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0E7C8" w14:textId="77777777" w:rsidR="00FC7534" w:rsidRPr="00993C0D" w:rsidRDefault="00FC7534" w:rsidP="00860AF8">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4E98BD7F" w14:textId="77777777" w:rsidR="00FC7534" w:rsidRDefault="00FC7534" w:rsidP="00F86B01">
      <w:pPr>
        <w:pStyle w:val="Textedelespacerserv2"/>
        <w:keepNext w:val="0"/>
        <w:numPr>
          <w:ilvl w:val="0"/>
          <w:numId w:val="0"/>
        </w:numPr>
        <w:tabs>
          <w:tab w:val="left" w:pos="3686"/>
        </w:tabs>
        <w:suppressAutoHyphens/>
        <w:spacing w:line="480" w:lineRule="auto"/>
        <w:jc w:val="left"/>
        <w:outlineLvl w:val="9"/>
        <w:rPr>
          <w:rFonts w:ascii="Palatino" w:hAnsi="Palatino"/>
        </w:rPr>
      </w:pPr>
    </w:p>
    <w:p w14:paraId="54AA82CF" w14:textId="77777777" w:rsidR="00FD27E4" w:rsidRDefault="00FD27E4" w:rsidP="00FD27E4">
      <w:pPr>
        <w:spacing w:line="480" w:lineRule="auto"/>
      </w:pPr>
      <w:r>
        <w:t>Catalogue Number: 1</w:t>
      </w:r>
    </w:p>
    <w:p w14:paraId="2C691897" w14:textId="77777777" w:rsidR="00FD27E4" w:rsidRDefault="00FD27E4" w:rsidP="00FD27E4">
      <w:pPr>
        <w:spacing w:line="480" w:lineRule="auto"/>
      </w:pPr>
      <w:r>
        <w:t xml:space="preserve">Inventory Number: </w:t>
      </w:r>
      <w:r w:rsidRPr="00993C0D">
        <w:t>83.</w:t>
      </w:r>
      <w:r w:rsidRPr="00B8794D">
        <w:t>AQ</w:t>
      </w:r>
      <w:r>
        <w:t>.377.542</w:t>
      </w:r>
    </w:p>
    <w:p w14:paraId="56E12714" w14:textId="77777777" w:rsidR="00FD27E4" w:rsidRDefault="00FD27E4" w:rsidP="00FD27E4">
      <w:pPr>
        <w:spacing w:line="480" w:lineRule="auto"/>
      </w:pPr>
      <w:r>
        <w:t>Dimensions: L: 11.4; W: 12.1; H: 2.5</w:t>
      </w:r>
    </w:p>
    <w:p w14:paraId="16A51C62" w14:textId="77777777" w:rsidR="00FD27E4" w:rsidRDefault="00FD27E4" w:rsidP="00FD27E4">
      <w:pPr>
        <w:spacing w:line="480" w:lineRule="auto"/>
      </w:pPr>
      <w:r>
        <w:t xml:space="preserve">Condition and Fabric: </w:t>
      </w:r>
      <w:r w:rsidRPr="00993C0D">
        <w:t>Intact. Clay 5YR7/2 pinkish gray, thick slip 10YR7/3 very pale brown.</w:t>
      </w:r>
    </w:p>
    <w:p w14:paraId="573EA794" w14:textId="77777777" w:rsidR="00FD27E4" w:rsidRDefault="00FD27E4" w:rsidP="00FD27E4">
      <w:pPr>
        <w:spacing w:line="480" w:lineRule="auto"/>
      </w:pPr>
      <w:r>
        <w:t xml:space="preserve">Description: </w:t>
      </w:r>
      <w:r w:rsidRPr="0021224A">
        <w:t>Broad slightly concave basin; flat rim, folded upward and</w:t>
      </w:r>
      <w:r w:rsidRPr="00993C0D">
        <w:t xml:space="preserve"> pinched at front to form </w:t>
      </w:r>
      <w:r>
        <w:t xml:space="preserve">an </w:t>
      </w:r>
      <w:r w:rsidRPr="00993C0D">
        <w:t>narrow open spout. Broad slightly convex base.</w:t>
      </w:r>
    </w:p>
    <w:p w14:paraId="488BF7D8" w14:textId="77777777" w:rsidR="00850678" w:rsidRDefault="00850678" w:rsidP="00850678">
      <w:pPr>
        <w:spacing w:line="480" w:lineRule="auto"/>
      </w:pPr>
      <w:r>
        <w:t>Discus Iconography:</w:t>
      </w:r>
    </w:p>
    <w:p w14:paraId="19AFB9A7" w14:textId="77777777" w:rsidR="00FD27E4" w:rsidRDefault="00FD27E4" w:rsidP="00FD27E4">
      <w:pPr>
        <w:spacing w:line="480" w:lineRule="auto"/>
      </w:pPr>
      <w:r>
        <w:t xml:space="preserve">Type: </w:t>
      </w:r>
      <w:r w:rsidR="00724C5D">
        <w:t>Vessberg 1</w:t>
      </w:r>
    </w:p>
    <w:p w14:paraId="0571E9D4" w14:textId="77777777" w:rsidR="00FD27E4" w:rsidRDefault="0034204C" w:rsidP="00FD27E4">
      <w:pPr>
        <w:spacing w:line="480" w:lineRule="auto"/>
      </w:pPr>
      <w:r>
        <w:t>Place of Manufacture or Origin</w:t>
      </w:r>
      <w:r w:rsidR="00FD27E4">
        <w:t xml:space="preserve">: </w:t>
      </w:r>
      <w:r w:rsidR="00FD27E4" w:rsidRPr="00993C0D">
        <w:t>Anatolia</w:t>
      </w:r>
    </w:p>
    <w:p w14:paraId="7E24194B" w14:textId="77777777" w:rsidR="00FD27E4" w:rsidRPr="00FD27E4" w:rsidRDefault="00FD27E4" w:rsidP="00FD27E4">
      <w:pPr>
        <w:spacing w:line="480" w:lineRule="auto"/>
        <w:rPr>
          <w:b/>
        </w:rPr>
      </w:pPr>
      <w:r>
        <w:t xml:space="preserve">Parallels: </w:t>
      </w:r>
      <w:r w:rsidRPr="00993C0D">
        <w:t xml:space="preserve">Vessberg 1953, nos. 115, 117, pl. </w:t>
      </w:r>
      <w:r w:rsidRPr="00524C6D">
        <w:rPr>
          <w:caps/>
        </w:rPr>
        <w:t>i</w:t>
      </w:r>
      <w:r w:rsidRPr="00993C0D">
        <w:t xml:space="preserve">.1; Deneauve 1969, p. 23, no. 1, pl. 17; Bailey BM </w:t>
      </w:r>
      <w:r w:rsidRPr="00524C6D">
        <w:rPr>
          <w:caps/>
        </w:rPr>
        <w:t>i</w:t>
      </w:r>
      <w:r w:rsidRPr="00993C0D">
        <w:t>, Q 489, pl. 96; Oziol 1977, nos. 7–10, pl. 1; Kassab Tezgör and Sezer 1995, no. 14; Bussière 2000, p. 239, no. P 1, pl. 1; Sussmann 2007, nos. 1240, 1462.</w:t>
      </w:r>
    </w:p>
    <w:p w14:paraId="5BF513AB" w14:textId="64007E2E" w:rsidR="00A26E6B" w:rsidRDefault="00A26E6B" w:rsidP="00FD27E4">
      <w:pPr>
        <w:spacing w:line="480" w:lineRule="auto"/>
      </w:pPr>
      <w:r>
        <w:t xml:space="preserve">Provenance: </w:t>
      </w:r>
    </w:p>
    <w:p w14:paraId="49EB43B0" w14:textId="77777777" w:rsidR="00FD27E4" w:rsidRDefault="00FD27E4" w:rsidP="00FD27E4">
      <w:pPr>
        <w:spacing w:line="480" w:lineRule="auto"/>
      </w:pPr>
      <w:r>
        <w:t>Bibliography: Unpublished.</w:t>
      </w:r>
    </w:p>
    <w:p w14:paraId="61909113" w14:textId="77777777" w:rsidR="00FD27E4" w:rsidRDefault="00FD27E4" w:rsidP="00FD27E4">
      <w:pPr>
        <w:spacing w:line="480" w:lineRule="auto"/>
      </w:pPr>
      <w:r>
        <w:t xml:space="preserve">Date: </w:t>
      </w:r>
      <w:r w:rsidRPr="00993C0D">
        <w:t>Seventh century</w:t>
      </w:r>
      <w:r w:rsidRPr="00524C6D">
        <w:rPr>
          <w:caps/>
        </w:rPr>
        <w:t xml:space="preserve"> </w:t>
      </w:r>
      <w:r w:rsidRPr="005170AB">
        <w:rPr>
          <w:caps/>
        </w:rPr>
        <w:t>B.C.</w:t>
      </w:r>
      <w:r w:rsidRPr="00524C6D">
        <w:rPr>
          <w:caps/>
        </w:rPr>
        <w:t xml:space="preserve"> </w:t>
      </w:r>
      <w:r w:rsidR="00724C5D">
        <w:t>to Hellenistic</w:t>
      </w:r>
    </w:p>
    <w:p w14:paraId="021A7374" w14:textId="77777777" w:rsidR="00FD27E4" w:rsidRDefault="00FD27E4" w:rsidP="00FD27E4">
      <w:pPr>
        <w:spacing w:line="480" w:lineRule="auto"/>
      </w:pPr>
      <w:r>
        <w:t>Date numeric: -</w:t>
      </w:r>
      <w:r w:rsidRPr="00FD27E4">
        <w:t>700</w:t>
      </w:r>
      <w:r w:rsidRPr="00B8794D">
        <w:t>; -</w:t>
      </w:r>
      <w:r w:rsidR="00F020F0">
        <w:t>31</w:t>
      </w:r>
      <w:r w:rsidRPr="00B8794D">
        <w:t xml:space="preserve"> </w:t>
      </w:r>
    </w:p>
    <w:p w14:paraId="4BCBCBAF" w14:textId="77777777" w:rsidR="00FD27E4" w:rsidRPr="00993C0D" w:rsidRDefault="00FD27E4" w:rsidP="00860AF8">
      <w:pPr>
        <w:pStyle w:val="Textedelespacerserv2"/>
        <w:numPr>
          <w:ilvl w:val="0"/>
          <w:numId w:val="0"/>
        </w:numPr>
        <w:tabs>
          <w:tab w:val="left" w:pos="3686"/>
        </w:tabs>
        <w:spacing w:line="480" w:lineRule="auto"/>
        <w:jc w:val="left"/>
        <w:outlineLvl w:val="9"/>
        <w:rPr>
          <w:rFonts w:ascii="Palatino" w:hAnsi="Palatino"/>
        </w:rPr>
      </w:pPr>
    </w:p>
    <w:p w14:paraId="6451C84C" w14:textId="77777777" w:rsidR="00FC7534" w:rsidRPr="00993C0D" w:rsidRDefault="00FC7534" w:rsidP="00860AF8">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307E06A5" w14:textId="77777777" w:rsidR="00FC7534" w:rsidRDefault="00FC7534" w:rsidP="00860AF8">
      <w:pPr>
        <w:pStyle w:val="Textedelespacerserv2"/>
        <w:numPr>
          <w:ilvl w:val="0"/>
          <w:numId w:val="0"/>
        </w:numPr>
        <w:tabs>
          <w:tab w:val="left" w:pos="3686"/>
        </w:tabs>
        <w:spacing w:line="480" w:lineRule="auto"/>
        <w:jc w:val="left"/>
        <w:outlineLvl w:val="9"/>
        <w:rPr>
          <w:rFonts w:ascii="Palatino" w:hAnsi="Palatino"/>
        </w:rPr>
      </w:pPr>
    </w:p>
    <w:p w14:paraId="6DD1A528" w14:textId="77777777" w:rsidR="00FD27E4" w:rsidRDefault="00FD27E4" w:rsidP="00FD27E4">
      <w:pPr>
        <w:spacing w:line="480" w:lineRule="auto"/>
      </w:pPr>
      <w:r>
        <w:t>Catalog</w:t>
      </w:r>
      <w:r w:rsidR="00DC6206">
        <w:t>ue Number: 2</w:t>
      </w:r>
    </w:p>
    <w:p w14:paraId="1EB9D8BC" w14:textId="77777777" w:rsidR="00FD27E4" w:rsidRDefault="00FD27E4" w:rsidP="00FD27E4">
      <w:pPr>
        <w:spacing w:line="480" w:lineRule="auto"/>
      </w:pPr>
      <w:r>
        <w:t xml:space="preserve">Inventory Number: </w:t>
      </w:r>
      <w:r w:rsidRPr="00993C0D">
        <w:t>83.</w:t>
      </w:r>
      <w:r w:rsidRPr="00524C6D">
        <w:rPr>
          <w:caps/>
        </w:rPr>
        <w:t>aq</w:t>
      </w:r>
      <w:r w:rsidR="00DC6206">
        <w:t>.377.451</w:t>
      </w:r>
    </w:p>
    <w:p w14:paraId="5ABC58AC" w14:textId="77777777" w:rsidR="00FD27E4" w:rsidRDefault="00FD27E4" w:rsidP="00FD27E4">
      <w:pPr>
        <w:spacing w:line="480" w:lineRule="auto"/>
      </w:pPr>
      <w:r>
        <w:t xml:space="preserve">Dimensions: </w:t>
      </w:r>
      <w:r w:rsidR="002B6270" w:rsidRPr="00993C0D">
        <w:t>L: 15.8; W: 14.0; H: 5.5</w:t>
      </w:r>
    </w:p>
    <w:p w14:paraId="06A2970E" w14:textId="77777777" w:rsidR="00FD27E4" w:rsidRDefault="00FD27E4" w:rsidP="00FD27E4">
      <w:pPr>
        <w:spacing w:line="480" w:lineRule="auto"/>
      </w:pPr>
      <w:r>
        <w:lastRenderedPageBreak/>
        <w:t xml:space="preserve">Condition and Fabric: </w:t>
      </w:r>
      <w:r w:rsidR="002B6270" w:rsidRPr="00993C0D">
        <w:t>Wheelmade. Right side of spout partly broken. Clay 2.5YR6/6 light red, slip 7.5YR7/4 pink.</w:t>
      </w:r>
    </w:p>
    <w:p w14:paraId="26899C06" w14:textId="77777777" w:rsidR="00FD27E4" w:rsidRDefault="00FD27E4" w:rsidP="00FD27E4">
      <w:pPr>
        <w:spacing w:line="480" w:lineRule="auto"/>
      </w:pPr>
      <w:r>
        <w:t xml:space="preserve">Description: </w:t>
      </w:r>
      <w:r w:rsidR="002B6270" w:rsidRPr="00993C0D">
        <w:t xml:space="preserve">Broad flat interior bottom surrounded by flat offset rim. Rim folded upward and pinched at front to form </w:t>
      </w:r>
      <w:r w:rsidR="002B6270">
        <w:t xml:space="preserve">a </w:t>
      </w:r>
      <w:r w:rsidR="002B6270" w:rsidRPr="00993C0D">
        <w:t>very narrow open spout. This type of spout, not found in Tunisia, is common in Cyprus and the eastern Mediterranean. Broad flat base.</w:t>
      </w:r>
    </w:p>
    <w:p w14:paraId="20A45495" w14:textId="77777777" w:rsidR="00850678" w:rsidRDefault="00850678" w:rsidP="00850678">
      <w:pPr>
        <w:spacing w:line="480" w:lineRule="auto"/>
      </w:pPr>
      <w:r>
        <w:t>Discus Iconography:</w:t>
      </w:r>
    </w:p>
    <w:p w14:paraId="083364E7" w14:textId="77777777" w:rsidR="00FD27E4" w:rsidRDefault="00FD27E4" w:rsidP="00FD27E4">
      <w:pPr>
        <w:spacing w:line="480" w:lineRule="auto"/>
      </w:pPr>
      <w:r>
        <w:t xml:space="preserve">Type: </w:t>
      </w:r>
      <w:r w:rsidR="00724C5D">
        <w:t>Vessberg 1</w:t>
      </w:r>
    </w:p>
    <w:p w14:paraId="36B2B9C6" w14:textId="77777777" w:rsidR="00FD27E4" w:rsidRDefault="0034204C" w:rsidP="00FD27E4">
      <w:pPr>
        <w:spacing w:line="480" w:lineRule="auto"/>
      </w:pPr>
      <w:r>
        <w:t>Place of Manufacture or Origin</w:t>
      </w:r>
      <w:r w:rsidR="00FD27E4">
        <w:t xml:space="preserve">: </w:t>
      </w:r>
      <w:r w:rsidR="00724C5D">
        <w:t>North Africa</w:t>
      </w:r>
    </w:p>
    <w:p w14:paraId="018DC231" w14:textId="77777777" w:rsidR="00FD27E4" w:rsidRDefault="00FD27E4" w:rsidP="00FD27E4">
      <w:pPr>
        <w:spacing w:line="480" w:lineRule="auto"/>
      </w:pPr>
      <w:r>
        <w:t xml:space="preserve">Parallels: </w:t>
      </w:r>
      <w:r w:rsidR="002B6270" w:rsidRPr="00993C0D">
        <w:t>Vessberg 1953, no. 3, pl. 1; Oziol 1977, nos. 22, 25, pl. 2; Kassab Tezgör and Sezer 1995, no. 60; Sussman 2007, nos. 1479, 1481</w:t>
      </w:r>
    </w:p>
    <w:p w14:paraId="7CC0177B" w14:textId="77777777" w:rsidR="00A26E6B" w:rsidRDefault="00A26E6B" w:rsidP="00A26E6B">
      <w:pPr>
        <w:spacing w:line="480" w:lineRule="auto"/>
      </w:pPr>
      <w:r>
        <w:t xml:space="preserve">Provenance: </w:t>
      </w:r>
    </w:p>
    <w:p w14:paraId="365F7C70" w14:textId="77777777" w:rsidR="00FD27E4" w:rsidRDefault="00FD27E4" w:rsidP="00FD27E4">
      <w:pPr>
        <w:spacing w:line="480" w:lineRule="auto"/>
      </w:pPr>
      <w:r>
        <w:t>Bibliography: Unpublished.</w:t>
      </w:r>
    </w:p>
    <w:p w14:paraId="083595BB" w14:textId="77777777" w:rsidR="00FD27E4" w:rsidRDefault="00FD27E4" w:rsidP="00FD27E4">
      <w:pPr>
        <w:spacing w:line="480" w:lineRule="auto"/>
      </w:pPr>
      <w:r>
        <w:t xml:space="preserve">Date: </w:t>
      </w:r>
      <w:r w:rsidR="002B6270" w:rsidRPr="00993C0D">
        <w:t>Seventh century</w:t>
      </w:r>
      <w:r w:rsidR="002B6270" w:rsidRPr="00524C6D">
        <w:rPr>
          <w:caps/>
        </w:rPr>
        <w:t xml:space="preserve"> </w:t>
      </w:r>
      <w:r w:rsidR="002B6270" w:rsidRPr="005170AB">
        <w:rPr>
          <w:caps/>
        </w:rPr>
        <w:t>B.C.</w:t>
      </w:r>
      <w:r w:rsidR="002B6270" w:rsidRPr="00524C6D">
        <w:rPr>
          <w:caps/>
        </w:rPr>
        <w:t xml:space="preserve"> </w:t>
      </w:r>
      <w:r w:rsidR="00724C5D">
        <w:t>to Hellenistic</w:t>
      </w:r>
    </w:p>
    <w:p w14:paraId="0ABDD8FD" w14:textId="77777777" w:rsidR="00FD27E4" w:rsidRDefault="00FD27E4" w:rsidP="00FD27E4">
      <w:pPr>
        <w:spacing w:line="480" w:lineRule="auto"/>
      </w:pPr>
      <w:r>
        <w:t xml:space="preserve">Date numeric: </w:t>
      </w:r>
      <w:r w:rsidR="002B6270">
        <w:t>-</w:t>
      </w:r>
      <w:r w:rsidR="002B6270" w:rsidRPr="00FD27E4">
        <w:t>700</w:t>
      </w:r>
      <w:r w:rsidR="002B6270" w:rsidRPr="00C86951">
        <w:t>; -</w:t>
      </w:r>
      <w:r w:rsidR="00F020F0">
        <w:t>31</w:t>
      </w:r>
    </w:p>
    <w:p w14:paraId="303A2246" w14:textId="77777777" w:rsidR="00FC7534" w:rsidRPr="00993C0D" w:rsidRDefault="00FC7534" w:rsidP="00860AF8">
      <w:pPr>
        <w:pStyle w:val="Textedelespacerserv2"/>
        <w:numPr>
          <w:ilvl w:val="0"/>
          <w:numId w:val="0"/>
        </w:numPr>
        <w:tabs>
          <w:tab w:val="left" w:pos="3686"/>
        </w:tabs>
        <w:spacing w:line="480" w:lineRule="auto"/>
        <w:jc w:val="left"/>
        <w:outlineLvl w:val="9"/>
        <w:rPr>
          <w:rFonts w:ascii="Palatino" w:hAnsi="Palatino"/>
        </w:rPr>
      </w:pPr>
    </w:p>
    <w:p w14:paraId="4141B265" w14:textId="77777777" w:rsidR="00FC7534" w:rsidRPr="00993C0D" w:rsidRDefault="00FC7534" w:rsidP="00860AF8">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106593CD" w14:textId="77777777" w:rsidR="00FC7534" w:rsidRPr="00354188" w:rsidRDefault="00FC7534" w:rsidP="00860AF8">
      <w:pPr>
        <w:pStyle w:val="Textedelespacerserv2"/>
        <w:numPr>
          <w:ilvl w:val="0"/>
          <w:numId w:val="0"/>
        </w:numPr>
        <w:tabs>
          <w:tab w:val="left" w:pos="3686"/>
        </w:tabs>
        <w:spacing w:line="480" w:lineRule="auto"/>
        <w:jc w:val="left"/>
        <w:outlineLvl w:val="9"/>
        <w:rPr>
          <w:rFonts w:ascii="Palatino" w:hAnsi="Palatino"/>
        </w:rPr>
      </w:pPr>
    </w:p>
    <w:p w14:paraId="23E3E169" w14:textId="77777777" w:rsidR="002B6270" w:rsidRDefault="002B6270" w:rsidP="002B6270">
      <w:pPr>
        <w:spacing w:line="480" w:lineRule="auto"/>
      </w:pPr>
      <w:r>
        <w:t>Catalogue Number: 3</w:t>
      </w:r>
    </w:p>
    <w:p w14:paraId="784B4CFC" w14:textId="77777777" w:rsidR="002B6270" w:rsidRDefault="002B6270" w:rsidP="002B6270">
      <w:pPr>
        <w:spacing w:line="480" w:lineRule="auto"/>
      </w:pPr>
      <w:r>
        <w:t xml:space="preserve">Inventory Number: </w:t>
      </w:r>
      <w:r w:rsidRPr="00993C0D">
        <w:t>83.</w:t>
      </w:r>
      <w:r w:rsidRPr="00524C6D">
        <w:rPr>
          <w:caps/>
        </w:rPr>
        <w:t>aq</w:t>
      </w:r>
      <w:r w:rsidRPr="00993C0D">
        <w:t>.377.379</w:t>
      </w:r>
    </w:p>
    <w:p w14:paraId="7BD56990" w14:textId="77777777" w:rsidR="002B6270" w:rsidRDefault="002B6270" w:rsidP="002B6270">
      <w:pPr>
        <w:spacing w:line="480" w:lineRule="auto"/>
      </w:pPr>
      <w:r>
        <w:t xml:space="preserve">Dimensions: </w:t>
      </w:r>
      <w:r w:rsidRPr="00993C0D">
        <w:t>W: 3.9; H: 3.7</w:t>
      </w:r>
    </w:p>
    <w:p w14:paraId="453FA9A1" w14:textId="77777777" w:rsidR="002B6270" w:rsidRDefault="002B6270" w:rsidP="002B6270">
      <w:pPr>
        <w:spacing w:line="480" w:lineRule="auto"/>
      </w:pPr>
      <w:r>
        <w:t xml:space="preserve">Condition and Fabric: </w:t>
      </w:r>
      <w:r w:rsidRPr="00993C0D">
        <w:t>Wheelmade. Intact. Clay 5YR6/6 reddish yellow, flaked slip near 7.5YR5/2 brown.</w:t>
      </w:r>
    </w:p>
    <w:p w14:paraId="365B6A1E" w14:textId="77777777" w:rsidR="002B6270" w:rsidRDefault="002B6270" w:rsidP="002B6270">
      <w:pPr>
        <w:spacing w:line="480" w:lineRule="auto"/>
      </w:pPr>
      <w:r>
        <w:t xml:space="preserve">Description: </w:t>
      </w:r>
      <w:r w:rsidRPr="00993C0D">
        <w:t xml:space="preserve">Miniature lamp; round deep bowl with tubular base. Three sides of rim folded and pinched together, forming three wick-holes, arranged in </w:t>
      </w:r>
      <w:r>
        <w:t xml:space="preserve">a </w:t>
      </w:r>
      <w:r w:rsidRPr="00993C0D">
        <w:t>triangle; one slightly tubular</w:t>
      </w:r>
      <w:r>
        <w:t>.</w:t>
      </w:r>
    </w:p>
    <w:p w14:paraId="5A6DFCE6" w14:textId="77777777" w:rsidR="00850678" w:rsidRDefault="00850678" w:rsidP="00850678">
      <w:pPr>
        <w:spacing w:line="480" w:lineRule="auto"/>
      </w:pPr>
      <w:r>
        <w:t>Discus Iconography:</w:t>
      </w:r>
    </w:p>
    <w:p w14:paraId="6C02D890" w14:textId="77777777" w:rsidR="002B6270" w:rsidRDefault="002B6270" w:rsidP="002B6270">
      <w:pPr>
        <w:spacing w:line="480" w:lineRule="auto"/>
      </w:pPr>
      <w:r>
        <w:t>Type: D</w:t>
      </w:r>
      <w:r w:rsidRPr="00993C0D">
        <w:t xml:space="preserve">eneauve </w:t>
      </w:r>
      <w:r w:rsidRPr="00524C6D">
        <w:rPr>
          <w:caps/>
        </w:rPr>
        <w:t>x</w:t>
      </w:r>
      <w:r w:rsidRPr="00993C0D">
        <w:t xml:space="preserve">; Bussière A </w:t>
      </w:r>
      <w:r w:rsidRPr="00524C6D">
        <w:rPr>
          <w:caps/>
        </w:rPr>
        <w:t xml:space="preserve">i </w:t>
      </w:r>
      <w:r w:rsidR="00724C5D">
        <w:t>3b</w:t>
      </w:r>
    </w:p>
    <w:p w14:paraId="443AFA15" w14:textId="77777777" w:rsidR="002B6270" w:rsidRDefault="0034204C" w:rsidP="002B6270">
      <w:pPr>
        <w:spacing w:line="480" w:lineRule="auto"/>
      </w:pPr>
      <w:r>
        <w:t>Place of Manufacture or Origin</w:t>
      </w:r>
      <w:r w:rsidR="00724C5D">
        <w:t>: North Africa</w:t>
      </w:r>
    </w:p>
    <w:p w14:paraId="2598D584" w14:textId="77777777" w:rsidR="002B6270" w:rsidRDefault="002B6270" w:rsidP="002B6270">
      <w:pPr>
        <w:spacing w:line="480" w:lineRule="auto"/>
      </w:pPr>
      <w:r>
        <w:t xml:space="preserve">Parallels: </w:t>
      </w:r>
      <w:r w:rsidRPr="00993C0D">
        <w:t xml:space="preserve">Deneauve 1969, no. 104, pl. 23; Bussière 2000, p. 240, nos. P 61, P 67, pl. 2; </w:t>
      </w:r>
      <w:r w:rsidRPr="00993C0D">
        <w:rPr>
          <w:rFonts w:cs="TimesNewRomanPSMT"/>
        </w:rPr>
        <w:t xml:space="preserve">Bussière and Rivel </w:t>
      </w:r>
      <w:r>
        <w:rPr>
          <w:rFonts w:cs="TimesNewRomanPSMT"/>
        </w:rPr>
        <w:t>2012</w:t>
      </w:r>
      <w:r w:rsidRPr="00993C0D">
        <w:rPr>
          <w:rFonts w:cs="TimesNewRomanPSMT"/>
        </w:rPr>
        <w:t>, no. 15.</w:t>
      </w:r>
    </w:p>
    <w:p w14:paraId="7051B9D9" w14:textId="77777777" w:rsidR="00A26E6B" w:rsidRDefault="00A26E6B" w:rsidP="00A26E6B">
      <w:pPr>
        <w:spacing w:line="480" w:lineRule="auto"/>
      </w:pPr>
      <w:r>
        <w:t xml:space="preserve">Provenance: </w:t>
      </w:r>
    </w:p>
    <w:p w14:paraId="7343F347" w14:textId="77777777" w:rsidR="002B6270" w:rsidRDefault="002B6270" w:rsidP="002B6270">
      <w:pPr>
        <w:spacing w:line="480" w:lineRule="auto"/>
      </w:pPr>
      <w:r>
        <w:t>Bibliography: Unpublished.</w:t>
      </w:r>
    </w:p>
    <w:p w14:paraId="10D8F231" w14:textId="77777777" w:rsidR="002B6270" w:rsidRPr="002B6270" w:rsidRDefault="002B6270" w:rsidP="002B6270">
      <w:pPr>
        <w:spacing w:line="480" w:lineRule="auto"/>
        <w:rPr>
          <w:b/>
        </w:rPr>
      </w:pPr>
      <w:r>
        <w:t xml:space="preserve">Date: </w:t>
      </w:r>
      <w:r w:rsidRPr="00993C0D">
        <w:t>Second century</w:t>
      </w:r>
      <w:r>
        <w:t xml:space="preserve"> B.C.</w:t>
      </w:r>
    </w:p>
    <w:p w14:paraId="6DCFFDF7" w14:textId="77777777" w:rsidR="002B6270" w:rsidRDefault="002B6270" w:rsidP="002B6270">
      <w:pPr>
        <w:spacing w:line="480" w:lineRule="auto"/>
      </w:pPr>
      <w:r>
        <w:t>Date numeric: -200; -100</w:t>
      </w:r>
    </w:p>
    <w:p w14:paraId="5F4EE776" w14:textId="77777777" w:rsidR="00FC7534" w:rsidRPr="00993C0D" w:rsidRDefault="00FC7534" w:rsidP="00860AF8">
      <w:pPr>
        <w:pStyle w:val="Textedelespacerserv2"/>
        <w:numPr>
          <w:ilvl w:val="0"/>
          <w:numId w:val="0"/>
        </w:numPr>
        <w:tabs>
          <w:tab w:val="left" w:pos="3686"/>
        </w:tabs>
        <w:spacing w:line="480" w:lineRule="auto"/>
        <w:jc w:val="left"/>
        <w:outlineLvl w:val="9"/>
        <w:rPr>
          <w:rFonts w:ascii="Palatino" w:hAnsi="Palatino"/>
        </w:rPr>
      </w:pPr>
    </w:p>
    <w:p w14:paraId="71128816" w14:textId="77777777" w:rsidR="00FC7534" w:rsidRPr="00993C0D" w:rsidRDefault="00FC7534" w:rsidP="00860AF8">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6EFB953F" w14:textId="77777777" w:rsidR="00FC7534" w:rsidRPr="00993C0D" w:rsidRDefault="00FC7534" w:rsidP="00860AF8">
      <w:pPr>
        <w:pStyle w:val="Textedelespacerserv2"/>
        <w:numPr>
          <w:ilvl w:val="0"/>
          <w:numId w:val="0"/>
        </w:numPr>
        <w:tabs>
          <w:tab w:val="left" w:pos="3686"/>
        </w:tabs>
        <w:spacing w:line="480" w:lineRule="auto"/>
        <w:jc w:val="left"/>
        <w:outlineLvl w:val="9"/>
        <w:rPr>
          <w:rFonts w:ascii="Palatino" w:hAnsi="Palatino"/>
        </w:rPr>
      </w:pPr>
    </w:p>
    <w:p w14:paraId="44998966" w14:textId="77777777" w:rsidR="002B6270" w:rsidRDefault="002B6270" w:rsidP="002B6270">
      <w:pPr>
        <w:spacing w:line="480" w:lineRule="auto"/>
      </w:pPr>
      <w:r>
        <w:t>Catalogue Number: 4</w:t>
      </w:r>
    </w:p>
    <w:p w14:paraId="5138DD1A" w14:textId="77777777" w:rsidR="002B6270" w:rsidRDefault="002B6270" w:rsidP="002B6270">
      <w:pPr>
        <w:spacing w:line="480" w:lineRule="auto"/>
      </w:pPr>
      <w:r>
        <w:t xml:space="preserve">Inventory Number: </w:t>
      </w:r>
      <w:r w:rsidR="005A337D" w:rsidRPr="00993C0D">
        <w:t>8</w:t>
      </w:r>
      <w:r w:rsidR="005A337D">
        <w:t>3.</w:t>
      </w:r>
      <w:r w:rsidR="005A337D" w:rsidRPr="00524C6D">
        <w:rPr>
          <w:caps/>
        </w:rPr>
        <w:t>AQ.</w:t>
      </w:r>
      <w:r w:rsidR="005A337D" w:rsidRPr="00993C0D">
        <w:t>77.385</w:t>
      </w:r>
    </w:p>
    <w:p w14:paraId="0D87207D" w14:textId="77777777" w:rsidR="002B6270" w:rsidRDefault="002B6270" w:rsidP="002B6270">
      <w:pPr>
        <w:spacing w:line="480" w:lineRule="auto"/>
      </w:pPr>
      <w:r>
        <w:t xml:space="preserve">Dimensions: </w:t>
      </w:r>
      <w:r w:rsidR="005A337D">
        <w:t>Max. W: 4.9; H: 4.0</w:t>
      </w:r>
    </w:p>
    <w:p w14:paraId="13F6206C" w14:textId="77777777" w:rsidR="002B6270" w:rsidRPr="005A337D" w:rsidRDefault="002B6270" w:rsidP="005A337D">
      <w:pPr>
        <w:pStyle w:val="Textedelespacerserv2"/>
        <w:numPr>
          <w:ilvl w:val="0"/>
          <w:numId w:val="0"/>
        </w:numPr>
        <w:tabs>
          <w:tab w:val="left" w:pos="3686"/>
        </w:tabs>
        <w:spacing w:line="480" w:lineRule="auto"/>
        <w:jc w:val="left"/>
        <w:outlineLvl w:val="9"/>
        <w:rPr>
          <w:rFonts w:ascii="Palatino" w:hAnsi="Palatino"/>
        </w:rPr>
      </w:pPr>
      <w:r w:rsidRPr="005A337D">
        <w:rPr>
          <w:rFonts w:ascii="Palatino" w:hAnsi="Palatino"/>
        </w:rPr>
        <w:t xml:space="preserve">Condition and Fabric: </w:t>
      </w:r>
      <w:r w:rsidR="005A337D" w:rsidRPr="005A337D">
        <w:rPr>
          <w:rFonts w:ascii="Palatino" w:hAnsi="Palatino"/>
        </w:rPr>
        <w:t>Wheelmade. Intact. Clay 7.5YR7/4 pink, slip</w:t>
      </w:r>
      <w:r w:rsidR="005A337D" w:rsidRPr="00993C0D">
        <w:rPr>
          <w:rFonts w:ascii="Palatino" w:hAnsi="Palatino"/>
        </w:rPr>
        <w:t xml:space="preserve"> 5YR5/1 gray. </w:t>
      </w:r>
    </w:p>
    <w:p w14:paraId="64468DDF" w14:textId="77777777" w:rsidR="002B6270" w:rsidRDefault="002B6270" w:rsidP="002B6270">
      <w:pPr>
        <w:spacing w:line="480" w:lineRule="auto"/>
      </w:pPr>
      <w:r>
        <w:t xml:space="preserve">Description: </w:t>
      </w:r>
      <w:r w:rsidR="005A337D" w:rsidRPr="00993C0D">
        <w:t xml:space="preserve">Bowl with </w:t>
      </w:r>
      <w:r w:rsidR="005A337D">
        <w:t xml:space="preserve">a </w:t>
      </w:r>
      <w:r w:rsidR="005A337D" w:rsidRPr="00993C0D">
        <w:t>highly raised flat circular base. Three sides of rim folded to form three equal and evenly spaced wick-holes arranged in a triangle.</w:t>
      </w:r>
    </w:p>
    <w:p w14:paraId="3CAFEFB6" w14:textId="77777777" w:rsidR="00850678" w:rsidRDefault="00850678" w:rsidP="00850678">
      <w:pPr>
        <w:spacing w:line="480" w:lineRule="auto"/>
      </w:pPr>
      <w:r>
        <w:t>Discus Iconography:</w:t>
      </w:r>
    </w:p>
    <w:p w14:paraId="01BD9E86" w14:textId="77777777" w:rsidR="002B6270" w:rsidRDefault="002B6270" w:rsidP="002B6270">
      <w:pPr>
        <w:spacing w:line="480" w:lineRule="auto"/>
      </w:pPr>
      <w:r>
        <w:t xml:space="preserve">Type: </w:t>
      </w:r>
      <w:r w:rsidR="005A337D" w:rsidRPr="00993C0D">
        <w:t xml:space="preserve">Deneauve </w:t>
      </w:r>
      <w:r w:rsidR="005A337D" w:rsidRPr="00524C6D">
        <w:rPr>
          <w:caps/>
        </w:rPr>
        <w:t>x</w:t>
      </w:r>
      <w:r w:rsidR="005A337D" w:rsidRPr="00993C0D">
        <w:t>. Bussière A</w:t>
      </w:r>
      <w:r w:rsidR="005A337D" w:rsidRPr="00524C6D">
        <w:rPr>
          <w:caps/>
        </w:rPr>
        <w:t xml:space="preserve"> i </w:t>
      </w:r>
      <w:r w:rsidR="00724C5D">
        <w:t>4c</w:t>
      </w:r>
    </w:p>
    <w:p w14:paraId="62772D7B" w14:textId="77777777" w:rsidR="002B6270" w:rsidRDefault="0034204C" w:rsidP="002B6270">
      <w:pPr>
        <w:spacing w:line="480" w:lineRule="auto"/>
      </w:pPr>
      <w:r>
        <w:t>Place of Manufacture or Origin</w:t>
      </w:r>
      <w:r w:rsidR="002B6270">
        <w:t xml:space="preserve">: </w:t>
      </w:r>
      <w:r w:rsidR="005A337D" w:rsidRPr="00993C0D">
        <w:t>North Africa</w:t>
      </w:r>
    </w:p>
    <w:p w14:paraId="1118A75F" w14:textId="77777777" w:rsidR="002B6270" w:rsidRDefault="002B6270" w:rsidP="002B6270">
      <w:pPr>
        <w:spacing w:line="480" w:lineRule="auto"/>
      </w:pPr>
      <w:r>
        <w:t xml:space="preserve">Parallels: </w:t>
      </w:r>
      <w:r w:rsidR="005A337D" w:rsidRPr="00993C0D">
        <w:t xml:space="preserve">Deneauve 1969, no. 108, pl. 24; Rosenthal and Sivan 1978, p. 67, nos. 276–77; Bussière 2000, p. 240, no. P 78, pl. 2; </w:t>
      </w:r>
      <w:r w:rsidR="005A337D" w:rsidRPr="00993C0D">
        <w:rPr>
          <w:rFonts w:cs="TimesNewRomanPSMT"/>
        </w:rPr>
        <w:t xml:space="preserve">Bussière and Rivel </w:t>
      </w:r>
      <w:r w:rsidR="005A337D">
        <w:rPr>
          <w:rFonts w:cs="TimesNewRomanPSMT"/>
        </w:rPr>
        <w:t xml:space="preserve">2012, </w:t>
      </w:r>
      <w:r w:rsidR="005A337D" w:rsidRPr="00993C0D">
        <w:rPr>
          <w:rFonts w:cs="TimesNewRomanPSMT"/>
        </w:rPr>
        <w:t>no. 16.</w:t>
      </w:r>
    </w:p>
    <w:p w14:paraId="0A53B6E4" w14:textId="77777777" w:rsidR="00A26E6B" w:rsidRDefault="00A26E6B" w:rsidP="00A26E6B">
      <w:pPr>
        <w:spacing w:line="480" w:lineRule="auto"/>
      </w:pPr>
      <w:r>
        <w:t xml:space="preserve">Provenance: </w:t>
      </w:r>
    </w:p>
    <w:p w14:paraId="79D9B044" w14:textId="77777777" w:rsidR="002B6270" w:rsidRDefault="002B6270" w:rsidP="002B6270">
      <w:pPr>
        <w:spacing w:line="480" w:lineRule="auto"/>
      </w:pPr>
      <w:r>
        <w:t>Bibliography: Unpublished.</w:t>
      </w:r>
    </w:p>
    <w:p w14:paraId="2F4C08DB" w14:textId="77777777" w:rsidR="005A337D" w:rsidRDefault="002B6270" w:rsidP="005A337D">
      <w:pPr>
        <w:spacing w:line="480" w:lineRule="auto"/>
      </w:pPr>
      <w:r>
        <w:t xml:space="preserve">Date: </w:t>
      </w:r>
      <w:r w:rsidR="005A337D" w:rsidRPr="00993C0D">
        <w:t>Second century</w:t>
      </w:r>
      <w:r w:rsidR="005A337D" w:rsidRPr="00524C6D">
        <w:rPr>
          <w:caps/>
        </w:rPr>
        <w:t xml:space="preserve"> </w:t>
      </w:r>
      <w:r w:rsidR="005A337D" w:rsidRPr="005170AB">
        <w:rPr>
          <w:caps/>
        </w:rPr>
        <w:t>B.C.</w:t>
      </w:r>
    </w:p>
    <w:p w14:paraId="12FC7F9F" w14:textId="77777777" w:rsidR="00B8617E" w:rsidRDefault="002B6270" w:rsidP="00B8617E">
      <w:pPr>
        <w:spacing w:line="480" w:lineRule="auto"/>
      </w:pPr>
      <w:r>
        <w:t xml:space="preserve">Date numeric: </w:t>
      </w:r>
      <w:r w:rsidR="005A337D">
        <w:t>-200; -100</w:t>
      </w:r>
    </w:p>
    <w:p w14:paraId="7BB8A3DE" w14:textId="77777777" w:rsidR="00B8617E" w:rsidRDefault="00B8617E" w:rsidP="00B8617E">
      <w:pPr>
        <w:spacing w:line="480" w:lineRule="auto"/>
      </w:pPr>
    </w:p>
    <w:p w14:paraId="757362D2" w14:textId="77777777" w:rsidR="00FC7534" w:rsidRPr="00354188" w:rsidRDefault="00FC7534" w:rsidP="00B8617E">
      <w:pPr>
        <w:spacing w:line="480" w:lineRule="auto"/>
      </w:pPr>
      <w:r w:rsidRPr="00FB4217">
        <w:t>———</w:t>
      </w:r>
    </w:p>
    <w:p w14:paraId="66A31723" w14:textId="77777777" w:rsidR="00FC7534" w:rsidRDefault="00FC7534" w:rsidP="00860AF8">
      <w:pPr>
        <w:pStyle w:val="Textedelespacerserv2"/>
        <w:numPr>
          <w:ilvl w:val="0"/>
          <w:numId w:val="0"/>
        </w:numPr>
        <w:tabs>
          <w:tab w:val="left" w:pos="3686"/>
        </w:tabs>
        <w:spacing w:line="480" w:lineRule="auto"/>
        <w:jc w:val="left"/>
        <w:outlineLvl w:val="9"/>
        <w:rPr>
          <w:rFonts w:ascii="Palatino" w:hAnsi="Palatino"/>
        </w:rPr>
      </w:pPr>
    </w:p>
    <w:p w14:paraId="19BB7581" w14:textId="77777777" w:rsidR="00B8617E" w:rsidRDefault="00B8617E" w:rsidP="00B8617E">
      <w:pPr>
        <w:spacing w:line="480" w:lineRule="auto"/>
      </w:pPr>
      <w:r>
        <w:t>Catalogue Number: 5</w:t>
      </w:r>
    </w:p>
    <w:p w14:paraId="47979CE5" w14:textId="77777777" w:rsidR="00B8617E" w:rsidRDefault="00B8617E" w:rsidP="00B8617E">
      <w:pPr>
        <w:spacing w:line="480" w:lineRule="auto"/>
      </w:pPr>
      <w:r>
        <w:t xml:space="preserve">Inventory Number: </w:t>
      </w:r>
      <w:r w:rsidRPr="00993C0D">
        <w:t>96.</w:t>
      </w:r>
      <w:r w:rsidRPr="00524C6D">
        <w:rPr>
          <w:caps/>
        </w:rPr>
        <w:t>AQ</w:t>
      </w:r>
      <w:r w:rsidRPr="00993C0D">
        <w:t>.230</w:t>
      </w:r>
    </w:p>
    <w:p w14:paraId="1E6ADE87" w14:textId="77777777" w:rsidR="00B8617E" w:rsidRDefault="00B8617E" w:rsidP="00B8617E">
      <w:pPr>
        <w:spacing w:line="480" w:lineRule="auto"/>
      </w:pPr>
      <w:r>
        <w:t xml:space="preserve">Dimensions: </w:t>
      </w:r>
      <w:r w:rsidRPr="00993C0D">
        <w:rPr>
          <w:lang w:eastAsia="fr-FR"/>
        </w:rPr>
        <w:t>W: 7.1; H: 1.8</w:t>
      </w:r>
    </w:p>
    <w:p w14:paraId="04E792A6" w14:textId="77777777" w:rsidR="00B8617E" w:rsidRDefault="00B8617E" w:rsidP="00B8617E">
      <w:pPr>
        <w:spacing w:line="480" w:lineRule="auto"/>
      </w:pPr>
      <w:r>
        <w:t xml:space="preserve">Condition and Fabric: </w:t>
      </w:r>
      <w:r w:rsidRPr="00993C0D">
        <w:rPr>
          <w:lang w:eastAsia="fr-FR"/>
        </w:rPr>
        <w:t>Wheelmade</w:t>
      </w:r>
      <w:r w:rsidRPr="00993C0D">
        <w:t xml:space="preserve">. </w:t>
      </w:r>
      <w:r w:rsidRPr="00993C0D">
        <w:rPr>
          <w:lang w:eastAsia="fr-FR"/>
        </w:rPr>
        <w:t>Intact. Clay 10R4/8 red, glaze 2.5YR2.5/0 black, shiny.</w:t>
      </w:r>
    </w:p>
    <w:p w14:paraId="42F1A739" w14:textId="77777777" w:rsidR="00B8617E" w:rsidRDefault="00B8617E" w:rsidP="00B8617E">
      <w:pPr>
        <w:spacing w:line="480" w:lineRule="auto"/>
      </w:pPr>
      <w:r>
        <w:t xml:space="preserve">Description: </w:t>
      </w:r>
      <w:r w:rsidRPr="00993C0D">
        <w:rPr>
          <w:lang w:eastAsia="fr-FR"/>
        </w:rPr>
        <w:t>Black glaze applied to interior and exterior sides, with base and top of inverted shoulder reserved in contrasting red clay. Unglazed shoulder delimited from basin by thin glazed circle. Biconvex shallow basin. Raised open socket through bottom (for possible use of central tube, see Howland 1958, pp. 52–53). Medium-sized protruding nozzle with big wick-hole. Base slightly raised, flat with central cavity corresponding to socket.</w:t>
      </w:r>
    </w:p>
    <w:p w14:paraId="448BF594" w14:textId="77777777" w:rsidR="00850678" w:rsidRDefault="00850678" w:rsidP="00850678">
      <w:pPr>
        <w:spacing w:line="480" w:lineRule="auto"/>
      </w:pPr>
      <w:r>
        <w:t>Discus Iconography:</w:t>
      </w:r>
    </w:p>
    <w:p w14:paraId="4BA90308" w14:textId="77777777" w:rsidR="00B8617E" w:rsidRDefault="00B8617E" w:rsidP="00B8617E">
      <w:pPr>
        <w:spacing w:line="480" w:lineRule="auto"/>
      </w:pPr>
      <w:r>
        <w:t xml:space="preserve">Type: </w:t>
      </w:r>
      <w:r w:rsidRPr="00993C0D">
        <w:t xml:space="preserve">Howland 22 B = Broneer </w:t>
      </w:r>
      <w:r w:rsidRPr="00524C6D">
        <w:rPr>
          <w:caps/>
        </w:rPr>
        <w:t>IV</w:t>
      </w:r>
    </w:p>
    <w:p w14:paraId="2DE63521" w14:textId="77777777" w:rsidR="00B8617E" w:rsidRDefault="0034204C" w:rsidP="00B8617E">
      <w:pPr>
        <w:spacing w:line="480" w:lineRule="auto"/>
      </w:pPr>
      <w:r>
        <w:t>Place of Manufacture or Origin</w:t>
      </w:r>
      <w:r w:rsidR="00B8617E">
        <w:t xml:space="preserve">: </w:t>
      </w:r>
      <w:r w:rsidR="00724C5D">
        <w:t>Athens</w:t>
      </w:r>
    </w:p>
    <w:p w14:paraId="73910A0D" w14:textId="77777777" w:rsidR="00B8617E" w:rsidRDefault="00B8617E" w:rsidP="00B8617E">
      <w:pPr>
        <w:spacing w:line="480" w:lineRule="auto"/>
      </w:pPr>
      <w:r>
        <w:t xml:space="preserve">Parallels: </w:t>
      </w:r>
      <w:r w:rsidRPr="00993C0D">
        <w:t>Howland 1958, no. 198, pl. 35.</w:t>
      </w:r>
    </w:p>
    <w:p w14:paraId="489C0273" w14:textId="77777777" w:rsidR="00A26E6B" w:rsidRDefault="00A26E6B" w:rsidP="00A26E6B">
      <w:pPr>
        <w:spacing w:line="480" w:lineRule="auto"/>
      </w:pPr>
      <w:r>
        <w:t xml:space="preserve">Provenance: </w:t>
      </w:r>
    </w:p>
    <w:p w14:paraId="1E3B977A" w14:textId="77777777" w:rsidR="00B8617E" w:rsidRDefault="00B8617E" w:rsidP="00B8617E">
      <w:pPr>
        <w:spacing w:line="480" w:lineRule="auto"/>
      </w:pPr>
      <w:r>
        <w:t xml:space="preserve">Bibliography: </w:t>
      </w:r>
      <w:r w:rsidRPr="00993C0D">
        <w:rPr>
          <w:i/>
          <w:lang w:eastAsia="fr-FR"/>
        </w:rPr>
        <w:t>Passion for Antiquities</w:t>
      </w:r>
      <w:r w:rsidRPr="00993C0D">
        <w:t xml:space="preserve"> 1994, </w:t>
      </w:r>
      <w:r>
        <w:rPr>
          <w:lang w:eastAsia="fr-FR"/>
        </w:rPr>
        <w:t>p. 353, no. 203</w:t>
      </w:r>
      <w:r>
        <w:t>.</w:t>
      </w:r>
    </w:p>
    <w:p w14:paraId="6F2ED572" w14:textId="77777777" w:rsidR="00B8617E" w:rsidRDefault="00B8617E" w:rsidP="00B8617E">
      <w:pPr>
        <w:spacing w:line="480" w:lineRule="auto"/>
      </w:pPr>
      <w:r>
        <w:t xml:space="preserve">Date: </w:t>
      </w:r>
      <w:r w:rsidRPr="00993C0D">
        <w:t>Second quarter of fifth century to ca. 410</w:t>
      </w:r>
      <w:r w:rsidRPr="00524C6D">
        <w:rPr>
          <w:caps/>
        </w:rPr>
        <w:t xml:space="preserve"> </w:t>
      </w:r>
      <w:r w:rsidRPr="005170AB">
        <w:rPr>
          <w:caps/>
        </w:rPr>
        <w:t>B.C.</w:t>
      </w:r>
    </w:p>
    <w:p w14:paraId="72BF641B" w14:textId="77777777" w:rsidR="00B8617E" w:rsidRPr="00B8617E" w:rsidRDefault="00B8617E" w:rsidP="00B8617E">
      <w:pPr>
        <w:spacing w:line="480" w:lineRule="auto"/>
      </w:pPr>
      <w:r>
        <w:t xml:space="preserve">Date </w:t>
      </w:r>
      <w:r w:rsidRPr="00B8617E">
        <w:t>numeric: -475; -410</w:t>
      </w:r>
    </w:p>
    <w:p w14:paraId="33705D04" w14:textId="77777777" w:rsidR="00B8617E" w:rsidRPr="00354188" w:rsidRDefault="00B8617E" w:rsidP="00860AF8">
      <w:pPr>
        <w:pStyle w:val="Textedelespacerserv2"/>
        <w:numPr>
          <w:ilvl w:val="0"/>
          <w:numId w:val="0"/>
        </w:numPr>
        <w:tabs>
          <w:tab w:val="left" w:pos="3686"/>
        </w:tabs>
        <w:spacing w:line="480" w:lineRule="auto"/>
        <w:jc w:val="left"/>
        <w:outlineLvl w:val="9"/>
        <w:rPr>
          <w:rFonts w:ascii="Palatino" w:hAnsi="Palatino"/>
        </w:rPr>
      </w:pPr>
    </w:p>
    <w:p w14:paraId="78AD2A02" w14:textId="77777777" w:rsidR="00FC7534" w:rsidRPr="00F90C10" w:rsidRDefault="00FC7534" w:rsidP="00860AF8">
      <w:pPr>
        <w:pStyle w:val="Textedelespacerserv2"/>
        <w:numPr>
          <w:ilvl w:val="0"/>
          <w:numId w:val="0"/>
        </w:numPr>
        <w:tabs>
          <w:tab w:val="left" w:pos="3686"/>
        </w:tabs>
        <w:spacing w:line="480" w:lineRule="auto"/>
        <w:jc w:val="left"/>
        <w:outlineLvl w:val="9"/>
        <w:rPr>
          <w:rFonts w:ascii="Palatino" w:hAnsi="Palatino"/>
        </w:rPr>
      </w:pPr>
      <w:r w:rsidRPr="00524C6D">
        <w:rPr>
          <w:rFonts w:ascii="Palatino" w:hAnsi="Palatino"/>
          <w:caps/>
        </w:rPr>
        <w:t>———</w:t>
      </w:r>
    </w:p>
    <w:p w14:paraId="26317A7A" w14:textId="77777777" w:rsidR="00FC7534" w:rsidRPr="00F90C10" w:rsidRDefault="00FC7534" w:rsidP="00860AF8">
      <w:pPr>
        <w:pStyle w:val="Textedelespacerserv2"/>
        <w:numPr>
          <w:ilvl w:val="0"/>
          <w:numId w:val="0"/>
        </w:numPr>
        <w:tabs>
          <w:tab w:val="left" w:pos="3686"/>
        </w:tabs>
        <w:spacing w:line="480" w:lineRule="auto"/>
        <w:jc w:val="left"/>
        <w:outlineLvl w:val="9"/>
        <w:rPr>
          <w:rFonts w:ascii="Palatino" w:hAnsi="Palatino"/>
        </w:rPr>
      </w:pPr>
    </w:p>
    <w:p w14:paraId="53345596" w14:textId="77777777" w:rsidR="00B8617E" w:rsidRDefault="00B8617E" w:rsidP="00B8617E">
      <w:pPr>
        <w:spacing w:line="480" w:lineRule="auto"/>
      </w:pPr>
      <w:r>
        <w:t>Catalogue Number: 6</w:t>
      </w:r>
    </w:p>
    <w:p w14:paraId="19C44F55" w14:textId="77777777" w:rsidR="00B8617E" w:rsidRDefault="00B8617E" w:rsidP="00B8617E">
      <w:pPr>
        <w:spacing w:line="480" w:lineRule="auto"/>
      </w:pPr>
      <w:r>
        <w:t xml:space="preserve">Inventory Number: </w:t>
      </w:r>
      <w:r w:rsidRPr="00993C0D">
        <w:t>83.</w:t>
      </w:r>
      <w:r w:rsidRPr="00524C6D">
        <w:rPr>
          <w:caps/>
        </w:rPr>
        <w:t>AQ</w:t>
      </w:r>
      <w:r w:rsidRPr="00993C0D">
        <w:t>.377.448</w:t>
      </w:r>
    </w:p>
    <w:p w14:paraId="1B2442AD" w14:textId="77777777" w:rsidR="00B8617E" w:rsidRDefault="00B8617E" w:rsidP="00B8617E">
      <w:pPr>
        <w:spacing w:line="480" w:lineRule="auto"/>
      </w:pPr>
      <w:r>
        <w:t xml:space="preserve">Dimensions: </w:t>
      </w:r>
      <w:r w:rsidRPr="00993C0D">
        <w:t>W: 10.0; H: 2.8</w:t>
      </w:r>
    </w:p>
    <w:p w14:paraId="591EB5AC" w14:textId="77777777" w:rsidR="00B8617E" w:rsidRDefault="00B8617E" w:rsidP="00B8617E">
      <w:pPr>
        <w:spacing w:line="480" w:lineRule="auto"/>
      </w:pPr>
      <w:r>
        <w:t xml:space="preserve">Condition and Fabric: </w:t>
      </w:r>
      <w:r w:rsidRPr="00993C0D">
        <w:t>Wheelmade. Intact. Clay 2.5YR5/6 red, thick slip 10YR7/3 very pale brown.</w:t>
      </w:r>
    </w:p>
    <w:p w14:paraId="0A2C64A0" w14:textId="77777777" w:rsidR="00B8617E" w:rsidRDefault="00B8617E" w:rsidP="00B8617E">
      <w:pPr>
        <w:spacing w:line="480" w:lineRule="auto"/>
      </w:pPr>
      <w:r>
        <w:t xml:space="preserve">Description: </w:t>
      </w:r>
      <w:r w:rsidRPr="00993C0D">
        <w:t>Horizontal loop handle. Circular shallow body, widely open, with curved wall and outward-sloping shoulder. Tapering rounded short nozzle, tangent to lower part of basin. Undefined flat base.</w:t>
      </w:r>
    </w:p>
    <w:p w14:paraId="48590E26" w14:textId="77777777" w:rsidR="00850678" w:rsidRDefault="00850678" w:rsidP="00850678">
      <w:pPr>
        <w:spacing w:line="480" w:lineRule="auto"/>
      </w:pPr>
      <w:r>
        <w:t>Discus Iconography:</w:t>
      </w:r>
    </w:p>
    <w:p w14:paraId="641CF922" w14:textId="77777777" w:rsidR="00B8617E" w:rsidRDefault="00B8617E" w:rsidP="00B8617E">
      <w:pPr>
        <w:spacing w:line="480" w:lineRule="auto"/>
      </w:pPr>
      <w:r>
        <w:t xml:space="preserve">Type: </w:t>
      </w:r>
      <w:r w:rsidRPr="00993C0D">
        <w:t xml:space="preserve">Broneer </w:t>
      </w:r>
      <w:r w:rsidRPr="00524C6D">
        <w:rPr>
          <w:caps/>
        </w:rPr>
        <w:t>I</w:t>
      </w:r>
    </w:p>
    <w:p w14:paraId="468E713B" w14:textId="77777777" w:rsidR="00B8617E" w:rsidRDefault="0034204C" w:rsidP="00B8617E">
      <w:pPr>
        <w:spacing w:line="480" w:lineRule="auto"/>
      </w:pPr>
      <w:r>
        <w:t>Place of Manufacture or Origin</w:t>
      </w:r>
      <w:r w:rsidR="00B8617E">
        <w:t xml:space="preserve">: </w:t>
      </w:r>
      <w:r w:rsidR="00724C5D">
        <w:t>South Italy</w:t>
      </w:r>
    </w:p>
    <w:p w14:paraId="619AC324" w14:textId="77777777" w:rsidR="00B8617E" w:rsidRDefault="00B8617E" w:rsidP="00B8617E">
      <w:pPr>
        <w:spacing w:line="480" w:lineRule="auto"/>
      </w:pPr>
      <w:r>
        <w:t xml:space="preserve">Parallels: </w:t>
      </w:r>
      <w:r w:rsidRPr="00993C0D">
        <w:t>(Close) Broneer 1930, no. 35, pl. 1.</w:t>
      </w:r>
    </w:p>
    <w:p w14:paraId="2416C368" w14:textId="77777777" w:rsidR="00A26E6B" w:rsidRDefault="00A26E6B" w:rsidP="00A26E6B">
      <w:pPr>
        <w:spacing w:line="480" w:lineRule="auto"/>
      </w:pPr>
      <w:r>
        <w:t xml:space="preserve">Provenance: </w:t>
      </w:r>
    </w:p>
    <w:p w14:paraId="093D2CB3" w14:textId="77777777" w:rsidR="00B8617E" w:rsidRDefault="00B8617E" w:rsidP="00B8617E">
      <w:pPr>
        <w:spacing w:line="480" w:lineRule="auto"/>
      </w:pPr>
      <w:r>
        <w:t>Bibliography: Unpublished.</w:t>
      </w:r>
    </w:p>
    <w:p w14:paraId="0AE882BB" w14:textId="77777777" w:rsidR="00B8617E" w:rsidRDefault="00B8617E" w:rsidP="00B8617E">
      <w:pPr>
        <w:spacing w:line="480" w:lineRule="auto"/>
      </w:pPr>
      <w:r>
        <w:t xml:space="preserve">Date: </w:t>
      </w:r>
      <w:r w:rsidRPr="00993C0D">
        <w:t>First half of sixth century</w:t>
      </w:r>
      <w:r w:rsidRPr="00524C6D">
        <w:rPr>
          <w:caps/>
        </w:rPr>
        <w:t xml:space="preserve"> </w:t>
      </w:r>
      <w:r w:rsidRPr="005170AB">
        <w:rPr>
          <w:caps/>
        </w:rPr>
        <w:t>B.C.</w:t>
      </w:r>
      <w:r w:rsidRPr="00524C6D">
        <w:rPr>
          <w:caps/>
        </w:rPr>
        <w:t xml:space="preserve"> </w:t>
      </w:r>
      <w:r w:rsidR="00724C5D">
        <w:t>(Broneer)</w:t>
      </w:r>
    </w:p>
    <w:p w14:paraId="14EC0026" w14:textId="77777777" w:rsidR="00B8617E" w:rsidRDefault="00B8617E" w:rsidP="00B8617E">
      <w:pPr>
        <w:spacing w:line="480" w:lineRule="auto"/>
      </w:pPr>
      <w:r>
        <w:t>Date numeric: -600; -550</w:t>
      </w:r>
    </w:p>
    <w:p w14:paraId="3CCE7ED5" w14:textId="77777777" w:rsidR="00FC7534" w:rsidRPr="00860AF8" w:rsidRDefault="00FC7534" w:rsidP="00860AF8">
      <w:pPr>
        <w:pStyle w:val="Textedelespacerserv2"/>
        <w:numPr>
          <w:ilvl w:val="0"/>
          <w:numId w:val="0"/>
        </w:numPr>
        <w:tabs>
          <w:tab w:val="left" w:pos="3686"/>
        </w:tabs>
        <w:spacing w:line="480" w:lineRule="auto"/>
        <w:jc w:val="left"/>
        <w:outlineLvl w:val="9"/>
        <w:rPr>
          <w:rFonts w:ascii="Palatino" w:hAnsi="Palatino"/>
        </w:rPr>
      </w:pPr>
    </w:p>
    <w:p w14:paraId="58E480BA" w14:textId="77777777" w:rsidR="00860AF8" w:rsidRPr="00F90C10" w:rsidRDefault="00860AF8" w:rsidP="00860AF8">
      <w:pPr>
        <w:pStyle w:val="Textedelespacerserv2"/>
        <w:numPr>
          <w:ilvl w:val="0"/>
          <w:numId w:val="0"/>
        </w:numPr>
        <w:tabs>
          <w:tab w:val="left" w:pos="3686"/>
        </w:tabs>
        <w:spacing w:line="480" w:lineRule="auto"/>
        <w:jc w:val="left"/>
        <w:outlineLvl w:val="9"/>
        <w:rPr>
          <w:rFonts w:ascii="Palatino" w:hAnsi="Palatino"/>
        </w:rPr>
      </w:pPr>
      <w:r w:rsidRPr="00524C6D">
        <w:rPr>
          <w:rFonts w:ascii="Palatino" w:hAnsi="Palatino"/>
          <w:caps/>
        </w:rPr>
        <w:t>———</w:t>
      </w:r>
    </w:p>
    <w:p w14:paraId="512B471F" w14:textId="77777777" w:rsidR="00860AF8" w:rsidRPr="00F90C10"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04544B27" w14:textId="77777777" w:rsidR="00827B39" w:rsidRDefault="00827B39" w:rsidP="00827B39">
      <w:pPr>
        <w:spacing w:line="480" w:lineRule="auto"/>
      </w:pPr>
      <w:r>
        <w:t>Catalogue Number: 7</w:t>
      </w:r>
    </w:p>
    <w:p w14:paraId="30D3D74F" w14:textId="77777777" w:rsidR="00827B39" w:rsidRDefault="00827B39" w:rsidP="00827B39">
      <w:pPr>
        <w:spacing w:line="480" w:lineRule="auto"/>
      </w:pPr>
      <w:r>
        <w:t xml:space="preserve">Inventory Number: </w:t>
      </w:r>
      <w:r w:rsidRPr="00993C0D">
        <w:t>83.</w:t>
      </w:r>
      <w:r w:rsidRPr="00524C6D">
        <w:rPr>
          <w:caps/>
        </w:rPr>
        <w:t>AQ</w:t>
      </w:r>
      <w:r w:rsidRPr="00993C0D">
        <w:t>.377.373</w:t>
      </w:r>
    </w:p>
    <w:p w14:paraId="49F7B7C2" w14:textId="77777777" w:rsidR="00827B39" w:rsidRDefault="00827B39" w:rsidP="00827B39">
      <w:pPr>
        <w:spacing w:line="480" w:lineRule="auto"/>
      </w:pPr>
      <w:r>
        <w:t xml:space="preserve">Dimensions: </w:t>
      </w:r>
      <w:r w:rsidRPr="00993C0D">
        <w:t>L: 8.6; W: 6.0; H: 2.7</w:t>
      </w:r>
    </w:p>
    <w:p w14:paraId="3F5160F2" w14:textId="77777777" w:rsidR="00827B39" w:rsidRDefault="00827B39" w:rsidP="00827B39">
      <w:pPr>
        <w:spacing w:line="480" w:lineRule="auto"/>
      </w:pPr>
      <w:r>
        <w:t xml:space="preserve">Condition and Fabric: </w:t>
      </w:r>
      <w:r w:rsidRPr="00993C0D">
        <w:t>Wheelmade. Intact. Clay 7.5YR7/4 pink, slip 7.5YR4/2 dark brown.</w:t>
      </w:r>
    </w:p>
    <w:p w14:paraId="30010B17" w14:textId="77777777" w:rsidR="00827B39" w:rsidRDefault="00827B39" w:rsidP="00827B39">
      <w:pPr>
        <w:spacing w:line="480" w:lineRule="auto"/>
      </w:pPr>
      <w:r>
        <w:t xml:space="preserve">Description: </w:t>
      </w:r>
      <w:r w:rsidRPr="00993C0D">
        <w:t xml:space="preserve">Cylindrical body with flat shoulder. Widely open basin. Tapering rounded nozzle with large wick-hole, not tangential to shoulder. Large flat circular base marked off </w:t>
      </w:r>
      <w:r>
        <w:t>by an</w:t>
      </w:r>
      <w:r w:rsidRPr="00993C0D">
        <w:t xml:space="preserve"> outer groove.</w:t>
      </w:r>
    </w:p>
    <w:p w14:paraId="1B80AA6A" w14:textId="77777777" w:rsidR="00850678" w:rsidRDefault="00850678" w:rsidP="00850678">
      <w:pPr>
        <w:spacing w:line="480" w:lineRule="auto"/>
      </w:pPr>
      <w:r>
        <w:t>Discus Iconography:</w:t>
      </w:r>
    </w:p>
    <w:p w14:paraId="33134FC4" w14:textId="77777777" w:rsidR="00827B39" w:rsidRDefault="00827B39" w:rsidP="00827B39">
      <w:pPr>
        <w:spacing w:line="480" w:lineRule="auto"/>
      </w:pPr>
      <w:r>
        <w:t xml:space="preserve">Type: </w:t>
      </w:r>
      <w:r w:rsidRPr="00993C0D">
        <w:t xml:space="preserve">Broneer </w:t>
      </w:r>
      <w:r w:rsidRPr="00524C6D">
        <w:rPr>
          <w:caps/>
        </w:rPr>
        <w:t>IV</w:t>
      </w:r>
    </w:p>
    <w:p w14:paraId="06E7E6F3" w14:textId="77777777" w:rsidR="00827B39" w:rsidRDefault="0034204C" w:rsidP="00827B39">
      <w:pPr>
        <w:spacing w:line="480" w:lineRule="auto"/>
      </w:pPr>
      <w:r>
        <w:t>Place of Manufacture or Origin</w:t>
      </w:r>
      <w:r w:rsidR="00827B39">
        <w:t xml:space="preserve">: </w:t>
      </w:r>
      <w:r w:rsidR="00724C5D">
        <w:t>South Italy</w:t>
      </w:r>
    </w:p>
    <w:p w14:paraId="0993BC77" w14:textId="77777777" w:rsidR="00827B39" w:rsidRDefault="00827B39" w:rsidP="00827B39">
      <w:pPr>
        <w:spacing w:line="480" w:lineRule="auto"/>
      </w:pPr>
      <w:r>
        <w:t xml:space="preserve">Parallels: </w:t>
      </w:r>
      <w:r w:rsidRPr="00993C0D">
        <w:t>Gualandi Genito 1977, no. 12, pl. 10; Portulano 1996, no. 9, fig. 6 (Sardinia[?]).</w:t>
      </w:r>
    </w:p>
    <w:p w14:paraId="18532727" w14:textId="77777777" w:rsidR="00A26E6B" w:rsidRDefault="00A26E6B" w:rsidP="00A26E6B">
      <w:pPr>
        <w:spacing w:line="480" w:lineRule="auto"/>
      </w:pPr>
      <w:r>
        <w:t xml:space="preserve">Provenance: </w:t>
      </w:r>
    </w:p>
    <w:p w14:paraId="59E92207" w14:textId="77777777" w:rsidR="00827B39" w:rsidRDefault="00827B39" w:rsidP="00827B39">
      <w:pPr>
        <w:spacing w:line="480" w:lineRule="auto"/>
      </w:pPr>
      <w:r>
        <w:t>Bibliography: Unpublished.</w:t>
      </w:r>
    </w:p>
    <w:p w14:paraId="5FCB3B96" w14:textId="016E5870" w:rsidR="00827B39" w:rsidRDefault="00A50BDB" w:rsidP="00827B39">
      <w:pPr>
        <w:spacing w:line="480" w:lineRule="auto"/>
      </w:pPr>
      <w:r>
        <w:t>Date: Late</w:t>
      </w:r>
      <w:r w:rsidR="00827B39" w:rsidRPr="00993C0D">
        <w:t xml:space="preserve"> fifth century</w:t>
      </w:r>
      <w:r w:rsidR="00827B39" w:rsidRPr="00524C6D">
        <w:rPr>
          <w:caps/>
        </w:rPr>
        <w:t xml:space="preserve"> </w:t>
      </w:r>
      <w:r w:rsidR="00827B39" w:rsidRPr="005170AB">
        <w:rPr>
          <w:caps/>
        </w:rPr>
        <w:t>B.C.</w:t>
      </w:r>
      <w:r w:rsidR="00827B39" w:rsidRPr="00524C6D">
        <w:rPr>
          <w:caps/>
        </w:rPr>
        <w:t xml:space="preserve"> </w:t>
      </w:r>
      <w:r w:rsidR="00724C5D">
        <w:t>(Gualandi Genito)</w:t>
      </w:r>
    </w:p>
    <w:p w14:paraId="12B9C98E" w14:textId="77777777" w:rsidR="00827B39" w:rsidRDefault="00827B39" w:rsidP="00827B39">
      <w:pPr>
        <w:spacing w:line="480" w:lineRule="auto"/>
      </w:pPr>
      <w:r>
        <w:t>Date numeric: -425; -400</w:t>
      </w:r>
    </w:p>
    <w:p w14:paraId="7C75FAD0"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55240089"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61357517"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5AD9CDB8" w14:textId="77777777" w:rsidR="00827B39" w:rsidRDefault="00827B39" w:rsidP="00827B39">
      <w:pPr>
        <w:spacing w:line="480" w:lineRule="auto"/>
      </w:pPr>
      <w:r>
        <w:t>Catalogue Number: 8</w:t>
      </w:r>
    </w:p>
    <w:p w14:paraId="70B5E7EE" w14:textId="77777777" w:rsidR="00827B39" w:rsidRDefault="00827B39" w:rsidP="00827B39">
      <w:pPr>
        <w:spacing w:line="480" w:lineRule="auto"/>
      </w:pPr>
      <w:r>
        <w:t xml:space="preserve">Inventory Number: </w:t>
      </w:r>
      <w:r w:rsidRPr="00993C0D">
        <w:t>83.</w:t>
      </w:r>
      <w:r w:rsidRPr="00524C6D">
        <w:rPr>
          <w:caps/>
        </w:rPr>
        <w:t>aq</w:t>
      </w:r>
      <w:r w:rsidRPr="00993C0D">
        <w:t>.377.383</w:t>
      </w:r>
    </w:p>
    <w:p w14:paraId="0D8F785F" w14:textId="77777777" w:rsidR="00827B39" w:rsidRDefault="00827B39" w:rsidP="00827B39">
      <w:pPr>
        <w:spacing w:line="480" w:lineRule="auto"/>
      </w:pPr>
      <w:r>
        <w:t xml:space="preserve">Dimensions: </w:t>
      </w:r>
      <w:r w:rsidRPr="00993C0D">
        <w:t>L: 4.8; W: 3.4; H: 1.5</w:t>
      </w:r>
    </w:p>
    <w:p w14:paraId="54097EFF" w14:textId="77777777" w:rsidR="00827B39" w:rsidRDefault="00827B39" w:rsidP="00827B39">
      <w:pPr>
        <w:spacing w:line="480" w:lineRule="auto"/>
      </w:pPr>
      <w:r>
        <w:t xml:space="preserve">Condition and Fabric: </w:t>
      </w:r>
      <w:r w:rsidRPr="00993C0D">
        <w:t>Wheelmade. Some chips on the rim. Clay 2.5YR6/6 light red, selfslip.</w:t>
      </w:r>
    </w:p>
    <w:p w14:paraId="0B59D61B" w14:textId="77777777" w:rsidR="00827B39" w:rsidRDefault="00827B39" w:rsidP="00827B39">
      <w:pPr>
        <w:spacing w:line="480" w:lineRule="auto"/>
      </w:pPr>
      <w:r>
        <w:t xml:space="preserve">Description: </w:t>
      </w:r>
      <w:r w:rsidRPr="00993C0D">
        <w:t>Miniature lamp. Cylindrical body with narrow inward-sloping rim. Widely open basin. Tapering, rounded nozzle, whose wick-hole is far from being tangential to the rim. Circular flat base with central concavity.</w:t>
      </w:r>
    </w:p>
    <w:p w14:paraId="3216597C" w14:textId="77777777" w:rsidR="00850678" w:rsidRDefault="00850678" w:rsidP="00850678">
      <w:pPr>
        <w:spacing w:line="480" w:lineRule="auto"/>
      </w:pPr>
      <w:r>
        <w:t>Discus Iconography:</w:t>
      </w:r>
    </w:p>
    <w:p w14:paraId="107778A4" w14:textId="77777777" w:rsidR="00827B39" w:rsidRDefault="00827B39" w:rsidP="00827B39">
      <w:pPr>
        <w:spacing w:line="480" w:lineRule="auto"/>
      </w:pPr>
      <w:r>
        <w:t xml:space="preserve">Type: </w:t>
      </w:r>
      <w:r w:rsidRPr="00993C0D">
        <w:t xml:space="preserve">Broneer </w:t>
      </w:r>
      <w:r w:rsidRPr="00524C6D">
        <w:rPr>
          <w:caps/>
        </w:rPr>
        <w:t>IV</w:t>
      </w:r>
    </w:p>
    <w:p w14:paraId="525BF335" w14:textId="77777777" w:rsidR="00827B39" w:rsidRDefault="0034204C" w:rsidP="00827B39">
      <w:pPr>
        <w:spacing w:line="480" w:lineRule="auto"/>
      </w:pPr>
      <w:r>
        <w:t>Place of Manufacture or Origin</w:t>
      </w:r>
      <w:r w:rsidR="00827B39">
        <w:t xml:space="preserve">: </w:t>
      </w:r>
      <w:r w:rsidR="00724C5D">
        <w:t>Asia Minor</w:t>
      </w:r>
    </w:p>
    <w:p w14:paraId="2C8E2AF8" w14:textId="77777777" w:rsidR="00827B39" w:rsidRDefault="00827B39" w:rsidP="00827B39">
      <w:pPr>
        <w:spacing w:line="480" w:lineRule="auto"/>
      </w:pPr>
      <w:r>
        <w:t xml:space="preserve">Parallels: </w:t>
      </w:r>
      <w:r w:rsidRPr="00993C0D">
        <w:t>Kassab Tezgör and Sezer 1995, no. 141 (</w:t>
      </w:r>
      <w:r w:rsidR="00B85553">
        <w:t>{{loc_0000:Lindos}}</w:t>
      </w:r>
      <w:r w:rsidRPr="00993C0D">
        <w:t>).</w:t>
      </w:r>
    </w:p>
    <w:p w14:paraId="4911C9C0" w14:textId="77777777" w:rsidR="00A26E6B" w:rsidRDefault="00A26E6B" w:rsidP="00A26E6B">
      <w:pPr>
        <w:spacing w:line="480" w:lineRule="auto"/>
      </w:pPr>
      <w:r>
        <w:t xml:space="preserve">Provenance: </w:t>
      </w:r>
    </w:p>
    <w:p w14:paraId="65134974" w14:textId="77777777" w:rsidR="00827B39" w:rsidRDefault="00827B39" w:rsidP="00827B39">
      <w:pPr>
        <w:spacing w:line="480" w:lineRule="auto"/>
      </w:pPr>
      <w:r>
        <w:t>Bibliography: Unpublished.</w:t>
      </w:r>
    </w:p>
    <w:p w14:paraId="2FF5CD6B" w14:textId="77777777" w:rsidR="00827B39" w:rsidRDefault="00827B39" w:rsidP="00827B39">
      <w:pPr>
        <w:spacing w:line="480" w:lineRule="auto"/>
      </w:pPr>
      <w:r>
        <w:t xml:space="preserve">Date: </w:t>
      </w:r>
      <w:r w:rsidRPr="00993C0D">
        <w:t>Second third of fifth century</w:t>
      </w:r>
      <w:r w:rsidRPr="00524C6D">
        <w:rPr>
          <w:caps/>
        </w:rPr>
        <w:t xml:space="preserve"> </w:t>
      </w:r>
      <w:r w:rsidRPr="005170AB">
        <w:rPr>
          <w:caps/>
        </w:rPr>
        <w:t>B.C.</w:t>
      </w:r>
      <w:r w:rsidRPr="00524C6D">
        <w:rPr>
          <w:caps/>
        </w:rPr>
        <w:t xml:space="preserve"> </w:t>
      </w:r>
      <w:r w:rsidR="00724C5D">
        <w:t>(Kassab Tezgör and Sezer)</w:t>
      </w:r>
    </w:p>
    <w:p w14:paraId="03D65964" w14:textId="77777777" w:rsidR="00827B39" w:rsidRDefault="00827B39" w:rsidP="00827B39">
      <w:pPr>
        <w:spacing w:line="480" w:lineRule="auto"/>
      </w:pPr>
      <w:r>
        <w:t xml:space="preserve">Date numeric: </w:t>
      </w:r>
      <w:r w:rsidR="00392620">
        <w:t>-465; -43</w:t>
      </w:r>
      <w:r w:rsidR="000A25B8">
        <w:t>5</w:t>
      </w:r>
    </w:p>
    <w:p w14:paraId="51300ACC"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3B1B1A2A" w14:textId="77777777" w:rsidR="00860AF8" w:rsidRPr="00354188" w:rsidRDefault="00860AF8" w:rsidP="00860AF8">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19C77FDF" w14:textId="77777777" w:rsidR="00860AF8" w:rsidRPr="00354188" w:rsidRDefault="00860AF8" w:rsidP="00860AF8">
      <w:pPr>
        <w:pStyle w:val="Textedelespacerserv2"/>
        <w:numPr>
          <w:ilvl w:val="0"/>
          <w:numId w:val="0"/>
        </w:numPr>
        <w:spacing w:line="480" w:lineRule="auto"/>
        <w:jc w:val="left"/>
        <w:outlineLvl w:val="9"/>
        <w:rPr>
          <w:rFonts w:ascii="Palatino" w:hAnsi="Palatino"/>
        </w:rPr>
      </w:pPr>
    </w:p>
    <w:p w14:paraId="158153D9" w14:textId="77777777" w:rsidR="0008006A" w:rsidRDefault="0008006A" w:rsidP="0008006A">
      <w:pPr>
        <w:spacing w:line="480" w:lineRule="auto"/>
      </w:pPr>
      <w:r>
        <w:t>Catalogue Number: 9</w:t>
      </w:r>
    </w:p>
    <w:p w14:paraId="1D7A6A66" w14:textId="77777777" w:rsidR="0008006A" w:rsidRDefault="0008006A" w:rsidP="0008006A">
      <w:pPr>
        <w:spacing w:line="480" w:lineRule="auto"/>
      </w:pPr>
      <w:r>
        <w:t xml:space="preserve">Inventory Number: </w:t>
      </w:r>
      <w:r w:rsidRPr="00993C0D">
        <w:t>83.</w:t>
      </w:r>
      <w:r w:rsidRPr="00524C6D">
        <w:rPr>
          <w:caps/>
        </w:rPr>
        <w:t>AQ</w:t>
      </w:r>
      <w:r w:rsidRPr="00993C0D">
        <w:t>.377.447</w:t>
      </w:r>
    </w:p>
    <w:p w14:paraId="7C50983A" w14:textId="77777777" w:rsidR="0008006A" w:rsidRDefault="0008006A" w:rsidP="0008006A">
      <w:pPr>
        <w:spacing w:line="480" w:lineRule="auto"/>
      </w:pPr>
      <w:r>
        <w:t xml:space="preserve">Dimensions: </w:t>
      </w:r>
      <w:r w:rsidRPr="00993C0D">
        <w:t>L: 10.5; W: 8.5; H: 3.2</w:t>
      </w:r>
    </w:p>
    <w:p w14:paraId="3AECECB8" w14:textId="77777777" w:rsidR="0008006A" w:rsidRDefault="0008006A" w:rsidP="0008006A">
      <w:pPr>
        <w:spacing w:line="480" w:lineRule="auto"/>
      </w:pPr>
      <w:r>
        <w:t xml:space="preserve">Condition and Fabric: </w:t>
      </w:r>
      <w:r w:rsidRPr="00993C0D">
        <w:t>Wheelmade. Intact. Clay not well rinsed, many white and brown bits, near 7.5YR7/4 pink, slip 10YR7/3 very pale brown. Mica particles.</w:t>
      </w:r>
    </w:p>
    <w:p w14:paraId="2E422E3B" w14:textId="77777777" w:rsidR="0008006A" w:rsidRDefault="0008006A" w:rsidP="0008006A">
      <w:pPr>
        <w:spacing w:line="480" w:lineRule="auto"/>
      </w:pPr>
      <w:r>
        <w:t xml:space="preserve">Description: </w:t>
      </w:r>
      <w:r w:rsidR="008F0320" w:rsidRPr="00993C0D">
        <w:t>Circular</w:t>
      </w:r>
      <w:r w:rsidR="008F0320" w:rsidRPr="008F0320">
        <w:t xml:space="preserve"> </w:t>
      </w:r>
      <w:r w:rsidR="008F0320" w:rsidRPr="00993C0D">
        <w:t>shallow body with curved wall and inward-sloping shoulder. Widely open basin. Tapering, rounded short nozzle. Slightly raised flat base.</w:t>
      </w:r>
    </w:p>
    <w:p w14:paraId="1E73ADA2" w14:textId="77777777" w:rsidR="00850678" w:rsidRDefault="00850678" w:rsidP="00850678">
      <w:pPr>
        <w:spacing w:line="480" w:lineRule="auto"/>
      </w:pPr>
      <w:r>
        <w:t>Discus Iconography:</w:t>
      </w:r>
    </w:p>
    <w:p w14:paraId="3BF449AD" w14:textId="77777777" w:rsidR="0008006A" w:rsidRDefault="0008006A" w:rsidP="0008006A">
      <w:pPr>
        <w:spacing w:line="480" w:lineRule="auto"/>
      </w:pPr>
      <w:r>
        <w:t xml:space="preserve">Type: </w:t>
      </w:r>
      <w:r w:rsidR="008F0320" w:rsidRPr="00993C0D">
        <w:t xml:space="preserve">Goldman group </w:t>
      </w:r>
      <w:r w:rsidR="008F0320" w:rsidRPr="00524C6D">
        <w:rPr>
          <w:caps/>
        </w:rPr>
        <w:t>VIII</w:t>
      </w:r>
      <w:r w:rsidR="00724C5D">
        <w:t xml:space="preserve"> (</w:t>
      </w:r>
      <w:r w:rsidR="00B85553">
        <w:t>{{loc_0000:</w:t>
      </w:r>
      <w:r w:rsidR="00724C5D">
        <w:t>Tarsus</w:t>
      </w:r>
      <w:r w:rsidR="00B85553">
        <w:t>}}</w:t>
      </w:r>
      <w:r w:rsidR="00724C5D">
        <w:t>)</w:t>
      </w:r>
    </w:p>
    <w:p w14:paraId="25BB4D30" w14:textId="77777777" w:rsidR="0008006A" w:rsidRDefault="0034204C" w:rsidP="0008006A">
      <w:pPr>
        <w:spacing w:line="480" w:lineRule="auto"/>
      </w:pPr>
      <w:r>
        <w:t>Place of Manufacture or Origin</w:t>
      </w:r>
      <w:r w:rsidR="0008006A">
        <w:t xml:space="preserve">: </w:t>
      </w:r>
      <w:r w:rsidR="00724C5D">
        <w:t>South Italy</w:t>
      </w:r>
    </w:p>
    <w:p w14:paraId="1D8CEE06" w14:textId="77777777" w:rsidR="0008006A" w:rsidRDefault="0008006A" w:rsidP="0008006A">
      <w:pPr>
        <w:spacing w:line="480" w:lineRule="auto"/>
      </w:pPr>
      <w:r>
        <w:t xml:space="preserve">Parallels: </w:t>
      </w:r>
      <w:r w:rsidR="008F0320" w:rsidRPr="00993C0D">
        <w:t xml:space="preserve">Goldman et al. 1950, group </w:t>
      </w:r>
      <w:r w:rsidR="008F0320" w:rsidRPr="00524C6D">
        <w:rPr>
          <w:caps/>
        </w:rPr>
        <w:t>viii</w:t>
      </w:r>
      <w:r w:rsidR="008F0320" w:rsidRPr="00993C0D">
        <w:t xml:space="preserve">, nos. 101–16 (Tarsus); Bailey BM </w:t>
      </w:r>
      <w:r w:rsidR="008F0320" w:rsidRPr="00524C6D">
        <w:rPr>
          <w:caps/>
        </w:rPr>
        <w:t>i</w:t>
      </w:r>
      <w:r w:rsidR="008F0320" w:rsidRPr="00993C0D">
        <w:t>, p. 116, Q 208, pl. 40 (</w:t>
      </w:r>
      <w:r w:rsidR="00B85553">
        <w:t>{{loc_0000:</w:t>
      </w:r>
      <w:r w:rsidR="008F0320" w:rsidRPr="00993C0D">
        <w:t>Halicarnassus</w:t>
      </w:r>
      <w:r w:rsidR="00B85553">
        <w:t>}}</w:t>
      </w:r>
      <w:r w:rsidR="008F0320" w:rsidRPr="00993C0D">
        <w:t>).</w:t>
      </w:r>
    </w:p>
    <w:p w14:paraId="4A75A8A3" w14:textId="77777777" w:rsidR="00A26E6B" w:rsidRDefault="00A26E6B" w:rsidP="00A26E6B">
      <w:pPr>
        <w:spacing w:line="480" w:lineRule="auto"/>
      </w:pPr>
      <w:r>
        <w:t xml:space="preserve">Provenance: </w:t>
      </w:r>
    </w:p>
    <w:p w14:paraId="42942FE0" w14:textId="77777777" w:rsidR="0008006A" w:rsidRDefault="0008006A" w:rsidP="0008006A">
      <w:pPr>
        <w:spacing w:line="480" w:lineRule="auto"/>
      </w:pPr>
      <w:r>
        <w:t>Bibliography: Unpublished.</w:t>
      </w:r>
    </w:p>
    <w:p w14:paraId="49FD7A18" w14:textId="77777777" w:rsidR="0008006A" w:rsidRDefault="0008006A" w:rsidP="0008006A">
      <w:pPr>
        <w:spacing w:line="480" w:lineRule="auto"/>
      </w:pPr>
      <w:r>
        <w:t xml:space="preserve">Date: </w:t>
      </w:r>
      <w:r w:rsidR="008F0320" w:rsidRPr="00993C0D">
        <w:t>Second to early first century (Goldman et al.); about 350 to about 330</w:t>
      </w:r>
      <w:r w:rsidR="008F0320" w:rsidRPr="00524C6D">
        <w:rPr>
          <w:caps/>
        </w:rPr>
        <w:t xml:space="preserve"> </w:t>
      </w:r>
      <w:r w:rsidR="008F0320" w:rsidRPr="005170AB">
        <w:rPr>
          <w:caps/>
        </w:rPr>
        <w:t>B.C.</w:t>
      </w:r>
      <w:r w:rsidR="008F0320" w:rsidRPr="00524C6D">
        <w:rPr>
          <w:caps/>
        </w:rPr>
        <w:t xml:space="preserve"> </w:t>
      </w:r>
      <w:r w:rsidR="00724C5D">
        <w:t>(Bailey)</w:t>
      </w:r>
    </w:p>
    <w:p w14:paraId="1C41BCC5" w14:textId="77777777" w:rsidR="0008006A" w:rsidRDefault="0008006A" w:rsidP="0008006A">
      <w:pPr>
        <w:spacing w:line="480" w:lineRule="auto"/>
      </w:pPr>
      <w:r>
        <w:t xml:space="preserve">Date numeric: </w:t>
      </w:r>
      <w:r w:rsidR="008F0320">
        <w:t>-350; -330</w:t>
      </w:r>
    </w:p>
    <w:p w14:paraId="20F38113" w14:textId="77777777" w:rsidR="0008006A" w:rsidRDefault="0008006A" w:rsidP="00860AF8">
      <w:pPr>
        <w:pStyle w:val="Textedelespacerserv2"/>
        <w:numPr>
          <w:ilvl w:val="0"/>
          <w:numId w:val="0"/>
        </w:numPr>
        <w:spacing w:line="480" w:lineRule="auto"/>
        <w:jc w:val="left"/>
        <w:outlineLvl w:val="9"/>
        <w:rPr>
          <w:rFonts w:ascii="Palatino" w:hAnsi="Palatino"/>
        </w:rPr>
      </w:pPr>
    </w:p>
    <w:p w14:paraId="38AB6F86" w14:textId="77777777" w:rsidR="00860AF8" w:rsidRPr="00354188" w:rsidRDefault="00860AF8" w:rsidP="00860AF8">
      <w:pPr>
        <w:pStyle w:val="Textedelespacerserv2"/>
        <w:numPr>
          <w:ilvl w:val="0"/>
          <w:numId w:val="0"/>
        </w:numPr>
        <w:tabs>
          <w:tab w:val="left" w:pos="3686"/>
        </w:tabs>
        <w:spacing w:line="480" w:lineRule="auto"/>
        <w:jc w:val="left"/>
        <w:outlineLvl w:val="9"/>
        <w:rPr>
          <w:rFonts w:ascii="Palatino" w:hAnsi="Palatino"/>
        </w:rPr>
      </w:pPr>
      <w:r w:rsidRPr="00FB4217">
        <w:rPr>
          <w:rFonts w:ascii="Palatino" w:hAnsi="Palatino"/>
        </w:rPr>
        <w:t>———</w:t>
      </w:r>
    </w:p>
    <w:p w14:paraId="23E2354F" w14:textId="77777777" w:rsidR="00860AF8" w:rsidRPr="00354188"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3823D212" w14:textId="77777777" w:rsidR="008F0320" w:rsidRDefault="008F0320" w:rsidP="008F0320">
      <w:pPr>
        <w:spacing w:line="480" w:lineRule="auto"/>
      </w:pPr>
      <w:r>
        <w:t>Catalogue Number: 10</w:t>
      </w:r>
    </w:p>
    <w:p w14:paraId="513EC31F" w14:textId="77777777" w:rsidR="008F0320" w:rsidRDefault="008F0320" w:rsidP="008F0320">
      <w:pPr>
        <w:spacing w:line="480" w:lineRule="auto"/>
      </w:pPr>
      <w:r>
        <w:t xml:space="preserve">Inventory Number: </w:t>
      </w:r>
      <w:r w:rsidRPr="00993C0D">
        <w:t>83.</w:t>
      </w:r>
      <w:r w:rsidRPr="00524C6D">
        <w:rPr>
          <w:caps/>
        </w:rPr>
        <w:t>AQ</w:t>
      </w:r>
      <w:r w:rsidRPr="00993C0D">
        <w:t>.377.372</w:t>
      </w:r>
    </w:p>
    <w:p w14:paraId="6FD05A25" w14:textId="77777777" w:rsidR="008F0320" w:rsidRDefault="008F0320" w:rsidP="008F0320">
      <w:pPr>
        <w:spacing w:line="480" w:lineRule="auto"/>
      </w:pPr>
      <w:r>
        <w:t xml:space="preserve">Dimensions: </w:t>
      </w:r>
      <w:r w:rsidRPr="00993C0D">
        <w:t>L: 8.9; W: 6.5; H: 3.4</w:t>
      </w:r>
    </w:p>
    <w:p w14:paraId="271F2E23" w14:textId="77777777" w:rsidR="008F0320" w:rsidRDefault="008F0320" w:rsidP="008F0320">
      <w:pPr>
        <w:spacing w:line="480" w:lineRule="auto"/>
      </w:pPr>
      <w:r>
        <w:t xml:space="preserve">Condition and Fabric: </w:t>
      </w:r>
      <w:r w:rsidRPr="00993C0D">
        <w:t>Wheelmade. Intact. Clay 2.5YR5/4 reddish brown, glaze 5YR3/1 very dark gray on upper part of lamp with patch underneath nozzle; unglazed lower part of basin and base.</w:t>
      </w:r>
    </w:p>
    <w:p w14:paraId="7239AF62" w14:textId="77777777" w:rsidR="008F0320" w:rsidRDefault="008F0320" w:rsidP="008F0320">
      <w:pPr>
        <w:spacing w:line="480" w:lineRule="auto"/>
      </w:pPr>
      <w:r>
        <w:t xml:space="preserve">Description: </w:t>
      </w:r>
      <w:r w:rsidRPr="00993C0D">
        <w:t xml:space="preserve">Globular body. Large filling-hole, separated from </w:t>
      </w:r>
      <w:r>
        <w:t xml:space="preserve">the </w:t>
      </w:r>
      <w:r w:rsidRPr="00993C0D">
        <w:t xml:space="preserve">rim by </w:t>
      </w:r>
      <w:r>
        <w:t xml:space="preserve">a </w:t>
      </w:r>
      <w:r w:rsidRPr="00993C0D">
        <w:t>wide sunken band. Flat-topped tapering nozzle with rounded tip. Raised flat circular base, distinctly detached from basin, with spreading profile</w:t>
      </w:r>
      <w:r w:rsidR="00DC6206">
        <w:t>.</w:t>
      </w:r>
    </w:p>
    <w:p w14:paraId="56D8F38C" w14:textId="77777777" w:rsidR="00850678" w:rsidRDefault="00850678" w:rsidP="00850678">
      <w:pPr>
        <w:spacing w:line="480" w:lineRule="auto"/>
      </w:pPr>
      <w:r>
        <w:t>Discus Iconography:</w:t>
      </w:r>
    </w:p>
    <w:p w14:paraId="2A0A250F" w14:textId="77777777" w:rsidR="008F0320" w:rsidRDefault="008F0320" w:rsidP="008F0320">
      <w:pPr>
        <w:spacing w:line="480" w:lineRule="auto"/>
      </w:pPr>
      <w:r>
        <w:t xml:space="preserve">Type: </w:t>
      </w:r>
      <w:r w:rsidRPr="00993C0D">
        <w:t xml:space="preserve">Howland 25 A Prime; Broneer </w:t>
      </w:r>
      <w:r w:rsidRPr="00524C6D">
        <w:rPr>
          <w:caps/>
        </w:rPr>
        <w:t>VII</w:t>
      </w:r>
    </w:p>
    <w:p w14:paraId="623C7E00" w14:textId="77777777" w:rsidR="008F0320" w:rsidRDefault="0034204C" w:rsidP="008F0320">
      <w:pPr>
        <w:spacing w:line="480" w:lineRule="auto"/>
      </w:pPr>
      <w:r>
        <w:t>Place of Manufacture or Origin</w:t>
      </w:r>
      <w:r w:rsidR="008F0320">
        <w:t xml:space="preserve">: </w:t>
      </w:r>
      <w:r w:rsidR="008F0320" w:rsidRPr="00993C0D">
        <w:t>Central Anato</w:t>
      </w:r>
      <w:r w:rsidR="00724C5D">
        <w:t>lia</w:t>
      </w:r>
    </w:p>
    <w:p w14:paraId="45BA9FC4" w14:textId="77777777" w:rsidR="008F0320" w:rsidRDefault="008F0320" w:rsidP="008F0320">
      <w:pPr>
        <w:spacing w:line="480" w:lineRule="auto"/>
      </w:pPr>
      <w:r>
        <w:t xml:space="preserve">Parallels: </w:t>
      </w:r>
      <w:r w:rsidRPr="00993C0D">
        <w:t>Broneer 1930, no. 120, pl. 3 (Corinth); Howland 1958, nos. 271–72, pl. 9, and nos. 271–72, pl. 38 (Athens, Agora); Bruneau 1965, no. 18, pl. 1 (Delos); Deneauve 1969, no. 133, pl. 28 (Carthage); Kunze 1972, p. 92, no. 1, pl. 10.1 (Egypt); Joly 1974, no. 2, pl. 1 (Sabratha); Bailey BM</w:t>
      </w:r>
      <w:r w:rsidRPr="00524C6D">
        <w:rPr>
          <w:caps/>
        </w:rPr>
        <w:t xml:space="preserve"> i</w:t>
      </w:r>
      <w:r w:rsidRPr="00993C0D">
        <w:t>, Q 86–Q 87, pl. 16 (Cyprus and Calymnos); Bailey BM</w:t>
      </w:r>
      <w:r w:rsidRPr="00524C6D">
        <w:rPr>
          <w:caps/>
        </w:rPr>
        <w:t xml:space="preserve"> i</w:t>
      </w:r>
      <w:r w:rsidRPr="00993C0D">
        <w:t>, Q 430, pl. 83 (Calymnos); Gualandi Genito 1977, nos. 27–35, type F; Oziol 1977, no. 57, pl. 5; Hayes 1980, no. 24, pl. 4 (Egypt); Gualandi Genito 1986, p. 99, no. 1; Hellmann 1987, no. 8, pl. 1.</w:t>
      </w:r>
    </w:p>
    <w:p w14:paraId="1ED33F8C" w14:textId="77777777" w:rsidR="00A26E6B" w:rsidRDefault="00A26E6B" w:rsidP="00A26E6B">
      <w:pPr>
        <w:spacing w:line="480" w:lineRule="auto"/>
      </w:pPr>
      <w:r>
        <w:t xml:space="preserve">Provenance: </w:t>
      </w:r>
    </w:p>
    <w:p w14:paraId="238FECE9" w14:textId="77777777" w:rsidR="008F0320" w:rsidRDefault="008F0320" w:rsidP="008F0320">
      <w:pPr>
        <w:spacing w:line="480" w:lineRule="auto"/>
      </w:pPr>
      <w:r>
        <w:t>Bibliography: Unpublished.</w:t>
      </w:r>
    </w:p>
    <w:p w14:paraId="63805DCA" w14:textId="77777777" w:rsidR="008F0320" w:rsidRPr="008F0320" w:rsidRDefault="008F0320" w:rsidP="008F0320">
      <w:pPr>
        <w:pStyle w:val="Textedelespacerserv2"/>
        <w:numPr>
          <w:ilvl w:val="0"/>
          <w:numId w:val="0"/>
        </w:numPr>
        <w:tabs>
          <w:tab w:val="left" w:pos="3686"/>
        </w:tabs>
        <w:spacing w:line="480" w:lineRule="auto"/>
        <w:jc w:val="left"/>
        <w:outlineLvl w:val="9"/>
        <w:rPr>
          <w:rFonts w:ascii="Palatino" w:hAnsi="Palatino"/>
        </w:rPr>
      </w:pPr>
      <w:r w:rsidRPr="008F0320">
        <w:rPr>
          <w:rFonts w:ascii="Palatino" w:hAnsi="Palatino"/>
        </w:rPr>
        <w:t xml:space="preserve">Date: Second </w:t>
      </w:r>
      <w:r w:rsidR="000A25B8">
        <w:rPr>
          <w:rFonts w:ascii="Palatino" w:hAnsi="Palatino"/>
        </w:rPr>
        <w:t>and</w:t>
      </w:r>
      <w:r w:rsidRPr="008F0320">
        <w:rPr>
          <w:rFonts w:ascii="Palatino" w:hAnsi="Palatino"/>
        </w:rPr>
        <w:t xml:space="preserve"> third </w:t>
      </w:r>
      <w:r w:rsidR="000A25B8">
        <w:rPr>
          <w:rFonts w:ascii="Palatino" w:hAnsi="Palatino"/>
        </w:rPr>
        <w:t xml:space="preserve">quarters of fourth </w:t>
      </w:r>
      <w:r w:rsidRPr="008F0320">
        <w:rPr>
          <w:rFonts w:ascii="Palatino" w:hAnsi="Palatino"/>
        </w:rPr>
        <w:t>century</w:t>
      </w:r>
      <w:r w:rsidRPr="00524C6D">
        <w:rPr>
          <w:rFonts w:ascii="Palatino" w:hAnsi="Palatino"/>
          <w:caps/>
        </w:rPr>
        <w:t xml:space="preserve"> </w:t>
      </w:r>
      <w:r w:rsidRPr="008F0320">
        <w:rPr>
          <w:rFonts w:ascii="Palatino" w:hAnsi="Palatino"/>
          <w:caps/>
        </w:rPr>
        <w:t>B.C</w:t>
      </w:r>
      <w:r w:rsidR="000A25B8" w:rsidRPr="008F0320">
        <w:rPr>
          <w:rFonts w:ascii="Palatino" w:hAnsi="Palatino"/>
        </w:rPr>
        <w:t>.</w:t>
      </w:r>
      <w:r w:rsidR="000A25B8">
        <w:rPr>
          <w:rFonts w:ascii="Palatino" w:hAnsi="Palatino"/>
        </w:rPr>
        <w:t xml:space="preserve"> third quarter </w:t>
      </w:r>
      <w:r w:rsidR="00724C5D">
        <w:rPr>
          <w:rFonts w:ascii="Palatino" w:hAnsi="Palatino"/>
        </w:rPr>
        <w:t>of third century B.C. (Howland)</w:t>
      </w:r>
    </w:p>
    <w:p w14:paraId="4E9B0299" w14:textId="77777777" w:rsidR="008F0320" w:rsidRDefault="008F0320" w:rsidP="008F0320">
      <w:pPr>
        <w:spacing w:line="480" w:lineRule="auto"/>
      </w:pPr>
      <w:r>
        <w:t xml:space="preserve">Date numeric: </w:t>
      </w:r>
      <w:r w:rsidR="000A25B8">
        <w:t>-350; -27</w:t>
      </w:r>
      <w:r w:rsidR="00B178D6">
        <w:t>5</w:t>
      </w:r>
    </w:p>
    <w:p w14:paraId="2BBF76DC"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6B3F9024"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00899417"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3902F61F" w14:textId="77777777" w:rsidR="00DC6206" w:rsidRDefault="00DC6206" w:rsidP="00DC6206">
      <w:pPr>
        <w:spacing w:line="480" w:lineRule="auto"/>
      </w:pPr>
      <w:r>
        <w:t>Catalogue Number: 11</w:t>
      </w:r>
    </w:p>
    <w:p w14:paraId="41A8CCD8" w14:textId="77777777" w:rsidR="00DC6206" w:rsidRDefault="00DC6206" w:rsidP="00DC6206">
      <w:pPr>
        <w:spacing w:line="480" w:lineRule="auto"/>
      </w:pPr>
      <w:r>
        <w:t xml:space="preserve">Inventory Number: </w:t>
      </w:r>
      <w:r w:rsidRPr="00993C0D">
        <w:t>83.</w:t>
      </w:r>
      <w:r w:rsidRPr="00524C6D">
        <w:rPr>
          <w:caps/>
        </w:rPr>
        <w:t>aq.</w:t>
      </w:r>
      <w:r w:rsidRPr="00993C0D">
        <w:t>377.370</w:t>
      </w:r>
    </w:p>
    <w:p w14:paraId="03C747A6" w14:textId="77777777" w:rsidR="00DC6206" w:rsidRDefault="00DC6206" w:rsidP="00DC6206">
      <w:pPr>
        <w:spacing w:line="480" w:lineRule="auto"/>
      </w:pPr>
      <w:r>
        <w:t xml:space="preserve">Dimensions: </w:t>
      </w:r>
      <w:r w:rsidRPr="00993C0D">
        <w:t>L: 6.4; W: 4.5; H: 3.8</w:t>
      </w:r>
    </w:p>
    <w:p w14:paraId="0F14623B" w14:textId="77777777" w:rsidR="00DC6206" w:rsidRDefault="00DC6206" w:rsidP="00DC6206">
      <w:pPr>
        <w:spacing w:line="480" w:lineRule="auto"/>
      </w:pPr>
      <w:r>
        <w:t xml:space="preserve">Condition and Fabric: </w:t>
      </w:r>
      <w:r w:rsidRPr="00993C0D">
        <w:t>Wheelmade. Intact; white root-marks. Clay 7.5YR6/6 reddish yellow, glaze 2.5YR6/6 light red.</w:t>
      </w:r>
    </w:p>
    <w:p w14:paraId="1C092A62" w14:textId="77777777" w:rsidR="00DC6206" w:rsidRDefault="00DC6206" w:rsidP="00DC6206">
      <w:pPr>
        <w:spacing w:line="480" w:lineRule="auto"/>
      </w:pPr>
      <w:r>
        <w:t xml:space="preserve">Description: </w:t>
      </w:r>
      <w:r w:rsidRPr="00993C0D">
        <w:t xml:space="preserve">Deep globular body with </w:t>
      </w:r>
      <w:r>
        <w:t xml:space="preserve">a </w:t>
      </w:r>
      <w:r w:rsidRPr="00993C0D">
        <w:t xml:space="preserve">curved shoulder (Kassab Tezgör and Sezer 1995, profile no. 6), separated from </w:t>
      </w:r>
      <w:r>
        <w:t xml:space="preserve">a </w:t>
      </w:r>
      <w:r w:rsidRPr="00993C0D">
        <w:t xml:space="preserve">large filling-hole by </w:t>
      </w:r>
      <w:r>
        <w:t xml:space="preserve">a </w:t>
      </w:r>
      <w:r w:rsidRPr="00993C0D">
        <w:t xml:space="preserve">deep circular groove. Broad, flat-topped, straight nozzle with rounded tip and bulging underside. Raised flat base, distinctly detached from basin by </w:t>
      </w:r>
      <w:r>
        <w:t xml:space="preserve">a </w:t>
      </w:r>
      <w:r w:rsidRPr="00993C0D">
        <w:t>furrow.</w:t>
      </w:r>
    </w:p>
    <w:p w14:paraId="5C041793" w14:textId="77777777" w:rsidR="00850678" w:rsidRDefault="00850678" w:rsidP="00850678">
      <w:pPr>
        <w:spacing w:line="480" w:lineRule="auto"/>
      </w:pPr>
      <w:r>
        <w:t>Discus Iconography:</w:t>
      </w:r>
    </w:p>
    <w:p w14:paraId="26ABA6E1" w14:textId="77777777" w:rsidR="00DC6206" w:rsidRDefault="00DC6206" w:rsidP="00DC6206">
      <w:pPr>
        <w:spacing w:line="480" w:lineRule="auto"/>
      </w:pPr>
      <w:r>
        <w:t xml:space="preserve">Type: </w:t>
      </w:r>
      <w:r w:rsidRPr="00993C0D">
        <w:t xml:space="preserve">Howland </w:t>
      </w:r>
      <w:r>
        <w:t>A</w:t>
      </w:r>
      <w:r w:rsidRPr="00993C0D">
        <w:t xml:space="preserve"> Prime; Broneer </w:t>
      </w:r>
      <w:r w:rsidRPr="00524C6D">
        <w:rPr>
          <w:caps/>
        </w:rPr>
        <w:t>vii</w:t>
      </w:r>
    </w:p>
    <w:p w14:paraId="222DBED6" w14:textId="77777777" w:rsidR="00DC6206" w:rsidRDefault="00DC6206" w:rsidP="00DC6206">
      <w:pPr>
        <w:spacing w:line="480" w:lineRule="auto"/>
      </w:pPr>
      <w:r>
        <w:t xml:space="preserve">Place of Manufacture or Origin: </w:t>
      </w:r>
      <w:r w:rsidR="00724C5D">
        <w:t>Anatolia</w:t>
      </w:r>
    </w:p>
    <w:p w14:paraId="4FFEDAF4" w14:textId="77777777" w:rsidR="00DC6206" w:rsidRDefault="00DC6206" w:rsidP="00DC6206">
      <w:pPr>
        <w:spacing w:line="480" w:lineRule="auto"/>
      </w:pPr>
      <w:r>
        <w:t xml:space="preserve">Parallels: </w:t>
      </w:r>
      <w:r w:rsidRPr="00993C0D">
        <w:t>Broneer 1930, no. 126; Hayes 1980, p. 10, no. 28, pl. 4; Williams 1981, no. 13, pl. 1 (</w:t>
      </w:r>
      <w:r w:rsidR="00B85553">
        <w:t>{{loc_0000:</w:t>
      </w:r>
      <w:r w:rsidRPr="00993C0D">
        <w:t>Kenchreai</w:t>
      </w:r>
      <w:r w:rsidR="00B85553">
        <w:t>}}</w:t>
      </w:r>
      <w:r w:rsidRPr="00993C0D">
        <w:t>); Kassab Tezgör and Sezer 1995, no. 161 (Istanbul).</w:t>
      </w:r>
    </w:p>
    <w:p w14:paraId="29399888" w14:textId="77777777" w:rsidR="00A26E6B" w:rsidRDefault="00A26E6B" w:rsidP="00A26E6B">
      <w:pPr>
        <w:spacing w:line="480" w:lineRule="auto"/>
      </w:pPr>
      <w:r>
        <w:t xml:space="preserve">Provenance: </w:t>
      </w:r>
    </w:p>
    <w:p w14:paraId="7F2299DB" w14:textId="77777777" w:rsidR="00DC6206" w:rsidRDefault="00DC6206" w:rsidP="00DC6206">
      <w:pPr>
        <w:spacing w:line="480" w:lineRule="auto"/>
      </w:pPr>
      <w:r>
        <w:t>Bibliography: Unpublished.</w:t>
      </w:r>
    </w:p>
    <w:p w14:paraId="6D7550E1" w14:textId="77777777" w:rsidR="00DC6206" w:rsidRDefault="00DC6206" w:rsidP="00DC6206">
      <w:pPr>
        <w:spacing w:line="480" w:lineRule="auto"/>
      </w:pPr>
      <w:r>
        <w:t xml:space="preserve">Date: </w:t>
      </w:r>
      <w:r w:rsidRPr="00993C0D">
        <w:t>Ca. second half of fourth into third century</w:t>
      </w:r>
      <w:r w:rsidRPr="00524C6D">
        <w:rPr>
          <w:caps/>
        </w:rPr>
        <w:t xml:space="preserve"> </w:t>
      </w:r>
      <w:r w:rsidRPr="005170AB">
        <w:rPr>
          <w:caps/>
        </w:rPr>
        <w:t>B.C.</w:t>
      </w:r>
    </w:p>
    <w:p w14:paraId="48ACBE59" w14:textId="77777777" w:rsidR="00DC6206" w:rsidRDefault="00DC6206" w:rsidP="00DC6206">
      <w:pPr>
        <w:spacing w:line="480" w:lineRule="auto"/>
      </w:pPr>
      <w:r>
        <w:t>Date numeric</w:t>
      </w:r>
      <w:r w:rsidRPr="00C84548">
        <w:t>:</w:t>
      </w:r>
      <w:r>
        <w:t xml:space="preserve"> -350; -275</w:t>
      </w:r>
    </w:p>
    <w:p w14:paraId="260F4ADA"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33B763F7"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1D82BB3F"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3B56226C" w14:textId="77777777" w:rsidR="00BE3913" w:rsidRDefault="00BE3913" w:rsidP="00BE3913">
      <w:pPr>
        <w:spacing w:line="480" w:lineRule="auto"/>
      </w:pPr>
      <w:r>
        <w:t>Catalogue Number: 12</w:t>
      </w:r>
    </w:p>
    <w:p w14:paraId="72736E76" w14:textId="77777777" w:rsidR="00BE3913" w:rsidRDefault="00BE3913" w:rsidP="00BE3913">
      <w:pPr>
        <w:spacing w:line="480" w:lineRule="auto"/>
      </w:pPr>
      <w:r>
        <w:t xml:space="preserve">Inventory Number: </w:t>
      </w:r>
      <w:r w:rsidRPr="00993C0D">
        <w:t>83.</w:t>
      </w:r>
      <w:r w:rsidRPr="00524C6D">
        <w:rPr>
          <w:caps/>
        </w:rPr>
        <w:t>aq.</w:t>
      </w:r>
      <w:r w:rsidRPr="00993C0D">
        <w:t>377.378</w:t>
      </w:r>
    </w:p>
    <w:p w14:paraId="51618DEA" w14:textId="77777777" w:rsidR="00BE3913" w:rsidRDefault="00BE3913" w:rsidP="00BE3913">
      <w:pPr>
        <w:spacing w:line="480" w:lineRule="auto"/>
      </w:pPr>
      <w:r>
        <w:t xml:space="preserve">Dimensions: </w:t>
      </w:r>
      <w:r w:rsidRPr="00993C0D">
        <w:t>L: 4.7; W: 3.5; H: 2.3</w:t>
      </w:r>
    </w:p>
    <w:p w14:paraId="268E3D53" w14:textId="77777777" w:rsidR="00BE3913" w:rsidRDefault="00BE3913" w:rsidP="00BE3913">
      <w:pPr>
        <w:spacing w:line="480" w:lineRule="auto"/>
      </w:pPr>
      <w:r>
        <w:t xml:space="preserve">Condition and Fabric: </w:t>
      </w:r>
      <w:r w:rsidRPr="00993C0D">
        <w:t>Wheelmade. Intact. Clay 5YR6/4 light reddish brown, selfslip.</w:t>
      </w:r>
    </w:p>
    <w:p w14:paraId="39D36189" w14:textId="77777777" w:rsidR="00BE3913" w:rsidRPr="00BE3913" w:rsidRDefault="00BE3913" w:rsidP="00BE3913">
      <w:pPr>
        <w:spacing w:line="480" w:lineRule="auto"/>
      </w:pPr>
      <w:r>
        <w:t xml:space="preserve">Description: </w:t>
      </w:r>
      <w:r w:rsidRPr="00993C0D">
        <w:t xml:space="preserve">Miniature lamp with low, swelling, globular body with unpierced lug on left side. Rounded inward-sloping rim marked off by </w:t>
      </w:r>
      <w:r>
        <w:t xml:space="preserve">an </w:t>
      </w:r>
      <w:r w:rsidRPr="00993C0D">
        <w:t>outer groove. Large filling-hole. Short rounded nozzle with large oval wick-hole. Small raised circular base, distinct from basin</w:t>
      </w:r>
      <w:r w:rsidRPr="00594C33">
        <w:t>.</w:t>
      </w:r>
    </w:p>
    <w:p w14:paraId="24095AD0" w14:textId="77777777" w:rsidR="00850678" w:rsidRDefault="00850678" w:rsidP="00850678">
      <w:pPr>
        <w:spacing w:line="480" w:lineRule="auto"/>
      </w:pPr>
      <w:r>
        <w:t>Discus Iconography:</w:t>
      </w:r>
    </w:p>
    <w:p w14:paraId="7D518A13" w14:textId="77777777" w:rsidR="00BE3913" w:rsidRDefault="00BE3913" w:rsidP="00BE3913">
      <w:pPr>
        <w:spacing w:line="480" w:lineRule="auto"/>
      </w:pPr>
      <w:r>
        <w:t xml:space="preserve">Type: </w:t>
      </w:r>
      <w:r w:rsidRPr="00993C0D">
        <w:t>Howland 25 A Prime, variant w</w:t>
      </w:r>
      <w:r w:rsidR="00724C5D">
        <w:t>ith side-lug</w:t>
      </w:r>
    </w:p>
    <w:p w14:paraId="3C2AFBC8" w14:textId="77777777" w:rsidR="00BE3913" w:rsidRDefault="00BE3913" w:rsidP="00BE3913">
      <w:pPr>
        <w:spacing w:line="480" w:lineRule="auto"/>
      </w:pPr>
      <w:r>
        <w:t>Place of Manufa</w:t>
      </w:r>
      <w:r w:rsidR="00724C5D">
        <w:t>cture or Origin: South Anatolia</w:t>
      </w:r>
    </w:p>
    <w:p w14:paraId="5809EB51" w14:textId="77777777" w:rsidR="00BE3913" w:rsidRDefault="00BE3913" w:rsidP="00BE3913">
      <w:pPr>
        <w:spacing w:line="480" w:lineRule="auto"/>
      </w:pPr>
      <w:r>
        <w:t xml:space="preserve">Parallels: </w:t>
      </w:r>
      <w:r w:rsidRPr="00993C0D">
        <w:t>Hayes 1980, no. 36, pl. 4 (from Egypt); Hellmann 1987, nos. 14–15, pl. 2 (</w:t>
      </w:r>
      <w:r w:rsidR="00B85553">
        <w:t>{{loc_0000:</w:t>
      </w:r>
      <w:r w:rsidRPr="00993C0D">
        <w:t>Alexandria</w:t>
      </w:r>
      <w:r w:rsidR="00B85553">
        <w:t>}}</w:t>
      </w:r>
      <w:r w:rsidRPr="00993C0D">
        <w:t>); Georges 2001, p. 474, nos. 13.1 and 13.2; Michelucci 1975, nos. 19–20, pl. 2 (Egypt).</w:t>
      </w:r>
    </w:p>
    <w:p w14:paraId="219D5580" w14:textId="77777777" w:rsidR="00A26E6B" w:rsidRDefault="00A26E6B" w:rsidP="00A26E6B">
      <w:pPr>
        <w:spacing w:line="480" w:lineRule="auto"/>
      </w:pPr>
      <w:r>
        <w:t xml:space="preserve">Provenance: </w:t>
      </w:r>
    </w:p>
    <w:p w14:paraId="0F955D18" w14:textId="77777777" w:rsidR="00BE3913" w:rsidRDefault="00BE3913" w:rsidP="00BE3913">
      <w:pPr>
        <w:spacing w:line="480" w:lineRule="auto"/>
      </w:pPr>
      <w:r>
        <w:t>Bibliography: Unpublished.</w:t>
      </w:r>
    </w:p>
    <w:p w14:paraId="70210CF3" w14:textId="77777777" w:rsidR="00BE3913" w:rsidRDefault="00BE3913" w:rsidP="00BE3913">
      <w:pPr>
        <w:spacing w:line="480" w:lineRule="auto"/>
      </w:pPr>
      <w:r>
        <w:t xml:space="preserve">Date: </w:t>
      </w:r>
      <w:r w:rsidRPr="00993C0D">
        <w:t>Third century</w:t>
      </w:r>
      <w:r w:rsidRPr="00524C6D">
        <w:rPr>
          <w:caps/>
        </w:rPr>
        <w:t xml:space="preserve"> </w:t>
      </w:r>
      <w:r w:rsidRPr="005170AB">
        <w:rPr>
          <w:caps/>
        </w:rPr>
        <w:t>B.C.</w:t>
      </w:r>
      <w:r w:rsidRPr="00524C6D">
        <w:rPr>
          <w:caps/>
        </w:rPr>
        <w:t>(</w:t>
      </w:r>
      <w:r w:rsidR="00724C5D">
        <w:t>?)</w:t>
      </w:r>
    </w:p>
    <w:p w14:paraId="3EFABF10" w14:textId="77777777" w:rsidR="00C84548" w:rsidRPr="00993C0D" w:rsidRDefault="00BE3913" w:rsidP="00BE3913">
      <w:pPr>
        <w:spacing w:line="480" w:lineRule="auto"/>
      </w:pPr>
      <w:r>
        <w:t>Date numeric: -300; -200</w:t>
      </w:r>
    </w:p>
    <w:p w14:paraId="34809B29"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44CD3F46" w14:textId="77777777" w:rsidR="00860AF8" w:rsidRPr="00993C0D" w:rsidRDefault="00860AF8" w:rsidP="00860AF8">
      <w:pPr>
        <w:pStyle w:val="Textedelespacerserv2"/>
        <w:numPr>
          <w:ilvl w:val="0"/>
          <w:numId w:val="0"/>
        </w:numPr>
        <w:tabs>
          <w:tab w:val="left" w:pos="3686"/>
        </w:tabs>
        <w:spacing w:line="480" w:lineRule="auto"/>
        <w:jc w:val="left"/>
        <w:outlineLvl w:val="9"/>
        <w:rPr>
          <w:rFonts w:ascii="Palatino" w:hAnsi="Palatino"/>
        </w:rPr>
      </w:pPr>
      <w:r w:rsidRPr="00993C0D">
        <w:rPr>
          <w:rFonts w:ascii="Palatino" w:hAnsi="Palatino"/>
        </w:rPr>
        <w:t>———</w:t>
      </w:r>
    </w:p>
    <w:p w14:paraId="11012FEF"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75988C95" w14:textId="77777777" w:rsidR="00374DD5" w:rsidRDefault="00374DD5" w:rsidP="00374DD5">
      <w:pPr>
        <w:spacing w:line="480" w:lineRule="auto"/>
      </w:pPr>
      <w:r>
        <w:t>Catalogue Number: 13</w:t>
      </w:r>
    </w:p>
    <w:p w14:paraId="78562923" w14:textId="77777777" w:rsidR="00374DD5" w:rsidRDefault="00374DD5" w:rsidP="00374DD5">
      <w:pPr>
        <w:spacing w:line="480" w:lineRule="auto"/>
      </w:pPr>
      <w:r>
        <w:t xml:space="preserve">Inventory Number: </w:t>
      </w:r>
      <w:r w:rsidRPr="00993C0D">
        <w:t>83.</w:t>
      </w:r>
      <w:r w:rsidRPr="00524C6D">
        <w:rPr>
          <w:caps/>
        </w:rPr>
        <w:t>aq.</w:t>
      </w:r>
      <w:r w:rsidRPr="00993C0D">
        <w:t>377.371</w:t>
      </w:r>
    </w:p>
    <w:p w14:paraId="1C750B0B" w14:textId="77777777" w:rsidR="00374DD5" w:rsidRDefault="00374DD5" w:rsidP="00374DD5">
      <w:pPr>
        <w:spacing w:line="480" w:lineRule="auto"/>
      </w:pPr>
      <w:r>
        <w:t xml:space="preserve">Dimensions: </w:t>
      </w:r>
      <w:r w:rsidRPr="00993C0D">
        <w:t>L: 9.2; W: 6.8; H: 3.2</w:t>
      </w:r>
    </w:p>
    <w:p w14:paraId="51356B0E" w14:textId="77777777" w:rsidR="00374DD5" w:rsidRDefault="00374DD5" w:rsidP="00374DD5">
      <w:pPr>
        <w:spacing w:line="480" w:lineRule="auto"/>
      </w:pPr>
      <w:r>
        <w:t xml:space="preserve">Condition and Fabric: </w:t>
      </w:r>
      <w:r w:rsidRPr="00993C0D">
        <w:t>Wheelmade. Slightly chipped on left side. Clay between 7.5YR7/4 and 7.5YR6/4 pink and reddish yellow, glaze 10YR3/2 very dark grayish brown.</w:t>
      </w:r>
    </w:p>
    <w:p w14:paraId="0958CB8F" w14:textId="77777777" w:rsidR="00374DD5" w:rsidRDefault="00374DD5" w:rsidP="00374DD5">
      <w:pPr>
        <w:spacing w:line="480" w:lineRule="auto"/>
      </w:pPr>
      <w:r>
        <w:t xml:space="preserve">Description: </w:t>
      </w:r>
      <w:r w:rsidRPr="00993C0D">
        <w:t xml:space="preserve">Biconical circular body with a diagonally pierced lug on left side. Raised ridge marked off by two grooves (a thin outer and a larger inner one), surrounding </w:t>
      </w:r>
      <w:r>
        <w:t xml:space="preserve">the </w:t>
      </w:r>
      <w:r w:rsidRPr="00993C0D">
        <w:t>filling-hole. Round-tipped, tubular nozzle juts up; bulging underside. Raised circular base, distinctly detached from basin, with spreading profile; small circle impressed in center.</w:t>
      </w:r>
    </w:p>
    <w:p w14:paraId="15EDB36F" w14:textId="77777777" w:rsidR="00850678" w:rsidRDefault="00850678" w:rsidP="00850678">
      <w:pPr>
        <w:spacing w:line="480" w:lineRule="auto"/>
      </w:pPr>
      <w:r>
        <w:t>Discus Iconography:</w:t>
      </w:r>
    </w:p>
    <w:p w14:paraId="2E85EDC3" w14:textId="77777777" w:rsidR="00374DD5" w:rsidRDefault="00374DD5" w:rsidP="00374DD5">
      <w:pPr>
        <w:spacing w:line="480" w:lineRule="auto"/>
      </w:pPr>
      <w:r>
        <w:t xml:space="preserve">Type: </w:t>
      </w:r>
      <w:r w:rsidRPr="00993C0D">
        <w:t xml:space="preserve">Howland 32; Broneer </w:t>
      </w:r>
      <w:r w:rsidRPr="00524C6D">
        <w:rPr>
          <w:caps/>
        </w:rPr>
        <w:t>vii</w:t>
      </w:r>
    </w:p>
    <w:p w14:paraId="62FF303F" w14:textId="77777777" w:rsidR="00374DD5" w:rsidRDefault="00374DD5" w:rsidP="00374DD5">
      <w:pPr>
        <w:spacing w:line="480" w:lineRule="auto"/>
      </w:pPr>
      <w:r>
        <w:t xml:space="preserve">Place of Manufacture or Origin: </w:t>
      </w:r>
      <w:r w:rsidRPr="00993C0D">
        <w:t>Anatolia</w:t>
      </w:r>
    </w:p>
    <w:p w14:paraId="72EADBFE" w14:textId="77777777" w:rsidR="00374DD5" w:rsidRDefault="00374DD5" w:rsidP="00374DD5">
      <w:pPr>
        <w:spacing w:line="480" w:lineRule="auto"/>
      </w:pPr>
      <w:r>
        <w:t xml:space="preserve">Parallels: </w:t>
      </w:r>
      <w:r w:rsidRPr="00993C0D">
        <w:t>(Close) Bernhard 1955, no. 25, pl. 12; Heres 1969, no. 53, group 6, pl. 5; Oziol 1977, no. 65, pl. 5; Scheibler 1976, no. 277, pl. 49, profile no. 11, pl. 3; Gualandi Genito 1977, nos. 37–39, type G, pls. 12–13; (similar) Hayes 1980, no. 19, pl. 2; Bailey BM</w:t>
      </w:r>
      <w:r w:rsidRPr="00524C6D">
        <w:rPr>
          <w:caps/>
        </w:rPr>
        <w:t xml:space="preserve"> i</w:t>
      </w:r>
      <w:r w:rsidRPr="00993C0D">
        <w:t>, Q 383, pl. 79 (</w:t>
      </w:r>
      <w:r w:rsidR="00B85553">
        <w:t>{{loc_0000:</w:t>
      </w:r>
      <w:r w:rsidRPr="00993C0D">
        <w:t>Rhodes</w:t>
      </w:r>
      <w:r w:rsidR="00B85553">
        <w:t>}}</w:t>
      </w:r>
      <w:r w:rsidRPr="00993C0D">
        <w:t>); Antico Gallina and Condina 1990, no. 3, pl. 24; Oziol 1993, no. 29, fig. 4 (Cyprus); Kassab Tezgör and Sezer 1995, nos. 176–78, 185, 189, 192, and 195 (</w:t>
      </w:r>
      <w:r w:rsidR="00B85553">
        <w:t>{{loc_0000:</w:t>
      </w:r>
      <w:r w:rsidRPr="00993C0D">
        <w:t>Lindos</w:t>
      </w:r>
      <w:r w:rsidR="00B85553">
        <w:t>}}</w:t>
      </w:r>
      <w:r w:rsidRPr="00993C0D">
        <w:t>); Georges 2001, p. 474, nos. 13.3 and 13.4 (</w:t>
      </w:r>
      <w:r w:rsidR="00B85553">
        <w:t>{{loc_0000:</w:t>
      </w:r>
      <w:r w:rsidRPr="00993C0D">
        <w:t>Alexandria</w:t>
      </w:r>
      <w:r w:rsidR="00B85553">
        <w:t>}}</w:t>
      </w:r>
      <w:r w:rsidRPr="00993C0D">
        <w:t>); Georges 2003, p. 508, nos. 32–33 (Alexandria); Empereur and Nenna 2003, p. 508, nos. 32–33 (Alexandria).</w:t>
      </w:r>
    </w:p>
    <w:p w14:paraId="2BE5DCE7" w14:textId="77777777" w:rsidR="00A26E6B" w:rsidRDefault="00A26E6B" w:rsidP="00A26E6B">
      <w:pPr>
        <w:spacing w:line="480" w:lineRule="auto"/>
      </w:pPr>
      <w:r>
        <w:t xml:space="preserve">Provenance: </w:t>
      </w:r>
    </w:p>
    <w:p w14:paraId="370689D3" w14:textId="77777777" w:rsidR="00374DD5" w:rsidRDefault="00374DD5" w:rsidP="00374DD5">
      <w:pPr>
        <w:spacing w:line="480" w:lineRule="auto"/>
      </w:pPr>
      <w:r>
        <w:t>Bibliography: Unpublished.</w:t>
      </w:r>
    </w:p>
    <w:p w14:paraId="10E22285" w14:textId="77777777" w:rsidR="00374DD5" w:rsidRDefault="00374DD5" w:rsidP="00374DD5">
      <w:pPr>
        <w:spacing w:line="480" w:lineRule="auto"/>
      </w:pPr>
      <w:r>
        <w:t xml:space="preserve">Date: </w:t>
      </w:r>
      <w:r w:rsidRPr="00993C0D">
        <w:t>First half of third century</w:t>
      </w:r>
      <w:r w:rsidRPr="00524C6D">
        <w:rPr>
          <w:caps/>
        </w:rPr>
        <w:t xml:space="preserve"> </w:t>
      </w:r>
      <w:r w:rsidRPr="005170AB">
        <w:rPr>
          <w:caps/>
        </w:rPr>
        <w:t>B.C.</w:t>
      </w:r>
      <w:r w:rsidRPr="00524C6D">
        <w:rPr>
          <w:caps/>
        </w:rPr>
        <w:t xml:space="preserve"> </w:t>
      </w:r>
      <w:r w:rsidR="00724C5D">
        <w:t>(Kassab Tezgör and Sezer)</w:t>
      </w:r>
    </w:p>
    <w:p w14:paraId="4E530B01" w14:textId="77777777" w:rsidR="00374DD5" w:rsidRDefault="00374DD5" w:rsidP="00374DD5">
      <w:pPr>
        <w:spacing w:line="480" w:lineRule="auto"/>
      </w:pPr>
      <w:r>
        <w:t>Date numeric: -300; -250</w:t>
      </w:r>
    </w:p>
    <w:p w14:paraId="62D9F22A" w14:textId="77777777" w:rsidR="00860AF8" w:rsidRPr="00354188" w:rsidRDefault="00860AF8" w:rsidP="00860AF8">
      <w:pPr>
        <w:pStyle w:val="Textedelespacerserv2"/>
        <w:numPr>
          <w:ilvl w:val="0"/>
          <w:numId w:val="0"/>
        </w:numPr>
        <w:tabs>
          <w:tab w:val="left" w:pos="3686"/>
        </w:tabs>
        <w:spacing w:line="480" w:lineRule="auto"/>
        <w:jc w:val="left"/>
        <w:outlineLvl w:val="9"/>
        <w:rPr>
          <w:rFonts w:ascii="Palatino" w:hAnsi="Palatino"/>
        </w:rPr>
      </w:pPr>
    </w:p>
    <w:p w14:paraId="5E2C1610"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C5757BA"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1DCD5456" w14:textId="77777777" w:rsidR="004A4384" w:rsidRDefault="004A4384" w:rsidP="004A4384">
      <w:pPr>
        <w:spacing w:line="480" w:lineRule="auto"/>
      </w:pPr>
      <w:r>
        <w:t>Catalogue Number: 14</w:t>
      </w:r>
    </w:p>
    <w:p w14:paraId="692931F2" w14:textId="77777777" w:rsidR="004A4384" w:rsidRDefault="004A4384" w:rsidP="004A4384">
      <w:pPr>
        <w:spacing w:line="480" w:lineRule="auto"/>
      </w:pPr>
      <w:r>
        <w:t xml:space="preserve">Inventory Number: </w:t>
      </w:r>
      <w:r w:rsidRPr="00993C0D">
        <w:t>83.</w:t>
      </w:r>
      <w:r w:rsidRPr="00524C6D">
        <w:rPr>
          <w:caps/>
        </w:rPr>
        <w:t>aq.</w:t>
      </w:r>
      <w:r w:rsidRPr="00993C0D">
        <w:t>377.369</w:t>
      </w:r>
    </w:p>
    <w:p w14:paraId="6C6DEE6C" w14:textId="77777777" w:rsidR="004A4384" w:rsidRDefault="004A4384" w:rsidP="004A4384">
      <w:pPr>
        <w:spacing w:line="480" w:lineRule="auto"/>
      </w:pPr>
      <w:r>
        <w:t xml:space="preserve">Dimensions: </w:t>
      </w:r>
      <w:r w:rsidRPr="00993C0D">
        <w:t>L: 9.1; W: 7.2; H: 3.6</w:t>
      </w:r>
    </w:p>
    <w:p w14:paraId="50609973" w14:textId="77777777" w:rsidR="004A4384" w:rsidRDefault="004A4384" w:rsidP="004A4384">
      <w:pPr>
        <w:spacing w:line="480" w:lineRule="auto"/>
      </w:pPr>
      <w:r>
        <w:t xml:space="preserve">Condition and Fabric: </w:t>
      </w:r>
      <w:r w:rsidRPr="00993C0D">
        <w:t>Wheelmade. Intact. Clay 7.5YR7/4 pink, unevenly applied and fired glaze 2.5YR5/6 red and 2.5YR 3/0 very dark gray, slightly shiny.</w:t>
      </w:r>
    </w:p>
    <w:p w14:paraId="24EBA021" w14:textId="77777777" w:rsidR="004A4384" w:rsidRDefault="004A4384" w:rsidP="004A4384">
      <w:pPr>
        <w:spacing w:line="480" w:lineRule="auto"/>
      </w:pPr>
      <w:r>
        <w:t xml:space="preserve">Description: </w:t>
      </w:r>
      <w:r w:rsidRPr="00993C0D">
        <w:t xml:space="preserve">Biconical body with diagonally pierced lug on its left. Slightly raised rounded ridge marked off by </w:t>
      </w:r>
      <w:r>
        <w:t xml:space="preserve">a </w:t>
      </w:r>
      <w:r w:rsidRPr="00993C0D">
        <w:t>groove, surrounding medium-sized filling-hole. Short, round-tipped nozzle with rounded top. Distinctly raised circular base with slightly spreading profile; concave interior.</w:t>
      </w:r>
    </w:p>
    <w:p w14:paraId="5B0962F1" w14:textId="77777777" w:rsidR="00850678" w:rsidRDefault="00850678" w:rsidP="00850678">
      <w:pPr>
        <w:spacing w:line="480" w:lineRule="auto"/>
      </w:pPr>
      <w:r>
        <w:t>Discus Iconography:</w:t>
      </w:r>
    </w:p>
    <w:p w14:paraId="7E6AD32C" w14:textId="77777777" w:rsidR="004A4384" w:rsidRDefault="004A4384" w:rsidP="004A4384">
      <w:pPr>
        <w:spacing w:line="480" w:lineRule="auto"/>
      </w:pPr>
      <w:r>
        <w:t xml:space="preserve">Type: </w:t>
      </w:r>
      <w:r w:rsidRPr="00993C0D">
        <w:t xml:space="preserve">Howland 32; Broneer </w:t>
      </w:r>
      <w:r w:rsidRPr="00524C6D">
        <w:rPr>
          <w:caps/>
        </w:rPr>
        <w:t>vii</w:t>
      </w:r>
    </w:p>
    <w:p w14:paraId="6334403C" w14:textId="77777777" w:rsidR="004A4384" w:rsidRDefault="004A4384" w:rsidP="004A4384">
      <w:pPr>
        <w:spacing w:line="480" w:lineRule="auto"/>
      </w:pPr>
      <w:r>
        <w:t xml:space="preserve">Place of Manufacture or Origin: </w:t>
      </w:r>
      <w:r w:rsidR="00724C5D">
        <w:t>Anatolia</w:t>
      </w:r>
    </w:p>
    <w:p w14:paraId="6691245F" w14:textId="77777777" w:rsidR="004A4384" w:rsidRDefault="004A4384" w:rsidP="004A4384">
      <w:pPr>
        <w:spacing w:line="480" w:lineRule="auto"/>
      </w:pPr>
      <w:r>
        <w:t xml:space="preserve">Parallels: </w:t>
      </w:r>
      <w:r w:rsidRPr="00993C0D">
        <w:t xml:space="preserve">See refs. for </w:t>
      </w:r>
      <w:hyperlink r:id="rId8" w:history="1">
        <w:r w:rsidRPr="00F020F0">
          <w:rPr>
            <w:rStyle w:val="Hyperlink"/>
          </w:rPr>
          <w:t>cat. 13</w:t>
        </w:r>
      </w:hyperlink>
      <w:r w:rsidRPr="00993C0D">
        <w:t>; Kassab Tezgör and Sezer 1995, no.</w:t>
      </w:r>
      <w:r w:rsidRPr="00524C6D">
        <w:rPr>
          <w:caps/>
        </w:rPr>
        <w:t xml:space="preserve"> i </w:t>
      </w:r>
      <w:r w:rsidRPr="00993C0D">
        <w:t>84 (</w:t>
      </w:r>
      <w:r w:rsidR="00B85553">
        <w:t>{{loc_0000:</w:t>
      </w:r>
      <w:r w:rsidRPr="00993C0D">
        <w:t>Lindos</w:t>
      </w:r>
      <w:r w:rsidR="00B85553">
        <w:t>}}</w:t>
      </w:r>
      <w:r w:rsidRPr="00993C0D">
        <w:t>), suggested to be from a Rhodian workshop; Zimmer and Furtwängler 2003, no. c.37, pl. 4; Empereur and Nenna 2003, p. 508, nos. 32–33 (</w:t>
      </w:r>
      <w:r w:rsidR="00B85553">
        <w:t>{{loc_0000:</w:t>
      </w:r>
      <w:r w:rsidRPr="00993C0D">
        <w:t>Alexandria</w:t>
      </w:r>
      <w:r w:rsidR="00B85553">
        <w:t>}}</w:t>
      </w:r>
      <w:r w:rsidRPr="00993C0D">
        <w:t>).</w:t>
      </w:r>
    </w:p>
    <w:p w14:paraId="2C5855BF" w14:textId="77777777" w:rsidR="00A26E6B" w:rsidRDefault="00A26E6B" w:rsidP="00A26E6B">
      <w:pPr>
        <w:spacing w:line="480" w:lineRule="auto"/>
      </w:pPr>
      <w:r>
        <w:t xml:space="preserve">Provenance: </w:t>
      </w:r>
    </w:p>
    <w:p w14:paraId="692D43E6" w14:textId="77777777" w:rsidR="004A4384" w:rsidRDefault="004A4384" w:rsidP="004A4384">
      <w:pPr>
        <w:spacing w:line="480" w:lineRule="auto"/>
      </w:pPr>
      <w:r>
        <w:t>Bibliography: Unpublished.</w:t>
      </w:r>
    </w:p>
    <w:p w14:paraId="0892C445" w14:textId="77777777" w:rsidR="004A4384" w:rsidRDefault="004A4384" w:rsidP="004A4384">
      <w:pPr>
        <w:spacing w:line="480" w:lineRule="auto"/>
      </w:pPr>
      <w:r>
        <w:t xml:space="preserve">Date: </w:t>
      </w:r>
      <w:r w:rsidRPr="00993C0D">
        <w:t>First half of third century</w:t>
      </w:r>
      <w:r w:rsidRPr="00524C6D">
        <w:rPr>
          <w:caps/>
        </w:rPr>
        <w:t xml:space="preserve"> </w:t>
      </w:r>
      <w:r w:rsidRPr="005170AB">
        <w:rPr>
          <w:caps/>
        </w:rPr>
        <w:t>B.C.</w:t>
      </w:r>
    </w:p>
    <w:p w14:paraId="01804C42" w14:textId="77777777" w:rsidR="004A4384" w:rsidRDefault="004A4384" w:rsidP="004A4384">
      <w:pPr>
        <w:spacing w:line="480" w:lineRule="auto"/>
      </w:pPr>
      <w:r>
        <w:t>Date numeric: -300; -250</w:t>
      </w:r>
    </w:p>
    <w:p w14:paraId="31FA3481"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66BCF900"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AA96CEB" w14:textId="77777777" w:rsidR="00860AF8" w:rsidRDefault="00860AF8" w:rsidP="00860AF8">
      <w:pPr>
        <w:pStyle w:val="Textedelespacerserv2"/>
        <w:numPr>
          <w:ilvl w:val="0"/>
          <w:numId w:val="0"/>
        </w:numPr>
        <w:spacing w:line="480" w:lineRule="auto"/>
        <w:jc w:val="left"/>
        <w:outlineLvl w:val="9"/>
        <w:rPr>
          <w:rFonts w:ascii="Palatino" w:hAnsi="Palatino"/>
        </w:rPr>
      </w:pPr>
    </w:p>
    <w:p w14:paraId="50C47BE4" w14:textId="77777777" w:rsidR="0075592D" w:rsidRDefault="0075592D" w:rsidP="0075592D">
      <w:pPr>
        <w:spacing w:line="480" w:lineRule="auto"/>
      </w:pPr>
      <w:r>
        <w:t>Catalogue Number: 15</w:t>
      </w:r>
    </w:p>
    <w:p w14:paraId="1CD1B1DF" w14:textId="77777777" w:rsidR="0075592D" w:rsidRDefault="0075592D" w:rsidP="0075592D">
      <w:pPr>
        <w:spacing w:line="480" w:lineRule="auto"/>
      </w:pPr>
      <w:r>
        <w:t xml:space="preserve">Inventory Number: </w:t>
      </w:r>
      <w:r w:rsidRPr="00993C0D">
        <w:t>83.</w:t>
      </w:r>
      <w:r w:rsidRPr="00524C6D">
        <w:rPr>
          <w:caps/>
        </w:rPr>
        <w:t>aq</w:t>
      </w:r>
      <w:r w:rsidRPr="00993C0D">
        <w:t>.377.368</w:t>
      </w:r>
    </w:p>
    <w:p w14:paraId="33A17BE6" w14:textId="77777777" w:rsidR="0075592D" w:rsidRDefault="0075592D" w:rsidP="0075592D">
      <w:pPr>
        <w:spacing w:line="480" w:lineRule="auto"/>
      </w:pPr>
      <w:r>
        <w:t xml:space="preserve">Dimensions: </w:t>
      </w:r>
      <w:r w:rsidRPr="00993C0D">
        <w:t>L: 10.1; W: 7.0; H: 3.9</w:t>
      </w:r>
    </w:p>
    <w:p w14:paraId="551AEFC2" w14:textId="77777777" w:rsidR="0075592D" w:rsidRDefault="0075592D" w:rsidP="0075592D">
      <w:pPr>
        <w:spacing w:line="480" w:lineRule="auto"/>
      </w:pPr>
      <w:r>
        <w:t xml:space="preserve">Condition and Fabric: </w:t>
      </w:r>
      <w:r w:rsidRPr="00993C0D">
        <w:t>Wheelmade. Chipped right angle of nozzle tip, small hole on right lower part of basin. Clay 10YR7/1 light gray, mottled glaze 7.5YR4/0 dark gray.</w:t>
      </w:r>
    </w:p>
    <w:p w14:paraId="056CD114" w14:textId="77777777" w:rsidR="0075592D" w:rsidRDefault="0075592D" w:rsidP="0075592D">
      <w:pPr>
        <w:spacing w:line="480" w:lineRule="auto"/>
      </w:pPr>
      <w:r>
        <w:t xml:space="preserve">Description: </w:t>
      </w:r>
      <w:r w:rsidRPr="00993C0D">
        <w:t>Biconvex body. Inward-sloping discus pierced by medium-sized filling-hole. Unpierced lug on left side. Rather long nozzle with blunt tip, small protruding side-angles, and large oval wick-hole. Distinctly raised circular base with slightly spreading profile; concave interior with small central circle.</w:t>
      </w:r>
    </w:p>
    <w:p w14:paraId="3A9D9973" w14:textId="77777777" w:rsidR="00232767" w:rsidRDefault="00232767" w:rsidP="0075592D">
      <w:pPr>
        <w:spacing w:line="480" w:lineRule="auto"/>
      </w:pPr>
      <w:r>
        <w:t>Discus Iconography: Plain discus.</w:t>
      </w:r>
    </w:p>
    <w:p w14:paraId="4B14988F" w14:textId="77777777" w:rsidR="0075592D" w:rsidRDefault="0075592D" w:rsidP="0075592D">
      <w:pPr>
        <w:spacing w:line="480" w:lineRule="auto"/>
      </w:pPr>
      <w:r>
        <w:t xml:space="preserve">Type: </w:t>
      </w:r>
      <w:r w:rsidRPr="00993C0D">
        <w:t>Howland 32, a vari</w:t>
      </w:r>
      <w:r w:rsidR="00724C5D">
        <w:t>ant with blunt-tipped nozzle(?)</w:t>
      </w:r>
    </w:p>
    <w:p w14:paraId="702D803C" w14:textId="77777777" w:rsidR="0075592D" w:rsidRDefault="0075592D" w:rsidP="0075592D">
      <w:pPr>
        <w:spacing w:line="480" w:lineRule="auto"/>
      </w:pPr>
      <w:r>
        <w:t xml:space="preserve">Place of Manufacture or Origin: </w:t>
      </w:r>
      <w:r w:rsidR="00724C5D">
        <w:t>South Anatolia</w:t>
      </w:r>
    </w:p>
    <w:p w14:paraId="1C9D7948" w14:textId="77777777" w:rsidR="0075592D" w:rsidRDefault="0075592D" w:rsidP="0075592D">
      <w:pPr>
        <w:spacing w:line="480" w:lineRule="auto"/>
      </w:pPr>
      <w:r>
        <w:t xml:space="preserve">Parallels: </w:t>
      </w:r>
      <w:r w:rsidRPr="00993C0D">
        <w:t>Heres 1969, nos. 56, 61; Scheibler 1976, no. 298; Kassab Tezgör and Sezer 1995, nos. 181, 184–85, 188–96 (presumed to be from a workshop</w:t>
      </w:r>
      <w:r w:rsidR="00B85553">
        <w:t xml:space="preserve"> on {{loc_0000:Rhodes}}</w:t>
      </w:r>
      <w:r w:rsidRPr="00993C0D">
        <w:t>); Bussière 2000, p. 241, no. P 98, pl. 3 (Algeria); Bémont and Chew 2007, pp. 24, 30–31, 430–31, pl. 6, GRP 27 (</w:t>
      </w:r>
      <w:r w:rsidR="00B85553">
        <w:t>{{loc_0000:</w:t>
      </w:r>
      <w:r w:rsidRPr="00993C0D">
        <w:t>Melos</w:t>
      </w:r>
      <w:r w:rsidR="00B85553">
        <w:t>}}</w:t>
      </w:r>
      <w:r w:rsidRPr="00993C0D">
        <w:t>).</w:t>
      </w:r>
    </w:p>
    <w:p w14:paraId="53DE5355" w14:textId="77777777" w:rsidR="00A26E6B" w:rsidRDefault="00A26E6B" w:rsidP="00A26E6B">
      <w:pPr>
        <w:spacing w:line="480" w:lineRule="auto"/>
      </w:pPr>
      <w:r>
        <w:t xml:space="preserve">Provenance: </w:t>
      </w:r>
    </w:p>
    <w:p w14:paraId="60427FD1" w14:textId="77777777" w:rsidR="0075592D" w:rsidRDefault="0075592D" w:rsidP="0075592D">
      <w:pPr>
        <w:spacing w:line="480" w:lineRule="auto"/>
      </w:pPr>
      <w:r>
        <w:t>Bibliography: Unpublished.</w:t>
      </w:r>
    </w:p>
    <w:p w14:paraId="722E6BC2" w14:textId="77777777" w:rsidR="0075592D" w:rsidRDefault="0075592D" w:rsidP="0075592D">
      <w:pPr>
        <w:spacing w:line="480" w:lineRule="auto"/>
      </w:pPr>
      <w:r>
        <w:t xml:space="preserve">Date: </w:t>
      </w:r>
      <w:r w:rsidRPr="00993C0D">
        <w:t>300–250</w:t>
      </w:r>
      <w:r w:rsidRPr="00524C6D">
        <w:rPr>
          <w:caps/>
        </w:rPr>
        <w:t xml:space="preserve"> </w:t>
      </w:r>
      <w:r w:rsidRPr="005170AB">
        <w:rPr>
          <w:caps/>
        </w:rPr>
        <w:t>B.C.</w:t>
      </w:r>
      <w:r w:rsidRPr="00524C6D">
        <w:rPr>
          <w:caps/>
        </w:rPr>
        <w:t xml:space="preserve"> </w:t>
      </w:r>
      <w:r w:rsidRPr="00993C0D">
        <w:t>(Kassab Tezgör and Sezer); 260–200</w:t>
      </w:r>
      <w:r w:rsidRPr="00524C6D">
        <w:rPr>
          <w:caps/>
        </w:rPr>
        <w:t xml:space="preserve"> </w:t>
      </w:r>
      <w:r w:rsidRPr="005170AB">
        <w:rPr>
          <w:caps/>
        </w:rPr>
        <w:t>B.C.</w:t>
      </w:r>
      <w:r w:rsidRPr="00524C6D">
        <w:rPr>
          <w:caps/>
        </w:rPr>
        <w:t xml:space="preserve"> </w:t>
      </w:r>
      <w:r w:rsidR="00724C5D">
        <w:t>(Howland; Scheibler)</w:t>
      </w:r>
    </w:p>
    <w:p w14:paraId="79E8F4D3" w14:textId="77777777" w:rsidR="0075592D" w:rsidRDefault="0075592D" w:rsidP="0075592D">
      <w:pPr>
        <w:spacing w:line="480" w:lineRule="auto"/>
      </w:pPr>
      <w:r>
        <w:t>Date numeric: -300; -200</w:t>
      </w:r>
    </w:p>
    <w:p w14:paraId="79052C86"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568A03D8" w14:textId="77777777" w:rsidR="00860AF8" w:rsidRPr="00354188" w:rsidRDefault="00860AF8" w:rsidP="00860AF8">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07C2565B" w14:textId="77777777" w:rsidR="00860AF8" w:rsidRDefault="00860AF8" w:rsidP="00860AF8">
      <w:pPr>
        <w:pStyle w:val="Textedelespacerserv2"/>
        <w:numPr>
          <w:ilvl w:val="0"/>
          <w:numId w:val="0"/>
        </w:numPr>
        <w:spacing w:line="480" w:lineRule="auto"/>
        <w:jc w:val="left"/>
        <w:outlineLvl w:val="9"/>
        <w:rPr>
          <w:rFonts w:ascii="Palatino" w:hAnsi="Palatino"/>
        </w:rPr>
      </w:pPr>
    </w:p>
    <w:p w14:paraId="45778F37" w14:textId="77777777" w:rsidR="00891C06" w:rsidRDefault="00891C06" w:rsidP="00891C06">
      <w:pPr>
        <w:spacing w:line="480" w:lineRule="auto"/>
      </w:pPr>
      <w:r>
        <w:t>Catalogue Number: 16</w:t>
      </w:r>
    </w:p>
    <w:p w14:paraId="16BE06A0" w14:textId="77777777" w:rsidR="00891C06" w:rsidRDefault="00891C06" w:rsidP="00891C06">
      <w:pPr>
        <w:spacing w:line="480" w:lineRule="auto"/>
      </w:pPr>
      <w:r>
        <w:t xml:space="preserve">Inventory Number: </w:t>
      </w:r>
      <w:r w:rsidRPr="00993C0D">
        <w:t>83.</w:t>
      </w:r>
      <w:r w:rsidRPr="00524C6D">
        <w:rPr>
          <w:caps/>
        </w:rPr>
        <w:t>aq.</w:t>
      </w:r>
      <w:r w:rsidRPr="00993C0D">
        <w:t>377.376</w:t>
      </w:r>
    </w:p>
    <w:p w14:paraId="1310F335" w14:textId="77777777" w:rsidR="00891C06" w:rsidRDefault="00891C06" w:rsidP="00891C06">
      <w:pPr>
        <w:spacing w:line="480" w:lineRule="auto"/>
      </w:pPr>
      <w:r>
        <w:t xml:space="preserve">Dimensions: </w:t>
      </w:r>
      <w:r w:rsidRPr="00993C0D">
        <w:t>L: 8.5; W: 5.8; H: 3.1</w:t>
      </w:r>
    </w:p>
    <w:p w14:paraId="0C4EEBE2" w14:textId="77777777" w:rsidR="00891C06" w:rsidRDefault="00891C06" w:rsidP="00891C06">
      <w:pPr>
        <w:spacing w:line="480" w:lineRule="auto"/>
      </w:pPr>
      <w:r>
        <w:t xml:space="preserve">Condition and Fabric: </w:t>
      </w:r>
      <w:r w:rsidR="008D6DA0" w:rsidRPr="00993C0D">
        <w:t>Wheelmade. Ribbon handle broken off. Clay 5YR6/6 reddish yellow, glossy glaze 2.5YR2.5/0 black on exterior only but not on base.</w:t>
      </w:r>
    </w:p>
    <w:p w14:paraId="4ABBF659" w14:textId="77777777" w:rsidR="00891C06" w:rsidRDefault="00891C06" w:rsidP="00891C06">
      <w:pPr>
        <w:spacing w:line="480" w:lineRule="auto"/>
      </w:pPr>
      <w:r>
        <w:t xml:space="preserve">Description: </w:t>
      </w:r>
      <w:r w:rsidR="008D6DA0" w:rsidRPr="00993C0D">
        <w:t>Biconvex body with larger upper half. Unpierced lug on left side. Large deeply sunk central filling-hole surrounded by lip. Fairly long nozzle with blunt tip, flat top, bulging underneath, and oval wick-hole. Raised slightly concave base, distinctly detached, spreading profile.</w:t>
      </w:r>
    </w:p>
    <w:p w14:paraId="1225AB8B" w14:textId="77777777" w:rsidR="00850678" w:rsidRDefault="00850678" w:rsidP="00850678">
      <w:pPr>
        <w:spacing w:line="480" w:lineRule="auto"/>
      </w:pPr>
      <w:r>
        <w:t>Discus Iconography:</w:t>
      </w:r>
    </w:p>
    <w:p w14:paraId="27E6857B" w14:textId="77777777" w:rsidR="00891C06" w:rsidRDefault="00891C06" w:rsidP="00891C06">
      <w:pPr>
        <w:spacing w:line="480" w:lineRule="auto"/>
      </w:pPr>
      <w:r>
        <w:t xml:space="preserve">Type: </w:t>
      </w:r>
      <w:r w:rsidR="00724C5D">
        <w:t>Howland 33 A</w:t>
      </w:r>
    </w:p>
    <w:p w14:paraId="519B8EA8" w14:textId="77777777" w:rsidR="00891C06" w:rsidRDefault="00891C06" w:rsidP="00891C06">
      <w:pPr>
        <w:spacing w:line="480" w:lineRule="auto"/>
      </w:pPr>
      <w:r>
        <w:t xml:space="preserve">Place of Manufacture or Origin: </w:t>
      </w:r>
      <w:r w:rsidR="00B85553">
        <w:t>{{loc_0000:Paestum}} (</w:t>
      </w:r>
      <w:r w:rsidR="00724C5D">
        <w:t>Italy</w:t>
      </w:r>
      <w:r w:rsidR="00B85553">
        <w:t>)</w:t>
      </w:r>
    </w:p>
    <w:p w14:paraId="57BCAE1A" w14:textId="77777777" w:rsidR="00891C06" w:rsidRDefault="00891C06" w:rsidP="00891C06">
      <w:pPr>
        <w:spacing w:line="480" w:lineRule="auto"/>
      </w:pPr>
      <w:r>
        <w:t xml:space="preserve">Parallels: </w:t>
      </w:r>
      <w:r w:rsidR="008D6DA0" w:rsidRPr="00993C0D">
        <w:t>None foun</w:t>
      </w:r>
      <w:r w:rsidR="008D6DA0">
        <w:t>d;</w:t>
      </w:r>
      <w:r w:rsidR="008D6DA0" w:rsidRPr="00993C0D">
        <w:t xml:space="preserve"> Bovon 1966, no. 157, pl. 4 (</w:t>
      </w:r>
      <w:r w:rsidR="00B85553">
        <w:t>{{loc_0000:</w:t>
      </w:r>
      <w:r w:rsidR="008D6DA0" w:rsidRPr="00993C0D">
        <w:t>Argos</w:t>
      </w:r>
      <w:r w:rsidR="00B85553">
        <w:t>}}</w:t>
      </w:r>
      <w:r w:rsidR="008D6DA0" w:rsidRPr="00993C0D">
        <w:t>), and Heres 1969, no. 61, pl. 6, have some similarity but a different profile.</w:t>
      </w:r>
    </w:p>
    <w:p w14:paraId="132FC0A5" w14:textId="77777777" w:rsidR="00A26E6B" w:rsidRDefault="00A26E6B" w:rsidP="00A26E6B">
      <w:pPr>
        <w:spacing w:line="480" w:lineRule="auto"/>
      </w:pPr>
      <w:r>
        <w:t xml:space="preserve">Provenance: </w:t>
      </w:r>
    </w:p>
    <w:p w14:paraId="7C700AEF" w14:textId="77777777" w:rsidR="00891C06" w:rsidRDefault="00891C06" w:rsidP="00891C06">
      <w:pPr>
        <w:spacing w:line="480" w:lineRule="auto"/>
      </w:pPr>
      <w:r>
        <w:t>Bibliography: Unpublished.</w:t>
      </w:r>
    </w:p>
    <w:p w14:paraId="71607DD0" w14:textId="77777777" w:rsidR="00891C06" w:rsidRDefault="00891C06" w:rsidP="00891C06">
      <w:pPr>
        <w:spacing w:line="480" w:lineRule="auto"/>
      </w:pPr>
      <w:r>
        <w:t xml:space="preserve">Date: </w:t>
      </w:r>
      <w:r w:rsidR="008D6DA0" w:rsidRPr="00993C0D">
        <w:t>Third quarter of second century</w:t>
      </w:r>
      <w:r w:rsidR="008D6DA0" w:rsidRPr="00524C6D">
        <w:rPr>
          <w:caps/>
        </w:rPr>
        <w:t xml:space="preserve"> </w:t>
      </w:r>
      <w:r w:rsidR="008D6DA0" w:rsidRPr="005170AB">
        <w:rPr>
          <w:caps/>
        </w:rPr>
        <w:t>B.C.</w:t>
      </w:r>
      <w:r w:rsidR="008D6DA0" w:rsidRPr="00524C6D">
        <w:rPr>
          <w:caps/>
        </w:rPr>
        <w:t>(</w:t>
      </w:r>
      <w:r w:rsidR="00724C5D">
        <w:t>?)</w:t>
      </w:r>
    </w:p>
    <w:p w14:paraId="1DC792AB" w14:textId="77777777" w:rsidR="00891C06" w:rsidRDefault="00891C06" w:rsidP="00891C06">
      <w:pPr>
        <w:spacing w:line="480" w:lineRule="auto"/>
      </w:pPr>
      <w:r>
        <w:t xml:space="preserve">Date numeric: </w:t>
      </w:r>
      <w:r w:rsidR="008D6DA0">
        <w:t>-150; -125</w:t>
      </w:r>
    </w:p>
    <w:p w14:paraId="0C527893"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52E859B2" w14:textId="77777777" w:rsidR="00860AF8" w:rsidRPr="00354188" w:rsidRDefault="00860AF8" w:rsidP="00860AF8">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36C5E7A4" w14:textId="77777777" w:rsidR="00860AF8" w:rsidRDefault="00860AF8" w:rsidP="00860AF8">
      <w:pPr>
        <w:pStyle w:val="Textedelespacerserv2"/>
        <w:numPr>
          <w:ilvl w:val="0"/>
          <w:numId w:val="0"/>
        </w:numPr>
        <w:spacing w:line="480" w:lineRule="auto"/>
        <w:jc w:val="left"/>
        <w:outlineLvl w:val="9"/>
        <w:rPr>
          <w:rFonts w:ascii="Palatino" w:hAnsi="Palatino"/>
        </w:rPr>
      </w:pPr>
    </w:p>
    <w:p w14:paraId="61546095" w14:textId="77777777" w:rsidR="00A15F32" w:rsidRDefault="00A15F32" w:rsidP="00A15F32">
      <w:pPr>
        <w:spacing w:line="480" w:lineRule="auto"/>
      </w:pPr>
      <w:r>
        <w:t>Catalogue Number: 17</w:t>
      </w:r>
    </w:p>
    <w:p w14:paraId="7D0A2471" w14:textId="77777777" w:rsidR="00A15F32" w:rsidRDefault="00A15F32" w:rsidP="00A15F32">
      <w:pPr>
        <w:spacing w:line="480" w:lineRule="auto"/>
      </w:pPr>
      <w:r>
        <w:t xml:space="preserve">Inventory Number: </w:t>
      </w:r>
      <w:r w:rsidRPr="00993C0D">
        <w:t>83.</w:t>
      </w:r>
      <w:r w:rsidRPr="00524C6D">
        <w:rPr>
          <w:caps/>
        </w:rPr>
        <w:t>aq.</w:t>
      </w:r>
      <w:r w:rsidRPr="00993C0D">
        <w:t>377.362</w:t>
      </w:r>
    </w:p>
    <w:p w14:paraId="09250DF9" w14:textId="77777777" w:rsidR="00A15F32" w:rsidRDefault="00A15F32" w:rsidP="00A15F32">
      <w:pPr>
        <w:spacing w:line="480" w:lineRule="auto"/>
      </w:pPr>
      <w:r>
        <w:t xml:space="preserve">Dimensions: </w:t>
      </w:r>
      <w:r w:rsidRPr="00993C0D">
        <w:t>L: 9.4; W: 7.2; H: 3.2</w:t>
      </w:r>
    </w:p>
    <w:p w14:paraId="6D95B3F0" w14:textId="77777777" w:rsidR="00A15F32" w:rsidRDefault="00A15F32" w:rsidP="00A15F32">
      <w:pPr>
        <w:spacing w:line="480" w:lineRule="auto"/>
      </w:pPr>
      <w:r>
        <w:t xml:space="preserve">Condition and Fabric: </w:t>
      </w:r>
      <w:r w:rsidRPr="00993C0D">
        <w:t>Wheelmade. Ribbon handle broken off. Clay 10YR5/1 gray, glaze 10YR 4/1 dark gray.</w:t>
      </w:r>
    </w:p>
    <w:p w14:paraId="2324FE04" w14:textId="77777777" w:rsidR="00A15F32" w:rsidRDefault="00A15F32" w:rsidP="00A15F32">
      <w:pPr>
        <w:spacing w:line="480" w:lineRule="auto"/>
      </w:pPr>
      <w:r>
        <w:t xml:space="preserve">Description: </w:t>
      </w:r>
      <w:r w:rsidRPr="00993C0D">
        <w:t>Biconical</w:t>
      </w:r>
      <w:r w:rsidRPr="00594C33">
        <w:t xml:space="preserve"> </w:t>
      </w:r>
      <w:r w:rsidRPr="00993C0D">
        <w:t>body with sharp carination. Broad shoulder decorated on each side with typical Cnidian doub</w:t>
      </w:r>
      <w:r w:rsidR="00232767">
        <w:t>le-leaf pattern</w:t>
      </w:r>
      <w:r w:rsidRPr="00993C0D">
        <w:t>; this pattern was made separately and then applied to the shoulder. Concave discus with small filling-hole. Short, splayed nozzle with anchor-shaped tip. Slightly concave raised base with central small disc in relief.</w:t>
      </w:r>
    </w:p>
    <w:p w14:paraId="5D31B4CC" w14:textId="77777777" w:rsidR="00232767" w:rsidRDefault="00232767" w:rsidP="00232767">
      <w:pPr>
        <w:spacing w:line="480" w:lineRule="auto"/>
      </w:pPr>
      <w:r>
        <w:t>Discus Iconography: Plain discus.</w:t>
      </w:r>
    </w:p>
    <w:p w14:paraId="56F1CBAD" w14:textId="77777777" w:rsidR="00A15F32" w:rsidRDefault="00A15F32" w:rsidP="00A15F32">
      <w:pPr>
        <w:spacing w:line="480" w:lineRule="auto"/>
      </w:pPr>
      <w:r>
        <w:t xml:space="preserve">Type: </w:t>
      </w:r>
      <w:r w:rsidRPr="00993C0D">
        <w:t xml:space="preserve">Howland 40 A; Broneer </w:t>
      </w:r>
      <w:r w:rsidRPr="00524C6D">
        <w:rPr>
          <w:caps/>
        </w:rPr>
        <w:t>xiii</w:t>
      </w:r>
    </w:p>
    <w:p w14:paraId="151F9653" w14:textId="77777777" w:rsidR="00A15F32" w:rsidRDefault="00A15F32" w:rsidP="00A15F32">
      <w:pPr>
        <w:spacing w:line="480" w:lineRule="auto"/>
      </w:pPr>
      <w:r>
        <w:t xml:space="preserve">Place of Manufacture or Origin: </w:t>
      </w:r>
      <w:r w:rsidRPr="00993C0D">
        <w:t xml:space="preserve">Not mentioned by Schüller, but probably Anatolia, possibly </w:t>
      </w:r>
      <w:r w:rsidR="00B85553">
        <w:t>{{loc_0000:</w:t>
      </w:r>
      <w:r w:rsidRPr="00993C0D">
        <w:t>Cnid</w:t>
      </w:r>
      <w:r w:rsidR="00724C5D">
        <w:t>us</w:t>
      </w:r>
      <w:r w:rsidR="00B85553">
        <w:t>}}</w:t>
      </w:r>
    </w:p>
    <w:p w14:paraId="77D6A5E5" w14:textId="77777777" w:rsidR="00A15F32" w:rsidRDefault="00A15F32" w:rsidP="00A15F32">
      <w:pPr>
        <w:spacing w:line="480" w:lineRule="auto"/>
      </w:pPr>
      <w:r>
        <w:t xml:space="preserve">Parallels: </w:t>
      </w:r>
      <w:r w:rsidRPr="00993C0D">
        <w:t>Zahn 1904, no. 173, fig. 557; Waldhauer 1914, no. 91, pl. 8; Cardaillac 1922, p. 26, fig. 11,</w:t>
      </w:r>
      <w:r w:rsidRPr="00993C0D">
        <w:rPr>
          <w:iCs/>
        </w:rPr>
        <w:t xml:space="preserve"> from the Mahdia shipwreck; </w:t>
      </w:r>
      <w:r w:rsidRPr="00993C0D">
        <w:t>Osborne 1924, no. 12, pl. 1 (</w:t>
      </w:r>
      <w:r w:rsidR="00B85553">
        <w:t>{{loc_0000:</w:t>
      </w:r>
      <w:r w:rsidRPr="00993C0D">
        <w:t>Alexandria</w:t>
      </w:r>
      <w:r w:rsidR="00B85553">
        <w:t>}}</w:t>
      </w:r>
      <w:r w:rsidRPr="00993C0D">
        <w:t>); Goldman et al. 1950, no. 40, fig. 94 (</w:t>
      </w:r>
      <w:r w:rsidR="00B85553">
        <w:t>{{loc_0000:</w:t>
      </w:r>
      <w:r w:rsidRPr="00993C0D">
        <w:t>Tarsus</w:t>
      </w:r>
      <w:r w:rsidR="00B85553">
        <w:t>}}</w:t>
      </w:r>
      <w:r w:rsidRPr="00993C0D">
        <w:t>); Crowfoot 1957, fig. 86.1 (</w:t>
      </w:r>
      <w:r w:rsidR="00B85553">
        <w:t>{{loc_0000:</w:t>
      </w:r>
      <w:r w:rsidRPr="00993C0D">
        <w:t>Samaria</w:t>
      </w:r>
      <w:r w:rsidR="00B85553">
        <w:t>}}</w:t>
      </w:r>
      <w:r w:rsidRPr="00993C0D">
        <w:t xml:space="preserve">); </w:t>
      </w:r>
      <w:r w:rsidRPr="00993C0D">
        <w:rPr>
          <w:iCs/>
        </w:rPr>
        <w:t xml:space="preserve">Howland 1958, no. 522, pl. 45; Smith 1964, fig. 7; </w:t>
      </w:r>
      <w:r w:rsidRPr="00993C0D">
        <w:t>Bruneau 1965, no. 1716, pl. 8 (</w:t>
      </w:r>
      <w:r w:rsidR="00B85553">
        <w:t>{{loc_0000:</w:t>
      </w:r>
      <w:r w:rsidRPr="00993C0D">
        <w:t>Delos</w:t>
      </w:r>
      <w:r w:rsidR="00B85553">
        <w:t>}}</w:t>
      </w:r>
      <w:r w:rsidRPr="00993C0D">
        <w:t>); Heres 1969, no. 121, pl. 13; Menzel 1969, no. 41, fig. 7.8 (</w:t>
      </w:r>
      <w:r w:rsidR="00B85553">
        <w:t>{{loc_0000:</w:t>
      </w:r>
      <w:r w:rsidRPr="00993C0D">
        <w:t>Miletus</w:t>
      </w:r>
      <w:r w:rsidR="00B85553">
        <w:t>}}</w:t>
      </w:r>
      <w:r w:rsidRPr="00993C0D">
        <w:t>); Bailey BM</w:t>
      </w:r>
      <w:r w:rsidRPr="00524C6D">
        <w:rPr>
          <w:caps/>
        </w:rPr>
        <w:t xml:space="preserve"> i</w:t>
      </w:r>
      <w:r w:rsidRPr="00993C0D">
        <w:t>, Q 333, pl. 64, out of many similar ones (</w:t>
      </w:r>
      <w:r w:rsidR="00B85553">
        <w:t>{{loc_0000:</w:t>
      </w:r>
      <w:r w:rsidRPr="00993C0D">
        <w:t>Cnidus</w:t>
      </w:r>
      <w:r w:rsidR="00B85553">
        <w:t>}}</w:t>
      </w:r>
      <w:r w:rsidRPr="00993C0D">
        <w:t>); Scheibler 1976, no. 586, pl. 85 (Kerameikos</w:t>
      </w:r>
      <w:r w:rsidR="00B85553">
        <w:t xml:space="preserve"> [Athens]</w:t>
      </w:r>
      <w:r w:rsidRPr="00993C0D">
        <w:t xml:space="preserve">); Cahn-Klaiber 1977, no. 77, pl. 4; Oziol 1977, nos. 101–4, pl. 7 (Cyprus); Shier 1978, A4.2, 12, pl. 1 (local Egyptian imitation); </w:t>
      </w:r>
      <w:r w:rsidRPr="00993C0D">
        <w:rPr>
          <w:iCs/>
        </w:rPr>
        <w:t xml:space="preserve">Lyon-Caen and Hoff 1986, nos. 102–4; </w:t>
      </w:r>
      <w:r w:rsidRPr="00993C0D">
        <w:t>Hellmann 1987, no. 21, pl. 2; Kassab Tezgör and Sezer 1995, no. 241, out of many similar ones</w:t>
      </w:r>
      <w:r w:rsidRPr="00594C33">
        <w:t xml:space="preserve"> </w:t>
      </w:r>
      <w:r w:rsidRPr="00993C0D">
        <w:t>(</w:t>
      </w:r>
      <w:r w:rsidR="00B85553">
        <w:t>{{loc_0000:</w:t>
      </w:r>
      <w:r w:rsidRPr="00993C0D">
        <w:t>Cnidus</w:t>
      </w:r>
      <w:r w:rsidR="00B85553">
        <w:t>}}</w:t>
      </w:r>
      <w:r w:rsidRPr="00993C0D">
        <w:t xml:space="preserve">); </w:t>
      </w:r>
      <w:r w:rsidRPr="00993C0D">
        <w:rPr>
          <w:rFonts w:cs="TimesNewRomanPSMT"/>
        </w:rPr>
        <w:t xml:space="preserve">Bussière and Rivel </w:t>
      </w:r>
      <w:r>
        <w:rPr>
          <w:rFonts w:cs="TimesNewRomanPSMT"/>
        </w:rPr>
        <w:t xml:space="preserve">2012, </w:t>
      </w:r>
      <w:r w:rsidRPr="00993C0D">
        <w:rPr>
          <w:rFonts w:cs="TimesNewRomanPSMT"/>
        </w:rPr>
        <w:t>no. 52</w:t>
      </w:r>
      <w:r w:rsidRPr="00993C0D">
        <w:t>.</w:t>
      </w:r>
    </w:p>
    <w:p w14:paraId="29FE2879" w14:textId="77777777" w:rsidR="00A26E6B" w:rsidRDefault="00A26E6B" w:rsidP="00A26E6B">
      <w:pPr>
        <w:spacing w:line="480" w:lineRule="auto"/>
      </w:pPr>
      <w:r>
        <w:t xml:space="preserve">Provenance: </w:t>
      </w:r>
    </w:p>
    <w:p w14:paraId="00A747CB" w14:textId="77777777" w:rsidR="00A15F32" w:rsidRDefault="00A15F32" w:rsidP="00A15F32">
      <w:pPr>
        <w:spacing w:line="480" w:lineRule="auto"/>
      </w:pPr>
      <w:r>
        <w:t>Bibliography: Unpublished.</w:t>
      </w:r>
    </w:p>
    <w:p w14:paraId="2C79E521" w14:textId="77777777" w:rsidR="00A15F32" w:rsidRDefault="00A15F32" w:rsidP="00A15F32">
      <w:pPr>
        <w:spacing w:line="480" w:lineRule="auto"/>
      </w:pPr>
      <w:r>
        <w:t xml:space="preserve">Date: </w:t>
      </w:r>
      <w:r w:rsidRPr="00993C0D">
        <w:t>Second century to first quarter of first century</w:t>
      </w:r>
      <w:r w:rsidRPr="00524C6D">
        <w:rPr>
          <w:caps/>
        </w:rPr>
        <w:t xml:space="preserve"> </w:t>
      </w:r>
      <w:r w:rsidRPr="005170AB">
        <w:rPr>
          <w:caps/>
        </w:rPr>
        <w:t>B.C.</w:t>
      </w:r>
    </w:p>
    <w:p w14:paraId="5B57E72C" w14:textId="77777777" w:rsidR="00C84548" w:rsidRPr="00C84548" w:rsidRDefault="00A15F32" w:rsidP="00A15F32">
      <w:pPr>
        <w:spacing w:line="480" w:lineRule="auto"/>
      </w:pPr>
      <w:r>
        <w:t>Date numeric: -200; -75</w:t>
      </w:r>
    </w:p>
    <w:p w14:paraId="564C7390"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4DFA451C"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53A2F4C" w14:textId="77777777" w:rsidR="00860AF8" w:rsidRDefault="00860AF8" w:rsidP="00860AF8">
      <w:pPr>
        <w:pStyle w:val="Textedelespacerserv2"/>
        <w:numPr>
          <w:ilvl w:val="0"/>
          <w:numId w:val="0"/>
        </w:numPr>
        <w:spacing w:line="480" w:lineRule="auto"/>
        <w:jc w:val="left"/>
        <w:outlineLvl w:val="9"/>
        <w:rPr>
          <w:rFonts w:ascii="Palatino" w:hAnsi="Palatino"/>
        </w:rPr>
      </w:pPr>
    </w:p>
    <w:p w14:paraId="74352E34" w14:textId="77777777" w:rsidR="007913AF" w:rsidRDefault="007913AF" w:rsidP="007913AF">
      <w:pPr>
        <w:spacing w:line="480" w:lineRule="auto"/>
      </w:pPr>
      <w:r>
        <w:t>Catalogue Number: 18</w:t>
      </w:r>
    </w:p>
    <w:p w14:paraId="373A788D" w14:textId="77777777" w:rsidR="007913AF" w:rsidRDefault="007913AF" w:rsidP="007913AF">
      <w:pPr>
        <w:spacing w:line="480" w:lineRule="auto"/>
      </w:pPr>
      <w:r>
        <w:t xml:space="preserve">Inventory Number: </w:t>
      </w:r>
      <w:r w:rsidRPr="00993C0D">
        <w:t>83.</w:t>
      </w:r>
      <w:r w:rsidRPr="00524C6D">
        <w:rPr>
          <w:caps/>
        </w:rPr>
        <w:t>aq.</w:t>
      </w:r>
      <w:r w:rsidRPr="00993C0D">
        <w:t>377.457</w:t>
      </w:r>
    </w:p>
    <w:p w14:paraId="592F9635" w14:textId="77777777" w:rsidR="007913AF" w:rsidRDefault="007913AF" w:rsidP="007913AF">
      <w:pPr>
        <w:spacing w:line="480" w:lineRule="auto"/>
      </w:pPr>
      <w:r>
        <w:t>Dimensions: L: 10.8; W: 6.5; H: 5</w:t>
      </w:r>
    </w:p>
    <w:p w14:paraId="11A2590E" w14:textId="77777777" w:rsidR="007913AF" w:rsidRDefault="007913AF" w:rsidP="007913AF">
      <w:pPr>
        <w:spacing w:line="480" w:lineRule="auto"/>
      </w:pPr>
      <w:r>
        <w:t xml:space="preserve">Condition and Fabric: </w:t>
      </w:r>
      <w:r w:rsidRPr="00993C0D">
        <w:t>Wheelmade. Intact. Clay 2.5YR6/6 light red, glaze near 2.5YR 4/6 red.</w:t>
      </w:r>
    </w:p>
    <w:p w14:paraId="1C3F33D9" w14:textId="77777777" w:rsidR="007913AF" w:rsidRDefault="007913AF" w:rsidP="007913AF">
      <w:pPr>
        <w:spacing w:line="480" w:lineRule="auto"/>
      </w:pPr>
      <w:r>
        <w:t xml:space="preserve">Description: </w:t>
      </w:r>
      <w:r w:rsidRPr="00993C0D">
        <w:t>Ring handle. Globular</w:t>
      </w:r>
      <w:r w:rsidRPr="00594C33">
        <w:t xml:space="preserve"> </w:t>
      </w:r>
      <w:r w:rsidRPr="00993C0D">
        <w:t xml:space="preserve">body surmounted by </w:t>
      </w:r>
      <w:r>
        <w:t xml:space="preserve">a </w:t>
      </w:r>
      <w:r w:rsidRPr="00993C0D">
        <w:t>funnel-shaped collar around medium-sized filling-hole. Long tubular nozzle, splayed at end; large oval wick-hole. Raised base slightly concave, with tournassage marks.</w:t>
      </w:r>
    </w:p>
    <w:p w14:paraId="4A32ADDD" w14:textId="77777777" w:rsidR="00850678" w:rsidRDefault="00850678" w:rsidP="00850678">
      <w:pPr>
        <w:spacing w:line="480" w:lineRule="auto"/>
      </w:pPr>
      <w:r>
        <w:t>Discus Iconography:</w:t>
      </w:r>
    </w:p>
    <w:p w14:paraId="3FB4C36E" w14:textId="651E6EAF" w:rsidR="007913AF" w:rsidRDefault="007913AF" w:rsidP="007913AF">
      <w:pPr>
        <w:spacing w:line="480" w:lineRule="auto"/>
      </w:pPr>
      <w:r>
        <w:t xml:space="preserve">Type: </w:t>
      </w:r>
      <w:r w:rsidRPr="00993C0D">
        <w:t>Bruneau</w:t>
      </w:r>
      <w:r>
        <w:t xml:space="preserve">’s </w:t>
      </w:r>
      <w:r w:rsidRPr="00524C6D">
        <w:rPr>
          <w:i/>
          <w:caps/>
        </w:rPr>
        <w:t>L</w:t>
      </w:r>
      <w:r w:rsidRPr="00993C0D">
        <w:rPr>
          <w:i/>
        </w:rPr>
        <w:t>ampes dites Cnidiennes à entonnoir central</w:t>
      </w:r>
      <w:r>
        <w:rPr>
          <w:i/>
        </w:rPr>
        <w:t xml:space="preserve"> </w:t>
      </w:r>
      <w:r w:rsidR="00B443F6">
        <w:t>group</w:t>
      </w:r>
      <w:r w:rsidRPr="00B443F6">
        <w:t xml:space="preserve"> </w:t>
      </w:r>
      <w:r w:rsidRPr="00B443F6">
        <w:rPr>
          <w:caps/>
        </w:rPr>
        <w:t>iii</w:t>
      </w:r>
    </w:p>
    <w:p w14:paraId="14BA2443" w14:textId="77777777" w:rsidR="007913AF" w:rsidRDefault="007913AF" w:rsidP="007913AF">
      <w:pPr>
        <w:spacing w:line="480" w:lineRule="auto"/>
      </w:pPr>
      <w:r>
        <w:t xml:space="preserve">Place of Manufacture or Origin: </w:t>
      </w:r>
      <w:r w:rsidR="00724C5D">
        <w:t>Asia Minor</w:t>
      </w:r>
    </w:p>
    <w:p w14:paraId="440DD4E3" w14:textId="77777777" w:rsidR="007913AF" w:rsidRDefault="007913AF" w:rsidP="007913AF">
      <w:pPr>
        <w:spacing w:line="480" w:lineRule="auto"/>
      </w:pPr>
      <w:r>
        <w:t>Parallels: C</w:t>
      </w:r>
      <w:r w:rsidRPr="00993C0D">
        <w:t>lose) Bruneau 1965, nos. 1956–57; Iconomu 1967, p. 9, no. 119, fig. 12; Bailey BM</w:t>
      </w:r>
      <w:r w:rsidRPr="00524C6D">
        <w:rPr>
          <w:caps/>
        </w:rPr>
        <w:t xml:space="preserve"> i</w:t>
      </w:r>
      <w:r w:rsidRPr="00993C0D">
        <w:t>, Q 273, pl. 46; Scheibler 1976, no. 326, pl. 3 (Kerameikos</w:t>
      </w:r>
      <w:r w:rsidR="00B85553">
        <w:t xml:space="preserve"> [Athens]</w:t>
      </w:r>
      <w:r w:rsidRPr="00993C0D">
        <w:t>); Kassab Tezgör and Sezer 1995, no. 258 (from a presumed workshop</w:t>
      </w:r>
      <w:r w:rsidR="00B85553">
        <w:t xml:space="preserve"> at {{loc_0000:Cnidus}}</w:t>
      </w:r>
      <w:r w:rsidRPr="00993C0D">
        <w:t>).</w:t>
      </w:r>
    </w:p>
    <w:p w14:paraId="16637C15" w14:textId="77777777" w:rsidR="00A26E6B" w:rsidRDefault="00A26E6B" w:rsidP="00A26E6B">
      <w:pPr>
        <w:spacing w:line="480" w:lineRule="auto"/>
      </w:pPr>
      <w:r>
        <w:t xml:space="preserve">Provenance: </w:t>
      </w:r>
    </w:p>
    <w:p w14:paraId="61ACEB4B" w14:textId="77777777" w:rsidR="007913AF" w:rsidRDefault="007913AF" w:rsidP="007913AF">
      <w:pPr>
        <w:spacing w:line="480" w:lineRule="auto"/>
      </w:pPr>
      <w:r>
        <w:t>Bibliography: Unpublished.</w:t>
      </w:r>
    </w:p>
    <w:p w14:paraId="41CB8C7D" w14:textId="77777777" w:rsidR="007913AF" w:rsidRDefault="007913AF" w:rsidP="007913AF">
      <w:pPr>
        <w:spacing w:line="480" w:lineRule="auto"/>
      </w:pPr>
      <w:r>
        <w:t xml:space="preserve">Date: </w:t>
      </w:r>
      <w:r w:rsidRPr="00993C0D">
        <w:t>First half of second century</w:t>
      </w:r>
      <w:r w:rsidRPr="00524C6D">
        <w:rPr>
          <w:caps/>
        </w:rPr>
        <w:t xml:space="preserve"> </w:t>
      </w:r>
      <w:r w:rsidRPr="005170AB">
        <w:rPr>
          <w:caps/>
        </w:rPr>
        <w:t>B.C.</w:t>
      </w:r>
      <w:r w:rsidRPr="00524C6D">
        <w:rPr>
          <w:caps/>
        </w:rPr>
        <w:t xml:space="preserve"> </w:t>
      </w:r>
      <w:r w:rsidRPr="00993C0D">
        <w:t>(Bailey); second half of second century to first quarter of first century</w:t>
      </w:r>
      <w:r w:rsidRPr="00524C6D">
        <w:rPr>
          <w:caps/>
        </w:rPr>
        <w:t xml:space="preserve"> </w:t>
      </w:r>
      <w:r w:rsidRPr="005170AB">
        <w:rPr>
          <w:caps/>
        </w:rPr>
        <w:t>B.C.</w:t>
      </w:r>
      <w:r w:rsidRPr="00524C6D">
        <w:rPr>
          <w:caps/>
        </w:rPr>
        <w:t xml:space="preserve"> </w:t>
      </w:r>
      <w:r w:rsidR="00724C5D">
        <w:t>(Bruneau and Iconomu)</w:t>
      </w:r>
    </w:p>
    <w:p w14:paraId="38D974FF" w14:textId="77777777" w:rsidR="007913AF" w:rsidRDefault="007913AF" w:rsidP="007913AF">
      <w:pPr>
        <w:spacing w:line="480" w:lineRule="auto"/>
      </w:pPr>
      <w:r>
        <w:t>Date numeric: -200; -75</w:t>
      </w:r>
    </w:p>
    <w:p w14:paraId="096A2F76" w14:textId="77777777" w:rsidR="000A25B8" w:rsidRDefault="000A25B8" w:rsidP="00860AF8">
      <w:pPr>
        <w:pStyle w:val="Textedelespacerserv2"/>
        <w:numPr>
          <w:ilvl w:val="0"/>
          <w:numId w:val="0"/>
        </w:numPr>
        <w:spacing w:line="480" w:lineRule="auto"/>
        <w:jc w:val="left"/>
        <w:outlineLvl w:val="9"/>
        <w:rPr>
          <w:rFonts w:ascii="Palatino" w:eastAsiaTheme="minorEastAsia" w:hAnsi="Palatino" w:cstheme="minorBidi"/>
          <w:noProof w:val="0"/>
          <w:lang w:eastAsia="ja-JP"/>
        </w:rPr>
      </w:pPr>
    </w:p>
    <w:p w14:paraId="49AB66A8" w14:textId="77777777" w:rsidR="00860AF8" w:rsidRPr="00354188" w:rsidRDefault="00860AF8" w:rsidP="00860AF8">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4F8E1BFD" w14:textId="77777777" w:rsidR="00860AF8" w:rsidRDefault="00860AF8" w:rsidP="00860AF8">
      <w:pPr>
        <w:pStyle w:val="Textedelespacerserv2"/>
        <w:numPr>
          <w:ilvl w:val="0"/>
          <w:numId w:val="0"/>
        </w:numPr>
        <w:spacing w:line="480" w:lineRule="auto"/>
        <w:jc w:val="left"/>
        <w:outlineLvl w:val="9"/>
        <w:rPr>
          <w:rFonts w:ascii="Palatino" w:hAnsi="Palatino"/>
        </w:rPr>
      </w:pPr>
    </w:p>
    <w:p w14:paraId="19D49466" w14:textId="77777777" w:rsidR="000B1B67" w:rsidRDefault="000B1B67" w:rsidP="000B1B67">
      <w:pPr>
        <w:spacing w:line="480" w:lineRule="auto"/>
      </w:pPr>
      <w:r>
        <w:t>Catalogue Number: 19</w:t>
      </w:r>
    </w:p>
    <w:p w14:paraId="0B4DDE95" w14:textId="77777777" w:rsidR="000B1B67" w:rsidRDefault="000B1B67" w:rsidP="000B1B67">
      <w:pPr>
        <w:spacing w:line="480" w:lineRule="auto"/>
      </w:pPr>
      <w:r>
        <w:t xml:space="preserve">Inventory Number: </w:t>
      </w:r>
      <w:r w:rsidRPr="00993C0D">
        <w:t>83.</w:t>
      </w:r>
      <w:r w:rsidRPr="00524C6D">
        <w:rPr>
          <w:caps/>
        </w:rPr>
        <w:t>aq.</w:t>
      </w:r>
      <w:r w:rsidRPr="00993C0D">
        <w:t>377.353</w:t>
      </w:r>
    </w:p>
    <w:p w14:paraId="45609F38" w14:textId="77777777" w:rsidR="000B1B67" w:rsidRDefault="000B1B67" w:rsidP="000B1B67">
      <w:pPr>
        <w:spacing w:line="480" w:lineRule="auto"/>
      </w:pPr>
      <w:r>
        <w:t xml:space="preserve">Dimensions: </w:t>
      </w:r>
      <w:r w:rsidRPr="00993C0D">
        <w:t>L: 10.6; W: 4.9; H: 3.1</w:t>
      </w:r>
    </w:p>
    <w:p w14:paraId="26C8FDD0" w14:textId="77777777" w:rsidR="000B1B67" w:rsidRDefault="000B1B67" w:rsidP="000B1B67">
      <w:pPr>
        <w:spacing w:line="480" w:lineRule="auto"/>
      </w:pPr>
      <w:r>
        <w:t xml:space="preserve">Condition and Fabric: </w:t>
      </w:r>
      <w:r w:rsidRPr="00993C0D">
        <w:t>Wheelmade. Intact. Clay 5YR6/4 light reddish brown, uneven glaze 10YR5/1–4/1 between gray and dark gray.</w:t>
      </w:r>
    </w:p>
    <w:p w14:paraId="07BDDF92" w14:textId="77777777" w:rsidR="000B1B67" w:rsidRDefault="000B1B67" w:rsidP="000B1B67">
      <w:pPr>
        <w:spacing w:line="480" w:lineRule="auto"/>
      </w:pPr>
      <w:r>
        <w:t xml:space="preserve">Description: </w:t>
      </w:r>
      <w:r w:rsidRPr="00993C0D">
        <w:t>Loop handle. Bulbous rather than biconical body. Inward-sloping band surrounding filling-hole. Substantial nozzle with triangular tip and flat top. Raised circular flat base.</w:t>
      </w:r>
    </w:p>
    <w:p w14:paraId="1544E43C" w14:textId="77777777" w:rsidR="00850678" w:rsidRDefault="00850678" w:rsidP="00850678">
      <w:pPr>
        <w:spacing w:line="480" w:lineRule="auto"/>
      </w:pPr>
      <w:r>
        <w:t>Discus Iconography:</w:t>
      </w:r>
    </w:p>
    <w:p w14:paraId="1A3690B3" w14:textId="77777777" w:rsidR="000B1B67" w:rsidRDefault="000B1B67" w:rsidP="000B1B67">
      <w:pPr>
        <w:spacing w:line="480" w:lineRule="auto"/>
      </w:pPr>
      <w:r>
        <w:t xml:space="preserve">Type: </w:t>
      </w:r>
      <w:r w:rsidR="00724C5D">
        <w:t>Borgia Tevere 2 c(?)</w:t>
      </w:r>
    </w:p>
    <w:p w14:paraId="3A59E065" w14:textId="77777777" w:rsidR="000B1B67" w:rsidRDefault="000B1B67" w:rsidP="000B1B67">
      <w:pPr>
        <w:spacing w:line="480" w:lineRule="auto"/>
      </w:pPr>
      <w:r>
        <w:t xml:space="preserve">Place of Manufacture or Origin: </w:t>
      </w:r>
      <w:r w:rsidR="00724C5D">
        <w:t>Italy</w:t>
      </w:r>
    </w:p>
    <w:p w14:paraId="25025377" w14:textId="77777777" w:rsidR="000B1B67" w:rsidRDefault="000B1B67" w:rsidP="000B1B67">
      <w:pPr>
        <w:spacing w:line="480" w:lineRule="auto"/>
      </w:pPr>
      <w:r>
        <w:t xml:space="preserve">Parallels: </w:t>
      </w:r>
      <w:r w:rsidRPr="00993C0D">
        <w:t>Loeschcke, Villers, and Niessen 1911, no. 1727, pl. 77; Fernández Chicarro 1956, fig. 43.8 (</w:t>
      </w:r>
      <w:r w:rsidR="00B85553">
        <w:t>{{loc_0000:</w:t>
      </w:r>
      <w:r w:rsidRPr="00993C0D">
        <w:t>Seville</w:t>
      </w:r>
      <w:r w:rsidR="00B85553">
        <w:t>}}</w:t>
      </w:r>
      <w:r w:rsidRPr="00993C0D">
        <w:t>); Benoît 1961, pl. 17.8 (</w:t>
      </w:r>
      <w:r w:rsidR="00B85553">
        <w:t>{{loc_0000:</w:t>
      </w:r>
      <w:r w:rsidRPr="00993C0D">
        <w:t>Grand-Congloué</w:t>
      </w:r>
      <w:r w:rsidR="00B85553">
        <w:t>}}</w:t>
      </w:r>
      <w:r w:rsidRPr="00993C0D">
        <w:t xml:space="preserve"> shipwreck); Bruneau 1965, nos. 49–54, pl. 2 (</w:t>
      </w:r>
      <w:r w:rsidR="00B85553">
        <w:t>{{loc_0000:</w:t>
      </w:r>
      <w:r w:rsidRPr="00993C0D">
        <w:t>Delos</w:t>
      </w:r>
      <w:r w:rsidR="00B85553">
        <w:t>}}</w:t>
      </w:r>
      <w:r w:rsidRPr="00993C0D">
        <w:t>); Hellström 1965, no. 26, pl. 22 (</w:t>
      </w:r>
      <w:r w:rsidR="00B85553">
        <w:t>{{loc_0000:</w:t>
      </w:r>
      <w:r w:rsidRPr="00993C0D">
        <w:t>Labraunda</w:t>
      </w:r>
      <w:r w:rsidR="00B85553">
        <w:t>}}</w:t>
      </w:r>
      <w:r w:rsidRPr="00993C0D">
        <w:t>); Heres 1969, nos. 60, 69, pl. 6; Bailey BM</w:t>
      </w:r>
      <w:r w:rsidRPr="00524C6D">
        <w:rPr>
          <w:caps/>
        </w:rPr>
        <w:t xml:space="preserve"> i</w:t>
      </w:r>
      <w:r w:rsidRPr="00993C0D">
        <w:t>, Q 466, pl. 86 (East Greek); Oziol 1980, no. 3, pl. 1 (</w:t>
      </w:r>
      <w:r w:rsidR="00B85553">
        <w:t>{{loc_0000:</w:t>
      </w:r>
      <w:r w:rsidRPr="00993C0D">
        <w:t>Aleria</w:t>
      </w:r>
      <w:r w:rsidR="00B85553">
        <w:t>}}</w:t>
      </w:r>
      <w:r w:rsidRPr="00993C0D">
        <w:t>); Antico Gallina 1985, pp. 53–55, nos. 7–14, pl. 17; Masiello 1992, nos. 3–4, pl. 31; Todisco, Volpe, and Bottini 1992, no. 134 (</w:t>
      </w:r>
      <w:r w:rsidR="00B85553">
        <w:t>{{loc_0000:</w:t>
      </w:r>
      <w:r w:rsidRPr="00993C0D">
        <w:t>Taranto</w:t>
      </w:r>
      <w:r w:rsidR="00B85553">
        <w:t>}}</w:t>
      </w:r>
      <w:r w:rsidRPr="00993C0D">
        <w:t>); Drougou 1992, no. 215, pl. 55; Hübinger 1993, p. 56, no. 94, pl. 11; Kassab Tezgör and Sezer 1995, no. 239; Grassi 1997, nos. 1–3; Bémont and Chew 2007, p. 435, pl. 10, ITP 3. For a comprehensive study of the type, see Pavolini 1987, p. 146; Pavolini 1990, pp. 100–102; Borgia 1998.</w:t>
      </w:r>
    </w:p>
    <w:p w14:paraId="019BE81B" w14:textId="77777777" w:rsidR="00A26E6B" w:rsidRDefault="00A26E6B" w:rsidP="00A26E6B">
      <w:pPr>
        <w:spacing w:line="480" w:lineRule="auto"/>
      </w:pPr>
      <w:r>
        <w:t xml:space="preserve">Provenance: </w:t>
      </w:r>
    </w:p>
    <w:p w14:paraId="6548CEB9" w14:textId="77777777" w:rsidR="000B1B67" w:rsidRDefault="000B1B67" w:rsidP="000B1B67">
      <w:pPr>
        <w:spacing w:line="480" w:lineRule="auto"/>
      </w:pPr>
      <w:r>
        <w:t>Bibliography: Unpublished.</w:t>
      </w:r>
    </w:p>
    <w:p w14:paraId="352F8EE3" w14:textId="77777777" w:rsidR="000B1B67" w:rsidRDefault="000B1B67" w:rsidP="000B1B67">
      <w:pPr>
        <w:spacing w:line="480" w:lineRule="auto"/>
      </w:pPr>
      <w:r>
        <w:t xml:space="preserve">Date: </w:t>
      </w:r>
      <w:r w:rsidRPr="00993C0D">
        <w:t>Ca.</w:t>
      </w:r>
      <w:r w:rsidRPr="00FB4217">
        <w:t xml:space="preserve"> </w:t>
      </w:r>
      <w:r w:rsidRPr="00993C0D">
        <w:t xml:space="preserve">150–130 </w:t>
      </w:r>
      <w:r w:rsidRPr="005170AB">
        <w:rPr>
          <w:caps/>
        </w:rPr>
        <w:t>B.C.</w:t>
      </w:r>
    </w:p>
    <w:p w14:paraId="7C8961B8" w14:textId="77777777" w:rsidR="000B1B67" w:rsidRDefault="000B1B67" w:rsidP="000B1B67">
      <w:pPr>
        <w:spacing w:line="480" w:lineRule="auto"/>
      </w:pPr>
      <w:r>
        <w:t>Date numeric: -150; -130</w:t>
      </w:r>
    </w:p>
    <w:p w14:paraId="3D76C615" w14:textId="77777777" w:rsidR="00860AF8" w:rsidRDefault="00860AF8" w:rsidP="000B1B67">
      <w:pPr>
        <w:pStyle w:val="Textedelespacerserv2"/>
        <w:numPr>
          <w:ilvl w:val="0"/>
          <w:numId w:val="0"/>
        </w:numPr>
        <w:spacing w:line="480" w:lineRule="auto"/>
        <w:jc w:val="left"/>
        <w:outlineLvl w:val="9"/>
        <w:rPr>
          <w:rFonts w:ascii="Palatino" w:hAnsi="Palatino"/>
        </w:rPr>
      </w:pPr>
    </w:p>
    <w:p w14:paraId="1099DF62" w14:textId="77777777" w:rsidR="00860AF8" w:rsidRPr="00354188" w:rsidRDefault="00860AF8" w:rsidP="00860AF8">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7A1B7E93" w14:textId="77777777" w:rsidR="00860AF8" w:rsidRDefault="00860AF8" w:rsidP="00860AF8">
      <w:pPr>
        <w:pStyle w:val="Textedelespacerserv2"/>
        <w:numPr>
          <w:ilvl w:val="0"/>
          <w:numId w:val="0"/>
        </w:numPr>
        <w:spacing w:line="480" w:lineRule="auto"/>
        <w:jc w:val="left"/>
        <w:outlineLvl w:val="9"/>
        <w:rPr>
          <w:rFonts w:ascii="Palatino" w:hAnsi="Palatino"/>
        </w:rPr>
      </w:pPr>
    </w:p>
    <w:p w14:paraId="0BD3D4A7" w14:textId="77777777" w:rsidR="003851A1" w:rsidRDefault="003851A1" w:rsidP="003851A1">
      <w:pPr>
        <w:spacing w:line="480" w:lineRule="auto"/>
      </w:pPr>
      <w:r>
        <w:t>Catalogue Number: 20</w:t>
      </w:r>
    </w:p>
    <w:p w14:paraId="5891B8E6" w14:textId="77777777" w:rsidR="003851A1" w:rsidRDefault="003851A1" w:rsidP="003851A1">
      <w:pPr>
        <w:spacing w:line="480" w:lineRule="auto"/>
      </w:pPr>
      <w:r>
        <w:t xml:space="preserve">Inventory Number: </w:t>
      </w:r>
      <w:r w:rsidRPr="00993C0D">
        <w:t>83.</w:t>
      </w:r>
      <w:r w:rsidRPr="00524C6D">
        <w:rPr>
          <w:caps/>
        </w:rPr>
        <w:t>aq.</w:t>
      </w:r>
      <w:r w:rsidRPr="00993C0D">
        <w:t>377.375</w:t>
      </w:r>
    </w:p>
    <w:p w14:paraId="696F2C2A" w14:textId="77777777" w:rsidR="003851A1" w:rsidRDefault="003851A1" w:rsidP="003851A1">
      <w:pPr>
        <w:spacing w:line="480" w:lineRule="auto"/>
      </w:pPr>
      <w:r>
        <w:t xml:space="preserve">Dimensions: </w:t>
      </w:r>
      <w:r w:rsidRPr="00993C0D">
        <w:t>L: 9.2; W: 6.5; H: 3.5</w:t>
      </w:r>
    </w:p>
    <w:p w14:paraId="68FE3493" w14:textId="77777777" w:rsidR="003851A1" w:rsidRDefault="003851A1" w:rsidP="003851A1">
      <w:pPr>
        <w:spacing w:line="480" w:lineRule="auto"/>
      </w:pPr>
      <w:r>
        <w:t xml:space="preserve">Condition and Fabric: </w:t>
      </w:r>
      <w:r w:rsidRPr="00993C0D">
        <w:t>Wheelmade. Wick-hole slightly chipped. Clay 10R6/6 light red, slip 2.5YR4/8 red, partly burned.</w:t>
      </w:r>
    </w:p>
    <w:p w14:paraId="7B33EC20" w14:textId="77777777" w:rsidR="003851A1" w:rsidRDefault="003851A1" w:rsidP="003851A1">
      <w:pPr>
        <w:spacing w:line="480" w:lineRule="auto"/>
      </w:pPr>
      <w:r>
        <w:t xml:space="preserve">Description: </w:t>
      </w:r>
      <w:r w:rsidRPr="00993C0D">
        <w:t>Cylindrical body</w:t>
      </w:r>
      <w:r w:rsidRPr="00594C33">
        <w:t>.</w:t>
      </w:r>
      <w:r w:rsidRPr="00993C0D">
        <w:t xml:space="preserve"> Narrow rounded rim. Unpierced lug at left side. Depressed flat-bottomed discus pierced by three holes to drain spilled oil. Large filling-hole surrounded by </w:t>
      </w:r>
      <w:r>
        <w:t xml:space="preserve">a </w:t>
      </w:r>
      <w:r w:rsidRPr="00993C0D">
        <w:t xml:space="preserve">beveled sloping ridge. Stout tapering nozzle, flattened on top, with rounded tip and large oval wick-hole. Raised flat circular base marked off by </w:t>
      </w:r>
      <w:r>
        <w:t xml:space="preserve">a </w:t>
      </w:r>
      <w:r w:rsidRPr="00993C0D">
        <w:t>deep groove.</w:t>
      </w:r>
    </w:p>
    <w:p w14:paraId="11F68A14" w14:textId="77777777" w:rsidR="00232767" w:rsidRDefault="00232767" w:rsidP="00232767">
      <w:pPr>
        <w:spacing w:line="480" w:lineRule="auto"/>
      </w:pPr>
      <w:r>
        <w:t>Discus Iconography: Plain discus.</w:t>
      </w:r>
    </w:p>
    <w:p w14:paraId="3A1BDDE2" w14:textId="77777777" w:rsidR="003851A1" w:rsidRDefault="003851A1" w:rsidP="003851A1">
      <w:pPr>
        <w:spacing w:line="480" w:lineRule="auto"/>
      </w:pPr>
      <w:r>
        <w:t xml:space="preserve">Type: </w:t>
      </w:r>
      <w:r w:rsidR="00724C5D">
        <w:t>Ricci D</w:t>
      </w:r>
    </w:p>
    <w:p w14:paraId="5A1BFEEB" w14:textId="77777777" w:rsidR="003851A1" w:rsidRDefault="003851A1" w:rsidP="003851A1">
      <w:pPr>
        <w:spacing w:line="480" w:lineRule="auto"/>
      </w:pPr>
      <w:r>
        <w:t xml:space="preserve">Place of Manufacture or Origin: </w:t>
      </w:r>
      <w:r w:rsidR="00724C5D">
        <w:t>South Italy</w:t>
      </w:r>
    </w:p>
    <w:p w14:paraId="7F0F52B6" w14:textId="77777777" w:rsidR="003851A1" w:rsidRDefault="003851A1" w:rsidP="003851A1">
      <w:pPr>
        <w:spacing w:line="480" w:lineRule="auto"/>
      </w:pPr>
      <w:r>
        <w:t xml:space="preserve">Parallels: </w:t>
      </w:r>
      <w:r w:rsidRPr="00993C0D">
        <w:t>(Close) Deneauve 1969, no. 209, pl. 31; Menzel 1969, p. 14, no. 29, fig. 4.2; Heres 1969, no. 75, group 10, pl. 7</w:t>
      </w:r>
      <w:r w:rsidRPr="00594C33">
        <w:t xml:space="preserve">; </w:t>
      </w:r>
      <w:r w:rsidRPr="00993C0D">
        <w:t>Drougou 1992, no. 204, pl. 52.</w:t>
      </w:r>
    </w:p>
    <w:p w14:paraId="5524094E" w14:textId="77777777" w:rsidR="00A26E6B" w:rsidRDefault="00A26E6B" w:rsidP="00A26E6B">
      <w:pPr>
        <w:spacing w:line="480" w:lineRule="auto"/>
      </w:pPr>
      <w:r>
        <w:t xml:space="preserve">Provenance: </w:t>
      </w:r>
    </w:p>
    <w:p w14:paraId="09E50C0D" w14:textId="77777777" w:rsidR="003851A1" w:rsidRDefault="003851A1" w:rsidP="003851A1">
      <w:pPr>
        <w:spacing w:line="480" w:lineRule="auto"/>
      </w:pPr>
      <w:r>
        <w:t>Bibliography: Unpublished.</w:t>
      </w:r>
    </w:p>
    <w:p w14:paraId="330C12FC" w14:textId="77777777" w:rsidR="003851A1" w:rsidRDefault="003851A1" w:rsidP="003851A1">
      <w:pPr>
        <w:spacing w:line="480" w:lineRule="auto"/>
      </w:pPr>
      <w:r>
        <w:t xml:space="preserve">Date: </w:t>
      </w:r>
      <w:r w:rsidRPr="00993C0D">
        <w:t>First half of second century</w:t>
      </w:r>
      <w:r w:rsidRPr="00524C6D">
        <w:rPr>
          <w:caps/>
        </w:rPr>
        <w:t xml:space="preserve"> </w:t>
      </w:r>
      <w:r w:rsidRPr="005170AB">
        <w:rPr>
          <w:caps/>
        </w:rPr>
        <w:t>B.C.</w:t>
      </w:r>
    </w:p>
    <w:p w14:paraId="7141133A" w14:textId="77777777" w:rsidR="003851A1" w:rsidRDefault="003851A1" w:rsidP="003851A1">
      <w:pPr>
        <w:spacing w:line="480" w:lineRule="auto"/>
      </w:pPr>
      <w:r>
        <w:t>Date numeric: -200; -150</w:t>
      </w:r>
    </w:p>
    <w:p w14:paraId="688B956C" w14:textId="77777777" w:rsidR="00860AF8" w:rsidRDefault="00860AF8" w:rsidP="00860AF8">
      <w:pPr>
        <w:pStyle w:val="Textedelespacerserv2"/>
        <w:numPr>
          <w:ilvl w:val="0"/>
          <w:numId w:val="0"/>
        </w:numPr>
        <w:spacing w:line="480" w:lineRule="auto"/>
        <w:jc w:val="left"/>
        <w:outlineLvl w:val="9"/>
        <w:rPr>
          <w:rFonts w:ascii="Palatino" w:hAnsi="Palatino"/>
        </w:rPr>
      </w:pPr>
    </w:p>
    <w:p w14:paraId="4DF04C17"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6A3F1DD" w14:textId="77777777" w:rsidR="00860AF8" w:rsidRDefault="00860AF8" w:rsidP="00860AF8">
      <w:pPr>
        <w:pStyle w:val="Textedelespacerserv2"/>
        <w:numPr>
          <w:ilvl w:val="0"/>
          <w:numId w:val="0"/>
        </w:numPr>
        <w:spacing w:line="480" w:lineRule="auto"/>
        <w:jc w:val="left"/>
        <w:outlineLvl w:val="9"/>
        <w:rPr>
          <w:rFonts w:ascii="Palatino" w:hAnsi="Palatino"/>
        </w:rPr>
      </w:pPr>
    </w:p>
    <w:p w14:paraId="2A826728" w14:textId="77777777" w:rsidR="005724D8" w:rsidRDefault="005724D8" w:rsidP="005724D8">
      <w:pPr>
        <w:spacing w:line="480" w:lineRule="auto"/>
      </w:pPr>
      <w:r>
        <w:t>Catalogue Number: 21</w:t>
      </w:r>
    </w:p>
    <w:p w14:paraId="67BC2206" w14:textId="77777777" w:rsidR="005724D8" w:rsidRDefault="005724D8" w:rsidP="005724D8">
      <w:pPr>
        <w:spacing w:line="480" w:lineRule="auto"/>
      </w:pPr>
      <w:r>
        <w:t xml:space="preserve">Inventory Number: </w:t>
      </w:r>
      <w:r w:rsidRPr="00993C0D">
        <w:t>83.</w:t>
      </w:r>
      <w:r w:rsidRPr="00524C6D">
        <w:rPr>
          <w:caps/>
        </w:rPr>
        <w:t>aq</w:t>
      </w:r>
      <w:r w:rsidRPr="00993C0D">
        <w:t>.377.449</w:t>
      </w:r>
    </w:p>
    <w:p w14:paraId="37723EBC" w14:textId="77777777" w:rsidR="005724D8" w:rsidRDefault="005724D8" w:rsidP="005724D8">
      <w:pPr>
        <w:spacing w:line="480" w:lineRule="auto"/>
      </w:pPr>
      <w:r>
        <w:t xml:space="preserve">Dimensions: </w:t>
      </w:r>
      <w:r w:rsidRPr="00993C0D">
        <w:t>L: 12.9; W: 8.2; H: 3.5</w:t>
      </w:r>
    </w:p>
    <w:p w14:paraId="34DD841F" w14:textId="77777777" w:rsidR="005724D8" w:rsidRDefault="005724D8" w:rsidP="005724D8">
      <w:pPr>
        <w:spacing w:line="480" w:lineRule="auto"/>
      </w:pPr>
      <w:r>
        <w:t xml:space="preserve">Condition and Fabric: </w:t>
      </w:r>
      <w:r w:rsidRPr="00993C0D">
        <w:t>Wheelmade. Ridge around filling-hole slightly chipped. Clay near 2.5YR6/4 light reddish brown, same color slip. Mica.</w:t>
      </w:r>
    </w:p>
    <w:p w14:paraId="31225A3A" w14:textId="77777777" w:rsidR="005724D8" w:rsidRDefault="005724D8" w:rsidP="005724D8">
      <w:pPr>
        <w:spacing w:line="480" w:lineRule="auto"/>
      </w:pPr>
      <w:r>
        <w:t xml:space="preserve">Description: </w:t>
      </w:r>
      <w:r w:rsidRPr="00993C0D">
        <w:t xml:space="preserve">Looped vertical broad, convex handle attached to shoulder at one point only. Convex body. Flat shoulder with </w:t>
      </w:r>
      <w:r>
        <w:t xml:space="preserve">a </w:t>
      </w:r>
      <w:r w:rsidRPr="00993C0D">
        <w:t xml:space="preserve">circular ridge around </w:t>
      </w:r>
      <w:r>
        <w:t xml:space="preserve">a </w:t>
      </w:r>
      <w:r w:rsidRPr="00993C0D">
        <w:t xml:space="preserve">very large filling-hole. Round-tipped nozzle with </w:t>
      </w:r>
      <w:r>
        <w:t xml:space="preserve">a </w:t>
      </w:r>
      <w:r w:rsidRPr="00993C0D">
        <w:t>large wick-hole. Flat, slightly raised base.</w:t>
      </w:r>
    </w:p>
    <w:p w14:paraId="0EF48952" w14:textId="77777777" w:rsidR="00850678" w:rsidRDefault="00850678" w:rsidP="00850678">
      <w:pPr>
        <w:spacing w:line="480" w:lineRule="auto"/>
      </w:pPr>
      <w:r>
        <w:t>Discus Iconography:</w:t>
      </w:r>
    </w:p>
    <w:p w14:paraId="0DEC290F" w14:textId="77777777" w:rsidR="005724D8" w:rsidRDefault="005724D8" w:rsidP="005724D8">
      <w:pPr>
        <w:spacing w:line="480" w:lineRule="auto"/>
      </w:pPr>
      <w:r>
        <w:t xml:space="preserve">Type: </w:t>
      </w:r>
      <w:r w:rsidRPr="00993C0D">
        <w:t>Undetermined</w:t>
      </w:r>
    </w:p>
    <w:p w14:paraId="37EFCA97" w14:textId="77777777" w:rsidR="005724D8" w:rsidRDefault="005724D8" w:rsidP="005724D8">
      <w:pPr>
        <w:spacing w:line="480" w:lineRule="auto"/>
      </w:pPr>
      <w:r>
        <w:t xml:space="preserve">Place of Manufacture or Origin: </w:t>
      </w:r>
      <w:r w:rsidR="00724C5D">
        <w:t>Sicily</w:t>
      </w:r>
    </w:p>
    <w:p w14:paraId="053BC7CB" w14:textId="77777777" w:rsidR="005724D8" w:rsidRDefault="005724D8" w:rsidP="005724D8">
      <w:pPr>
        <w:spacing w:line="480" w:lineRule="auto"/>
      </w:pPr>
      <w:r>
        <w:t xml:space="preserve">Parallels: </w:t>
      </w:r>
      <w:r w:rsidRPr="00993C0D">
        <w:t>Bailey BM</w:t>
      </w:r>
      <w:r w:rsidRPr="00524C6D">
        <w:rPr>
          <w:caps/>
        </w:rPr>
        <w:t xml:space="preserve"> i</w:t>
      </w:r>
      <w:r w:rsidRPr="00993C0D">
        <w:t>, Q 696, pl. 128; Lyon-Caen and Hoff 1986, p. 33, no. 28; (identical except for a transverse ring handle)</w:t>
      </w:r>
      <w:r>
        <w:t xml:space="preserve"> </w:t>
      </w:r>
      <w:r w:rsidRPr="00993C0D">
        <w:t>Isac and Roman 2006, p. 137, no. 271, found in Romania, dated sixth century</w:t>
      </w:r>
      <w:r w:rsidRPr="00524C6D">
        <w:rPr>
          <w:caps/>
        </w:rPr>
        <w:t xml:space="preserve"> </w:t>
      </w:r>
      <w:r w:rsidRPr="005170AB">
        <w:rPr>
          <w:caps/>
        </w:rPr>
        <w:t>B.C.</w:t>
      </w:r>
      <w:r w:rsidRPr="00993C0D">
        <w:t xml:space="preserve">; </w:t>
      </w:r>
      <w:r w:rsidRPr="00993C0D">
        <w:rPr>
          <w:rFonts w:cs="TimesNewRomanPSMT"/>
        </w:rPr>
        <w:t xml:space="preserve">Bussière and Rivel </w:t>
      </w:r>
      <w:r>
        <w:rPr>
          <w:rFonts w:cs="TimesNewRomanPSMT"/>
        </w:rPr>
        <w:t>2012,</w:t>
      </w:r>
      <w:r w:rsidRPr="00993C0D">
        <w:rPr>
          <w:rFonts w:cs="TimesNewRomanPSMT"/>
        </w:rPr>
        <w:t xml:space="preserve"> no. 29.</w:t>
      </w:r>
    </w:p>
    <w:p w14:paraId="6285E9B3" w14:textId="77777777" w:rsidR="00A26E6B" w:rsidRDefault="00A26E6B" w:rsidP="00A26E6B">
      <w:pPr>
        <w:spacing w:line="480" w:lineRule="auto"/>
      </w:pPr>
      <w:r>
        <w:t xml:space="preserve">Provenance: </w:t>
      </w:r>
    </w:p>
    <w:p w14:paraId="616C6E6B" w14:textId="77777777" w:rsidR="005724D8" w:rsidRDefault="005724D8" w:rsidP="005724D8">
      <w:pPr>
        <w:spacing w:line="480" w:lineRule="auto"/>
      </w:pPr>
      <w:r>
        <w:t>Bibliography: Unpublished.</w:t>
      </w:r>
    </w:p>
    <w:p w14:paraId="17D4D724" w14:textId="77777777" w:rsidR="005724D8" w:rsidRDefault="005724D8" w:rsidP="005724D8">
      <w:pPr>
        <w:spacing w:line="480" w:lineRule="auto"/>
      </w:pPr>
      <w:r>
        <w:t xml:space="preserve">Date: </w:t>
      </w:r>
      <w:r w:rsidRPr="00993C0D">
        <w:t>Second half of fifth or first half of fourth century</w:t>
      </w:r>
      <w:r w:rsidRPr="00524C6D">
        <w:rPr>
          <w:caps/>
        </w:rPr>
        <w:t xml:space="preserve"> </w:t>
      </w:r>
      <w:r w:rsidRPr="005170AB">
        <w:rPr>
          <w:caps/>
        </w:rPr>
        <w:t>B.C.</w:t>
      </w:r>
      <w:r w:rsidRPr="00524C6D">
        <w:rPr>
          <w:caps/>
        </w:rPr>
        <w:t xml:space="preserve"> </w:t>
      </w:r>
      <w:r w:rsidR="00724C5D">
        <w:t>(Bailey)</w:t>
      </w:r>
    </w:p>
    <w:p w14:paraId="5B4E3281" w14:textId="77777777" w:rsidR="005724D8" w:rsidRDefault="005724D8" w:rsidP="005724D8">
      <w:pPr>
        <w:spacing w:line="480" w:lineRule="auto"/>
      </w:pPr>
      <w:r>
        <w:t>Date numeric: -450; -350</w:t>
      </w:r>
    </w:p>
    <w:p w14:paraId="61F46211"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776312E5"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ED8CA89" w14:textId="77777777" w:rsidR="00860AF8" w:rsidRDefault="00860AF8" w:rsidP="00860AF8">
      <w:pPr>
        <w:pStyle w:val="Textedelespacerserv2"/>
        <w:numPr>
          <w:ilvl w:val="0"/>
          <w:numId w:val="0"/>
        </w:numPr>
        <w:spacing w:line="480" w:lineRule="auto"/>
        <w:jc w:val="left"/>
        <w:outlineLvl w:val="9"/>
        <w:rPr>
          <w:rFonts w:ascii="Palatino" w:hAnsi="Palatino"/>
        </w:rPr>
      </w:pPr>
    </w:p>
    <w:p w14:paraId="4DDEC09C" w14:textId="77777777" w:rsidR="004C5D1A" w:rsidRDefault="004C5D1A" w:rsidP="004C5D1A">
      <w:pPr>
        <w:spacing w:line="480" w:lineRule="auto"/>
      </w:pPr>
      <w:r>
        <w:t>Catalogue Number: 22</w:t>
      </w:r>
    </w:p>
    <w:p w14:paraId="75900E84" w14:textId="77777777" w:rsidR="004C5D1A" w:rsidRDefault="004C5D1A" w:rsidP="004C5D1A">
      <w:pPr>
        <w:spacing w:line="480" w:lineRule="auto"/>
      </w:pPr>
      <w:r>
        <w:t xml:space="preserve">Inventory Number: </w:t>
      </w:r>
      <w:r w:rsidRPr="00993C0D">
        <w:t>83.</w:t>
      </w:r>
      <w:r w:rsidRPr="00524C6D">
        <w:rPr>
          <w:caps/>
        </w:rPr>
        <w:t>aq</w:t>
      </w:r>
      <w:r w:rsidRPr="00993C0D">
        <w:t>.377.452</w:t>
      </w:r>
    </w:p>
    <w:p w14:paraId="3289C2BC" w14:textId="77777777" w:rsidR="004C5D1A" w:rsidRDefault="004C5D1A" w:rsidP="004C5D1A">
      <w:pPr>
        <w:spacing w:line="480" w:lineRule="auto"/>
      </w:pPr>
      <w:r>
        <w:t xml:space="preserve">Dimensions: </w:t>
      </w:r>
      <w:r w:rsidRPr="00993C0D">
        <w:t>L: 13.5; W: 7.5; H: 2.6</w:t>
      </w:r>
    </w:p>
    <w:p w14:paraId="6A00659C" w14:textId="77777777" w:rsidR="004C5D1A" w:rsidRDefault="004C5D1A" w:rsidP="004C5D1A">
      <w:pPr>
        <w:spacing w:line="480" w:lineRule="auto"/>
      </w:pPr>
      <w:r>
        <w:t xml:space="preserve">Condition and Fabric: </w:t>
      </w:r>
      <w:r w:rsidRPr="00993C0D">
        <w:t>Wheelmade. Small hole on underside of nozzle; grayish accretions on base. Clay near 2.5YR6/6 light red, same color slip.</w:t>
      </w:r>
    </w:p>
    <w:p w14:paraId="2C46FE2B" w14:textId="77777777" w:rsidR="004C5D1A" w:rsidRDefault="004C5D1A" w:rsidP="004C5D1A">
      <w:pPr>
        <w:spacing w:line="480" w:lineRule="auto"/>
      </w:pPr>
      <w:r>
        <w:t xml:space="preserve">Description: </w:t>
      </w:r>
      <w:r w:rsidRPr="00993C0D">
        <w:t xml:space="preserve">Loop handle attached to rear of basin at one point only. Shallow body with </w:t>
      </w:r>
      <w:r>
        <w:t xml:space="preserve">a </w:t>
      </w:r>
      <w:r w:rsidRPr="00993C0D">
        <w:t xml:space="preserve">slanted wall. Wide flat shoulder. Large filling-hole with </w:t>
      </w:r>
      <w:r>
        <w:t xml:space="preserve">a </w:t>
      </w:r>
      <w:r w:rsidRPr="00993C0D">
        <w:t xml:space="preserve">ridge. Raised edge surrounding both </w:t>
      </w:r>
      <w:r>
        <w:t xml:space="preserve">the </w:t>
      </w:r>
      <w:r w:rsidRPr="00993C0D">
        <w:t xml:space="preserve">top of </w:t>
      </w:r>
      <w:r>
        <w:t xml:space="preserve">the </w:t>
      </w:r>
      <w:r w:rsidRPr="00993C0D">
        <w:t xml:space="preserve">lamp and </w:t>
      </w:r>
      <w:r>
        <w:t xml:space="preserve">its </w:t>
      </w:r>
      <w:r w:rsidRPr="00993C0D">
        <w:t xml:space="preserve">rounded nozzle, leaving </w:t>
      </w:r>
      <w:r>
        <w:t xml:space="preserve">a </w:t>
      </w:r>
      <w:r w:rsidRPr="00993C0D">
        <w:t>channel between shoulder and wick-hole area. Flat undefined base.</w:t>
      </w:r>
    </w:p>
    <w:p w14:paraId="5644D91E" w14:textId="77777777" w:rsidR="00850678" w:rsidRDefault="00850678" w:rsidP="00850678">
      <w:pPr>
        <w:spacing w:line="480" w:lineRule="auto"/>
      </w:pPr>
      <w:r>
        <w:t>Discus Iconography:</w:t>
      </w:r>
    </w:p>
    <w:p w14:paraId="3A91920F" w14:textId="77777777" w:rsidR="004C5D1A" w:rsidRDefault="004C5D1A" w:rsidP="004C5D1A">
      <w:pPr>
        <w:spacing w:line="480" w:lineRule="auto"/>
      </w:pPr>
      <w:r>
        <w:t xml:space="preserve">Type: </w:t>
      </w:r>
      <w:r w:rsidRPr="00993C0D">
        <w:t>F</w:t>
      </w:r>
      <w:r w:rsidR="00724C5D">
        <w:t>orm related to the Apulian type</w:t>
      </w:r>
    </w:p>
    <w:p w14:paraId="7D9D2C80" w14:textId="77777777" w:rsidR="004C5D1A" w:rsidRDefault="004C5D1A" w:rsidP="004C5D1A">
      <w:pPr>
        <w:spacing w:line="480" w:lineRule="auto"/>
      </w:pPr>
      <w:r>
        <w:t xml:space="preserve">Place of Manufacture or Origin: </w:t>
      </w:r>
      <w:r w:rsidR="00724C5D">
        <w:t>Sicily</w:t>
      </w:r>
    </w:p>
    <w:p w14:paraId="11C12FA7" w14:textId="77777777" w:rsidR="004C5D1A" w:rsidRDefault="004C5D1A" w:rsidP="004C5D1A">
      <w:pPr>
        <w:spacing w:line="480" w:lineRule="auto"/>
      </w:pPr>
      <w:r>
        <w:t xml:space="preserve">Parallels: None </w:t>
      </w:r>
      <w:r w:rsidRPr="00993C0D">
        <w:t xml:space="preserve">found, but there is a lamp with close similarity in J. C. Rivel's private collection (Bussière and Rivel </w:t>
      </w:r>
      <w:r>
        <w:t>2012,</w:t>
      </w:r>
      <w:r w:rsidRPr="00993C0D">
        <w:t xml:space="preserve"> no. 29). For Apulian lamps, see Todisco, Volpe, and </w:t>
      </w:r>
      <w:r>
        <w:t>Bottini 1992, nos. 130</w:t>
      </w:r>
      <w:r w:rsidRPr="00993C0D">
        <w:t>–31 (</w:t>
      </w:r>
      <w:r w:rsidR="00B85553">
        <w:t>{{loc_0000:</w:t>
      </w:r>
      <w:r w:rsidRPr="00993C0D">
        <w:t>Taranto</w:t>
      </w:r>
      <w:r w:rsidR="00B85553">
        <w:t>}}</w:t>
      </w:r>
      <w:r w:rsidRPr="00993C0D">
        <w:t>); Masiello 1992, nos. 64–69.</w:t>
      </w:r>
    </w:p>
    <w:p w14:paraId="466360B4" w14:textId="77777777" w:rsidR="00A26E6B" w:rsidRDefault="00A26E6B" w:rsidP="00A26E6B">
      <w:pPr>
        <w:spacing w:line="480" w:lineRule="auto"/>
      </w:pPr>
      <w:r>
        <w:t xml:space="preserve">Provenance: </w:t>
      </w:r>
    </w:p>
    <w:p w14:paraId="3B4DC49A" w14:textId="77777777" w:rsidR="004C5D1A" w:rsidRDefault="004C5D1A" w:rsidP="004C5D1A">
      <w:pPr>
        <w:spacing w:line="480" w:lineRule="auto"/>
      </w:pPr>
      <w:r>
        <w:t>Bibliography: Unpublished.</w:t>
      </w:r>
    </w:p>
    <w:p w14:paraId="317C24DC" w14:textId="77777777" w:rsidR="004C5D1A" w:rsidRDefault="004C5D1A" w:rsidP="004C5D1A">
      <w:pPr>
        <w:spacing w:line="480" w:lineRule="auto"/>
      </w:pPr>
      <w:r>
        <w:t xml:space="preserve">Date: </w:t>
      </w:r>
      <w:r w:rsidRPr="00993C0D">
        <w:t>Fourth to third century</w:t>
      </w:r>
      <w:r w:rsidRPr="00524C6D">
        <w:rPr>
          <w:caps/>
        </w:rPr>
        <w:t xml:space="preserve"> </w:t>
      </w:r>
      <w:r w:rsidRPr="005170AB">
        <w:rPr>
          <w:caps/>
        </w:rPr>
        <w:t>B.C.</w:t>
      </w:r>
      <w:r w:rsidRPr="00524C6D">
        <w:rPr>
          <w:caps/>
        </w:rPr>
        <w:t>(</w:t>
      </w:r>
      <w:r w:rsidR="00724C5D">
        <w:t>?)</w:t>
      </w:r>
    </w:p>
    <w:p w14:paraId="029EC865" w14:textId="77777777" w:rsidR="004C5D1A" w:rsidRDefault="004C5D1A" w:rsidP="004C5D1A">
      <w:pPr>
        <w:spacing w:line="480" w:lineRule="auto"/>
      </w:pPr>
      <w:r>
        <w:t>Date numeric: -400; -200</w:t>
      </w:r>
    </w:p>
    <w:p w14:paraId="207A6E36"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13E2C4D8"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DA657ED" w14:textId="77777777" w:rsidR="00860AF8" w:rsidRDefault="00860AF8" w:rsidP="00860AF8">
      <w:pPr>
        <w:pStyle w:val="Textedelespacerserv2"/>
        <w:numPr>
          <w:ilvl w:val="0"/>
          <w:numId w:val="0"/>
        </w:numPr>
        <w:spacing w:line="480" w:lineRule="auto"/>
        <w:jc w:val="left"/>
        <w:outlineLvl w:val="9"/>
        <w:rPr>
          <w:rFonts w:ascii="Palatino" w:hAnsi="Palatino"/>
        </w:rPr>
      </w:pPr>
    </w:p>
    <w:p w14:paraId="7188078C" w14:textId="77777777" w:rsidR="00620E50" w:rsidRDefault="00620E50" w:rsidP="00620E50">
      <w:pPr>
        <w:spacing w:line="480" w:lineRule="auto"/>
      </w:pPr>
      <w:r>
        <w:t>Catalogue Number: 23</w:t>
      </w:r>
    </w:p>
    <w:p w14:paraId="0A9667CB" w14:textId="77777777" w:rsidR="00620E50" w:rsidRDefault="00620E50" w:rsidP="00620E50">
      <w:pPr>
        <w:spacing w:line="480" w:lineRule="auto"/>
      </w:pPr>
      <w:r>
        <w:t xml:space="preserve">Inventory Number: </w:t>
      </w:r>
      <w:r w:rsidRPr="00993C0D">
        <w:t>83.</w:t>
      </w:r>
      <w:r w:rsidRPr="00524C6D">
        <w:rPr>
          <w:caps/>
        </w:rPr>
        <w:t>aq</w:t>
      </w:r>
      <w:r w:rsidRPr="00993C0D">
        <w:t>.377.450</w:t>
      </w:r>
    </w:p>
    <w:p w14:paraId="471899CF" w14:textId="77777777" w:rsidR="00620E50" w:rsidRDefault="00620E50" w:rsidP="00620E50">
      <w:pPr>
        <w:spacing w:line="480" w:lineRule="auto"/>
      </w:pPr>
      <w:r>
        <w:t xml:space="preserve">Dimensions: </w:t>
      </w:r>
      <w:r w:rsidRPr="00993C0D">
        <w:t>L: 13.2; W: 8.5; H: 4.2</w:t>
      </w:r>
    </w:p>
    <w:p w14:paraId="15D1637B" w14:textId="77777777" w:rsidR="00620E50" w:rsidRDefault="00620E50" w:rsidP="00620E50">
      <w:pPr>
        <w:spacing w:line="480" w:lineRule="auto"/>
      </w:pPr>
      <w:r>
        <w:t xml:space="preserve">Condition and Fabric: </w:t>
      </w:r>
      <w:r w:rsidRPr="00993C0D">
        <w:t>Wheelmade. Intact. Clay 2.5YR5/6 red, slip burned black from overfiring.</w:t>
      </w:r>
    </w:p>
    <w:p w14:paraId="1CE231E3" w14:textId="77777777" w:rsidR="00620E50" w:rsidRDefault="00620E50" w:rsidP="00620E50">
      <w:pPr>
        <w:spacing w:line="480" w:lineRule="auto"/>
      </w:pPr>
      <w:r>
        <w:t xml:space="preserve">Description: </w:t>
      </w:r>
      <w:r w:rsidRPr="00993C0D">
        <w:t xml:space="preserve">Looped vertical handle. Biconvex body surmounted by </w:t>
      </w:r>
      <w:r>
        <w:t xml:space="preserve">a </w:t>
      </w:r>
      <w:r w:rsidRPr="00993C0D">
        <w:t xml:space="preserve">raised collar. Large filling-hole. Projecting nozzle, somewhat upturned, with </w:t>
      </w:r>
      <w:r>
        <w:t xml:space="preserve">a </w:t>
      </w:r>
      <w:r w:rsidRPr="00993C0D">
        <w:t>bulging lower part. Slightly concave raised base with tournassage marks.</w:t>
      </w:r>
    </w:p>
    <w:p w14:paraId="2A4A34EF" w14:textId="77777777" w:rsidR="00850678" w:rsidRDefault="00850678" w:rsidP="00850678">
      <w:pPr>
        <w:spacing w:line="480" w:lineRule="auto"/>
      </w:pPr>
      <w:r>
        <w:t>Discus Iconography:</w:t>
      </w:r>
    </w:p>
    <w:p w14:paraId="2CA0A0E4" w14:textId="77777777" w:rsidR="00620E50" w:rsidRDefault="00620E50" w:rsidP="00620E50">
      <w:pPr>
        <w:spacing w:line="480" w:lineRule="auto"/>
      </w:pPr>
      <w:r>
        <w:t xml:space="preserve">Type: </w:t>
      </w:r>
      <w:r w:rsidR="00724C5D">
        <w:t>Undetermined</w:t>
      </w:r>
    </w:p>
    <w:p w14:paraId="294912FC" w14:textId="77777777" w:rsidR="00620E50" w:rsidRDefault="00620E50" w:rsidP="00620E50">
      <w:pPr>
        <w:spacing w:line="480" w:lineRule="auto"/>
      </w:pPr>
      <w:r>
        <w:t xml:space="preserve">Place of Manufacture or Origin: </w:t>
      </w:r>
      <w:r w:rsidR="00724C5D">
        <w:t>Sardinia</w:t>
      </w:r>
    </w:p>
    <w:p w14:paraId="736A2450" w14:textId="77777777" w:rsidR="00620E50" w:rsidRDefault="00620E50" w:rsidP="00620E50">
      <w:pPr>
        <w:spacing w:line="480" w:lineRule="auto"/>
      </w:pPr>
      <w:r>
        <w:t xml:space="preserve">Parallels: None </w:t>
      </w:r>
      <w:r w:rsidRPr="00993C0D">
        <w:t>found; (close) Bailey BM</w:t>
      </w:r>
      <w:r w:rsidRPr="00524C6D">
        <w:rPr>
          <w:caps/>
        </w:rPr>
        <w:t xml:space="preserve"> i</w:t>
      </w:r>
      <w:r w:rsidRPr="00993C0D">
        <w:t>, Q 124, pl. 25, from southern Russia.</w:t>
      </w:r>
    </w:p>
    <w:p w14:paraId="6D81A9B6" w14:textId="77777777" w:rsidR="00A26E6B" w:rsidRDefault="00A26E6B" w:rsidP="00A26E6B">
      <w:pPr>
        <w:spacing w:line="480" w:lineRule="auto"/>
      </w:pPr>
      <w:r>
        <w:t xml:space="preserve">Provenance: </w:t>
      </w:r>
    </w:p>
    <w:p w14:paraId="49FFF7F0" w14:textId="77777777" w:rsidR="00620E50" w:rsidRDefault="00620E50" w:rsidP="00620E50">
      <w:pPr>
        <w:spacing w:line="480" w:lineRule="auto"/>
      </w:pPr>
      <w:r>
        <w:t>Bibliography: Unpublished.</w:t>
      </w:r>
    </w:p>
    <w:p w14:paraId="7BD79B29" w14:textId="77777777" w:rsidR="00620E50" w:rsidRDefault="00620E50" w:rsidP="00620E50">
      <w:pPr>
        <w:spacing w:line="480" w:lineRule="auto"/>
      </w:pPr>
      <w:r>
        <w:t xml:space="preserve">Date: </w:t>
      </w:r>
      <w:r w:rsidRPr="00993C0D">
        <w:t>Second century</w:t>
      </w:r>
      <w:r w:rsidRPr="00524C6D">
        <w:rPr>
          <w:caps/>
        </w:rPr>
        <w:t xml:space="preserve"> </w:t>
      </w:r>
      <w:r w:rsidRPr="005170AB">
        <w:rPr>
          <w:caps/>
        </w:rPr>
        <w:t>B.C.</w:t>
      </w:r>
      <w:r w:rsidRPr="00524C6D">
        <w:rPr>
          <w:caps/>
        </w:rPr>
        <w:t>(</w:t>
      </w:r>
      <w:r w:rsidR="00724C5D">
        <w:t>?) (as Bailey Q 124)</w:t>
      </w:r>
    </w:p>
    <w:p w14:paraId="19686018" w14:textId="77777777" w:rsidR="00620E50" w:rsidRDefault="00620E50" w:rsidP="00620E50">
      <w:pPr>
        <w:spacing w:line="480" w:lineRule="auto"/>
      </w:pPr>
      <w:r>
        <w:t>Date numeric: -200; -100</w:t>
      </w:r>
    </w:p>
    <w:p w14:paraId="543B3748"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7EC4B8B1"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BEE61F3" w14:textId="77777777" w:rsidR="00860AF8" w:rsidRDefault="00860AF8" w:rsidP="00860AF8">
      <w:pPr>
        <w:pStyle w:val="Textedelespacerserv2"/>
        <w:numPr>
          <w:ilvl w:val="0"/>
          <w:numId w:val="0"/>
        </w:numPr>
        <w:spacing w:line="480" w:lineRule="auto"/>
        <w:jc w:val="left"/>
        <w:outlineLvl w:val="9"/>
        <w:rPr>
          <w:rFonts w:ascii="Palatino" w:hAnsi="Palatino"/>
        </w:rPr>
      </w:pPr>
    </w:p>
    <w:p w14:paraId="633086A9" w14:textId="77777777" w:rsidR="00927E99" w:rsidRDefault="00927E99" w:rsidP="00927E99">
      <w:pPr>
        <w:spacing w:line="480" w:lineRule="auto"/>
      </w:pPr>
      <w:r>
        <w:t>Catalogue Number: 24</w:t>
      </w:r>
    </w:p>
    <w:p w14:paraId="57AAE400" w14:textId="77777777" w:rsidR="00927E99" w:rsidRDefault="00927E99" w:rsidP="00927E99">
      <w:pPr>
        <w:spacing w:line="480" w:lineRule="auto"/>
      </w:pPr>
      <w:r>
        <w:t xml:space="preserve">Inventory Number: </w:t>
      </w:r>
      <w:r w:rsidRPr="00993C0D">
        <w:t>83.</w:t>
      </w:r>
      <w:r w:rsidRPr="00524C6D">
        <w:rPr>
          <w:caps/>
        </w:rPr>
        <w:t>aq</w:t>
      </w:r>
      <w:r w:rsidRPr="00993C0D">
        <w:t>.377.377</w:t>
      </w:r>
    </w:p>
    <w:p w14:paraId="51F9AF56" w14:textId="77777777" w:rsidR="00927E99" w:rsidRDefault="00927E99" w:rsidP="00927E99">
      <w:pPr>
        <w:spacing w:line="480" w:lineRule="auto"/>
      </w:pPr>
      <w:r>
        <w:t xml:space="preserve">Dimensions: </w:t>
      </w:r>
      <w:r w:rsidRPr="00993C0D">
        <w:t>L: 8.7; W: 6.1; H: 3.1</w:t>
      </w:r>
    </w:p>
    <w:p w14:paraId="72C86030" w14:textId="77777777" w:rsidR="00927E99" w:rsidRDefault="00927E99" w:rsidP="00927E99">
      <w:pPr>
        <w:spacing w:line="480" w:lineRule="auto"/>
      </w:pPr>
      <w:r>
        <w:t xml:space="preserve">Condition and Fabric: </w:t>
      </w:r>
      <w:r w:rsidRPr="00993C0D">
        <w:t>Wheelmade. A few thin cracks on underside of basin. Clay 5YR6/6 reddish yellow, selfslip.</w:t>
      </w:r>
    </w:p>
    <w:p w14:paraId="0C1F0B80" w14:textId="77777777" w:rsidR="00927E99" w:rsidRDefault="00927E99" w:rsidP="00927E99">
      <w:pPr>
        <w:spacing w:line="480" w:lineRule="auto"/>
      </w:pPr>
      <w:r>
        <w:t xml:space="preserve">Description: </w:t>
      </w:r>
      <w:r w:rsidRPr="00993C0D">
        <w:t xml:space="preserve">Ribbon handle with two bands and </w:t>
      </w:r>
      <w:r>
        <w:t xml:space="preserve">one </w:t>
      </w:r>
      <w:r w:rsidRPr="00993C0D">
        <w:t xml:space="preserve">median groove. Deep body broadening toward </w:t>
      </w:r>
      <w:r>
        <w:t xml:space="preserve">the </w:t>
      </w:r>
      <w:r w:rsidRPr="00993C0D">
        <w:t>bottom. Rounded shoulder. Deeply sunk flat discus with</w:t>
      </w:r>
      <w:r>
        <w:t xml:space="preserve"> </w:t>
      </w:r>
      <w:r w:rsidRPr="00993C0D">
        <w:t>central filling-hole. Narrow tapering nozzle with rounded tip. Circular slightly raised flat base.</w:t>
      </w:r>
    </w:p>
    <w:p w14:paraId="1E08DCEF" w14:textId="77777777" w:rsidR="00232767" w:rsidRDefault="00232767" w:rsidP="00232767">
      <w:pPr>
        <w:spacing w:line="480" w:lineRule="auto"/>
      </w:pPr>
      <w:r>
        <w:t>Discus Iconography: Plain discus.</w:t>
      </w:r>
    </w:p>
    <w:p w14:paraId="55106F7A" w14:textId="77777777" w:rsidR="00927E99" w:rsidRDefault="00927E99" w:rsidP="00927E99">
      <w:pPr>
        <w:spacing w:line="480" w:lineRule="auto"/>
      </w:pPr>
      <w:r>
        <w:t xml:space="preserve">Type: </w:t>
      </w:r>
      <w:r w:rsidR="00724C5D">
        <w:t>Undetermined</w:t>
      </w:r>
    </w:p>
    <w:p w14:paraId="72916D10" w14:textId="77777777" w:rsidR="00927E99" w:rsidRDefault="00927E99" w:rsidP="00927E99">
      <w:pPr>
        <w:spacing w:line="480" w:lineRule="auto"/>
      </w:pPr>
      <w:r>
        <w:t xml:space="preserve">Place of Manufacture or Origin: </w:t>
      </w:r>
      <w:r w:rsidR="00724C5D">
        <w:t>South Anatolia</w:t>
      </w:r>
    </w:p>
    <w:p w14:paraId="50120588" w14:textId="77777777" w:rsidR="00927E99" w:rsidRDefault="00927E99" w:rsidP="00927E99">
      <w:pPr>
        <w:spacing w:line="480" w:lineRule="auto"/>
      </w:pPr>
      <w:r>
        <w:t>Parallels: (C</w:t>
      </w:r>
      <w:r w:rsidRPr="00993C0D">
        <w:t>lose) Heres 1969, no. 58, group 7, pl. 6.</w:t>
      </w:r>
    </w:p>
    <w:p w14:paraId="2258A088" w14:textId="77777777" w:rsidR="00A26E6B" w:rsidRDefault="00A26E6B" w:rsidP="00A26E6B">
      <w:pPr>
        <w:spacing w:line="480" w:lineRule="auto"/>
      </w:pPr>
      <w:r>
        <w:t xml:space="preserve">Provenance: </w:t>
      </w:r>
    </w:p>
    <w:p w14:paraId="5E6B2306" w14:textId="77777777" w:rsidR="00927E99" w:rsidRDefault="00927E99" w:rsidP="00927E99">
      <w:pPr>
        <w:spacing w:line="480" w:lineRule="auto"/>
      </w:pPr>
      <w:r>
        <w:t>Bibliography: Unpublished.</w:t>
      </w:r>
    </w:p>
    <w:p w14:paraId="4F2B773E" w14:textId="77777777" w:rsidR="00927E99" w:rsidRDefault="00927E99" w:rsidP="00927E99">
      <w:pPr>
        <w:spacing w:line="480" w:lineRule="auto"/>
      </w:pPr>
      <w:r>
        <w:t xml:space="preserve">Date: </w:t>
      </w:r>
      <w:r w:rsidRPr="00993C0D">
        <w:t>Third century</w:t>
      </w:r>
      <w:r w:rsidRPr="00524C6D">
        <w:rPr>
          <w:caps/>
        </w:rPr>
        <w:t xml:space="preserve"> </w:t>
      </w:r>
      <w:r w:rsidRPr="005170AB">
        <w:rPr>
          <w:caps/>
        </w:rPr>
        <w:t>B.C.</w:t>
      </w:r>
      <w:r w:rsidRPr="00524C6D">
        <w:rPr>
          <w:caps/>
        </w:rPr>
        <w:t>(</w:t>
      </w:r>
      <w:r w:rsidR="00724C5D">
        <w:t>?)</w:t>
      </w:r>
    </w:p>
    <w:p w14:paraId="518A6C19" w14:textId="77777777" w:rsidR="00927E99" w:rsidRDefault="00927E99" w:rsidP="00927E99">
      <w:pPr>
        <w:spacing w:line="480" w:lineRule="auto"/>
      </w:pPr>
      <w:r>
        <w:t>Date numeric: -300; -200</w:t>
      </w:r>
    </w:p>
    <w:p w14:paraId="4661EE79"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3606674F"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EB602E3" w14:textId="77777777" w:rsidR="00860AF8" w:rsidRDefault="00860AF8" w:rsidP="00860AF8">
      <w:pPr>
        <w:pStyle w:val="Textedelespacerserv2"/>
        <w:numPr>
          <w:ilvl w:val="0"/>
          <w:numId w:val="0"/>
        </w:numPr>
        <w:spacing w:line="480" w:lineRule="auto"/>
        <w:jc w:val="left"/>
        <w:outlineLvl w:val="9"/>
        <w:rPr>
          <w:rFonts w:ascii="Palatino" w:hAnsi="Palatino"/>
        </w:rPr>
      </w:pPr>
    </w:p>
    <w:p w14:paraId="1799995B" w14:textId="77777777" w:rsidR="00C10E9A" w:rsidRDefault="00C10E9A" w:rsidP="00C10E9A">
      <w:pPr>
        <w:spacing w:line="480" w:lineRule="auto"/>
      </w:pPr>
      <w:r>
        <w:t>Catalogue Number: 25</w:t>
      </w:r>
    </w:p>
    <w:p w14:paraId="7A9CF832" w14:textId="77777777" w:rsidR="00C10E9A" w:rsidRDefault="00C10E9A" w:rsidP="00C10E9A">
      <w:pPr>
        <w:spacing w:line="480" w:lineRule="auto"/>
      </w:pPr>
      <w:r>
        <w:t xml:space="preserve">Inventory Number: </w:t>
      </w:r>
      <w:r w:rsidRPr="00993C0D">
        <w:t>83.</w:t>
      </w:r>
      <w:r w:rsidRPr="00524C6D">
        <w:rPr>
          <w:caps/>
        </w:rPr>
        <w:t>aq</w:t>
      </w:r>
      <w:r w:rsidRPr="00993C0D">
        <w:t>.377.374</w:t>
      </w:r>
    </w:p>
    <w:p w14:paraId="72EA8295" w14:textId="77777777" w:rsidR="00C10E9A" w:rsidRDefault="00C10E9A" w:rsidP="00C10E9A">
      <w:pPr>
        <w:spacing w:line="480" w:lineRule="auto"/>
      </w:pPr>
      <w:r>
        <w:t xml:space="preserve">Dimensions: </w:t>
      </w:r>
      <w:r w:rsidRPr="00993C0D">
        <w:t>L: 9.0; W: 5.2; H: 3.1</w:t>
      </w:r>
    </w:p>
    <w:p w14:paraId="29A0880A" w14:textId="77777777" w:rsidR="00C10E9A" w:rsidRDefault="00C10E9A" w:rsidP="00C10E9A">
      <w:pPr>
        <w:spacing w:line="480" w:lineRule="auto"/>
      </w:pPr>
      <w:r>
        <w:t xml:space="preserve">Condition and Fabric: </w:t>
      </w:r>
      <w:r w:rsidRPr="00993C0D">
        <w:t>Wheelmade. Intact. Clay 5YR6/3 light reddish brown, mottled glaze 7.5YR3/0 very dark gray. Mica.</w:t>
      </w:r>
    </w:p>
    <w:p w14:paraId="0E8FAF7E" w14:textId="77777777" w:rsidR="00C10E9A" w:rsidRDefault="00C10E9A" w:rsidP="00C10E9A">
      <w:pPr>
        <w:spacing w:line="480" w:lineRule="auto"/>
      </w:pPr>
      <w:r>
        <w:t xml:space="preserve">Description: </w:t>
      </w:r>
      <w:r w:rsidR="005C697C" w:rsidRPr="00993C0D">
        <w:t xml:space="preserve">Biconvex body. Inward-sloping discus with large central filling-hole, separated from shoulder by </w:t>
      </w:r>
      <w:r w:rsidR="005C697C">
        <w:t xml:space="preserve">a </w:t>
      </w:r>
      <w:r w:rsidR="005C697C" w:rsidRPr="00993C0D">
        <w:t xml:space="preserve">circular groove. Lug on left side, a feature unknown on “Ephesus lamps,” but common on Greek and Hellenistic lamps of various types (Howland 25 B, 25 D, 28 A, 29 A, 29 B, 31, 32, 33, 34 A, 35 A, 37 A, 37 B, 38). Long nozzle with </w:t>
      </w:r>
      <w:r w:rsidR="005C697C">
        <w:t xml:space="preserve">a </w:t>
      </w:r>
      <w:r w:rsidR="005C697C" w:rsidRPr="00993C0D">
        <w:t xml:space="preserve">triangular tip, as on “Ephesus lamps”; bulging underside. Raised base-ring, well detached from </w:t>
      </w:r>
      <w:r w:rsidR="005C697C">
        <w:t xml:space="preserve">the </w:t>
      </w:r>
      <w:r w:rsidR="005C697C" w:rsidRPr="00993C0D">
        <w:t xml:space="preserve">basin; in center, raised disc with </w:t>
      </w:r>
      <w:r w:rsidR="005C697C">
        <w:t xml:space="preserve">a </w:t>
      </w:r>
      <w:r w:rsidR="005C697C" w:rsidRPr="00993C0D">
        <w:t xml:space="preserve">small circle surrounding </w:t>
      </w:r>
      <w:r w:rsidR="005C697C">
        <w:t xml:space="preserve">a </w:t>
      </w:r>
      <w:r w:rsidR="005C697C" w:rsidRPr="00993C0D">
        <w:t>bulging roundel.</w:t>
      </w:r>
    </w:p>
    <w:p w14:paraId="394C2FAB" w14:textId="77777777" w:rsidR="00232767" w:rsidRDefault="00232767" w:rsidP="00232767">
      <w:pPr>
        <w:spacing w:line="480" w:lineRule="auto"/>
      </w:pPr>
      <w:r>
        <w:t>Discus Iconography: Plain discus.</w:t>
      </w:r>
    </w:p>
    <w:p w14:paraId="3ACD841F" w14:textId="77777777" w:rsidR="00C10E9A" w:rsidRDefault="00C10E9A" w:rsidP="00C10E9A">
      <w:pPr>
        <w:spacing w:line="480" w:lineRule="auto"/>
      </w:pPr>
      <w:r>
        <w:t xml:space="preserve">Type: </w:t>
      </w:r>
      <w:r w:rsidR="00724C5D">
        <w:t>Form related to Howland 37 B(?)</w:t>
      </w:r>
    </w:p>
    <w:p w14:paraId="79525A4C" w14:textId="77777777" w:rsidR="00C10E9A" w:rsidRDefault="00C10E9A" w:rsidP="00C10E9A">
      <w:pPr>
        <w:spacing w:line="480" w:lineRule="auto"/>
      </w:pPr>
      <w:r>
        <w:t xml:space="preserve">Place of Manufacture or Origin: </w:t>
      </w:r>
      <w:r w:rsidR="005C697C" w:rsidRPr="00993C0D">
        <w:t>Central</w:t>
      </w:r>
      <w:r w:rsidR="00724C5D">
        <w:t xml:space="preserve"> Anatolia</w:t>
      </w:r>
    </w:p>
    <w:p w14:paraId="675F08EC" w14:textId="77777777" w:rsidR="00C10E9A" w:rsidRDefault="00C10E9A" w:rsidP="00C10E9A">
      <w:pPr>
        <w:spacing w:line="480" w:lineRule="auto"/>
      </w:pPr>
      <w:r>
        <w:t xml:space="preserve">Parallels: </w:t>
      </w:r>
      <w:r w:rsidR="005C697C" w:rsidRPr="00993C0D">
        <w:t>Some similarity to Howland 1958, no. 500, pl. 44 (Howland type 37 B), with handle; Bernhard 1955, no. 80, pl. 13; Heimerl 1995, no. 3, pl. 18 (without side-lug).</w:t>
      </w:r>
    </w:p>
    <w:p w14:paraId="3D134D29" w14:textId="77777777" w:rsidR="00A26E6B" w:rsidRDefault="00A26E6B" w:rsidP="00A26E6B">
      <w:pPr>
        <w:spacing w:line="480" w:lineRule="auto"/>
      </w:pPr>
      <w:r>
        <w:t xml:space="preserve">Provenance: </w:t>
      </w:r>
    </w:p>
    <w:p w14:paraId="43E6348E" w14:textId="77777777" w:rsidR="00C10E9A" w:rsidRDefault="00C10E9A" w:rsidP="00C10E9A">
      <w:pPr>
        <w:spacing w:line="480" w:lineRule="auto"/>
      </w:pPr>
      <w:r>
        <w:t>Bibliography: Unpublished.</w:t>
      </w:r>
    </w:p>
    <w:p w14:paraId="717AF7DC" w14:textId="77777777" w:rsidR="00C10E9A" w:rsidRDefault="00C10E9A" w:rsidP="00C10E9A">
      <w:pPr>
        <w:spacing w:line="480" w:lineRule="auto"/>
      </w:pPr>
      <w:r>
        <w:t xml:space="preserve">Date: </w:t>
      </w:r>
      <w:r w:rsidR="005C697C" w:rsidRPr="00993C0D">
        <w:t>Third to second century</w:t>
      </w:r>
      <w:r w:rsidR="005C697C" w:rsidRPr="00524C6D">
        <w:rPr>
          <w:caps/>
        </w:rPr>
        <w:t xml:space="preserve"> </w:t>
      </w:r>
      <w:r w:rsidR="005C697C" w:rsidRPr="005170AB">
        <w:rPr>
          <w:caps/>
        </w:rPr>
        <w:t>B.C.</w:t>
      </w:r>
      <w:r w:rsidR="005C697C" w:rsidRPr="00524C6D">
        <w:rPr>
          <w:caps/>
        </w:rPr>
        <w:t>(</w:t>
      </w:r>
      <w:r w:rsidR="00724C5D">
        <w:t>?)</w:t>
      </w:r>
    </w:p>
    <w:p w14:paraId="1583AFAE" w14:textId="77777777" w:rsidR="005C697C" w:rsidRDefault="00C10E9A" w:rsidP="00C10E9A">
      <w:pPr>
        <w:spacing w:line="480" w:lineRule="auto"/>
      </w:pPr>
      <w:r>
        <w:t xml:space="preserve">Date numeric: </w:t>
      </w:r>
      <w:r w:rsidR="005C697C">
        <w:t>-300; -100</w:t>
      </w:r>
    </w:p>
    <w:p w14:paraId="77F76A51"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69B6A9E6"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FA0BBCA" w14:textId="77777777" w:rsidR="00860AF8" w:rsidRDefault="00860AF8" w:rsidP="00860AF8">
      <w:pPr>
        <w:pStyle w:val="Textedelespacerserv2"/>
        <w:numPr>
          <w:ilvl w:val="0"/>
          <w:numId w:val="0"/>
        </w:numPr>
        <w:spacing w:line="480" w:lineRule="auto"/>
        <w:jc w:val="left"/>
        <w:outlineLvl w:val="9"/>
        <w:rPr>
          <w:rFonts w:ascii="Palatino" w:hAnsi="Palatino"/>
        </w:rPr>
      </w:pPr>
    </w:p>
    <w:p w14:paraId="7451090D" w14:textId="77777777" w:rsidR="00E3413D" w:rsidRDefault="00E3413D" w:rsidP="00E3413D">
      <w:pPr>
        <w:spacing w:line="480" w:lineRule="auto"/>
      </w:pPr>
      <w:r>
        <w:t>Catalogue Number: 26</w:t>
      </w:r>
    </w:p>
    <w:p w14:paraId="63D51B4D" w14:textId="77777777" w:rsidR="00E3413D" w:rsidRDefault="00E3413D" w:rsidP="00E3413D">
      <w:pPr>
        <w:spacing w:line="480" w:lineRule="auto"/>
      </w:pPr>
      <w:r>
        <w:t xml:space="preserve">Inventory Number: </w:t>
      </w:r>
      <w:r w:rsidRPr="00993C0D">
        <w:t>83.</w:t>
      </w:r>
      <w:r w:rsidRPr="00524C6D">
        <w:rPr>
          <w:caps/>
        </w:rPr>
        <w:t>aq</w:t>
      </w:r>
      <w:r w:rsidRPr="00993C0D">
        <w:t>.377.386</w:t>
      </w:r>
    </w:p>
    <w:p w14:paraId="01854240" w14:textId="77777777" w:rsidR="00E3413D" w:rsidRDefault="00E3413D" w:rsidP="00E3413D">
      <w:pPr>
        <w:spacing w:line="480" w:lineRule="auto"/>
      </w:pPr>
      <w:r>
        <w:t xml:space="preserve">Dimensions: </w:t>
      </w:r>
      <w:r w:rsidRPr="00993C0D">
        <w:t>L: 10.6; W: 6.2; H: 3.2</w:t>
      </w:r>
    </w:p>
    <w:p w14:paraId="704B4C97" w14:textId="77777777" w:rsidR="00E3413D" w:rsidRDefault="00E3413D" w:rsidP="00E3413D">
      <w:pPr>
        <w:spacing w:line="480" w:lineRule="auto"/>
      </w:pPr>
      <w:r>
        <w:t xml:space="preserve">Condition and Fabric: </w:t>
      </w:r>
      <w:r w:rsidRPr="00993C0D">
        <w:t>Wheelmade. Intact. Clay 5YR6/6 reddish yellow, flaking glaze 5YR5/2 reddish gray.</w:t>
      </w:r>
    </w:p>
    <w:p w14:paraId="13C637AB" w14:textId="77777777" w:rsidR="00E3413D" w:rsidRDefault="00E3413D" w:rsidP="00E3413D">
      <w:pPr>
        <w:spacing w:line="480" w:lineRule="auto"/>
      </w:pPr>
      <w:r>
        <w:t xml:space="preserve">Description: </w:t>
      </w:r>
      <w:r w:rsidRPr="00993C0D">
        <w:t xml:space="preserve">Looped handle. Biconvex body. Raised circular ridge with </w:t>
      </w:r>
      <w:r>
        <w:t xml:space="preserve">a </w:t>
      </w:r>
      <w:r w:rsidRPr="00993C0D">
        <w:t xml:space="preserve">central groove encircling </w:t>
      </w:r>
      <w:r>
        <w:t xml:space="preserve">a </w:t>
      </w:r>
      <w:r w:rsidRPr="00993C0D">
        <w:t xml:space="preserve">slightly concave discus. Second smaller raised ridge surrounding large filling-hole. Two small holes on discus to drain spilled oil (one unpierced). Long, nearly triangular nozzle; two small points flank </w:t>
      </w:r>
      <w:r>
        <w:t xml:space="preserve">the </w:t>
      </w:r>
      <w:r w:rsidRPr="00993C0D">
        <w:t xml:space="preserve">oval wick-hole; burn marks. Raised circular detached base with </w:t>
      </w:r>
      <w:r>
        <w:t xml:space="preserve">a </w:t>
      </w:r>
      <w:r w:rsidRPr="00993C0D">
        <w:t>spreading profile.</w:t>
      </w:r>
    </w:p>
    <w:p w14:paraId="36524F0C" w14:textId="77777777" w:rsidR="00232767" w:rsidRDefault="00232767" w:rsidP="00232767">
      <w:pPr>
        <w:spacing w:line="480" w:lineRule="auto"/>
      </w:pPr>
      <w:r>
        <w:t>Discus Iconography: Plain discus.</w:t>
      </w:r>
    </w:p>
    <w:p w14:paraId="0EAF547B" w14:textId="77777777" w:rsidR="00E3413D" w:rsidRDefault="00E3413D" w:rsidP="00E3413D">
      <w:pPr>
        <w:spacing w:line="480" w:lineRule="auto"/>
      </w:pPr>
      <w:r>
        <w:t xml:space="preserve">Type: </w:t>
      </w:r>
      <w:r w:rsidRPr="00993C0D">
        <w:t xml:space="preserve">Form related to the </w:t>
      </w:r>
      <w:r w:rsidRPr="00993C0D">
        <w:rPr>
          <w:i/>
        </w:rPr>
        <w:t>Kragenlampen</w:t>
      </w:r>
      <w:r w:rsidR="00724C5D">
        <w:t xml:space="preserve"> type(?)</w:t>
      </w:r>
    </w:p>
    <w:p w14:paraId="7748B358" w14:textId="77777777" w:rsidR="00E3413D" w:rsidRDefault="00E3413D" w:rsidP="00E3413D">
      <w:pPr>
        <w:spacing w:line="480" w:lineRule="auto"/>
      </w:pPr>
      <w:r>
        <w:t xml:space="preserve">Place of Manufacture or Origin: </w:t>
      </w:r>
      <w:r w:rsidR="00724C5D">
        <w:t>Asia Minor</w:t>
      </w:r>
    </w:p>
    <w:p w14:paraId="3B152DCE" w14:textId="77777777" w:rsidR="00E3413D" w:rsidRDefault="00E3413D" w:rsidP="00E3413D">
      <w:pPr>
        <w:spacing w:line="480" w:lineRule="auto"/>
      </w:pPr>
      <w:r>
        <w:t xml:space="preserve">Parallels: Parallels: None </w:t>
      </w:r>
      <w:r w:rsidRPr="00993C0D">
        <w:t>found. Some similarity with Zimmer and Furtwängler 2003, no. b.42, pl. 5, and no. g.42, pl. 7.</w:t>
      </w:r>
    </w:p>
    <w:p w14:paraId="2883E9E0" w14:textId="77777777" w:rsidR="00A26E6B" w:rsidRDefault="00A26E6B" w:rsidP="00A26E6B">
      <w:pPr>
        <w:spacing w:line="480" w:lineRule="auto"/>
      </w:pPr>
      <w:r>
        <w:t xml:space="preserve">Provenance: </w:t>
      </w:r>
    </w:p>
    <w:p w14:paraId="368B14F9" w14:textId="77777777" w:rsidR="00E3413D" w:rsidRDefault="00E3413D" w:rsidP="00E3413D">
      <w:pPr>
        <w:spacing w:line="480" w:lineRule="auto"/>
      </w:pPr>
      <w:r>
        <w:t>Bibliography: Unpublished.</w:t>
      </w:r>
    </w:p>
    <w:p w14:paraId="10B065D5" w14:textId="77777777" w:rsidR="00E3413D" w:rsidRDefault="00E3413D" w:rsidP="00E3413D">
      <w:pPr>
        <w:spacing w:line="480" w:lineRule="auto"/>
      </w:pPr>
      <w:r>
        <w:t xml:space="preserve">Date: </w:t>
      </w:r>
      <w:r w:rsidRPr="00993C0D">
        <w:t>Second to first century</w:t>
      </w:r>
      <w:r w:rsidRPr="00524C6D">
        <w:rPr>
          <w:caps/>
        </w:rPr>
        <w:t xml:space="preserve"> </w:t>
      </w:r>
      <w:r w:rsidRPr="005170AB">
        <w:rPr>
          <w:caps/>
        </w:rPr>
        <w:t>B.C.</w:t>
      </w:r>
      <w:r w:rsidRPr="00524C6D">
        <w:rPr>
          <w:caps/>
        </w:rPr>
        <w:t>(</w:t>
      </w:r>
      <w:r w:rsidR="00724C5D">
        <w:t>?)</w:t>
      </w:r>
    </w:p>
    <w:p w14:paraId="5A3F59E5" w14:textId="77777777" w:rsidR="00E3413D" w:rsidRDefault="00E3413D" w:rsidP="00E3413D">
      <w:pPr>
        <w:spacing w:line="480" w:lineRule="auto"/>
      </w:pPr>
      <w:r>
        <w:t>Date numeric: -200; -1</w:t>
      </w:r>
    </w:p>
    <w:p w14:paraId="4B6884E7"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03BF5C2D"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F3FDE0C" w14:textId="77777777" w:rsidR="00860AF8" w:rsidRDefault="00860AF8" w:rsidP="00860AF8">
      <w:pPr>
        <w:pStyle w:val="Textedelespacerserv2"/>
        <w:numPr>
          <w:ilvl w:val="0"/>
          <w:numId w:val="0"/>
        </w:numPr>
        <w:spacing w:line="480" w:lineRule="auto"/>
        <w:jc w:val="left"/>
        <w:outlineLvl w:val="9"/>
        <w:rPr>
          <w:rFonts w:ascii="Palatino" w:hAnsi="Palatino"/>
        </w:rPr>
      </w:pPr>
    </w:p>
    <w:p w14:paraId="303658F0" w14:textId="77777777" w:rsidR="00C6653C" w:rsidRDefault="00C6653C" w:rsidP="00C6653C">
      <w:pPr>
        <w:spacing w:line="480" w:lineRule="auto"/>
      </w:pPr>
      <w:r>
        <w:t>Catalogue Number: 27</w:t>
      </w:r>
    </w:p>
    <w:p w14:paraId="2FFEBC37" w14:textId="77777777" w:rsidR="00C6653C" w:rsidRDefault="00C6653C" w:rsidP="00C6653C">
      <w:pPr>
        <w:spacing w:line="480" w:lineRule="auto"/>
      </w:pPr>
      <w:r>
        <w:t xml:space="preserve">Inventory Number: </w:t>
      </w:r>
      <w:r w:rsidRPr="00993C0D">
        <w:t>73.</w:t>
      </w:r>
      <w:r w:rsidRPr="00524C6D">
        <w:rPr>
          <w:caps/>
        </w:rPr>
        <w:t>ad</w:t>
      </w:r>
      <w:r w:rsidRPr="00993C0D">
        <w:t>.10.J.1</w:t>
      </w:r>
    </w:p>
    <w:p w14:paraId="5A875954" w14:textId="77777777" w:rsidR="00C6653C" w:rsidRDefault="00C6653C" w:rsidP="00C6653C">
      <w:pPr>
        <w:spacing w:line="480" w:lineRule="auto"/>
      </w:pPr>
      <w:r>
        <w:t xml:space="preserve">Dimensions: </w:t>
      </w:r>
      <w:r w:rsidRPr="00993C0D">
        <w:t>L: 7.8; W: 6; H: 3.5</w:t>
      </w:r>
    </w:p>
    <w:p w14:paraId="157AD312" w14:textId="77777777" w:rsidR="00C6653C" w:rsidRDefault="00C6653C" w:rsidP="00C6653C">
      <w:pPr>
        <w:spacing w:line="480" w:lineRule="auto"/>
      </w:pPr>
      <w:r>
        <w:t xml:space="preserve">Condition and Fabric: </w:t>
      </w:r>
      <w:r w:rsidRPr="00993C0D">
        <w:t>Wheelmade. Loop handle and nozzle broken off; ring around filling-hole chipped. Clay 10R5/6 red, glaze 7.5YR2/0 shiny black.</w:t>
      </w:r>
    </w:p>
    <w:p w14:paraId="24000E11" w14:textId="77777777" w:rsidR="00C6653C" w:rsidRDefault="00C6653C" w:rsidP="00C6653C">
      <w:pPr>
        <w:spacing w:line="480" w:lineRule="auto"/>
      </w:pPr>
      <w:r>
        <w:t xml:space="preserve">Description: </w:t>
      </w:r>
      <w:r w:rsidRPr="00993C0D">
        <w:t xml:space="preserve">Biconvex body. Sunken ring surrounding large filling-hole. Raised base-ring with </w:t>
      </w:r>
      <w:r>
        <w:t xml:space="preserve">a </w:t>
      </w:r>
      <w:r w:rsidRPr="00993C0D">
        <w:t>convex foot.</w:t>
      </w:r>
    </w:p>
    <w:p w14:paraId="7BDD70EA" w14:textId="77777777" w:rsidR="00850678" w:rsidRDefault="00850678" w:rsidP="00850678">
      <w:pPr>
        <w:spacing w:line="480" w:lineRule="auto"/>
      </w:pPr>
      <w:r>
        <w:t>Discus Iconography:</w:t>
      </w:r>
    </w:p>
    <w:p w14:paraId="31286251" w14:textId="77777777" w:rsidR="00C6653C" w:rsidRDefault="00C6653C" w:rsidP="00C6653C">
      <w:pPr>
        <w:spacing w:line="480" w:lineRule="auto"/>
      </w:pPr>
      <w:r>
        <w:t xml:space="preserve">Type: </w:t>
      </w:r>
      <w:r w:rsidR="00724C5D">
        <w:t>Undetermined</w:t>
      </w:r>
    </w:p>
    <w:p w14:paraId="7550837B" w14:textId="31540658" w:rsidR="00C6653C" w:rsidRDefault="00C6653C" w:rsidP="00C6653C">
      <w:pPr>
        <w:spacing w:line="480" w:lineRule="auto"/>
      </w:pPr>
      <w:r>
        <w:t xml:space="preserve">Place of Manufacture or Origin: </w:t>
      </w:r>
      <w:r w:rsidR="00724C5D">
        <w:t>Southern Italy</w:t>
      </w:r>
    </w:p>
    <w:p w14:paraId="2CD0FF85" w14:textId="77777777" w:rsidR="00C6653C" w:rsidRDefault="00C6653C" w:rsidP="00C6653C">
      <w:pPr>
        <w:spacing w:line="480" w:lineRule="auto"/>
      </w:pPr>
      <w:r>
        <w:t xml:space="preserve">Parallels: </w:t>
      </w:r>
      <w:r w:rsidRPr="00993C0D">
        <w:t>None found.</w:t>
      </w:r>
    </w:p>
    <w:p w14:paraId="67AFF0E4" w14:textId="77777777" w:rsidR="00A26E6B" w:rsidRDefault="00A26E6B" w:rsidP="00A26E6B">
      <w:pPr>
        <w:spacing w:line="480" w:lineRule="auto"/>
      </w:pPr>
      <w:r>
        <w:t xml:space="preserve">Provenance: </w:t>
      </w:r>
    </w:p>
    <w:p w14:paraId="68E75247" w14:textId="77777777" w:rsidR="00C6653C" w:rsidRDefault="00C6653C" w:rsidP="00C6653C">
      <w:pPr>
        <w:spacing w:line="480" w:lineRule="auto"/>
      </w:pPr>
      <w:r>
        <w:t>Bibliography: Unpublished.</w:t>
      </w:r>
    </w:p>
    <w:p w14:paraId="0D4C5A25" w14:textId="77777777" w:rsidR="00C6653C" w:rsidRDefault="00C6653C" w:rsidP="00C6653C">
      <w:pPr>
        <w:spacing w:line="480" w:lineRule="auto"/>
      </w:pPr>
      <w:r>
        <w:t xml:space="preserve">Date: </w:t>
      </w:r>
      <w:r w:rsidRPr="00993C0D">
        <w:t>Second to first century</w:t>
      </w:r>
      <w:r w:rsidRPr="00524C6D">
        <w:rPr>
          <w:caps/>
        </w:rPr>
        <w:t xml:space="preserve"> </w:t>
      </w:r>
      <w:r w:rsidRPr="005170AB">
        <w:rPr>
          <w:caps/>
        </w:rPr>
        <w:t>B.C.</w:t>
      </w:r>
      <w:r w:rsidRPr="00524C6D">
        <w:rPr>
          <w:caps/>
        </w:rPr>
        <w:t>(</w:t>
      </w:r>
      <w:r w:rsidRPr="00993C0D">
        <w:t>?</w:t>
      </w:r>
      <w:r w:rsidR="00724C5D">
        <w:t>)</w:t>
      </w:r>
    </w:p>
    <w:p w14:paraId="452AE394" w14:textId="77777777" w:rsidR="00C6653C" w:rsidRDefault="00C6653C" w:rsidP="00C6653C">
      <w:pPr>
        <w:spacing w:line="480" w:lineRule="auto"/>
      </w:pPr>
      <w:r>
        <w:t>Date numeric: -200; -1</w:t>
      </w:r>
    </w:p>
    <w:p w14:paraId="19699011" w14:textId="77777777" w:rsidR="00860AF8" w:rsidRPr="00993C0D" w:rsidRDefault="00860AF8" w:rsidP="00860AF8">
      <w:pPr>
        <w:pStyle w:val="Textedelespacerserv2"/>
        <w:numPr>
          <w:ilvl w:val="0"/>
          <w:numId w:val="0"/>
        </w:numPr>
        <w:spacing w:line="480" w:lineRule="auto"/>
        <w:jc w:val="left"/>
        <w:outlineLvl w:val="9"/>
        <w:rPr>
          <w:rFonts w:ascii="Palatino" w:hAnsi="Palatino"/>
        </w:rPr>
      </w:pPr>
    </w:p>
    <w:p w14:paraId="01C893DA" w14:textId="77777777" w:rsidR="001055E9" w:rsidRDefault="001055E9" w:rsidP="001055E9">
      <w:pPr>
        <w:pStyle w:val="Textedelespacerserv2"/>
        <w:numPr>
          <w:ilvl w:val="0"/>
          <w:numId w:val="0"/>
        </w:numPr>
        <w:spacing w:line="480" w:lineRule="auto"/>
        <w:jc w:val="left"/>
        <w:outlineLvl w:val="9"/>
        <w:rPr>
          <w:rFonts w:ascii="Palatino" w:hAnsi="Palatino"/>
        </w:rPr>
      </w:pPr>
      <w:r>
        <w:rPr>
          <w:rFonts w:ascii="Palatino" w:hAnsi="Palatino"/>
        </w:rPr>
        <w:t>———</w:t>
      </w:r>
    </w:p>
    <w:p w14:paraId="06DCC41A" w14:textId="77777777" w:rsidR="001055E9" w:rsidRDefault="001055E9" w:rsidP="001055E9">
      <w:pPr>
        <w:pStyle w:val="Textedelespacerserv2"/>
        <w:numPr>
          <w:ilvl w:val="0"/>
          <w:numId w:val="0"/>
        </w:numPr>
        <w:spacing w:line="480" w:lineRule="auto"/>
        <w:jc w:val="left"/>
        <w:outlineLvl w:val="9"/>
        <w:rPr>
          <w:rFonts w:ascii="Palatino" w:hAnsi="Palatino"/>
        </w:rPr>
      </w:pPr>
    </w:p>
    <w:p w14:paraId="5E5BCBDF" w14:textId="77777777" w:rsidR="005156E3" w:rsidRDefault="005156E3" w:rsidP="005156E3">
      <w:pPr>
        <w:spacing w:line="480" w:lineRule="auto"/>
      </w:pPr>
      <w:r>
        <w:t>Catalogue Number: 28</w:t>
      </w:r>
    </w:p>
    <w:p w14:paraId="02A92437" w14:textId="77777777" w:rsidR="005156E3" w:rsidRDefault="005156E3" w:rsidP="005156E3">
      <w:pPr>
        <w:spacing w:line="480" w:lineRule="auto"/>
      </w:pPr>
      <w:r>
        <w:t xml:space="preserve">Inventory Number: </w:t>
      </w:r>
      <w:r w:rsidRPr="00993C0D">
        <w:t>83.</w:t>
      </w:r>
      <w:r w:rsidRPr="00524C6D">
        <w:rPr>
          <w:caps/>
        </w:rPr>
        <w:t>aq</w:t>
      </w:r>
      <w:r w:rsidRPr="00993C0D">
        <w:t>.377.358</w:t>
      </w:r>
    </w:p>
    <w:p w14:paraId="2DDEFFFD" w14:textId="0D592EF2" w:rsidR="005156E3" w:rsidRDefault="005156E3" w:rsidP="005156E3">
      <w:pPr>
        <w:spacing w:line="480" w:lineRule="auto"/>
      </w:pPr>
      <w:r>
        <w:t xml:space="preserve">Dimensions: </w:t>
      </w:r>
      <w:r w:rsidRPr="00993C0D">
        <w:t>L: 9.8; W: 5.7; H: 2.</w:t>
      </w:r>
      <w:r w:rsidR="00D01CC3">
        <w:t>7</w:t>
      </w:r>
    </w:p>
    <w:p w14:paraId="5F0F549E" w14:textId="77777777" w:rsidR="005156E3" w:rsidRDefault="005156E3" w:rsidP="005156E3">
      <w:pPr>
        <w:spacing w:line="480" w:lineRule="auto"/>
      </w:pPr>
      <w:r>
        <w:t xml:space="preserve">Condition and Fabric: </w:t>
      </w:r>
      <w:r w:rsidRPr="00993C0D">
        <w:t>Broken-off ribbon handle missing; left and upper part of shoulder scratched, decor partly invisible. Clay between 7.5YR7/4 and 7.5YR7/6 pink and reddish yellow, faint traces of slip 7.5YR5/4 brown. Gold mica.</w:t>
      </w:r>
    </w:p>
    <w:p w14:paraId="6A2E1BB8" w14:textId="77777777" w:rsidR="005156E3" w:rsidRDefault="005156E3" w:rsidP="005156E3">
      <w:pPr>
        <w:spacing w:line="480" w:lineRule="auto"/>
      </w:pPr>
      <w:r>
        <w:t xml:space="preserve">Description: </w:t>
      </w:r>
      <w:r w:rsidR="00707CC3">
        <w:t xml:space="preserve">Moldmade. </w:t>
      </w:r>
      <w:r w:rsidRPr="00993C0D">
        <w:t xml:space="preserve">Biconical body. Shoulder with two distinct parts: </w:t>
      </w:r>
      <w:r>
        <w:t xml:space="preserve">an </w:t>
      </w:r>
      <w:r w:rsidRPr="00993C0D">
        <w:t xml:space="preserve">outer row with three twisted cords, </w:t>
      </w:r>
      <w:r>
        <w:t xml:space="preserve">(the </w:t>
      </w:r>
      <w:r w:rsidRPr="00993C0D">
        <w:t>central one thickest</w:t>
      </w:r>
      <w:r>
        <w:t>)</w:t>
      </w:r>
      <w:r w:rsidRPr="00993C0D">
        <w:t xml:space="preserve">, and </w:t>
      </w:r>
      <w:r>
        <w:t xml:space="preserve">an </w:t>
      </w:r>
      <w:r w:rsidRPr="00993C0D">
        <w:t xml:space="preserve">inner egg-and-dart row. Large central lipped filling-hole surrounded by </w:t>
      </w:r>
      <w:r>
        <w:t xml:space="preserve">a </w:t>
      </w:r>
      <w:r w:rsidRPr="00993C0D">
        <w:t xml:space="preserve">raised rim. Long nozzle with </w:t>
      </w:r>
      <w:r>
        <w:t xml:space="preserve">a </w:t>
      </w:r>
      <w:r w:rsidRPr="00993C0D">
        <w:t xml:space="preserve">triangular tip; flat space between </w:t>
      </w:r>
      <w:r>
        <w:t xml:space="preserve">the </w:t>
      </w:r>
      <w:r w:rsidRPr="00993C0D">
        <w:t>nozzle tip and discus</w:t>
      </w:r>
      <w:r>
        <w:t>. This space is</w:t>
      </w:r>
      <w:r w:rsidRPr="00993C0D">
        <w:t xml:space="preserve"> decorated with </w:t>
      </w:r>
      <w:r>
        <w:t xml:space="preserve">a </w:t>
      </w:r>
      <w:r w:rsidRPr="00993C0D">
        <w:t xml:space="preserve">caduceus between two lines, </w:t>
      </w:r>
      <w:r>
        <w:t xml:space="preserve">and </w:t>
      </w:r>
      <w:r w:rsidRPr="00993C0D">
        <w:t>end</w:t>
      </w:r>
      <w:r>
        <w:t>s</w:t>
      </w:r>
      <w:r w:rsidRPr="00993C0D">
        <w:t xml:space="preserve"> in small curled volutes on each side of </w:t>
      </w:r>
      <w:r>
        <w:t xml:space="preserve">the </w:t>
      </w:r>
      <w:r w:rsidRPr="00993C0D">
        <w:t xml:space="preserve">shoulder; three horizontal relief bars separate </w:t>
      </w:r>
      <w:r>
        <w:t xml:space="preserve">the </w:t>
      </w:r>
      <w:r w:rsidRPr="00993C0D">
        <w:t xml:space="preserve">caduceus from </w:t>
      </w:r>
      <w:r>
        <w:t xml:space="preserve">the </w:t>
      </w:r>
      <w:r w:rsidRPr="00993C0D">
        <w:t>large wick-hole. Raised oval base.</w:t>
      </w:r>
    </w:p>
    <w:p w14:paraId="05EA5862" w14:textId="77777777" w:rsidR="00232767" w:rsidRDefault="00232767" w:rsidP="00232767">
      <w:pPr>
        <w:spacing w:line="480" w:lineRule="auto"/>
      </w:pPr>
      <w:r>
        <w:t>Discus Iconography: Plain discus.</w:t>
      </w:r>
    </w:p>
    <w:p w14:paraId="0A4D68B8" w14:textId="77777777" w:rsidR="005156E3" w:rsidRDefault="005156E3" w:rsidP="005156E3">
      <w:pPr>
        <w:spacing w:line="480" w:lineRule="auto"/>
      </w:pPr>
      <w:r>
        <w:t xml:space="preserve">Type: </w:t>
      </w:r>
      <w:r w:rsidRPr="00993C0D">
        <w:t xml:space="preserve">Broneer </w:t>
      </w:r>
      <w:r w:rsidRPr="00524C6D">
        <w:rPr>
          <w:caps/>
        </w:rPr>
        <w:t>xix</w:t>
      </w:r>
      <w:r w:rsidRPr="00993C0D">
        <w:t xml:space="preserve">; Howland 49; Bruneau </w:t>
      </w:r>
      <w:r w:rsidRPr="00B8794D">
        <w:rPr>
          <w:caps/>
        </w:rPr>
        <w:t>vii</w:t>
      </w:r>
      <w:r w:rsidRPr="00993C0D">
        <w:t xml:space="preserve">, </w:t>
      </w:r>
      <w:r w:rsidRPr="00993C0D">
        <w:rPr>
          <w:i/>
        </w:rPr>
        <w:t>lampes dites d’Ephèse</w:t>
      </w:r>
      <w:r w:rsidRPr="00993C0D">
        <w:t xml:space="preserve"> group </w:t>
      </w:r>
      <w:r w:rsidRPr="00524C6D">
        <w:rPr>
          <w:caps/>
        </w:rPr>
        <w:t>i</w:t>
      </w:r>
    </w:p>
    <w:p w14:paraId="56B70866" w14:textId="77777777" w:rsidR="005156E3" w:rsidRDefault="005156E3" w:rsidP="005156E3">
      <w:pPr>
        <w:spacing w:line="480" w:lineRule="auto"/>
      </w:pPr>
      <w:r>
        <w:t xml:space="preserve">Place of Manufacture or Origin: </w:t>
      </w:r>
      <w:r w:rsidR="00724C5D">
        <w:t>Central Anatolia</w:t>
      </w:r>
    </w:p>
    <w:p w14:paraId="46CA1BAD" w14:textId="77777777" w:rsidR="005156E3" w:rsidRDefault="005156E3" w:rsidP="005156E3">
      <w:pPr>
        <w:spacing w:line="480" w:lineRule="auto"/>
      </w:pPr>
      <w:r>
        <w:t>Parallels: (S</w:t>
      </w:r>
      <w:r w:rsidRPr="00993C0D">
        <w:t xml:space="preserve">imilar) Bruneau 1965, no. 2199, pl. 12; (close but gray color and no caduceus) Drougou 1992, no. 228, pl. 58; Giuliani 2004, pl. 27, fig. 2 (Tetragonus agora, </w:t>
      </w:r>
      <w:r w:rsidR="00B85553">
        <w:t>{{loc_0000:</w:t>
      </w:r>
      <w:r w:rsidRPr="00993C0D">
        <w:t>Ephesus</w:t>
      </w:r>
      <w:r w:rsidR="00C51850">
        <w:t>}}</w:t>
      </w:r>
      <w:r w:rsidRPr="00993C0D">
        <w:t>); Abadie-Reynal 2003, nos. 1–2, pl. 25 (Turkey).</w:t>
      </w:r>
    </w:p>
    <w:p w14:paraId="63B955B5" w14:textId="77777777" w:rsidR="00A26E6B" w:rsidRDefault="00A26E6B" w:rsidP="00A26E6B">
      <w:pPr>
        <w:spacing w:line="480" w:lineRule="auto"/>
      </w:pPr>
      <w:r>
        <w:t xml:space="preserve">Provenance: </w:t>
      </w:r>
    </w:p>
    <w:p w14:paraId="5294A7E5" w14:textId="77777777" w:rsidR="005156E3" w:rsidRDefault="005156E3" w:rsidP="005156E3">
      <w:pPr>
        <w:spacing w:line="480" w:lineRule="auto"/>
      </w:pPr>
      <w:r>
        <w:t>Bibliography: Unpublished.</w:t>
      </w:r>
    </w:p>
    <w:p w14:paraId="2BF9D32F" w14:textId="2E3E5537" w:rsidR="005156E3" w:rsidRDefault="005156E3" w:rsidP="005156E3">
      <w:pPr>
        <w:spacing w:line="480" w:lineRule="auto"/>
      </w:pPr>
      <w:r>
        <w:t xml:space="preserve">Date: </w:t>
      </w:r>
      <w:r w:rsidRPr="00993C0D">
        <w:t xml:space="preserve">Mid-second century to </w:t>
      </w:r>
      <w:r w:rsidR="00DC2304">
        <w:t>early</w:t>
      </w:r>
      <w:r w:rsidRPr="00993C0D">
        <w:t xml:space="preserve"> first century</w:t>
      </w:r>
      <w:r w:rsidRPr="00524C6D">
        <w:rPr>
          <w:caps/>
        </w:rPr>
        <w:t xml:space="preserve"> </w:t>
      </w:r>
      <w:r w:rsidRPr="005170AB">
        <w:rPr>
          <w:caps/>
        </w:rPr>
        <w:t>B.C.</w:t>
      </w:r>
    </w:p>
    <w:p w14:paraId="2A27877E" w14:textId="77777777" w:rsidR="005156E3" w:rsidRDefault="005156E3" w:rsidP="005156E3">
      <w:pPr>
        <w:spacing w:line="480" w:lineRule="auto"/>
      </w:pPr>
      <w:r>
        <w:t>Date numeric: -150; -75</w:t>
      </w:r>
    </w:p>
    <w:p w14:paraId="4985C94F"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2C88C20E"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5894B36" w14:textId="77777777" w:rsidR="001055E9" w:rsidRDefault="001055E9" w:rsidP="001055E9">
      <w:pPr>
        <w:pStyle w:val="Textedelespacerserv2"/>
        <w:numPr>
          <w:ilvl w:val="0"/>
          <w:numId w:val="0"/>
        </w:numPr>
        <w:spacing w:line="480" w:lineRule="auto"/>
        <w:jc w:val="left"/>
        <w:outlineLvl w:val="9"/>
        <w:rPr>
          <w:rFonts w:ascii="Palatino" w:hAnsi="Palatino"/>
        </w:rPr>
      </w:pPr>
    </w:p>
    <w:p w14:paraId="4F170BF7" w14:textId="77777777" w:rsidR="0067713F" w:rsidRDefault="0067713F" w:rsidP="0067713F">
      <w:pPr>
        <w:spacing w:line="480" w:lineRule="auto"/>
      </w:pPr>
      <w:r>
        <w:t>Catalogue Number: 29</w:t>
      </w:r>
    </w:p>
    <w:p w14:paraId="4232E928" w14:textId="77777777" w:rsidR="0067713F" w:rsidRDefault="0067713F" w:rsidP="0067713F">
      <w:pPr>
        <w:spacing w:line="480" w:lineRule="auto"/>
      </w:pPr>
      <w:r>
        <w:t xml:space="preserve">Inventory Number: </w:t>
      </w:r>
      <w:r w:rsidRPr="00993C0D">
        <w:t>83.</w:t>
      </w:r>
      <w:r w:rsidRPr="00524C6D">
        <w:rPr>
          <w:caps/>
        </w:rPr>
        <w:t>aq</w:t>
      </w:r>
      <w:r w:rsidRPr="00993C0D">
        <w:t>.377.330</w:t>
      </w:r>
    </w:p>
    <w:p w14:paraId="362788FC" w14:textId="77777777" w:rsidR="0067713F" w:rsidRDefault="0067713F" w:rsidP="0067713F">
      <w:pPr>
        <w:spacing w:line="480" w:lineRule="auto"/>
      </w:pPr>
      <w:r>
        <w:t xml:space="preserve">Dimensions: </w:t>
      </w:r>
      <w:r w:rsidRPr="00993C0D">
        <w:t>L: 11.5; W: 6.5; H: 3.2</w:t>
      </w:r>
    </w:p>
    <w:p w14:paraId="25BF0324" w14:textId="77777777" w:rsidR="0067713F" w:rsidRDefault="0067713F" w:rsidP="0067713F">
      <w:pPr>
        <w:spacing w:line="480" w:lineRule="auto"/>
      </w:pPr>
      <w:r>
        <w:t xml:space="preserve">Condition and Fabric: </w:t>
      </w:r>
      <w:r w:rsidRPr="00993C0D">
        <w:t>Intact. Clay 7.5YR5/4 brown, glaze 4/4 dark brown.</w:t>
      </w:r>
    </w:p>
    <w:p w14:paraId="2BE83C85" w14:textId="77777777" w:rsidR="0067713F" w:rsidRDefault="0067713F" w:rsidP="0067713F">
      <w:pPr>
        <w:spacing w:line="480" w:lineRule="auto"/>
      </w:pPr>
      <w:r>
        <w:t xml:space="preserve">Description: </w:t>
      </w:r>
      <w:r w:rsidR="00707CC3" w:rsidRPr="00993C0D">
        <w:t xml:space="preserve">Moldmade. </w:t>
      </w:r>
      <w:r w:rsidRPr="00993C0D">
        <w:t xml:space="preserve">Biconical body. Broad shoulder with seven varied evenly spaced floral patterns. Discus with </w:t>
      </w:r>
      <w:r>
        <w:t xml:space="preserve">a </w:t>
      </w:r>
      <w:r w:rsidRPr="00993C0D">
        <w:t xml:space="preserve">prominent ring, separated from </w:t>
      </w:r>
      <w:r>
        <w:t xml:space="preserve">the </w:t>
      </w:r>
      <w:r w:rsidRPr="00993C0D">
        <w:t xml:space="preserve">central filling-hole by </w:t>
      </w:r>
      <w:r>
        <w:t xml:space="preserve">a </w:t>
      </w:r>
      <w:r w:rsidRPr="00993C0D">
        <w:t xml:space="preserve">thinner inner ring. Long nozzle with </w:t>
      </w:r>
      <w:r>
        <w:t xml:space="preserve">a </w:t>
      </w:r>
      <w:r w:rsidRPr="00993C0D">
        <w:t xml:space="preserve">triangular tip; </w:t>
      </w:r>
      <w:r>
        <w:t xml:space="preserve">the </w:t>
      </w:r>
      <w:r w:rsidRPr="00993C0D">
        <w:t xml:space="preserve">flat space between </w:t>
      </w:r>
      <w:r>
        <w:t xml:space="preserve">the </w:t>
      </w:r>
      <w:r w:rsidRPr="00993C0D">
        <w:t xml:space="preserve">tip and </w:t>
      </w:r>
      <w:r>
        <w:t xml:space="preserve">the </w:t>
      </w:r>
      <w:r w:rsidRPr="00993C0D">
        <w:t xml:space="preserve">discus has </w:t>
      </w:r>
      <w:r>
        <w:t xml:space="preserve">a </w:t>
      </w:r>
      <w:r w:rsidRPr="00993C0D">
        <w:t xml:space="preserve">heart-shaped pattern present on several Delos lamps (for examples, see Bruneau 1965, nos. 2275–98, 2329, 2370–80, pl. 12, and nos. 2443, 2469, pl. 13). </w:t>
      </w:r>
      <w:r>
        <w:t>The u</w:t>
      </w:r>
      <w:r w:rsidRPr="00993C0D">
        <w:t xml:space="preserve">nderside of </w:t>
      </w:r>
      <w:r>
        <w:t xml:space="preserve">the </w:t>
      </w:r>
      <w:r w:rsidRPr="00993C0D">
        <w:t xml:space="preserve">nozzle </w:t>
      </w:r>
      <w:r>
        <w:t xml:space="preserve">is </w:t>
      </w:r>
      <w:r w:rsidRPr="00993C0D">
        <w:t xml:space="preserve">bulging down to practically </w:t>
      </w:r>
      <w:r>
        <w:t xml:space="preserve">the </w:t>
      </w:r>
      <w:r w:rsidRPr="00993C0D">
        <w:t xml:space="preserve">same level as </w:t>
      </w:r>
      <w:r>
        <w:t xml:space="preserve">the </w:t>
      </w:r>
      <w:r w:rsidRPr="00993C0D">
        <w:t>base-ring. Slightly concave base-ring; inside, small central raised ring with raised dot</w:t>
      </w:r>
      <w:r w:rsidR="00232767">
        <w:t>.</w:t>
      </w:r>
    </w:p>
    <w:p w14:paraId="076675E3" w14:textId="77777777" w:rsidR="00232767" w:rsidRDefault="00232767" w:rsidP="00232767">
      <w:pPr>
        <w:spacing w:line="480" w:lineRule="auto"/>
      </w:pPr>
      <w:r>
        <w:t>Discus Iconography: Plain discus.</w:t>
      </w:r>
    </w:p>
    <w:p w14:paraId="00C54874" w14:textId="77777777" w:rsidR="0067713F" w:rsidRDefault="0067713F" w:rsidP="0067713F">
      <w:pPr>
        <w:spacing w:line="480" w:lineRule="auto"/>
      </w:pPr>
      <w:r>
        <w:t xml:space="preserve">Type: </w:t>
      </w:r>
      <w:r w:rsidRPr="00993C0D">
        <w:t xml:space="preserve">Broneer </w:t>
      </w:r>
      <w:r w:rsidRPr="00524C6D">
        <w:rPr>
          <w:caps/>
        </w:rPr>
        <w:t>xix</w:t>
      </w:r>
      <w:r w:rsidRPr="00993C0D">
        <w:t xml:space="preserve">; Howland 49; Bruneau </w:t>
      </w:r>
      <w:r w:rsidRPr="00C86951">
        <w:rPr>
          <w:caps/>
        </w:rPr>
        <w:t>vii</w:t>
      </w:r>
      <w:r w:rsidRPr="00993C0D">
        <w:t xml:space="preserve"> </w:t>
      </w:r>
      <w:r w:rsidRPr="00993C0D">
        <w:rPr>
          <w:i/>
        </w:rPr>
        <w:t>lampes dites d’Ephèse</w:t>
      </w:r>
      <w:r w:rsidRPr="00993C0D">
        <w:t xml:space="preserve"> group </w:t>
      </w:r>
      <w:r w:rsidRPr="00524C6D">
        <w:rPr>
          <w:caps/>
        </w:rPr>
        <w:t>i</w:t>
      </w:r>
    </w:p>
    <w:p w14:paraId="2B794C74" w14:textId="77777777" w:rsidR="0067713F" w:rsidRDefault="0067713F" w:rsidP="0067713F">
      <w:pPr>
        <w:spacing w:line="480" w:lineRule="auto"/>
      </w:pPr>
      <w:r>
        <w:t xml:space="preserve">Place of Manufacture or Origin: </w:t>
      </w:r>
      <w:r w:rsidR="00724C5D">
        <w:t>Central Anatolia</w:t>
      </w:r>
    </w:p>
    <w:p w14:paraId="6776CE76" w14:textId="77777777" w:rsidR="0067713F" w:rsidRDefault="0067713F" w:rsidP="0067713F">
      <w:pPr>
        <w:spacing w:line="480" w:lineRule="auto"/>
      </w:pPr>
      <w:r>
        <w:t>Parallels: (I</w:t>
      </w:r>
      <w:r w:rsidRPr="00993C0D">
        <w:t>dentical) Bruneau 1965, no. 2469, pl. 13 (</w:t>
      </w:r>
      <w:r w:rsidR="00244F37">
        <w:t>{{loc_0000:</w:t>
      </w:r>
      <w:r w:rsidRPr="00993C0D">
        <w:t>Delos</w:t>
      </w:r>
      <w:r w:rsidR="00244F37">
        <w:t>}}</w:t>
      </w:r>
      <w:r w:rsidRPr="00993C0D">
        <w:t>); (very close) Drougou 1992, no. 266, pl. 73 (</w:t>
      </w:r>
      <w:r w:rsidR="00244F37">
        <w:t>{{loc_0000:</w:t>
      </w:r>
      <w:r w:rsidRPr="00993C0D">
        <w:t>Pella</w:t>
      </w:r>
      <w:r w:rsidR="00244F37">
        <w:t>}}</w:t>
      </w:r>
      <w:r w:rsidRPr="00993C0D">
        <w:t>).</w:t>
      </w:r>
    </w:p>
    <w:p w14:paraId="5819FCC2" w14:textId="77777777" w:rsidR="00A26E6B" w:rsidRDefault="00A26E6B" w:rsidP="00A26E6B">
      <w:pPr>
        <w:spacing w:line="480" w:lineRule="auto"/>
      </w:pPr>
      <w:r>
        <w:t xml:space="preserve">Provenance: </w:t>
      </w:r>
    </w:p>
    <w:p w14:paraId="53DB85C8" w14:textId="77777777" w:rsidR="0067713F" w:rsidRDefault="0067713F" w:rsidP="0067713F">
      <w:pPr>
        <w:spacing w:line="480" w:lineRule="auto"/>
      </w:pPr>
      <w:r>
        <w:t>Bibliography: Unpublished.</w:t>
      </w:r>
    </w:p>
    <w:p w14:paraId="27A82406" w14:textId="50D4CEC3" w:rsidR="0067713F" w:rsidRDefault="0067713F" w:rsidP="0067713F">
      <w:pPr>
        <w:spacing w:line="480" w:lineRule="auto"/>
      </w:pPr>
      <w:r>
        <w:t xml:space="preserve">Date: </w:t>
      </w:r>
      <w:r w:rsidRPr="00993C0D">
        <w:t xml:space="preserve">Mid-second century to </w:t>
      </w:r>
      <w:r w:rsidR="00DC2304">
        <w:t>early</w:t>
      </w:r>
      <w:r w:rsidRPr="00993C0D">
        <w:t xml:space="preserve"> first century</w:t>
      </w:r>
      <w:r w:rsidRPr="00524C6D">
        <w:rPr>
          <w:caps/>
        </w:rPr>
        <w:t xml:space="preserve"> </w:t>
      </w:r>
      <w:r w:rsidRPr="005170AB">
        <w:rPr>
          <w:caps/>
        </w:rPr>
        <w:t>B.C.</w:t>
      </w:r>
    </w:p>
    <w:p w14:paraId="787AAFE6" w14:textId="77777777" w:rsidR="0067713F" w:rsidRDefault="0067713F" w:rsidP="0067713F">
      <w:pPr>
        <w:spacing w:line="480" w:lineRule="auto"/>
      </w:pPr>
      <w:r>
        <w:t>Date numeric: -150; -75</w:t>
      </w:r>
    </w:p>
    <w:p w14:paraId="15BB13D4"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44F45680"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CA745F6" w14:textId="77777777" w:rsidR="001055E9" w:rsidRDefault="001055E9" w:rsidP="001055E9">
      <w:pPr>
        <w:pStyle w:val="Textedelespacerserv2"/>
        <w:numPr>
          <w:ilvl w:val="0"/>
          <w:numId w:val="0"/>
        </w:numPr>
        <w:spacing w:line="480" w:lineRule="auto"/>
        <w:jc w:val="left"/>
        <w:outlineLvl w:val="9"/>
        <w:rPr>
          <w:rFonts w:ascii="Palatino" w:hAnsi="Palatino"/>
        </w:rPr>
      </w:pPr>
    </w:p>
    <w:p w14:paraId="6833E9EC" w14:textId="77777777" w:rsidR="005720D1" w:rsidRDefault="005720D1" w:rsidP="005720D1">
      <w:pPr>
        <w:spacing w:line="480" w:lineRule="auto"/>
      </w:pPr>
      <w:r>
        <w:t>Catalogue Number: 30</w:t>
      </w:r>
    </w:p>
    <w:p w14:paraId="2AA1F0CE" w14:textId="77777777" w:rsidR="005720D1" w:rsidRDefault="005720D1" w:rsidP="005720D1">
      <w:pPr>
        <w:spacing w:line="480" w:lineRule="auto"/>
      </w:pPr>
      <w:r>
        <w:t xml:space="preserve">Inventory Number: </w:t>
      </w:r>
      <w:r w:rsidRPr="00993C0D">
        <w:t>83.</w:t>
      </w:r>
      <w:r w:rsidRPr="00524C6D">
        <w:rPr>
          <w:caps/>
        </w:rPr>
        <w:t>aq.</w:t>
      </w:r>
      <w:r w:rsidRPr="00993C0D">
        <w:t>377.335</w:t>
      </w:r>
    </w:p>
    <w:p w14:paraId="219FE229" w14:textId="77777777" w:rsidR="005720D1" w:rsidRDefault="005720D1" w:rsidP="005720D1">
      <w:pPr>
        <w:spacing w:line="480" w:lineRule="auto"/>
      </w:pPr>
      <w:r>
        <w:t xml:space="preserve">Dimensions: </w:t>
      </w:r>
      <w:r w:rsidRPr="00993C0D">
        <w:t>L: 12.2; W: 7.0; H: 3.5</w:t>
      </w:r>
    </w:p>
    <w:p w14:paraId="0DB3F1C6" w14:textId="77777777" w:rsidR="005720D1" w:rsidRDefault="005720D1" w:rsidP="005720D1">
      <w:pPr>
        <w:spacing w:line="480" w:lineRule="auto"/>
      </w:pPr>
      <w:r>
        <w:t xml:space="preserve">Condition and Fabric: </w:t>
      </w:r>
      <w:r w:rsidRPr="00993C0D">
        <w:t>Ribbon handle broken off. Clay 10R6/1–6/2 between reddish gray and pale red, glaze 2.5YR3/0 very dark gray, applied on top of lamp and on some parts of underside.</w:t>
      </w:r>
    </w:p>
    <w:p w14:paraId="4B4EF938" w14:textId="77777777" w:rsidR="005720D1" w:rsidRDefault="005720D1" w:rsidP="005720D1">
      <w:pPr>
        <w:spacing w:line="480" w:lineRule="auto"/>
      </w:pPr>
      <w:r>
        <w:t xml:space="preserve">Description: </w:t>
      </w:r>
      <w:r w:rsidR="00707CC3" w:rsidRPr="00993C0D">
        <w:t xml:space="preserve">Moldmade. </w:t>
      </w:r>
      <w:r w:rsidRPr="00993C0D">
        <w:t xml:space="preserve">Biconical body. Broad shoulder with seven evenly distributed floral patterns in high relief (hearts, leaves, and buds). Small discus surrounded by </w:t>
      </w:r>
      <w:r>
        <w:t xml:space="preserve">a </w:t>
      </w:r>
      <w:r w:rsidRPr="00993C0D">
        <w:t>thin ring; large central filling-hole. Long nozzle with flat top and triangular tip. Raised slightly oval base.</w:t>
      </w:r>
    </w:p>
    <w:p w14:paraId="2FBBAD57" w14:textId="77777777" w:rsidR="00232767" w:rsidRDefault="00232767" w:rsidP="00232767">
      <w:pPr>
        <w:spacing w:line="480" w:lineRule="auto"/>
      </w:pPr>
      <w:r>
        <w:t>Discus Iconography: Plain discus.</w:t>
      </w:r>
    </w:p>
    <w:p w14:paraId="4DF5ADD5" w14:textId="77777777" w:rsidR="005720D1" w:rsidRDefault="005720D1" w:rsidP="005720D1">
      <w:pPr>
        <w:spacing w:line="480" w:lineRule="auto"/>
      </w:pPr>
      <w:r>
        <w:t xml:space="preserve">Type: </w:t>
      </w:r>
      <w:r w:rsidRPr="00993C0D">
        <w:t xml:space="preserve">Broneer </w:t>
      </w:r>
      <w:r w:rsidRPr="00524C6D">
        <w:rPr>
          <w:caps/>
        </w:rPr>
        <w:t>xix</w:t>
      </w:r>
      <w:r w:rsidRPr="00993C0D">
        <w:t xml:space="preserve">; Howland 49; Bruneau </w:t>
      </w:r>
      <w:r w:rsidRPr="00524C6D">
        <w:rPr>
          <w:caps/>
        </w:rPr>
        <w:t>vii</w:t>
      </w:r>
      <w:r w:rsidRPr="00993C0D">
        <w:t xml:space="preserve"> </w:t>
      </w:r>
      <w:r w:rsidRPr="00993C0D">
        <w:rPr>
          <w:i/>
        </w:rPr>
        <w:t>lampes dites d’Ephèse</w:t>
      </w:r>
      <w:r w:rsidRPr="00993C0D">
        <w:t xml:space="preserve"> group </w:t>
      </w:r>
      <w:r w:rsidRPr="00524C6D">
        <w:rPr>
          <w:caps/>
        </w:rPr>
        <w:t>i</w:t>
      </w:r>
    </w:p>
    <w:p w14:paraId="651AAC4D" w14:textId="77777777" w:rsidR="005720D1" w:rsidRDefault="005720D1" w:rsidP="005720D1">
      <w:pPr>
        <w:spacing w:line="480" w:lineRule="auto"/>
      </w:pPr>
      <w:r>
        <w:t xml:space="preserve">Place of Manufacture or Origin: </w:t>
      </w:r>
      <w:r w:rsidR="00724C5D">
        <w:t>Central Anatolia</w:t>
      </w:r>
    </w:p>
    <w:p w14:paraId="4B5103B4" w14:textId="77777777" w:rsidR="005720D1" w:rsidRDefault="005720D1" w:rsidP="005720D1">
      <w:pPr>
        <w:spacing w:line="480" w:lineRule="auto"/>
      </w:pPr>
      <w:r>
        <w:t xml:space="preserve">Parallels: </w:t>
      </w:r>
      <w:r w:rsidRPr="00993C0D">
        <w:t>(Close) Bruneau 1965, no. 2463, pl. 13, and no. 2596, pl. 14.</w:t>
      </w:r>
    </w:p>
    <w:p w14:paraId="78028FEA" w14:textId="77777777" w:rsidR="00A26E6B" w:rsidRDefault="00A26E6B" w:rsidP="00A26E6B">
      <w:pPr>
        <w:spacing w:line="480" w:lineRule="auto"/>
      </w:pPr>
      <w:r>
        <w:t xml:space="preserve">Provenance: </w:t>
      </w:r>
    </w:p>
    <w:p w14:paraId="7E07E249" w14:textId="77777777" w:rsidR="005720D1" w:rsidRDefault="005720D1" w:rsidP="005720D1">
      <w:pPr>
        <w:spacing w:line="480" w:lineRule="auto"/>
      </w:pPr>
      <w:r>
        <w:t>Bibliography: Unpublished.</w:t>
      </w:r>
    </w:p>
    <w:p w14:paraId="0F80F8D1" w14:textId="00DC23A2" w:rsidR="005720D1" w:rsidRDefault="005720D1" w:rsidP="005720D1">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61D62BC9" w14:textId="77777777" w:rsidR="005720D1" w:rsidRDefault="005720D1" w:rsidP="005720D1">
      <w:pPr>
        <w:spacing w:line="480" w:lineRule="auto"/>
      </w:pPr>
      <w:r>
        <w:t>Date numeric: -150; -75</w:t>
      </w:r>
    </w:p>
    <w:p w14:paraId="705AB142"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624F18C0"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F756D9F" w14:textId="77777777" w:rsidR="001055E9" w:rsidRDefault="001055E9" w:rsidP="001055E9">
      <w:pPr>
        <w:pStyle w:val="Textedelespacerserv2"/>
        <w:numPr>
          <w:ilvl w:val="0"/>
          <w:numId w:val="0"/>
        </w:numPr>
        <w:spacing w:line="480" w:lineRule="auto"/>
        <w:jc w:val="left"/>
        <w:outlineLvl w:val="9"/>
        <w:rPr>
          <w:rFonts w:ascii="Palatino" w:hAnsi="Palatino"/>
        </w:rPr>
      </w:pPr>
    </w:p>
    <w:p w14:paraId="26FB2782" w14:textId="77777777" w:rsidR="00121455" w:rsidRDefault="00121455" w:rsidP="00121455">
      <w:pPr>
        <w:spacing w:line="480" w:lineRule="auto"/>
      </w:pPr>
      <w:r>
        <w:t>Catalogue Number: 31</w:t>
      </w:r>
    </w:p>
    <w:p w14:paraId="0C27694A" w14:textId="77777777" w:rsidR="00121455" w:rsidRDefault="00121455" w:rsidP="00121455">
      <w:pPr>
        <w:spacing w:line="480" w:lineRule="auto"/>
      </w:pPr>
      <w:r>
        <w:t xml:space="preserve">Inventory Number: </w:t>
      </w:r>
      <w:r w:rsidRPr="00993C0D">
        <w:t>83.</w:t>
      </w:r>
      <w:r w:rsidRPr="00524C6D">
        <w:rPr>
          <w:caps/>
        </w:rPr>
        <w:t>aq.</w:t>
      </w:r>
      <w:r w:rsidRPr="00993C0D">
        <w:t>377.329</w:t>
      </w:r>
    </w:p>
    <w:p w14:paraId="5EFF0529" w14:textId="77777777" w:rsidR="00121455" w:rsidRDefault="00121455" w:rsidP="00121455">
      <w:pPr>
        <w:spacing w:line="480" w:lineRule="auto"/>
      </w:pPr>
      <w:r>
        <w:t xml:space="preserve">Dimensions: </w:t>
      </w:r>
      <w:r w:rsidRPr="00993C0D">
        <w:t>L: 10.3; W: 5.5; H: 2.2</w:t>
      </w:r>
    </w:p>
    <w:p w14:paraId="7875E875" w14:textId="77777777" w:rsidR="00121455" w:rsidRDefault="00121455" w:rsidP="00121455">
      <w:pPr>
        <w:spacing w:line="480" w:lineRule="auto"/>
      </w:pPr>
      <w:r>
        <w:t xml:space="preserve">Condition and Fabric: </w:t>
      </w:r>
      <w:r w:rsidRPr="00993C0D">
        <w:t>Intact. Clay 2.5YR5/0 gray, no glaze or slip.</w:t>
      </w:r>
      <w:r w:rsidRPr="00121455">
        <w:t xml:space="preserve"> </w:t>
      </w:r>
    </w:p>
    <w:p w14:paraId="5E63C64A" w14:textId="77777777" w:rsidR="00121455" w:rsidRPr="00A65889" w:rsidRDefault="00121455" w:rsidP="00121455">
      <w:pPr>
        <w:pStyle w:val="Textedelespacerserv2"/>
        <w:numPr>
          <w:ilvl w:val="0"/>
          <w:numId w:val="0"/>
        </w:numPr>
        <w:spacing w:line="480" w:lineRule="auto"/>
        <w:jc w:val="left"/>
        <w:outlineLvl w:val="9"/>
        <w:rPr>
          <w:rFonts w:ascii="Palatino" w:hAnsi="Palatino"/>
        </w:rPr>
      </w:pPr>
      <w:r w:rsidRPr="00707CC3">
        <w:rPr>
          <w:rFonts w:ascii="Palatino" w:hAnsi="Palatino"/>
        </w:rPr>
        <w:t xml:space="preserve">Description: </w:t>
      </w:r>
      <w:r w:rsidR="00707CC3" w:rsidRPr="00707CC3">
        <w:rPr>
          <w:rFonts w:ascii="Palatino" w:hAnsi="Palatino"/>
        </w:rPr>
        <w:t xml:space="preserve">Moldmade. </w:t>
      </w:r>
      <w:r w:rsidRPr="00707CC3">
        <w:rPr>
          <w:rFonts w:ascii="Palatino" w:hAnsi="Palatino"/>
        </w:rPr>
        <w:t>Ribbon</w:t>
      </w:r>
      <w:r w:rsidRPr="00993C0D">
        <w:rPr>
          <w:rFonts w:ascii="Palatino" w:hAnsi="Palatino"/>
        </w:rPr>
        <w:t xml:space="preserve"> handle with deep median groove, slightly askew. Biconical shallow body. Flat discus surrounded by two ridges separated by a groove. Filling-hole off center. Shoulder with radial bars. Long nozzle with triangular tip. Between wick-hole and</w:t>
      </w:r>
      <w:r>
        <w:rPr>
          <w:rFonts w:ascii="Palatino" w:hAnsi="Palatino"/>
        </w:rPr>
        <w:t xml:space="preserve"> </w:t>
      </w:r>
      <w:r w:rsidRPr="00993C0D">
        <w:rPr>
          <w:rFonts w:ascii="Palatino" w:hAnsi="Palatino"/>
        </w:rPr>
        <w:t xml:space="preserve">discus a floral motif (lotus bud[?]) under three globules. Oval base-ring. </w:t>
      </w:r>
    </w:p>
    <w:p w14:paraId="34BAF367" w14:textId="77777777" w:rsidR="00232767" w:rsidRDefault="00232767" w:rsidP="00232767">
      <w:pPr>
        <w:spacing w:line="480" w:lineRule="auto"/>
      </w:pPr>
      <w:r>
        <w:t>Discus Iconography: Plain discus.</w:t>
      </w:r>
    </w:p>
    <w:p w14:paraId="03188D30" w14:textId="77777777" w:rsidR="00121455" w:rsidRDefault="00121455" w:rsidP="00121455">
      <w:pPr>
        <w:spacing w:line="480" w:lineRule="auto"/>
      </w:pPr>
      <w:r>
        <w:t xml:space="preserve">Type: </w:t>
      </w:r>
      <w:r w:rsidRPr="00993C0D">
        <w:t xml:space="preserve">Broneer </w:t>
      </w:r>
      <w:r w:rsidRPr="00524C6D">
        <w:rPr>
          <w:caps/>
        </w:rPr>
        <w:t>xix</w:t>
      </w:r>
      <w:r w:rsidRPr="00993C0D">
        <w:t xml:space="preserve">; Howland 49; Bruneau </w:t>
      </w:r>
      <w:r w:rsidRPr="00524C6D">
        <w:rPr>
          <w:caps/>
        </w:rPr>
        <w:t>vii</w:t>
      </w:r>
      <w:r w:rsidRPr="00993C0D">
        <w:t xml:space="preserve"> </w:t>
      </w:r>
      <w:r w:rsidRPr="00993C0D">
        <w:rPr>
          <w:i/>
        </w:rPr>
        <w:t>lampes dites d’Ephèse</w:t>
      </w:r>
      <w:r w:rsidRPr="00993C0D">
        <w:t xml:space="preserve"> group </w:t>
      </w:r>
      <w:r w:rsidRPr="00524C6D">
        <w:rPr>
          <w:caps/>
        </w:rPr>
        <w:t>ii</w:t>
      </w:r>
    </w:p>
    <w:p w14:paraId="5FED2AF3" w14:textId="77777777" w:rsidR="00121455" w:rsidRDefault="00121455" w:rsidP="00121455">
      <w:pPr>
        <w:spacing w:line="480" w:lineRule="auto"/>
      </w:pPr>
      <w:r>
        <w:t xml:space="preserve">Place of Manufacture or Origin: </w:t>
      </w:r>
      <w:r w:rsidR="00724C5D">
        <w:t>Central Anatolia</w:t>
      </w:r>
    </w:p>
    <w:p w14:paraId="2895952E" w14:textId="77777777" w:rsidR="00121455" w:rsidRDefault="00121455" w:rsidP="00121455">
      <w:pPr>
        <w:spacing w:line="480" w:lineRule="auto"/>
      </w:pPr>
      <w:r>
        <w:t xml:space="preserve">Parallels: None </w:t>
      </w:r>
      <w:r w:rsidRPr="00993C0D">
        <w:t xml:space="preserve">found; (near) </w:t>
      </w:r>
      <w:r w:rsidRPr="00993C0D">
        <w:rPr>
          <w:i/>
        </w:rPr>
        <w:t>Ephesos</w:t>
      </w:r>
      <w:r w:rsidRPr="00993C0D">
        <w:t xml:space="preserve"> </w:t>
      </w:r>
      <w:r w:rsidRPr="00524C6D">
        <w:rPr>
          <w:caps/>
        </w:rPr>
        <w:t>ix</w:t>
      </w:r>
      <w:r w:rsidRPr="00993C0D">
        <w:t>, pl. 23, L 95.</w:t>
      </w:r>
    </w:p>
    <w:p w14:paraId="1558045D" w14:textId="77777777" w:rsidR="00A26E6B" w:rsidRDefault="00A26E6B" w:rsidP="00A26E6B">
      <w:pPr>
        <w:spacing w:line="480" w:lineRule="auto"/>
      </w:pPr>
      <w:r>
        <w:t xml:space="preserve">Provenance: </w:t>
      </w:r>
    </w:p>
    <w:p w14:paraId="0D88DB95" w14:textId="77777777" w:rsidR="00121455" w:rsidRDefault="00121455" w:rsidP="00121455">
      <w:pPr>
        <w:spacing w:line="480" w:lineRule="auto"/>
      </w:pPr>
      <w:r>
        <w:t>Bibliography: Unpublished.</w:t>
      </w:r>
    </w:p>
    <w:p w14:paraId="565C9CBF" w14:textId="42B7A7AF" w:rsidR="00121455" w:rsidRDefault="00121455" w:rsidP="00121455">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39F63F60" w14:textId="77777777" w:rsidR="00121455" w:rsidRDefault="00121455" w:rsidP="00121455">
      <w:pPr>
        <w:spacing w:line="480" w:lineRule="auto"/>
      </w:pPr>
      <w:r>
        <w:t>Date numeric: -150; -75</w:t>
      </w:r>
    </w:p>
    <w:p w14:paraId="36EA269C"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4FD7F541"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AE89C80" w14:textId="77777777" w:rsidR="001055E9" w:rsidRDefault="001055E9" w:rsidP="001055E9">
      <w:pPr>
        <w:pStyle w:val="Textedelespacerserv2"/>
        <w:numPr>
          <w:ilvl w:val="0"/>
          <w:numId w:val="0"/>
        </w:numPr>
        <w:spacing w:line="480" w:lineRule="auto"/>
        <w:jc w:val="left"/>
        <w:outlineLvl w:val="9"/>
        <w:rPr>
          <w:rFonts w:ascii="Palatino" w:hAnsi="Palatino"/>
        </w:rPr>
      </w:pPr>
    </w:p>
    <w:p w14:paraId="38C8A4D4" w14:textId="77777777" w:rsidR="00B63AF4" w:rsidRDefault="00B63AF4" w:rsidP="00B63AF4">
      <w:pPr>
        <w:spacing w:line="480" w:lineRule="auto"/>
      </w:pPr>
      <w:r>
        <w:t>Catalogue Number: 32</w:t>
      </w:r>
    </w:p>
    <w:p w14:paraId="04683A0D" w14:textId="77777777" w:rsidR="00B63AF4" w:rsidRDefault="00B63AF4" w:rsidP="00B63AF4">
      <w:pPr>
        <w:spacing w:line="480" w:lineRule="auto"/>
      </w:pPr>
      <w:r>
        <w:t xml:space="preserve">Inventory Number: </w:t>
      </w:r>
      <w:r w:rsidRPr="00993C0D">
        <w:t>83.</w:t>
      </w:r>
      <w:r w:rsidRPr="00524C6D">
        <w:rPr>
          <w:caps/>
        </w:rPr>
        <w:t>aq</w:t>
      </w:r>
      <w:r w:rsidRPr="00993C0D">
        <w:t>.377.339</w:t>
      </w:r>
    </w:p>
    <w:p w14:paraId="2D87C0D1" w14:textId="77777777" w:rsidR="00B63AF4" w:rsidRDefault="00B63AF4" w:rsidP="00B63AF4">
      <w:pPr>
        <w:spacing w:line="480" w:lineRule="auto"/>
      </w:pPr>
      <w:r>
        <w:t xml:space="preserve">Dimensions: </w:t>
      </w:r>
      <w:r w:rsidRPr="00993C0D">
        <w:t>L: 11.7; W: 6.7; H: 2.6</w:t>
      </w:r>
    </w:p>
    <w:p w14:paraId="4BFCDF54" w14:textId="77777777" w:rsidR="00B63AF4" w:rsidRDefault="00B63AF4" w:rsidP="00B63AF4">
      <w:pPr>
        <w:spacing w:line="480" w:lineRule="auto"/>
      </w:pPr>
      <w:r>
        <w:t xml:space="preserve">Condition and Fabric: </w:t>
      </w:r>
      <w:r w:rsidRPr="00993C0D">
        <w:t>Intact. Clay near 10YR6/1 light gray, glaze 7.5YR4/0 dark gray, covering mostly upper part of basin.</w:t>
      </w:r>
    </w:p>
    <w:p w14:paraId="3F106558" w14:textId="77777777" w:rsidR="00B63AF4" w:rsidRDefault="00B63AF4" w:rsidP="00B63AF4">
      <w:pPr>
        <w:spacing w:line="480" w:lineRule="auto"/>
      </w:pPr>
      <w:r>
        <w:t xml:space="preserve">Description: </w:t>
      </w:r>
      <w:r w:rsidR="00707CC3" w:rsidRPr="00993C0D">
        <w:t xml:space="preserve">Moldmade. </w:t>
      </w:r>
      <w:r w:rsidRPr="00993C0D">
        <w:t>Ribbon handle with two deep grooves, center section raised abo</w:t>
      </w:r>
      <w:r>
        <w:t>ve sides. Basin slopes</w:t>
      </w:r>
      <w:r w:rsidRPr="00993C0D">
        <w:t xml:space="preserve"> </w:t>
      </w:r>
      <w:r>
        <w:t xml:space="preserve">strongly </w:t>
      </w:r>
      <w:r w:rsidRPr="00993C0D">
        <w:t xml:space="preserve">toward base. Shoulder with tongues alternating with two globules. Raised edge surrounding </w:t>
      </w:r>
      <w:r>
        <w:t xml:space="preserve">the </w:t>
      </w:r>
      <w:r w:rsidRPr="00993C0D">
        <w:t xml:space="preserve">top of </w:t>
      </w:r>
      <w:r>
        <w:t xml:space="preserve">the </w:t>
      </w:r>
      <w:r w:rsidRPr="00993C0D">
        <w:t xml:space="preserve">lamp from handle to nozzle. Flat discus surrounded by </w:t>
      </w:r>
      <w:r>
        <w:t xml:space="preserve">a </w:t>
      </w:r>
      <w:r w:rsidRPr="00993C0D">
        <w:t xml:space="preserve">circular ridge, pierced by three small holes placed in a triangle around </w:t>
      </w:r>
      <w:r>
        <w:t xml:space="preserve">the </w:t>
      </w:r>
      <w:r w:rsidRPr="00993C0D">
        <w:t>central lipped filling-hole. Two more holes in lower part of shoulder may be air holes. Long nozzle with triangular tip; eight identical globules are combined in a T-pattern on the flat space between</w:t>
      </w:r>
      <w:r>
        <w:t xml:space="preserve"> </w:t>
      </w:r>
      <w:r w:rsidRPr="00993C0D">
        <w:t xml:space="preserve">discus and nozzle; below them, in front of </w:t>
      </w:r>
      <w:r>
        <w:t xml:space="preserve">the </w:t>
      </w:r>
      <w:r w:rsidRPr="00993C0D">
        <w:t>wick-hole, two horizontal bars. Raised ovoid base.</w:t>
      </w:r>
    </w:p>
    <w:p w14:paraId="730CB3E9" w14:textId="77777777" w:rsidR="00232767" w:rsidRDefault="00232767" w:rsidP="00232767">
      <w:pPr>
        <w:spacing w:line="480" w:lineRule="auto"/>
      </w:pPr>
      <w:r>
        <w:t>Discus Iconography: Plain discus.</w:t>
      </w:r>
    </w:p>
    <w:p w14:paraId="495EF4C5" w14:textId="77777777" w:rsidR="00B63AF4" w:rsidRDefault="00B63AF4" w:rsidP="00B63AF4">
      <w:pPr>
        <w:spacing w:line="480" w:lineRule="auto"/>
      </w:pPr>
      <w:r>
        <w:t xml:space="preserve">Type: </w:t>
      </w:r>
      <w:r w:rsidRPr="00993C0D">
        <w:t xml:space="preserve">Broneer </w:t>
      </w:r>
      <w:r w:rsidRPr="00524C6D">
        <w:rPr>
          <w:caps/>
        </w:rPr>
        <w:t>xix</w:t>
      </w:r>
      <w:r w:rsidRPr="00993C0D">
        <w:t xml:space="preserve">; Howland 49; Bruneau </w:t>
      </w:r>
      <w:r w:rsidRPr="00524C6D">
        <w:rPr>
          <w:caps/>
        </w:rPr>
        <w:t>vii</w:t>
      </w:r>
      <w:r w:rsidRPr="00993C0D">
        <w:t xml:space="preserve"> </w:t>
      </w:r>
      <w:r w:rsidRPr="00993C0D">
        <w:rPr>
          <w:i/>
        </w:rPr>
        <w:t>lampes dites d’Ephèse</w:t>
      </w:r>
      <w:r w:rsidRPr="00993C0D">
        <w:t xml:space="preserve"> group </w:t>
      </w:r>
      <w:r w:rsidRPr="00524C6D">
        <w:rPr>
          <w:caps/>
        </w:rPr>
        <w:t>v</w:t>
      </w:r>
    </w:p>
    <w:p w14:paraId="5AE0FE9C" w14:textId="77777777" w:rsidR="00B63AF4" w:rsidRDefault="00B63AF4" w:rsidP="00B63AF4">
      <w:pPr>
        <w:spacing w:line="480" w:lineRule="auto"/>
      </w:pPr>
      <w:r>
        <w:t xml:space="preserve">Place of Manufacture or Origin: </w:t>
      </w:r>
      <w:r w:rsidR="00724C5D">
        <w:t>Central Anatolia</w:t>
      </w:r>
    </w:p>
    <w:p w14:paraId="049486BC" w14:textId="77777777" w:rsidR="00B63AF4" w:rsidRDefault="00B63AF4" w:rsidP="00B63AF4">
      <w:pPr>
        <w:spacing w:line="480" w:lineRule="auto"/>
      </w:pPr>
      <w:r>
        <w:t xml:space="preserve">Parallels: </w:t>
      </w:r>
      <w:r w:rsidRPr="00993C0D">
        <w:t>None found. For the raised edge surrounding the whole top of Hellenistic lamps, see Broneer 1930, p. 66, no. 367; Bruneau 1965, pls. 10–12—his “Ariston” group and his lamps no. 3155, pl. 20, or no. 4377, pl. 25; Howland 1958, no. 674, pl. 50, and no. 746, pl. 51; Perlzweig 1961, nos. 382, 386, pl. 13.</w:t>
      </w:r>
    </w:p>
    <w:p w14:paraId="6CAC1D1A" w14:textId="77777777" w:rsidR="00A26E6B" w:rsidRDefault="00A26E6B" w:rsidP="00A26E6B">
      <w:pPr>
        <w:spacing w:line="480" w:lineRule="auto"/>
      </w:pPr>
      <w:r>
        <w:t xml:space="preserve">Provenance: </w:t>
      </w:r>
    </w:p>
    <w:p w14:paraId="51018887" w14:textId="77777777" w:rsidR="00B63AF4" w:rsidRDefault="00B63AF4" w:rsidP="00B63AF4">
      <w:pPr>
        <w:spacing w:line="480" w:lineRule="auto"/>
      </w:pPr>
      <w:r>
        <w:t>Bibliography: Unpublished.</w:t>
      </w:r>
    </w:p>
    <w:p w14:paraId="42DF7FA8" w14:textId="5499C15B" w:rsidR="00B63AF4" w:rsidRDefault="00B63AF4" w:rsidP="00B63AF4">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133116FE" w14:textId="77777777" w:rsidR="00B63AF4" w:rsidRDefault="00B63AF4" w:rsidP="00B63AF4">
      <w:pPr>
        <w:spacing w:line="480" w:lineRule="auto"/>
      </w:pPr>
      <w:r>
        <w:t>Date numeric: -150; -75</w:t>
      </w:r>
    </w:p>
    <w:p w14:paraId="5D4BC246" w14:textId="77777777" w:rsidR="00B63AF4" w:rsidRDefault="00B63AF4" w:rsidP="00B63AF4">
      <w:pPr>
        <w:spacing w:line="480" w:lineRule="auto"/>
      </w:pPr>
      <w:r>
        <w:t xml:space="preserve">Discussion: </w:t>
      </w:r>
      <w:r w:rsidRPr="00993C0D">
        <w:t>Broneer explains the edge around the top of the lamp and the small holes on the discus as a device to drain spilled oil back into the basin (Broneer 1930, p. 66</w:t>
      </w:r>
      <w:r w:rsidRPr="00594C33">
        <w:t xml:space="preserve">). </w:t>
      </w:r>
      <w:r w:rsidRPr="00993C0D">
        <w:t>While it is</w:t>
      </w:r>
      <w:r w:rsidRPr="00594C33">
        <w:t xml:space="preserve"> </w:t>
      </w:r>
      <w:r w:rsidRPr="00993C0D">
        <w:t xml:space="preserve">mainly a Hellenistic feature, this raised edge is occasionally found on other types of lamps from different periods (e.g., Menzel 1969, no. 502, fig. 61.8; Hübinger 1993, no. 100, pl. 12, two Italic plastic lamps probably of the second half of the first century </w:t>
      </w:r>
      <w:r w:rsidRPr="005170AB">
        <w:rPr>
          <w:caps/>
        </w:rPr>
        <w:t>A.D.</w:t>
      </w:r>
      <w:r w:rsidRPr="00993C0D">
        <w:t>; Menzel 1969, p. 102, no. 659, fig. 83, a Late Islamic lamp).</w:t>
      </w:r>
    </w:p>
    <w:p w14:paraId="3E68D384"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568751DB"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05C35C6" w14:textId="77777777" w:rsidR="001055E9" w:rsidRDefault="001055E9" w:rsidP="001055E9">
      <w:pPr>
        <w:pStyle w:val="Textedelespacerserv2"/>
        <w:numPr>
          <w:ilvl w:val="0"/>
          <w:numId w:val="0"/>
        </w:numPr>
        <w:spacing w:line="480" w:lineRule="auto"/>
        <w:jc w:val="left"/>
        <w:outlineLvl w:val="9"/>
        <w:rPr>
          <w:rFonts w:ascii="Palatino" w:hAnsi="Palatino"/>
        </w:rPr>
      </w:pPr>
    </w:p>
    <w:p w14:paraId="0C87A009" w14:textId="77777777" w:rsidR="004E7D28" w:rsidRDefault="004E7D28" w:rsidP="004E7D28">
      <w:pPr>
        <w:spacing w:line="480" w:lineRule="auto"/>
      </w:pPr>
      <w:r>
        <w:t>Catalogue Number: 33</w:t>
      </w:r>
    </w:p>
    <w:p w14:paraId="4A132819" w14:textId="77777777" w:rsidR="004E7D28" w:rsidRDefault="004E7D28" w:rsidP="004E7D28">
      <w:pPr>
        <w:spacing w:line="480" w:lineRule="auto"/>
      </w:pPr>
      <w:r>
        <w:t xml:space="preserve">Inventory Number: </w:t>
      </w:r>
      <w:r w:rsidRPr="00993C0D">
        <w:t>83.</w:t>
      </w:r>
      <w:r w:rsidRPr="00524C6D">
        <w:rPr>
          <w:caps/>
        </w:rPr>
        <w:t>aq.</w:t>
      </w:r>
      <w:r w:rsidRPr="00993C0D">
        <w:t>377.350</w:t>
      </w:r>
    </w:p>
    <w:p w14:paraId="5BF63513" w14:textId="77777777" w:rsidR="004E7D28" w:rsidRDefault="004E7D28" w:rsidP="004E7D28">
      <w:pPr>
        <w:spacing w:line="480" w:lineRule="auto"/>
      </w:pPr>
      <w:r>
        <w:t xml:space="preserve">Dimensions: </w:t>
      </w:r>
      <w:r w:rsidRPr="00993C0D">
        <w:t>L: 10.5; W: 5.6; H: 3.4</w:t>
      </w:r>
    </w:p>
    <w:p w14:paraId="0F5F0C9F" w14:textId="7F895587" w:rsidR="004E7D28" w:rsidRDefault="004E7D28" w:rsidP="004E7D28">
      <w:pPr>
        <w:spacing w:line="480" w:lineRule="auto"/>
      </w:pPr>
      <w:r>
        <w:t xml:space="preserve">Condition and Fabric: </w:t>
      </w:r>
      <w:r w:rsidRPr="00993C0D">
        <w:t xml:space="preserve">Handle possibly restored, overpainted. Clay 10YR7/2 light gray, slip on body near 7.5YR6/4 light brown, on handle 5YR4/1 dark gray. </w:t>
      </w:r>
      <w:r w:rsidR="00D01CC3">
        <w:t>C</w:t>
      </w:r>
      <w:r w:rsidR="00D01CC3" w:rsidRPr="00993C0D">
        <w:t xml:space="preserve">lay and slip </w:t>
      </w:r>
      <w:r w:rsidR="00D01CC3">
        <w:t xml:space="preserve">of handle </w:t>
      </w:r>
      <w:r w:rsidR="00D01CC3" w:rsidRPr="00993C0D">
        <w:t>are diff</w:t>
      </w:r>
      <w:r w:rsidR="00D01CC3">
        <w:t>erent from the rest of the lamp and</w:t>
      </w:r>
      <w:r w:rsidR="00D01CC3" w:rsidRPr="00993C0D">
        <w:t xml:space="preserve"> most likely restored</w:t>
      </w:r>
      <w:r w:rsidR="00D01CC3">
        <w:t>.</w:t>
      </w:r>
      <w:r w:rsidR="00D01CC3" w:rsidRPr="00993C0D">
        <w:t xml:space="preserve"> </w:t>
      </w:r>
      <w:r w:rsidRPr="00993C0D">
        <w:t>Mica.</w:t>
      </w:r>
    </w:p>
    <w:p w14:paraId="4C73E6C2" w14:textId="52A31786" w:rsidR="004E7D28" w:rsidRDefault="004E7D28" w:rsidP="004E7D28">
      <w:pPr>
        <w:spacing w:line="480" w:lineRule="auto"/>
      </w:pPr>
      <w:r>
        <w:t xml:space="preserve">Description: </w:t>
      </w:r>
      <w:r w:rsidR="00707CC3" w:rsidRPr="00993C0D">
        <w:t xml:space="preserve">Moldmade. </w:t>
      </w:r>
      <w:r w:rsidRPr="00993C0D">
        <w:t>Ribbon handle</w:t>
      </w:r>
      <w:r w:rsidR="00D01CC3">
        <w:t xml:space="preserve"> with one groove</w:t>
      </w:r>
      <w:r w:rsidRPr="00993C0D">
        <w:t>. Biconical body.</w:t>
      </w:r>
      <w:r w:rsidRPr="00594C33">
        <w:t xml:space="preserve"> </w:t>
      </w:r>
      <w:r w:rsidRPr="00993C0D">
        <w:t>Broad shoulder with outer twisted cord and inner row of ovolos alternating with small tongues</w:t>
      </w:r>
      <w:r>
        <w:t xml:space="preserve">. </w:t>
      </w:r>
      <w:r w:rsidRPr="00993C0D">
        <w:t xml:space="preserve">Small discus surrounded by </w:t>
      </w:r>
      <w:r>
        <w:t xml:space="preserve">a </w:t>
      </w:r>
      <w:r w:rsidRPr="00993C0D">
        <w:t xml:space="preserve">raised ring-shaped collar and pierced by </w:t>
      </w:r>
      <w:r>
        <w:t xml:space="preserve">a </w:t>
      </w:r>
      <w:r w:rsidRPr="00993C0D">
        <w:t xml:space="preserve">large filling-hole. Long nozzle with triangular tip; </w:t>
      </w:r>
      <w:r>
        <w:t xml:space="preserve">the </w:t>
      </w:r>
      <w:r w:rsidRPr="00993C0D">
        <w:t xml:space="preserve">space between nozzle tip and discus has two curved grooves ending in curled volutes on each side of </w:t>
      </w:r>
      <w:r w:rsidR="00D01CC3">
        <w:t xml:space="preserve">the </w:t>
      </w:r>
      <w:r w:rsidRPr="00993C0D">
        <w:t>shoulder; between them, three vertical grooves. Raised oval base.</w:t>
      </w:r>
    </w:p>
    <w:p w14:paraId="156886C2" w14:textId="77777777" w:rsidR="00232767" w:rsidRDefault="00232767" w:rsidP="00232767">
      <w:pPr>
        <w:spacing w:line="480" w:lineRule="auto"/>
      </w:pPr>
      <w:r>
        <w:t>Discus Iconography: Plain discus.</w:t>
      </w:r>
    </w:p>
    <w:p w14:paraId="660671A1" w14:textId="77777777" w:rsidR="004E7D28" w:rsidRDefault="004E7D28" w:rsidP="004E7D28">
      <w:pPr>
        <w:spacing w:line="480" w:lineRule="auto"/>
      </w:pPr>
      <w:r>
        <w:t xml:space="preserve">Type: </w:t>
      </w:r>
      <w:r w:rsidR="00562377" w:rsidRPr="00993C0D">
        <w:t xml:space="preserve">Broneer </w:t>
      </w:r>
      <w:r w:rsidR="00562377" w:rsidRPr="00524C6D">
        <w:rPr>
          <w:caps/>
        </w:rPr>
        <w:t>xix</w:t>
      </w:r>
      <w:r w:rsidR="00562377" w:rsidRPr="00993C0D">
        <w:t xml:space="preserve">; Howland 49; Bruneau </w:t>
      </w:r>
      <w:r w:rsidR="00562377" w:rsidRPr="00524C6D">
        <w:rPr>
          <w:caps/>
        </w:rPr>
        <w:t>vii</w:t>
      </w:r>
      <w:r w:rsidR="00562377" w:rsidRPr="00993C0D">
        <w:t xml:space="preserve"> </w:t>
      </w:r>
      <w:r w:rsidR="00562377" w:rsidRPr="00993C0D">
        <w:rPr>
          <w:i/>
        </w:rPr>
        <w:t>lampes dites d’Ephèse</w:t>
      </w:r>
      <w:r w:rsidR="00562377" w:rsidRPr="00993C0D">
        <w:t xml:space="preserve"> group </w:t>
      </w:r>
      <w:r w:rsidR="00562377" w:rsidRPr="00524C6D">
        <w:rPr>
          <w:caps/>
        </w:rPr>
        <w:t>v</w:t>
      </w:r>
    </w:p>
    <w:p w14:paraId="20420D53" w14:textId="77777777" w:rsidR="004E7D28" w:rsidRDefault="004E7D28" w:rsidP="004E7D28">
      <w:pPr>
        <w:spacing w:line="480" w:lineRule="auto"/>
      </w:pPr>
      <w:r>
        <w:t xml:space="preserve">Place of Manufacture or Origin: </w:t>
      </w:r>
      <w:r w:rsidR="00724C5D">
        <w:t>Central Anatolia</w:t>
      </w:r>
    </w:p>
    <w:p w14:paraId="2105E8D8" w14:textId="77777777" w:rsidR="004E7D28" w:rsidRDefault="004E7D28" w:rsidP="004E7D28">
      <w:pPr>
        <w:spacing w:line="480" w:lineRule="auto"/>
      </w:pPr>
      <w:r>
        <w:t xml:space="preserve">Parallels: </w:t>
      </w:r>
      <w:r w:rsidR="00562377" w:rsidRPr="00993C0D">
        <w:t>(Close) Bruneau 1965, no. 209, pl. 122, with rounded nozzle.</w:t>
      </w:r>
    </w:p>
    <w:p w14:paraId="21E56CED" w14:textId="77777777" w:rsidR="00A26E6B" w:rsidRDefault="00A26E6B" w:rsidP="00A26E6B">
      <w:pPr>
        <w:spacing w:line="480" w:lineRule="auto"/>
      </w:pPr>
      <w:r>
        <w:t xml:space="preserve">Provenance: </w:t>
      </w:r>
    </w:p>
    <w:p w14:paraId="7AC26914" w14:textId="77777777" w:rsidR="004E7D28" w:rsidRDefault="004E7D28" w:rsidP="004E7D28">
      <w:pPr>
        <w:spacing w:line="480" w:lineRule="auto"/>
      </w:pPr>
      <w:r>
        <w:t>Bibliography: Unpublished.</w:t>
      </w:r>
    </w:p>
    <w:p w14:paraId="0F461077" w14:textId="52745254" w:rsidR="004E7D28" w:rsidRDefault="004E7D28" w:rsidP="004E7D28">
      <w:pPr>
        <w:spacing w:line="480" w:lineRule="auto"/>
      </w:pPr>
      <w:r>
        <w:t xml:space="preserve">Date: </w:t>
      </w:r>
      <w:r w:rsidR="00562377" w:rsidRPr="00993C0D">
        <w:t xml:space="preserve">Mid-second to </w:t>
      </w:r>
      <w:r w:rsidR="00DC2304">
        <w:t>early</w:t>
      </w:r>
      <w:r w:rsidR="00562377" w:rsidRPr="00993C0D">
        <w:t xml:space="preserve"> first century</w:t>
      </w:r>
      <w:r w:rsidR="00562377" w:rsidRPr="00524C6D">
        <w:rPr>
          <w:caps/>
        </w:rPr>
        <w:t xml:space="preserve"> </w:t>
      </w:r>
      <w:r w:rsidR="00562377" w:rsidRPr="005170AB">
        <w:rPr>
          <w:caps/>
        </w:rPr>
        <w:t>B.C.</w:t>
      </w:r>
    </w:p>
    <w:p w14:paraId="0DF263CD" w14:textId="77777777" w:rsidR="004E7D28" w:rsidRDefault="004E7D28" w:rsidP="004E7D28">
      <w:pPr>
        <w:spacing w:line="480" w:lineRule="auto"/>
      </w:pPr>
      <w:r>
        <w:t xml:space="preserve">Date numeric: </w:t>
      </w:r>
      <w:r w:rsidR="00562377">
        <w:t>-150; -75</w:t>
      </w:r>
    </w:p>
    <w:p w14:paraId="26EB564A"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2D5A0BCF"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283BD24" w14:textId="77777777" w:rsidR="001055E9" w:rsidRDefault="001055E9" w:rsidP="001055E9">
      <w:pPr>
        <w:pStyle w:val="Textedelespacerserv2"/>
        <w:numPr>
          <w:ilvl w:val="0"/>
          <w:numId w:val="0"/>
        </w:numPr>
        <w:spacing w:line="480" w:lineRule="auto"/>
        <w:jc w:val="left"/>
        <w:outlineLvl w:val="9"/>
        <w:rPr>
          <w:rFonts w:ascii="Palatino" w:hAnsi="Palatino"/>
        </w:rPr>
      </w:pPr>
    </w:p>
    <w:p w14:paraId="42FC1014" w14:textId="77777777" w:rsidR="00B37077" w:rsidRDefault="00B37077" w:rsidP="00B37077">
      <w:pPr>
        <w:spacing w:line="480" w:lineRule="auto"/>
      </w:pPr>
      <w:r>
        <w:t>Catalogue Number: 34</w:t>
      </w:r>
    </w:p>
    <w:p w14:paraId="5B01AECC" w14:textId="77777777" w:rsidR="00B37077" w:rsidRDefault="00B37077" w:rsidP="00B37077">
      <w:pPr>
        <w:spacing w:line="480" w:lineRule="auto"/>
      </w:pPr>
      <w:r>
        <w:t xml:space="preserve">Inventory Number: </w:t>
      </w:r>
      <w:r w:rsidRPr="00993C0D">
        <w:t>83.</w:t>
      </w:r>
      <w:r w:rsidRPr="00524C6D">
        <w:rPr>
          <w:caps/>
        </w:rPr>
        <w:t>aq.</w:t>
      </w:r>
      <w:r w:rsidRPr="00993C0D">
        <w:t>377.344</w:t>
      </w:r>
    </w:p>
    <w:p w14:paraId="6A9BB8A6" w14:textId="77777777" w:rsidR="00B37077" w:rsidRDefault="00B37077" w:rsidP="00B37077">
      <w:pPr>
        <w:spacing w:line="480" w:lineRule="auto"/>
      </w:pPr>
      <w:r>
        <w:t xml:space="preserve">Dimensions: </w:t>
      </w:r>
      <w:r w:rsidRPr="00993C0D">
        <w:t>L: 11.2; W: 5.7; H: 3.3</w:t>
      </w:r>
    </w:p>
    <w:p w14:paraId="7307B1C3" w14:textId="77777777" w:rsidR="00B37077" w:rsidRDefault="00B37077" w:rsidP="00B37077">
      <w:pPr>
        <w:spacing w:line="480" w:lineRule="auto"/>
      </w:pPr>
      <w:r>
        <w:t xml:space="preserve">Condition and Fabric: </w:t>
      </w:r>
      <w:r w:rsidRPr="00993C0D">
        <w:t>Intact. Clay 10YR6/1 light gray, glaze 10YR4/1 dark gray. Mica.</w:t>
      </w:r>
    </w:p>
    <w:p w14:paraId="093B708B" w14:textId="77777777" w:rsidR="00B37077" w:rsidRDefault="00B37077" w:rsidP="00B37077">
      <w:pPr>
        <w:spacing w:line="480" w:lineRule="auto"/>
      </w:pPr>
      <w:r>
        <w:t xml:space="preserve">Description: </w:t>
      </w:r>
      <w:r w:rsidR="00707CC3">
        <w:t xml:space="preserve">Moldmade. </w:t>
      </w:r>
      <w:r w:rsidRPr="00993C0D">
        <w:t xml:space="preserve">Ribbon handle with two deep grooves. Biconical body. Shoulder with egg-and-tongue pattern. Raised rounded broad collar, whose interior slopes down toward discus. Flat sunken discus pierced by three small holes irregularly placed around filling-hole. Nozzle slightly shorter than on similar examples, with </w:t>
      </w:r>
      <w:r>
        <w:t xml:space="preserve">a </w:t>
      </w:r>
      <w:r w:rsidRPr="00993C0D">
        <w:t xml:space="preserve">triangular tip and </w:t>
      </w:r>
      <w:r>
        <w:t xml:space="preserve">a </w:t>
      </w:r>
      <w:r w:rsidRPr="00993C0D">
        <w:t xml:space="preserve">bulging underside; unclear relief on </w:t>
      </w:r>
      <w:r>
        <w:t xml:space="preserve">the </w:t>
      </w:r>
      <w:r w:rsidRPr="00993C0D">
        <w:t xml:space="preserve">flat top of </w:t>
      </w:r>
      <w:r>
        <w:t xml:space="preserve">the </w:t>
      </w:r>
      <w:r w:rsidRPr="00993C0D">
        <w:t>nozzle. Oval raised flat base.</w:t>
      </w:r>
    </w:p>
    <w:p w14:paraId="48592AC9" w14:textId="77777777" w:rsidR="00232767" w:rsidRDefault="00232767" w:rsidP="00232767">
      <w:pPr>
        <w:spacing w:line="480" w:lineRule="auto"/>
      </w:pPr>
      <w:r>
        <w:t>Discus Iconography: Plain discus.</w:t>
      </w:r>
    </w:p>
    <w:p w14:paraId="1FCB33E4" w14:textId="77777777" w:rsidR="00B37077" w:rsidRDefault="00B37077" w:rsidP="00B37077">
      <w:pPr>
        <w:spacing w:line="480" w:lineRule="auto"/>
      </w:pPr>
      <w:r>
        <w:t xml:space="preserve">Type: </w:t>
      </w:r>
      <w:r w:rsidRPr="00993C0D">
        <w:t xml:space="preserve">Broneer </w:t>
      </w:r>
      <w:r w:rsidRPr="00524C6D">
        <w:rPr>
          <w:caps/>
        </w:rPr>
        <w:t>xix</w:t>
      </w:r>
      <w:r w:rsidRPr="00993C0D">
        <w:t xml:space="preserve">; Howland 49; Bruneau </w:t>
      </w:r>
      <w:r w:rsidRPr="00524C6D">
        <w:rPr>
          <w:caps/>
        </w:rPr>
        <w:t>vii</w:t>
      </w:r>
      <w:r w:rsidRPr="00993C0D">
        <w:t xml:space="preserve"> </w:t>
      </w:r>
      <w:r w:rsidRPr="00993C0D">
        <w:rPr>
          <w:i/>
        </w:rPr>
        <w:t>lampes dites d’Ephèse</w:t>
      </w:r>
      <w:r w:rsidRPr="00993C0D">
        <w:t xml:space="preserve"> group </w:t>
      </w:r>
      <w:r w:rsidRPr="00524C6D">
        <w:rPr>
          <w:caps/>
        </w:rPr>
        <w:t>v</w:t>
      </w:r>
    </w:p>
    <w:p w14:paraId="5192879F" w14:textId="77777777" w:rsidR="00B37077" w:rsidRDefault="00B37077" w:rsidP="00B37077">
      <w:pPr>
        <w:spacing w:line="480" w:lineRule="auto"/>
      </w:pPr>
      <w:r>
        <w:t>Place of M</w:t>
      </w:r>
      <w:r w:rsidR="00244F37">
        <w:t>anufacture or Origin: Anatolia</w:t>
      </w:r>
    </w:p>
    <w:p w14:paraId="7D69B7C6" w14:textId="77777777" w:rsidR="00B37077" w:rsidRDefault="00B37077" w:rsidP="00B37077">
      <w:pPr>
        <w:spacing w:line="480" w:lineRule="auto"/>
      </w:pPr>
      <w:r>
        <w:t xml:space="preserve">Parallels: None </w:t>
      </w:r>
      <w:r w:rsidRPr="00993C0D">
        <w:t>found.</w:t>
      </w:r>
    </w:p>
    <w:p w14:paraId="79908AF3" w14:textId="77777777" w:rsidR="00A26E6B" w:rsidRDefault="00A26E6B" w:rsidP="00A26E6B">
      <w:pPr>
        <w:spacing w:line="480" w:lineRule="auto"/>
      </w:pPr>
      <w:r>
        <w:t xml:space="preserve">Provenance: </w:t>
      </w:r>
    </w:p>
    <w:p w14:paraId="5BBC1F0A" w14:textId="77777777" w:rsidR="00B37077" w:rsidRDefault="00B37077" w:rsidP="00B37077">
      <w:pPr>
        <w:spacing w:line="480" w:lineRule="auto"/>
      </w:pPr>
      <w:r>
        <w:t>Bibliography: Unpublished.</w:t>
      </w:r>
    </w:p>
    <w:p w14:paraId="5AFFA310" w14:textId="0671BFC0" w:rsidR="00B37077" w:rsidRDefault="00B37077" w:rsidP="00B37077">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1C1F9440" w14:textId="77777777" w:rsidR="00B37077" w:rsidRDefault="00B37077" w:rsidP="00B37077">
      <w:pPr>
        <w:spacing w:line="480" w:lineRule="auto"/>
      </w:pPr>
      <w:r>
        <w:t>Date numeric: -150; -75</w:t>
      </w:r>
    </w:p>
    <w:p w14:paraId="02872343"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156063CF"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DE1C4F5" w14:textId="77777777" w:rsidR="001055E9" w:rsidRDefault="001055E9" w:rsidP="001055E9">
      <w:pPr>
        <w:pStyle w:val="Textedelespacerserv2"/>
        <w:numPr>
          <w:ilvl w:val="0"/>
          <w:numId w:val="0"/>
        </w:numPr>
        <w:spacing w:line="480" w:lineRule="auto"/>
        <w:jc w:val="left"/>
        <w:outlineLvl w:val="9"/>
        <w:rPr>
          <w:rFonts w:ascii="Palatino" w:hAnsi="Palatino"/>
        </w:rPr>
      </w:pPr>
    </w:p>
    <w:p w14:paraId="494DC3CB" w14:textId="77777777" w:rsidR="00FF6AE4" w:rsidRDefault="00FF6AE4" w:rsidP="00FF6AE4">
      <w:pPr>
        <w:spacing w:line="480" w:lineRule="auto"/>
      </w:pPr>
      <w:r>
        <w:t>Catalogue Number: 35</w:t>
      </w:r>
    </w:p>
    <w:p w14:paraId="475D25F3" w14:textId="77777777" w:rsidR="00FF6AE4" w:rsidRDefault="00FF6AE4" w:rsidP="00FF6AE4">
      <w:pPr>
        <w:spacing w:line="480" w:lineRule="auto"/>
      </w:pPr>
      <w:r>
        <w:t xml:space="preserve">Inventory Number: </w:t>
      </w:r>
      <w:r w:rsidRPr="00993C0D">
        <w:t>83.</w:t>
      </w:r>
      <w:r w:rsidRPr="00524C6D">
        <w:rPr>
          <w:caps/>
        </w:rPr>
        <w:t>aq.</w:t>
      </w:r>
      <w:r w:rsidRPr="00993C0D">
        <w:t>377.412</w:t>
      </w:r>
    </w:p>
    <w:p w14:paraId="5B85C7FF" w14:textId="77777777" w:rsidR="00FF6AE4" w:rsidRDefault="00FF6AE4" w:rsidP="00FF6AE4">
      <w:pPr>
        <w:spacing w:line="480" w:lineRule="auto"/>
      </w:pPr>
      <w:r>
        <w:t xml:space="preserve">Dimensions: </w:t>
      </w:r>
      <w:r w:rsidRPr="00993C0D">
        <w:t>L: 16.8; W: 8.0; H: 4.2</w:t>
      </w:r>
    </w:p>
    <w:p w14:paraId="365670FB" w14:textId="77777777" w:rsidR="00FF6AE4" w:rsidRDefault="00FF6AE4" w:rsidP="00FF6AE4">
      <w:pPr>
        <w:spacing w:line="480" w:lineRule="auto"/>
      </w:pPr>
      <w:r>
        <w:t xml:space="preserve">Condition and Fabric: </w:t>
      </w:r>
      <w:r w:rsidRPr="00993C0D">
        <w:t>Intact. Clay near 10YR6/1, mottled</w:t>
      </w:r>
      <w:r w:rsidRPr="00594C33">
        <w:t xml:space="preserve"> </w:t>
      </w:r>
      <w:r w:rsidRPr="00993C0D">
        <w:t>slip</w:t>
      </w:r>
      <w:r w:rsidRPr="00594C33">
        <w:t xml:space="preserve"> </w:t>
      </w:r>
      <w:r w:rsidRPr="00993C0D">
        <w:t>2.5YR4/0 dark gray.</w:t>
      </w:r>
    </w:p>
    <w:p w14:paraId="2D3923E1" w14:textId="77777777" w:rsidR="00FF6AE4" w:rsidRDefault="00FF6AE4" w:rsidP="00FF6AE4">
      <w:pPr>
        <w:spacing w:line="480" w:lineRule="auto"/>
      </w:pPr>
      <w:r>
        <w:t xml:space="preserve">Description: </w:t>
      </w:r>
      <w:r w:rsidR="00707CC3" w:rsidRPr="00993C0D">
        <w:t xml:space="preserve">Moldmade. </w:t>
      </w:r>
      <w:r w:rsidRPr="00993C0D">
        <w:t xml:space="preserve">Ribbon handle in three bands separated by two deep grooves; horizontal band of clay added after the lamp was molded. Biconical body. </w:t>
      </w:r>
      <w:r>
        <w:t>A c</w:t>
      </w:r>
      <w:r w:rsidRPr="00993C0D">
        <w:t>ircular raised collar separat</w:t>
      </w:r>
      <w:r>
        <w:t>es</w:t>
      </w:r>
      <w:r w:rsidRPr="00993C0D">
        <w:t xml:space="preserve"> </w:t>
      </w:r>
      <w:r>
        <w:t xml:space="preserve">the </w:t>
      </w:r>
      <w:r w:rsidRPr="00993C0D">
        <w:t xml:space="preserve">discus from </w:t>
      </w:r>
      <w:r>
        <w:t xml:space="preserve">the </w:t>
      </w:r>
      <w:r w:rsidRPr="00993C0D">
        <w:t xml:space="preserve">narrow outward-sloping shoulder </w:t>
      </w:r>
      <w:r w:rsidRPr="001D2CED">
        <w:t>decorated with vine scroll and two rosettes; head of youth in pronounced relief facing nozzle</w:t>
      </w:r>
      <w:r w:rsidRPr="00993C0D">
        <w:t xml:space="preserve">. Flat-bottomed depressed discus with sides sloping up toward </w:t>
      </w:r>
      <w:r>
        <w:t xml:space="preserve">the central </w:t>
      </w:r>
      <w:r w:rsidRPr="00993C0D">
        <w:t xml:space="preserve">filling-hole </w:t>
      </w:r>
      <w:r>
        <w:t>surrounded</w:t>
      </w:r>
      <w:r w:rsidRPr="00993C0D">
        <w:t xml:space="preserve"> by four small holes. Triangular nozzle tip; burn marks. Slightly concave raised base.</w:t>
      </w:r>
    </w:p>
    <w:p w14:paraId="0422284A" w14:textId="77777777" w:rsidR="00232767" w:rsidRDefault="00232767" w:rsidP="00232767">
      <w:pPr>
        <w:spacing w:line="480" w:lineRule="auto"/>
      </w:pPr>
      <w:r>
        <w:t>Discus Iconography: Plain discus.</w:t>
      </w:r>
    </w:p>
    <w:p w14:paraId="2D703F2E" w14:textId="77777777" w:rsidR="00FF6AE4" w:rsidRDefault="00FF6AE4" w:rsidP="00FF6AE4">
      <w:pPr>
        <w:spacing w:line="480" w:lineRule="auto"/>
      </w:pPr>
      <w:r>
        <w:t xml:space="preserve">Type: </w:t>
      </w:r>
      <w:r w:rsidRPr="00993C0D">
        <w:t xml:space="preserve">Broneer </w:t>
      </w:r>
      <w:r w:rsidRPr="00524C6D">
        <w:rPr>
          <w:caps/>
        </w:rPr>
        <w:t>xix</w:t>
      </w:r>
      <w:r w:rsidRPr="00993C0D">
        <w:t xml:space="preserve">; Howland 49; Bruneau </w:t>
      </w:r>
      <w:r w:rsidRPr="00524C6D">
        <w:rPr>
          <w:caps/>
        </w:rPr>
        <w:t>vii</w:t>
      </w:r>
      <w:r w:rsidRPr="00993C0D">
        <w:t xml:space="preserve"> </w:t>
      </w:r>
      <w:r w:rsidRPr="00993C0D">
        <w:rPr>
          <w:i/>
        </w:rPr>
        <w:t>lampes dites d’Ephèse</w:t>
      </w:r>
      <w:r w:rsidRPr="00993C0D">
        <w:t xml:space="preserve"> group </w:t>
      </w:r>
      <w:r w:rsidRPr="00524C6D">
        <w:rPr>
          <w:caps/>
        </w:rPr>
        <w:t>v</w:t>
      </w:r>
    </w:p>
    <w:p w14:paraId="46348633" w14:textId="77777777" w:rsidR="00FF6AE4" w:rsidRDefault="00FF6AE4" w:rsidP="00FF6AE4">
      <w:pPr>
        <w:spacing w:line="480" w:lineRule="auto"/>
      </w:pPr>
      <w:r>
        <w:t xml:space="preserve">Place of Manufacture or Origin: </w:t>
      </w:r>
      <w:r w:rsidR="00724C5D">
        <w:t>South Anatolia</w:t>
      </w:r>
    </w:p>
    <w:p w14:paraId="680D3F19" w14:textId="77777777" w:rsidR="00FF6AE4" w:rsidRDefault="00FF6AE4" w:rsidP="00FF6AE4">
      <w:pPr>
        <w:spacing w:line="480" w:lineRule="auto"/>
      </w:pPr>
      <w:r>
        <w:t xml:space="preserve">Parallels: </w:t>
      </w:r>
      <w:r w:rsidRPr="00993C0D">
        <w:t>None found.</w:t>
      </w:r>
    </w:p>
    <w:p w14:paraId="392F77BA" w14:textId="77777777" w:rsidR="00A26E6B" w:rsidRDefault="00A26E6B" w:rsidP="00A26E6B">
      <w:pPr>
        <w:spacing w:line="480" w:lineRule="auto"/>
      </w:pPr>
      <w:r>
        <w:t xml:space="preserve">Provenance: </w:t>
      </w:r>
    </w:p>
    <w:p w14:paraId="5F3A837D" w14:textId="77777777" w:rsidR="00FF6AE4" w:rsidRDefault="00FF6AE4" w:rsidP="00FF6AE4">
      <w:pPr>
        <w:spacing w:line="480" w:lineRule="auto"/>
      </w:pPr>
      <w:r>
        <w:t>Bibliography: Unpublished.</w:t>
      </w:r>
    </w:p>
    <w:p w14:paraId="62D33158" w14:textId="2C826254" w:rsidR="00FF6AE4" w:rsidRDefault="00FF6AE4" w:rsidP="00FF6AE4">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5B18DC20" w14:textId="77777777" w:rsidR="00FF6AE4" w:rsidRDefault="00FF6AE4" w:rsidP="00FF6AE4">
      <w:pPr>
        <w:spacing w:line="480" w:lineRule="auto"/>
      </w:pPr>
      <w:r>
        <w:t>Date numeric: -150; -75</w:t>
      </w:r>
    </w:p>
    <w:p w14:paraId="63C1ABB0" w14:textId="77777777" w:rsidR="00FF6AE4" w:rsidRDefault="00FF6AE4" w:rsidP="00FF6AE4">
      <w:pPr>
        <w:spacing w:line="480" w:lineRule="auto"/>
      </w:pPr>
      <w:r>
        <w:t xml:space="preserve">Discussion: </w:t>
      </w:r>
      <w:r w:rsidRPr="00993C0D">
        <w:t>The band of clay added to the handle, either as an ornament or to strengthen it, is not an unusual feature on Hellenistic lamps, where it can take the shape either of a knot (Menzel 1969, p. 104, no. 64, fig. 86; Heres 1969, no. 167, pl. 17, and no. 201, pl. 20; Hübinger 1993, no. 61, pl. 7, and no. 79, pl. 10; Di Filippo Balestrazzi 1988, vol. 2.2, no. 136, pl. 16, and nos. 142–48, pls. 17–18) or of a plain horizontal bar (Di Filippo Balestrazzi 1988, vol. 2.2, nos. 153–56, pl. 19; Sapelli 1979, no. 75, pl. 7).</w:t>
      </w:r>
    </w:p>
    <w:p w14:paraId="17E466A4" w14:textId="77777777" w:rsidR="00FF6AE4" w:rsidRPr="00993C0D" w:rsidRDefault="00FF6AE4" w:rsidP="001055E9">
      <w:pPr>
        <w:pStyle w:val="Textedelespacerserv2"/>
        <w:numPr>
          <w:ilvl w:val="0"/>
          <w:numId w:val="0"/>
        </w:numPr>
        <w:spacing w:line="480" w:lineRule="auto"/>
        <w:jc w:val="left"/>
        <w:outlineLvl w:val="9"/>
        <w:rPr>
          <w:rFonts w:ascii="Palatino" w:hAnsi="Palatino"/>
        </w:rPr>
      </w:pPr>
    </w:p>
    <w:p w14:paraId="3042640A"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E04B1E4" w14:textId="77777777" w:rsidR="001055E9" w:rsidRDefault="001055E9" w:rsidP="001055E9">
      <w:pPr>
        <w:pStyle w:val="Textedelespacerserv2"/>
        <w:numPr>
          <w:ilvl w:val="0"/>
          <w:numId w:val="0"/>
        </w:numPr>
        <w:spacing w:line="480" w:lineRule="auto"/>
        <w:jc w:val="left"/>
        <w:outlineLvl w:val="9"/>
        <w:rPr>
          <w:rFonts w:ascii="Palatino" w:hAnsi="Palatino"/>
        </w:rPr>
      </w:pPr>
    </w:p>
    <w:p w14:paraId="15296500" w14:textId="77777777" w:rsidR="00940FAD" w:rsidRDefault="00940FAD" w:rsidP="00940FAD">
      <w:pPr>
        <w:spacing w:line="480" w:lineRule="auto"/>
      </w:pPr>
      <w:r>
        <w:t>Catalogue Number: 36</w:t>
      </w:r>
    </w:p>
    <w:p w14:paraId="70147D80" w14:textId="77777777" w:rsidR="00940FAD" w:rsidRDefault="00940FAD" w:rsidP="00940FAD">
      <w:pPr>
        <w:spacing w:line="480" w:lineRule="auto"/>
      </w:pPr>
      <w:r>
        <w:t xml:space="preserve">Inventory Number: </w:t>
      </w:r>
      <w:r w:rsidRPr="00993C0D">
        <w:t>83.</w:t>
      </w:r>
      <w:r w:rsidRPr="00524C6D">
        <w:rPr>
          <w:caps/>
        </w:rPr>
        <w:t>aq.</w:t>
      </w:r>
      <w:r w:rsidRPr="00993C0D">
        <w:t>377.345</w:t>
      </w:r>
    </w:p>
    <w:p w14:paraId="5D1F82CC" w14:textId="77777777" w:rsidR="00940FAD" w:rsidRDefault="00940FAD" w:rsidP="00940FAD">
      <w:pPr>
        <w:spacing w:line="480" w:lineRule="auto"/>
      </w:pPr>
      <w:r>
        <w:t xml:space="preserve">Dimensions: </w:t>
      </w:r>
      <w:r w:rsidRPr="00993C0D">
        <w:t>L: 11.5; W: 5.8; H: 3.4</w:t>
      </w:r>
    </w:p>
    <w:p w14:paraId="1CE9AA26" w14:textId="77777777" w:rsidR="00940FAD" w:rsidRDefault="00940FAD" w:rsidP="00940FAD">
      <w:pPr>
        <w:spacing w:line="480" w:lineRule="auto"/>
      </w:pPr>
      <w:r>
        <w:t xml:space="preserve">Condition and Fabric: </w:t>
      </w:r>
      <w:r w:rsidRPr="00993C0D">
        <w:t>Intact. Clay near 7.5YR7/4 pink, slip 10YR4/1 dark gray. Mica.</w:t>
      </w:r>
    </w:p>
    <w:p w14:paraId="4B3125B5" w14:textId="77777777" w:rsidR="00940FAD" w:rsidRDefault="00940FAD" w:rsidP="00940FAD">
      <w:pPr>
        <w:spacing w:line="480" w:lineRule="auto"/>
      </w:pPr>
      <w:r>
        <w:t xml:space="preserve">Description: </w:t>
      </w:r>
      <w:r w:rsidR="00707CC3" w:rsidRPr="00993C0D">
        <w:t>Moldmade.</w:t>
      </w:r>
      <w:r w:rsidR="00707CC3">
        <w:t xml:space="preserve"> </w:t>
      </w:r>
      <w:r w:rsidRPr="00993C0D">
        <w:t xml:space="preserve">Ribbon handle with two grooves. Biconical body with raised collar. Flat sunken discus with sides rising toward </w:t>
      </w:r>
      <w:r>
        <w:t xml:space="preserve">the </w:t>
      </w:r>
      <w:r w:rsidRPr="00993C0D">
        <w:t>central filling-hole</w:t>
      </w:r>
      <w:r>
        <w:t xml:space="preserve">; it is </w:t>
      </w:r>
      <w:r w:rsidRPr="00993C0D">
        <w:t xml:space="preserve">pierced by three small rectangular holes placed in triangle around </w:t>
      </w:r>
      <w:r>
        <w:t>the filling-hole</w:t>
      </w:r>
      <w:r w:rsidRPr="00993C0D">
        <w:t xml:space="preserve">. Nozzle with flat top and triangular tip. Blurred base-ring with incised Greek </w:t>
      </w:r>
      <w:r w:rsidRPr="00C57157">
        <w:t>inscription: {{insc:</w:t>
      </w:r>
      <w:r w:rsidRPr="00DD7ABC">
        <w:rPr>
          <w:rFonts w:cs="Times New Roman"/>
        </w:rPr>
        <w:t>Φ</w:t>
      </w:r>
      <w:r w:rsidRPr="00DD7ABC">
        <w:rPr>
          <w:rFonts w:cs="Courier New"/>
        </w:rPr>
        <w:t>ΩC</w:t>
      </w:r>
      <w:r w:rsidRPr="00C57157">
        <w:rPr>
          <w:rFonts w:cs="Courier New"/>
        </w:rPr>
        <w:t>/</w:t>
      </w:r>
      <w:r w:rsidRPr="00DD7ABC">
        <w:rPr>
          <w:rFonts w:cs="Times New Roman"/>
        </w:rPr>
        <w:t>ΑΓΑ</w:t>
      </w:r>
      <w:r w:rsidRPr="00C57157">
        <w:rPr>
          <w:rFonts w:cs="Courier New"/>
        </w:rPr>
        <w:t>/</w:t>
      </w:r>
      <w:r w:rsidRPr="00DD7ABC">
        <w:rPr>
          <w:rFonts w:cs="Times New Roman"/>
        </w:rPr>
        <w:t>ΘΟΝ</w:t>
      </w:r>
      <w:r w:rsidRPr="00C57157">
        <w:t>}} (good</w:t>
      </w:r>
      <w:r w:rsidRPr="00993C0D">
        <w:t xml:space="preserve"> light).</w:t>
      </w:r>
    </w:p>
    <w:p w14:paraId="3780698B" w14:textId="77777777" w:rsidR="00232767" w:rsidRDefault="00232767" w:rsidP="00232767">
      <w:pPr>
        <w:spacing w:line="480" w:lineRule="auto"/>
      </w:pPr>
      <w:r>
        <w:t>Discus Iconography: Plain discus.</w:t>
      </w:r>
    </w:p>
    <w:p w14:paraId="545DDCB3" w14:textId="77777777" w:rsidR="00940FAD" w:rsidRDefault="00940FAD" w:rsidP="00940FAD">
      <w:pPr>
        <w:spacing w:line="480" w:lineRule="auto"/>
      </w:pPr>
      <w:r>
        <w:t xml:space="preserve">Type: </w:t>
      </w:r>
      <w:r w:rsidRPr="00993C0D">
        <w:t xml:space="preserve">Broneer </w:t>
      </w:r>
      <w:r w:rsidRPr="00524C6D">
        <w:rPr>
          <w:caps/>
        </w:rPr>
        <w:t>xix</w:t>
      </w:r>
      <w:r w:rsidRPr="00993C0D">
        <w:t xml:space="preserve">; Howland 49; Bruneau </w:t>
      </w:r>
      <w:r w:rsidRPr="00524C6D">
        <w:rPr>
          <w:caps/>
        </w:rPr>
        <w:t>vii</w:t>
      </w:r>
      <w:r w:rsidRPr="00993C0D">
        <w:t xml:space="preserve"> </w:t>
      </w:r>
      <w:r w:rsidRPr="00993C0D">
        <w:rPr>
          <w:i/>
        </w:rPr>
        <w:t>lampes dites d’Ephèse</w:t>
      </w:r>
      <w:r w:rsidRPr="00993C0D">
        <w:t xml:space="preserve"> group</w:t>
      </w:r>
      <w:r w:rsidRPr="00524C6D">
        <w:rPr>
          <w:caps/>
        </w:rPr>
        <w:t xml:space="preserve"> v</w:t>
      </w:r>
    </w:p>
    <w:p w14:paraId="2FE8ABC0" w14:textId="77777777" w:rsidR="00940FAD" w:rsidRDefault="00940FAD" w:rsidP="00940FAD">
      <w:pPr>
        <w:spacing w:line="480" w:lineRule="auto"/>
      </w:pPr>
      <w:r>
        <w:t xml:space="preserve">Place of Manufacture or Origin: </w:t>
      </w:r>
      <w:r w:rsidR="00724C5D">
        <w:t>Asia Minor</w:t>
      </w:r>
    </w:p>
    <w:p w14:paraId="0C11ADBC" w14:textId="77777777" w:rsidR="00940FAD" w:rsidRDefault="00940FAD" w:rsidP="00940FAD">
      <w:pPr>
        <w:spacing w:line="480" w:lineRule="auto"/>
      </w:pPr>
      <w:r>
        <w:t>Parallels: (C</w:t>
      </w:r>
      <w:r w:rsidRPr="00993C0D">
        <w:t>lose) Bruneau 1965, no. 3015, pl. 18; Schäfer 1968, no. T1, pl. 69 (</w:t>
      </w:r>
      <w:r w:rsidR="00244F37">
        <w:t>{{loc_0000:</w:t>
      </w:r>
      <w:r w:rsidRPr="00993C0D">
        <w:t>Pergamon</w:t>
      </w:r>
      <w:r w:rsidR="00244F37">
        <w:t>}}</w:t>
      </w:r>
      <w:r w:rsidRPr="00993C0D">
        <w:t>).</w:t>
      </w:r>
    </w:p>
    <w:p w14:paraId="6D10E053" w14:textId="77777777" w:rsidR="00A26E6B" w:rsidRDefault="00A26E6B" w:rsidP="00A26E6B">
      <w:pPr>
        <w:spacing w:line="480" w:lineRule="auto"/>
      </w:pPr>
      <w:r>
        <w:t xml:space="preserve">Provenance: </w:t>
      </w:r>
    </w:p>
    <w:p w14:paraId="1D42B5A1" w14:textId="77777777" w:rsidR="00940FAD" w:rsidRDefault="00940FAD" w:rsidP="00940FAD">
      <w:pPr>
        <w:spacing w:line="480" w:lineRule="auto"/>
      </w:pPr>
      <w:r>
        <w:t>Bibliography: Unpublished.</w:t>
      </w:r>
    </w:p>
    <w:p w14:paraId="233E9B09" w14:textId="0AD3EC34" w:rsidR="00940FAD" w:rsidRDefault="00940FAD" w:rsidP="00940FAD">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33CE6EEE" w14:textId="77777777" w:rsidR="00940FAD" w:rsidRDefault="00940FAD" w:rsidP="00940FAD">
      <w:pPr>
        <w:spacing w:line="480" w:lineRule="auto"/>
      </w:pPr>
      <w:r>
        <w:t>Date numeric: -150; -75</w:t>
      </w:r>
    </w:p>
    <w:p w14:paraId="11825EF4"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51817CD9"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F9F723C" w14:textId="77777777" w:rsidR="00285B0D" w:rsidRDefault="00285B0D" w:rsidP="00285B0D">
      <w:pPr>
        <w:spacing w:line="480" w:lineRule="auto"/>
      </w:pPr>
    </w:p>
    <w:p w14:paraId="52EE6D18" w14:textId="77777777" w:rsidR="00285B0D" w:rsidRDefault="00285B0D" w:rsidP="00285B0D">
      <w:pPr>
        <w:spacing w:line="480" w:lineRule="auto"/>
      </w:pPr>
      <w:r>
        <w:t>Catalogue Number: 37</w:t>
      </w:r>
    </w:p>
    <w:p w14:paraId="1FDC10F4" w14:textId="77777777" w:rsidR="00285B0D" w:rsidRDefault="00285B0D" w:rsidP="00285B0D">
      <w:pPr>
        <w:spacing w:line="480" w:lineRule="auto"/>
      </w:pPr>
      <w:r>
        <w:t xml:space="preserve">Inventory Number: </w:t>
      </w:r>
      <w:r w:rsidRPr="00993C0D">
        <w:t>83.</w:t>
      </w:r>
      <w:r w:rsidRPr="00524C6D">
        <w:rPr>
          <w:caps/>
        </w:rPr>
        <w:t>aq.</w:t>
      </w:r>
      <w:r w:rsidRPr="00993C0D">
        <w:t>377.340</w:t>
      </w:r>
    </w:p>
    <w:p w14:paraId="5883354F" w14:textId="77777777" w:rsidR="00285B0D" w:rsidRDefault="00285B0D" w:rsidP="00285B0D">
      <w:pPr>
        <w:spacing w:line="480" w:lineRule="auto"/>
      </w:pPr>
      <w:r>
        <w:t xml:space="preserve">Dimensions: </w:t>
      </w:r>
      <w:r w:rsidRPr="00993C0D">
        <w:t>L: 11.7; W: 6.2; H: 3.9</w:t>
      </w:r>
    </w:p>
    <w:p w14:paraId="3CA0FB48" w14:textId="77777777" w:rsidR="00285B0D" w:rsidRDefault="00285B0D" w:rsidP="00285B0D">
      <w:pPr>
        <w:spacing w:line="480" w:lineRule="auto"/>
      </w:pPr>
      <w:r>
        <w:t xml:space="preserve">Condition and Fabric: </w:t>
      </w:r>
      <w:r w:rsidRPr="00993C0D">
        <w:t>Right edge of basin chipped. Clay 10YR6/1 light gray, glaze mostly 7.5YR4/0 dark gray.</w:t>
      </w:r>
    </w:p>
    <w:p w14:paraId="06D4BBFF" w14:textId="77777777" w:rsidR="00285B0D" w:rsidRDefault="00285B0D" w:rsidP="00285B0D">
      <w:pPr>
        <w:spacing w:line="480" w:lineRule="auto"/>
      </w:pPr>
      <w:r>
        <w:t xml:space="preserve">Description: </w:t>
      </w:r>
      <w:r w:rsidR="00707CC3" w:rsidRPr="00993C0D">
        <w:t xml:space="preserve">Moldmade. </w:t>
      </w:r>
      <w:r w:rsidRPr="00993C0D">
        <w:t xml:space="preserve">Ribbon handle with two grooves, central section wider. Raised edge surrounding </w:t>
      </w:r>
      <w:r>
        <w:t xml:space="preserve">the </w:t>
      </w:r>
      <w:r w:rsidRPr="00993C0D">
        <w:t xml:space="preserve">lamp </w:t>
      </w:r>
      <w:r>
        <w:t xml:space="preserve">top </w:t>
      </w:r>
      <w:r w:rsidRPr="00993C0D">
        <w:t xml:space="preserve">from handle to nozzle (cf. </w:t>
      </w:r>
      <w:hyperlink r:id="rId9" w:history="1">
        <w:r w:rsidRPr="00F020F0">
          <w:rPr>
            <w:rStyle w:val="Hyperlink"/>
          </w:rPr>
          <w:t>cat. 32</w:t>
        </w:r>
      </w:hyperlink>
      <w:r w:rsidRPr="00993C0D">
        <w:t xml:space="preserve">). </w:t>
      </w:r>
      <w:r>
        <w:t>The e</w:t>
      </w:r>
      <w:r w:rsidRPr="00993C0D">
        <w:t xml:space="preserve">ntire </w:t>
      </w:r>
      <w:r>
        <w:t xml:space="preserve">lamp </w:t>
      </w:r>
      <w:r w:rsidRPr="00993C0D">
        <w:t xml:space="preserve">top </w:t>
      </w:r>
      <w:r>
        <w:t xml:space="preserve">is </w:t>
      </w:r>
      <w:r w:rsidRPr="00993C0D">
        <w:t xml:space="preserve">in the form of an African head in pronounced relief. Filling-hole on </w:t>
      </w:r>
      <w:r>
        <w:t xml:space="preserve">the </w:t>
      </w:r>
      <w:r w:rsidRPr="00993C0D">
        <w:t xml:space="preserve">forehead. Two small holes flank </w:t>
      </w:r>
      <w:r>
        <w:t xml:space="preserve">the </w:t>
      </w:r>
      <w:r w:rsidRPr="00993C0D">
        <w:t>face, to collect potential spilled oil. Nozzle with flat top and triangular tip. Ovoid raised base-ring.</w:t>
      </w:r>
    </w:p>
    <w:p w14:paraId="7941B4C5" w14:textId="77777777" w:rsidR="00850678" w:rsidRDefault="00850678" w:rsidP="00850678">
      <w:pPr>
        <w:spacing w:line="480" w:lineRule="auto"/>
      </w:pPr>
      <w:r>
        <w:t>Discus Iconography:</w:t>
      </w:r>
    </w:p>
    <w:p w14:paraId="2A3CDA03" w14:textId="77777777" w:rsidR="00285B0D" w:rsidRDefault="00285B0D" w:rsidP="00285B0D">
      <w:pPr>
        <w:spacing w:line="480" w:lineRule="auto"/>
      </w:pPr>
      <w:r>
        <w:t xml:space="preserve">Type: </w:t>
      </w:r>
      <w:r w:rsidRPr="00993C0D">
        <w:t xml:space="preserve">Broneer </w:t>
      </w:r>
      <w:r w:rsidRPr="00524C6D">
        <w:rPr>
          <w:caps/>
        </w:rPr>
        <w:t>xix</w:t>
      </w:r>
      <w:r w:rsidRPr="00993C0D">
        <w:t xml:space="preserve">; Howland 49; Bruneau </w:t>
      </w:r>
      <w:r w:rsidRPr="00524C6D">
        <w:rPr>
          <w:caps/>
        </w:rPr>
        <w:t>vii</w:t>
      </w:r>
      <w:r w:rsidRPr="00993C0D">
        <w:t xml:space="preserve"> </w:t>
      </w:r>
      <w:r w:rsidRPr="00993C0D">
        <w:rPr>
          <w:i/>
        </w:rPr>
        <w:t>lampes dites d’Ephèse</w:t>
      </w:r>
      <w:r w:rsidRPr="00993C0D">
        <w:t xml:space="preserve"> group</w:t>
      </w:r>
      <w:r w:rsidRPr="00524C6D">
        <w:rPr>
          <w:caps/>
        </w:rPr>
        <w:t xml:space="preserve"> viii</w:t>
      </w:r>
    </w:p>
    <w:p w14:paraId="7B847DA7" w14:textId="77777777" w:rsidR="00285B0D" w:rsidRDefault="00285B0D" w:rsidP="00285B0D">
      <w:pPr>
        <w:spacing w:line="480" w:lineRule="auto"/>
      </w:pPr>
      <w:r>
        <w:t xml:space="preserve">Place of Manufacture or Origin: </w:t>
      </w:r>
      <w:r w:rsidR="00724C5D">
        <w:t>Anatolia</w:t>
      </w:r>
    </w:p>
    <w:p w14:paraId="24D56455" w14:textId="77777777" w:rsidR="00285B0D" w:rsidRDefault="00285B0D" w:rsidP="00285B0D">
      <w:pPr>
        <w:spacing w:line="480" w:lineRule="auto"/>
      </w:pPr>
      <w:r>
        <w:t xml:space="preserve">Parallels: </w:t>
      </w:r>
      <w:r w:rsidRPr="00993C0D">
        <w:t xml:space="preserve">(Close) Hübinger 1993, no. 100, pl. 12, with nozzle possibly restored from a prior triangular tip, and with mark </w:t>
      </w:r>
      <w:r w:rsidR="00244F37">
        <w:t>{{insc:</w:t>
      </w:r>
      <w:r w:rsidRPr="00993C0D">
        <w:t>Y</w:t>
      </w:r>
      <w:r w:rsidR="00244F37">
        <w:t>}}</w:t>
      </w:r>
      <w:r w:rsidRPr="00993C0D">
        <w:t xml:space="preserve"> on base.</w:t>
      </w:r>
    </w:p>
    <w:p w14:paraId="3B7AD47A" w14:textId="77777777" w:rsidR="00A26E6B" w:rsidRDefault="00A26E6B" w:rsidP="00A26E6B">
      <w:pPr>
        <w:spacing w:line="480" w:lineRule="auto"/>
      </w:pPr>
      <w:r>
        <w:t xml:space="preserve">Provenance: </w:t>
      </w:r>
    </w:p>
    <w:p w14:paraId="2976E3AD" w14:textId="77777777" w:rsidR="00285B0D" w:rsidRDefault="00285B0D" w:rsidP="00285B0D">
      <w:pPr>
        <w:spacing w:line="480" w:lineRule="auto"/>
      </w:pPr>
      <w:r>
        <w:t>Bibliography: Unpublished.</w:t>
      </w:r>
    </w:p>
    <w:p w14:paraId="510932AC" w14:textId="04D885B9" w:rsidR="00285B0D" w:rsidRDefault="00285B0D" w:rsidP="00285B0D">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68E9CD9E" w14:textId="77777777" w:rsidR="00285B0D" w:rsidRDefault="00285B0D" w:rsidP="00285B0D">
      <w:pPr>
        <w:spacing w:line="480" w:lineRule="auto"/>
      </w:pPr>
      <w:r>
        <w:t>Date numeric: -150; -75</w:t>
      </w:r>
    </w:p>
    <w:p w14:paraId="6C821E22" w14:textId="77777777" w:rsidR="00860AF8" w:rsidRDefault="00860AF8" w:rsidP="00860AF8">
      <w:pPr>
        <w:spacing w:line="480" w:lineRule="auto"/>
      </w:pPr>
    </w:p>
    <w:p w14:paraId="56CAE23B" w14:textId="77777777" w:rsidR="001055E9" w:rsidRDefault="001055E9" w:rsidP="001055E9">
      <w:pPr>
        <w:pStyle w:val="Textedelespacerserv2"/>
        <w:numPr>
          <w:ilvl w:val="0"/>
          <w:numId w:val="0"/>
        </w:numPr>
        <w:spacing w:line="480" w:lineRule="auto"/>
        <w:jc w:val="left"/>
        <w:outlineLvl w:val="9"/>
        <w:rPr>
          <w:rFonts w:ascii="Palatino" w:hAnsi="Palatino"/>
        </w:rPr>
      </w:pPr>
      <w:r>
        <w:rPr>
          <w:rFonts w:ascii="Palatino" w:hAnsi="Palatino"/>
        </w:rPr>
        <w:t>———</w:t>
      </w:r>
    </w:p>
    <w:p w14:paraId="4055D038" w14:textId="77777777" w:rsidR="001055E9" w:rsidRDefault="001055E9" w:rsidP="001055E9">
      <w:pPr>
        <w:pStyle w:val="Textedelespacerserv2"/>
        <w:numPr>
          <w:ilvl w:val="0"/>
          <w:numId w:val="0"/>
        </w:numPr>
        <w:spacing w:line="480" w:lineRule="auto"/>
        <w:jc w:val="left"/>
        <w:outlineLvl w:val="9"/>
        <w:rPr>
          <w:rFonts w:ascii="Palatino" w:hAnsi="Palatino"/>
        </w:rPr>
      </w:pPr>
    </w:p>
    <w:p w14:paraId="3721C591" w14:textId="77777777" w:rsidR="00285B0D" w:rsidRDefault="00285B0D" w:rsidP="00285B0D">
      <w:pPr>
        <w:spacing w:line="480" w:lineRule="auto"/>
      </w:pPr>
      <w:r>
        <w:t>Catalogue Number: 38</w:t>
      </w:r>
    </w:p>
    <w:p w14:paraId="25A5219F" w14:textId="77777777" w:rsidR="00285B0D" w:rsidRDefault="00285B0D" w:rsidP="00285B0D">
      <w:pPr>
        <w:spacing w:line="480" w:lineRule="auto"/>
      </w:pPr>
      <w:r>
        <w:t xml:space="preserve">Inventory Number: </w:t>
      </w:r>
      <w:r w:rsidRPr="00993C0D">
        <w:t>83.</w:t>
      </w:r>
      <w:r w:rsidRPr="00524C6D">
        <w:rPr>
          <w:caps/>
        </w:rPr>
        <w:t>aq.</w:t>
      </w:r>
      <w:r w:rsidRPr="00993C0D">
        <w:t>377.356</w:t>
      </w:r>
    </w:p>
    <w:p w14:paraId="4B079159" w14:textId="77777777" w:rsidR="00285B0D" w:rsidRDefault="00285B0D" w:rsidP="00285B0D">
      <w:pPr>
        <w:spacing w:line="480" w:lineRule="auto"/>
      </w:pPr>
      <w:r>
        <w:t xml:space="preserve">Dimensions: </w:t>
      </w:r>
      <w:r w:rsidR="00102876" w:rsidRPr="00993C0D">
        <w:t>L: 12.7; W: 6.4; H: 3.4</w:t>
      </w:r>
    </w:p>
    <w:p w14:paraId="7C5FF332" w14:textId="77777777" w:rsidR="00285B0D" w:rsidRDefault="00285B0D" w:rsidP="00285B0D">
      <w:pPr>
        <w:spacing w:line="480" w:lineRule="auto"/>
      </w:pPr>
      <w:r>
        <w:t xml:space="preserve">Condition and Fabric: </w:t>
      </w:r>
      <w:r w:rsidR="00102876" w:rsidRPr="00993C0D">
        <w:t>Intact. Clay 5YR6/6 reddish yellow, mottled glaze, mostly on top 2.5YR6/6 light red. Mica.</w:t>
      </w:r>
    </w:p>
    <w:p w14:paraId="0801CCA3" w14:textId="77777777" w:rsidR="00285B0D" w:rsidRDefault="00285B0D" w:rsidP="00285B0D">
      <w:pPr>
        <w:spacing w:line="480" w:lineRule="auto"/>
      </w:pPr>
      <w:r>
        <w:t xml:space="preserve">Description: </w:t>
      </w:r>
      <w:r w:rsidR="00707CC3" w:rsidRPr="00993C0D">
        <w:t xml:space="preserve">Moldmade. </w:t>
      </w:r>
      <w:r w:rsidR="00102876" w:rsidRPr="00993C0D">
        <w:t>Ribbon handle with two grooves, central band wider. Biconvex body. Shoulder with radiating tongues between two rows of small beads. Wide flat discus, separated from shoulder by two raised ridges</w:t>
      </w:r>
      <w:r w:rsidR="00102876">
        <w:t>;</w:t>
      </w:r>
      <w:r w:rsidR="00102876" w:rsidRPr="00993C0D">
        <w:t xml:space="preserve"> between </w:t>
      </w:r>
      <w:r w:rsidR="00102876">
        <w:t>them</w:t>
      </w:r>
      <w:r w:rsidR="00102876" w:rsidRPr="00993C0D">
        <w:t xml:space="preserve"> a groove. Long nozzle with rounded tip and large near-circular flat plate surrounding </w:t>
      </w:r>
      <w:r w:rsidR="00102876">
        <w:t xml:space="preserve">the </w:t>
      </w:r>
      <w:r w:rsidR="00102876" w:rsidRPr="00993C0D">
        <w:t xml:space="preserve">wick-hole; relief floral motif on </w:t>
      </w:r>
      <w:r w:rsidR="00102876">
        <w:t xml:space="preserve">the </w:t>
      </w:r>
      <w:r w:rsidR="00102876" w:rsidRPr="00993C0D">
        <w:t>nozzle</w:t>
      </w:r>
      <w:r w:rsidR="00102876">
        <w:t xml:space="preserve"> neck</w:t>
      </w:r>
      <w:r w:rsidR="00102876" w:rsidRPr="00993C0D">
        <w:t>; burn marks. Raised grooved base-ring.</w:t>
      </w:r>
    </w:p>
    <w:p w14:paraId="48144C47" w14:textId="77777777" w:rsidR="00232767" w:rsidRDefault="00232767" w:rsidP="00232767">
      <w:pPr>
        <w:spacing w:line="480" w:lineRule="auto"/>
      </w:pPr>
      <w:r>
        <w:t>Discus Iconography: Plain discus.</w:t>
      </w:r>
    </w:p>
    <w:p w14:paraId="4DBF0913" w14:textId="77777777" w:rsidR="00285B0D" w:rsidRDefault="00285B0D" w:rsidP="00285B0D">
      <w:pPr>
        <w:spacing w:line="480" w:lineRule="auto"/>
      </w:pPr>
      <w:r>
        <w:t xml:space="preserve">Type: </w:t>
      </w:r>
      <w:r w:rsidR="00102876" w:rsidRPr="00993C0D">
        <w:t xml:space="preserve">Broneer </w:t>
      </w:r>
      <w:r w:rsidR="00102876" w:rsidRPr="00524C6D">
        <w:rPr>
          <w:caps/>
        </w:rPr>
        <w:t>xix</w:t>
      </w:r>
      <w:r w:rsidR="00102876" w:rsidRPr="00993C0D">
        <w:t xml:space="preserve">; Howland 49; Bruneau </w:t>
      </w:r>
      <w:r w:rsidR="00102876" w:rsidRPr="00524C6D">
        <w:rPr>
          <w:caps/>
        </w:rPr>
        <w:t>vii</w:t>
      </w:r>
      <w:r w:rsidR="00102876" w:rsidRPr="00993C0D">
        <w:t xml:space="preserve"> </w:t>
      </w:r>
      <w:r w:rsidR="00102876" w:rsidRPr="00993C0D">
        <w:rPr>
          <w:i/>
        </w:rPr>
        <w:t>lampes dites d’Ephèse</w:t>
      </w:r>
      <w:r w:rsidR="00102876" w:rsidRPr="00993C0D">
        <w:t xml:space="preserve"> group</w:t>
      </w:r>
      <w:r w:rsidR="00102876" w:rsidRPr="00524C6D">
        <w:rPr>
          <w:caps/>
        </w:rPr>
        <w:t xml:space="preserve"> v</w:t>
      </w:r>
    </w:p>
    <w:p w14:paraId="34CBEA1B" w14:textId="77777777" w:rsidR="00285B0D" w:rsidRDefault="00285B0D" w:rsidP="00285B0D">
      <w:pPr>
        <w:spacing w:line="480" w:lineRule="auto"/>
      </w:pPr>
      <w:r>
        <w:t xml:space="preserve">Place of Manufacture or Origin: </w:t>
      </w:r>
      <w:r w:rsidR="00724C5D">
        <w:t>Central Anatolia</w:t>
      </w:r>
    </w:p>
    <w:p w14:paraId="0DE0DD3C" w14:textId="0C07ECC6" w:rsidR="00285B0D" w:rsidRDefault="00285B0D" w:rsidP="00285B0D">
      <w:pPr>
        <w:spacing w:line="480" w:lineRule="auto"/>
      </w:pPr>
      <w:r>
        <w:t xml:space="preserve">Parallels: </w:t>
      </w:r>
      <w:r w:rsidR="00102876" w:rsidRPr="00993C0D">
        <w:t xml:space="preserve">Kassab Tezgör and Sezer 1995, no. 316 (from a presumed </w:t>
      </w:r>
      <w:r w:rsidR="0025418E">
        <w:t>{{loc_0000:</w:t>
      </w:r>
      <w:r w:rsidR="00102876" w:rsidRPr="00993C0D">
        <w:t>Ephesus</w:t>
      </w:r>
      <w:r w:rsidR="0025418E">
        <w:t>}}</w:t>
      </w:r>
      <w:r w:rsidR="00102876" w:rsidRPr="00993C0D">
        <w:t xml:space="preserve"> workshop). For the nozzle: Bruneau 1965, no. 3039, pl. 19. For the shoulder decor: Bruneau 1965, no. 2970, pl. 17.</w:t>
      </w:r>
    </w:p>
    <w:p w14:paraId="72361DC4" w14:textId="77777777" w:rsidR="00A26E6B" w:rsidRDefault="00A26E6B" w:rsidP="00A26E6B">
      <w:pPr>
        <w:spacing w:line="480" w:lineRule="auto"/>
      </w:pPr>
      <w:r>
        <w:t xml:space="preserve">Provenance: </w:t>
      </w:r>
    </w:p>
    <w:p w14:paraId="06940EF5" w14:textId="77777777" w:rsidR="00285B0D" w:rsidRDefault="00285B0D" w:rsidP="00285B0D">
      <w:pPr>
        <w:spacing w:line="480" w:lineRule="auto"/>
      </w:pPr>
      <w:r>
        <w:t>Bibliography: Unpublished.</w:t>
      </w:r>
    </w:p>
    <w:p w14:paraId="790E7D68" w14:textId="5B57BC86" w:rsidR="00285B0D" w:rsidRDefault="00285B0D" w:rsidP="00285B0D">
      <w:pPr>
        <w:spacing w:line="480" w:lineRule="auto"/>
      </w:pPr>
      <w:r>
        <w:t xml:space="preserve">Date: </w:t>
      </w:r>
      <w:r w:rsidR="00102876" w:rsidRPr="00993C0D">
        <w:t xml:space="preserve">Mid-second to </w:t>
      </w:r>
      <w:r w:rsidR="00DC2304">
        <w:t>early</w:t>
      </w:r>
      <w:r w:rsidR="00102876" w:rsidRPr="00993C0D">
        <w:t xml:space="preserve"> first century</w:t>
      </w:r>
      <w:r w:rsidR="00102876" w:rsidRPr="00524C6D">
        <w:rPr>
          <w:caps/>
        </w:rPr>
        <w:t xml:space="preserve"> </w:t>
      </w:r>
      <w:r w:rsidR="00102876" w:rsidRPr="005170AB">
        <w:rPr>
          <w:caps/>
        </w:rPr>
        <w:t>B.C.</w:t>
      </w:r>
    </w:p>
    <w:p w14:paraId="3BEDE5A9" w14:textId="77777777" w:rsidR="00285B0D" w:rsidRDefault="00285B0D" w:rsidP="00285B0D">
      <w:pPr>
        <w:spacing w:line="480" w:lineRule="auto"/>
      </w:pPr>
      <w:r>
        <w:t xml:space="preserve">Date numeric: </w:t>
      </w:r>
      <w:r w:rsidR="00102876">
        <w:t>-150; -75</w:t>
      </w:r>
    </w:p>
    <w:p w14:paraId="30904702"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2A00DD90"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E409BE0" w14:textId="77777777" w:rsidR="001055E9" w:rsidRDefault="001055E9" w:rsidP="001055E9">
      <w:pPr>
        <w:pStyle w:val="Textedelespacerserv2"/>
        <w:numPr>
          <w:ilvl w:val="0"/>
          <w:numId w:val="0"/>
        </w:numPr>
        <w:spacing w:line="480" w:lineRule="auto"/>
        <w:jc w:val="left"/>
        <w:outlineLvl w:val="9"/>
        <w:rPr>
          <w:rFonts w:ascii="Palatino" w:hAnsi="Palatino"/>
        </w:rPr>
      </w:pPr>
    </w:p>
    <w:p w14:paraId="0FA8D3EB" w14:textId="77777777" w:rsidR="00102876" w:rsidRDefault="00102876" w:rsidP="00102876">
      <w:pPr>
        <w:spacing w:line="480" w:lineRule="auto"/>
      </w:pPr>
      <w:r>
        <w:t>Catalogue Number: 39</w:t>
      </w:r>
    </w:p>
    <w:p w14:paraId="5AD69571" w14:textId="77777777" w:rsidR="00102876" w:rsidRDefault="00102876" w:rsidP="00102876">
      <w:pPr>
        <w:spacing w:line="480" w:lineRule="auto"/>
      </w:pPr>
      <w:r>
        <w:t xml:space="preserve">Inventory Number: </w:t>
      </w:r>
      <w:r w:rsidRPr="00993C0D">
        <w:t>83.</w:t>
      </w:r>
      <w:r w:rsidRPr="00524C6D">
        <w:rPr>
          <w:caps/>
        </w:rPr>
        <w:t>aq</w:t>
      </w:r>
      <w:r w:rsidRPr="00993C0D">
        <w:t>.377.346</w:t>
      </w:r>
    </w:p>
    <w:p w14:paraId="752FFD4B" w14:textId="77777777" w:rsidR="00102876" w:rsidRDefault="00102876" w:rsidP="00102876">
      <w:pPr>
        <w:spacing w:line="480" w:lineRule="auto"/>
      </w:pPr>
      <w:r>
        <w:t xml:space="preserve">Dimensions: </w:t>
      </w:r>
      <w:r w:rsidRPr="00993C0D">
        <w:t>L: 10.8; W: 5.6; H: 2.5</w:t>
      </w:r>
    </w:p>
    <w:p w14:paraId="4D152001" w14:textId="77777777" w:rsidR="00102876" w:rsidRDefault="00102876" w:rsidP="00102876">
      <w:pPr>
        <w:spacing w:line="480" w:lineRule="auto"/>
      </w:pPr>
      <w:r>
        <w:t xml:space="preserve">Condition and Fabric: </w:t>
      </w:r>
      <w:r w:rsidRPr="00993C0D">
        <w:t>Ribbon handle broken off. Clay 7.5YR5/4 brown, unevenly applied glaze 10YR4/2 dark grayish brown, and 10YR3/2 very dark grayish brown. Slight mica.</w:t>
      </w:r>
    </w:p>
    <w:p w14:paraId="3E79A6A6" w14:textId="77777777" w:rsidR="00102876" w:rsidRDefault="00102876" w:rsidP="00102876">
      <w:pPr>
        <w:spacing w:line="480" w:lineRule="auto"/>
      </w:pPr>
      <w:r>
        <w:t xml:space="preserve">Description: </w:t>
      </w:r>
      <w:r w:rsidR="00707CC3" w:rsidRPr="00993C0D">
        <w:t xml:space="preserve">Moldmade. </w:t>
      </w:r>
      <w:r w:rsidRPr="00993C0D">
        <w:t xml:space="preserve">Biconical body. Shoulder with </w:t>
      </w:r>
      <w:r>
        <w:t xml:space="preserve">a </w:t>
      </w:r>
      <w:r w:rsidRPr="00993C0D">
        <w:t xml:space="preserve">row of ovolos alternating with spiral staffs. Wide flat discus, separated from the shoulder by two circular ridges. Central filling-hole surrounded by a thin ring. Long round-tipped nozzle; large near-circular plate surrounding </w:t>
      </w:r>
      <w:r>
        <w:t xml:space="preserve">the </w:t>
      </w:r>
      <w:r w:rsidRPr="00993C0D">
        <w:t xml:space="preserve">wick-hole; small S-shaped relief of dolphin on </w:t>
      </w:r>
      <w:r>
        <w:t xml:space="preserve">the </w:t>
      </w:r>
      <w:r w:rsidRPr="00993C0D">
        <w:t>nozzle</w:t>
      </w:r>
      <w:r>
        <w:t xml:space="preserve"> neck</w:t>
      </w:r>
      <w:r w:rsidRPr="00993C0D">
        <w:t xml:space="preserve">; </w:t>
      </w:r>
      <w:r>
        <w:t xml:space="preserve">the </w:t>
      </w:r>
      <w:r w:rsidRPr="00993C0D">
        <w:t xml:space="preserve">underside has </w:t>
      </w:r>
      <w:r>
        <w:t xml:space="preserve">a </w:t>
      </w:r>
      <w:r w:rsidRPr="00993C0D">
        <w:t>characteristic bulging form. Oval</w:t>
      </w:r>
      <w:r w:rsidR="002644FC">
        <w:t>,</w:t>
      </w:r>
      <w:r w:rsidRPr="00993C0D">
        <w:t xml:space="preserve"> slightly raised base with mark in low relief, like an </w:t>
      </w:r>
      <w:r w:rsidRPr="00524C6D">
        <w:rPr>
          <w:caps/>
        </w:rPr>
        <w:t>x</w:t>
      </w:r>
      <w:r w:rsidRPr="00993C0D">
        <w:t xml:space="preserve"> with a long </w:t>
      </w:r>
      <w:r w:rsidRPr="008A75E9">
        <w:t>branch</w:t>
      </w:r>
      <w:r w:rsidR="005C143C" w:rsidRPr="008A75E9">
        <w:t>.</w:t>
      </w:r>
      <w:r w:rsidR="00427E36" w:rsidRPr="008A75E9">
        <w:t xml:space="preserve"> {{stamp:39}}</w:t>
      </w:r>
    </w:p>
    <w:p w14:paraId="5BFAF170" w14:textId="77777777" w:rsidR="00232767" w:rsidRDefault="00232767" w:rsidP="00232767">
      <w:pPr>
        <w:spacing w:line="480" w:lineRule="auto"/>
      </w:pPr>
      <w:r>
        <w:t>Discus Iconography: Plain discus.</w:t>
      </w:r>
    </w:p>
    <w:p w14:paraId="450D4C4D" w14:textId="77777777" w:rsidR="00102876" w:rsidRDefault="00102876" w:rsidP="00102876">
      <w:pPr>
        <w:spacing w:line="480" w:lineRule="auto"/>
      </w:pPr>
      <w:r>
        <w:t xml:space="preserve">Type: </w:t>
      </w:r>
      <w:r w:rsidRPr="00993C0D">
        <w:t xml:space="preserve">Broneer </w:t>
      </w:r>
      <w:r w:rsidRPr="00524C6D">
        <w:rPr>
          <w:caps/>
        </w:rPr>
        <w:t>xix</w:t>
      </w:r>
      <w:r w:rsidRPr="00993C0D">
        <w:t xml:space="preserve">; Howland 49; Bruneau </w:t>
      </w:r>
      <w:r w:rsidRPr="00524C6D">
        <w:rPr>
          <w:caps/>
        </w:rPr>
        <w:t>vii</w:t>
      </w:r>
      <w:r w:rsidRPr="00993C0D">
        <w:t xml:space="preserve"> </w:t>
      </w:r>
      <w:r w:rsidRPr="00993C0D">
        <w:rPr>
          <w:i/>
        </w:rPr>
        <w:t>lampes dites d’Ephèse</w:t>
      </w:r>
      <w:r w:rsidRPr="00993C0D">
        <w:t xml:space="preserve"> group</w:t>
      </w:r>
      <w:r w:rsidRPr="00524C6D">
        <w:rPr>
          <w:caps/>
        </w:rPr>
        <w:t xml:space="preserve"> v</w:t>
      </w:r>
    </w:p>
    <w:p w14:paraId="2A34EE0E" w14:textId="77777777" w:rsidR="00102876" w:rsidRDefault="00102876" w:rsidP="00102876">
      <w:pPr>
        <w:spacing w:line="480" w:lineRule="auto"/>
      </w:pPr>
      <w:r>
        <w:t xml:space="preserve">Place of Manufacture or Origin: </w:t>
      </w:r>
      <w:r w:rsidR="00724C5D">
        <w:t>Anatolia</w:t>
      </w:r>
    </w:p>
    <w:p w14:paraId="4B9D5EE2" w14:textId="77777777" w:rsidR="00102876" w:rsidRDefault="00102876" w:rsidP="00102876">
      <w:pPr>
        <w:spacing w:line="480" w:lineRule="auto"/>
      </w:pPr>
      <w:r>
        <w:t xml:space="preserve">Parallels: </w:t>
      </w:r>
      <w:r w:rsidRPr="00993C0D">
        <w:t>(Close) Kassab Tezgör and Sezer 1995, no. 296. For nozzle: Bruneau 1965, no. 2761, pl. 15, and no. 2894, pl. 16. For dolphin-pattern: Bruneau 1965, p. 62, no. 2618.</w:t>
      </w:r>
    </w:p>
    <w:p w14:paraId="2120D30E" w14:textId="77777777" w:rsidR="00A26E6B" w:rsidRDefault="00A26E6B" w:rsidP="00A26E6B">
      <w:pPr>
        <w:spacing w:line="480" w:lineRule="auto"/>
      </w:pPr>
      <w:r>
        <w:t xml:space="preserve">Provenance: </w:t>
      </w:r>
    </w:p>
    <w:p w14:paraId="6F4DEF19" w14:textId="77777777" w:rsidR="00102876" w:rsidRDefault="00102876" w:rsidP="00102876">
      <w:pPr>
        <w:spacing w:line="480" w:lineRule="auto"/>
      </w:pPr>
      <w:r>
        <w:t>Bibliography: Unpublished.</w:t>
      </w:r>
    </w:p>
    <w:p w14:paraId="1BDA7A9C" w14:textId="1A50A682" w:rsidR="00102876" w:rsidRDefault="00102876" w:rsidP="00102876">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279E7523" w14:textId="77777777" w:rsidR="00102876" w:rsidRDefault="00102876" w:rsidP="00102876">
      <w:pPr>
        <w:spacing w:line="480" w:lineRule="auto"/>
      </w:pPr>
      <w:r>
        <w:t>Date numeric: -150; -75</w:t>
      </w:r>
    </w:p>
    <w:p w14:paraId="0500779E"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7DF988D7"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90392E5" w14:textId="77777777" w:rsidR="001055E9" w:rsidRDefault="001055E9" w:rsidP="001055E9">
      <w:pPr>
        <w:pStyle w:val="Textedelespacerserv2"/>
        <w:numPr>
          <w:ilvl w:val="0"/>
          <w:numId w:val="0"/>
        </w:numPr>
        <w:spacing w:line="480" w:lineRule="auto"/>
        <w:jc w:val="left"/>
        <w:outlineLvl w:val="9"/>
        <w:rPr>
          <w:rFonts w:ascii="Palatino" w:hAnsi="Palatino"/>
        </w:rPr>
      </w:pPr>
    </w:p>
    <w:p w14:paraId="49273F85" w14:textId="77777777" w:rsidR="00874D61" w:rsidRDefault="00874D61" w:rsidP="00874D61">
      <w:pPr>
        <w:spacing w:line="480" w:lineRule="auto"/>
      </w:pPr>
      <w:r>
        <w:t>Catalogue Number: 40</w:t>
      </w:r>
    </w:p>
    <w:p w14:paraId="01BCB37A" w14:textId="77777777" w:rsidR="00874D61" w:rsidRDefault="00874D61" w:rsidP="00874D61">
      <w:pPr>
        <w:spacing w:line="480" w:lineRule="auto"/>
      </w:pPr>
      <w:r>
        <w:t xml:space="preserve">Inventory Number: </w:t>
      </w:r>
      <w:r w:rsidRPr="00993C0D">
        <w:t>83.</w:t>
      </w:r>
      <w:r w:rsidRPr="00524C6D">
        <w:rPr>
          <w:caps/>
        </w:rPr>
        <w:t>aq</w:t>
      </w:r>
      <w:r w:rsidRPr="00993C0D">
        <w:t>.377.349</w:t>
      </w:r>
    </w:p>
    <w:p w14:paraId="3F3E00D9" w14:textId="77777777" w:rsidR="00874D61" w:rsidRDefault="00874D61" w:rsidP="00874D61">
      <w:pPr>
        <w:spacing w:line="480" w:lineRule="auto"/>
      </w:pPr>
      <w:r>
        <w:t xml:space="preserve">Dimensions: </w:t>
      </w:r>
      <w:r w:rsidRPr="00993C0D">
        <w:t>L: 13.2; W: 6.7; H: 3.2</w:t>
      </w:r>
    </w:p>
    <w:p w14:paraId="48B36125" w14:textId="77777777" w:rsidR="00874D61" w:rsidRDefault="00874D61" w:rsidP="00874D61">
      <w:pPr>
        <w:spacing w:line="480" w:lineRule="auto"/>
      </w:pPr>
      <w:r>
        <w:t xml:space="preserve">Condition and Fabric: </w:t>
      </w:r>
      <w:r w:rsidRPr="00993C0D">
        <w:t>Thin crack on left side. Clay 10YR6/1 light gray, glaze near 7.5R4/0 dark gray. Mica.</w:t>
      </w:r>
    </w:p>
    <w:p w14:paraId="24A2B0E5" w14:textId="4D93440E" w:rsidR="00874D61" w:rsidRDefault="00874D61" w:rsidP="00874D61">
      <w:pPr>
        <w:spacing w:line="480" w:lineRule="auto"/>
      </w:pPr>
      <w:r>
        <w:t xml:space="preserve">Description: </w:t>
      </w:r>
      <w:r w:rsidR="00D01CC3">
        <w:t>Mold</w:t>
      </w:r>
      <w:r w:rsidR="00707CC3">
        <w:t xml:space="preserve">made. </w:t>
      </w:r>
      <w:r w:rsidRPr="00993C0D">
        <w:t xml:space="preserve">Ribbon handle with two grooves. Biconical body. Shoulder with striated patterns: vertical lines alternating with rows of horizontal bars. Large discus, separated from the shoulder by a raised ridge. Flat-bottomed discus pierced by off-center filling-hole and three small holes. Long round-tipped nozzle; large near-circular plate surrounding </w:t>
      </w:r>
      <w:r>
        <w:t xml:space="preserve">the </w:t>
      </w:r>
      <w:r w:rsidRPr="00993C0D">
        <w:t xml:space="preserve">wick-hole; another striated pattern, possibly a leaf, on top of </w:t>
      </w:r>
      <w:r>
        <w:t xml:space="preserve">the </w:t>
      </w:r>
      <w:r w:rsidRPr="00993C0D">
        <w:t>nozzle. Raised circular base-ring.</w:t>
      </w:r>
    </w:p>
    <w:p w14:paraId="1068FC9D" w14:textId="77777777" w:rsidR="00232767" w:rsidRDefault="00232767" w:rsidP="00232767">
      <w:pPr>
        <w:spacing w:line="480" w:lineRule="auto"/>
      </w:pPr>
      <w:r>
        <w:t>Discus Iconography: Plain discus.</w:t>
      </w:r>
    </w:p>
    <w:p w14:paraId="26AFC816" w14:textId="77777777" w:rsidR="00874D61" w:rsidRDefault="00874D61" w:rsidP="00874D61">
      <w:pPr>
        <w:spacing w:line="480" w:lineRule="auto"/>
      </w:pPr>
      <w:r>
        <w:t xml:space="preserve">Type: </w:t>
      </w:r>
      <w:r w:rsidRPr="00993C0D">
        <w:t xml:space="preserve">Broneer </w:t>
      </w:r>
      <w:r w:rsidRPr="00524C6D">
        <w:rPr>
          <w:caps/>
        </w:rPr>
        <w:t>xix</w:t>
      </w:r>
      <w:r w:rsidRPr="00993C0D">
        <w:t xml:space="preserve">; Howland 49; Bruneau </w:t>
      </w:r>
      <w:r w:rsidRPr="00524C6D">
        <w:rPr>
          <w:caps/>
        </w:rPr>
        <w:t>vii</w:t>
      </w:r>
      <w:r w:rsidRPr="00993C0D">
        <w:t xml:space="preserve"> </w:t>
      </w:r>
      <w:r w:rsidRPr="00993C0D">
        <w:rPr>
          <w:i/>
        </w:rPr>
        <w:t>lampes dites d’Ephèse</w:t>
      </w:r>
      <w:r w:rsidRPr="00993C0D">
        <w:t xml:space="preserve"> group</w:t>
      </w:r>
      <w:r w:rsidRPr="00524C6D">
        <w:rPr>
          <w:caps/>
        </w:rPr>
        <w:t xml:space="preserve"> v</w:t>
      </w:r>
    </w:p>
    <w:p w14:paraId="409BBE8C" w14:textId="77777777" w:rsidR="00874D61" w:rsidRDefault="00874D61" w:rsidP="00874D61">
      <w:pPr>
        <w:spacing w:line="480" w:lineRule="auto"/>
      </w:pPr>
      <w:r>
        <w:t xml:space="preserve">Place of Manufacture or Origin: </w:t>
      </w:r>
      <w:r w:rsidR="00724C5D">
        <w:t>Anatolia</w:t>
      </w:r>
    </w:p>
    <w:p w14:paraId="31E9D06F" w14:textId="77777777" w:rsidR="00874D61" w:rsidRDefault="00874D61" w:rsidP="00874D61">
      <w:pPr>
        <w:spacing w:line="480" w:lineRule="auto"/>
      </w:pPr>
      <w:r>
        <w:t xml:space="preserve">Parallels: </w:t>
      </w:r>
      <w:r w:rsidRPr="00993C0D">
        <w:t>None found; (close) Gürler 2003, no. 18, fig. 3 (Tire museum); for shoulder decor: Bruneau 1965, no. 2975, pl. 17; for pattern on neck of nozzle: Bruneau 1965, no. 2970, pl. 17.</w:t>
      </w:r>
    </w:p>
    <w:p w14:paraId="034D7477" w14:textId="77777777" w:rsidR="00A26E6B" w:rsidRDefault="00A26E6B" w:rsidP="00A26E6B">
      <w:pPr>
        <w:spacing w:line="480" w:lineRule="auto"/>
      </w:pPr>
      <w:r>
        <w:t xml:space="preserve">Provenance: </w:t>
      </w:r>
    </w:p>
    <w:p w14:paraId="71EE086A" w14:textId="77777777" w:rsidR="00874D61" w:rsidRDefault="00874D61" w:rsidP="00874D61">
      <w:pPr>
        <w:spacing w:line="480" w:lineRule="auto"/>
      </w:pPr>
      <w:r>
        <w:t>Bibliography: Unpublished.</w:t>
      </w:r>
    </w:p>
    <w:p w14:paraId="53C5BF65" w14:textId="4C44A346" w:rsidR="00874D61" w:rsidRDefault="00874D61" w:rsidP="00874D61">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644C6D51" w14:textId="77777777" w:rsidR="00874D61" w:rsidRDefault="00874D61" w:rsidP="00874D61">
      <w:pPr>
        <w:spacing w:line="480" w:lineRule="auto"/>
      </w:pPr>
      <w:r>
        <w:t>Date numeric: -150; -75</w:t>
      </w:r>
    </w:p>
    <w:p w14:paraId="630A9E48" w14:textId="77777777" w:rsidR="00076E0B" w:rsidRDefault="00076E0B" w:rsidP="001055E9">
      <w:pPr>
        <w:pStyle w:val="Textedelespacerserv2"/>
        <w:numPr>
          <w:ilvl w:val="0"/>
          <w:numId w:val="0"/>
        </w:numPr>
        <w:spacing w:line="480" w:lineRule="auto"/>
        <w:jc w:val="left"/>
        <w:outlineLvl w:val="9"/>
        <w:rPr>
          <w:rFonts w:ascii="Palatino" w:hAnsi="Palatino"/>
        </w:rPr>
      </w:pPr>
    </w:p>
    <w:p w14:paraId="2967128A" w14:textId="77777777" w:rsidR="00076E0B" w:rsidRDefault="00076E0B" w:rsidP="001055E9">
      <w:pPr>
        <w:pStyle w:val="Textedelespacerserv2"/>
        <w:numPr>
          <w:ilvl w:val="0"/>
          <w:numId w:val="0"/>
        </w:numPr>
        <w:spacing w:line="480" w:lineRule="auto"/>
        <w:jc w:val="left"/>
        <w:outlineLvl w:val="9"/>
        <w:rPr>
          <w:rFonts w:ascii="Palatino" w:hAnsi="Palatino"/>
        </w:rPr>
      </w:pPr>
      <w:r>
        <w:rPr>
          <w:rFonts w:ascii="Palatino" w:hAnsi="Palatino"/>
        </w:rPr>
        <w:t>———</w:t>
      </w:r>
    </w:p>
    <w:p w14:paraId="723EFE90" w14:textId="77777777" w:rsidR="00076E0B" w:rsidRDefault="00076E0B" w:rsidP="001055E9">
      <w:pPr>
        <w:pStyle w:val="Textedelespacerserv2"/>
        <w:numPr>
          <w:ilvl w:val="0"/>
          <w:numId w:val="0"/>
        </w:numPr>
        <w:spacing w:line="480" w:lineRule="auto"/>
        <w:jc w:val="left"/>
        <w:outlineLvl w:val="9"/>
        <w:rPr>
          <w:rFonts w:ascii="Palatino" w:hAnsi="Palatino"/>
        </w:rPr>
      </w:pPr>
    </w:p>
    <w:p w14:paraId="75B8D09F" w14:textId="77777777" w:rsidR="00076E0B" w:rsidRDefault="00076E0B" w:rsidP="00076E0B">
      <w:pPr>
        <w:spacing w:line="480" w:lineRule="auto"/>
      </w:pPr>
      <w:r>
        <w:t>Catalogue Number: 41</w:t>
      </w:r>
    </w:p>
    <w:p w14:paraId="4E285CC5" w14:textId="77777777" w:rsidR="00076E0B" w:rsidRDefault="00076E0B" w:rsidP="00076E0B">
      <w:pPr>
        <w:spacing w:line="480" w:lineRule="auto"/>
      </w:pPr>
      <w:r>
        <w:t xml:space="preserve">Inventory Number: </w:t>
      </w:r>
      <w:r w:rsidRPr="00993C0D">
        <w:t>83.</w:t>
      </w:r>
      <w:r w:rsidRPr="00524C6D">
        <w:rPr>
          <w:caps/>
        </w:rPr>
        <w:t>aq</w:t>
      </w:r>
      <w:r w:rsidRPr="00993C0D">
        <w:t>.377.352</w:t>
      </w:r>
    </w:p>
    <w:p w14:paraId="7D7BD8E4" w14:textId="77777777" w:rsidR="00076E0B" w:rsidRDefault="00076E0B" w:rsidP="00076E0B">
      <w:pPr>
        <w:spacing w:line="480" w:lineRule="auto"/>
      </w:pPr>
      <w:r>
        <w:t xml:space="preserve">Dimensions: </w:t>
      </w:r>
      <w:r w:rsidRPr="00993C0D">
        <w:t>L: 13.0; W: 6.5; H: 3.6</w:t>
      </w:r>
    </w:p>
    <w:p w14:paraId="133C8F2D" w14:textId="77777777" w:rsidR="00076E0B" w:rsidRDefault="00076E0B" w:rsidP="00076E0B">
      <w:pPr>
        <w:spacing w:line="480" w:lineRule="auto"/>
      </w:pPr>
      <w:r>
        <w:t xml:space="preserve">Condition and Fabric: </w:t>
      </w:r>
      <w:r w:rsidRPr="00993C0D">
        <w:t>Intact. Clay 10YR5/1 gray, slip on top 7.5YR4/0 dark gray, on bottom 5YR4/2 dark reddish gray. Mica.</w:t>
      </w:r>
    </w:p>
    <w:p w14:paraId="154D7E01" w14:textId="77777777" w:rsidR="00076E0B" w:rsidRDefault="00076E0B" w:rsidP="00076E0B">
      <w:pPr>
        <w:spacing w:line="480" w:lineRule="auto"/>
      </w:pPr>
      <w:r>
        <w:t xml:space="preserve">Description: </w:t>
      </w:r>
      <w:r w:rsidR="00CE3E35" w:rsidRPr="00993C0D">
        <w:t>Moldmade.</w:t>
      </w:r>
      <w:r w:rsidR="00CE3E35">
        <w:t xml:space="preserve"> </w:t>
      </w:r>
      <w:r w:rsidRPr="00993C0D">
        <w:t xml:space="preserve">Ribbon handle with two grooves. Biconical body. Shoulder with three rows of globules, separated from </w:t>
      </w:r>
      <w:r>
        <w:t xml:space="preserve">the </w:t>
      </w:r>
      <w:r w:rsidRPr="00993C0D">
        <w:t xml:space="preserve">discus by </w:t>
      </w:r>
      <w:r>
        <w:t xml:space="preserve">a </w:t>
      </w:r>
      <w:r w:rsidRPr="00993C0D">
        <w:t xml:space="preserve">ridge. Large concave discus with slightly convex central area containing </w:t>
      </w:r>
      <w:r>
        <w:t xml:space="preserve">the </w:t>
      </w:r>
      <w:r w:rsidRPr="00993C0D">
        <w:t xml:space="preserve">filling-hole. Long round-tipped nozzle; large near-circular plate surrounding </w:t>
      </w:r>
      <w:r>
        <w:t xml:space="preserve">the </w:t>
      </w:r>
      <w:r w:rsidRPr="00993C0D">
        <w:t xml:space="preserve">wick-hole. Slightly raised base marked off </w:t>
      </w:r>
      <w:r>
        <w:t>by</w:t>
      </w:r>
      <w:r w:rsidRPr="00993C0D">
        <w:t xml:space="preserve"> </w:t>
      </w:r>
      <w:r>
        <w:t>one</w:t>
      </w:r>
      <w:r w:rsidRPr="00993C0D">
        <w:t xml:space="preserve"> circular groove.</w:t>
      </w:r>
    </w:p>
    <w:p w14:paraId="58E798DF" w14:textId="77777777" w:rsidR="00232767" w:rsidRDefault="00232767" w:rsidP="00232767">
      <w:pPr>
        <w:spacing w:line="480" w:lineRule="auto"/>
      </w:pPr>
      <w:r>
        <w:t>Discus Iconography: Plain discus.</w:t>
      </w:r>
    </w:p>
    <w:p w14:paraId="47E078CE" w14:textId="77777777" w:rsidR="00076E0B" w:rsidRDefault="00076E0B" w:rsidP="00076E0B">
      <w:pPr>
        <w:spacing w:line="480" w:lineRule="auto"/>
      </w:pPr>
      <w:r>
        <w:t xml:space="preserve">Type: </w:t>
      </w:r>
      <w:r w:rsidRPr="00993C0D">
        <w:t xml:space="preserve">Broneer </w:t>
      </w:r>
      <w:r w:rsidRPr="00524C6D">
        <w:rPr>
          <w:caps/>
        </w:rPr>
        <w:t>xix</w:t>
      </w:r>
      <w:r w:rsidRPr="00993C0D">
        <w:t xml:space="preserve">; Howland 49; Bruneau </w:t>
      </w:r>
      <w:r w:rsidRPr="00524C6D">
        <w:rPr>
          <w:caps/>
        </w:rPr>
        <w:t>vii</w:t>
      </w:r>
      <w:r w:rsidRPr="00993C0D">
        <w:t xml:space="preserve"> </w:t>
      </w:r>
      <w:r w:rsidRPr="00993C0D">
        <w:rPr>
          <w:i/>
        </w:rPr>
        <w:t>lampes dites d’Ephèse</w:t>
      </w:r>
      <w:r w:rsidRPr="00993C0D">
        <w:t xml:space="preserve"> group</w:t>
      </w:r>
      <w:r w:rsidRPr="00524C6D">
        <w:rPr>
          <w:caps/>
        </w:rPr>
        <w:t xml:space="preserve"> v</w:t>
      </w:r>
    </w:p>
    <w:p w14:paraId="09874FDB" w14:textId="77777777" w:rsidR="00076E0B" w:rsidRDefault="00076E0B" w:rsidP="00076E0B">
      <w:pPr>
        <w:spacing w:line="480" w:lineRule="auto"/>
      </w:pPr>
      <w:r>
        <w:t xml:space="preserve">Place of Manufacture or Origin: </w:t>
      </w:r>
      <w:r w:rsidR="00724C5D">
        <w:t>Central Anatolia</w:t>
      </w:r>
    </w:p>
    <w:p w14:paraId="270F2FF2" w14:textId="77777777" w:rsidR="00076E0B" w:rsidRDefault="00076E0B" w:rsidP="00076E0B">
      <w:pPr>
        <w:spacing w:line="480" w:lineRule="auto"/>
      </w:pPr>
      <w:r>
        <w:t xml:space="preserve">Parallels: </w:t>
      </w:r>
      <w:r w:rsidRPr="00993C0D">
        <w:t>Kassab Tezgör and Sezer 1995, no. 306. For the shoulder decor, see Bruneau 1965, no. 2796, pl. 15.</w:t>
      </w:r>
    </w:p>
    <w:p w14:paraId="0990E5DB" w14:textId="77777777" w:rsidR="00A26E6B" w:rsidRDefault="00A26E6B" w:rsidP="00A26E6B">
      <w:pPr>
        <w:spacing w:line="480" w:lineRule="auto"/>
      </w:pPr>
      <w:r>
        <w:t xml:space="preserve">Provenance: </w:t>
      </w:r>
    </w:p>
    <w:p w14:paraId="0CAF10E9" w14:textId="77777777" w:rsidR="00076E0B" w:rsidRDefault="00076E0B" w:rsidP="00076E0B">
      <w:pPr>
        <w:spacing w:line="480" w:lineRule="auto"/>
      </w:pPr>
      <w:r>
        <w:t>Bibliography: Unpublished.</w:t>
      </w:r>
    </w:p>
    <w:p w14:paraId="332884C0" w14:textId="17E43A24" w:rsidR="00076E0B" w:rsidRDefault="00076E0B" w:rsidP="00076E0B">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347985E1" w14:textId="77777777" w:rsidR="00076E0B" w:rsidRDefault="00076E0B" w:rsidP="00076E0B">
      <w:pPr>
        <w:spacing w:line="480" w:lineRule="auto"/>
      </w:pPr>
      <w:r>
        <w:t>Date numeric: -150; -75</w:t>
      </w:r>
    </w:p>
    <w:p w14:paraId="3511D132"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07933772"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5C2C072" w14:textId="77777777" w:rsidR="001055E9" w:rsidRDefault="001055E9" w:rsidP="001055E9">
      <w:pPr>
        <w:pStyle w:val="Textedelespacerserv2"/>
        <w:numPr>
          <w:ilvl w:val="0"/>
          <w:numId w:val="0"/>
        </w:numPr>
        <w:spacing w:line="480" w:lineRule="auto"/>
        <w:jc w:val="left"/>
        <w:outlineLvl w:val="9"/>
        <w:rPr>
          <w:rFonts w:ascii="Palatino" w:hAnsi="Palatino"/>
        </w:rPr>
      </w:pPr>
    </w:p>
    <w:p w14:paraId="0B5D9974" w14:textId="77777777" w:rsidR="008F6A11" w:rsidRDefault="008F6A11" w:rsidP="008F6A11">
      <w:pPr>
        <w:spacing w:line="480" w:lineRule="auto"/>
      </w:pPr>
      <w:r>
        <w:t>Catalogue Number: 42</w:t>
      </w:r>
    </w:p>
    <w:p w14:paraId="20D4A7EC" w14:textId="77777777" w:rsidR="008F6A11" w:rsidRDefault="008F6A11" w:rsidP="008F6A11">
      <w:pPr>
        <w:spacing w:line="480" w:lineRule="auto"/>
      </w:pPr>
      <w:r>
        <w:t xml:space="preserve">Inventory Number: </w:t>
      </w:r>
      <w:r w:rsidRPr="00993C0D">
        <w:t>83.</w:t>
      </w:r>
      <w:r w:rsidRPr="00524C6D">
        <w:rPr>
          <w:caps/>
        </w:rPr>
        <w:t>aq.</w:t>
      </w:r>
      <w:r w:rsidRPr="00993C0D">
        <w:t>377.343</w:t>
      </w:r>
    </w:p>
    <w:p w14:paraId="193AC5BB" w14:textId="77777777" w:rsidR="008F6A11" w:rsidRDefault="008F6A11" w:rsidP="008F6A11">
      <w:pPr>
        <w:spacing w:line="480" w:lineRule="auto"/>
      </w:pPr>
      <w:r>
        <w:t xml:space="preserve">Dimensions: </w:t>
      </w:r>
      <w:r w:rsidRPr="00993C0D">
        <w:t>L: 10.4; W: 5.7; H: 2.7</w:t>
      </w:r>
    </w:p>
    <w:p w14:paraId="7EC044DC" w14:textId="77777777" w:rsidR="008F6A11" w:rsidRDefault="008F6A11" w:rsidP="008F6A11">
      <w:pPr>
        <w:spacing w:line="480" w:lineRule="auto"/>
      </w:pPr>
      <w:r>
        <w:t xml:space="preserve">Condition and Fabric: </w:t>
      </w:r>
      <w:r w:rsidRPr="00993C0D">
        <w:t>Intact. Clay near 7.5YR7/2 pinkish gray, mottled</w:t>
      </w:r>
      <w:r w:rsidRPr="00594C33">
        <w:t xml:space="preserve"> </w:t>
      </w:r>
      <w:r w:rsidRPr="00993C0D">
        <w:t>slip near 10YR6/1 light gray. Mica.</w:t>
      </w:r>
    </w:p>
    <w:p w14:paraId="311EB963" w14:textId="6DA1F461" w:rsidR="008F6A11" w:rsidRPr="00C57157" w:rsidRDefault="008F6A11" w:rsidP="008F6A11">
      <w:pPr>
        <w:pStyle w:val="Textedelespacerserv2"/>
        <w:numPr>
          <w:ilvl w:val="0"/>
          <w:numId w:val="0"/>
        </w:numPr>
        <w:spacing w:line="480" w:lineRule="auto"/>
        <w:jc w:val="left"/>
        <w:outlineLvl w:val="9"/>
        <w:rPr>
          <w:rFonts w:ascii="Palatino" w:hAnsi="Palatino"/>
        </w:rPr>
      </w:pPr>
      <w:r w:rsidRPr="00CE3E35">
        <w:rPr>
          <w:rFonts w:ascii="Palatino" w:hAnsi="Palatino"/>
        </w:rPr>
        <w:t xml:space="preserve">Description: </w:t>
      </w:r>
      <w:r w:rsidR="00CE3E35" w:rsidRPr="00CE3E35">
        <w:rPr>
          <w:rFonts w:ascii="Palatino" w:hAnsi="Palatino"/>
        </w:rPr>
        <w:t xml:space="preserve">Moldmade. </w:t>
      </w:r>
      <w:r w:rsidRPr="00CE3E35">
        <w:rPr>
          <w:rFonts w:ascii="Palatino" w:hAnsi="Palatino"/>
        </w:rPr>
        <w:t>Ribbon</w:t>
      </w:r>
      <w:r w:rsidRPr="00993C0D">
        <w:rPr>
          <w:rFonts w:ascii="Palatino" w:hAnsi="Palatino"/>
        </w:rPr>
        <w:t xml:space="preserve"> handle with deep median groove; handle accidently bent sideways before firing. Biconvex body. Shoulder with </w:t>
      </w:r>
      <w:r>
        <w:rPr>
          <w:rFonts w:ascii="Palatino" w:hAnsi="Palatino"/>
        </w:rPr>
        <w:t xml:space="preserve">a </w:t>
      </w:r>
      <w:r w:rsidRPr="00993C0D">
        <w:rPr>
          <w:rFonts w:ascii="Palatino" w:hAnsi="Palatino"/>
        </w:rPr>
        <w:t xml:space="preserve">row of motifs resembling fishhooks. Circular raised beaded ridge separating shoulder from discus. Large discus slightly depressed, </w:t>
      </w:r>
      <w:r w:rsidRPr="00C57157">
        <w:rPr>
          <w:rFonts w:ascii="Palatino" w:hAnsi="Palatino"/>
        </w:rPr>
        <w:t>with Greek inscription composed with small beads: {{insc:</w:t>
      </w:r>
      <w:r w:rsidRPr="00C57157">
        <w:rPr>
          <w:rFonts w:ascii="Palatino" w:hAnsi="Palatino"/>
        </w:rPr>
        <w:sym w:font="Symbol" w:char="F045"/>
      </w:r>
      <w:r w:rsidRPr="00C57157">
        <w:rPr>
          <w:rFonts w:ascii="Palatino" w:hAnsi="Palatino"/>
        </w:rPr>
        <w:sym w:font="Symbol" w:char="F050"/>
      </w:r>
      <w:r w:rsidRPr="00C57157">
        <w:rPr>
          <w:rFonts w:ascii="Palatino" w:hAnsi="Palatino"/>
        </w:rPr>
        <w:sym w:font="Symbol" w:char="F041"/>
      </w:r>
      <w:r w:rsidRPr="00C57157">
        <w:rPr>
          <w:rFonts w:ascii="Palatino" w:hAnsi="Palatino"/>
        </w:rPr>
        <w:sym w:font="Symbol" w:char="F046"/>
      </w:r>
      <w:r w:rsidRPr="00C57157">
        <w:rPr>
          <w:rFonts w:ascii="Palatino" w:hAnsi="Palatino"/>
        </w:rPr>
        <w:sym w:font="Symbol" w:char="F052"/>
      </w:r>
      <w:r w:rsidRPr="00C57157">
        <w:rPr>
          <w:rFonts w:ascii="Palatino" w:hAnsi="Palatino"/>
        </w:rPr>
        <w:sym w:font="Symbol" w:char="F041"/>
      </w:r>
      <w:r w:rsidRPr="00C57157">
        <w:rPr>
          <w:rFonts w:ascii="Palatino" w:hAnsi="Palatino"/>
        </w:rPr>
        <w:t xml:space="preserve">C </w:t>
      </w:r>
      <w:r w:rsidRPr="00C57157">
        <w:rPr>
          <w:rFonts w:ascii="Palatino" w:hAnsi="Palatino"/>
        </w:rPr>
        <w:sym w:font="Symbol" w:char="F054"/>
      </w:r>
      <w:r w:rsidRPr="00C57157">
        <w:rPr>
          <w:rFonts w:ascii="Palatino" w:hAnsi="Palatino"/>
        </w:rPr>
        <w:sym w:font="Symbol" w:char="F055"/>
      </w:r>
      <w:r w:rsidRPr="00C57157">
        <w:rPr>
          <w:rFonts w:ascii="Palatino" w:hAnsi="Palatino"/>
        </w:rPr>
        <w:sym w:font="Symbol" w:char="F043"/>
      </w:r>
      <w:r w:rsidRPr="00C57157">
        <w:rPr>
          <w:rFonts w:ascii="Palatino" w:hAnsi="Palatino"/>
        </w:rPr>
        <w:t>AC</w:t>
      </w:r>
      <w:r w:rsidRPr="00C57157">
        <w:rPr>
          <w:rFonts w:ascii="Palatino" w:hAnsi="Palatino"/>
        </w:rPr>
        <w:sym w:font="Symbol" w:char="F049"/>
      </w:r>
      <w:r w:rsidRPr="00C57157">
        <w:rPr>
          <w:rFonts w:ascii="Palatino" w:hAnsi="Palatino"/>
        </w:rPr>
        <w:sym w:font="Symbol" w:char="F04F"/>
      </w:r>
      <w:r w:rsidRPr="00C57157">
        <w:rPr>
          <w:rFonts w:ascii="Palatino" w:hAnsi="Palatino"/>
        </w:rPr>
        <w:sym w:font="Symbol" w:char="F055"/>
      </w:r>
      <w:r w:rsidRPr="00C57157">
        <w:rPr>
          <w:rFonts w:ascii="Palatino" w:hAnsi="Palatino"/>
        </w:rPr>
        <w:t xml:space="preserve">}} (Epafras, son of Tychasios [maker or owner]); row of beads around an exceptionally small filling-hole. Long round-tipped nozzle; narrow, nearly circular plate around wick-hole; blurred pattern in pronounced relief, possibly bearded comedy mask (cf. </w:t>
      </w:r>
      <w:hyperlink r:id="rId10" w:history="1">
        <w:r w:rsidRPr="00F020F0">
          <w:rPr>
            <w:rStyle w:val="Hyperlink"/>
            <w:rFonts w:ascii="Palatino" w:hAnsi="Palatino"/>
          </w:rPr>
          <w:t>cat. 57</w:t>
        </w:r>
      </w:hyperlink>
      <w:r w:rsidRPr="00C57157">
        <w:rPr>
          <w:rFonts w:ascii="Palatino" w:hAnsi="Palatino"/>
        </w:rPr>
        <w:t>) on the nozzle neck. Raised base-ring with Greek inscription of beaded letters: three letters on one line: {{insc:C}} (retrograde) {{insc:</w:t>
      </w:r>
      <w:r w:rsidRPr="00CE1AB1">
        <w:rPr>
          <w:rFonts w:ascii="Palatino" w:hAnsi="Palatino"/>
        </w:rPr>
        <w:t>ΥΕ</w:t>
      </w:r>
      <w:r w:rsidRPr="00C57157">
        <w:rPr>
          <w:rFonts w:ascii="Palatino" w:hAnsi="Palatino"/>
        </w:rPr>
        <w:t>}}</w:t>
      </w:r>
      <w:r w:rsidR="008B4BD9">
        <w:rPr>
          <w:rFonts w:ascii="Palatino" w:hAnsi="Palatino"/>
        </w:rPr>
        <w:t>(?)</w:t>
      </w:r>
      <w:r w:rsidRPr="00C57157">
        <w:rPr>
          <w:rFonts w:ascii="Palatino" w:hAnsi="Palatino"/>
        </w:rPr>
        <w:t>.</w:t>
      </w:r>
    </w:p>
    <w:p w14:paraId="02BAE269" w14:textId="77777777" w:rsidR="00232767" w:rsidRDefault="00232767" w:rsidP="00232767">
      <w:pPr>
        <w:spacing w:line="480" w:lineRule="auto"/>
      </w:pPr>
      <w:r>
        <w:t>Discus Iconography: Inscription.</w:t>
      </w:r>
    </w:p>
    <w:p w14:paraId="568C88A5" w14:textId="77777777" w:rsidR="008F6A11" w:rsidRDefault="008F6A11" w:rsidP="008F6A11">
      <w:pPr>
        <w:spacing w:line="480" w:lineRule="auto"/>
      </w:pPr>
      <w:r>
        <w:t xml:space="preserve">Type: </w:t>
      </w:r>
      <w:r w:rsidR="000C0833" w:rsidRPr="00993C0D">
        <w:t xml:space="preserve">Broneer </w:t>
      </w:r>
      <w:r w:rsidR="000C0833" w:rsidRPr="00524C6D">
        <w:rPr>
          <w:caps/>
        </w:rPr>
        <w:t>xix</w:t>
      </w:r>
      <w:r w:rsidR="000C0833" w:rsidRPr="00993C0D">
        <w:t xml:space="preserve">; Howland 49; Bruneau </w:t>
      </w:r>
      <w:r w:rsidR="000C0833" w:rsidRPr="00524C6D">
        <w:rPr>
          <w:caps/>
        </w:rPr>
        <w:t>vii</w:t>
      </w:r>
      <w:r w:rsidR="000C0833" w:rsidRPr="00993C0D">
        <w:t xml:space="preserve"> </w:t>
      </w:r>
      <w:r w:rsidR="000C0833" w:rsidRPr="00993C0D">
        <w:rPr>
          <w:i/>
        </w:rPr>
        <w:t>lampes dites d’Ephèse</w:t>
      </w:r>
      <w:r w:rsidR="000C0833" w:rsidRPr="00993C0D">
        <w:t xml:space="preserve"> group</w:t>
      </w:r>
      <w:r w:rsidR="000C0833" w:rsidRPr="00524C6D">
        <w:rPr>
          <w:caps/>
        </w:rPr>
        <w:t xml:space="preserve"> v</w:t>
      </w:r>
    </w:p>
    <w:p w14:paraId="68630C1D" w14:textId="77777777" w:rsidR="008F6A11" w:rsidRDefault="008F6A11" w:rsidP="008F6A11">
      <w:pPr>
        <w:spacing w:line="480" w:lineRule="auto"/>
      </w:pPr>
      <w:r>
        <w:t xml:space="preserve">Place of Manufacture or Origin: </w:t>
      </w:r>
      <w:r w:rsidR="000C0833" w:rsidRPr="00C57157">
        <w:t>Asia Minor</w:t>
      </w:r>
    </w:p>
    <w:p w14:paraId="3AD4B424" w14:textId="77777777" w:rsidR="008F6A11" w:rsidRDefault="008F6A11" w:rsidP="008F6A11">
      <w:pPr>
        <w:spacing w:line="480" w:lineRule="auto"/>
      </w:pPr>
      <w:r>
        <w:t xml:space="preserve">Parallels: </w:t>
      </w:r>
      <w:r w:rsidR="000C0833" w:rsidRPr="00993C0D">
        <w:t>None found. For the shape of the nozzle tip, see Bruneau 1965, nos. 2730, 2754, pl. 15, and no. 2999, pl. 17; Hayes 1980, nos. 91–92, pl. 10.</w:t>
      </w:r>
    </w:p>
    <w:p w14:paraId="16CEC9AB" w14:textId="77777777" w:rsidR="00A26E6B" w:rsidRDefault="00A26E6B" w:rsidP="00A26E6B">
      <w:pPr>
        <w:spacing w:line="480" w:lineRule="auto"/>
      </w:pPr>
      <w:r>
        <w:t xml:space="preserve">Provenance: </w:t>
      </w:r>
    </w:p>
    <w:p w14:paraId="0D0F895F" w14:textId="77777777" w:rsidR="008F6A11" w:rsidRDefault="008F6A11" w:rsidP="008F6A11">
      <w:pPr>
        <w:spacing w:line="480" w:lineRule="auto"/>
      </w:pPr>
      <w:r>
        <w:t>Bibliography: Unpublished.</w:t>
      </w:r>
    </w:p>
    <w:p w14:paraId="2815AF25" w14:textId="2AA9A2B3" w:rsidR="008F6A11" w:rsidRDefault="008F6A11" w:rsidP="008F6A11">
      <w:pPr>
        <w:spacing w:line="480" w:lineRule="auto"/>
      </w:pPr>
      <w:r>
        <w:t xml:space="preserve">Date: </w:t>
      </w:r>
      <w:r w:rsidR="000C0833" w:rsidRPr="00993C0D">
        <w:t xml:space="preserve">Mid-second to </w:t>
      </w:r>
      <w:r w:rsidR="00DC2304">
        <w:t>early</w:t>
      </w:r>
      <w:r w:rsidR="000C0833" w:rsidRPr="00993C0D">
        <w:t xml:space="preserve"> first century</w:t>
      </w:r>
      <w:r w:rsidR="000C0833" w:rsidRPr="00524C6D">
        <w:rPr>
          <w:caps/>
        </w:rPr>
        <w:t xml:space="preserve"> </w:t>
      </w:r>
      <w:r w:rsidR="000C0833" w:rsidRPr="005170AB">
        <w:rPr>
          <w:caps/>
        </w:rPr>
        <w:t>B.C.</w:t>
      </w:r>
    </w:p>
    <w:p w14:paraId="62ECE9AB" w14:textId="77777777" w:rsidR="008F6A11" w:rsidRDefault="008F6A11" w:rsidP="008F6A11">
      <w:pPr>
        <w:spacing w:line="480" w:lineRule="auto"/>
      </w:pPr>
      <w:r>
        <w:t>Date numeric: -150; -75</w:t>
      </w:r>
    </w:p>
    <w:p w14:paraId="35CD2D0C"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1B45FCBA" w14:textId="77777777" w:rsidR="001055E9" w:rsidRPr="00993C0D" w:rsidDel="005319F7"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6FD3D77" w14:textId="77777777" w:rsidR="001055E9" w:rsidRDefault="001055E9" w:rsidP="001055E9">
      <w:pPr>
        <w:pStyle w:val="Textedelespacerserv2"/>
        <w:numPr>
          <w:ilvl w:val="0"/>
          <w:numId w:val="0"/>
        </w:numPr>
        <w:spacing w:line="480" w:lineRule="auto"/>
        <w:jc w:val="left"/>
        <w:outlineLvl w:val="9"/>
        <w:rPr>
          <w:rFonts w:ascii="Palatino" w:hAnsi="Palatino"/>
        </w:rPr>
      </w:pPr>
    </w:p>
    <w:p w14:paraId="1C2BEC87" w14:textId="77777777" w:rsidR="00323637" w:rsidRDefault="00323637" w:rsidP="00323637">
      <w:pPr>
        <w:spacing w:line="480" w:lineRule="auto"/>
      </w:pPr>
      <w:r>
        <w:t>Catalogue Number: 43</w:t>
      </w:r>
    </w:p>
    <w:p w14:paraId="5C1DB8E7" w14:textId="77777777" w:rsidR="00323637" w:rsidRDefault="00323637" w:rsidP="00323637">
      <w:pPr>
        <w:spacing w:line="480" w:lineRule="auto"/>
      </w:pPr>
      <w:r>
        <w:t xml:space="preserve">Inventory Number: </w:t>
      </w:r>
      <w:r w:rsidRPr="00993C0D">
        <w:t>83.</w:t>
      </w:r>
      <w:r w:rsidRPr="00524C6D">
        <w:rPr>
          <w:caps/>
        </w:rPr>
        <w:t>aq</w:t>
      </w:r>
      <w:r w:rsidRPr="00993C0D">
        <w:t>.377.332</w:t>
      </w:r>
    </w:p>
    <w:p w14:paraId="7B4B6928" w14:textId="77777777" w:rsidR="00323637" w:rsidRDefault="00323637" w:rsidP="00323637">
      <w:pPr>
        <w:spacing w:line="480" w:lineRule="auto"/>
      </w:pPr>
      <w:r>
        <w:t xml:space="preserve">Dimensions: </w:t>
      </w:r>
      <w:r w:rsidRPr="00993C0D">
        <w:t>L: 11.1; W: 5.3; H: 2.0</w:t>
      </w:r>
    </w:p>
    <w:p w14:paraId="170E0B4F" w14:textId="77777777" w:rsidR="00323637" w:rsidRDefault="00323637" w:rsidP="00323637">
      <w:pPr>
        <w:spacing w:line="480" w:lineRule="auto"/>
      </w:pPr>
      <w:r>
        <w:t xml:space="preserve">Condition and Fabric: </w:t>
      </w:r>
      <w:r w:rsidRPr="00993C0D">
        <w:t>Intact. Clay 2.5YR6/6 light red, glaze between 10YR5/1 and 10YR6/1 gray and light gray.</w:t>
      </w:r>
    </w:p>
    <w:p w14:paraId="10D49F35" w14:textId="77777777" w:rsidR="00323637" w:rsidRDefault="00323637" w:rsidP="00323637">
      <w:pPr>
        <w:spacing w:line="480" w:lineRule="auto"/>
      </w:pPr>
      <w:r>
        <w:t xml:space="preserve">Description: </w:t>
      </w:r>
      <w:r w:rsidR="00CE3E35" w:rsidRPr="00993C0D">
        <w:t>Moldmade.</w:t>
      </w:r>
      <w:r w:rsidR="00CE3E35">
        <w:t xml:space="preserve"> </w:t>
      </w:r>
      <w:r w:rsidRPr="00993C0D">
        <w:t>Ribbon handle with two grooves. Biconical body. Shoulder with two rows of globules, separated from</w:t>
      </w:r>
      <w:r>
        <w:t xml:space="preserve"> </w:t>
      </w:r>
      <w:r w:rsidRPr="00993C0D">
        <w:t xml:space="preserve">discus by a raised ridge. Flat discus pierced by </w:t>
      </w:r>
      <w:r>
        <w:t xml:space="preserve">a lipped </w:t>
      </w:r>
      <w:r w:rsidRPr="00993C0D">
        <w:t xml:space="preserve">central filling-hole with lip. Long round-tipped nozzle with </w:t>
      </w:r>
      <w:r>
        <w:t xml:space="preserve">a </w:t>
      </w:r>
      <w:r w:rsidRPr="00993C0D">
        <w:t xml:space="preserve">flat top; semicircular plate around half of </w:t>
      </w:r>
      <w:r>
        <w:t xml:space="preserve">the </w:t>
      </w:r>
      <w:r w:rsidRPr="00993C0D">
        <w:t>wick-hole. Raised oval base-ring.</w:t>
      </w:r>
    </w:p>
    <w:p w14:paraId="47EC6EFF" w14:textId="77777777" w:rsidR="00232767" w:rsidRDefault="00232767" w:rsidP="00232767">
      <w:pPr>
        <w:spacing w:line="480" w:lineRule="auto"/>
      </w:pPr>
      <w:r>
        <w:t>Discus Iconography: Plain discus.</w:t>
      </w:r>
    </w:p>
    <w:p w14:paraId="546B160F" w14:textId="77777777" w:rsidR="00323637" w:rsidRDefault="00323637" w:rsidP="00323637">
      <w:pPr>
        <w:spacing w:line="480" w:lineRule="auto"/>
      </w:pPr>
      <w:r>
        <w:t xml:space="preserve">Type: </w:t>
      </w:r>
      <w:r w:rsidRPr="00993C0D">
        <w:t xml:space="preserve">Broneer </w:t>
      </w:r>
      <w:r w:rsidRPr="00524C6D">
        <w:rPr>
          <w:caps/>
        </w:rPr>
        <w:t>xix</w:t>
      </w:r>
      <w:r w:rsidRPr="00993C0D">
        <w:t xml:space="preserve">; Howland 49; Bruneau </w:t>
      </w:r>
      <w:r w:rsidRPr="00524C6D">
        <w:rPr>
          <w:caps/>
        </w:rPr>
        <w:t>vii</w:t>
      </w:r>
      <w:r w:rsidRPr="00993C0D">
        <w:t xml:space="preserve"> </w:t>
      </w:r>
      <w:r w:rsidRPr="00993C0D">
        <w:rPr>
          <w:i/>
        </w:rPr>
        <w:t>lampes dites d’Ephèse</w:t>
      </w:r>
      <w:r w:rsidRPr="00993C0D">
        <w:t xml:space="preserve"> group </w:t>
      </w:r>
      <w:r w:rsidRPr="00524C6D">
        <w:rPr>
          <w:caps/>
        </w:rPr>
        <w:t>v</w:t>
      </w:r>
    </w:p>
    <w:p w14:paraId="2B3A2D18" w14:textId="77777777" w:rsidR="00323637" w:rsidRDefault="00323637" w:rsidP="00323637">
      <w:pPr>
        <w:spacing w:line="480" w:lineRule="auto"/>
      </w:pPr>
      <w:r>
        <w:t xml:space="preserve">Place of Manufacture or Origin: </w:t>
      </w:r>
      <w:r w:rsidR="00724C5D">
        <w:t>Central Anatolia</w:t>
      </w:r>
    </w:p>
    <w:p w14:paraId="71E0BDEB" w14:textId="77777777" w:rsidR="00323637" w:rsidRDefault="00323637" w:rsidP="00323637">
      <w:pPr>
        <w:spacing w:line="480" w:lineRule="auto"/>
      </w:pPr>
      <w:r>
        <w:t xml:space="preserve">Parallels: </w:t>
      </w:r>
      <w:r w:rsidRPr="00A65889">
        <w:t>None</w:t>
      </w:r>
      <w:r w:rsidRPr="00993C0D">
        <w:t xml:space="preserve"> found.</w:t>
      </w:r>
    </w:p>
    <w:p w14:paraId="161B6710" w14:textId="77777777" w:rsidR="00A26E6B" w:rsidRDefault="00A26E6B" w:rsidP="00A26E6B">
      <w:pPr>
        <w:spacing w:line="480" w:lineRule="auto"/>
      </w:pPr>
      <w:r>
        <w:t xml:space="preserve">Provenance: </w:t>
      </w:r>
    </w:p>
    <w:p w14:paraId="55E2D628" w14:textId="77777777" w:rsidR="00323637" w:rsidRDefault="00323637" w:rsidP="00323637">
      <w:pPr>
        <w:spacing w:line="480" w:lineRule="auto"/>
      </w:pPr>
      <w:r>
        <w:t>Bibliography: Unpublished.</w:t>
      </w:r>
    </w:p>
    <w:p w14:paraId="7A3EAB0C" w14:textId="7462D5E8" w:rsidR="00323637" w:rsidRDefault="00323637" w:rsidP="00323637">
      <w:pPr>
        <w:spacing w:line="480" w:lineRule="auto"/>
      </w:pPr>
      <w:r>
        <w:t xml:space="preserve">Date: </w:t>
      </w:r>
      <w:r w:rsidRPr="00993C0D">
        <w:t xml:space="preserve">Mid-second to </w:t>
      </w:r>
      <w:r w:rsidR="00DC2304">
        <w:t>early</w:t>
      </w:r>
      <w:r w:rsidRPr="00993C0D">
        <w:t xml:space="preserve"> first century</w:t>
      </w:r>
      <w:r w:rsidRPr="00524C6D">
        <w:rPr>
          <w:caps/>
        </w:rPr>
        <w:t xml:space="preserve"> </w:t>
      </w:r>
      <w:r w:rsidRPr="005170AB">
        <w:rPr>
          <w:caps/>
        </w:rPr>
        <w:t>B.C.</w:t>
      </w:r>
    </w:p>
    <w:p w14:paraId="5134E87D" w14:textId="77777777" w:rsidR="00323637" w:rsidRDefault="00323637" w:rsidP="00323637">
      <w:pPr>
        <w:spacing w:line="480" w:lineRule="auto"/>
      </w:pPr>
      <w:r>
        <w:t>Date numeric: -150; -75</w:t>
      </w:r>
    </w:p>
    <w:p w14:paraId="75C7EA6F" w14:textId="77777777" w:rsidR="00323637" w:rsidRDefault="00323637" w:rsidP="00323637">
      <w:pPr>
        <w:spacing w:line="480" w:lineRule="auto"/>
      </w:pPr>
      <w:r>
        <w:t xml:space="preserve">Discussion: </w:t>
      </w:r>
      <w:r w:rsidRPr="00993C0D">
        <w:t>The peculiar shape of nozzle ending is not rare on Hellenistic lamps, but it is less common on “Ephesus lamps.”</w:t>
      </w:r>
    </w:p>
    <w:p w14:paraId="11799B2A"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01425109" w14:textId="77777777" w:rsidR="001055E9" w:rsidRPr="006604BD" w:rsidRDefault="001055E9" w:rsidP="001055E9">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682B7147" w14:textId="77777777" w:rsidR="001055E9" w:rsidRDefault="001055E9" w:rsidP="001055E9">
      <w:pPr>
        <w:pStyle w:val="Textedelespacerserv2"/>
        <w:numPr>
          <w:ilvl w:val="0"/>
          <w:numId w:val="0"/>
        </w:numPr>
        <w:spacing w:line="480" w:lineRule="auto"/>
        <w:jc w:val="left"/>
        <w:outlineLvl w:val="9"/>
        <w:rPr>
          <w:rFonts w:ascii="Palatino" w:hAnsi="Palatino"/>
        </w:rPr>
      </w:pPr>
    </w:p>
    <w:p w14:paraId="65A594AC" w14:textId="77777777" w:rsidR="00676D08" w:rsidRDefault="00676D08" w:rsidP="00676D08">
      <w:pPr>
        <w:spacing w:line="480" w:lineRule="auto"/>
      </w:pPr>
      <w:r>
        <w:t>Catalogue Number: 44</w:t>
      </w:r>
    </w:p>
    <w:p w14:paraId="1C4574A9" w14:textId="77777777" w:rsidR="00676D08" w:rsidRDefault="00676D08" w:rsidP="00676D08">
      <w:pPr>
        <w:spacing w:line="480" w:lineRule="auto"/>
      </w:pPr>
      <w:r>
        <w:t xml:space="preserve">Inventory Number: </w:t>
      </w:r>
      <w:r w:rsidRPr="00993C0D">
        <w:t>83.</w:t>
      </w:r>
      <w:r w:rsidRPr="00524C6D">
        <w:rPr>
          <w:caps/>
        </w:rPr>
        <w:t>aq</w:t>
      </w:r>
      <w:r w:rsidRPr="00993C0D">
        <w:t>.377.337</w:t>
      </w:r>
    </w:p>
    <w:p w14:paraId="2F9939A2" w14:textId="77777777" w:rsidR="00676D08" w:rsidRDefault="00676D08" w:rsidP="00676D08">
      <w:pPr>
        <w:spacing w:line="480" w:lineRule="auto"/>
      </w:pPr>
      <w:r>
        <w:t xml:space="preserve">Dimensions: </w:t>
      </w:r>
      <w:r w:rsidRPr="00993C0D">
        <w:t>L: 10.3; W: 7.2; H: 2.7</w:t>
      </w:r>
    </w:p>
    <w:p w14:paraId="2444C535" w14:textId="77777777" w:rsidR="00676D08" w:rsidRDefault="00676D08" w:rsidP="00676D08">
      <w:pPr>
        <w:spacing w:line="480" w:lineRule="auto"/>
      </w:pPr>
      <w:r>
        <w:t xml:space="preserve">Condition and Fabric: </w:t>
      </w:r>
      <w:r w:rsidRPr="00993C0D">
        <w:t>Intact. Clay 10YR6/2 light brownish gray, glaze 7.5YR3/0 very dark gray.</w:t>
      </w:r>
    </w:p>
    <w:p w14:paraId="7D4E556C" w14:textId="77777777" w:rsidR="00676D08" w:rsidRDefault="00676D08" w:rsidP="00676D08">
      <w:pPr>
        <w:spacing w:line="480" w:lineRule="auto"/>
      </w:pPr>
      <w:r>
        <w:t xml:space="preserve">Description: </w:t>
      </w:r>
      <w:r w:rsidR="00CE3E35">
        <w:t xml:space="preserve">Moldmade. </w:t>
      </w:r>
      <w:r w:rsidRPr="00993C0D">
        <w:t xml:space="preserve">Biconvex body. Two conical side-lugs, each with </w:t>
      </w:r>
      <w:r>
        <w:t xml:space="preserve">a </w:t>
      </w:r>
      <w:r w:rsidRPr="00993C0D">
        <w:t xml:space="preserve">heart-shaped leaf. Shoulder </w:t>
      </w:r>
      <w:r>
        <w:t xml:space="preserve">decorated </w:t>
      </w:r>
      <w:r w:rsidRPr="00993C0D">
        <w:t xml:space="preserve">with </w:t>
      </w:r>
      <w:r>
        <w:t xml:space="preserve">a </w:t>
      </w:r>
      <w:r w:rsidRPr="00993C0D">
        <w:t xml:space="preserve">row of ovolos. Large raised flat-topped ring marked off by </w:t>
      </w:r>
      <w:r>
        <w:t xml:space="preserve">an </w:t>
      </w:r>
      <w:r w:rsidRPr="00993C0D">
        <w:t xml:space="preserve">inner circular groove separating </w:t>
      </w:r>
      <w:r>
        <w:t xml:space="preserve">the </w:t>
      </w:r>
      <w:r w:rsidRPr="00993C0D">
        <w:t>shoulder</w:t>
      </w:r>
      <w:r w:rsidRPr="00993C0D" w:rsidDel="00BD7F93">
        <w:t xml:space="preserve"> </w:t>
      </w:r>
      <w:r w:rsidRPr="00993C0D">
        <w:t xml:space="preserve">from </w:t>
      </w:r>
      <w:r>
        <w:t xml:space="preserve">the </w:t>
      </w:r>
      <w:r w:rsidRPr="00993C0D">
        <w:t xml:space="preserve">depressed discus. Lipped central filling-hole. Long round-tipped nozzle; large near-circular plate surrounding </w:t>
      </w:r>
      <w:r>
        <w:t xml:space="preserve">the </w:t>
      </w:r>
      <w:r w:rsidRPr="00993C0D">
        <w:t xml:space="preserve">wick-hole; bearded mask in high relief on </w:t>
      </w:r>
      <w:r>
        <w:t xml:space="preserve">the </w:t>
      </w:r>
      <w:r w:rsidRPr="00993C0D">
        <w:t>nozzle</w:t>
      </w:r>
      <w:r>
        <w:t xml:space="preserve"> neck</w:t>
      </w:r>
      <w:r w:rsidRPr="00993C0D">
        <w:t xml:space="preserve">; </w:t>
      </w:r>
      <w:r>
        <w:t xml:space="preserve">bulging </w:t>
      </w:r>
      <w:r w:rsidRPr="00993C0D">
        <w:t>underside of nozzle</w:t>
      </w:r>
      <w:r>
        <w:t>.</w:t>
      </w:r>
      <w:r w:rsidRPr="00993C0D">
        <w:t xml:space="preserve"> Raised base-ring marked off </w:t>
      </w:r>
      <w:r>
        <w:t>by</w:t>
      </w:r>
      <w:r w:rsidRPr="00993C0D">
        <w:t xml:space="preserve"> thin inner groove; concave center with further ring with central knob.</w:t>
      </w:r>
    </w:p>
    <w:p w14:paraId="413001E7" w14:textId="77777777" w:rsidR="00232767" w:rsidRDefault="00232767" w:rsidP="00232767">
      <w:pPr>
        <w:spacing w:line="480" w:lineRule="auto"/>
      </w:pPr>
      <w:r>
        <w:t>Discus Iconography: Plain discus.</w:t>
      </w:r>
    </w:p>
    <w:p w14:paraId="69C5C385" w14:textId="77777777" w:rsidR="00676D08" w:rsidRDefault="00676D08" w:rsidP="00676D08">
      <w:pPr>
        <w:spacing w:line="480" w:lineRule="auto"/>
      </w:pPr>
      <w:r>
        <w:t xml:space="preserve">Type: </w:t>
      </w:r>
      <w:r w:rsidRPr="00993C0D">
        <w:t xml:space="preserve">Schäfer’s </w:t>
      </w:r>
      <w:r w:rsidRPr="00993C0D">
        <w:rPr>
          <w:i/>
        </w:rPr>
        <w:t>Herzblätterlampen</w:t>
      </w:r>
    </w:p>
    <w:p w14:paraId="62EAC5E4" w14:textId="77777777" w:rsidR="00676D08" w:rsidRDefault="00676D08" w:rsidP="00676D08">
      <w:pPr>
        <w:spacing w:line="480" w:lineRule="auto"/>
      </w:pPr>
      <w:r>
        <w:t xml:space="preserve">Place of Manufacture or Origin: </w:t>
      </w:r>
      <w:r w:rsidR="00724C5D">
        <w:t>South Anatolia</w:t>
      </w:r>
    </w:p>
    <w:p w14:paraId="63B6B057" w14:textId="30F7FEBA" w:rsidR="00676D08" w:rsidRDefault="00CE1AB1" w:rsidP="00676D08">
      <w:pPr>
        <w:spacing w:line="480" w:lineRule="auto"/>
      </w:pPr>
      <w:r>
        <w:t>Parallels:</w:t>
      </w:r>
      <w:r w:rsidR="00676D08" w:rsidRPr="00993C0D">
        <w:t xml:space="preserve"> Brants 1913, no. 79, pl. 1; Waldhauer 1914, no. 97, pl. 9; Schäfer and Marczoch 1990, nos. Q.20–Q.30, pl. 59.</w:t>
      </w:r>
    </w:p>
    <w:p w14:paraId="344D7E4C" w14:textId="77777777" w:rsidR="00A26E6B" w:rsidRDefault="00A26E6B" w:rsidP="00A26E6B">
      <w:pPr>
        <w:spacing w:line="480" w:lineRule="auto"/>
      </w:pPr>
      <w:r>
        <w:t xml:space="preserve">Provenance: </w:t>
      </w:r>
    </w:p>
    <w:p w14:paraId="7297E4C0" w14:textId="77777777" w:rsidR="00676D08" w:rsidRDefault="00676D08" w:rsidP="00676D08">
      <w:pPr>
        <w:spacing w:line="480" w:lineRule="auto"/>
      </w:pPr>
      <w:r>
        <w:t>Bibliography: Unpublished.</w:t>
      </w:r>
    </w:p>
    <w:p w14:paraId="482F9036" w14:textId="77777777" w:rsidR="00676D08" w:rsidRDefault="00676D08" w:rsidP="00676D08">
      <w:pPr>
        <w:spacing w:line="480" w:lineRule="auto"/>
      </w:pPr>
      <w:r>
        <w:t xml:space="preserve">Date: </w:t>
      </w:r>
      <w:r w:rsidRPr="00993C0D">
        <w:t>Second century</w:t>
      </w:r>
      <w:r w:rsidRPr="00524C6D">
        <w:rPr>
          <w:caps/>
        </w:rPr>
        <w:t xml:space="preserve"> </w:t>
      </w:r>
      <w:r w:rsidRPr="005170AB">
        <w:rPr>
          <w:caps/>
        </w:rPr>
        <w:t>B.C.</w:t>
      </w:r>
      <w:r w:rsidR="00724C5D">
        <w:t>(?)</w:t>
      </w:r>
    </w:p>
    <w:p w14:paraId="63BC4833" w14:textId="77777777" w:rsidR="00676D08" w:rsidRDefault="00676D08" w:rsidP="00676D08">
      <w:pPr>
        <w:spacing w:line="480" w:lineRule="auto"/>
      </w:pPr>
      <w:r>
        <w:t>Date numeric: -200; -100</w:t>
      </w:r>
    </w:p>
    <w:p w14:paraId="492AAB89"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05038CE7"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4411D22" w14:textId="77777777" w:rsidR="001055E9" w:rsidRDefault="001055E9" w:rsidP="001055E9">
      <w:pPr>
        <w:pStyle w:val="Textedelespacerserv2"/>
        <w:numPr>
          <w:ilvl w:val="0"/>
          <w:numId w:val="0"/>
        </w:numPr>
        <w:spacing w:line="480" w:lineRule="auto"/>
        <w:jc w:val="left"/>
        <w:outlineLvl w:val="9"/>
        <w:rPr>
          <w:rFonts w:ascii="Palatino" w:hAnsi="Palatino"/>
        </w:rPr>
      </w:pPr>
    </w:p>
    <w:p w14:paraId="0107896E" w14:textId="77777777" w:rsidR="007C1B95" w:rsidRDefault="007C1B95" w:rsidP="007C1B95">
      <w:pPr>
        <w:spacing w:line="480" w:lineRule="auto"/>
      </w:pPr>
      <w:r>
        <w:t>Catalogue Number: 45</w:t>
      </w:r>
    </w:p>
    <w:p w14:paraId="192FFFFA" w14:textId="77777777" w:rsidR="007C1B95" w:rsidRDefault="007C1B95" w:rsidP="007C1B95">
      <w:pPr>
        <w:spacing w:line="480" w:lineRule="auto"/>
      </w:pPr>
      <w:r>
        <w:t xml:space="preserve">Inventory Number: </w:t>
      </w:r>
      <w:r w:rsidRPr="00993C0D">
        <w:t>83.</w:t>
      </w:r>
      <w:r w:rsidRPr="00524C6D">
        <w:rPr>
          <w:caps/>
        </w:rPr>
        <w:t>aq</w:t>
      </w:r>
      <w:r w:rsidRPr="00993C0D">
        <w:t>.377.333</w:t>
      </w:r>
    </w:p>
    <w:p w14:paraId="617BEA71" w14:textId="77777777" w:rsidR="007C1B95" w:rsidRDefault="007C1B95" w:rsidP="007C1B95">
      <w:pPr>
        <w:spacing w:line="480" w:lineRule="auto"/>
      </w:pPr>
      <w:r>
        <w:t xml:space="preserve">Dimensions: </w:t>
      </w:r>
      <w:r w:rsidRPr="00993C0D">
        <w:t>L: 8.2; W: 8.2; H: 3.2</w:t>
      </w:r>
    </w:p>
    <w:p w14:paraId="69DDE779" w14:textId="77777777" w:rsidR="007C1B95" w:rsidRDefault="007C1B95" w:rsidP="007C1B95">
      <w:pPr>
        <w:spacing w:line="480" w:lineRule="auto"/>
      </w:pPr>
      <w:r>
        <w:t xml:space="preserve">Condition and Fabric: </w:t>
      </w:r>
      <w:r w:rsidRPr="00993C0D">
        <w:t>Intact; overpainted. Clay between 10YR6/1 and 10YR6/2 light gray and light brownish gray, glaze 7.5YR 2/0 black.</w:t>
      </w:r>
    </w:p>
    <w:p w14:paraId="0105FD34" w14:textId="25A6B6E3" w:rsidR="007C1B95" w:rsidRDefault="007C1B95" w:rsidP="007C1B95">
      <w:pPr>
        <w:spacing w:line="480" w:lineRule="auto"/>
      </w:pPr>
      <w:r>
        <w:t xml:space="preserve">Description: </w:t>
      </w:r>
      <w:r w:rsidR="00CE3E35" w:rsidRPr="00993C0D">
        <w:t>Moldmade.</w:t>
      </w:r>
      <w:r w:rsidR="00D01CC3">
        <w:t xml:space="preserve"> </w:t>
      </w:r>
      <w:r w:rsidRPr="00993C0D">
        <w:t xml:space="preserve">Biconvex body; </w:t>
      </w:r>
      <w:r>
        <w:t xml:space="preserve">the </w:t>
      </w:r>
      <w:r w:rsidRPr="00993C0D">
        <w:t xml:space="preserve">general shape differs slightly from most Getty “Ephesus lamps” by its medium-sized nozzle without </w:t>
      </w:r>
      <w:r>
        <w:t xml:space="preserve">a </w:t>
      </w:r>
      <w:r w:rsidRPr="00993C0D">
        <w:t xml:space="preserve">long tapering neck, and by two conical side-lugs, each with </w:t>
      </w:r>
      <w:r>
        <w:t xml:space="preserve">a </w:t>
      </w:r>
      <w:r w:rsidRPr="00993C0D">
        <w:t xml:space="preserve">heart-shaped leaf. Shoulder with </w:t>
      </w:r>
      <w:r>
        <w:t xml:space="preserve">a </w:t>
      </w:r>
      <w:r w:rsidRPr="00993C0D">
        <w:t xml:space="preserve">row of darts, separated from </w:t>
      </w:r>
      <w:r>
        <w:t xml:space="preserve">the </w:t>
      </w:r>
      <w:r w:rsidRPr="00993C0D">
        <w:t xml:space="preserve">concave discus by </w:t>
      </w:r>
      <w:r>
        <w:t xml:space="preserve">a </w:t>
      </w:r>
      <w:r w:rsidRPr="00993C0D">
        <w:t xml:space="preserve">raised ridge. Central </w:t>
      </w:r>
      <w:r>
        <w:t xml:space="preserve">lipped </w:t>
      </w:r>
      <w:r w:rsidRPr="00993C0D">
        <w:t xml:space="preserve">filling-hole surrounded by </w:t>
      </w:r>
      <w:r>
        <w:t xml:space="preserve">a </w:t>
      </w:r>
      <w:r w:rsidRPr="00993C0D">
        <w:t xml:space="preserve">ring. Round-tipped nozzle with </w:t>
      </w:r>
      <w:r>
        <w:t xml:space="preserve">a </w:t>
      </w:r>
      <w:r w:rsidRPr="00993C0D">
        <w:t xml:space="preserve">large circular plate surrounding </w:t>
      </w:r>
      <w:r>
        <w:t xml:space="preserve">the </w:t>
      </w:r>
      <w:r w:rsidRPr="00993C0D">
        <w:t xml:space="preserve">wick-hole. Nozzle neck flanked by volutes, whose knobs are linked by a curved ridge close to the continuous shoulder. Raised base-ring accompanied by </w:t>
      </w:r>
      <w:r>
        <w:t xml:space="preserve">an </w:t>
      </w:r>
      <w:r w:rsidRPr="00993C0D">
        <w:t>inner ring. Potter’s mark within: two or three vertical lines(?).</w:t>
      </w:r>
    </w:p>
    <w:p w14:paraId="5DCF6B1C" w14:textId="77777777" w:rsidR="00232767" w:rsidRDefault="00232767" w:rsidP="00232767">
      <w:pPr>
        <w:spacing w:line="480" w:lineRule="auto"/>
      </w:pPr>
      <w:r>
        <w:t>Discus Iconography: Plain discus.</w:t>
      </w:r>
    </w:p>
    <w:p w14:paraId="794D0C5A" w14:textId="77777777" w:rsidR="007C1B95" w:rsidRDefault="007C1B95" w:rsidP="007C1B95">
      <w:pPr>
        <w:spacing w:line="480" w:lineRule="auto"/>
      </w:pPr>
      <w:r>
        <w:t xml:space="preserve">Type: </w:t>
      </w:r>
      <w:r w:rsidRPr="00993C0D">
        <w:t xml:space="preserve">Schäfer’s </w:t>
      </w:r>
      <w:r w:rsidRPr="00993C0D">
        <w:rPr>
          <w:i/>
        </w:rPr>
        <w:t>Herzblätterlampen</w:t>
      </w:r>
    </w:p>
    <w:p w14:paraId="1BDFD5AE" w14:textId="77777777" w:rsidR="007C1B95" w:rsidRDefault="007C1B95" w:rsidP="007C1B95">
      <w:pPr>
        <w:spacing w:line="480" w:lineRule="auto"/>
      </w:pPr>
      <w:r>
        <w:t>Place of Ma</w:t>
      </w:r>
      <w:r w:rsidR="00724C5D">
        <w:t>nufacture or Origin: Asia Minor</w:t>
      </w:r>
    </w:p>
    <w:p w14:paraId="751526C9" w14:textId="77777777" w:rsidR="007C1B95" w:rsidRDefault="007C1B95" w:rsidP="007C1B95">
      <w:pPr>
        <w:spacing w:line="480" w:lineRule="auto"/>
      </w:pPr>
      <w:r>
        <w:t xml:space="preserve">Parallels: </w:t>
      </w:r>
      <w:r w:rsidRPr="00993C0D">
        <w:t>None found.</w:t>
      </w:r>
    </w:p>
    <w:p w14:paraId="1BF2E6E7" w14:textId="77777777" w:rsidR="00A26E6B" w:rsidRDefault="00A26E6B" w:rsidP="00A26E6B">
      <w:pPr>
        <w:spacing w:line="480" w:lineRule="auto"/>
      </w:pPr>
      <w:r>
        <w:t xml:space="preserve">Provenance: </w:t>
      </w:r>
    </w:p>
    <w:p w14:paraId="477DDE29" w14:textId="77777777" w:rsidR="007C1B95" w:rsidRDefault="007C1B95" w:rsidP="007C1B95">
      <w:pPr>
        <w:spacing w:line="480" w:lineRule="auto"/>
      </w:pPr>
      <w:r>
        <w:t>Bibliography: Unpublished.</w:t>
      </w:r>
    </w:p>
    <w:p w14:paraId="42C0AF86" w14:textId="77777777" w:rsidR="007C1B95" w:rsidRDefault="007C1B95" w:rsidP="007C1B95">
      <w:pPr>
        <w:spacing w:line="480" w:lineRule="auto"/>
      </w:pPr>
      <w:r>
        <w:t xml:space="preserve">Date: </w:t>
      </w:r>
      <w:r w:rsidRPr="00993C0D">
        <w:t>Second century</w:t>
      </w:r>
      <w:r w:rsidRPr="00524C6D">
        <w:rPr>
          <w:caps/>
        </w:rPr>
        <w:t xml:space="preserve"> </w:t>
      </w:r>
      <w:r w:rsidRPr="005170AB">
        <w:rPr>
          <w:caps/>
        </w:rPr>
        <w:t>B.C.</w:t>
      </w:r>
      <w:r w:rsidRPr="00524C6D">
        <w:rPr>
          <w:caps/>
        </w:rPr>
        <w:t>(</w:t>
      </w:r>
      <w:r w:rsidR="00724C5D">
        <w:t>?)</w:t>
      </w:r>
    </w:p>
    <w:p w14:paraId="751A7F58" w14:textId="77777777" w:rsidR="007C1B95" w:rsidRDefault="007C1B95" w:rsidP="007C1B95">
      <w:pPr>
        <w:spacing w:line="480" w:lineRule="auto"/>
      </w:pPr>
      <w:r>
        <w:t>Date numeric: -200; -100</w:t>
      </w:r>
    </w:p>
    <w:p w14:paraId="149440BE"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1684708C"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1DE752F" w14:textId="77777777" w:rsidR="001055E9" w:rsidRDefault="001055E9" w:rsidP="001055E9">
      <w:pPr>
        <w:pStyle w:val="Textedelespacerserv2"/>
        <w:numPr>
          <w:ilvl w:val="0"/>
          <w:numId w:val="0"/>
        </w:numPr>
        <w:spacing w:line="480" w:lineRule="auto"/>
        <w:jc w:val="left"/>
        <w:outlineLvl w:val="9"/>
        <w:rPr>
          <w:rFonts w:ascii="Palatino" w:hAnsi="Palatino"/>
        </w:rPr>
      </w:pPr>
    </w:p>
    <w:p w14:paraId="7E429377" w14:textId="77777777" w:rsidR="0091186B" w:rsidRDefault="0091186B" w:rsidP="0091186B">
      <w:pPr>
        <w:spacing w:line="480" w:lineRule="auto"/>
      </w:pPr>
      <w:r>
        <w:t>Catalogue Number: 46</w:t>
      </w:r>
    </w:p>
    <w:p w14:paraId="5B204520" w14:textId="77777777" w:rsidR="0091186B" w:rsidRDefault="0091186B" w:rsidP="0091186B">
      <w:pPr>
        <w:spacing w:line="480" w:lineRule="auto"/>
      </w:pPr>
      <w:r>
        <w:t xml:space="preserve">Inventory Number: </w:t>
      </w:r>
      <w:r w:rsidRPr="00993C0D">
        <w:t>83.</w:t>
      </w:r>
      <w:r w:rsidRPr="00524C6D">
        <w:rPr>
          <w:caps/>
        </w:rPr>
        <w:t>aq</w:t>
      </w:r>
      <w:r w:rsidRPr="00993C0D">
        <w:t>.377.341</w:t>
      </w:r>
    </w:p>
    <w:p w14:paraId="0008B113" w14:textId="77777777" w:rsidR="0091186B" w:rsidRDefault="0091186B" w:rsidP="0091186B">
      <w:pPr>
        <w:spacing w:line="480" w:lineRule="auto"/>
      </w:pPr>
      <w:r>
        <w:t xml:space="preserve">Dimensions: </w:t>
      </w:r>
      <w:r w:rsidRPr="00993C0D">
        <w:t>L: 11.7; W: 7.5; H: 3.6</w:t>
      </w:r>
      <w:r>
        <w:t xml:space="preserve"> </w:t>
      </w:r>
    </w:p>
    <w:p w14:paraId="687DCE36" w14:textId="77777777" w:rsidR="0091186B" w:rsidRDefault="0091186B" w:rsidP="0091186B">
      <w:pPr>
        <w:spacing w:line="480" w:lineRule="auto"/>
      </w:pPr>
      <w:r>
        <w:t xml:space="preserve">Condition and Fabric: </w:t>
      </w:r>
      <w:r w:rsidRPr="00993C0D">
        <w:t>Intact. Clay near 10YR5/1 gray, glaze 2.5YR3/0 very dark gray</w:t>
      </w:r>
      <w:r w:rsidR="00724C5D">
        <w:t>.</w:t>
      </w:r>
    </w:p>
    <w:p w14:paraId="3D5CE32E" w14:textId="77777777" w:rsidR="0091186B" w:rsidRDefault="0091186B" w:rsidP="0091186B">
      <w:pPr>
        <w:spacing w:line="480" w:lineRule="auto"/>
      </w:pPr>
      <w:r>
        <w:t xml:space="preserve">Description: </w:t>
      </w:r>
      <w:r w:rsidR="00CE3E35">
        <w:t xml:space="preserve">Moldmade. </w:t>
      </w:r>
      <w:r w:rsidRPr="00993C0D">
        <w:t xml:space="preserve">Loop handle with </w:t>
      </w:r>
      <w:r>
        <w:t xml:space="preserve">a </w:t>
      </w:r>
      <w:r w:rsidRPr="00993C0D">
        <w:t xml:space="preserve">groove and </w:t>
      </w:r>
      <w:r>
        <w:t xml:space="preserve">a </w:t>
      </w:r>
      <w:r w:rsidRPr="00993C0D">
        <w:t xml:space="preserve">cross-band. Biconvex body. Shoulder with </w:t>
      </w:r>
      <w:r>
        <w:t xml:space="preserve">an </w:t>
      </w:r>
      <w:r w:rsidRPr="00993C0D">
        <w:t>egg-and-tongue row.</w:t>
      </w:r>
      <w:r w:rsidRPr="00993C0D" w:rsidDel="00CE71CE">
        <w:t xml:space="preserve"> </w:t>
      </w:r>
      <w:r w:rsidRPr="00993C0D">
        <w:t xml:space="preserve">Beaded raised ring separating </w:t>
      </w:r>
      <w:r>
        <w:t xml:space="preserve">the </w:t>
      </w:r>
      <w:r w:rsidRPr="00993C0D">
        <w:t xml:space="preserve">shoulder from </w:t>
      </w:r>
      <w:r>
        <w:t xml:space="preserve">the </w:t>
      </w:r>
      <w:r w:rsidRPr="00993C0D">
        <w:t xml:space="preserve">discus. Two side-lugs in the shape of knucklebones with two short central ridges. Flat discus with central filling-hole and three small holes to drain spilled oil. Medium-sized nozzle; large flat circular plate around </w:t>
      </w:r>
      <w:r>
        <w:t xml:space="preserve">the </w:t>
      </w:r>
      <w:r w:rsidRPr="00993C0D">
        <w:t xml:space="preserve">wick-hole; wide substantial volutes flanking </w:t>
      </w:r>
      <w:r>
        <w:t xml:space="preserve">the </w:t>
      </w:r>
      <w:r w:rsidRPr="00993C0D">
        <w:t xml:space="preserve">nozzle; between them on the shoulder a man’s head in high relief; narrow rectangular opening below it, acting as air hole. Raised circular base-ring marked off </w:t>
      </w:r>
      <w:r>
        <w:t>by one</w:t>
      </w:r>
      <w:r w:rsidRPr="00993C0D">
        <w:t xml:space="preserve"> inner groove.</w:t>
      </w:r>
    </w:p>
    <w:p w14:paraId="2F8442F7" w14:textId="77777777" w:rsidR="00232767" w:rsidRDefault="00232767" w:rsidP="00232767">
      <w:pPr>
        <w:spacing w:line="480" w:lineRule="auto"/>
      </w:pPr>
      <w:r>
        <w:t>Discus Iconography: Plain discus.</w:t>
      </w:r>
    </w:p>
    <w:p w14:paraId="0009BCC0" w14:textId="77777777" w:rsidR="0091186B" w:rsidRDefault="0091186B" w:rsidP="0091186B">
      <w:pPr>
        <w:spacing w:line="480" w:lineRule="auto"/>
      </w:pPr>
      <w:r>
        <w:t xml:space="preserve">Type: </w:t>
      </w:r>
      <w:r w:rsidR="00724C5D">
        <w:t>Side-lugged Asia Minor type</w:t>
      </w:r>
    </w:p>
    <w:p w14:paraId="109ABC03" w14:textId="77777777" w:rsidR="0091186B" w:rsidRDefault="0091186B" w:rsidP="0091186B">
      <w:pPr>
        <w:spacing w:line="480" w:lineRule="auto"/>
      </w:pPr>
      <w:r>
        <w:t xml:space="preserve">Place of Manufacture or Origin: </w:t>
      </w:r>
      <w:r w:rsidR="00724C5D">
        <w:t>Asia Minor</w:t>
      </w:r>
    </w:p>
    <w:p w14:paraId="1B2B83A7" w14:textId="77777777" w:rsidR="0091186B" w:rsidRDefault="0091186B" w:rsidP="0091186B">
      <w:pPr>
        <w:spacing w:line="480" w:lineRule="auto"/>
      </w:pPr>
      <w:r>
        <w:t xml:space="preserve">Parallels: None </w:t>
      </w:r>
      <w:r w:rsidRPr="00993C0D">
        <w:t>found.</w:t>
      </w:r>
    </w:p>
    <w:p w14:paraId="5090F5B9" w14:textId="77777777" w:rsidR="00A26E6B" w:rsidRDefault="00A26E6B" w:rsidP="00A26E6B">
      <w:pPr>
        <w:spacing w:line="480" w:lineRule="auto"/>
      </w:pPr>
      <w:r>
        <w:t xml:space="preserve">Provenance: </w:t>
      </w:r>
    </w:p>
    <w:p w14:paraId="6F666684" w14:textId="77777777" w:rsidR="0091186B" w:rsidRDefault="0091186B" w:rsidP="0091186B">
      <w:pPr>
        <w:spacing w:line="480" w:lineRule="auto"/>
      </w:pPr>
      <w:r>
        <w:t>Bibliography: Unpublished.</w:t>
      </w:r>
    </w:p>
    <w:p w14:paraId="4677BD34" w14:textId="541BB26F" w:rsidR="0091186B" w:rsidRDefault="00A50BDB" w:rsidP="0091186B">
      <w:pPr>
        <w:spacing w:line="480" w:lineRule="auto"/>
      </w:pPr>
      <w:r>
        <w:t>Date: Late</w:t>
      </w:r>
      <w:r w:rsidR="0091186B" w:rsidRPr="00993C0D">
        <w:t xml:space="preserve"> second to </w:t>
      </w:r>
      <w:r w:rsidR="00DC2304">
        <w:t>early</w:t>
      </w:r>
      <w:r w:rsidR="0091186B" w:rsidRPr="00993C0D">
        <w:t xml:space="preserve"> first century</w:t>
      </w:r>
      <w:r w:rsidR="0091186B" w:rsidRPr="00524C6D">
        <w:rPr>
          <w:caps/>
        </w:rPr>
        <w:t xml:space="preserve"> </w:t>
      </w:r>
      <w:r w:rsidR="0091186B" w:rsidRPr="005170AB">
        <w:rPr>
          <w:caps/>
        </w:rPr>
        <w:t>B.C.</w:t>
      </w:r>
    </w:p>
    <w:p w14:paraId="7AA2596A" w14:textId="77777777" w:rsidR="0091186B" w:rsidRDefault="0091186B" w:rsidP="0091186B">
      <w:pPr>
        <w:spacing w:line="480" w:lineRule="auto"/>
      </w:pPr>
      <w:r>
        <w:t>Date numeric: -125; -75</w:t>
      </w:r>
    </w:p>
    <w:p w14:paraId="414D3C6E" w14:textId="77777777" w:rsidR="00092790" w:rsidRPr="00993C0D" w:rsidRDefault="00092790" w:rsidP="001055E9">
      <w:pPr>
        <w:pStyle w:val="Textedelespacerserv2"/>
        <w:numPr>
          <w:ilvl w:val="0"/>
          <w:numId w:val="0"/>
        </w:numPr>
        <w:spacing w:line="480" w:lineRule="auto"/>
        <w:jc w:val="left"/>
        <w:outlineLvl w:val="9"/>
        <w:rPr>
          <w:rFonts w:ascii="Palatino" w:hAnsi="Palatino"/>
        </w:rPr>
      </w:pPr>
    </w:p>
    <w:p w14:paraId="4B142ACA"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FBA77A0" w14:textId="77777777" w:rsidR="001055E9" w:rsidRDefault="001055E9" w:rsidP="001055E9">
      <w:pPr>
        <w:pStyle w:val="Textedelespacerserv2"/>
        <w:numPr>
          <w:ilvl w:val="0"/>
          <w:numId w:val="0"/>
        </w:numPr>
        <w:spacing w:line="480" w:lineRule="auto"/>
        <w:jc w:val="left"/>
        <w:outlineLvl w:val="9"/>
        <w:rPr>
          <w:rFonts w:ascii="Palatino" w:hAnsi="Palatino"/>
        </w:rPr>
      </w:pPr>
    </w:p>
    <w:p w14:paraId="0F8C12B7" w14:textId="77777777" w:rsidR="00235EC7" w:rsidRDefault="00235EC7" w:rsidP="00235EC7">
      <w:pPr>
        <w:spacing w:line="480" w:lineRule="auto"/>
      </w:pPr>
      <w:r>
        <w:t>Catalogue Number: 47</w:t>
      </w:r>
    </w:p>
    <w:p w14:paraId="0BB6A4F1" w14:textId="77777777" w:rsidR="00235EC7" w:rsidRDefault="00235EC7" w:rsidP="00235EC7">
      <w:pPr>
        <w:spacing w:line="480" w:lineRule="auto"/>
      </w:pPr>
      <w:r>
        <w:t xml:space="preserve">Inventory Number: </w:t>
      </w:r>
      <w:r w:rsidRPr="00993C0D">
        <w:t>83.</w:t>
      </w:r>
      <w:r w:rsidRPr="00524C6D">
        <w:rPr>
          <w:caps/>
        </w:rPr>
        <w:t>aq</w:t>
      </w:r>
      <w:r w:rsidRPr="00993C0D">
        <w:t>.377.338</w:t>
      </w:r>
    </w:p>
    <w:p w14:paraId="78E25656" w14:textId="77777777" w:rsidR="00235EC7" w:rsidRDefault="00235EC7" w:rsidP="00235EC7">
      <w:pPr>
        <w:spacing w:line="480" w:lineRule="auto"/>
      </w:pPr>
      <w:r>
        <w:t xml:space="preserve">Dimensions: </w:t>
      </w:r>
      <w:r w:rsidRPr="00993C0D">
        <w:t>L: 11.2; W: 8.2; H: 3.</w:t>
      </w:r>
      <w:r>
        <w:t xml:space="preserve">5 </w:t>
      </w:r>
    </w:p>
    <w:p w14:paraId="1E172891" w14:textId="77777777" w:rsidR="00235EC7" w:rsidRDefault="00235EC7" w:rsidP="00235EC7">
      <w:pPr>
        <w:spacing w:line="480" w:lineRule="auto"/>
      </w:pPr>
      <w:r>
        <w:t xml:space="preserve">Condition and Fabric: </w:t>
      </w:r>
      <w:r w:rsidRPr="00993C0D">
        <w:t>Intact. Clay near 10YR6/1 light gray, uneven glaze 10YR4/1 dark gray.</w:t>
      </w:r>
    </w:p>
    <w:p w14:paraId="797BF7F2" w14:textId="77777777" w:rsidR="00235EC7" w:rsidRDefault="00235EC7" w:rsidP="00235EC7">
      <w:pPr>
        <w:spacing w:line="480" w:lineRule="auto"/>
      </w:pPr>
      <w:r>
        <w:t xml:space="preserve">Description: </w:t>
      </w:r>
      <w:r w:rsidR="00CE3E35">
        <w:t xml:space="preserve">Moldmade. </w:t>
      </w:r>
      <w:r w:rsidRPr="00993C0D">
        <w:t xml:space="preserve">Ribbon handle with three grooves; small patch of clay on each side of handle base. Biconvex body. Shoulder with egg-and-tongue pattern. Circular grooved ridge separating shoulder from discus. Two rectangular side-lugs, each with dentils and two small volutes. Flat discus, slightly depressed, pierced by three small holes to drain spilled oil; </w:t>
      </w:r>
      <w:r>
        <w:t xml:space="preserve">a </w:t>
      </w:r>
      <w:r w:rsidRPr="00993C0D">
        <w:t xml:space="preserve">ring around </w:t>
      </w:r>
      <w:r>
        <w:t xml:space="preserve">the </w:t>
      </w:r>
      <w:r w:rsidRPr="00993C0D">
        <w:t xml:space="preserve">central filling-hole. Medium-length nozzle with two parallel flat ridges on top, creating a closed channel between </w:t>
      </w:r>
      <w:r>
        <w:t xml:space="preserve">the </w:t>
      </w:r>
      <w:r w:rsidRPr="00993C0D">
        <w:t xml:space="preserve">discus and </w:t>
      </w:r>
      <w:r>
        <w:t xml:space="preserve">the </w:t>
      </w:r>
      <w:r w:rsidRPr="00993C0D">
        <w:t xml:space="preserve">nozzle tip. Flat circular plate around </w:t>
      </w:r>
      <w:r>
        <w:t xml:space="preserve">the </w:t>
      </w:r>
      <w:r w:rsidRPr="00993C0D">
        <w:t xml:space="preserve">wick-hole. Raised base-ring with Greek incised incription: </w:t>
      </w:r>
      <w:r w:rsidRPr="00C57157">
        <w:t>{{insc:C</w:t>
      </w:r>
      <w:r w:rsidRPr="00C57157">
        <w:rPr>
          <w:sz w:val="32"/>
        </w:rPr>
        <w:sym w:font="Symbol" w:char="F077"/>
      </w:r>
      <w:r w:rsidRPr="00C57157">
        <w:t>/CIBI/OY}} (made by, or belonging to, Sosibios).</w:t>
      </w:r>
    </w:p>
    <w:p w14:paraId="23E404BD" w14:textId="77777777" w:rsidR="00232767" w:rsidRDefault="00232767" w:rsidP="00232767">
      <w:pPr>
        <w:spacing w:line="480" w:lineRule="auto"/>
      </w:pPr>
      <w:r>
        <w:t>Discus Iconography: Plain discus.</w:t>
      </w:r>
    </w:p>
    <w:p w14:paraId="7D968A04" w14:textId="77777777" w:rsidR="00235EC7" w:rsidRDefault="00235EC7" w:rsidP="00235EC7">
      <w:pPr>
        <w:spacing w:line="480" w:lineRule="auto"/>
      </w:pPr>
      <w:r>
        <w:t xml:space="preserve">Type: </w:t>
      </w:r>
      <w:r w:rsidR="00724C5D">
        <w:t>Side-lugged Asia Minor type</w:t>
      </w:r>
    </w:p>
    <w:p w14:paraId="1339C6F9" w14:textId="77777777" w:rsidR="00235EC7" w:rsidRDefault="00235EC7" w:rsidP="00235EC7">
      <w:pPr>
        <w:spacing w:line="480" w:lineRule="auto"/>
      </w:pPr>
      <w:r>
        <w:t xml:space="preserve">Place of Manufacture or Origin: </w:t>
      </w:r>
      <w:r w:rsidR="00724C5D">
        <w:t>South Anatolia</w:t>
      </w:r>
    </w:p>
    <w:p w14:paraId="2A92FA54" w14:textId="77777777" w:rsidR="00235EC7" w:rsidRDefault="00235EC7" w:rsidP="00235EC7">
      <w:pPr>
        <w:spacing w:line="480" w:lineRule="auto"/>
      </w:pPr>
      <w:r>
        <w:t xml:space="preserve">Parallels: </w:t>
      </w:r>
      <w:r w:rsidRPr="00993C0D">
        <w:t xml:space="preserve">Bailey BM </w:t>
      </w:r>
      <w:r w:rsidRPr="00524C6D">
        <w:rPr>
          <w:caps/>
        </w:rPr>
        <w:t>i</w:t>
      </w:r>
      <w:r w:rsidRPr="00993C0D">
        <w:t>, Q 474; Lyon-Caen and Hoff 1986, pp. 54–55, no. 122; Hübinger 1993, no. 79, pl. 10.</w:t>
      </w:r>
    </w:p>
    <w:p w14:paraId="642F90D2" w14:textId="77777777" w:rsidR="00A26E6B" w:rsidRDefault="00A26E6B" w:rsidP="00A26E6B">
      <w:pPr>
        <w:spacing w:line="480" w:lineRule="auto"/>
      </w:pPr>
      <w:r>
        <w:t xml:space="preserve">Provenance: </w:t>
      </w:r>
    </w:p>
    <w:p w14:paraId="639A2102" w14:textId="77777777" w:rsidR="00235EC7" w:rsidRDefault="00235EC7" w:rsidP="00235EC7">
      <w:pPr>
        <w:spacing w:line="480" w:lineRule="auto"/>
      </w:pPr>
      <w:r>
        <w:t>Bibliography: Unpublished.</w:t>
      </w:r>
    </w:p>
    <w:p w14:paraId="2AF14848" w14:textId="3E1EC65D" w:rsidR="00235EC7" w:rsidRDefault="00A50BDB" w:rsidP="00235EC7">
      <w:pPr>
        <w:spacing w:line="480" w:lineRule="auto"/>
      </w:pPr>
      <w:r>
        <w:t>Date: Late</w:t>
      </w:r>
      <w:r w:rsidR="00235EC7" w:rsidRPr="00993C0D">
        <w:t xml:space="preserve"> first century</w:t>
      </w:r>
      <w:r w:rsidR="00235EC7" w:rsidRPr="00524C6D">
        <w:rPr>
          <w:caps/>
        </w:rPr>
        <w:t xml:space="preserve"> </w:t>
      </w:r>
      <w:r w:rsidR="00235EC7" w:rsidRPr="005170AB">
        <w:rPr>
          <w:caps/>
        </w:rPr>
        <w:t>B.C.</w:t>
      </w:r>
      <w:r w:rsidR="00235EC7" w:rsidRPr="00524C6D">
        <w:rPr>
          <w:caps/>
        </w:rPr>
        <w:t xml:space="preserve"> </w:t>
      </w:r>
      <w:r w:rsidR="00235EC7" w:rsidRPr="00993C0D">
        <w:t xml:space="preserve">to </w:t>
      </w:r>
      <w:r w:rsidR="00DC2304">
        <w:t>early</w:t>
      </w:r>
      <w:r w:rsidR="00235EC7" w:rsidRPr="00993C0D">
        <w:t xml:space="preserve"> first century </w:t>
      </w:r>
      <w:r w:rsidR="00235EC7" w:rsidRPr="005170AB">
        <w:rPr>
          <w:caps/>
        </w:rPr>
        <w:t>A.D.</w:t>
      </w:r>
      <w:r w:rsidR="00235EC7" w:rsidRPr="00993C0D">
        <w:t xml:space="preserve"> (Hübinger); </w:t>
      </w:r>
      <w:r w:rsidR="00DC2304">
        <w:t>early</w:t>
      </w:r>
      <w:r w:rsidR="00235EC7" w:rsidRPr="00993C0D">
        <w:t xml:space="preserve"> first century</w:t>
      </w:r>
      <w:r w:rsidR="00235EC7" w:rsidRPr="00524C6D">
        <w:rPr>
          <w:caps/>
        </w:rPr>
        <w:t xml:space="preserve"> </w:t>
      </w:r>
      <w:r w:rsidR="00235EC7" w:rsidRPr="005170AB">
        <w:rPr>
          <w:caps/>
        </w:rPr>
        <w:t>B.C.</w:t>
      </w:r>
      <w:r w:rsidR="00235EC7" w:rsidRPr="00524C6D">
        <w:rPr>
          <w:caps/>
        </w:rPr>
        <w:t xml:space="preserve"> </w:t>
      </w:r>
      <w:r w:rsidR="00AC7A7E">
        <w:t>(Bailey)</w:t>
      </w:r>
    </w:p>
    <w:p w14:paraId="056EC3FB" w14:textId="77777777" w:rsidR="00235EC7" w:rsidRDefault="00235EC7" w:rsidP="00235EC7">
      <w:pPr>
        <w:spacing w:line="480" w:lineRule="auto"/>
      </w:pPr>
      <w:r>
        <w:t>Date numeric: -125; 25</w:t>
      </w:r>
    </w:p>
    <w:p w14:paraId="05613526" w14:textId="77777777" w:rsidR="00092790" w:rsidRPr="00993C0D" w:rsidRDefault="00092790" w:rsidP="001055E9">
      <w:pPr>
        <w:pStyle w:val="Textedelespacerserv2"/>
        <w:numPr>
          <w:ilvl w:val="0"/>
          <w:numId w:val="0"/>
        </w:numPr>
        <w:spacing w:line="480" w:lineRule="auto"/>
        <w:jc w:val="left"/>
        <w:outlineLvl w:val="9"/>
        <w:rPr>
          <w:rFonts w:ascii="Palatino" w:hAnsi="Palatino"/>
        </w:rPr>
      </w:pPr>
    </w:p>
    <w:p w14:paraId="7D40B8C9"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6FDE9E3" w14:textId="77777777" w:rsidR="001055E9" w:rsidRDefault="001055E9" w:rsidP="001055E9">
      <w:pPr>
        <w:pStyle w:val="Textedelespacerserv2"/>
        <w:numPr>
          <w:ilvl w:val="0"/>
          <w:numId w:val="0"/>
        </w:numPr>
        <w:spacing w:line="480" w:lineRule="auto"/>
        <w:jc w:val="left"/>
        <w:outlineLvl w:val="9"/>
        <w:rPr>
          <w:rFonts w:ascii="Palatino" w:hAnsi="Palatino"/>
        </w:rPr>
      </w:pPr>
    </w:p>
    <w:p w14:paraId="46026E79" w14:textId="77777777" w:rsidR="00841E6D" w:rsidRDefault="00841E6D" w:rsidP="00841E6D">
      <w:pPr>
        <w:spacing w:line="480" w:lineRule="auto"/>
      </w:pPr>
      <w:r>
        <w:t>Catalogue Number: 48</w:t>
      </w:r>
    </w:p>
    <w:p w14:paraId="6654FCF5" w14:textId="77777777" w:rsidR="00841E6D" w:rsidRDefault="00841E6D" w:rsidP="00841E6D">
      <w:pPr>
        <w:spacing w:line="480" w:lineRule="auto"/>
      </w:pPr>
      <w:r>
        <w:t xml:space="preserve">Inventory Number: </w:t>
      </w:r>
      <w:r w:rsidRPr="00993C0D">
        <w:t>83.</w:t>
      </w:r>
      <w:r w:rsidRPr="00524C6D">
        <w:rPr>
          <w:caps/>
        </w:rPr>
        <w:t>aq</w:t>
      </w:r>
      <w:r w:rsidRPr="00993C0D">
        <w:t>.377.351</w:t>
      </w:r>
    </w:p>
    <w:p w14:paraId="65793D82" w14:textId="77777777" w:rsidR="00841E6D" w:rsidRDefault="00841E6D" w:rsidP="00841E6D">
      <w:pPr>
        <w:spacing w:line="480" w:lineRule="auto"/>
      </w:pPr>
      <w:r>
        <w:t xml:space="preserve">Dimensions: </w:t>
      </w:r>
      <w:r w:rsidRPr="00993C0D">
        <w:t>L: 12.0; W: 8.2; H: 3.4</w:t>
      </w:r>
    </w:p>
    <w:p w14:paraId="7739A3C0" w14:textId="77777777" w:rsidR="00841E6D" w:rsidRDefault="00841E6D" w:rsidP="00841E6D">
      <w:pPr>
        <w:spacing w:line="480" w:lineRule="auto"/>
      </w:pPr>
      <w:r>
        <w:t xml:space="preserve">Condition and Fabric: </w:t>
      </w:r>
      <w:r w:rsidRPr="00993C0D">
        <w:t>Intact. Clay near 5YR7/3 pink, glaze 5YR5/1 gray. Mica.</w:t>
      </w:r>
    </w:p>
    <w:p w14:paraId="794C02CB" w14:textId="77777777" w:rsidR="00841E6D" w:rsidRPr="00841E6D" w:rsidRDefault="00841E6D" w:rsidP="00841E6D">
      <w:pPr>
        <w:pStyle w:val="Textedelespacerserv2"/>
        <w:numPr>
          <w:ilvl w:val="0"/>
          <w:numId w:val="0"/>
        </w:numPr>
        <w:spacing w:line="480" w:lineRule="auto"/>
        <w:jc w:val="left"/>
        <w:outlineLvl w:val="9"/>
        <w:rPr>
          <w:rFonts w:ascii="Palatino" w:hAnsi="Palatino"/>
        </w:rPr>
      </w:pPr>
      <w:r w:rsidRPr="00CE3E35">
        <w:rPr>
          <w:rFonts w:ascii="Palatino" w:hAnsi="Palatino"/>
        </w:rPr>
        <w:t xml:space="preserve">Description: </w:t>
      </w:r>
      <w:r w:rsidR="00CE3E35" w:rsidRPr="00CE3E35">
        <w:rPr>
          <w:rFonts w:ascii="Palatino" w:hAnsi="Palatino"/>
        </w:rPr>
        <w:t xml:space="preserve">Moldmade. </w:t>
      </w:r>
      <w:r w:rsidRPr="00CE3E35">
        <w:rPr>
          <w:rFonts w:ascii="Palatino" w:hAnsi="Palatino"/>
        </w:rPr>
        <w:t>Ribbon</w:t>
      </w:r>
      <w:r w:rsidRPr="00993C0D">
        <w:rPr>
          <w:rFonts w:ascii="Palatino" w:hAnsi="Palatino"/>
        </w:rPr>
        <w:t xml:space="preserve"> handle with median groove. Biconvex body. Two nearly rectangular side-lugs, each with two small volutes and a row of small beads. Shoulder with egg-and-tongue pattern. Circular raised grooved ridge separating</w:t>
      </w:r>
      <w:r>
        <w:rPr>
          <w:rFonts w:ascii="Palatino" w:hAnsi="Palatino"/>
        </w:rPr>
        <w:t xml:space="preserve"> </w:t>
      </w:r>
      <w:r w:rsidRPr="00993C0D">
        <w:rPr>
          <w:rFonts w:ascii="Palatino" w:hAnsi="Palatino"/>
        </w:rPr>
        <w:t xml:space="preserve">shoulder from discus. Flat-bottomed discus; central filling-hole surrounded by </w:t>
      </w:r>
      <w:r>
        <w:rPr>
          <w:rFonts w:ascii="Palatino" w:hAnsi="Palatino"/>
        </w:rPr>
        <w:t xml:space="preserve">a </w:t>
      </w:r>
      <w:r w:rsidRPr="00993C0D">
        <w:rPr>
          <w:rFonts w:ascii="Palatino" w:hAnsi="Palatino"/>
        </w:rPr>
        <w:t>flat ring. Medium-length nozzle; flat circular plate around</w:t>
      </w:r>
      <w:r>
        <w:rPr>
          <w:rFonts w:ascii="Palatino" w:hAnsi="Palatino"/>
        </w:rPr>
        <w:t xml:space="preserve"> </w:t>
      </w:r>
      <w:r w:rsidRPr="00993C0D">
        <w:rPr>
          <w:rFonts w:ascii="Palatino" w:hAnsi="Palatino"/>
        </w:rPr>
        <w:t xml:space="preserve">wick-hole. Circular raised base-ring. </w:t>
      </w:r>
    </w:p>
    <w:p w14:paraId="7414244C" w14:textId="77777777" w:rsidR="00232767" w:rsidRDefault="00232767" w:rsidP="00232767">
      <w:pPr>
        <w:spacing w:line="480" w:lineRule="auto"/>
      </w:pPr>
      <w:r>
        <w:t>Discus Iconography: Plain discus.</w:t>
      </w:r>
    </w:p>
    <w:p w14:paraId="43C16FDF" w14:textId="77777777" w:rsidR="00841E6D" w:rsidRDefault="00841E6D" w:rsidP="00841E6D">
      <w:pPr>
        <w:spacing w:line="480" w:lineRule="auto"/>
      </w:pPr>
      <w:r>
        <w:t xml:space="preserve">Type: </w:t>
      </w:r>
      <w:r w:rsidR="00724C5D">
        <w:t>Side-lugged Asia Minor type</w:t>
      </w:r>
    </w:p>
    <w:p w14:paraId="6EED8604" w14:textId="77777777" w:rsidR="00841E6D" w:rsidRDefault="00841E6D" w:rsidP="00841E6D">
      <w:pPr>
        <w:spacing w:line="480" w:lineRule="auto"/>
      </w:pPr>
      <w:r>
        <w:t xml:space="preserve">Place of Manufacture or Origin: </w:t>
      </w:r>
      <w:r w:rsidR="00724C5D">
        <w:t>Anatolia</w:t>
      </w:r>
    </w:p>
    <w:p w14:paraId="293B36A6" w14:textId="77777777" w:rsidR="00841E6D" w:rsidRDefault="00841E6D" w:rsidP="00841E6D">
      <w:pPr>
        <w:spacing w:line="480" w:lineRule="auto"/>
      </w:pPr>
      <w:r>
        <w:t xml:space="preserve">Parallels: </w:t>
      </w:r>
      <w:r w:rsidRPr="00993C0D">
        <w:t>(Close) Hübinger 1993, no. 79, pl. 10.</w:t>
      </w:r>
    </w:p>
    <w:p w14:paraId="0FD3C798" w14:textId="77777777" w:rsidR="00A26E6B" w:rsidRDefault="00A26E6B" w:rsidP="00A26E6B">
      <w:pPr>
        <w:spacing w:line="480" w:lineRule="auto"/>
      </w:pPr>
      <w:r>
        <w:t xml:space="preserve">Provenance: </w:t>
      </w:r>
    </w:p>
    <w:p w14:paraId="5FAC470F" w14:textId="77777777" w:rsidR="00841E6D" w:rsidRDefault="00841E6D" w:rsidP="00841E6D">
      <w:pPr>
        <w:spacing w:line="480" w:lineRule="auto"/>
      </w:pPr>
      <w:r>
        <w:t>Bibliography: Unpublished.</w:t>
      </w:r>
    </w:p>
    <w:p w14:paraId="6F2EF299" w14:textId="23D51E93" w:rsidR="00841E6D" w:rsidRDefault="00A50BDB" w:rsidP="00841E6D">
      <w:pPr>
        <w:spacing w:line="480" w:lineRule="auto"/>
      </w:pPr>
      <w:r>
        <w:t>Date: Late</w:t>
      </w:r>
      <w:r w:rsidR="00841E6D" w:rsidRPr="00993C0D">
        <w:t xml:space="preserve"> first century</w:t>
      </w:r>
      <w:r w:rsidR="00841E6D" w:rsidRPr="00524C6D">
        <w:rPr>
          <w:caps/>
        </w:rPr>
        <w:t xml:space="preserve"> </w:t>
      </w:r>
      <w:r w:rsidR="00841E6D" w:rsidRPr="005170AB">
        <w:rPr>
          <w:caps/>
        </w:rPr>
        <w:t>B.C.</w:t>
      </w:r>
      <w:r w:rsidR="00841E6D" w:rsidRPr="00524C6D">
        <w:rPr>
          <w:caps/>
        </w:rPr>
        <w:t xml:space="preserve"> </w:t>
      </w:r>
      <w:r w:rsidR="00841E6D" w:rsidRPr="00993C0D">
        <w:t xml:space="preserve">to </w:t>
      </w:r>
      <w:r w:rsidR="00DC2304">
        <w:t>early</w:t>
      </w:r>
      <w:r w:rsidR="00841E6D" w:rsidRPr="00993C0D">
        <w:t xml:space="preserve"> first century </w:t>
      </w:r>
      <w:r w:rsidR="00841E6D" w:rsidRPr="005170AB">
        <w:rPr>
          <w:caps/>
        </w:rPr>
        <w:t>A.D.</w:t>
      </w:r>
      <w:r w:rsidR="00841E6D" w:rsidRPr="00993C0D">
        <w:t xml:space="preserve"> (H</w:t>
      </w:r>
      <w:r w:rsidR="00841E6D" w:rsidRPr="00993C0D">
        <w:rPr>
          <w:rFonts w:cs="Courier New"/>
        </w:rPr>
        <w:t>ü</w:t>
      </w:r>
      <w:r w:rsidR="00724C5D">
        <w:t>binger)</w:t>
      </w:r>
    </w:p>
    <w:p w14:paraId="771DC3DA" w14:textId="77777777" w:rsidR="00841E6D" w:rsidRDefault="00841E6D" w:rsidP="00841E6D">
      <w:pPr>
        <w:spacing w:line="480" w:lineRule="auto"/>
      </w:pPr>
      <w:r>
        <w:t>Date numeric: -25; 25</w:t>
      </w:r>
    </w:p>
    <w:p w14:paraId="4BEF6E2B" w14:textId="77777777" w:rsidR="001055E9" w:rsidRPr="00993C0D" w:rsidRDefault="00092790" w:rsidP="001055E9">
      <w:pPr>
        <w:pStyle w:val="Textedelespacerserv2"/>
        <w:numPr>
          <w:ilvl w:val="0"/>
          <w:numId w:val="0"/>
        </w:numPr>
        <w:spacing w:line="480" w:lineRule="auto"/>
        <w:jc w:val="left"/>
        <w:outlineLvl w:val="9"/>
        <w:rPr>
          <w:rFonts w:ascii="Palatino" w:hAnsi="Palatino"/>
        </w:rPr>
      </w:pPr>
      <w:r>
        <w:rPr>
          <w:rFonts w:ascii="Palatino" w:hAnsi="Palatino"/>
        </w:rPr>
        <w:t xml:space="preserve"> </w:t>
      </w:r>
    </w:p>
    <w:p w14:paraId="3B6237B8"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2006E5A" w14:textId="77777777" w:rsidR="001055E9" w:rsidRDefault="001055E9" w:rsidP="001055E9">
      <w:pPr>
        <w:pStyle w:val="Textedelespacerserv2"/>
        <w:numPr>
          <w:ilvl w:val="0"/>
          <w:numId w:val="0"/>
        </w:numPr>
        <w:spacing w:line="480" w:lineRule="auto"/>
        <w:jc w:val="left"/>
        <w:outlineLvl w:val="9"/>
        <w:rPr>
          <w:rFonts w:ascii="Palatino" w:hAnsi="Palatino"/>
        </w:rPr>
      </w:pPr>
    </w:p>
    <w:p w14:paraId="25964ABD" w14:textId="77777777" w:rsidR="004D3483" w:rsidRDefault="004D3483" w:rsidP="004D3483">
      <w:pPr>
        <w:spacing w:line="480" w:lineRule="auto"/>
      </w:pPr>
      <w:r>
        <w:t>Catalogue Number: 49</w:t>
      </w:r>
    </w:p>
    <w:p w14:paraId="11BDF88C" w14:textId="77777777" w:rsidR="004D3483" w:rsidRDefault="004D3483" w:rsidP="004D3483">
      <w:pPr>
        <w:spacing w:line="480" w:lineRule="auto"/>
      </w:pPr>
      <w:r>
        <w:t xml:space="preserve">Inventory Number: </w:t>
      </w:r>
      <w:r w:rsidRPr="00993C0D">
        <w:t>83.</w:t>
      </w:r>
      <w:r w:rsidRPr="00524C6D">
        <w:rPr>
          <w:caps/>
        </w:rPr>
        <w:t>aq</w:t>
      </w:r>
      <w:r w:rsidRPr="00993C0D">
        <w:t>.377.355</w:t>
      </w:r>
    </w:p>
    <w:p w14:paraId="3FF4DC11" w14:textId="77777777" w:rsidR="004D3483" w:rsidRDefault="004D3483" w:rsidP="004D3483">
      <w:pPr>
        <w:spacing w:line="480" w:lineRule="auto"/>
      </w:pPr>
      <w:r>
        <w:t xml:space="preserve">Dimensions: </w:t>
      </w:r>
      <w:r w:rsidRPr="00993C0D">
        <w:t>L: 9.6; W: 6.5; H: 2.6</w:t>
      </w:r>
    </w:p>
    <w:p w14:paraId="2FAB3D69" w14:textId="77777777" w:rsidR="004D3483" w:rsidRDefault="004D3483" w:rsidP="004D3483">
      <w:pPr>
        <w:spacing w:line="480" w:lineRule="auto"/>
      </w:pPr>
      <w:r>
        <w:t xml:space="preserve">Condition and Fabric: </w:t>
      </w:r>
      <w:r w:rsidRPr="00993C0D">
        <w:t>Intact. Clay 10YR 6/2 light brownish gray, glaze 10YR4/1 dark gray. Mica.</w:t>
      </w:r>
    </w:p>
    <w:p w14:paraId="575FB8B0" w14:textId="77777777" w:rsidR="004D3483" w:rsidRDefault="004D3483" w:rsidP="004D3483">
      <w:pPr>
        <w:spacing w:line="480" w:lineRule="auto"/>
      </w:pPr>
      <w:r>
        <w:t xml:space="preserve">Description: </w:t>
      </w:r>
      <w:r w:rsidR="00CE3E35" w:rsidRPr="00993C0D">
        <w:t>Moldmade.</w:t>
      </w:r>
      <w:r w:rsidR="00CE3E35">
        <w:t xml:space="preserve"> </w:t>
      </w:r>
      <w:r w:rsidRPr="00993C0D">
        <w:t>Ribbon handle with groove. Biconvex body. Two narrow nearly rectangular side-lugs with wavy pattern. Shoulder with egg-and-tongue molding. Raised circular ridge with median groove separating shoulder from</w:t>
      </w:r>
      <w:r>
        <w:t xml:space="preserve"> </w:t>
      </w:r>
      <w:r w:rsidRPr="00993C0D">
        <w:t xml:space="preserve">discus. Flat discus, slightly depressed, with small central filling-hole. Medium-length nozzle; flat circular plate around </w:t>
      </w:r>
      <w:r>
        <w:t xml:space="preserve">the </w:t>
      </w:r>
      <w:r w:rsidRPr="00993C0D">
        <w:t xml:space="preserve">wick-hole. Human head in high relief on nozzle top. Raised base-ring with </w:t>
      </w:r>
      <w:r>
        <w:t xml:space="preserve">an </w:t>
      </w:r>
      <w:r w:rsidRPr="00993C0D">
        <w:t>additional small inner ring.</w:t>
      </w:r>
    </w:p>
    <w:p w14:paraId="0E3D2616" w14:textId="77777777" w:rsidR="00232767" w:rsidRDefault="00232767" w:rsidP="00232767">
      <w:pPr>
        <w:spacing w:line="480" w:lineRule="auto"/>
      </w:pPr>
      <w:r>
        <w:t>Discus Iconography: Plain discus.</w:t>
      </w:r>
    </w:p>
    <w:p w14:paraId="5AEACDEB" w14:textId="77777777" w:rsidR="004D3483" w:rsidRDefault="004D3483" w:rsidP="004D3483">
      <w:pPr>
        <w:spacing w:line="480" w:lineRule="auto"/>
      </w:pPr>
      <w:r>
        <w:t xml:space="preserve">Type: </w:t>
      </w:r>
      <w:r w:rsidR="00724C5D">
        <w:t>Side-lugged Asia Minor type</w:t>
      </w:r>
    </w:p>
    <w:p w14:paraId="7CEA857C" w14:textId="77777777" w:rsidR="004D3483" w:rsidRDefault="004D3483" w:rsidP="004D3483">
      <w:pPr>
        <w:spacing w:line="480" w:lineRule="auto"/>
      </w:pPr>
      <w:r>
        <w:t xml:space="preserve">Place of Manufacture or Origin: </w:t>
      </w:r>
      <w:r w:rsidR="00724C5D">
        <w:t>Anatolia</w:t>
      </w:r>
    </w:p>
    <w:p w14:paraId="4C0FF370" w14:textId="77777777" w:rsidR="004D3483" w:rsidRDefault="004D3483" w:rsidP="004D3483">
      <w:pPr>
        <w:spacing w:line="480" w:lineRule="auto"/>
      </w:pPr>
      <w:r>
        <w:t xml:space="preserve">Parallels: </w:t>
      </w:r>
      <w:r w:rsidRPr="00993C0D">
        <w:t xml:space="preserve">Bailey BM </w:t>
      </w:r>
      <w:r w:rsidRPr="00524C6D">
        <w:rPr>
          <w:caps/>
        </w:rPr>
        <w:t>i</w:t>
      </w:r>
      <w:r w:rsidRPr="00993C0D">
        <w:t>, Q 474, pl. 89; Lyon-Caen and Hoff 1986, pp. 54–55, no. 122.</w:t>
      </w:r>
    </w:p>
    <w:p w14:paraId="4A9CDCFF" w14:textId="77777777" w:rsidR="00A26E6B" w:rsidRDefault="00A26E6B" w:rsidP="00A26E6B">
      <w:pPr>
        <w:spacing w:line="480" w:lineRule="auto"/>
      </w:pPr>
      <w:r>
        <w:t xml:space="preserve">Provenance: </w:t>
      </w:r>
    </w:p>
    <w:p w14:paraId="1AFAE03D" w14:textId="77777777" w:rsidR="004D3483" w:rsidRDefault="004D3483" w:rsidP="004D3483">
      <w:pPr>
        <w:spacing w:line="480" w:lineRule="auto"/>
      </w:pPr>
      <w:r>
        <w:t>Bibliography: Unpublished.</w:t>
      </w:r>
    </w:p>
    <w:p w14:paraId="257941C1" w14:textId="77777777" w:rsidR="004D3483" w:rsidRDefault="004D3483" w:rsidP="004D3483">
      <w:pPr>
        <w:spacing w:line="480" w:lineRule="auto"/>
      </w:pPr>
      <w:r>
        <w:t xml:space="preserve">Date: </w:t>
      </w:r>
      <w:r w:rsidRPr="00993C0D">
        <w:t xml:space="preserve">Second century </w:t>
      </w:r>
      <w:r w:rsidRPr="005170AB">
        <w:rPr>
          <w:caps/>
        </w:rPr>
        <w:t>B.C.</w:t>
      </w:r>
      <w:r w:rsidRPr="00993C0D">
        <w:t xml:space="preserve"> (Lyon-Caen); end of second century to mid-first century</w:t>
      </w:r>
      <w:r w:rsidRPr="00524C6D">
        <w:rPr>
          <w:caps/>
        </w:rPr>
        <w:t xml:space="preserve"> </w:t>
      </w:r>
      <w:r w:rsidRPr="005170AB">
        <w:rPr>
          <w:caps/>
        </w:rPr>
        <w:t>B.C.</w:t>
      </w:r>
      <w:r w:rsidRPr="00524C6D">
        <w:rPr>
          <w:caps/>
        </w:rPr>
        <w:t xml:space="preserve"> </w:t>
      </w:r>
      <w:r w:rsidR="00724C5D">
        <w:t>(Bailey)</w:t>
      </w:r>
    </w:p>
    <w:p w14:paraId="37DC486E" w14:textId="77777777" w:rsidR="004D3483" w:rsidRDefault="004D3483" w:rsidP="004D3483">
      <w:pPr>
        <w:spacing w:line="480" w:lineRule="auto"/>
      </w:pPr>
      <w:r>
        <w:t>Date numeric: -200; -50</w:t>
      </w:r>
    </w:p>
    <w:p w14:paraId="18D36A19" w14:textId="77777777" w:rsidR="004D3483" w:rsidRDefault="004D3483" w:rsidP="001055E9">
      <w:pPr>
        <w:pStyle w:val="Textedelespacerserv2"/>
        <w:numPr>
          <w:ilvl w:val="0"/>
          <w:numId w:val="0"/>
        </w:numPr>
        <w:spacing w:line="480" w:lineRule="auto"/>
        <w:jc w:val="left"/>
        <w:outlineLvl w:val="9"/>
        <w:rPr>
          <w:rFonts w:ascii="Palatino" w:hAnsi="Palatino"/>
        </w:rPr>
      </w:pPr>
    </w:p>
    <w:p w14:paraId="0199F529"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A5EE297" w14:textId="77777777" w:rsidR="001055E9" w:rsidRDefault="001055E9" w:rsidP="001055E9">
      <w:pPr>
        <w:pStyle w:val="Textedelespacerserv2"/>
        <w:numPr>
          <w:ilvl w:val="0"/>
          <w:numId w:val="0"/>
        </w:numPr>
        <w:spacing w:line="480" w:lineRule="auto"/>
        <w:jc w:val="left"/>
        <w:outlineLvl w:val="9"/>
        <w:rPr>
          <w:rFonts w:ascii="Palatino" w:hAnsi="Palatino"/>
        </w:rPr>
      </w:pPr>
    </w:p>
    <w:p w14:paraId="75277346" w14:textId="77777777" w:rsidR="00564FD8" w:rsidRDefault="00564FD8" w:rsidP="00564FD8">
      <w:pPr>
        <w:spacing w:line="480" w:lineRule="auto"/>
      </w:pPr>
      <w:r>
        <w:t>Catalogue Number: 50</w:t>
      </w:r>
    </w:p>
    <w:p w14:paraId="057E4785" w14:textId="77777777" w:rsidR="00564FD8" w:rsidRDefault="00564FD8" w:rsidP="00564FD8">
      <w:pPr>
        <w:spacing w:line="480" w:lineRule="auto"/>
      </w:pPr>
      <w:r>
        <w:t xml:space="preserve">Inventory Number: </w:t>
      </w:r>
      <w:r w:rsidRPr="00993C0D">
        <w:t>83.</w:t>
      </w:r>
      <w:r w:rsidRPr="00524C6D">
        <w:rPr>
          <w:caps/>
        </w:rPr>
        <w:t>aq</w:t>
      </w:r>
      <w:r w:rsidRPr="00993C0D">
        <w:t>.377.360</w:t>
      </w:r>
    </w:p>
    <w:p w14:paraId="588A7795" w14:textId="77777777" w:rsidR="00564FD8" w:rsidRDefault="00564FD8" w:rsidP="00564FD8">
      <w:pPr>
        <w:spacing w:line="480" w:lineRule="auto"/>
      </w:pPr>
      <w:r>
        <w:t xml:space="preserve">Dimensions: </w:t>
      </w:r>
      <w:r w:rsidRPr="00993C0D">
        <w:t>L: 7.6; W: 5.8; H: 1.8</w:t>
      </w:r>
    </w:p>
    <w:p w14:paraId="531A66CB" w14:textId="77777777" w:rsidR="00564FD8" w:rsidRDefault="00564FD8" w:rsidP="00564FD8">
      <w:pPr>
        <w:spacing w:line="480" w:lineRule="auto"/>
      </w:pPr>
      <w:r>
        <w:t xml:space="preserve">Condition and Fabric: </w:t>
      </w:r>
      <w:r w:rsidRPr="00993C0D">
        <w:t>Ribbon handle broken off. Clay 7.5YR6/2 pinkish gray, glaze 10YR4/0 dark gray. Mica.</w:t>
      </w:r>
    </w:p>
    <w:p w14:paraId="36E66784" w14:textId="77777777" w:rsidR="00564FD8" w:rsidRDefault="00564FD8" w:rsidP="00564FD8">
      <w:pPr>
        <w:spacing w:line="480" w:lineRule="auto"/>
      </w:pPr>
      <w:r>
        <w:t xml:space="preserve">Description: </w:t>
      </w:r>
      <w:r w:rsidR="00CE3E35" w:rsidRPr="00993C0D">
        <w:t>Moldmade.</w:t>
      </w:r>
      <w:r w:rsidR="00CE3E35">
        <w:t xml:space="preserve"> </w:t>
      </w:r>
      <w:r w:rsidRPr="00993C0D">
        <w:t xml:space="preserve">Biconical flattened body. Two narrow rectangular side-lugs with wavy pattern. Shoulder with garland of four heart-shaped leaves alternating with four rosettes. Shoulder separated from discus by a circular raised grooved ridge. Slightly concave discus; central filling-hole surrounded by </w:t>
      </w:r>
      <w:r>
        <w:t xml:space="preserve">a </w:t>
      </w:r>
      <w:r w:rsidRPr="00993C0D">
        <w:t xml:space="preserve">flat raised band. Medium-length nozzle; flat circular plate around </w:t>
      </w:r>
      <w:r>
        <w:t xml:space="preserve">the </w:t>
      </w:r>
      <w:r w:rsidRPr="00993C0D">
        <w:t xml:space="preserve">wick-hole; a human head in high relief on nozzle top. Base-ring marked off </w:t>
      </w:r>
      <w:r>
        <w:t>by</w:t>
      </w:r>
      <w:r w:rsidRPr="00993C0D">
        <w:t xml:space="preserve"> two grooves</w:t>
      </w:r>
      <w:r>
        <w:t>;</w:t>
      </w:r>
      <w:r w:rsidRPr="00993C0D">
        <w:t xml:space="preserve"> </w:t>
      </w:r>
      <w:r>
        <w:t xml:space="preserve">an </w:t>
      </w:r>
      <w:r w:rsidRPr="00993C0D">
        <w:t xml:space="preserve">additional inner thin ring; on </w:t>
      </w:r>
      <w:r>
        <w:t xml:space="preserve">the </w:t>
      </w:r>
      <w:r w:rsidRPr="00993C0D">
        <w:t xml:space="preserve">outer ring three circular reliefs marked off </w:t>
      </w:r>
      <w:r>
        <w:t>by one</w:t>
      </w:r>
      <w:r w:rsidRPr="00993C0D">
        <w:t xml:space="preserve"> groove. Moldmade inscription in Greek: on 3 lines, the last </w:t>
      </w:r>
      <w:r>
        <w:t xml:space="preserve">four letters of the last line </w:t>
      </w:r>
      <w:r w:rsidRPr="00993C0D">
        <w:t xml:space="preserve">rising to </w:t>
      </w:r>
      <w:r>
        <w:t xml:space="preserve">the </w:t>
      </w:r>
      <w:r w:rsidRPr="00993C0D">
        <w:t xml:space="preserve">right (both letter reading and line divisions are </w:t>
      </w:r>
      <w:r w:rsidRPr="00C57157">
        <w:t>uncertain) {{insc:</w:t>
      </w:r>
      <w:r w:rsidRPr="008337A6">
        <w:rPr>
          <w:rFonts w:cs="Times New Roman"/>
        </w:rPr>
        <w:t>ΕΡ</w:t>
      </w:r>
      <w:r w:rsidRPr="008337A6">
        <w:rPr>
          <w:rFonts w:cs="Times New Roman"/>
          <w:sz w:val="32"/>
        </w:rPr>
        <w:t>ω</w:t>
      </w:r>
      <w:r w:rsidRPr="00C57157">
        <w:rPr>
          <w:sz w:val="32"/>
        </w:rPr>
        <w:t>/</w:t>
      </w:r>
      <w:r w:rsidR="00D05124" w:rsidRPr="008337A6">
        <w:fldChar w:fldCharType="begin"/>
      </w:r>
      <w:r w:rsidRPr="008337A6">
        <w:instrText>eq \o(O,</w:instrText>
      </w:r>
      <w:r w:rsidRPr="008337A6">
        <w:rPr>
          <w:vertAlign w:val="subscript"/>
        </w:rPr>
        <w:instrText>.</w:instrText>
      </w:r>
      <w:r w:rsidRPr="008337A6">
        <w:instrText>)</w:instrText>
      </w:r>
      <w:r w:rsidR="00D05124" w:rsidRPr="008337A6">
        <w:fldChar w:fldCharType="end"/>
      </w:r>
      <w:r w:rsidR="00D05124" w:rsidRPr="008337A6">
        <w:rPr>
          <w:sz w:val="32"/>
        </w:rPr>
        <w:fldChar w:fldCharType="begin"/>
      </w:r>
      <w:r w:rsidRPr="008337A6">
        <w:rPr>
          <w:sz w:val="32"/>
        </w:rPr>
        <w:instrText>eq \o(</w:instrText>
      </w:r>
      <w:r w:rsidRPr="008337A6">
        <w:rPr>
          <w:rFonts w:cs="Times New Roman"/>
        </w:rPr>
        <w:instrText>Ψ</w:instrText>
      </w:r>
      <w:r w:rsidRPr="008337A6">
        <w:rPr>
          <w:sz w:val="32"/>
        </w:rPr>
        <w:instrText>,</w:instrText>
      </w:r>
      <w:r w:rsidRPr="008337A6">
        <w:rPr>
          <w:sz w:val="32"/>
          <w:vertAlign w:val="subscript"/>
        </w:rPr>
        <w:instrText>.</w:instrText>
      </w:r>
      <w:r w:rsidRPr="008337A6">
        <w:rPr>
          <w:sz w:val="32"/>
        </w:rPr>
        <w:instrText>)</w:instrText>
      </w:r>
      <w:r w:rsidR="00D05124" w:rsidRPr="008337A6">
        <w:rPr>
          <w:sz w:val="32"/>
        </w:rPr>
        <w:fldChar w:fldCharType="end"/>
      </w:r>
      <w:r w:rsidRPr="008337A6">
        <w:t>T</w:t>
      </w:r>
      <w:r w:rsidRPr="008337A6">
        <w:rPr>
          <w:rFonts w:cs="Times New Roman"/>
        </w:rPr>
        <w:t>ΡΑ</w:t>
      </w:r>
      <w:r w:rsidRPr="00C57157">
        <w:rPr>
          <w:sz w:val="32"/>
        </w:rPr>
        <w:t>/</w:t>
      </w:r>
      <w:r w:rsidRPr="008337A6">
        <w:t>O</w:t>
      </w:r>
      <w:r w:rsidR="00D05124" w:rsidRPr="008337A6">
        <w:fldChar w:fldCharType="begin"/>
      </w:r>
      <w:r w:rsidRPr="008337A6">
        <w:instrText>eq \o(</w:instrText>
      </w:r>
      <w:r w:rsidRPr="008337A6">
        <w:rPr>
          <w:rFonts w:cs="Times New Roman"/>
        </w:rPr>
        <w:instrText>Ψ</w:instrText>
      </w:r>
      <w:r w:rsidRPr="008337A6">
        <w:instrText>,</w:instrText>
      </w:r>
      <w:r w:rsidRPr="008337A6">
        <w:rPr>
          <w:vertAlign w:val="subscript"/>
        </w:rPr>
        <w:instrText>.</w:instrText>
      </w:r>
      <w:r w:rsidRPr="008337A6">
        <w:instrText>)</w:instrText>
      </w:r>
      <w:r w:rsidR="00D05124" w:rsidRPr="008337A6">
        <w:fldChar w:fldCharType="end"/>
      </w:r>
      <w:r w:rsidRPr="00C57157">
        <w:t>[?]</w:t>
      </w:r>
      <w:r w:rsidRPr="008337A6">
        <w:rPr>
          <w:rFonts w:cs="Times New Roman"/>
        </w:rPr>
        <w:t>ΥΡΥΟ</w:t>
      </w:r>
      <w:r w:rsidRPr="008337A6">
        <w:t>C</w:t>
      </w:r>
      <w:r w:rsidRPr="00C57157">
        <w:t>}}.</w:t>
      </w:r>
    </w:p>
    <w:p w14:paraId="401E10C3" w14:textId="77777777" w:rsidR="00232767" w:rsidRDefault="00232767" w:rsidP="00232767">
      <w:pPr>
        <w:spacing w:line="480" w:lineRule="auto"/>
      </w:pPr>
      <w:r>
        <w:t>Discus Iconography: Plain discus.</w:t>
      </w:r>
    </w:p>
    <w:p w14:paraId="5C75F290" w14:textId="77777777" w:rsidR="00564FD8" w:rsidRDefault="00564FD8" w:rsidP="00564FD8">
      <w:pPr>
        <w:spacing w:line="480" w:lineRule="auto"/>
      </w:pPr>
      <w:r>
        <w:t xml:space="preserve">Type: </w:t>
      </w:r>
      <w:r w:rsidR="00724C5D">
        <w:t>Side-lugged Asia Minor type</w:t>
      </w:r>
    </w:p>
    <w:p w14:paraId="33E76377" w14:textId="77777777" w:rsidR="00564FD8" w:rsidRDefault="00564FD8" w:rsidP="00564FD8">
      <w:pPr>
        <w:spacing w:line="480" w:lineRule="auto"/>
      </w:pPr>
      <w:r>
        <w:t xml:space="preserve">Place of Manufacture or Origin: </w:t>
      </w:r>
      <w:r w:rsidR="00724C5D">
        <w:t>Anatolia</w:t>
      </w:r>
    </w:p>
    <w:p w14:paraId="4EDFAE50" w14:textId="77777777" w:rsidR="00564FD8" w:rsidRDefault="00564FD8" w:rsidP="00564FD8">
      <w:pPr>
        <w:spacing w:line="480" w:lineRule="auto"/>
      </w:pPr>
      <w:r>
        <w:t xml:space="preserve">Parallels: </w:t>
      </w:r>
      <w:r w:rsidR="00DF31FE" w:rsidRPr="00993C0D">
        <w:t xml:space="preserve">Fischer and Welling 1984, p. 378, nos. 14–15; Griepentrog 1986, no. 3, pl. 28; Lyon-Caen and Hoff </w:t>
      </w:r>
      <w:r w:rsidR="00DF31FE">
        <w:t>1986, p. 55, no. 123; Kassab Tez</w:t>
      </w:r>
      <w:r w:rsidR="00DF31FE" w:rsidRPr="00993C0D">
        <w:t xml:space="preserve">gör and Sezer 1995, nos. 333–34 (presumably from an </w:t>
      </w:r>
      <w:r w:rsidR="0025418E">
        <w:t>{{loc_0000:</w:t>
      </w:r>
      <w:r w:rsidR="00DF31FE" w:rsidRPr="00993C0D">
        <w:t>Ephesus</w:t>
      </w:r>
      <w:r w:rsidR="0025418E">
        <w:t>}}</w:t>
      </w:r>
      <w:r w:rsidR="00DF31FE" w:rsidRPr="00993C0D">
        <w:t xml:space="preserve"> workshop); (similar) Abadie-Reynal 2003, pl. 23.1 (Turkey).</w:t>
      </w:r>
    </w:p>
    <w:p w14:paraId="7ED7071D" w14:textId="77777777" w:rsidR="00A26E6B" w:rsidRDefault="00A26E6B" w:rsidP="00A26E6B">
      <w:pPr>
        <w:spacing w:line="480" w:lineRule="auto"/>
      </w:pPr>
      <w:r>
        <w:t xml:space="preserve">Provenance: </w:t>
      </w:r>
    </w:p>
    <w:p w14:paraId="762F03FB" w14:textId="77777777" w:rsidR="00564FD8" w:rsidRDefault="00564FD8" w:rsidP="00564FD8">
      <w:pPr>
        <w:spacing w:line="480" w:lineRule="auto"/>
      </w:pPr>
      <w:r>
        <w:t>Bibliography: Unpublished.</w:t>
      </w:r>
    </w:p>
    <w:p w14:paraId="04B8BAFC" w14:textId="7DA59E15" w:rsidR="00564FD8" w:rsidRDefault="00A50BDB" w:rsidP="00564FD8">
      <w:pPr>
        <w:spacing w:line="480" w:lineRule="auto"/>
      </w:pPr>
      <w:r>
        <w:t>Date: Late</w:t>
      </w:r>
      <w:r w:rsidR="00DF31FE" w:rsidRPr="00993C0D">
        <w:t xml:space="preserve"> second to </w:t>
      </w:r>
      <w:r w:rsidR="00DC2304">
        <w:t>early</w:t>
      </w:r>
      <w:r w:rsidR="00DF31FE" w:rsidRPr="00993C0D">
        <w:t xml:space="preserve"> first century</w:t>
      </w:r>
      <w:r w:rsidR="00DF31FE" w:rsidRPr="00524C6D">
        <w:rPr>
          <w:caps/>
        </w:rPr>
        <w:t xml:space="preserve"> </w:t>
      </w:r>
      <w:r w:rsidR="00DF31FE" w:rsidRPr="005170AB">
        <w:rPr>
          <w:caps/>
        </w:rPr>
        <w:t>B.C.</w:t>
      </w:r>
    </w:p>
    <w:p w14:paraId="3DEA0055" w14:textId="77777777" w:rsidR="00564FD8" w:rsidRDefault="00564FD8" w:rsidP="00564FD8">
      <w:pPr>
        <w:spacing w:line="480" w:lineRule="auto"/>
      </w:pPr>
      <w:r>
        <w:t xml:space="preserve">Date numeric: </w:t>
      </w:r>
      <w:r w:rsidR="00DF31FE">
        <w:t>-125; -75</w:t>
      </w:r>
    </w:p>
    <w:p w14:paraId="551B8BDA"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p>
    <w:p w14:paraId="1CD11545" w14:textId="77777777" w:rsidR="001055E9" w:rsidRPr="00993C0D" w:rsidRDefault="001055E9" w:rsidP="001055E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C29C133" w14:textId="77777777" w:rsidR="001055E9" w:rsidRDefault="001055E9" w:rsidP="001055E9">
      <w:pPr>
        <w:pStyle w:val="Textedelespacerserv2"/>
        <w:numPr>
          <w:ilvl w:val="0"/>
          <w:numId w:val="0"/>
        </w:numPr>
        <w:spacing w:line="480" w:lineRule="auto"/>
        <w:jc w:val="left"/>
        <w:outlineLvl w:val="9"/>
        <w:rPr>
          <w:rFonts w:ascii="Palatino" w:hAnsi="Palatino"/>
        </w:rPr>
      </w:pPr>
    </w:p>
    <w:p w14:paraId="08E57FCC" w14:textId="77777777" w:rsidR="00B33B21" w:rsidRDefault="00B33B21" w:rsidP="00B33B21">
      <w:pPr>
        <w:spacing w:line="480" w:lineRule="auto"/>
      </w:pPr>
      <w:r>
        <w:t>Catalogue Number: 51</w:t>
      </w:r>
    </w:p>
    <w:p w14:paraId="67646669" w14:textId="77777777" w:rsidR="00B33B21" w:rsidRDefault="00B33B21" w:rsidP="00B33B21">
      <w:pPr>
        <w:spacing w:line="480" w:lineRule="auto"/>
      </w:pPr>
      <w:r>
        <w:t xml:space="preserve">Inventory Number: </w:t>
      </w:r>
      <w:r w:rsidRPr="00993C0D">
        <w:t>83.</w:t>
      </w:r>
      <w:r w:rsidRPr="00524C6D">
        <w:rPr>
          <w:caps/>
        </w:rPr>
        <w:t>aq</w:t>
      </w:r>
      <w:r w:rsidRPr="00993C0D">
        <w:t>.377.361</w:t>
      </w:r>
    </w:p>
    <w:p w14:paraId="11B9B7EB" w14:textId="77777777" w:rsidR="00B33B21" w:rsidRDefault="00B33B21" w:rsidP="00B33B21">
      <w:pPr>
        <w:spacing w:line="480" w:lineRule="auto"/>
      </w:pPr>
      <w:r>
        <w:t xml:space="preserve">Dimensions: </w:t>
      </w:r>
      <w:r w:rsidRPr="00993C0D">
        <w:t>L: 10.2; W: 7.0; H: 2.4</w:t>
      </w:r>
    </w:p>
    <w:p w14:paraId="1CD169D2" w14:textId="77777777" w:rsidR="00B33B21" w:rsidRDefault="00B33B21" w:rsidP="00B33B21">
      <w:pPr>
        <w:spacing w:line="480" w:lineRule="auto"/>
      </w:pPr>
      <w:r>
        <w:t xml:space="preserve">Condition and Fabric: </w:t>
      </w:r>
      <w:r w:rsidRPr="00993C0D">
        <w:t>Intact. Clay near 2.5YR6/6 light red, glaze near 2.5YR5/6 light red, a few occasional dark spots. Some mica.</w:t>
      </w:r>
    </w:p>
    <w:p w14:paraId="28D560A7" w14:textId="77777777" w:rsidR="00B33B21" w:rsidRPr="00B33B21" w:rsidRDefault="00B33B21" w:rsidP="00B33B21">
      <w:pPr>
        <w:pStyle w:val="Textedelespacerserv2"/>
        <w:numPr>
          <w:ilvl w:val="0"/>
          <w:numId w:val="0"/>
        </w:numPr>
        <w:spacing w:line="480" w:lineRule="auto"/>
        <w:jc w:val="left"/>
        <w:outlineLvl w:val="9"/>
        <w:rPr>
          <w:rFonts w:ascii="Palatino" w:hAnsi="Palatino"/>
        </w:rPr>
      </w:pPr>
      <w:r w:rsidRPr="00CE3E35">
        <w:rPr>
          <w:rFonts w:ascii="Palatino" w:hAnsi="Palatino"/>
        </w:rPr>
        <w:t xml:space="preserve">Description: </w:t>
      </w:r>
      <w:r w:rsidR="00CE3E35" w:rsidRPr="00CE3E35">
        <w:rPr>
          <w:rFonts w:ascii="Palatino" w:hAnsi="Palatino"/>
        </w:rPr>
        <w:t xml:space="preserve">Moldmade. </w:t>
      </w:r>
      <w:r w:rsidRPr="00CE3E35">
        <w:rPr>
          <w:rFonts w:ascii="Palatino" w:hAnsi="Palatino"/>
        </w:rPr>
        <w:t>Ribbon</w:t>
      </w:r>
      <w:r w:rsidRPr="00993C0D">
        <w:rPr>
          <w:rFonts w:ascii="Palatino" w:hAnsi="Palatino"/>
        </w:rPr>
        <w:t xml:space="preserve"> handle with two median grooves and </w:t>
      </w:r>
      <w:r>
        <w:rPr>
          <w:rFonts w:ascii="Palatino" w:hAnsi="Palatino"/>
        </w:rPr>
        <w:t xml:space="preserve">a </w:t>
      </w:r>
      <w:r w:rsidRPr="00993C0D">
        <w:rPr>
          <w:rFonts w:ascii="Palatino" w:hAnsi="Palatino"/>
        </w:rPr>
        <w:t>cross-band. Biconvex body. Two narrow rectangular side-lugs with wavy lines. Shoulder with garlan</w:t>
      </w:r>
      <w:r>
        <w:rPr>
          <w:rFonts w:ascii="Palatino" w:hAnsi="Palatino"/>
        </w:rPr>
        <w:t>d of six heart-shaped leaves se</w:t>
      </w:r>
      <w:r w:rsidRPr="00993C0D">
        <w:rPr>
          <w:rFonts w:ascii="Palatino" w:hAnsi="Palatino"/>
        </w:rPr>
        <w:t xml:space="preserve">parated from discus by </w:t>
      </w:r>
      <w:r>
        <w:rPr>
          <w:rFonts w:ascii="Palatino" w:hAnsi="Palatino"/>
        </w:rPr>
        <w:t xml:space="preserve">a </w:t>
      </w:r>
      <w:r w:rsidRPr="00993C0D">
        <w:rPr>
          <w:rFonts w:ascii="Palatino" w:hAnsi="Palatino"/>
        </w:rPr>
        <w:t xml:space="preserve">circular raised grooved ridge. Slightly concave discus; central filling-hole surrounded by </w:t>
      </w:r>
      <w:r>
        <w:rPr>
          <w:rFonts w:ascii="Palatino" w:hAnsi="Palatino"/>
        </w:rPr>
        <w:t xml:space="preserve">a </w:t>
      </w:r>
      <w:r w:rsidRPr="00993C0D">
        <w:rPr>
          <w:rFonts w:ascii="Palatino" w:hAnsi="Palatino"/>
        </w:rPr>
        <w:t xml:space="preserve">flat raised band. Medium-length nozzle; flat circular plate around </w:t>
      </w:r>
      <w:r>
        <w:rPr>
          <w:rFonts w:ascii="Palatino" w:hAnsi="Palatino"/>
        </w:rPr>
        <w:t xml:space="preserve">the </w:t>
      </w:r>
      <w:r w:rsidRPr="00993C0D">
        <w:rPr>
          <w:rFonts w:ascii="Palatino" w:hAnsi="Palatino"/>
        </w:rPr>
        <w:t xml:space="preserve">wick-hole; burn marks. Human head in high relief on nozzle top. Large circular base marked off </w:t>
      </w:r>
      <w:r>
        <w:rPr>
          <w:rFonts w:ascii="Palatino" w:hAnsi="Palatino"/>
        </w:rPr>
        <w:t>by one</w:t>
      </w:r>
      <w:r w:rsidRPr="00993C0D">
        <w:rPr>
          <w:rFonts w:ascii="Palatino" w:hAnsi="Palatino"/>
        </w:rPr>
        <w:t xml:space="preserve"> groove. </w:t>
      </w:r>
    </w:p>
    <w:p w14:paraId="1CE9A576" w14:textId="77777777" w:rsidR="00232767" w:rsidRDefault="00232767" w:rsidP="00232767">
      <w:pPr>
        <w:spacing w:line="480" w:lineRule="auto"/>
      </w:pPr>
      <w:r>
        <w:t>Discus Iconography: Plain discus.</w:t>
      </w:r>
    </w:p>
    <w:p w14:paraId="4A7D5B96" w14:textId="77777777" w:rsidR="00B33B21" w:rsidRDefault="00B33B21" w:rsidP="00B33B21">
      <w:pPr>
        <w:spacing w:line="480" w:lineRule="auto"/>
      </w:pPr>
      <w:r>
        <w:t xml:space="preserve">Type: </w:t>
      </w:r>
      <w:r w:rsidR="00724C5D">
        <w:t>Side-lugged Asia Minor type</w:t>
      </w:r>
    </w:p>
    <w:p w14:paraId="462F5A6A" w14:textId="77777777" w:rsidR="00B33B21" w:rsidRDefault="00B33B21" w:rsidP="00B33B21">
      <w:pPr>
        <w:spacing w:line="480" w:lineRule="auto"/>
      </w:pPr>
      <w:r>
        <w:t xml:space="preserve">Place of Manufacture or Origin: </w:t>
      </w:r>
      <w:r w:rsidR="00724C5D">
        <w:t>Central Anatolia</w:t>
      </w:r>
    </w:p>
    <w:p w14:paraId="21AC74F1" w14:textId="77777777" w:rsidR="00B33B21" w:rsidRDefault="00B33B21" w:rsidP="00B33B21">
      <w:pPr>
        <w:spacing w:line="480" w:lineRule="auto"/>
      </w:pPr>
      <w:r>
        <w:t xml:space="preserve">Parallels: </w:t>
      </w:r>
      <w:r w:rsidRPr="00993C0D">
        <w:t xml:space="preserve">Fischer and Welling 1984, no. 7, pl. 23. For a close heart-shaped motif on the shoulder, see Pontiroli 1980, no. 84, pl. 69; Di Filippo Balestrazzi 1988, vol. 2.2, no. 141, pl. 17. For the handle, see Pontiroli 1980, no. 84a, pl. 69; Sapelli 1979, no. 75, pl. 7; Bailey BM </w:t>
      </w:r>
      <w:r w:rsidRPr="00524C6D">
        <w:rPr>
          <w:caps/>
        </w:rPr>
        <w:t>i</w:t>
      </w:r>
      <w:r w:rsidRPr="00993C0D">
        <w:t>, pls. 62–67 (Cnidian lamps).</w:t>
      </w:r>
    </w:p>
    <w:p w14:paraId="1A38D3A1" w14:textId="77777777" w:rsidR="00A26E6B" w:rsidRDefault="00A26E6B" w:rsidP="00A26E6B">
      <w:pPr>
        <w:spacing w:line="480" w:lineRule="auto"/>
      </w:pPr>
      <w:r>
        <w:t xml:space="preserve">Provenance: </w:t>
      </w:r>
    </w:p>
    <w:p w14:paraId="700F129F" w14:textId="77777777" w:rsidR="00B33B21" w:rsidRDefault="00B33B21" w:rsidP="00B33B21">
      <w:pPr>
        <w:spacing w:line="480" w:lineRule="auto"/>
      </w:pPr>
      <w:r>
        <w:t>Bibliography: Unpublished.</w:t>
      </w:r>
    </w:p>
    <w:p w14:paraId="0D4A4C22" w14:textId="77777777" w:rsidR="00B33B21" w:rsidRDefault="00B33B21" w:rsidP="00B33B21">
      <w:pPr>
        <w:spacing w:line="480" w:lineRule="auto"/>
      </w:pPr>
      <w:r>
        <w:t xml:space="preserve">Date: </w:t>
      </w:r>
      <w:r w:rsidRPr="00993C0D">
        <w:t>Second century</w:t>
      </w:r>
      <w:r w:rsidRPr="00524C6D">
        <w:rPr>
          <w:caps/>
        </w:rPr>
        <w:t xml:space="preserve"> </w:t>
      </w:r>
      <w:r w:rsidRPr="005170AB">
        <w:rPr>
          <w:caps/>
        </w:rPr>
        <w:t>B.C.</w:t>
      </w:r>
    </w:p>
    <w:p w14:paraId="76577D41" w14:textId="77777777" w:rsidR="00B33B21" w:rsidRDefault="00B33B21" w:rsidP="00B33B21">
      <w:pPr>
        <w:spacing w:line="480" w:lineRule="auto"/>
      </w:pPr>
      <w:r>
        <w:t>Date numeric: -200; -100</w:t>
      </w:r>
    </w:p>
    <w:p w14:paraId="156D1CB4" w14:textId="77777777" w:rsidR="00092790" w:rsidRPr="00993C0D" w:rsidRDefault="00092790" w:rsidP="001055E9">
      <w:pPr>
        <w:pStyle w:val="Textedelespacerserv2"/>
        <w:numPr>
          <w:ilvl w:val="0"/>
          <w:numId w:val="0"/>
        </w:numPr>
        <w:spacing w:line="480" w:lineRule="auto"/>
        <w:jc w:val="left"/>
        <w:outlineLvl w:val="9"/>
        <w:rPr>
          <w:rFonts w:ascii="Palatino" w:hAnsi="Palatino"/>
        </w:rPr>
      </w:pPr>
    </w:p>
    <w:p w14:paraId="15F2E30F" w14:textId="77777777" w:rsidR="003858EE" w:rsidRPr="006604BD" w:rsidRDefault="003858EE" w:rsidP="003858EE">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21FD7CBC" w14:textId="77777777" w:rsidR="003858EE" w:rsidRDefault="003858EE" w:rsidP="003858EE">
      <w:pPr>
        <w:pStyle w:val="Textedelespacerserv2"/>
        <w:numPr>
          <w:ilvl w:val="0"/>
          <w:numId w:val="0"/>
        </w:numPr>
        <w:spacing w:line="480" w:lineRule="auto"/>
        <w:jc w:val="left"/>
        <w:outlineLvl w:val="9"/>
        <w:rPr>
          <w:rFonts w:ascii="Palatino" w:hAnsi="Palatino"/>
        </w:rPr>
      </w:pPr>
    </w:p>
    <w:p w14:paraId="14A6FA50" w14:textId="77777777" w:rsidR="007E1168" w:rsidRDefault="007E1168" w:rsidP="007E1168">
      <w:pPr>
        <w:spacing w:line="480" w:lineRule="auto"/>
      </w:pPr>
      <w:r>
        <w:t>Catalogue Number: 52</w:t>
      </w:r>
    </w:p>
    <w:p w14:paraId="64DD8383" w14:textId="77777777" w:rsidR="007E1168" w:rsidRDefault="007E1168" w:rsidP="007E1168">
      <w:pPr>
        <w:spacing w:line="480" w:lineRule="auto"/>
      </w:pPr>
      <w:r>
        <w:t xml:space="preserve">Inventory Number: </w:t>
      </w:r>
      <w:r w:rsidRPr="00993C0D">
        <w:t>83.</w:t>
      </w:r>
      <w:r w:rsidRPr="00524C6D">
        <w:rPr>
          <w:caps/>
        </w:rPr>
        <w:t>aq</w:t>
      </w:r>
      <w:r w:rsidRPr="00993C0D">
        <w:t>.377.304</w:t>
      </w:r>
    </w:p>
    <w:p w14:paraId="210B1820" w14:textId="77777777" w:rsidR="007E1168" w:rsidRDefault="007E1168" w:rsidP="007E1168">
      <w:pPr>
        <w:spacing w:line="480" w:lineRule="auto"/>
      </w:pPr>
      <w:r>
        <w:t xml:space="preserve">Dimensions: </w:t>
      </w:r>
      <w:r w:rsidRPr="00993C0D">
        <w:t>L: 6.9; W: 4.9; H: 2.6</w:t>
      </w:r>
    </w:p>
    <w:p w14:paraId="41A94DCE" w14:textId="77777777" w:rsidR="007E1168" w:rsidRDefault="007E1168" w:rsidP="007E1168">
      <w:pPr>
        <w:spacing w:line="480" w:lineRule="auto"/>
      </w:pPr>
      <w:r>
        <w:t xml:space="preserve">Condition and Fabric: </w:t>
      </w:r>
      <w:r w:rsidRPr="00993C0D">
        <w:t>Intact. Clay 2.5YR6/6 light red, uneven traces of slip 10R5/6 red. Uncommon rectangular patch of clay added to rear of body where handle usually is, but it is not a broken strap handle.</w:t>
      </w:r>
    </w:p>
    <w:p w14:paraId="171AAAEF" w14:textId="77777777" w:rsidR="007E1168" w:rsidRPr="007E1168" w:rsidRDefault="007E1168" w:rsidP="007E1168">
      <w:pPr>
        <w:pStyle w:val="Textedelespacerserv2"/>
        <w:numPr>
          <w:ilvl w:val="0"/>
          <w:numId w:val="0"/>
        </w:numPr>
        <w:spacing w:line="480" w:lineRule="auto"/>
        <w:jc w:val="left"/>
        <w:outlineLvl w:val="9"/>
        <w:rPr>
          <w:rFonts w:ascii="Palatino" w:hAnsi="Palatino"/>
        </w:rPr>
      </w:pPr>
      <w:r w:rsidRPr="00CE3E35">
        <w:rPr>
          <w:rFonts w:ascii="Palatino" w:hAnsi="Palatino"/>
        </w:rPr>
        <w:t xml:space="preserve">Description: </w:t>
      </w:r>
      <w:r w:rsidR="00CE3E35" w:rsidRPr="00CE3E35">
        <w:rPr>
          <w:rFonts w:ascii="Palatino" w:hAnsi="Palatino"/>
        </w:rPr>
        <w:t>Wheelmade.</w:t>
      </w:r>
      <w:r w:rsidR="00CE3E35" w:rsidRPr="00CE3E35">
        <w:rPr>
          <w:rStyle w:val="FootnoteReference"/>
          <w:rFonts w:ascii="Palatino" w:hAnsi="Palatino"/>
        </w:rPr>
        <w:footnoteReference w:id="1"/>
      </w:r>
      <w:r w:rsidR="00CE3E35" w:rsidRPr="00CE3E35">
        <w:rPr>
          <w:rFonts w:ascii="Palatino" w:hAnsi="Palatino"/>
        </w:rPr>
        <w:t xml:space="preserve"> </w:t>
      </w:r>
      <w:r w:rsidRPr="00CE3E35">
        <w:rPr>
          <w:rFonts w:ascii="Palatino" w:hAnsi="Palatino"/>
        </w:rPr>
        <w:t>Deep</w:t>
      </w:r>
      <w:r w:rsidRPr="00993C0D">
        <w:rPr>
          <w:rFonts w:ascii="Palatino" w:hAnsi="Palatino"/>
        </w:rPr>
        <w:t xml:space="preserve"> body broadening toward bottom; two grooves surround </w:t>
      </w:r>
      <w:r>
        <w:rPr>
          <w:rFonts w:ascii="Palatino" w:hAnsi="Palatino"/>
        </w:rPr>
        <w:t xml:space="preserve">the </w:t>
      </w:r>
      <w:r w:rsidRPr="00993C0D">
        <w:rPr>
          <w:rFonts w:ascii="Palatino" w:hAnsi="Palatino"/>
        </w:rPr>
        <w:t xml:space="preserve">lower part of </w:t>
      </w:r>
      <w:r>
        <w:rPr>
          <w:rFonts w:ascii="Palatino" w:hAnsi="Palatino"/>
        </w:rPr>
        <w:t xml:space="preserve">the </w:t>
      </w:r>
      <w:r w:rsidRPr="00993C0D">
        <w:rPr>
          <w:rFonts w:ascii="Palatino" w:hAnsi="Palatino"/>
        </w:rPr>
        <w:t xml:space="preserve">basin. Rounded circular rim sloping down to </w:t>
      </w:r>
      <w:r>
        <w:rPr>
          <w:rFonts w:ascii="Palatino" w:hAnsi="Palatino"/>
        </w:rPr>
        <w:t xml:space="preserve">a </w:t>
      </w:r>
      <w:r w:rsidRPr="00993C0D">
        <w:rPr>
          <w:rFonts w:ascii="Palatino" w:hAnsi="Palatino"/>
        </w:rPr>
        <w:t xml:space="preserve">large filling-hole. Squat short tubular and upturned nozzle with </w:t>
      </w:r>
      <w:r>
        <w:rPr>
          <w:rFonts w:ascii="Palatino" w:hAnsi="Palatino"/>
        </w:rPr>
        <w:t xml:space="preserve">a </w:t>
      </w:r>
      <w:r w:rsidRPr="00993C0D">
        <w:rPr>
          <w:rFonts w:ascii="Palatino" w:hAnsi="Palatino"/>
        </w:rPr>
        <w:t xml:space="preserve">rounded tip and flat-topped plate—a characteristic feature of some Hellenistic lamps that can occur also on Anatolian lamps of the third to fourth century </w:t>
      </w:r>
      <w:r w:rsidRPr="005170AB">
        <w:rPr>
          <w:rFonts w:ascii="Palatino" w:hAnsi="Palatino"/>
          <w:caps/>
        </w:rPr>
        <w:t>A.D.</w:t>
      </w:r>
      <w:r w:rsidRPr="00993C0D">
        <w:rPr>
          <w:rFonts w:ascii="Palatino" w:hAnsi="Palatino"/>
        </w:rPr>
        <w:t xml:space="preserve"> Broad circular flat base. </w:t>
      </w:r>
    </w:p>
    <w:p w14:paraId="68C0DBD4" w14:textId="77777777" w:rsidR="00850678" w:rsidRDefault="00850678" w:rsidP="00850678">
      <w:pPr>
        <w:spacing w:line="480" w:lineRule="auto"/>
      </w:pPr>
      <w:r>
        <w:t>Discus Iconography:</w:t>
      </w:r>
    </w:p>
    <w:p w14:paraId="751C5728" w14:textId="77777777" w:rsidR="007E1168" w:rsidRDefault="007E1168" w:rsidP="007E1168">
      <w:pPr>
        <w:spacing w:line="480" w:lineRule="auto"/>
      </w:pPr>
      <w:r>
        <w:t xml:space="preserve">Type: </w:t>
      </w:r>
      <w:r w:rsidRPr="00993C0D">
        <w:t>Undetermined</w:t>
      </w:r>
    </w:p>
    <w:p w14:paraId="5B488C8B" w14:textId="77777777" w:rsidR="007E1168" w:rsidRDefault="007E1168" w:rsidP="007E1168">
      <w:pPr>
        <w:spacing w:line="480" w:lineRule="auto"/>
      </w:pPr>
      <w:r>
        <w:t xml:space="preserve">Place of Manufacture or Origin: </w:t>
      </w:r>
      <w:r w:rsidR="00724C5D">
        <w:t>Asia Minor</w:t>
      </w:r>
    </w:p>
    <w:p w14:paraId="0944A9CF" w14:textId="77777777" w:rsidR="007E1168" w:rsidRDefault="007E1168" w:rsidP="007E1168">
      <w:pPr>
        <w:spacing w:line="480" w:lineRule="auto"/>
      </w:pPr>
      <w:r>
        <w:t xml:space="preserve">Parallels: </w:t>
      </w:r>
      <w:r w:rsidRPr="00993C0D">
        <w:t>None found.</w:t>
      </w:r>
    </w:p>
    <w:p w14:paraId="111B9724" w14:textId="77777777" w:rsidR="00A26E6B" w:rsidRDefault="00A26E6B" w:rsidP="00A26E6B">
      <w:pPr>
        <w:spacing w:line="480" w:lineRule="auto"/>
      </w:pPr>
      <w:r>
        <w:t xml:space="preserve">Provenance: </w:t>
      </w:r>
    </w:p>
    <w:p w14:paraId="2A332099" w14:textId="77777777" w:rsidR="007E1168" w:rsidRDefault="007E1168" w:rsidP="007E1168">
      <w:pPr>
        <w:spacing w:line="480" w:lineRule="auto"/>
      </w:pPr>
      <w:r>
        <w:t>Bibliography: Unpublished.</w:t>
      </w:r>
    </w:p>
    <w:p w14:paraId="0676627B" w14:textId="77777777" w:rsidR="007E1168" w:rsidRDefault="007E1168" w:rsidP="007E1168">
      <w:pPr>
        <w:spacing w:line="480" w:lineRule="auto"/>
      </w:pPr>
      <w:r>
        <w:t xml:space="preserve">Date: </w:t>
      </w:r>
      <w:r w:rsidR="00724C5D">
        <w:t>Hellenistic(?) or much later(?)</w:t>
      </w:r>
    </w:p>
    <w:p w14:paraId="06ACB472" w14:textId="77777777" w:rsidR="007E1168" w:rsidRDefault="007E1168" w:rsidP="007E1168">
      <w:pPr>
        <w:spacing w:line="480" w:lineRule="auto"/>
      </w:pPr>
      <w:r>
        <w:t>Date numeric: -323; -31</w:t>
      </w:r>
    </w:p>
    <w:p w14:paraId="2A932FE3"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6BA0F353"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8A3AB85" w14:textId="77777777" w:rsidR="003858EE" w:rsidRDefault="003858EE" w:rsidP="003858EE">
      <w:pPr>
        <w:pStyle w:val="Textedelespacerserv2"/>
        <w:numPr>
          <w:ilvl w:val="0"/>
          <w:numId w:val="0"/>
        </w:numPr>
        <w:spacing w:line="480" w:lineRule="auto"/>
        <w:jc w:val="left"/>
        <w:outlineLvl w:val="9"/>
        <w:rPr>
          <w:rFonts w:ascii="Palatino" w:hAnsi="Palatino"/>
        </w:rPr>
      </w:pPr>
    </w:p>
    <w:p w14:paraId="59F7C43D" w14:textId="77777777" w:rsidR="006237D5" w:rsidRDefault="006237D5" w:rsidP="006237D5">
      <w:pPr>
        <w:spacing w:line="480" w:lineRule="auto"/>
      </w:pPr>
      <w:r>
        <w:t>Catalogue Number: 53</w:t>
      </w:r>
    </w:p>
    <w:p w14:paraId="11303779" w14:textId="77777777" w:rsidR="006237D5" w:rsidRDefault="006237D5" w:rsidP="006237D5">
      <w:pPr>
        <w:spacing w:line="480" w:lineRule="auto"/>
      </w:pPr>
      <w:r>
        <w:t xml:space="preserve">Inventory Number: </w:t>
      </w:r>
      <w:r w:rsidRPr="00993C0D">
        <w:t>83.</w:t>
      </w:r>
      <w:r w:rsidRPr="00524C6D">
        <w:rPr>
          <w:caps/>
        </w:rPr>
        <w:t>aq</w:t>
      </w:r>
      <w:r w:rsidRPr="00993C0D">
        <w:t>.377.305</w:t>
      </w:r>
    </w:p>
    <w:p w14:paraId="01CCD23C" w14:textId="77777777" w:rsidR="006237D5" w:rsidRDefault="006237D5" w:rsidP="006237D5">
      <w:pPr>
        <w:spacing w:line="480" w:lineRule="auto"/>
      </w:pPr>
      <w:r>
        <w:t xml:space="preserve">Dimensions: </w:t>
      </w:r>
      <w:r w:rsidRPr="00993C0D">
        <w:t>L: 7.4; W: 5.8; H: 2.4</w:t>
      </w:r>
    </w:p>
    <w:p w14:paraId="29AA00E5" w14:textId="77777777" w:rsidR="006237D5" w:rsidRDefault="006237D5" w:rsidP="006237D5">
      <w:pPr>
        <w:spacing w:line="480" w:lineRule="auto"/>
      </w:pPr>
      <w:r>
        <w:t xml:space="preserve">Condition and Fabric: </w:t>
      </w:r>
      <w:r w:rsidRPr="00993C0D">
        <w:t>Clay 5YR7/4 pink, flaking glaze 10R5/8 red. Loop handle restored.</w:t>
      </w:r>
    </w:p>
    <w:p w14:paraId="79F11467" w14:textId="77777777" w:rsidR="006237D5" w:rsidRDefault="006237D5" w:rsidP="006237D5">
      <w:pPr>
        <w:spacing w:line="480" w:lineRule="auto"/>
      </w:pPr>
      <w:r>
        <w:t xml:space="preserve">Description: </w:t>
      </w:r>
      <w:r w:rsidR="00CE3E35">
        <w:t xml:space="preserve">Moldmade. </w:t>
      </w:r>
      <w:r w:rsidRPr="00993C0D">
        <w:t xml:space="preserve">Biconvex body. Two narrow rectangular side-lugs. Shoulder with </w:t>
      </w:r>
      <w:r>
        <w:t xml:space="preserve">a </w:t>
      </w:r>
      <w:r w:rsidRPr="00993C0D">
        <w:t xml:space="preserve">radial fluting. Two rounded rings (the outside one on a higher level) encircling </w:t>
      </w:r>
      <w:r>
        <w:t xml:space="preserve">the </w:t>
      </w:r>
      <w:r w:rsidRPr="00993C0D">
        <w:t xml:space="preserve">flat discus pierced by </w:t>
      </w:r>
      <w:r>
        <w:t xml:space="preserve">a </w:t>
      </w:r>
      <w:r w:rsidRPr="00993C0D">
        <w:t xml:space="preserve">central filling-hole. Short tubular nozzle; flat circular plate around </w:t>
      </w:r>
      <w:r>
        <w:t xml:space="preserve">the </w:t>
      </w:r>
      <w:r w:rsidRPr="00993C0D">
        <w:t>large wick-hole. Raised base-ring.</w:t>
      </w:r>
    </w:p>
    <w:p w14:paraId="30A8A1A4" w14:textId="77777777" w:rsidR="00232767" w:rsidRDefault="00232767" w:rsidP="00232767">
      <w:pPr>
        <w:spacing w:line="480" w:lineRule="auto"/>
      </w:pPr>
      <w:r>
        <w:t>Discus Iconography: Plain discus.</w:t>
      </w:r>
    </w:p>
    <w:p w14:paraId="504DCB8C" w14:textId="77777777" w:rsidR="006237D5" w:rsidRDefault="006237D5" w:rsidP="006237D5">
      <w:pPr>
        <w:spacing w:line="480" w:lineRule="auto"/>
      </w:pPr>
      <w:r>
        <w:t xml:space="preserve">Type: </w:t>
      </w:r>
      <w:r w:rsidR="00724C5D">
        <w:t>Undetermined</w:t>
      </w:r>
    </w:p>
    <w:p w14:paraId="538691D3" w14:textId="77777777" w:rsidR="006237D5" w:rsidRDefault="006237D5" w:rsidP="006237D5">
      <w:pPr>
        <w:spacing w:line="480" w:lineRule="auto"/>
      </w:pPr>
      <w:r>
        <w:t xml:space="preserve">Place of Manufacture or Origin: </w:t>
      </w:r>
      <w:r w:rsidR="00724C5D">
        <w:t>Asia Minor</w:t>
      </w:r>
    </w:p>
    <w:p w14:paraId="6C952EEE" w14:textId="77777777" w:rsidR="006237D5" w:rsidRDefault="006237D5" w:rsidP="006237D5">
      <w:pPr>
        <w:spacing w:line="480" w:lineRule="auto"/>
      </w:pPr>
      <w:r>
        <w:t xml:space="preserve">Parallels: </w:t>
      </w:r>
      <w:r w:rsidR="00EE5F17">
        <w:t>None found.</w:t>
      </w:r>
    </w:p>
    <w:p w14:paraId="6A81F6C6" w14:textId="77777777" w:rsidR="00A26E6B" w:rsidRDefault="00A26E6B" w:rsidP="00A26E6B">
      <w:pPr>
        <w:spacing w:line="480" w:lineRule="auto"/>
      </w:pPr>
      <w:r>
        <w:t xml:space="preserve">Provenance: </w:t>
      </w:r>
    </w:p>
    <w:p w14:paraId="32365427" w14:textId="77777777" w:rsidR="006237D5" w:rsidRDefault="006237D5" w:rsidP="006237D5">
      <w:pPr>
        <w:spacing w:line="480" w:lineRule="auto"/>
      </w:pPr>
      <w:r>
        <w:t>Bibliography: Unpublished.</w:t>
      </w:r>
    </w:p>
    <w:p w14:paraId="69472106" w14:textId="243A1BEC" w:rsidR="006237D5" w:rsidRDefault="00A50BDB" w:rsidP="006237D5">
      <w:pPr>
        <w:spacing w:line="480" w:lineRule="auto"/>
      </w:pPr>
      <w:r>
        <w:t>Date: Late</w:t>
      </w:r>
      <w:r w:rsidR="00EE5F17" w:rsidRPr="00993C0D">
        <w:t xml:space="preserve"> second century</w:t>
      </w:r>
      <w:r w:rsidR="00EE5F17" w:rsidRPr="00524C6D">
        <w:rPr>
          <w:caps/>
        </w:rPr>
        <w:t xml:space="preserve"> </w:t>
      </w:r>
      <w:r w:rsidR="00EE5F17" w:rsidRPr="005170AB">
        <w:rPr>
          <w:caps/>
        </w:rPr>
        <w:t>B.C.</w:t>
      </w:r>
      <w:r w:rsidR="00EE5F17" w:rsidRPr="00524C6D">
        <w:rPr>
          <w:caps/>
        </w:rPr>
        <w:t xml:space="preserve"> </w:t>
      </w:r>
      <w:r w:rsidR="00EE5F17" w:rsidRPr="00993C0D">
        <w:t xml:space="preserve">to </w:t>
      </w:r>
      <w:r w:rsidR="00DC2304">
        <w:t>early</w:t>
      </w:r>
      <w:r w:rsidR="00EE5F17" w:rsidRPr="00993C0D">
        <w:t xml:space="preserve"> first century </w:t>
      </w:r>
      <w:r w:rsidR="00EE5F17" w:rsidRPr="005170AB">
        <w:rPr>
          <w:caps/>
        </w:rPr>
        <w:t>A.D.</w:t>
      </w:r>
      <w:r w:rsidR="00EE5F17" w:rsidRPr="00524C6D">
        <w:rPr>
          <w:caps/>
        </w:rPr>
        <w:t>(</w:t>
      </w:r>
      <w:r w:rsidR="00724C5D">
        <w:t>?)</w:t>
      </w:r>
    </w:p>
    <w:p w14:paraId="68CAE09C" w14:textId="77777777" w:rsidR="006237D5" w:rsidRDefault="006237D5" w:rsidP="006237D5">
      <w:pPr>
        <w:spacing w:line="480" w:lineRule="auto"/>
      </w:pPr>
      <w:r>
        <w:t xml:space="preserve">Date numeric: </w:t>
      </w:r>
      <w:r w:rsidR="00EE5F17">
        <w:t>-125; 25</w:t>
      </w:r>
    </w:p>
    <w:p w14:paraId="4A179D0F" w14:textId="77777777" w:rsidR="00092790" w:rsidRPr="00993C0D" w:rsidRDefault="00092790" w:rsidP="003858EE">
      <w:pPr>
        <w:pStyle w:val="Textedelespacerserv2"/>
        <w:numPr>
          <w:ilvl w:val="0"/>
          <w:numId w:val="0"/>
        </w:numPr>
        <w:spacing w:line="480" w:lineRule="auto"/>
        <w:jc w:val="left"/>
        <w:outlineLvl w:val="9"/>
        <w:rPr>
          <w:rFonts w:ascii="Palatino" w:hAnsi="Palatino"/>
        </w:rPr>
      </w:pPr>
    </w:p>
    <w:p w14:paraId="06F120DE"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B86A502" w14:textId="77777777" w:rsidR="003858EE" w:rsidRDefault="003858EE" w:rsidP="003858EE">
      <w:pPr>
        <w:pStyle w:val="Textedelespacerserv2"/>
        <w:numPr>
          <w:ilvl w:val="0"/>
          <w:numId w:val="0"/>
        </w:numPr>
        <w:spacing w:line="480" w:lineRule="auto"/>
        <w:jc w:val="left"/>
        <w:outlineLvl w:val="9"/>
        <w:rPr>
          <w:rFonts w:ascii="Palatino" w:hAnsi="Palatino"/>
        </w:rPr>
      </w:pPr>
    </w:p>
    <w:p w14:paraId="27753F0E" w14:textId="77777777" w:rsidR="006F7A20" w:rsidRDefault="006F7A20" w:rsidP="006F7A20">
      <w:pPr>
        <w:spacing w:line="480" w:lineRule="auto"/>
      </w:pPr>
      <w:r>
        <w:t>Catalogue Number: 54</w:t>
      </w:r>
    </w:p>
    <w:p w14:paraId="5800C357" w14:textId="77777777" w:rsidR="006F7A20" w:rsidRDefault="006F7A20" w:rsidP="006F7A20">
      <w:pPr>
        <w:spacing w:line="480" w:lineRule="auto"/>
      </w:pPr>
      <w:r>
        <w:t xml:space="preserve">Inventory Number: </w:t>
      </w:r>
      <w:r w:rsidRPr="00993C0D">
        <w:t>83.</w:t>
      </w:r>
      <w:r w:rsidRPr="00524C6D">
        <w:rPr>
          <w:caps/>
        </w:rPr>
        <w:t>aq</w:t>
      </w:r>
      <w:r w:rsidRPr="00993C0D">
        <w:t>.377.382</w:t>
      </w:r>
    </w:p>
    <w:p w14:paraId="3052D6D8" w14:textId="77777777" w:rsidR="006F7A20" w:rsidRDefault="006F7A20" w:rsidP="006F7A20">
      <w:pPr>
        <w:spacing w:line="480" w:lineRule="auto"/>
      </w:pPr>
      <w:r>
        <w:t xml:space="preserve">Dimensions: </w:t>
      </w:r>
      <w:r w:rsidRPr="00993C0D">
        <w:t>L: 4.3; W: 2.6; H: 1.5</w:t>
      </w:r>
    </w:p>
    <w:p w14:paraId="7508E812" w14:textId="77777777" w:rsidR="006F7A20" w:rsidRDefault="006F7A20" w:rsidP="006F7A20">
      <w:pPr>
        <w:spacing w:line="480" w:lineRule="auto"/>
      </w:pPr>
      <w:r>
        <w:t xml:space="preserve">Condition and Fabric: </w:t>
      </w:r>
      <w:r w:rsidRPr="00993C0D">
        <w:t>Conspicuous crack along joint of left side. Clay 7.5YR5/4 brown, worn glaze 7.5YR 4/4 dark brown.</w:t>
      </w:r>
    </w:p>
    <w:p w14:paraId="71BBDEF1" w14:textId="77777777" w:rsidR="006F7A20" w:rsidRDefault="006F7A20" w:rsidP="006F7A20">
      <w:pPr>
        <w:spacing w:line="480" w:lineRule="auto"/>
      </w:pPr>
      <w:r>
        <w:t xml:space="preserve">Description: </w:t>
      </w:r>
      <w:r w:rsidR="00CE3E35" w:rsidRPr="00993C0D">
        <w:t>Moldmade.</w:t>
      </w:r>
      <w:r w:rsidR="00CE3E35">
        <w:t xml:space="preserve"> </w:t>
      </w:r>
      <w:r w:rsidRPr="00993C0D">
        <w:t xml:space="preserve">Miniature lamp. Biconvex shallow body with melon ribs on upper part. Raised ring around </w:t>
      </w:r>
      <w:r>
        <w:t xml:space="preserve">the </w:t>
      </w:r>
      <w:r w:rsidRPr="00993C0D">
        <w:t xml:space="preserve">filling-hole. Round-tipped projecting nozzle; circular plate around </w:t>
      </w:r>
      <w:r>
        <w:t xml:space="preserve">the </w:t>
      </w:r>
      <w:r w:rsidRPr="00993C0D">
        <w:t>wick-hole. Small base-ring.</w:t>
      </w:r>
    </w:p>
    <w:p w14:paraId="49BE545E" w14:textId="77777777" w:rsidR="00850678" w:rsidRDefault="00850678" w:rsidP="00850678">
      <w:pPr>
        <w:spacing w:line="480" w:lineRule="auto"/>
      </w:pPr>
      <w:r>
        <w:t>Discus Iconography:</w:t>
      </w:r>
    </w:p>
    <w:p w14:paraId="4F64ACAD" w14:textId="77777777" w:rsidR="006F7A20" w:rsidRDefault="006F7A20" w:rsidP="006F7A20">
      <w:pPr>
        <w:spacing w:line="480" w:lineRule="auto"/>
      </w:pPr>
      <w:r>
        <w:t xml:space="preserve">Type: </w:t>
      </w:r>
      <w:r w:rsidRPr="00993C0D">
        <w:t xml:space="preserve">Goldman’s “melon lamps” group </w:t>
      </w:r>
      <w:r w:rsidRPr="00524C6D">
        <w:rPr>
          <w:caps/>
        </w:rPr>
        <w:t>xv</w:t>
      </w:r>
    </w:p>
    <w:p w14:paraId="64413CB1" w14:textId="77777777" w:rsidR="006F7A20" w:rsidRDefault="006F7A20" w:rsidP="006F7A20">
      <w:pPr>
        <w:spacing w:line="480" w:lineRule="auto"/>
      </w:pPr>
      <w:r>
        <w:t xml:space="preserve">Place of Manufacture or Origin: </w:t>
      </w:r>
      <w:r w:rsidR="00724C5D">
        <w:t>Asia Minor</w:t>
      </w:r>
    </w:p>
    <w:p w14:paraId="35C235F5" w14:textId="77777777" w:rsidR="006F7A20" w:rsidRDefault="006F7A20" w:rsidP="006F7A20">
      <w:pPr>
        <w:spacing w:line="480" w:lineRule="auto"/>
      </w:pPr>
      <w:r>
        <w:t xml:space="preserve">Parallels: </w:t>
      </w:r>
      <w:r w:rsidRPr="00993C0D">
        <w:t xml:space="preserve">(Close) Bailey BM </w:t>
      </w:r>
      <w:r w:rsidRPr="00524C6D">
        <w:rPr>
          <w:caps/>
        </w:rPr>
        <w:t>iii</w:t>
      </w:r>
      <w:r w:rsidRPr="00993C0D">
        <w:t>, Q 2646, pl. 73 (</w:t>
      </w:r>
      <w:r w:rsidR="00331E05">
        <w:t>{{loc_0000:</w:t>
      </w:r>
      <w:r w:rsidRPr="00993C0D">
        <w:t>Tarsus</w:t>
      </w:r>
      <w:r w:rsidR="00331E05">
        <w:t>}}</w:t>
      </w:r>
      <w:r w:rsidRPr="00993C0D">
        <w:t>); Waldhauer 1914, no. 429 (</w:t>
      </w:r>
      <w:r w:rsidR="00331E05">
        <w:t>{{loc_0000:</w:t>
      </w:r>
      <w:r w:rsidRPr="00993C0D">
        <w:t>Cilicia</w:t>
      </w:r>
      <w:r w:rsidR="00331E05">
        <w:t>}}</w:t>
      </w:r>
      <w:r w:rsidRPr="00993C0D">
        <w:t>); Goldman et al. 1950, nos. 182–84, fig. 100 (</w:t>
      </w:r>
      <w:r w:rsidR="00331E05">
        <w:t>{{loc_0000:</w:t>
      </w:r>
      <w:r w:rsidRPr="00993C0D">
        <w:t>Tarsus</w:t>
      </w:r>
      <w:r w:rsidR="00331E05">
        <w:t>}}</w:t>
      </w:r>
      <w:r w:rsidRPr="00993C0D">
        <w:t>).</w:t>
      </w:r>
    </w:p>
    <w:p w14:paraId="16E4FAB3" w14:textId="77777777" w:rsidR="00A26E6B" w:rsidRDefault="00A26E6B" w:rsidP="00A26E6B">
      <w:pPr>
        <w:spacing w:line="480" w:lineRule="auto"/>
      </w:pPr>
      <w:r>
        <w:t xml:space="preserve">Provenance: </w:t>
      </w:r>
    </w:p>
    <w:p w14:paraId="769CC1CE" w14:textId="77777777" w:rsidR="006F7A20" w:rsidRDefault="006F7A20" w:rsidP="006F7A20">
      <w:pPr>
        <w:spacing w:line="480" w:lineRule="auto"/>
      </w:pPr>
      <w:r>
        <w:t>Bibliography: Unpublished.</w:t>
      </w:r>
    </w:p>
    <w:p w14:paraId="76C3F8D0" w14:textId="77777777" w:rsidR="006F7A20" w:rsidRDefault="006F7A20" w:rsidP="006F7A20">
      <w:pPr>
        <w:spacing w:line="480" w:lineRule="auto"/>
      </w:pPr>
      <w:r>
        <w:t xml:space="preserve">Date: </w:t>
      </w:r>
      <w:r w:rsidRPr="005170AB">
        <w:rPr>
          <w:caps/>
        </w:rPr>
        <w:t>A.D.</w:t>
      </w:r>
      <w:r w:rsidR="00724C5D">
        <w:t xml:space="preserve"> 50–125 (Bailey)</w:t>
      </w:r>
    </w:p>
    <w:p w14:paraId="572D42DD" w14:textId="77777777" w:rsidR="006F7A20" w:rsidRDefault="006F7A20" w:rsidP="006F7A20">
      <w:pPr>
        <w:spacing w:line="480" w:lineRule="auto"/>
      </w:pPr>
      <w:r>
        <w:t>Date numeric: 50; 125</w:t>
      </w:r>
    </w:p>
    <w:p w14:paraId="7E6B0980" w14:textId="77777777" w:rsidR="003858EE" w:rsidRPr="00993C0D" w:rsidRDefault="00092790" w:rsidP="003858EE">
      <w:pPr>
        <w:pStyle w:val="Textedelespacerserv2"/>
        <w:numPr>
          <w:ilvl w:val="0"/>
          <w:numId w:val="0"/>
        </w:numPr>
        <w:spacing w:line="480" w:lineRule="auto"/>
        <w:jc w:val="left"/>
        <w:outlineLvl w:val="9"/>
        <w:rPr>
          <w:rFonts w:ascii="Palatino" w:hAnsi="Palatino"/>
        </w:rPr>
      </w:pPr>
      <w:r>
        <w:rPr>
          <w:rFonts w:ascii="Palatino" w:hAnsi="Palatino"/>
        </w:rPr>
        <w:t xml:space="preserve"> </w:t>
      </w:r>
    </w:p>
    <w:p w14:paraId="6B585EF2"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83F5609" w14:textId="77777777" w:rsidR="003858EE" w:rsidRDefault="003858EE" w:rsidP="003858EE">
      <w:pPr>
        <w:pStyle w:val="Textedelespacerserv2"/>
        <w:numPr>
          <w:ilvl w:val="0"/>
          <w:numId w:val="0"/>
        </w:numPr>
        <w:spacing w:line="480" w:lineRule="auto"/>
        <w:jc w:val="left"/>
        <w:outlineLvl w:val="9"/>
        <w:rPr>
          <w:rFonts w:ascii="Palatino" w:hAnsi="Palatino"/>
        </w:rPr>
      </w:pPr>
    </w:p>
    <w:p w14:paraId="70D4754D" w14:textId="77777777" w:rsidR="000B6279" w:rsidRDefault="000B6279" w:rsidP="000B6279">
      <w:pPr>
        <w:spacing w:line="480" w:lineRule="auto"/>
      </w:pPr>
      <w:r>
        <w:t>Catalogue Number: 55</w:t>
      </w:r>
    </w:p>
    <w:p w14:paraId="21A5099B" w14:textId="77777777" w:rsidR="000B6279" w:rsidRDefault="000B6279" w:rsidP="000B6279">
      <w:pPr>
        <w:spacing w:line="480" w:lineRule="auto"/>
      </w:pPr>
      <w:r>
        <w:t xml:space="preserve">Inventory Number: </w:t>
      </w:r>
      <w:r w:rsidRPr="00993C0D">
        <w:t>83.</w:t>
      </w:r>
      <w:r w:rsidRPr="00524C6D">
        <w:rPr>
          <w:caps/>
        </w:rPr>
        <w:t>aq</w:t>
      </w:r>
      <w:r w:rsidRPr="00993C0D">
        <w:t>.377.380</w:t>
      </w:r>
    </w:p>
    <w:p w14:paraId="536E31E2" w14:textId="77777777" w:rsidR="000B6279" w:rsidRDefault="000B6279" w:rsidP="000B6279">
      <w:pPr>
        <w:spacing w:line="480" w:lineRule="auto"/>
      </w:pPr>
      <w:r>
        <w:t xml:space="preserve">Dimensions: </w:t>
      </w:r>
      <w:r w:rsidRPr="00993C0D">
        <w:t>L: 4.0; W: 2.5; H: 1.6</w:t>
      </w:r>
    </w:p>
    <w:p w14:paraId="457C9C3E" w14:textId="77777777" w:rsidR="000B6279" w:rsidRDefault="000B6279" w:rsidP="000B6279">
      <w:pPr>
        <w:spacing w:line="480" w:lineRule="auto"/>
      </w:pPr>
      <w:r>
        <w:t xml:space="preserve">Condition and Fabric: </w:t>
      </w:r>
      <w:r w:rsidRPr="00993C0D">
        <w:t>Intact. Clay near 5YR6/6 reddish yellow, worn slip 5YR5/3 reddish brown.</w:t>
      </w:r>
    </w:p>
    <w:p w14:paraId="5882DB00" w14:textId="77777777" w:rsidR="000B6279" w:rsidRDefault="000B6279" w:rsidP="000B6279">
      <w:pPr>
        <w:spacing w:line="480" w:lineRule="auto"/>
      </w:pPr>
      <w:r>
        <w:t xml:space="preserve">Description: </w:t>
      </w:r>
      <w:r w:rsidR="00CE3E35" w:rsidRPr="00993C0D">
        <w:t>Moldmade.</w:t>
      </w:r>
      <w:r w:rsidR="00CE3E35">
        <w:t xml:space="preserve"> </w:t>
      </w:r>
      <w:r w:rsidRPr="00993C0D">
        <w:t xml:space="preserve">Miniature lamp. Flattened, slightly biconvex body. Flat discus separated from </w:t>
      </w:r>
      <w:r>
        <w:t xml:space="preserve">the </w:t>
      </w:r>
      <w:r w:rsidRPr="00993C0D">
        <w:t xml:space="preserve">shoulder by </w:t>
      </w:r>
      <w:r>
        <w:t xml:space="preserve">a </w:t>
      </w:r>
      <w:r w:rsidRPr="00993C0D">
        <w:t>groove. Central filling-hole. Round-tipped nozzle. Circular base not well defined.</w:t>
      </w:r>
    </w:p>
    <w:p w14:paraId="2F187F18" w14:textId="77777777" w:rsidR="00232767" w:rsidRDefault="00232767" w:rsidP="00232767">
      <w:pPr>
        <w:spacing w:line="480" w:lineRule="auto"/>
      </w:pPr>
      <w:r>
        <w:t>Discus Iconography: Plain discus.</w:t>
      </w:r>
    </w:p>
    <w:p w14:paraId="59D08B5E" w14:textId="77777777" w:rsidR="000B6279" w:rsidRDefault="000B6279" w:rsidP="000B6279">
      <w:pPr>
        <w:spacing w:line="480" w:lineRule="auto"/>
      </w:pPr>
      <w:r>
        <w:t xml:space="preserve">Type: </w:t>
      </w:r>
      <w:r w:rsidR="00724C5D">
        <w:t>Undetermined</w:t>
      </w:r>
    </w:p>
    <w:p w14:paraId="307F7236" w14:textId="77777777" w:rsidR="000B6279" w:rsidRDefault="000B6279" w:rsidP="000B6279">
      <w:pPr>
        <w:spacing w:line="480" w:lineRule="auto"/>
      </w:pPr>
      <w:r>
        <w:t xml:space="preserve">Place of Manufacture or Origin: </w:t>
      </w:r>
      <w:r w:rsidR="00724C5D">
        <w:t>South Anatolia</w:t>
      </w:r>
    </w:p>
    <w:p w14:paraId="244D4C06" w14:textId="77777777" w:rsidR="000B6279" w:rsidRDefault="000B6279" w:rsidP="000B6279">
      <w:pPr>
        <w:spacing w:line="480" w:lineRule="auto"/>
      </w:pPr>
      <w:r>
        <w:t>Parallels: None found.</w:t>
      </w:r>
    </w:p>
    <w:p w14:paraId="697266AA" w14:textId="77777777" w:rsidR="00A26E6B" w:rsidRDefault="00A26E6B" w:rsidP="00A26E6B">
      <w:pPr>
        <w:spacing w:line="480" w:lineRule="auto"/>
      </w:pPr>
      <w:r>
        <w:t xml:space="preserve">Provenance: </w:t>
      </w:r>
    </w:p>
    <w:p w14:paraId="446A43D1" w14:textId="77777777" w:rsidR="000B6279" w:rsidRDefault="000B6279" w:rsidP="000B6279">
      <w:pPr>
        <w:spacing w:line="480" w:lineRule="auto"/>
      </w:pPr>
      <w:r>
        <w:t>Bibliography: Unpublished.</w:t>
      </w:r>
    </w:p>
    <w:p w14:paraId="3BB88743" w14:textId="77777777" w:rsidR="000B6279" w:rsidRDefault="000B6279" w:rsidP="000B6279">
      <w:pPr>
        <w:spacing w:line="480" w:lineRule="auto"/>
      </w:pPr>
      <w:r>
        <w:t xml:space="preserve">Date: </w:t>
      </w:r>
      <w:r w:rsidR="00724C5D">
        <w:t>Late Hellenistic(?)</w:t>
      </w:r>
    </w:p>
    <w:p w14:paraId="3129E31E" w14:textId="77777777" w:rsidR="000B6279" w:rsidRDefault="000B6279" w:rsidP="000B6279">
      <w:pPr>
        <w:spacing w:line="480" w:lineRule="auto"/>
      </w:pPr>
      <w:r>
        <w:t>Date numeric: -100; -31</w:t>
      </w:r>
    </w:p>
    <w:p w14:paraId="2EFABE35"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645FB598"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6C666DA" w14:textId="77777777" w:rsidR="003858EE" w:rsidRDefault="003858EE" w:rsidP="003858EE">
      <w:pPr>
        <w:pStyle w:val="Textedelespacerserv2"/>
        <w:numPr>
          <w:ilvl w:val="0"/>
          <w:numId w:val="0"/>
        </w:numPr>
        <w:spacing w:line="480" w:lineRule="auto"/>
        <w:jc w:val="left"/>
        <w:outlineLvl w:val="9"/>
        <w:rPr>
          <w:rFonts w:ascii="Palatino" w:hAnsi="Palatino"/>
        </w:rPr>
      </w:pPr>
    </w:p>
    <w:p w14:paraId="4464A2D8" w14:textId="77777777" w:rsidR="00407FE0" w:rsidRDefault="00407FE0" w:rsidP="00407FE0">
      <w:pPr>
        <w:spacing w:line="480" w:lineRule="auto"/>
      </w:pPr>
      <w:r>
        <w:t>Catalogue Number: 56</w:t>
      </w:r>
    </w:p>
    <w:p w14:paraId="63C816A7" w14:textId="77777777" w:rsidR="00407FE0" w:rsidRDefault="00407FE0" w:rsidP="00407FE0">
      <w:pPr>
        <w:spacing w:line="480" w:lineRule="auto"/>
      </w:pPr>
      <w:r>
        <w:t xml:space="preserve">Inventory Number: </w:t>
      </w:r>
      <w:r w:rsidRPr="00993C0D">
        <w:t>83.</w:t>
      </w:r>
      <w:r w:rsidRPr="00524C6D">
        <w:rPr>
          <w:caps/>
        </w:rPr>
        <w:t>aq</w:t>
      </w:r>
      <w:r w:rsidRPr="00993C0D">
        <w:t>.438.342</w:t>
      </w:r>
    </w:p>
    <w:p w14:paraId="0E19EAE0" w14:textId="77777777" w:rsidR="00407FE0" w:rsidRDefault="00407FE0" w:rsidP="00407FE0">
      <w:pPr>
        <w:spacing w:line="480" w:lineRule="auto"/>
      </w:pPr>
      <w:r>
        <w:t xml:space="preserve">Dimensions: </w:t>
      </w:r>
      <w:r w:rsidRPr="00993C0D">
        <w:t>L: 11.9; W: 6.6; H: 4.7</w:t>
      </w:r>
    </w:p>
    <w:p w14:paraId="13543D90" w14:textId="77777777" w:rsidR="00407FE0" w:rsidRDefault="00407FE0" w:rsidP="00407FE0">
      <w:pPr>
        <w:spacing w:line="480" w:lineRule="auto"/>
      </w:pPr>
      <w:r>
        <w:t xml:space="preserve">Condition and Fabric: </w:t>
      </w:r>
      <w:r w:rsidRPr="00993C0D">
        <w:t>Restored and overpainted. Clay 5YR6/4 light reddish brown on surface, protruding areas near 7.5YR7/0 light gray, uneven slip near 7.5YR6/4 light brown.</w:t>
      </w:r>
    </w:p>
    <w:p w14:paraId="21CA7AE8" w14:textId="77777777" w:rsidR="00407FE0" w:rsidRPr="00407FE0" w:rsidRDefault="00407FE0" w:rsidP="00407FE0">
      <w:pPr>
        <w:pStyle w:val="Textedelespacerserv2"/>
        <w:numPr>
          <w:ilvl w:val="0"/>
          <w:numId w:val="0"/>
        </w:numPr>
        <w:spacing w:line="480" w:lineRule="auto"/>
        <w:jc w:val="left"/>
        <w:outlineLvl w:val="9"/>
        <w:rPr>
          <w:rFonts w:ascii="Palatino" w:hAnsi="Palatino"/>
        </w:rPr>
      </w:pPr>
      <w:r w:rsidRPr="00CE3E35">
        <w:rPr>
          <w:rFonts w:ascii="Palatino" w:hAnsi="Palatino"/>
        </w:rPr>
        <w:t xml:space="preserve">Description: </w:t>
      </w:r>
      <w:r w:rsidR="00CE3E35" w:rsidRPr="00CE3E35">
        <w:rPr>
          <w:rFonts w:ascii="Palatino" w:hAnsi="Palatino"/>
        </w:rPr>
        <w:t xml:space="preserve">Moldmade. </w:t>
      </w:r>
      <w:r w:rsidRPr="00CE3E35">
        <w:rPr>
          <w:rFonts w:ascii="Palatino" w:hAnsi="Palatino"/>
        </w:rPr>
        <w:t>Elongated</w:t>
      </w:r>
      <w:r w:rsidRPr="00407FE0">
        <w:rPr>
          <w:rFonts w:ascii="Palatino" w:hAnsi="Palatino"/>
        </w:rPr>
        <w:t xml:space="preserve"> body with sloping sides. Raised edge surrounding</w:t>
      </w:r>
      <w:r w:rsidRPr="00993C0D">
        <w:rPr>
          <w:rFonts w:ascii="Palatino" w:hAnsi="Palatino"/>
        </w:rPr>
        <w:t xml:space="preserve"> </w:t>
      </w:r>
      <w:r>
        <w:rPr>
          <w:rFonts w:ascii="Palatino" w:hAnsi="Palatino"/>
        </w:rPr>
        <w:t>the</w:t>
      </w:r>
      <w:r w:rsidRPr="00993C0D">
        <w:rPr>
          <w:rFonts w:ascii="Palatino" w:hAnsi="Palatino"/>
        </w:rPr>
        <w:t xml:space="preserve"> </w:t>
      </w:r>
      <w:r>
        <w:rPr>
          <w:rFonts w:ascii="Palatino" w:hAnsi="Palatino"/>
        </w:rPr>
        <w:t xml:space="preserve">top of the lamp </w:t>
      </w:r>
      <w:r w:rsidRPr="00993C0D">
        <w:rPr>
          <w:rFonts w:ascii="Palatino" w:hAnsi="Palatino"/>
        </w:rPr>
        <w:t xml:space="preserve">from rear to nozzle—a typical feature of Hellenistic “Ephesus” lamps (cf. </w:t>
      </w:r>
      <w:hyperlink r:id="rId11" w:history="1">
        <w:r w:rsidRPr="00407FE0">
          <w:rPr>
            <w:rStyle w:val="Hyperlink"/>
            <w:rFonts w:ascii="Palatino" w:hAnsi="Palatino"/>
          </w:rPr>
          <w:t>cat. 37</w:t>
        </w:r>
      </w:hyperlink>
      <w:r w:rsidRPr="00993C0D">
        <w:rPr>
          <w:rFonts w:ascii="Palatino" w:hAnsi="Palatino"/>
        </w:rPr>
        <w:t xml:space="preserve">). Filling-hole at upper part of </w:t>
      </w:r>
      <w:r>
        <w:rPr>
          <w:rFonts w:ascii="Palatino" w:hAnsi="Palatino"/>
        </w:rPr>
        <w:t xml:space="preserve">the </w:t>
      </w:r>
      <w:r w:rsidRPr="00993C0D">
        <w:rPr>
          <w:rFonts w:ascii="Palatino" w:hAnsi="Palatino"/>
        </w:rPr>
        <w:t xml:space="preserve">edge. </w:t>
      </w:r>
      <w:r>
        <w:rPr>
          <w:rFonts w:ascii="Palatino" w:hAnsi="Palatino"/>
        </w:rPr>
        <w:t>The t</w:t>
      </w:r>
      <w:r w:rsidRPr="00993C0D">
        <w:rPr>
          <w:rFonts w:ascii="Palatino" w:hAnsi="Palatino"/>
        </w:rPr>
        <w:t xml:space="preserve">op of </w:t>
      </w:r>
      <w:r>
        <w:rPr>
          <w:rFonts w:ascii="Palatino" w:hAnsi="Palatino"/>
        </w:rPr>
        <w:t xml:space="preserve">the </w:t>
      </w:r>
      <w:r w:rsidRPr="00993C0D">
        <w:rPr>
          <w:rFonts w:ascii="Palatino" w:hAnsi="Palatino"/>
        </w:rPr>
        <w:t xml:space="preserve">lamp represents an African head in strong relief. </w:t>
      </w:r>
      <w:r>
        <w:rPr>
          <w:rFonts w:ascii="Palatino" w:hAnsi="Palatino"/>
        </w:rPr>
        <w:t>The f</w:t>
      </w:r>
      <w:r w:rsidRPr="00993C0D">
        <w:rPr>
          <w:rFonts w:ascii="Palatino" w:hAnsi="Palatino"/>
        </w:rPr>
        <w:t xml:space="preserve">lat-topped long nozzle with </w:t>
      </w:r>
      <w:r>
        <w:rPr>
          <w:rFonts w:ascii="Palatino" w:hAnsi="Palatino"/>
        </w:rPr>
        <w:t xml:space="preserve">a </w:t>
      </w:r>
      <w:r w:rsidRPr="00993C0D">
        <w:rPr>
          <w:rFonts w:ascii="Palatino" w:hAnsi="Palatino"/>
        </w:rPr>
        <w:t xml:space="preserve">triangular tip seems to project from his mouth, a design also noted elsewhere (see </w:t>
      </w:r>
      <w:hyperlink r:id="rId12" w:history="1">
        <w:r w:rsidRPr="00F020F0">
          <w:rPr>
            <w:rStyle w:val="Hyperlink"/>
            <w:rFonts w:ascii="Palatino" w:hAnsi="Palatino"/>
          </w:rPr>
          <w:t>cat. 602</w:t>
        </w:r>
      </w:hyperlink>
      <w:r w:rsidRPr="00993C0D">
        <w:rPr>
          <w:rFonts w:ascii="Palatino" w:hAnsi="Palatino"/>
        </w:rPr>
        <w:t xml:space="preserve">). Ovoid raised base-ring. </w:t>
      </w:r>
    </w:p>
    <w:p w14:paraId="25B779C2" w14:textId="77777777" w:rsidR="00850678" w:rsidRDefault="00850678" w:rsidP="00850678">
      <w:pPr>
        <w:spacing w:line="480" w:lineRule="auto"/>
      </w:pPr>
      <w:r>
        <w:t>Discus Iconography:</w:t>
      </w:r>
    </w:p>
    <w:p w14:paraId="6FD9D598" w14:textId="77777777" w:rsidR="00407FE0" w:rsidRDefault="00407FE0" w:rsidP="00407FE0">
      <w:pPr>
        <w:spacing w:line="480" w:lineRule="auto"/>
      </w:pPr>
      <w:r>
        <w:t xml:space="preserve">Type: </w:t>
      </w:r>
      <w:r w:rsidR="006D2F30" w:rsidRPr="00993C0D">
        <w:t xml:space="preserve">Form related to Bruneau </w:t>
      </w:r>
      <w:r w:rsidR="006D2F30" w:rsidRPr="00524C6D">
        <w:rPr>
          <w:caps/>
        </w:rPr>
        <w:t>vi</w:t>
      </w:r>
      <w:r w:rsidR="006D2F30" w:rsidRPr="00993C0D">
        <w:t xml:space="preserve"> </w:t>
      </w:r>
      <w:r w:rsidR="006D2F30" w:rsidRPr="00993C0D">
        <w:rPr>
          <w:i/>
        </w:rPr>
        <w:t>lampes du groupe d’Ariston</w:t>
      </w:r>
    </w:p>
    <w:p w14:paraId="12E414B8" w14:textId="77777777" w:rsidR="00407FE0" w:rsidRDefault="00407FE0" w:rsidP="00407FE0">
      <w:pPr>
        <w:spacing w:line="480" w:lineRule="auto"/>
      </w:pPr>
      <w:r>
        <w:t xml:space="preserve">Place of Manufacture or Origin: </w:t>
      </w:r>
      <w:r w:rsidR="00724C5D">
        <w:t>Asia Minor</w:t>
      </w:r>
    </w:p>
    <w:p w14:paraId="52FB8AEB" w14:textId="77777777" w:rsidR="00407FE0" w:rsidRDefault="00407FE0" w:rsidP="00407FE0">
      <w:pPr>
        <w:spacing w:line="480" w:lineRule="auto"/>
      </w:pPr>
      <w:r>
        <w:t xml:space="preserve">Parallels: </w:t>
      </w:r>
      <w:r w:rsidR="006D2F30" w:rsidRPr="00993C0D">
        <w:t>None found.</w:t>
      </w:r>
    </w:p>
    <w:p w14:paraId="64D96617" w14:textId="77777777" w:rsidR="00A26E6B" w:rsidRDefault="00A26E6B" w:rsidP="00A26E6B">
      <w:pPr>
        <w:spacing w:line="480" w:lineRule="auto"/>
      </w:pPr>
      <w:r>
        <w:t xml:space="preserve">Provenance: </w:t>
      </w:r>
    </w:p>
    <w:p w14:paraId="170D3C6E" w14:textId="77777777" w:rsidR="00407FE0" w:rsidRDefault="00407FE0" w:rsidP="00407FE0">
      <w:pPr>
        <w:spacing w:line="480" w:lineRule="auto"/>
      </w:pPr>
      <w:r>
        <w:t>Bibliography: Unpublished.</w:t>
      </w:r>
    </w:p>
    <w:p w14:paraId="71D40061" w14:textId="77777777" w:rsidR="00407FE0" w:rsidRDefault="00407FE0" w:rsidP="00407FE0">
      <w:pPr>
        <w:spacing w:line="480" w:lineRule="auto"/>
      </w:pPr>
      <w:r>
        <w:t xml:space="preserve">Date: </w:t>
      </w:r>
      <w:r w:rsidR="006D2F30" w:rsidRPr="00993C0D">
        <w:t xml:space="preserve">Hellenistic (or 20th century </w:t>
      </w:r>
      <w:r w:rsidR="006D2F30" w:rsidRPr="005170AB">
        <w:rPr>
          <w:caps/>
        </w:rPr>
        <w:t>A.D.</w:t>
      </w:r>
      <w:r w:rsidR="006D2F30" w:rsidRPr="00524C6D">
        <w:rPr>
          <w:caps/>
        </w:rPr>
        <w:t xml:space="preserve">, </w:t>
      </w:r>
      <w:r w:rsidR="00724C5D">
        <w:t>if fake)</w:t>
      </w:r>
    </w:p>
    <w:p w14:paraId="6D1F80D2" w14:textId="77777777" w:rsidR="00407FE0" w:rsidRDefault="00407FE0" w:rsidP="00407FE0">
      <w:pPr>
        <w:spacing w:line="480" w:lineRule="auto"/>
      </w:pPr>
      <w:r>
        <w:t xml:space="preserve">Date numeric: </w:t>
      </w:r>
      <w:r w:rsidR="006D2F30">
        <w:t>-323; -31</w:t>
      </w:r>
    </w:p>
    <w:p w14:paraId="6C9DF498" w14:textId="77777777" w:rsidR="00407FE0" w:rsidRDefault="00407FE0" w:rsidP="00407FE0">
      <w:pPr>
        <w:spacing w:line="480" w:lineRule="auto"/>
      </w:pPr>
      <w:r>
        <w:t xml:space="preserve">Discussion: </w:t>
      </w:r>
      <w:r w:rsidR="006D2F30" w:rsidRPr="00993C0D">
        <w:t>A clay analysis could confirm the authenticity of this lamp.</w:t>
      </w:r>
    </w:p>
    <w:p w14:paraId="02BD5240" w14:textId="77777777" w:rsidR="000B6279" w:rsidRPr="00993C0D" w:rsidRDefault="000B6279" w:rsidP="003858EE">
      <w:pPr>
        <w:pStyle w:val="Textedelespacerserv2"/>
        <w:numPr>
          <w:ilvl w:val="0"/>
          <w:numId w:val="0"/>
        </w:numPr>
        <w:spacing w:line="480" w:lineRule="auto"/>
        <w:jc w:val="left"/>
        <w:outlineLvl w:val="9"/>
        <w:rPr>
          <w:rFonts w:ascii="Palatino" w:hAnsi="Palatino"/>
        </w:rPr>
      </w:pPr>
    </w:p>
    <w:p w14:paraId="34090B70"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A088548" w14:textId="77777777" w:rsidR="003858EE" w:rsidRDefault="003858EE" w:rsidP="003858EE">
      <w:pPr>
        <w:pStyle w:val="Textedelespacerserv2"/>
        <w:numPr>
          <w:ilvl w:val="0"/>
          <w:numId w:val="0"/>
        </w:numPr>
        <w:spacing w:line="480" w:lineRule="auto"/>
        <w:jc w:val="left"/>
        <w:outlineLvl w:val="9"/>
        <w:rPr>
          <w:rFonts w:ascii="Palatino" w:hAnsi="Palatino"/>
        </w:rPr>
      </w:pPr>
    </w:p>
    <w:p w14:paraId="13EDF17A" w14:textId="77777777" w:rsidR="00044BB9" w:rsidRDefault="00044BB9" w:rsidP="00044BB9">
      <w:pPr>
        <w:spacing w:line="480" w:lineRule="auto"/>
      </w:pPr>
      <w:r>
        <w:t>Catalogue Number: 57</w:t>
      </w:r>
    </w:p>
    <w:p w14:paraId="2A559263" w14:textId="77777777" w:rsidR="00044BB9" w:rsidRDefault="00044BB9" w:rsidP="00044BB9">
      <w:pPr>
        <w:spacing w:line="480" w:lineRule="auto"/>
      </w:pPr>
      <w:r>
        <w:t xml:space="preserve">Inventory Number: </w:t>
      </w:r>
      <w:r w:rsidRPr="00993C0D">
        <w:t>83.</w:t>
      </w:r>
      <w:r w:rsidRPr="00524C6D">
        <w:rPr>
          <w:caps/>
        </w:rPr>
        <w:t>aq</w:t>
      </w:r>
      <w:r w:rsidRPr="00993C0D">
        <w:t>.377.363</w:t>
      </w:r>
    </w:p>
    <w:p w14:paraId="2FDDBB3B" w14:textId="77777777" w:rsidR="00044BB9" w:rsidRDefault="00044BB9" w:rsidP="00044BB9">
      <w:pPr>
        <w:spacing w:line="480" w:lineRule="auto"/>
      </w:pPr>
      <w:r>
        <w:t xml:space="preserve">Dimensions: </w:t>
      </w:r>
      <w:r w:rsidRPr="00993C0D">
        <w:t>L: 10.5; W: 5.0; H: 2.8</w:t>
      </w:r>
    </w:p>
    <w:p w14:paraId="6864830C" w14:textId="77777777" w:rsidR="00044BB9" w:rsidRDefault="00044BB9" w:rsidP="00044BB9">
      <w:pPr>
        <w:spacing w:line="480" w:lineRule="auto"/>
      </w:pPr>
      <w:r>
        <w:t xml:space="preserve">Condition and Fabric: </w:t>
      </w:r>
      <w:r w:rsidRPr="00993C0D">
        <w:t>Nozzle underside chipped. Clay 2.5YR6/6 light red, much-flaked glaze 10R5/6 red. Mica.</w:t>
      </w:r>
    </w:p>
    <w:p w14:paraId="73046189" w14:textId="77777777" w:rsidR="00044BB9" w:rsidRDefault="00044BB9" w:rsidP="00044BB9">
      <w:pPr>
        <w:spacing w:line="480" w:lineRule="auto"/>
      </w:pPr>
      <w:r>
        <w:t xml:space="preserve">Description: </w:t>
      </w:r>
      <w:r w:rsidR="00150E11" w:rsidRPr="00993C0D">
        <w:t xml:space="preserve">Moldmade. </w:t>
      </w:r>
      <w:r w:rsidRPr="00993C0D">
        <w:t xml:space="preserve">Ribbon handle with three bands separated by two deep grooves. Deep basin. Shoulder with four thin circular ridges, each marked off by grooves. </w:t>
      </w:r>
      <w:r>
        <w:t>The d</w:t>
      </w:r>
      <w:r w:rsidRPr="00993C0D">
        <w:t xml:space="preserve">iscus wall slopes down toward </w:t>
      </w:r>
      <w:r>
        <w:t xml:space="preserve">the </w:t>
      </w:r>
      <w:r w:rsidRPr="00993C0D">
        <w:t xml:space="preserve">central flat area, pierced by </w:t>
      </w:r>
      <w:r>
        <w:t xml:space="preserve">a </w:t>
      </w:r>
      <w:r w:rsidRPr="00993C0D">
        <w:t>filling-hole. Small air hole within circular grooves facing</w:t>
      </w:r>
      <w:r>
        <w:t xml:space="preserve"> the </w:t>
      </w:r>
      <w:r w:rsidRPr="00993C0D">
        <w:t xml:space="preserve">nozzle. Long round-tipped nozzle; nearly circular plate around </w:t>
      </w:r>
      <w:r>
        <w:t xml:space="preserve">the </w:t>
      </w:r>
      <w:r w:rsidRPr="00993C0D">
        <w:t xml:space="preserve">wick-hole; burn marks. On </w:t>
      </w:r>
      <w:r>
        <w:t xml:space="preserve">the </w:t>
      </w:r>
      <w:r w:rsidRPr="00993C0D">
        <w:t xml:space="preserve">nozzle neck, a comic mask with </w:t>
      </w:r>
      <w:r>
        <w:t xml:space="preserve">a </w:t>
      </w:r>
      <w:r w:rsidRPr="00993C0D">
        <w:t xml:space="preserve">long beard divided into two strands. Raised base-ring marked off </w:t>
      </w:r>
      <w:r>
        <w:t>by</w:t>
      </w:r>
      <w:r w:rsidRPr="00993C0D">
        <w:t xml:space="preserve"> two grooves.</w:t>
      </w:r>
    </w:p>
    <w:p w14:paraId="0A1EC07B" w14:textId="77777777" w:rsidR="00232767" w:rsidRDefault="00232767" w:rsidP="00232767">
      <w:pPr>
        <w:spacing w:line="480" w:lineRule="auto"/>
      </w:pPr>
      <w:r>
        <w:t>Discus Iconography: Plain discus.</w:t>
      </w:r>
    </w:p>
    <w:p w14:paraId="58CADDF6" w14:textId="77777777" w:rsidR="00044BB9" w:rsidRDefault="00044BB9" w:rsidP="00044BB9">
      <w:pPr>
        <w:spacing w:line="480" w:lineRule="auto"/>
      </w:pPr>
      <w:r>
        <w:t xml:space="preserve">Type: </w:t>
      </w:r>
      <w:r w:rsidRPr="00993C0D">
        <w:t xml:space="preserve">Related to Broneer </w:t>
      </w:r>
      <w:r w:rsidRPr="00524C6D">
        <w:rPr>
          <w:caps/>
        </w:rPr>
        <w:t>xix</w:t>
      </w:r>
      <w:r w:rsidR="00724C5D">
        <w:t>; Howland 49</w:t>
      </w:r>
    </w:p>
    <w:p w14:paraId="79B217CE" w14:textId="77777777" w:rsidR="00044BB9" w:rsidRDefault="00044BB9" w:rsidP="00044BB9">
      <w:pPr>
        <w:spacing w:line="480" w:lineRule="auto"/>
      </w:pPr>
      <w:r>
        <w:t xml:space="preserve">Place of Manufacture or Origin: </w:t>
      </w:r>
      <w:r w:rsidRPr="00993C0D">
        <w:t>None given by Schüller. Most probably Asi</w:t>
      </w:r>
      <w:r w:rsidR="00724C5D">
        <w:t>a Minor</w:t>
      </w:r>
    </w:p>
    <w:p w14:paraId="40483A30" w14:textId="77777777" w:rsidR="00044BB9" w:rsidRDefault="00044BB9" w:rsidP="00044BB9">
      <w:pPr>
        <w:spacing w:line="480" w:lineRule="auto"/>
      </w:pPr>
      <w:r>
        <w:t xml:space="preserve">Parallels: </w:t>
      </w:r>
      <w:r w:rsidRPr="00993C0D">
        <w:t>None found. For the relief-pattern on the nozzle: Hübinger 1993, no. 79, pl. 10, which undoubtedly is a comic mask.</w:t>
      </w:r>
    </w:p>
    <w:p w14:paraId="032E7480" w14:textId="77777777" w:rsidR="00A26E6B" w:rsidRDefault="00A26E6B" w:rsidP="00A26E6B">
      <w:pPr>
        <w:spacing w:line="480" w:lineRule="auto"/>
      </w:pPr>
      <w:r>
        <w:t xml:space="preserve">Provenance: </w:t>
      </w:r>
    </w:p>
    <w:p w14:paraId="2DED231F" w14:textId="77777777" w:rsidR="00044BB9" w:rsidRDefault="00044BB9" w:rsidP="00044BB9">
      <w:pPr>
        <w:spacing w:line="480" w:lineRule="auto"/>
      </w:pPr>
      <w:r>
        <w:t>Bibliography: Unpublished.</w:t>
      </w:r>
    </w:p>
    <w:p w14:paraId="7D693460" w14:textId="77777777" w:rsidR="00044BB9" w:rsidRDefault="00044BB9" w:rsidP="00044BB9">
      <w:pPr>
        <w:spacing w:line="480" w:lineRule="auto"/>
      </w:pPr>
      <w:r>
        <w:t xml:space="preserve">Date: </w:t>
      </w:r>
      <w:r w:rsidRPr="00993C0D">
        <w:t>First century</w:t>
      </w:r>
      <w:r w:rsidRPr="00524C6D">
        <w:rPr>
          <w:caps/>
        </w:rPr>
        <w:t xml:space="preserve"> </w:t>
      </w:r>
      <w:r w:rsidRPr="005170AB">
        <w:rPr>
          <w:caps/>
        </w:rPr>
        <w:t>B.C.</w:t>
      </w:r>
    </w:p>
    <w:p w14:paraId="480B3817" w14:textId="77777777" w:rsidR="00044BB9" w:rsidRDefault="00044BB9" w:rsidP="00044BB9">
      <w:pPr>
        <w:spacing w:line="480" w:lineRule="auto"/>
      </w:pPr>
      <w:r>
        <w:t>Date numeric: -100; -1</w:t>
      </w:r>
    </w:p>
    <w:p w14:paraId="7173B5E0"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7F154550"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E11007A" w14:textId="77777777" w:rsidR="003858EE" w:rsidRDefault="003858EE" w:rsidP="003858EE">
      <w:pPr>
        <w:pStyle w:val="Textedelespacerserv2"/>
        <w:numPr>
          <w:ilvl w:val="0"/>
          <w:numId w:val="0"/>
        </w:numPr>
        <w:spacing w:line="480" w:lineRule="auto"/>
        <w:jc w:val="left"/>
        <w:outlineLvl w:val="9"/>
        <w:rPr>
          <w:rFonts w:ascii="Palatino" w:hAnsi="Palatino"/>
        </w:rPr>
      </w:pPr>
    </w:p>
    <w:p w14:paraId="1D4C3040" w14:textId="77777777" w:rsidR="007E6C62" w:rsidRDefault="007E6C62" w:rsidP="007E6C62">
      <w:pPr>
        <w:spacing w:line="480" w:lineRule="auto"/>
      </w:pPr>
      <w:r>
        <w:t>Catalogue Number: 58</w:t>
      </w:r>
    </w:p>
    <w:p w14:paraId="0EE3B855" w14:textId="77777777" w:rsidR="007E6C62" w:rsidRDefault="007E6C62" w:rsidP="007E6C62">
      <w:pPr>
        <w:spacing w:line="480" w:lineRule="auto"/>
      </w:pPr>
      <w:r>
        <w:t xml:space="preserve">Inventory Number: </w:t>
      </w:r>
      <w:r w:rsidRPr="00993C0D">
        <w:t>83.</w:t>
      </w:r>
      <w:r w:rsidRPr="00524C6D">
        <w:rPr>
          <w:caps/>
        </w:rPr>
        <w:t>aq</w:t>
      </w:r>
      <w:r w:rsidRPr="00993C0D">
        <w:t>.377.413</w:t>
      </w:r>
    </w:p>
    <w:p w14:paraId="51234761" w14:textId="77777777" w:rsidR="007E6C62" w:rsidRDefault="007E6C62" w:rsidP="007E6C62">
      <w:pPr>
        <w:spacing w:line="480" w:lineRule="auto"/>
      </w:pPr>
      <w:r>
        <w:t xml:space="preserve">Dimensions: </w:t>
      </w:r>
      <w:r w:rsidRPr="00993C0D">
        <w:t>L: 12.2; W: 7.1; H: 2.5</w:t>
      </w:r>
    </w:p>
    <w:p w14:paraId="51763E69" w14:textId="77777777" w:rsidR="007E6C62" w:rsidRPr="007E6C62" w:rsidRDefault="007E6C62" w:rsidP="007E6C62">
      <w:pPr>
        <w:pStyle w:val="Textedelespacerserv2"/>
        <w:numPr>
          <w:ilvl w:val="0"/>
          <w:numId w:val="0"/>
        </w:numPr>
        <w:spacing w:line="480" w:lineRule="auto"/>
        <w:jc w:val="left"/>
        <w:outlineLvl w:val="9"/>
        <w:rPr>
          <w:rFonts w:ascii="Palatino" w:hAnsi="Palatino"/>
        </w:rPr>
      </w:pPr>
      <w:r w:rsidRPr="007E6C62">
        <w:rPr>
          <w:rFonts w:ascii="Palatino" w:hAnsi="Palatino"/>
        </w:rPr>
        <w:t>Condition and Fabric: Intact. Clay 10YR5/1 gray, mottled</w:t>
      </w:r>
      <w:r w:rsidRPr="00993C0D">
        <w:rPr>
          <w:rFonts w:ascii="Palatino" w:hAnsi="Palatino"/>
        </w:rPr>
        <w:t xml:space="preserve"> glaze 2.5Y3/0 very dark gray. Gold mica. </w:t>
      </w:r>
    </w:p>
    <w:p w14:paraId="40452ABF" w14:textId="77777777" w:rsidR="007E6C62" w:rsidRDefault="007E6C62" w:rsidP="007E6C62">
      <w:pPr>
        <w:spacing w:line="480" w:lineRule="auto"/>
      </w:pPr>
      <w:r>
        <w:t xml:space="preserve">Description: </w:t>
      </w:r>
      <w:r w:rsidR="00150E11" w:rsidRPr="007E6C62">
        <w:t>Moldmade.</w:t>
      </w:r>
      <w:r w:rsidR="00150E11">
        <w:t xml:space="preserve"> </w:t>
      </w:r>
      <w:r w:rsidRPr="00993C0D">
        <w:t xml:space="preserve">Ribbon handle with three bands and two deep grooves on both upper and lower parts; cross-band in the shape of two opposed leaves (typical Cnidian decor). Shallow basin with </w:t>
      </w:r>
      <w:r>
        <w:t xml:space="preserve">a </w:t>
      </w:r>
      <w:r w:rsidRPr="00993C0D">
        <w:t xml:space="preserve">curved wall. </w:t>
      </w:r>
      <w:r>
        <w:t>The t</w:t>
      </w:r>
      <w:r w:rsidRPr="00993C0D">
        <w:t xml:space="preserve">op of </w:t>
      </w:r>
      <w:r>
        <w:t xml:space="preserve">the </w:t>
      </w:r>
      <w:r w:rsidRPr="00993C0D">
        <w:t xml:space="preserve">lamp and </w:t>
      </w:r>
      <w:r>
        <w:t xml:space="preserve">of the </w:t>
      </w:r>
      <w:r w:rsidRPr="00993C0D">
        <w:t xml:space="preserve">nozzle </w:t>
      </w:r>
      <w:r>
        <w:t xml:space="preserve">is </w:t>
      </w:r>
      <w:r w:rsidRPr="00993C0D">
        <w:t xml:space="preserve">surrounded by </w:t>
      </w:r>
      <w:r>
        <w:t xml:space="preserve">a </w:t>
      </w:r>
      <w:r w:rsidRPr="00993C0D">
        <w:t xml:space="preserve">raised slanted edge. Central filling-hole with </w:t>
      </w:r>
      <w:r>
        <w:t xml:space="preserve">a </w:t>
      </w:r>
      <w:r w:rsidRPr="00993C0D">
        <w:t>lip; four small holes to drain spilled oil. Rounded nozzle of medium length; large wick-hole. Raised base-ring.</w:t>
      </w:r>
    </w:p>
    <w:p w14:paraId="0AC6D8A1" w14:textId="77777777" w:rsidR="00850678" w:rsidRDefault="00850678" w:rsidP="00850678">
      <w:pPr>
        <w:spacing w:line="480" w:lineRule="auto"/>
      </w:pPr>
      <w:r>
        <w:t>Discus Iconography:</w:t>
      </w:r>
    </w:p>
    <w:p w14:paraId="3885AABE" w14:textId="77777777" w:rsidR="007E6C62" w:rsidRDefault="007E6C62" w:rsidP="007E6C62">
      <w:pPr>
        <w:spacing w:line="480" w:lineRule="auto"/>
      </w:pPr>
      <w:r>
        <w:t xml:space="preserve">Type: </w:t>
      </w:r>
      <w:r w:rsidRPr="00993C0D">
        <w:t xml:space="preserve">Undetermined form, possibly related to Bruneau </w:t>
      </w:r>
      <w:r w:rsidRPr="00B8794D">
        <w:t>VI</w:t>
      </w:r>
      <w:r w:rsidRPr="00993C0D">
        <w:t xml:space="preserve"> </w:t>
      </w:r>
      <w:r w:rsidRPr="00993C0D">
        <w:rPr>
          <w:i/>
        </w:rPr>
        <w:t>lampes du groupe d’Ariston</w:t>
      </w:r>
      <w:r w:rsidR="00724C5D">
        <w:t>(?)</w:t>
      </w:r>
    </w:p>
    <w:p w14:paraId="7AF40E31" w14:textId="77777777" w:rsidR="007E6C62" w:rsidRDefault="007E6C62" w:rsidP="007E6C62">
      <w:pPr>
        <w:spacing w:line="480" w:lineRule="auto"/>
      </w:pPr>
      <w:r>
        <w:t xml:space="preserve">Place of Manufacture or Origin: </w:t>
      </w:r>
      <w:r w:rsidR="00724C5D">
        <w:t>Anatolia</w:t>
      </w:r>
    </w:p>
    <w:p w14:paraId="7FD15F77" w14:textId="77777777" w:rsidR="007E6C62" w:rsidRDefault="007E6C62" w:rsidP="007E6C62">
      <w:pPr>
        <w:spacing w:line="480" w:lineRule="auto"/>
      </w:pPr>
      <w:r>
        <w:t>Parallels: None found.</w:t>
      </w:r>
    </w:p>
    <w:p w14:paraId="2837F472" w14:textId="77777777" w:rsidR="00A26E6B" w:rsidRDefault="00A26E6B" w:rsidP="00A26E6B">
      <w:pPr>
        <w:spacing w:line="480" w:lineRule="auto"/>
      </w:pPr>
      <w:r>
        <w:t xml:space="preserve">Provenance: </w:t>
      </w:r>
    </w:p>
    <w:p w14:paraId="1E484734" w14:textId="77777777" w:rsidR="007E6C62" w:rsidRDefault="007E6C62" w:rsidP="007E6C62">
      <w:pPr>
        <w:spacing w:line="480" w:lineRule="auto"/>
      </w:pPr>
      <w:r>
        <w:t>Bibliography: Unpublished.</w:t>
      </w:r>
    </w:p>
    <w:p w14:paraId="55E049D1" w14:textId="77777777" w:rsidR="007E6C62" w:rsidRDefault="007E6C62" w:rsidP="007E6C62">
      <w:pPr>
        <w:spacing w:line="480" w:lineRule="auto"/>
      </w:pPr>
      <w:r>
        <w:t xml:space="preserve">Date: </w:t>
      </w:r>
      <w:r w:rsidRPr="00993C0D">
        <w:t>Second to first century</w:t>
      </w:r>
      <w:r w:rsidRPr="00524C6D">
        <w:rPr>
          <w:caps/>
        </w:rPr>
        <w:t xml:space="preserve"> </w:t>
      </w:r>
      <w:r w:rsidRPr="005170AB">
        <w:rPr>
          <w:caps/>
        </w:rPr>
        <w:t>B.C.</w:t>
      </w:r>
      <w:r w:rsidR="00724C5D">
        <w:t>(?)</w:t>
      </w:r>
    </w:p>
    <w:p w14:paraId="187CAC0C" w14:textId="77777777" w:rsidR="00092790" w:rsidRPr="00993C0D" w:rsidRDefault="007E6C62" w:rsidP="007E6C62">
      <w:pPr>
        <w:spacing w:line="480" w:lineRule="auto"/>
      </w:pPr>
      <w:r>
        <w:t>Date numeric: -200; -1</w:t>
      </w:r>
      <w:r w:rsidR="00092790">
        <w:t xml:space="preserve"> </w:t>
      </w:r>
    </w:p>
    <w:p w14:paraId="01E10907"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3123FBA7"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C7A12A8" w14:textId="77777777" w:rsidR="003858EE" w:rsidRDefault="003858EE" w:rsidP="003858EE">
      <w:pPr>
        <w:pStyle w:val="Textedelespacerserv2"/>
        <w:numPr>
          <w:ilvl w:val="0"/>
          <w:numId w:val="0"/>
        </w:numPr>
        <w:spacing w:line="480" w:lineRule="auto"/>
        <w:jc w:val="left"/>
        <w:outlineLvl w:val="9"/>
        <w:rPr>
          <w:rFonts w:ascii="Palatino" w:hAnsi="Palatino"/>
        </w:rPr>
      </w:pPr>
    </w:p>
    <w:p w14:paraId="022A9179" w14:textId="77777777" w:rsidR="00A0057B" w:rsidRDefault="00A0057B" w:rsidP="00A0057B">
      <w:pPr>
        <w:spacing w:line="480" w:lineRule="auto"/>
      </w:pPr>
      <w:r>
        <w:t>Catalogue Number: 59</w:t>
      </w:r>
    </w:p>
    <w:p w14:paraId="361B8BA6" w14:textId="77777777" w:rsidR="00A0057B" w:rsidRDefault="00A0057B" w:rsidP="00A0057B">
      <w:pPr>
        <w:spacing w:line="480" w:lineRule="auto"/>
      </w:pPr>
      <w:r>
        <w:t xml:space="preserve">Inventory Number: </w:t>
      </w:r>
      <w:r w:rsidRPr="00993C0D">
        <w:t>83.</w:t>
      </w:r>
      <w:r w:rsidRPr="00524C6D">
        <w:rPr>
          <w:caps/>
        </w:rPr>
        <w:t>aq.</w:t>
      </w:r>
      <w:r w:rsidRPr="00993C0D">
        <w:t>377.313</w:t>
      </w:r>
    </w:p>
    <w:p w14:paraId="59C93E17" w14:textId="77777777" w:rsidR="00A0057B" w:rsidRDefault="00A0057B" w:rsidP="00A0057B">
      <w:pPr>
        <w:spacing w:line="480" w:lineRule="auto"/>
      </w:pPr>
      <w:r>
        <w:t xml:space="preserve">Dimensions: </w:t>
      </w:r>
      <w:r w:rsidRPr="00993C0D">
        <w:t>L: 11.2; W: 6.5; H: 3.3</w:t>
      </w:r>
    </w:p>
    <w:p w14:paraId="185FE095" w14:textId="77777777" w:rsidR="00A0057B" w:rsidRDefault="00A0057B" w:rsidP="00A0057B">
      <w:pPr>
        <w:spacing w:line="480" w:lineRule="auto"/>
      </w:pPr>
      <w:r>
        <w:t xml:space="preserve">Condition and Fabric: </w:t>
      </w:r>
      <w:r w:rsidRPr="00993C0D">
        <w:t>Intact. Clay 5YR6/4, glaze originally 2.5YR5/6 light reddish brown, unevenly applied, in parts burned dark.</w:t>
      </w:r>
    </w:p>
    <w:p w14:paraId="31378102" w14:textId="2DCEEEED" w:rsidR="00A0057B" w:rsidRDefault="00A0057B" w:rsidP="00A0057B">
      <w:pPr>
        <w:spacing w:line="480" w:lineRule="auto"/>
      </w:pPr>
      <w:r>
        <w:t xml:space="preserve">Description: </w:t>
      </w:r>
      <w:r w:rsidR="00150E11" w:rsidRPr="00993C0D">
        <w:t xml:space="preserve">Moldmade. </w:t>
      </w:r>
      <w:r w:rsidRPr="00993C0D">
        <w:t xml:space="preserve">Ribbon handle with two grooves. Shoulder with radial fluting. Circular ridge separating </w:t>
      </w:r>
      <w:r>
        <w:t xml:space="preserve">the </w:t>
      </w:r>
      <w:r w:rsidRPr="00993C0D">
        <w:t xml:space="preserve">shoulder from </w:t>
      </w:r>
      <w:r>
        <w:t xml:space="preserve">the </w:t>
      </w:r>
      <w:r w:rsidRPr="00993C0D">
        <w:t xml:space="preserve">discus. </w:t>
      </w:r>
      <w:r w:rsidR="00AC7A7E">
        <w:t>C</w:t>
      </w:r>
      <w:r w:rsidRPr="00993C0D">
        <w:t xml:space="preserve">oncave discus with central filling-hole. Medium-length round-tipped slightly upturned nozzle; </w:t>
      </w:r>
      <w:r>
        <w:t xml:space="preserve">the </w:t>
      </w:r>
      <w:r w:rsidRPr="00993C0D">
        <w:t>nozzle neck has two curved grooves, suggesting two volutes. Raised base-ring.</w:t>
      </w:r>
    </w:p>
    <w:p w14:paraId="395CEB24" w14:textId="77777777" w:rsidR="00232767" w:rsidRDefault="00232767" w:rsidP="00232767">
      <w:pPr>
        <w:spacing w:line="480" w:lineRule="auto"/>
      </w:pPr>
      <w:r>
        <w:t>Discus Iconography: Plain discus.</w:t>
      </w:r>
    </w:p>
    <w:p w14:paraId="3CB58D82" w14:textId="77777777" w:rsidR="00A0057B" w:rsidRDefault="00A0057B" w:rsidP="00A0057B">
      <w:pPr>
        <w:spacing w:line="480" w:lineRule="auto"/>
      </w:pPr>
      <w:r>
        <w:t xml:space="preserve">Type: </w:t>
      </w:r>
      <w:r w:rsidR="00724C5D">
        <w:t>Undetermined</w:t>
      </w:r>
    </w:p>
    <w:p w14:paraId="1C028E5E" w14:textId="77777777" w:rsidR="00A0057B" w:rsidRDefault="00A0057B" w:rsidP="00A0057B">
      <w:pPr>
        <w:spacing w:line="480" w:lineRule="auto"/>
      </w:pPr>
      <w:r>
        <w:t xml:space="preserve">Place of Manufacture or Origin: </w:t>
      </w:r>
      <w:r w:rsidR="00724C5D">
        <w:t>Asia Minor</w:t>
      </w:r>
    </w:p>
    <w:p w14:paraId="291C7355" w14:textId="77777777" w:rsidR="00A0057B" w:rsidRDefault="00A0057B" w:rsidP="00A0057B">
      <w:pPr>
        <w:spacing w:line="480" w:lineRule="auto"/>
      </w:pPr>
      <w:r>
        <w:t xml:space="preserve">Parallels: </w:t>
      </w:r>
      <w:r w:rsidRPr="00993C0D">
        <w:t>None found: (close) Goldman et al. 1950, no. 72, fig. 95; Lyon-Caen and Hoff 1986, p. 56, no. 125; both lamps with volutes (</w:t>
      </w:r>
      <w:r w:rsidR="00331E05">
        <w:t>{{loc_0000:</w:t>
      </w:r>
      <w:r w:rsidRPr="00993C0D">
        <w:t>Tarsus</w:t>
      </w:r>
      <w:r w:rsidR="00331E05">
        <w:t>}}</w:t>
      </w:r>
      <w:r w:rsidRPr="00993C0D">
        <w:t>).</w:t>
      </w:r>
    </w:p>
    <w:p w14:paraId="05A977C3" w14:textId="77777777" w:rsidR="00A26E6B" w:rsidRDefault="00A26E6B" w:rsidP="00A26E6B">
      <w:pPr>
        <w:spacing w:line="480" w:lineRule="auto"/>
      </w:pPr>
      <w:r>
        <w:t xml:space="preserve">Provenance: </w:t>
      </w:r>
    </w:p>
    <w:p w14:paraId="43814CC9" w14:textId="77777777" w:rsidR="00A0057B" w:rsidRDefault="00A0057B" w:rsidP="00A0057B">
      <w:pPr>
        <w:spacing w:line="480" w:lineRule="auto"/>
      </w:pPr>
      <w:r>
        <w:t>Bibliography: Unpublished.</w:t>
      </w:r>
    </w:p>
    <w:p w14:paraId="526B8ABE" w14:textId="77777777" w:rsidR="00A0057B" w:rsidRDefault="00A0057B" w:rsidP="00A0057B">
      <w:pPr>
        <w:spacing w:line="480" w:lineRule="auto"/>
      </w:pPr>
      <w:r>
        <w:t xml:space="preserve">Date: </w:t>
      </w:r>
      <w:r w:rsidRPr="00993C0D">
        <w:t>First century</w:t>
      </w:r>
      <w:r w:rsidRPr="00524C6D">
        <w:rPr>
          <w:caps/>
        </w:rPr>
        <w:t xml:space="preserve"> </w:t>
      </w:r>
      <w:r w:rsidRPr="005170AB">
        <w:rPr>
          <w:caps/>
        </w:rPr>
        <w:t>B.C.</w:t>
      </w:r>
      <w:r w:rsidRPr="00524C6D">
        <w:rPr>
          <w:caps/>
        </w:rPr>
        <w:t>(</w:t>
      </w:r>
      <w:r w:rsidR="00724C5D">
        <w:t>?)</w:t>
      </w:r>
    </w:p>
    <w:p w14:paraId="02B67F0F" w14:textId="77777777" w:rsidR="00A0057B" w:rsidRDefault="00A0057B" w:rsidP="00A0057B">
      <w:pPr>
        <w:spacing w:line="480" w:lineRule="auto"/>
      </w:pPr>
      <w:r>
        <w:t>Date numeric: -100; -1</w:t>
      </w:r>
    </w:p>
    <w:p w14:paraId="2E35025F"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42A8B887"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DBBDE7F" w14:textId="77777777" w:rsidR="003858EE" w:rsidRDefault="003858EE" w:rsidP="003858EE">
      <w:pPr>
        <w:pStyle w:val="Textedelespacerserv2"/>
        <w:numPr>
          <w:ilvl w:val="0"/>
          <w:numId w:val="0"/>
        </w:numPr>
        <w:spacing w:line="480" w:lineRule="auto"/>
        <w:jc w:val="left"/>
        <w:outlineLvl w:val="9"/>
        <w:rPr>
          <w:rFonts w:ascii="Palatino" w:hAnsi="Palatino"/>
        </w:rPr>
      </w:pPr>
    </w:p>
    <w:p w14:paraId="0B53849C" w14:textId="77777777" w:rsidR="00FE37CF" w:rsidRDefault="00FE37CF" w:rsidP="00FE37CF">
      <w:pPr>
        <w:spacing w:line="480" w:lineRule="auto"/>
      </w:pPr>
      <w:r>
        <w:t>Catalogue Number: 60</w:t>
      </w:r>
    </w:p>
    <w:p w14:paraId="1E12F950" w14:textId="77777777" w:rsidR="00FE37CF" w:rsidRDefault="00FE37CF" w:rsidP="00FE37CF">
      <w:pPr>
        <w:spacing w:line="480" w:lineRule="auto"/>
      </w:pPr>
      <w:r>
        <w:t xml:space="preserve">Inventory Number: </w:t>
      </w:r>
      <w:r w:rsidRPr="00993C0D">
        <w:t>83.</w:t>
      </w:r>
      <w:r w:rsidRPr="00524C6D">
        <w:rPr>
          <w:caps/>
        </w:rPr>
        <w:t>aq</w:t>
      </w:r>
      <w:r w:rsidRPr="00993C0D">
        <w:t>.377.336</w:t>
      </w:r>
    </w:p>
    <w:p w14:paraId="58F34515" w14:textId="77777777" w:rsidR="00FE37CF" w:rsidRDefault="00FE37CF" w:rsidP="00FE37CF">
      <w:pPr>
        <w:spacing w:line="480" w:lineRule="auto"/>
      </w:pPr>
      <w:r>
        <w:t xml:space="preserve">Dimensions: </w:t>
      </w:r>
      <w:r w:rsidRPr="00993C0D">
        <w:t>L: 12.6; W: 7.3; H: 3.2</w:t>
      </w:r>
    </w:p>
    <w:p w14:paraId="07AE1A5D" w14:textId="77777777" w:rsidR="00FE37CF" w:rsidRDefault="00FE37CF" w:rsidP="00FE37CF">
      <w:pPr>
        <w:spacing w:line="480" w:lineRule="auto"/>
      </w:pPr>
      <w:r>
        <w:t xml:space="preserve">Condition and Fabric: </w:t>
      </w:r>
      <w:r w:rsidRPr="00993C0D">
        <w:t>Intact. Clay between 10YR6/1 and 10YR6/2 light gray and light brownish gray, glaze 7.5YR4/2 dark brown.</w:t>
      </w:r>
    </w:p>
    <w:p w14:paraId="3D360C32" w14:textId="77777777" w:rsidR="00FE37CF" w:rsidRDefault="00FE37CF" w:rsidP="00FE37CF">
      <w:pPr>
        <w:spacing w:line="480" w:lineRule="auto"/>
      </w:pPr>
      <w:r>
        <w:t xml:space="preserve">Description: </w:t>
      </w:r>
      <w:r w:rsidR="00150E11" w:rsidRPr="00993C0D">
        <w:t>Moldmade.</w:t>
      </w:r>
      <w:r w:rsidR="00150E11">
        <w:t xml:space="preserve"> </w:t>
      </w:r>
      <w:r w:rsidRPr="00993C0D">
        <w:t xml:space="preserve">Wide shoulder with </w:t>
      </w:r>
      <w:r>
        <w:t xml:space="preserve">an </w:t>
      </w:r>
      <w:r w:rsidRPr="00993C0D">
        <w:t xml:space="preserve">inner row of tongues separated by </w:t>
      </w:r>
      <w:r>
        <w:t xml:space="preserve">a </w:t>
      </w:r>
      <w:r w:rsidRPr="00993C0D">
        <w:t xml:space="preserve">twisted cord from </w:t>
      </w:r>
      <w:r>
        <w:t xml:space="preserve">an </w:t>
      </w:r>
      <w:r w:rsidRPr="00993C0D">
        <w:t xml:space="preserve">outer row of small semicircles. Circular carinated flat body with large dolphin-shaped lug, pierced diagonally, rising steeply from shoulder on the left side. Slightly concave small discus, separated from the shoulder by </w:t>
      </w:r>
      <w:r>
        <w:t xml:space="preserve">a </w:t>
      </w:r>
      <w:r w:rsidRPr="00993C0D">
        <w:t xml:space="preserve">raised ring. Central filling-hole surrounded by </w:t>
      </w:r>
      <w:r>
        <w:t xml:space="preserve">a </w:t>
      </w:r>
      <w:r w:rsidRPr="00993C0D">
        <w:t xml:space="preserve">ring. Exceptionally long nozzle with </w:t>
      </w:r>
      <w:r>
        <w:t xml:space="preserve">a </w:t>
      </w:r>
      <w:r w:rsidRPr="00993C0D">
        <w:t>splayed spade-shaped tip; on its top, a thin U-shaped ridge, whose ends terminate in curled volutes; torch motif</w:t>
      </w:r>
      <w:r w:rsidRPr="00993C0D" w:rsidDel="00735933">
        <w:t xml:space="preserve"> </w:t>
      </w:r>
      <w:r w:rsidRPr="00993C0D">
        <w:t xml:space="preserve">between voluted ridges. Raised oval base-ring marked off </w:t>
      </w:r>
      <w:r>
        <w:t>by</w:t>
      </w:r>
      <w:r w:rsidRPr="00993C0D">
        <w:t xml:space="preserve"> two grooves.</w:t>
      </w:r>
    </w:p>
    <w:p w14:paraId="5D7EACA9" w14:textId="77777777" w:rsidR="00232767" w:rsidRDefault="00232767" w:rsidP="00232767">
      <w:pPr>
        <w:spacing w:line="480" w:lineRule="auto"/>
      </w:pPr>
      <w:r>
        <w:t>Discus Iconography: Plain discus.</w:t>
      </w:r>
    </w:p>
    <w:p w14:paraId="5FB2A8B5" w14:textId="77777777" w:rsidR="00FE37CF" w:rsidRDefault="00FE37CF" w:rsidP="00FE37CF">
      <w:pPr>
        <w:spacing w:line="480" w:lineRule="auto"/>
      </w:pPr>
      <w:r>
        <w:t xml:space="preserve">Type: </w:t>
      </w:r>
      <w:r w:rsidR="00BB06E9" w:rsidRPr="00993C0D">
        <w:t>Related to Pe</w:t>
      </w:r>
      <w:r w:rsidR="00724C5D">
        <w:t>trie’s group of “Dolphin lamps”</w:t>
      </w:r>
    </w:p>
    <w:p w14:paraId="63FF155F" w14:textId="77777777" w:rsidR="00FE37CF" w:rsidRDefault="00FE37CF" w:rsidP="00FE37CF">
      <w:pPr>
        <w:spacing w:line="480" w:lineRule="auto"/>
      </w:pPr>
      <w:r>
        <w:t xml:space="preserve">Place of Manufacture or Origin: </w:t>
      </w:r>
      <w:r w:rsidR="00BB06E9" w:rsidRPr="00993C0D">
        <w:t>Anatolia</w:t>
      </w:r>
    </w:p>
    <w:p w14:paraId="4BE3D3C0" w14:textId="77777777" w:rsidR="00FE37CF" w:rsidRDefault="00FE37CF" w:rsidP="00FE37CF">
      <w:pPr>
        <w:spacing w:line="480" w:lineRule="auto"/>
      </w:pPr>
      <w:r>
        <w:t xml:space="preserve">Parallels: </w:t>
      </w:r>
      <w:r w:rsidR="00BB06E9" w:rsidRPr="00993C0D">
        <w:t xml:space="preserve">Kaufmann 1913, fig. 127, the second lamp in the top left row (Egypt); Bailey BM </w:t>
      </w:r>
      <w:r w:rsidR="00BB06E9" w:rsidRPr="00524C6D">
        <w:rPr>
          <w:caps/>
        </w:rPr>
        <w:t>i</w:t>
      </w:r>
      <w:r w:rsidR="00BB06E9" w:rsidRPr="00993C0D">
        <w:t>, Q 556 (Egypt); Rosenthal and Sivan 1978, p. 14, no. 26. For a close shape: Hayes 1980, nos. 90–91, pl. 10 (Ptolemaic lamps); Selesnow 1988, nos. 25, 27, 30.</w:t>
      </w:r>
    </w:p>
    <w:p w14:paraId="51641CC0" w14:textId="77777777" w:rsidR="00A26E6B" w:rsidRDefault="00A26E6B" w:rsidP="00A26E6B">
      <w:pPr>
        <w:spacing w:line="480" w:lineRule="auto"/>
      </w:pPr>
      <w:r>
        <w:t xml:space="preserve">Provenance: </w:t>
      </w:r>
    </w:p>
    <w:p w14:paraId="7E3F3859" w14:textId="77777777" w:rsidR="00FE37CF" w:rsidRDefault="00FE37CF" w:rsidP="00FE37CF">
      <w:pPr>
        <w:spacing w:line="480" w:lineRule="auto"/>
      </w:pPr>
      <w:r>
        <w:t>Bibliography: Unpublished.</w:t>
      </w:r>
    </w:p>
    <w:p w14:paraId="5A61B919" w14:textId="77777777" w:rsidR="00FE37CF" w:rsidRDefault="00FE37CF" w:rsidP="00FE37CF">
      <w:pPr>
        <w:spacing w:line="480" w:lineRule="auto"/>
      </w:pPr>
      <w:r>
        <w:t xml:space="preserve">Date: </w:t>
      </w:r>
      <w:r w:rsidR="00BB06E9" w:rsidRPr="00993C0D">
        <w:t>First century</w:t>
      </w:r>
      <w:r w:rsidR="00BB06E9" w:rsidRPr="00524C6D">
        <w:rPr>
          <w:caps/>
        </w:rPr>
        <w:t xml:space="preserve"> </w:t>
      </w:r>
      <w:r w:rsidR="00BB06E9" w:rsidRPr="005170AB">
        <w:rPr>
          <w:caps/>
        </w:rPr>
        <w:t>B.C.</w:t>
      </w:r>
      <w:r w:rsidR="00BB06E9" w:rsidRPr="00524C6D">
        <w:rPr>
          <w:caps/>
        </w:rPr>
        <w:t xml:space="preserve"> </w:t>
      </w:r>
      <w:r w:rsidR="00724C5D">
        <w:t>(Hayes)</w:t>
      </w:r>
    </w:p>
    <w:p w14:paraId="7206DD34" w14:textId="77777777" w:rsidR="00FE37CF" w:rsidRDefault="00FE37CF" w:rsidP="00FE37CF">
      <w:pPr>
        <w:spacing w:line="480" w:lineRule="auto"/>
      </w:pPr>
      <w:r>
        <w:t xml:space="preserve">Date numeric: </w:t>
      </w:r>
      <w:r w:rsidR="00BB06E9">
        <w:t>-100; -1</w:t>
      </w:r>
    </w:p>
    <w:p w14:paraId="0C610E07"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0263D905"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B894A51" w14:textId="77777777" w:rsidR="003858EE" w:rsidRDefault="003858EE" w:rsidP="003858EE">
      <w:pPr>
        <w:pStyle w:val="Textedelespacerserv2"/>
        <w:numPr>
          <w:ilvl w:val="0"/>
          <w:numId w:val="0"/>
        </w:numPr>
        <w:spacing w:line="480" w:lineRule="auto"/>
        <w:jc w:val="left"/>
        <w:outlineLvl w:val="9"/>
        <w:rPr>
          <w:rFonts w:ascii="Palatino" w:hAnsi="Palatino"/>
        </w:rPr>
      </w:pPr>
    </w:p>
    <w:p w14:paraId="6CF4D36D" w14:textId="77777777" w:rsidR="008D0474" w:rsidRDefault="008D0474" w:rsidP="008D0474">
      <w:pPr>
        <w:spacing w:line="480" w:lineRule="auto"/>
      </w:pPr>
      <w:r>
        <w:t>Catalogue Number: 61</w:t>
      </w:r>
    </w:p>
    <w:p w14:paraId="075FF0D1" w14:textId="77777777" w:rsidR="008D0474" w:rsidRDefault="008D0474" w:rsidP="008D0474">
      <w:pPr>
        <w:spacing w:line="480" w:lineRule="auto"/>
      </w:pPr>
      <w:r>
        <w:t xml:space="preserve">Inventory Number: </w:t>
      </w:r>
      <w:r w:rsidRPr="00993C0D">
        <w:t>83.</w:t>
      </w:r>
      <w:r w:rsidRPr="00524C6D">
        <w:rPr>
          <w:caps/>
        </w:rPr>
        <w:t>aq</w:t>
      </w:r>
      <w:r w:rsidRPr="00993C0D">
        <w:t>.377.381</w:t>
      </w:r>
    </w:p>
    <w:p w14:paraId="06A62AEA" w14:textId="77777777" w:rsidR="008D0474" w:rsidRDefault="008D0474" w:rsidP="008D0474">
      <w:pPr>
        <w:spacing w:line="480" w:lineRule="auto"/>
      </w:pPr>
      <w:r>
        <w:t xml:space="preserve">Dimensions: </w:t>
      </w:r>
      <w:r w:rsidRPr="00993C0D">
        <w:t>L: 6.1; W: 3.6; H: 1.6</w:t>
      </w:r>
    </w:p>
    <w:p w14:paraId="2FC91432" w14:textId="77777777" w:rsidR="008D0474" w:rsidRDefault="008D0474" w:rsidP="008D0474">
      <w:pPr>
        <w:spacing w:line="480" w:lineRule="auto"/>
      </w:pPr>
      <w:r>
        <w:t xml:space="preserve">Condition and Fabric: </w:t>
      </w:r>
      <w:r w:rsidRPr="00993C0D">
        <w:t>Left side of basin chipped</w:t>
      </w:r>
      <w:r w:rsidRPr="00594C33">
        <w:t>.</w:t>
      </w:r>
      <w:r w:rsidRPr="00993C0D">
        <w:t xml:space="preserve"> Clay 7.5YR6/2 pinkish gray, glaze originally 5YR5/3 reddish brown, partially burned black on </w:t>
      </w:r>
      <w:r>
        <w:t xml:space="preserve">lamp </w:t>
      </w:r>
      <w:r w:rsidRPr="00993C0D">
        <w:t xml:space="preserve">top and </w:t>
      </w:r>
      <w:r>
        <w:t xml:space="preserve">nozzle </w:t>
      </w:r>
      <w:r w:rsidRPr="00993C0D">
        <w:t>sides. Gold mica.</w:t>
      </w:r>
    </w:p>
    <w:p w14:paraId="50189D0D" w14:textId="77777777" w:rsidR="008D0474" w:rsidRDefault="008D0474" w:rsidP="008D0474">
      <w:pPr>
        <w:spacing w:line="480" w:lineRule="auto"/>
      </w:pPr>
      <w:r>
        <w:t xml:space="preserve">Description: </w:t>
      </w:r>
      <w:r w:rsidR="00150E11" w:rsidRPr="00993C0D">
        <w:t xml:space="preserve">Moldmade. </w:t>
      </w:r>
      <w:r w:rsidRPr="00993C0D">
        <w:t>Miniature lamp. Shallow body with rounded wall. Large concave</w:t>
      </w:r>
      <w:r w:rsidRPr="00594C33">
        <w:t xml:space="preserve"> </w:t>
      </w:r>
      <w:r w:rsidRPr="00993C0D">
        <w:t xml:space="preserve">discus with </w:t>
      </w:r>
      <w:r>
        <w:t xml:space="preserve">a </w:t>
      </w:r>
      <w:r w:rsidRPr="00993C0D">
        <w:t xml:space="preserve">small central filling-hole. Slighty raised narrow plain shoulder. Long slender nozzle with </w:t>
      </w:r>
      <w:r>
        <w:t xml:space="preserve">an </w:t>
      </w:r>
      <w:r w:rsidRPr="00993C0D">
        <w:t>anvil-shaped tip,</w:t>
      </w:r>
      <w:r w:rsidRPr="00594C33">
        <w:t xml:space="preserve"> </w:t>
      </w:r>
      <w:r w:rsidRPr="00993C0D">
        <w:t xml:space="preserve">flanked by two volutes whose knobs are attached to each side of </w:t>
      </w:r>
      <w:r>
        <w:t xml:space="preserve">the </w:t>
      </w:r>
      <w:r w:rsidRPr="00993C0D">
        <w:t>discus; deep vertical groove separating volutes on nozzle. Flat base-ring</w:t>
      </w:r>
      <w:r>
        <w:t>.</w:t>
      </w:r>
    </w:p>
    <w:p w14:paraId="5B4DE239" w14:textId="77777777" w:rsidR="00232767" w:rsidRDefault="00232767" w:rsidP="00232767">
      <w:pPr>
        <w:spacing w:line="480" w:lineRule="auto"/>
      </w:pPr>
      <w:r>
        <w:t>Discus Iconography: Plain discus.</w:t>
      </w:r>
    </w:p>
    <w:p w14:paraId="55EC9121" w14:textId="77777777" w:rsidR="008D0474" w:rsidRDefault="008D0474" w:rsidP="008D0474">
      <w:pPr>
        <w:spacing w:line="480" w:lineRule="auto"/>
      </w:pPr>
      <w:r>
        <w:t xml:space="preserve">Type: </w:t>
      </w:r>
      <w:r w:rsidRPr="00993C0D">
        <w:t xml:space="preserve">Form undetermined, </w:t>
      </w:r>
      <w:r w:rsidRPr="004A29F8">
        <w:t>related to M</w:t>
      </w:r>
      <w:r w:rsidR="00D05124" w:rsidRPr="004A29F8">
        <w:fldChar w:fldCharType="begin" w:fldLock="1"/>
      </w:r>
      <w:r w:rsidRPr="004A29F8">
        <w:instrText>eq \o(l,</w:instrText>
      </w:r>
      <w:r w:rsidRPr="004A29F8">
        <w:rPr>
          <w:sz w:val="40"/>
          <w:vertAlign w:val="subscript"/>
        </w:rPr>
        <w:instrText>´</w:instrText>
      </w:r>
      <w:r w:rsidRPr="004A29F8">
        <w:instrText>)</w:instrText>
      </w:r>
      <w:r w:rsidR="00D05124" w:rsidRPr="004A29F8">
        <w:fldChar w:fldCharType="end"/>
      </w:r>
      <w:r w:rsidRPr="004A29F8">
        <w:t xml:space="preserve">ynarczyk C </w:t>
      </w:r>
      <w:r w:rsidRPr="00524C6D">
        <w:rPr>
          <w:caps/>
        </w:rPr>
        <w:t>iv</w:t>
      </w:r>
      <w:r w:rsidRPr="004A29F8">
        <w:t xml:space="preserve"> (M</w:t>
      </w:r>
      <w:r w:rsidR="00D05124" w:rsidRPr="004A29F8">
        <w:fldChar w:fldCharType="begin" w:fldLock="1"/>
      </w:r>
      <w:r w:rsidRPr="004A29F8">
        <w:instrText>eq \o(l,</w:instrText>
      </w:r>
      <w:r w:rsidRPr="004A29F8">
        <w:rPr>
          <w:sz w:val="40"/>
          <w:vertAlign w:val="subscript"/>
        </w:rPr>
        <w:instrText>´</w:instrText>
      </w:r>
      <w:r w:rsidRPr="004A29F8">
        <w:instrText>)</w:instrText>
      </w:r>
      <w:r w:rsidR="00D05124" w:rsidRPr="004A29F8">
        <w:fldChar w:fldCharType="end"/>
      </w:r>
      <w:r w:rsidRPr="004A29F8">
        <w:t>ynarczyk 1997</w:t>
      </w:r>
      <w:r w:rsidR="00724C5D">
        <w:t>, p. 128, fig. 2)</w:t>
      </w:r>
    </w:p>
    <w:p w14:paraId="6F887275" w14:textId="77777777" w:rsidR="008D0474" w:rsidRDefault="008D0474" w:rsidP="008D0474">
      <w:pPr>
        <w:spacing w:line="480" w:lineRule="auto"/>
      </w:pPr>
      <w:r>
        <w:t xml:space="preserve">Place of Manufacture or Origin: </w:t>
      </w:r>
      <w:r w:rsidR="00724C5D">
        <w:t>Anatolia</w:t>
      </w:r>
    </w:p>
    <w:p w14:paraId="609BD9AE" w14:textId="77777777" w:rsidR="008D0474" w:rsidRDefault="008D0474" w:rsidP="008D0474">
      <w:pPr>
        <w:spacing w:line="480" w:lineRule="auto"/>
      </w:pPr>
      <w:r>
        <w:t xml:space="preserve">Parallels: </w:t>
      </w:r>
      <w:r w:rsidRPr="00993C0D">
        <w:t>None found. The slim narrow nozzle suggests an Egyptian Hellenistic lamp.</w:t>
      </w:r>
    </w:p>
    <w:p w14:paraId="08AFD256" w14:textId="77777777" w:rsidR="00A26E6B" w:rsidRDefault="00A26E6B" w:rsidP="00A26E6B">
      <w:pPr>
        <w:spacing w:line="480" w:lineRule="auto"/>
      </w:pPr>
      <w:r>
        <w:t xml:space="preserve">Provenance: </w:t>
      </w:r>
    </w:p>
    <w:p w14:paraId="55FAC6B2" w14:textId="77777777" w:rsidR="008D0474" w:rsidRDefault="008D0474" w:rsidP="008D0474">
      <w:pPr>
        <w:spacing w:line="480" w:lineRule="auto"/>
      </w:pPr>
      <w:r>
        <w:t>Bibliography: Unpublished.</w:t>
      </w:r>
    </w:p>
    <w:p w14:paraId="10A57661" w14:textId="77777777" w:rsidR="008D0474" w:rsidRDefault="008D0474" w:rsidP="008D0474">
      <w:pPr>
        <w:spacing w:line="480" w:lineRule="auto"/>
      </w:pPr>
      <w:r>
        <w:t xml:space="preserve">Date: </w:t>
      </w:r>
      <w:r w:rsidRPr="00993C0D">
        <w:t>First century</w:t>
      </w:r>
      <w:r w:rsidRPr="00524C6D">
        <w:rPr>
          <w:caps/>
        </w:rPr>
        <w:t xml:space="preserve"> </w:t>
      </w:r>
      <w:r w:rsidRPr="005170AB">
        <w:rPr>
          <w:caps/>
        </w:rPr>
        <w:t>B.C.</w:t>
      </w:r>
      <w:r w:rsidRPr="00524C6D">
        <w:rPr>
          <w:caps/>
        </w:rPr>
        <w:t>(</w:t>
      </w:r>
      <w:r w:rsidR="00724C5D">
        <w:t>?)</w:t>
      </w:r>
    </w:p>
    <w:p w14:paraId="36BB274E" w14:textId="77777777" w:rsidR="00092790" w:rsidRPr="00993C0D" w:rsidRDefault="00092790" w:rsidP="0009279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-100; -1</w:t>
      </w:r>
    </w:p>
    <w:p w14:paraId="44DF9A6D"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51341F30"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79D5B3D" w14:textId="77777777" w:rsidR="003858EE" w:rsidRDefault="003858EE" w:rsidP="003858EE">
      <w:pPr>
        <w:pStyle w:val="Textedelespacerserv2"/>
        <w:numPr>
          <w:ilvl w:val="0"/>
          <w:numId w:val="0"/>
        </w:numPr>
        <w:spacing w:line="480" w:lineRule="auto"/>
        <w:jc w:val="left"/>
        <w:outlineLvl w:val="9"/>
        <w:rPr>
          <w:rFonts w:ascii="Palatino" w:hAnsi="Palatino"/>
        </w:rPr>
      </w:pPr>
    </w:p>
    <w:p w14:paraId="4AC21517" w14:textId="77777777" w:rsidR="003E3705" w:rsidRDefault="003E3705" w:rsidP="003E3705">
      <w:pPr>
        <w:spacing w:line="480" w:lineRule="auto"/>
      </w:pPr>
      <w:r>
        <w:t>Catalogue Number: 62</w:t>
      </w:r>
    </w:p>
    <w:p w14:paraId="12AFFCB5" w14:textId="77777777" w:rsidR="003E3705" w:rsidRDefault="003E3705" w:rsidP="003E3705">
      <w:pPr>
        <w:spacing w:line="480" w:lineRule="auto"/>
      </w:pPr>
      <w:r>
        <w:t xml:space="preserve">Inventory Number: </w:t>
      </w:r>
      <w:r w:rsidRPr="00993C0D">
        <w:t>83.</w:t>
      </w:r>
      <w:r w:rsidRPr="00524C6D">
        <w:rPr>
          <w:caps/>
        </w:rPr>
        <w:t>aq</w:t>
      </w:r>
      <w:r w:rsidRPr="00993C0D">
        <w:t>.377.359</w:t>
      </w:r>
    </w:p>
    <w:p w14:paraId="047E6E12" w14:textId="77777777" w:rsidR="003E3705" w:rsidRDefault="003E3705" w:rsidP="003E3705">
      <w:pPr>
        <w:spacing w:line="480" w:lineRule="auto"/>
      </w:pPr>
      <w:r>
        <w:t xml:space="preserve">Dimensions: </w:t>
      </w:r>
      <w:r w:rsidRPr="00993C0D">
        <w:t>L: 8.3; W: 5.1; H: 2.3</w:t>
      </w:r>
    </w:p>
    <w:p w14:paraId="01515281" w14:textId="77777777" w:rsidR="003E3705" w:rsidRDefault="003E3705" w:rsidP="003E3705">
      <w:pPr>
        <w:spacing w:line="480" w:lineRule="auto"/>
      </w:pPr>
      <w:r>
        <w:t xml:space="preserve">Condition and Fabric: </w:t>
      </w:r>
      <w:r w:rsidRPr="00993C0D">
        <w:t>Large part of discus missing. Clay 7.5YR6/4 light brown, glaze 2.5YR5/4 reddish brown with burned areas. Mica.</w:t>
      </w:r>
    </w:p>
    <w:p w14:paraId="27D6C78D" w14:textId="77777777" w:rsidR="003E3705" w:rsidRPr="003E3705" w:rsidRDefault="003E3705" w:rsidP="003E3705">
      <w:pPr>
        <w:pStyle w:val="Textedelespacerserv2"/>
        <w:numPr>
          <w:ilvl w:val="0"/>
          <w:numId w:val="0"/>
        </w:numPr>
        <w:spacing w:line="480" w:lineRule="auto"/>
        <w:jc w:val="left"/>
        <w:outlineLvl w:val="9"/>
        <w:rPr>
          <w:rFonts w:ascii="Palatino" w:hAnsi="Palatino"/>
        </w:rPr>
      </w:pPr>
      <w:r w:rsidRPr="00150E11">
        <w:rPr>
          <w:rFonts w:ascii="Palatino" w:hAnsi="Palatino"/>
        </w:rPr>
        <w:t xml:space="preserve">Description: </w:t>
      </w:r>
      <w:r w:rsidR="00150E11" w:rsidRPr="00150E11">
        <w:rPr>
          <w:rFonts w:ascii="Palatino" w:hAnsi="Palatino"/>
        </w:rPr>
        <w:t xml:space="preserve">Moldmade. </w:t>
      </w:r>
      <w:r w:rsidRPr="00150E11">
        <w:rPr>
          <w:rFonts w:ascii="Palatino" w:hAnsi="Palatino"/>
        </w:rPr>
        <w:t>Biconical</w:t>
      </w:r>
      <w:r w:rsidRPr="00993C0D">
        <w:rPr>
          <w:rFonts w:ascii="Palatino" w:hAnsi="Palatino"/>
        </w:rPr>
        <w:t xml:space="preserve"> body.</w:t>
      </w:r>
      <w:r w:rsidRPr="00594C33">
        <w:rPr>
          <w:rFonts w:ascii="Palatino" w:hAnsi="Palatino"/>
        </w:rPr>
        <w:t xml:space="preserve"> </w:t>
      </w:r>
      <w:r w:rsidRPr="00993C0D">
        <w:rPr>
          <w:rFonts w:ascii="Palatino" w:hAnsi="Palatino"/>
        </w:rPr>
        <w:t xml:space="preserve">Pierced lug on left side close to nozzle. Circular raised ridge marked off by </w:t>
      </w:r>
      <w:r>
        <w:rPr>
          <w:rFonts w:ascii="Palatino" w:hAnsi="Palatino"/>
        </w:rPr>
        <w:t xml:space="preserve">an </w:t>
      </w:r>
      <w:r w:rsidRPr="00993C0D">
        <w:rPr>
          <w:rFonts w:ascii="Palatino" w:hAnsi="Palatino"/>
        </w:rPr>
        <w:t xml:space="preserve">outer groove surrounding </w:t>
      </w:r>
      <w:r>
        <w:rPr>
          <w:rFonts w:ascii="Palatino" w:hAnsi="Palatino"/>
        </w:rPr>
        <w:t xml:space="preserve">the </w:t>
      </w:r>
      <w:r w:rsidRPr="00993C0D">
        <w:rPr>
          <w:rFonts w:ascii="Palatino" w:hAnsi="Palatino"/>
        </w:rPr>
        <w:t>slightly concave discus. Medium-length</w:t>
      </w:r>
      <w:r w:rsidRPr="00993C0D" w:rsidDel="000219D6">
        <w:rPr>
          <w:rFonts w:ascii="Palatino" w:hAnsi="Palatino"/>
        </w:rPr>
        <w:t xml:space="preserve"> </w:t>
      </w:r>
      <w:r w:rsidRPr="00993C0D">
        <w:rPr>
          <w:rFonts w:ascii="Palatino" w:hAnsi="Palatino"/>
        </w:rPr>
        <w:t xml:space="preserve">tubular nozzle with </w:t>
      </w:r>
      <w:r>
        <w:rPr>
          <w:rFonts w:ascii="Palatino" w:hAnsi="Palatino"/>
        </w:rPr>
        <w:t xml:space="preserve">a </w:t>
      </w:r>
      <w:r w:rsidRPr="00993C0D">
        <w:rPr>
          <w:rFonts w:ascii="Palatino" w:hAnsi="Palatino"/>
        </w:rPr>
        <w:t xml:space="preserve">broad overhanging spade-shaped tip. Raised circular base. </w:t>
      </w:r>
    </w:p>
    <w:p w14:paraId="75B237E6" w14:textId="77777777" w:rsidR="00232767" w:rsidRDefault="00232767" w:rsidP="00232767">
      <w:pPr>
        <w:spacing w:line="480" w:lineRule="auto"/>
      </w:pPr>
      <w:r>
        <w:t>Discus Iconography: Plain discus?</w:t>
      </w:r>
    </w:p>
    <w:p w14:paraId="5117696D" w14:textId="77777777" w:rsidR="003E3705" w:rsidRDefault="003E3705" w:rsidP="003E3705">
      <w:pPr>
        <w:spacing w:line="480" w:lineRule="auto"/>
      </w:pPr>
      <w:r>
        <w:t xml:space="preserve">Type: </w:t>
      </w:r>
      <w:r w:rsidRPr="004A29F8">
        <w:t>M</w:t>
      </w:r>
      <w:r w:rsidR="00D05124" w:rsidRPr="004A29F8">
        <w:fldChar w:fldCharType="begin" w:fldLock="1"/>
      </w:r>
      <w:r w:rsidRPr="004A29F8">
        <w:instrText>eq \o(l,</w:instrText>
      </w:r>
      <w:r w:rsidRPr="004A29F8">
        <w:rPr>
          <w:sz w:val="40"/>
          <w:vertAlign w:val="subscript"/>
        </w:rPr>
        <w:instrText>´</w:instrText>
      </w:r>
      <w:r w:rsidRPr="004A29F8">
        <w:instrText>)</w:instrText>
      </w:r>
      <w:r w:rsidR="00D05124" w:rsidRPr="004A29F8">
        <w:fldChar w:fldCharType="end"/>
      </w:r>
      <w:r w:rsidRPr="004A29F8">
        <w:t>ynarczyk</w:t>
      </w:r>
      <w:r w:rsidR="00724C5D">
        <w:t xml:space="preserve"> A</w:t>
      </w:r>
    </w:p>
    <w:p w14:paraId="0A346E5E" w14:textId="77777777" w:rsidR="003E3705" w:rsidRDefault="003E3705" w:rsidP="003E3705">
      <w:pPr>
        <w:spacing w:line="480" w:lineRule="auto"/>
      </w:pPr>
      <w:r>
        <w:t>Place of Ma</w:t>
      </w:r>
      <w:r w:rsidR="00724C5D">
        <w:t>nufacture or Origin: Asia Minor</w:t>
      </w:r>
    </w:p>
    <w:p w14:paraId="187AB19E" w14:textId="77777777" w:rsidR="003E3705" w:rsidRDefault="003E3705" w:rsidP="003E3705">
      <w:pPr>
        <w:spacing w:line="480" w:lineRule="auto"/>
      </w:pPr>
      <w:r>
        <w:t xml:space="preserve">Parallels: </w:t>
      </w:r>
      <w:r w:rsidRPr="00993C0D">
        <w:t>(Close) Waldhauer 1914, no. 121, pl. 10 (Egypt); Goldman et al. 1950, no. 184, fig. 100 (</w:t>
      </w:r>
      <w:r w:rsidR="00482C3A">
        <w:t>{{loc_0000:</w:t>
      </w:r>
      <w:r w:rsidRPr="00993C0D">
        <w:t>Tarsus</w:t>
      </w:r>
      <w:r w:rsidR="00482C3A">
        <w:t>}}</w:t>
      </w:r>
      <w:r w:rsidRPr="00993C0D">
        <w:t xml:space="preserve">); Hayes 1980, no. 95, pl. 10, and no. 131, pl. 13 (Egypt); </w:t>
      </w:r>
      <w:r w:rsidRPr="004A29F8">
        <w:t>M</w:t>
      </w:r>
      <w:r w:rsidR="00D05124" w:rsidRPr="004A29F8">
        <w:fldChar w:fldCharType="begin" w:fldLock="1"/>
      </w:r>
      <w:r w:rsidRPr="004A29F8">
        <w:instrText>eq \o(l,</w:instrText>
      </w:r>
      <w:r w:rsidRPr="004A29F8">
        <w:rPr>
          <w:sz w:val="40"/>
          <w:vertAlign w:val="subscript"/>
        </w:rPr>
        <w:instrText>´</w:instrText>
      </w:r>
      <w:r w:rsidRPr="004A29F8">
        <w:instrText>)</w:instrText>
      </w:r>
      <w:r w:rsidR="00D05124" w:rsidRPr="004A29F8">
        <w:fldChar w:fldCharType="end"/>
      </w:r>
      <w:r w:rsidRPr="004A29F8">
        <w:t>ynarczyk</w:t>
      </w:r>
      <w:r w:rsidRPr="00993C0D">
        <w:t xml:space="preserve"> 1997, p. 130, no. 13, fig. 13 (Egypt).</w:t>
      </w:r>
    </w:p>
    <w:p w14:paraId="5C24E5E3" w14:textId="77777777" w:rsidR="00A26E6B" w:rsidRDefault="00A26E6B" w:rsidP="00A26E6B">
      <w:pPr>
        <w:spacing w:line="480" w:lineRule="auto"/>
      </w:pPr>
      <w:r>
        <w:t xml:space="preserve">Provenance: </w:t>
      </w:r>
    </w:p>
    <w:p w14:paraId="35FCA6FB" w14:textId="77777777" w:rsidR="003E3705" w:rsidRDefault="003E3705" w:rsidP="003E3705">
      <w:pPr>
        <w:spacing w:line="480" w:lineRule="auto"/>
      </w:pPr>
      <w:r>
        <w:t>Bibliography: Unpublished.</w:t>
      </w:r>
    </w:p>
    <w:p w14:paraId="389EC7F2" w14:textId="77777777" w:rsidR="003E3705" w:rsidRDefault="003E3705" w:rsidP="003E3705">
      <w:pPr>
        <w:spacing w:line="480" w:lineRule="auto"/>
      </w:pPr>
      <w:r>
        <w:t xml:space="preserve">Date: </w:t>
      </w:r>
      <w:r w:rsidRPr="00993C0D">
        <w:t>First century</w:t>
      </w:r>
      <w:r w:rsidRPr="00524C6D">
        <w:rPr>
          <w:caps/>
        </w:rPr>
        <w:t xml:space="preserve"> </w:t>
      </w:r>
      <w:r w:rsidRPr="005170AB">
        <w:rPr>
          <w:caps/>
        </w:rPr>
        <w:t>B.C.</w:t>
      </w:r>
    </w:p>
    <w:p w14:paraId="3E6963CF" w14:textId="77777777" w:rsidR="00092790" w:rsidRPr="00993C0D" w:rsidRDefault="00092790" w:rsidP="0009279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-100; -1</w:t>
      </w:r>
    </w:p>
    <w:p w14:paraId="6C26CE51"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27C5FCA1"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179620F" w14:textId="77777777" w:rsidR="003858EE" w:rsidRDefault="003858EE" w:rsidP="003858EE">
      <w:pPr>
        <w:pStyle w:val="Textedelespacerserv2"/>
        <w:numPr>
          <w:ilvl w:val="0"/>
          <w:numId w:val="0"/>
        </w:numPr>
        <w:spacing w:line="480" w:lineRule="auto"/>
        <w:jc w:val="left"/>
        <w:outlineLvl w:val="9"/>
        <w:rPr>
          <w:rFonts w:ascii="Palatino" w:hAnsi="Palatino"/>
        </w:rPr>
      </w:pPr>
    </w:p>
    <w:p w14:paraId="58B3D4C8" w14:textId="77777777" w:rsidR="00572D7F" w:rsidRDefault="00572D7F" w:rsidP="00572D7F">
      <w:pPr>
        <w:spacing w:line="480" w:lineRule="auto"/>
      </w:pPr>
      <w:r>
        <w:t>Catalogue Number: 63</w:t>
      </w:r>
    </w:p>
    <w:p w14:paraId="05F6D5E6" w14:textId="77777777" w:rsidR="00572D7F" w:rsidRDefault="00572D7F" w:rsidP="00572D7F">
      <w:pPr>
        <w:spacing w:line="480" w:lineRule="auto"/>
      </w:pPr>
      <w:r>
        <w:t xml:space="preserve">Inventory Number: </w:t>
      </w:r>
      <w:r w:rsidRPr="00993C0D">
        <w:t>83.</w:t>
      </w:r>
      <w:r w:rsidRPr="00524C6D">
        <w:rPr>
          <w:caps/>
        </w:rPr>
        <w:t>aq</w:t>
      </w:r>
      <w:r w:rsidRPr="00993C0D">
        <w:t>.377.334</w:t>
      </w:r>
    </w:p>
    <w:p w14:paraId="697898D7" w14:textId="77777777" w:rsidR="00572D7F" w:rsidRDefault="00572D7F" w:rsidP="00572D7F">
      <w:pPr>
        <w:spacing w:line="480" w:lineRule="auto"/>
      </w:pPr>
      <w:r>
        <w:t xml:space="preserve">Dimensions: </w:t>
      </w:r>
      <w:r w:rsidRPr="00993C0D">
        <w:t>L: 10.3; W: 7.1; H: 3.2</w:t>
      </w:r>
    </w:p>
    <w:p w14:paraId="528C6A76" w14:textId="77777777" w:rsidR="00572D7F" w:rsidRDefault="00572D7F" w:rsidP="00572D7F">
      <w:pPr>
        <w:spacing w:line="480" w:lineRule="auto"/>
      </w:pPr>
      <w:r>
        <w:t xml:space="preserve">Condition and Fabric: </w:t>
      </w:r>
      <w:r w:rsidRPr="00993C0D">
        <w:t>Clay near 10YR6/3 pale brown, no slip, surface burned dark. Silver mica.</w:t>
      </w:r>
    </w:p>
    <w:p w14:paraId="6FDD2275" w14:textId="77777777" w:rsidR="00572D7F" w:rsidRDefault="00572D7F" w:rsidP="00572D7F">
      <w:pPr>
        <w:spacing w:line="480" w:lineRule="auto"/>
      </w:pPr>
      <w:r>
        <w:t xml:space="preserve">Description: </w:t>
      </w:r>
      <w:r w:rsidR="00150E11" w:rsidRPr="00993C0D">
        <w:t xml:space="preserve">Moldmade. </w:t>
      </w:r>
      <w:r w:rsidRPr="00993C0D">
        <w:t xml:space="preserve">Biconical shallow body. Instead of </w:t>
      </w:r>
      <w:r>
        <w:t xml:space="preserve">a </w:t>
      </w:r>
      <w:r w:rsidRPr="00993C0D">
        <w:t xml:space="preserve">round discus, </w:t>
      </w:r>
      <w:r>
        <w:t xml:space="preserve">a </w:t>
      </w:r>
      <w:r w:rsidRPr="00993C0D">
        <w:t>rectangular space</w:t>
      </w:r>
      <w:r>
        <w:t>,</w:t>
      </w:r>
      <w:r w:rsidRPr="00993C0D">
        <w:t xml:space="preserve"> defined by </w:t>
      </w:r>
      <w:r>
        <w:t xml:space="preserve">a </w:t>
      </w:r>
      <w:r w:rsidRPr="00993C0D">
        <w:t xml:space="preserve">U-shaped raised thick ridge, </w:t>
      </w:r>
      <w:r>
        <w:t xml:space="preserve">is </w:t>
      </w:r>
      <w:r w:rsidRPr="00993C0D">
        <w:t xml:space="preserve">pierced in </w:t>
      </w:r>
      <w:r>
        <w:t xml:space="preserve">its </w:t>
      </w:r>
      <w:r w:rsidRPr="00993C0D">
        <w:t xml:space="preserve">center by </w:t>
      </w:r>
      <w:r>
        <w:t xml:space="preserve">the </w:t>
      </w:r>
      <w:r w:rsidRPr="00993C0D">
        <w:t xml:space="preserve">filling-hole. Shoulder with relief vegetal pattern. Medium-long broad nozzle with </w:t>
      </w:r>
      <w:r>
        <w:t xml:space="preserve">an </w:t>
      </w:r>
      <w:r w:rsidRPr="00993C0D">
        <w:t>anvil-shaped tip; large wick-hole; on nozzle top two curved thin raised ridges suggest volutes. Raised blurred oval base-ring.</w:t>
      </w:r>
    </w:p>
    <w:p w14:paraId="117FCA6F" w14:textId="77777777" w:rsidR="00232767" w:rsidRDefault="00232767" w:rsidP="00232767">
      <w:pPr>
        <w:spacing w:line="480" w:lineRule="auto"/>
      </w:pPr>
      <w:r>
        <w:t>Discus Iconography: Plain discus.</w:t>
      </w:r>
    </w:p>
    <w:p w14:paraId="6E85B566" w14:textId="77777777" w:rsidR="00572D7F" w:rsidRDefault="00572D7F" w:rsidP="00572D7F">
      <w:pPr>
        <w:spacing w:line="480" w:lineRule="auto"/>
      </w:pPr>
      <w:r>
        <w:t xml:space="preserve">Type: </w:t>
      </w:r>
      <w:r w:rsidR="00724C5D">
        <w:t>Undetermined</w:t>
      </w:r>
    </w:p>
    <w:p w14:paraId="1A8D0949" w14:textId="77777777" w:rsidR="00572D7F" w:rsidRDefault="00572D7F" w:rsidP="00572D7F">
      <w:pPr>
        <w:spacing w:line="480" w:lineRule="auto"/>
      </w:pPr>
      <w:r>
        <w:t xml:space="preserve">Place of Manufacture or Origin: </w:t>
      </w:r>
      <w:r w:rsidR="00724C5D">
        <w:t>Asia Minor</w:t>
      </w:r>
    </w:p>
    <w:p w14:paraId="2FA9F97B" w14:textId="77777777" w:rsidR="00572D7F" w:rsidRDefault="00572D7F" w:rsidP="00572D7F">
      <w:pPr>
        <w:spacing w:line="480" w:lineRule="auto"/>
      </w:pPr>
      <w:r>
        <w:t xml:space="preserve">Parallels: None </w:t>
      </w:r>
      <w:r w:rsidRPr="00993C0D">
        <w:t xml:space="preserve">found: (relatively close) Lyon-Caen and Hoff 1986, pp. 61–62, no. 143 (from Asia Minor); Bailey BM </w:t>
      </w:r>
      <w:r w:rsidRPr="00524C6D">
        <w:rPr>
          <w:caps/>
        </w:rPr>
        <w:t>i</w:t>
      </w:r>
      <w:r w:rsidRPr="00993C0D">
        <w:t>, Q 475, refers to lamp no. 8191 in the Benaki Museum in Athens; Heres 1969, no. 123 (Pergamon); Oziol 1977, nos. 144–45 (Cyprus); Di Filippo Balestrazzi 1988, vol. 2.2, no. 143, pl. 17; Brants 1913, no. 111.</w:t>
      </w:r>
    </w:p>
    <w:p w14:paraId="0E941B98" w14:textId="77777777" w:rsidR="00A26E6B" w:rsidRDefault="00A26E6B" w:rsidP="00A26E6B">
      <w:pPr>
        <w:spacing w:line="480" w:lineRule="auto"/>
      </w:pPr>
      <w:r>
        <w:t xml:space="preserve">Provenance: </w:t>
      </w:r>
    </w:p>
    <w:p w14:paraId="26D4B3DC" w14:textId="77777777" w:rsidR="00572D7F" w:rsidRDefault="00572D7F" w:rsidP="00572D7F">
      <w:pPr>
        <w:spacing w:line="480" w:lineRule="auto"/>
      </w:pPr>
      <w:r>
        <w:t>Bibliography: Unpublished.</w:t>
      </w:r>
    </w:p>
    <w:p w14:paraId="4904C009" w14:textId="77777777" w:rsidR="00572D7F" w:rsidRDefault="00572D7F" w:rsidP="00572D7F">
      <w:pPr>
        <w:spacing w:line="480" w:lineRule="auto"/>
      </w:pPr>
      <w:r>
        <w:t xml:space="preserve">Date: </w:t>
      </w:r>
      <w:r w:rsidRPr="00993C0D">
        <w:t>Second half of second century</w:t>
      </w:r>
      <w:r w:rsidRPr="00524C6D">
        <w:rPr>
          <w:caps/>
        </w:rPr>
        <w:t xml:space="preserve"> </w:t>
      </w:r>
      <w:r w:rsidRPr="005170AB">
        <w:rPr>
          <w:caps/>
        </w:rPr>
        <w:t>B.C.</w:t>
      </w:r>
      <w:r w:rsidRPr="00524C6D">
        <w:rPr>
          <w:caps/>
        </w:rPr>
        <w:t xml:space="preserve"> </w:t>
      </w:r>
      <w:r w:rsidRPr="00993C0D">
        <w:t>to first half of first century</w:t>
      </w:r>
      <w:r w:rsidRPr="00524C6D">
        <w:rPr>
          <w:caps/>
        </w:rPr>
        <w:t xml:space="preserve"> </w:t>
      </w:r>
      <w:r w:rsidRPr="005170AB">
        <w:rPr>
          <w:caps/>
        </w:rPr>
        <w:t>B.C.</w:t>
      </w:r>
    </w:p>
    <w:p w14:paraId="5647ED30" w14:textId="77777777" w:rsidR="00572D7F" w:rsidRDefault="00572D7F" w:rsidP="00572D7F">
      <w:pPr>
        <w:spacing w:line="480" w:lineRule="auto"/>
      </w:pPr>
      <w:r>
        <w:t>Date numeric: -150; -50</w:t>
      </w:r>
    </w:p>
    <w:p w14:paraId="20633510" w14:textId="77777777" w:rsidR="00572D7F" w:rsidRDefault="00572D7F" w:rsidP="00572D7F">
      <w:pPr>
        <w:spacing w:line="480" w:lineRule="auto"/>
      </w:pPr>
      <w:r>
        <w:t xml:space="preserve">Discussion: </w:t>
      </w:r>
      <w:r w:rsidRPr="00993C0D">
        <w:t>The special form of the top of this lamp is reminiscent of an elaborate device found on bronze lamps, whose function was to close the filling-hole with a sliding lid. Here the closing system was possibly replaced by a now-lost separate lid.</w:t>
      </w:r>
    </w:p>
    <w:p w14:paraId="18F76C80"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670A1B20"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9BF9669" w14:textId="77777777" w:rsidR="003858EE" w:rsidRDefault="003858EE" w:rsidP="003858EE">
      <w:pPr>
        <w:pStyle w:val="Textedelespacerserv2"/>
        <w:numPr>
          <w:ilvl w:val="0"/>
          <w:numId w:val="0"/>
        </w:numPr>
        <w:spacing w:line="480" w:lineRule="auto"/>
        <w:jc w:val="left"/>
        <w:outlineLvl w:val="9"/>
        <w:rPr>
          <w:rFonts w:ascii="Palatino" w:hAnsi="Palatino"/>
        </w:rPr>
      </w:pPr>
    </w:p>
    <w:p w14:paraId="15F9F052" w14:textId="77777777" w:rsidR="009F49B1" w:rsidRDefault="009F49B1" w:rsidP="009F49B1">
      <w:pPr>
        <w:spacing w:line="480" w:lineRule="auto"/>
      </w:pPr>
      <w:r>
        <w:t>Catalogue Number: 64</w:t>
      </w:r>
    </w:p>
    <w:p w14:paraId="308539C7" w14:textId="77777777" w:rsidR="009F49B1" w:rsidRDefault="009F49B1" w:rsidP="009F49B1">
      <w:pPr>
        <w:spacing w:line="480" w:lineRule="auto"/>
      </w:pPr>
      <w:r>
        <w:t xml:space="preserve">Inventory Number: </w:t>
      </w:r>
      <w:r w:rsidRPr="00993C0D">
        <w:t>83.</w:t>
      </w:r>
      <w:r w:rsidRPr="00524C6D">
        <w:rPr>
          <w:caps/>
        </w:rPr>
        <w:t>aq</w:t>
      </w:r>
      <w:r w:rsidRPr="00993C0D">
        <w:t>.377.366</w:t>
      </w:r>
    </w:p>
    <w:p w14:paraId="020665C8" w14:textId="77777777" w:rsidR="009F49B1" w:rsidRDefault="009F49B1" w:rsidP="009F49B1">
      <w:pPr>
        <w:spacing w:line="480" w:lineRule="auto"/>
      </w:pPr>
      <w:r>
        <w:t xml:space="preserve">Dimensions: </w:t>
      </w:r>
      <w:r w:rsidRPr="00993C0D">
        <w:t>L: 12.7; W: 6.9; H: 3.9</w:t>
      </w:r>
    </w:p>
    <w:p w14:paraId="4A7B5F01" w14:textId="77777777" w:rsidR="009F49B1" w:rsidRDefault="009F49B1" w:rsidP="009F49B1">
      <w:pPr>
        <w:spacing w:line="480" w:lineRule="auto"/>
      </w:pPr>
      <w:r>
        <w:t xml:space="preserve">Condition and Fabric: </w:t>
      </w:r>
      <w:r w:rsidRPr="00993C0D">
        <w:t>Pierced ring handle broken off (possibly with missing ornament). Clay 5YR6/8 reddish yellow, a few traces of original glaze 10R5/8 red on bottom; considerable darkened areas near 2.5YR3/0 very dark gray. Mica.</w:t>
      </w:r>
    </w:p>
    <w:p w14:paraId="79F88FCA" w14:textId="77777777" w:rsidR="009F49B1" w:rsidRDefault="009F49B1" w:rsidP="009F49B1">
      <w:pPr>
        <w:spacing w:line="480" w:lineRule="auto"/>
      </w:pPr>
      <w:r>
        <w:t xml:space="preserve">Description: </w:t>
      </w:r>
      <w:r w:rsidRPr="00993C0D">
        <w:t xml:space="preserve">Moldmade. Biconvex body with substantial melon-shaped ribs. Small filling-hole. Two large volutes with slanted sides and flaring widely upward decorate a medium-length rounded nozzle. Raised base-ring marked off </w:t>
      </w:r>
      <w:r>
        <w:t>by</w:t>
      </w:r>
      <w:r w:rsidRPr="00993C0D">
        <w:t xml:space="preserve"> </w:t>
      </w:r>
      <w:r>
        <w:t xml:space="preserve">one </w:t>
      </w:r>
      <w:r w:rsidRPr="00993C0D">
        <w:t>outer groove.</w:t>
      </w:r>
    </w:p>
    <w:p w14:paraId="4FB134D7" w14:textId="77777777" w:rsidR="009F49B1" w:rsidRDefault="009F49B1" w:rsidP="009F49B1">
      <w:pPr>
        <w:spacing w:line="480" w:lineRule="auto"/>
      </w:pPr>
      <w:r>
        <w:t xml:space="preserve">Discus Iconography: </w:t>
      </w:r>
      <w:r w:rsidR="00031347">
        <w:t>R</w:t>
      </w:r>
      <w:r w:rsidR="00031347" w:rsidRPr="00993C0D">
        <w:t>osette with sixteen petals swirling clockwise</w:t>
      </w:r>
      <w:r>
        <w:t>.</w:t>
      </w:r>
    </w:p>
    <w:p w14:paraId="5C44EAB4" w14:textId="77777777" w:rsidR="009F49B1" w:rsidRDefault="009F49B1" w:rsidP="009F49B1">
      <w:pPr>
        <w:spacing w:line="480" w:lineRule="auto"/>
      </w:pPr>
      <w:r>
        <w:t xml:space="preserve">Type: </w:t>
      </w:r>
      <w:r w:rsidR="00724C5D">
        <w:t>Undetermined</w:t>
      </w:r>
    </w:p>
    <w:p w14:paraId="5AECE9FC" w14:textId="77777777" w:rsidR="009F49B1" w:rsidRDefault="009F49B1" w:rsidP="009F49B1">
      <w:pPr>
        <w:spacing w:line="480" w:lineRule="auto"/>
      </w:pPr>
      <w:r>
        <w:t xml:space="preserve">Place of Manufacture or Origin: </w:t>
      </w:r>
      <w:r w:rsidR="00724C5D">
        <w:t>Central Anatolia</w:t>
      </w:r>
    </w:p>
    <w:p w14:paraId="4DD94648" w14:textId="633286F8" w:rsidR="009F49B1" w:rsidRDefault="009F49B1" w:rsidP="009F49B1">
      <w:pPr>
        <w:spacing w:line="480" w:lineRule="auto"/>
      </w:pPr>
      <w:r>
        <w:t xml:space="preserve">Parallels: None </w:t>
      </w:r>
      <w:r w:rsidRPr="00993C0D">
        <w:t xml:space="preserve">found, but a smaller bronze lamp in Kassel is related: Bieber 1915, p. 94, no. 431, pl. </w:t>
      </w:r>
      <w:r w:rsidRPr="00524C6D">
        <w:rPr>
          <w:caps/>
        </w:rPr>
        <w:t>liv</w:t>
      </w:r>
      <w:r w:rsidRPr="00993C0D">
        <w:t xml:space="preserve"> (rosette around wick-hole instead of around filling-hole, handle missing); the scalloped outline seems better suited for bronze production; Bieber mentions a further example in Naples, from Herculaneum.</w:t>
      </w:r>
    </w:p>
    <w:p w14:paraId="62F35FCC" w14:textId="77777777" w:rsidR="00A26E6B" w:rsidRDefault="00A26E6B" w:rsidP="00A26E6B">
      <w:pPr>
        <w:spacing w:line="480" w:lineRule="auto"/>
      </w:pPr>
      <w:r>
        <w:t xml:space="preserve">Provenance: </w:t>
      </w:r>
    </w:p>
    <w:p w14:paraId="236A1AEA" w14:textId="77777777" w:rsidR="009F49B1" w:rsidRDefault="009F49B1" w:rsidP="009F49B1">
      <w:pPr>
        <w:spacing w:line="480" w:lineRule="auto"/>
      </w:pPr>
      <w:r>
        <w:t>Bibliography: Unpublished.</w:t>
      </w:r>
    </w:p>
    <w:p w14:paraId="389745EB" w14:textId="33BF7FF4" w:rsidR="009F49B1" w:rsidRDefault="00A50BDB" w:rsidP="009F49B1">
      <w:pPr>
        <w:spacing w:line="480" w:lineRule="auto"/>
      </w:pPr>
      <w:r>
        <w:t>Date: Late</w:t>
      </w:r>
      <w:r w:rsidR="009F49B1" w:rsidRPr="00993C0D">
        <w:t xml:space="preserve"> first century</w:t>
      </w:r>
      <w:r w:rsidR="009F49B1" w:rsidRPr="00524C6D">
        <w:rPr>
          <w:caps/>
        </w:rPr>
        <w:t xml:space="preserve"> </w:t>
      </w:r>
      <w:r w:rsidR="009F49B1" w:rsidRPr="005170AB">
        <w:rPr>
          <w:caps/>
        </w:rPr>
        <w:t>B.C.</w:t>
      </w:r>
      <w:r w:rsidR="009F49B1" w:rsidRPr="00524C6D">
        <w:rPr>
          <w:caps/>
        </w:rPr>
        <w:t xml:space="preserve"> </w:t>
      </w:r>
      <w:r w:rsidR="009F49B1" w:rsidRPr="00993C0D">
        <w:t xml:space="preserve">to first century </w:t>
      </w:r>
      <w:r w:rsidR="009F49B1" w:rsidRPr="005170AB">
        <w:rPr>
          <w:caps/>
        </w:rPr>
        <w:t>A.D.</w:t>
      </w:r>
      <w:r w:rsidR="00724C5D">
        <w:t>(?)</w:t>
      </w:r>
    </w:p>
    <w:p w14:paraId="1E622A14" w14:textId="77777777" w:rsidR="009F49B1" w:rsidRDefault="009F49B1" w:rsidP="009F49B1">
      <w:pPr>
        <w:spacing w:line="480" w:lineRule="auto"/>
      </w:pPr>
      <w:r>
        <w:t>Date numeric: -25; 100</w:t>
      </w:r>
    </w:p>
    <w:p w14:paraId="36F515B6"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734EB5CA"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DA0FBF2" w14:textId="77777777" w:rsidR="003858EE" w:rsidRDefault="003858EE" w:rsidP="003858EE">
      <w:pPr>
        <w:pStyle w:val="Textedelespacerserv2"/>
        <w:numPr>
          <w:ilvl w:val="0"/>
          <w:numId w:val="0"/>
        </w:numPr>
        <w:spacing w:line="480" w:lineRule="auto"/>
        <w:jc w:val="left"/>
        <w:outlineLvl w:val="9"/>
        <w:rPr>
          <w:rFonts w:ascii="Palatino" w:hAnsi="Palatino"/>
        </w:rPr>
      </w:pPr>
    </w:p>
    <w:p w14:paraId="13EE4C9B" w14:textId="77777777" w:rsidR="0048425F" w:rsidRDefault="0048425F" w:rsidP="0048425F">
      <w:pPr>
        <w:spacing w:line="480" w:lineRule="auto"/>
      </w:pPr>
      <w:r>
        <w:t>Catalogue Number: 65</w:t>
      </w:r>
    </w:p>
    <w:p w14:paraId="37FD9A0B" w14:textId="77777777" w:rsidR="0048425F" w:rsidRDefault="0048425F" w:rsidP="0048425F">
      <w:pPr>
        <w:spacing w:line="480" w:lineRule="auto"/>
      </w:pPr>
      <w:r>
        <w:t xml:space="preserve">Inventory Number: </w:t>
      </w:r>
      <w:r w:rsidRPr="00993C0D">
        <w:t>83.</w:t>
      </w:r>
      <w:r w:rsidRPr="00524C6D">
        <w:rPr>
          <w:caps/>
        </w:rPr>
        <w:t>aq</w:t>
      </w:r>
      <w:r w:rsidRPr="00993C0D">
        <w:t>.377.354</w:t>
      </w:r>
    </w:p>
    <w:p w14:paraId="170B79A1" w14:textId="77777777" w:rsidR="0048425F" w:rsidRDefault="0048425F" w:rsidP="0048425F">
      <w:pPr>
        <w:spacing w:line="480" w:lineRule="auto"/>
      </w:pPr>
      <w:r>
        <w:t xml:space="preserve">Dimensions: </w:t>
      </w:r>
      <w:r w:rsidRPr="00993C0D">
        <w:t>L: 10.1; W: 5.3; H: 2.5</w:t>
      </w:r>
    </w:p>
    <w:p w14:paraId="2E45E2F7" w14:textId="77777777" w:rsidR="0048425F" w:rsidRDefault="0048425F" w:rsidP="0048425F">
      <w:pPr>
        <w:spacing w:line="480" w:lineRule="auto"/>
      </w:pPr>
      <w:r>
        <w:t xml:space="preserve">Condition and Fabric: </w:t>
      </w:r>
      <w:r w:rsidRPr="00993C0D">
        <w:t>Upper part of broken nozzle tip missing. Clay near 5YR6/4 light reddish brown, mottled</w:t>
      </w:r>
      <w:r w:rsidRPr="00594C33">
        <w:t xml:space="preserve"> </w:t>
      </w:r>
      <w:r w:rsidRPr="00993C0D">
        <w:t>glaze 10R5/6 red. Biconvex body.</w:t>
      </w:r>
    </w:p>
    <w:p w14:paraId="4A20F087" w14:textId="77777777" w:rsidR="0048425F" w:rsidRDefault="0048425F" w:rsidP="0048425F">
      <w:pPr>
        <w:spacing w:line="480" w:lineRule="auto"/>
      </w:pPr>
      <w:r>
        <w:t xml:space="preserve">Description: </w:t>
      </w:r>
      <w:r w:rsidRPr="00993C0D">
        <w:t xml:space="preserve">Moldmade. Ribbon handle with four bands, two central ones with herringbone-pattern; three grooves on lower part. Shoulder with </w:t>
      </w:r>
      <w:r>
        <w:t xml:space="preserve">an </w:t>
      </w:r>
      <w:r w:rsidRPr="00993C0D">
        <w:t xml:space="preserve">olive-leaf wreath. Raised grooved ridge separating </w:t>
      </w:r>
      <w:r>
        <w:t xml:space="preserve">the </w:t>
      </w:r>
      <w:r w:rsidRPr="00993C0D">
        <w:t xml:space="preserve">shoulder from </w:t>
      </w:r>
      <w:r>
        <w:t xml:space="preserve">a </w:t>
      </w:r>
      <w:r w:rsidRPr="00993C0D">
        <w:t xml:space="preserve">large filling-hole, surrounded by </w:t>
      </w:r>
      <w:r>
        <w:t xml:space="preserve">an </w:t>
      </w:r>
      <w:r w:rsidRPr="00993C0D">
        <w:t xml:space="preserve">inward-sloping area. Two long double-volutes, with slanted sides, between </w:t>
      </w:r>
      <w:r>
        <w:t xml:space="preserve">the </w:t>
      </w:r>
      <w:r w:rsidRPr="00993C0D">
        <w:t xml:space="preserve">discus and </w:t>
      </w:r>
      <w:r>
        <w:t xml:space="preserve">the </w:t>
      </w:r>
      <w:r w:rsidRPr="00993C0D">
        <w:t>rounded nozzle tip. Slightly raised base-ring.</w:t>
      </w:r>
    </w:p>
    <w:p w14:paraId="6CB839DD" w14:textId="77777777" w:rsidR="00232767" w:rsidRDefault="00232767" w:rsidP="00232767">
      <w:pPr>
        <w:spacing w:line="480" w:lineRule="auto"/>
      </w:pPr>
      <w:r>
        <w:t>Discus Iconography: Plain discus.</w:t>
      </w:r>
    </w:p>
    <w:p w14:paraId="7290D6C8" w14:textId="77777777" w:rsidR="0048425F" w:rsidRDefault="0048425F" w:rsidP="0048425F">
      <w:pPr>
        <w:spacing w:line="480" w:lineRule="auto"/>
      </w:pPr>
      <w:r>
        <w:t xml:space="preserve">Type: </w:t>
      </w:r>
      <w:r w:rsidRPr="00993C0D">
        <w:t xml:space="preserve">Goldman group </w:t>
      </w:r>
      <w:r w:rsidRPr="00524C6D">
        <w:rPr>
          <w:caps/>
        </w:rPr>
        <w:t>ix</w:t>
      </w:r>
      <w:r w:rsidRPr="00993C0D">
        <w:t xml:space="preserve">; Baur </w:t>
      </w:r>
      <w:r w:rsidRPr="00524C6D">
        <w:rPr>
          <w:caps/>
        </w:rPr>
        <w:t>iii</w:t>
      </w:r>
    </w:p>
    <w:p w14:paraId="398CAE78" w14:textId="77777777" w:rsidR="0048425F" w:rsidRDefault="0048425F" w:rsidP="0048425F">
      <w:pPr>
        <w:spacing w:line="480" w:lineRule="auto"/>
      </w:pPr>
      <w:r>
        <w:t xml:space="preserve">Place of Manufacture or Origin: </w:t>
      </w:r>
      <w:r w:rsidR="00E861FA">
        <w:t>Anatolia</w:t>
      </w:r>
    </w:p>
    <w:p w14:paraId="650DF627" w14:textId="77777777" w:rsidR="0048425F" w:rsidRDefault="0048425F" w:rsidP="0048425F">
      <w:pPr>
        <w:spacing w:line="480" w:lineRule="auto"/>
      </w:pPr>
      <w:r>
        <w:t xml:space="preserve">Parallels: </w:t>
      </w:r>
      <w:r w:rsidRPr="00993C0D">
        <w:t xml:space="preserve">Loeschcke 1919, p. 462, no. 1078, pl. </w:t>
      </w:r>
      <w:r w:rsidRPr="00524C6D">
        <w:rPr>
          <w:caps/>
        </w:rPr>
        <w:t>xxiii</w:t>
      </w:r>
      <w:r w:rsidRPr="00993C0D">
        <w:t>; Broneer 1930, no. 367, pl. 6; Waagé 1934, no. 1853, pl. 7; Waag</w:t>
      </w:r>
      <w:r w:rsidRPr="00993C0D">
        <w:rPr>
          <w:rFonts w:cs="Courier New"/>
        </w:rPr>
        <w:t>é</w:t>
      </w:r>
      <w:r w:rsidRPr="00993C0D">
        <w:t xml:space="preserve"> 1941, p. 62, nos. 71–76, fig. 76 (</w:t>
      </w:r>
      <w:r w:rsidR="00482C3A">
        <w:t>{{loc_0000:</w:t>
      </w:r>
      <w:r w:rsidRPr="00993C0D">
        <w:t>Antioch</w:t>
      </w:r>
      <w:r w:rsidR="00482C3A">
        <w:t>}}</w:t>
      </w:r>
      <w:r w:rsidRPr="00993C0D">
        <w:t>); Baur 1947, pp. 7–8, nos. 7–18, pl. 1 (</w:t>
      </w:r>
      <w:r w:rsidR="00482C3A">
        <w:t>{{loc_0000:</w:t>
      </w:r>
      <w:r w:rsidRPr="00993C0D">
        <w:t>Dura Europos</w:t>
      </w:r>
      <w:r w:rsidR="00482C3A">
        <w:t>}}</w:t>
      </w:r>
      <w:r w:rsidRPr="00993C0D">
        <w:t>), dated second half of first century</w:t>
      </w:r>
      <w:r w:rsidRPr="00524C6D">
        <w:rPr>
          <w:caps/>
        </w:rPr>
        <w:t xml:space="preserve"> </w:t>
      </w:r>
      <w:r w:rsidRPr="005170AB">
        <w:rPr>
          <w:caps/>
        </w:rPr>
        <w:t>B.C.</w:t>
      </w:r>
      <w:r w:rsidRPr="00524C6D">
        <w:rPr>
          <w:caps/>
        </w:rPr>
        <w:t xml:space="preserve"> </w:t>
      </w:r>
      <w:r w:rsidRPr="00993C0D">
        <w:t xml:space="preserve">to end of first century </w:t>
      </w:r>
      <w:r w:rsidRPr="005170AB">
        <w:rPr>
          <w:caps/>
        </w:rPr>
        <w:t>A.D.</w:t>
      </w:r>
      <w:r w:rsidRPr="00993C0D">
        <w:t>; Goldman et al. 1950, no. 61, fig. 95, and nos. 117–23, figs. 96–97 (</w:t>
      </w:r>
      <w:r w:rsidR="00482C3A">
        <w:t>{{loc_0000:</w:t>
      </w:r>
      <w:r w:rsidRPr="00993C0D">
        <w:t>Tarsus</w:t>
      </w:r>
      <w:r w:rsidR="00482C3A">
        <w:t>}}</w:t>
      </w:r>
      <w:r w:rsidRPr="00993C0D">
        <w:t>), dated first half of first century</w:t>
      </w:r>
      <w:r w:rsidRPr="00524C6D">
        <w:rPr>
          <w:caps/>
        </w:rPr>
        <w:t xml:space="preserve"> </w:t>
      </w:r>
      <w:r w:rsidRPr="005170AB">
        <w:rPr>
          <w:caps/>
        </w:rPr>
        <w:t>A.D.</w:t>
      </w:r>
      <w:r w:rsidRPr="00993C0D">
        <w:t xml:space="preserve">; Bovon 1966, p. 37, no. 207, pl. 5 (imported from Asia Minor); Rosenthal and Sivan 1978, p. 18, no. 38; (close) Djuric 1995, p. 59, no. C 171, with pierced ring handle; Kassab Tezgör and Sezer 1995, no. 426 (presumed workshop in </w:t>
      </w:r>
      <w:r w:rsidR="00482C3A">
        <w:t>{{loc_0000:</w:t>
      </w:r>
      <w:r w:rsidRPr="00993C0D">
        <w:t>Antioch</w:t>
      </w:r>
      <w:r w:rsidR="00482C3A">
        <w:t>}}</w:t>
      </w:r>
      <w:r w:rsidRPr="00993C0D">
        <w:t>).</w:t>
      </w:r>
    </w:p>
    <w:p w14:paraId="2DAEFD30" w14:textId="77777777" w:rsidR="00A26E6B" w:rsidRDefault="00A26E6B" w:rsidP="00A26E6B">
      <w:pPr>
        <w:spacing w:line="480" w:lineRule="auto"/>
      </w:pPr>
      <w:r>
        <w:t xml:space="preserve">Provenance: </w:t>
      </w:r>
    </w:p>
    <w:p w14:paraId="63A917B9" w14:textId="77777777" w:rsidR="0048425F" w:rsidRDefault="0048425F" w:rsidP="0048425F">
      <w:pPr>
        <w:spacing w:line="480" w:lineRule="auto"/>
      </w:pPr>
      <w:r>
        <w:t>Bibliography: Unpublished.</w:t>
      </w:r>
    </w:p>
    <w:p w14:paraId="69000113" w14:textId="77777777" w:rsidR="0048425F" w:rsidRDefault="0048425F" w:rsidP="0048425F">
      <w:pPr>
        <w:spacing w:line="480" w:lineRule="auto"/>
      </w:pPr>
      <w:r>
        <w:t xml:space="preserve">Date: First </w:t>
      </w:r>
      <w:r w:rsidRPr="00993C0D">
        <w:t>century</w:t>
      </w:r>
      <w:r w:rsidRPr="00524C6D">
        <w:rPr>
          <w:caps/>
        </w:rPr>
        <w:t xml:space="preserve"> </w:t>
      </w:r>
      <w:r w:rsidRPr="005170AB">
        <w:rPr>
          <w:caps/>
        </w:rPr>
        <w:t>B.C.</w:t>
      </w:r>
    </w:p>
    <w:p w14:paraId="4036332F" w14:textId="77777777" w:rsidR="003858EE" w:rsidRDefault="0048425F" w:rsidP="0048425F">
      <w:pPr>
        <w:spacing w:line="480" w:lineRule="auto"/>
      </w:pPr>
      <w:r>
        <w:t>Date numeric: -100; -1</w:t>
      </w:r>
    </w:p>
    <w:p w14:paraId="7A566085" w14:textId="77777777" w:rsidR="0048425F" w:rsidRPr="00993C0D" w:rsidRDefault="0048425F" w:rsidP="0048425F">
      <w:pPr>
        <w:spacing w:line="480" w:lineRule="auto"/>
      </w:pPr>
    </w:p>
    <w:p w14:paraId="5EC1D556"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D222A5E" w14:textId="77777777" w:rsidR="003858EE" w:rsidRDefault="003858EE" w:rsidP="003858EE">
      <w:pPr>
        <w:pStyle w:val="Textedelespacerserv2"/>
        <w:numPr>
          <w:ilvl w:val="0"/>
          <w:numId w:val="0"/>
        </w:numPr>
        <w:spacing w:line="480" w:lineRule="auto"/>
        <w:jc w:val="left"/>
        <w:outlineLvl w:val="9"/>
        <w:rPr>
          <w:rFonts w:ascii="Palatino" w:hAnsi="Palatino"/>
        </w:rPr>
      </w:pPr>
    </w:p>
    <w:p w14:paraId="32C04818" w14:textId="77777777" w:rsidR="00FE5773" w:rsidRDefault="00FE5773" w:rsidP="00FE5773">
      <w:pPr>
        <w:spacing w:line="480" w:lineRule="auto"/>
      </w:pPr>
      <w:r>
        <w:t>Catalogue Number: 66</w:t>
      </w:r>
    </w:p>
    <w:p w14:paraId="159A826F" w14:textId="77777777" w:rsidR="00FE5773" w:rsidRDefault="00FE5773" w:rsidP="00FE5773">
      <w:pPr>
        <w:spacing w:line="480" w:lineRule="auto"/>
      </w:pPr>
      <w:r>
        <w:t xml:space="preserve">Inventory Number: </w:t>
      </w:r>
      <w:r w:rsidRPr="00993C0D">
        <w:t>83.</w:t>
      </w:r>
      <w:r w:rsidRPr="00524C6D">
        <w:rPr>
          <w:caps/>
        </w:rPr>
        <w:t>aq</w:t>
      </w:r>
      <w:r w:rsidRPr="00993C0D">
        <w:t>.377.331</w:t>
      </w:r>
    </w:p>
    <w:p w14:paraId="638A9B43" w14:textId="77777777" w:rsidR="00FE5773" w:rsidRDefault="00FE5773" w:rsidP="00FE5773">
      <w:pPr>
        <w:spacing w:line="480" w:lineRule="auto"/>
      </w:pPr>
      <w:r>
        <w:t xml:space="preserve">Dimensions: </w:t>
      </w:r>
      <w:r w:rsidRPr="00993C0D">
        <w:t>L: 11.0; W: 5.9; H: 3.5</w:t>
      </w:r>
    </w:p>
    <w:p w14:paraId="5773495B" w14:textId="77777777" w:rsidR="00FE5773" w:rsidRDefault="00FE5773" w:rsidP="00FE5773">
      <w:pPr>
        <w:spacing w:line="480" w:lineRule="auto"/>
      </w:pPr>
      <w:r>
        <w:t xml:space="preserve">Condition and Fabric: </w:t>
      </w:r>
      <w:r w:rsidRPr="00993C0D">
        <w:t>Upper part of nozzle tip missing. Clay near 10YR6/1 light gray, glaze 2.5YR4/0 dark gray.</w:t>
      </w:r>
    </w:p>
    <w:p w14:paraId="7CD21719" w14:textId="756116A7" w:rsidR="00FE5773" w:rsidRDefault="00FE5773" w:rsidP="00FE5773">
      <w:pPr>
        <w:spacing w:line="480" w:lineRule="auto"/>
      </w:pPr>
      <w:r>
        <w:t xml:space="preserve">Description: </w:t>
      </w:r>
      <w:r w:rsidRPr="00993C0D">
        <w:t>Moldmade.</w:t>
      </w:r>
      <w:r w:rsidRPr="00FE5773">
        <w:t xml:space="preserve"> </w:t>
      </w:r>
      <w:r w:rsidRPr="00993C0D">
        <w:t>Ribbon handle with decorated section at handle base: horizontal cross-bindings and, below, tightly placed bifurcated lines; rest</w:t>
      </w:r>
      <w:r>
        <w:t xml:space="preserve"> of </w:t>
      </w:r>
      <w:r w:rsidRPr="00993C0D">
        <w:t xml:space="preserve">handle in three ridges, the outer ones marked by small slanted lines; at bottom, three horizontal ridges. (For a similar binding on a ribbon handle, see Goldman et al. 1950, no. 50, fig. 94, and nos. 117–18, fig. 96, from </w:t>
      </w:r>
      <w:r w:rsidR="00AC7A7E">
        <w:t>{{loc_0000:</w:t>
      </w:r>
      <w:r w:rsidRPr="00993C0D">
        <w:t>Tarsus</w:t>
      </w:r>
      <w:r w:rsidR="00AC7A7E">
        <w:t>}}</w:t>
      </w:r>
      <w:r w:rsidRPr="00993C0D">
        <w:t xml:space="preserve">.) Biconvex body. Shoulder with raised geometric patterns. Medium-length rounded nozzle flanked by two voluted ridges (similar to </w:t>
      </w:r>
      <w:hyperlink r:id="rId13" w:history="1">
        <w:r w:rsidRPr="00F020F0">
          <w:rPr>
            <w:rStyle w:val="Hyperlink"/>
          </w:rPr>
          <w:t>cat. 65</w:t>
        </w:r>
      </w:hyperlink>
      <w:r w:rsidRPr="00993C0D">
        <w:t xml:space="preserve">). Raised base-ring; within, </w:t>
      </w:r>
      <w:r>
        <w:t xml:space="preserve">a </w:t>
      </w:r>
      <w:r w:rsidRPr="00993C0D">
        <w:t>rosette of narrow, pointed petals.</w:t>
      </w:r>
    </w:p>
    <w:p w14:paraId="22CD21A1" w14:textId="77777777" w:rsidR="00FE5773" w:rsidRDefault="00FE5773" w:rsidP="00FE5773">
      <w:pPr>
        <w:spacing w:line="480" w:lineRule="auto"/>
      </w:pPr>
      <w:r>
        <w:t xml:space="preserve">Discus Iconography: </w:t>
      </w:r>
      <w:r w:rsidR="00031347">
        <w:t>S</w:t>
      </w:r>
      <w:r w:rsidR="00031347" w:rsidRPr="00993C0D">
        <w:t>triated wreath between two raised rings</w:t>
      </w:r>
      <w:r>
        <w:t>.</w:t>
      </w:r>
    </w:p>
    <w:p w14:paraId="328FE798" w14:textId="77777777" w:rsidR="00FE5773" w:rsidRDefault="00FE5773" w:rsidP="00FE5773">
      <w:pPr>
        <w:spacing w:line="480" w:lineRule="auto"/>
      </w:pPr>
      <w:r>
        <w:t xml:space="preserve">Type: </w:t>
      </w:r>
      <w:r w:rsidRPr="00993C0D">
        <w:t xml:space="preserve">Goldman (1950) group </w:t>
      </w:r>
      <w:r w:rsidRPr="00524C6D">
        <w:rPr>
          <w:caps/>
        </w:rPr>
        <w:t>ix</w:t>
      </w:r>
    </w:p>
    <w:p w14:paraId="55B47E58" w14:textId="77777777" w:rsidR="00FE5773" w:rsidRDefault="00FE5773" w:rsidP="00FE5773">
      <w:pPr>
        <w:spacing w:line="480" w:lineRule="auto"/>
      </w:pPr>
      <w:r>
        <w:t xml:space="preserve">Place of Manufacture or Origin: </w:t>
      </w:r>
      <w:r w:rsidR="00E861FA">
        <w:t>Northern Anatolia</w:t>
      </w:r>
    </w:p>
    <w:p w14:paraId="085FE4CB" w14:textId="77777777" w:rsidR="00FE5773" w:rsidRDefault="00FE5773" w:rsidP="00FE5773">
      <w:pPr>
        <w:spacing w:line="480" w:lineRule="auto"/>
      </w:pPr>
      <w:r>
        <w:t>Parallels: (C</w:t>
      </w:r>
      <w:r w:rsidRPr="00993C0D">
        <w:t>lose) Baur 1947, nos. 11–12 (</w:t>
      </w:r>
      <w:r w:rsidR="00482C3A">
        <w:t>{{loc_0000:</w:t>
      </w:r>
      <w:r w:rsidRPr="00993C0D">
        <w:t>Dura Europos</w:t>
      </w:r>
      <w:r w:rsidR="00482C3A">
        <w:t>}}</w:t>
      </w:r>
      <w:r w:rsidRPr="00993C0D">
        <w:t>); (identical) Bruneau 1965, no. 4357, pl. 25 (</w:t>
      </w:r>
      <w:r w:rsidR="00482C3A">
        <w:t>{{loc_0000:</w:t>
      </w:r>
      <w:r w:rsidRPr="00993C0D">
        <w:t>Delos</w:t>
      </w:r>
      <w:r w:rsidR="00482C3A">
        <w:t>}}</w:t>
      </w:r>
      <w:r w:rsidRPr="00993C0D">
        <w:t>); Menzel 1969, p. 20, no. 58, fig. 16 (</w:t>
      </w:r>
      <w:r w:rsidR="00482C3A">
        <w:t>{{loc_0000:</w:t>
      </w:r>
      <w:r w:rsidRPr="00993C0D">
        <w:t>Miletus</w:t>
      </w:r>
      <w:r w:rsidR="00482C3A">
        <w:t>}}</w:t>
      </w:r>
      <w:r w:rsidRPr="00993C0D">
        <w:t>); (close) Kassab Tezgör and Sezer 1995, nos. 426–28: no. 426 has a rosette on its base, no. 428 has the similar cross-binding on the handle; both have long volutes on the nozzles; the authors presume a Syrian workshop (</w:t>
      </w:r>
      <w:r w:rsidR="00482C3A">
        <w:t>{{loc_0000:</w:t>
      </w:r>
      <w:r w:rsidRPr="00993C0D">
        <w:t>Antioch</w:t>
      </w:r>
      <w:r w:rsidR="00482C3A">
        <w:t>}}</w:t>
      </w:r>
      <w:r w:rsidRPr="00993C0D">
        <w:t>[?]); Goldman et al. 1950, no. 119, fig. 97, has a close rosette on the base of a similar type lamp (</w:t>
      </w:r>
      <w:r w:rsidR="00482C3A">
        <w:t>{{loc_0000:</w:t>
      </w:r>
      <w:r w:rsidRPr="00993C0D">
        <w:t>Tarsus</w:t>
      </w:r>
      <w:r w:rsidR="00482C3A">
        <w:t>}}</w:t>
      </w:r>
      <w:r w:rsidRPr="00993C0D">
        <w:t>); Rosenthal and Sivan 1978, p. 18, no. 38, similar type with rosette on base. (Near) Museum of Art and Archaeology, University of Missouri—Columbia, accession no. 70.121, with same rosette on base.</w:t>
      </w:r>
    </w:p>
    <w:p w14:paraId="2D33D961" w14:textId="77777777" w:rsidR="00A26E6B" w:rsidRDefault="00A26E6B" w:rsidP="00A26E6B">
      <w:pPr>
        <w:spacing w:line="480" w:lineRule="auto"/>
      </w:pPr>
      <w:r>
        <w:t xml:space="preserve">Provenance: </w:t>
      </w:r>
    </w:p>
    <w:p w14:paraId="61D8E5A8" w14:textId="77777777" w:rsidR="00FE5773" w:rsidRDefault="00FE5773" w:rsidP="00FE5773">
      <w:pPr>
        <w:spacing w:line="480" w:lineRule="auto"/>
      </w:pPr>
      <w:r>
        <w:t>Bibliography: Unpublished.</w:t>
      </w:r>
    </w:p>
    <w:p w14:paraId="58EF5AC9" w14:textId="77777777" w:rsidR="00FE5773" w:rsidRDefault="00FE5773" w:rsidP="00FE5773">
      <w:pPr>
        <w:spacing w:line="480" w:lineRule="auto"/>
      </w:pPr>
      <w:r>
        <w:t xml:space="preserve">Date: </w:t>
      </w:r>
      <w:r w:rsidRPr="00993C0D">
        <w:t>First century</w:t>
      </w:r>
      <w:r w:rsidRPr="00524C6D">
        <w:rPr>
          <w:caps/>
        </w:rPr>
        <w:t xml:space="preserve"> </w:t>
      </w:r>
      <w:r w:rsidRPr="005170AB">
        <w:rPr>
          <w:caps/>
        </w:rPr>
        <w:t>B.C.</w:t>
      </w:r>
    </w:p>
    <w:p w14:paraId="717ABB6A" w14:textId="77777777" w:rsidR="00FE5773" w:rsidRDefault="00FE5773" w:rsidP="00FE5773">
      <w:pPr>
        <w:spacing w:line="480" w:lineRule="auto"/>
      </w:pPr>
      <w:r>
        <w:t>Date numeric: -100; -1</w:t>
      </w:r>
    </w:p>
    <w:p w14:paraId="0C74CF04"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78368984"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F468E94" w14:textId="77777777" w:rsidR="003858EE" w:rsidRDefault="003858EE" w:rsidP="003858EE">
      <w:pPr>
        <w:pStyle w:val="Textedelespacerserv2"/>
        <w:numPr>
          <w:ilvl w:val="0"/>
          <w:numId w:val="0"/>
        </w:numPr>
        <w:spacing w:line="480" w:lineRule="auto"/>
        <w:jc w:val="left"/>
        <w:outlineLvl w:val="9"/>
        <w:rPr>
          <w:rFonts w:ascii="Palatino" w:hAnsi="Palatino"/>
        </w:rPr>
      </w:pPr>
    </w:p>
    <w:p w14:paraId="30D8A6E6" w14:textId="77777777" w:rsidR="00A73488" w:rsidRDefault="00A73488" w:rsidP="00A73488">
      <w:pPr>
        <w:spacing w:line="480" w:lineRule="auto"/>
      </w:pPr>
      <w:r>
        <w:t>Catalogue Number: 67</w:t>
      </w:r>
    </w:p>
    <w:p w14:paraId="028784F3" w14:textId="77777777" w:rsidR="00A73488" w:rsidRDefault="00A73488" w:rsidP="00A73488">
      <w:pPr>
        <w:spacing w:line="480" w:lineRule="auto"/>
      </w:pPr>
      <w:r>
        <w:t xml:space="preserve">Inventory Number: </w:t>
      </w:r>
      <w:r w:rsidRPr="00993C0D">
        <w:t>83.</w:t>
      </w:r>
      <w:r w:rsidRPr="00524C6D">
        <w:rPr>
          <w:caps/>
        </w:rPr>
        <w:t>aq</w:t>
      </w:r>
      <w:r w:rsidRPr="00993C0D">
        <w:t>.377.348</w:t>
      </w:r>
    </w:p>
    <w:p w14:paraId="24040504" w14:textId="77777777" w:rsidR="00A73488" w:rsidRDefault="00A73488" w:rsidP="00A73488">
      <w:pPr>
        <w:spacing w:line="480" w:lineRule="auto"/>
      </w:pPr>
      <w:r>
        <w:t xml:space="preserve">Dimensions: </w:t>
      </w:r>
      <w:r w:rsidRPr="00993C0D">
        <w:t>L: 12.1; W: 6.0; H: 2.8</w:t>
      </w:r>
    </w:p>
    <w:p w14:paraId="494140C6" w14:textId="77777777" w:rsidR="00A73488" w:rsidRDefault="00A73488" w:rsidP="00A73488">
      <w:pPr>
        <w:spacing w:line="480" w:lineRule="auto"/>
      </w:pPr>
      <w:r>
        <w:t xml:space="preserve">Condition and Fabric: </w:t>
      </w:r>
      <w:r w:rsidRPr="00993C0D">
        <w:t>Tip of nozzle and right side of basin slightly chipped; small hole in basin center. Clay 10YR7/1 light gray, glaze 7.5YR4/0 dark gray.</w:t>
      </w:r>
    </w:p>
    <w:p w14:paraId="675EBFFF" w14:textId="77777777" w:rsidR="00A73488" w:rsidRDefault="00A73488" w:rsidP="00A73488">
      <w:pPr>
        <w:spacing w:line="480" w:lineRule="auto"/>
      </w:pPr>
      <w:r>
        <w:t xml:space="preserve">Description: </w:t>
      </w:r>
      <w:r w:rsidRPr="00993C0D">
        <w:t xml:space="preserve">Moldmade. Ribbon handle divided by five grooves, </w:t>
      </w:r>
      <w:r>
        <w:t xml:space="preserve">the </w:t>
      </w:r>
      <w:r w:rsidRPr="00993C0D">
        <w:t xml:space="preserve">center one deeper. </w:t>
      </w:r>
      <w:r>
        <w:t>The s</w:t>
      </w:r>
      <w:r w:rsidRPr="00993C0D">
        <w:t xml:space="preserve">houlder consists of an outer narrow ridge marked off by a groove and an inner twisted cord and </w:t>
      </w:r>
      <w:r>
        <w:t xml:space="preserve">a </w:t>
      </w:r>
      <w:r w:rsidRPr="00993C0D">
        <w:t>row of globules. Two round knobs</w:t>
      </w:r>
      <w:r>
        <w:t>,</w:t>
      </w:r>
      <w:r w:rsidRPr="00993C0D">
        <w:t xml:space="preserve"> within </w:t>
      </w:r>
      <w:r>
        <w:t xml:space="preserve">a </w:t>
      </w:r>
      <w:r w:rsidRPr="00993C0D">
        <w:t>ring</w:t>
      </w:r>
      <w:r>
        <w:t>,</w:t>
      </w:r>
      <w:r w:rsidRPr="00993C0D">
        <w:t xml:space="preserve"> </w:t>
      </w:r>
      <w:r>
        <w:t xml:space="preserve">are </w:t>
      </w:r>
      <w:r w:rsidRPr="00993C0D">
        <w:t xml:space="preserve">applied on </w:t>
      </w:r>
      <w:r>
        <w:t xml:space="preserve">the </w:t>
      </w:r>
      <w:r w:rsidRPr="00993C0D">
        <w:t xml:space="preserve">shoulder of </w:t>
      </w:r>
      <w:r>
        <w:t xml:space="preserve">the </w:t>
      </w:r>
      <w:r w:rsidRPr="00993C0D">
        <w:t xml:space="preserve">lamp at </w:t>
      </w:r>
      <w:r>
        <w:t xml:space="preserve">the </w:t>
      </w:r>
      <w:r w:rsidRPr="00993C0D">
        <w:t>junction</w:t>
      </w:r>
      <w:r w:rsidRPr="00594C33">
        <w:t xml:space="preserve"> </w:t>
      </w:r>
      <w:r w:rsidRPr="00993C0D">
        <w:t xml:space="preserve">of </w:t>
      </w:r>
      <w:r>
        <w:t xml:space="preserve">the </w:t>
      </w:r>
      <w:r w:rsidRPr="00993C0D">
        <w:t xml:space="preserve">handle. Rounded body. </w:t>
      </w:r>
      <w:r w:rsidR="00031347">
        <w:t>The</w:t>
      </w:r>
      <w:r w:rsidRPr="00993C0D">
        <w:t xml:space="preserve"> wide-open mouth </w:t>
      </w:r>
      <w:r w:rsidR="00031347">
        <w:t xml:space="preserve">of the mask </w:t>
      </w:r>
      <w:r w:rsidRPr="00993C0D">
        <w:t xml:space="preserve">serves as </w:t>
      </w:r>
      <w:r>
        <w:t xml:space="preserve">a </w:t>
      </w:r>
      <w:r w:rsidRPr="00993C0D">
        <w:t xml:space="preserve">filling-hole; row of globules partly surrounding </w:t>
      </w:r>
      <w:r>
        <w:t xml:space="preserve">the </w:t>
      </w:r>
      <w:r w:rsidRPr="00993C0D">
        <w:t xml:space="preserve">mask. Long round-tipped nozzle; conspicuous double-volute made of two lines on either side of </w:t>
      </w:r>
      <w:r>
        <w:t xml:space="preserve">the </w:t>
      </w:r>
      <w:r w:rsidRPr="00993C0D">
        <w:t>nozzle. Raised base-ring composed of two rings; inside deeply sunk flower with six petals.</w:t>
      </w:r>
    </w:p>
    <w:p w14:paraId="38F89232" w14:textId="77777777" w:rsidR="00A73488" w:rsidRDefault="00A73488" w:rsidP="00A73488">
      <w:pPr>
        <w:spacing w:line="480" w:lineRule="auto"/>
      </w:pPr>
      <w:r>
        <w:t xml:space="preserve">Discus Iconography: </w:t>
      </w:r>
      <w:r w:rsidR="00031347">
        <w:t>G</w:t>
      </w:r>
      <w:r w:rsidR="00031347" w:rsidRPr="00993C0D">
        <w:t>rimacing comic theater mask</w:t>
      </w:r>
      <w:r>
        <w:t>.</w:t>
      </w:r>
    </w:p>
    <w:p w14:paraId="330D6BF8" w14:textId="77777777" w:rsidR="00A73488" w:rsidRDefault="00A73488" w:rsidP="00A73488">
      <w:pPr>
        <w:spacing w:line="480" w:lineRule="auto"/>
      </w:pPr>
      <w:r>
        <w:t xml:space="preserve">Type: </w:t>
      </w:r>
      <w:r w:rsidRPr="00993C0D">
        <w:t xml:space="preserve">Goldman group </w:t>
      </w:r>
      <w:r w:rsidRPr="00524C6D">
        <w:rPr>
          <w:caps/>
        </w:rPr>
        <w:t>ix</w:t>
      </w:r>
    </w:p>
    <w:p w14:paraId="24F3E0D6" w14:textId="77777777" w:rsidR="00A73488" w:rsidRDefault="00A73488" w:rsidP="00A73488">
      <w:pPr>
        <w:spacing w:line="480" w:lineRule="auto"/>
      </w:pPr>
      <w:r>
        <w:t xml:space="preserve">Place of Manufacture or Origin: </w:t>
      </w:r>
      <w:r w:rsidR="00E861FA">
        <w:t>Anatolia</w:t>
      </w:r>
    </w:p>
    <w:p w14:paraId="3B05401E" w14:textId="77777777" w:rsidR="00A73488" w:rsidRDefault="00A73488" w:rsidP="00A73488">
      <w:pPr>
        <w:spacing w:line="480" w:lineRule="auto"/>
      </w:pPr>
      <w:r>
        <w:t xml:space="preserve">Parallels: None </w:t>
      </w:r>
      <w:r w:rsidRPr="00993C0D">
        <w:t>found; (close) Oziol 1977, no. 903, pl. 49.</w:t>
      </w:r>
    </w:p>
    <w:p w14:paraId="392727E5" w14:textId="77777777" w:rsidR="00A26E6B" w:rsidRDefault="00A26E6B" w:rsidP="00A26E6B">
      <w:pPr>
        <w:spacing w:line="480" w:lineRule="auto"/>
      </w:pPr>
      <w:r>
        <w:t xml:space="preserve">Provenance: </w:t>
      </w:r>
    </w:p>
    <w:p w14:paraId="53799896" w14:textId="77777777" w:rsidR="00A73488" w:rsidRDefault="00A73488" w:rsidP="00A73488">
      <w:pPr>
        <w:spacing w:line="480" w:lineRule="auto"/>
      </w:pPr>
      <w:r>
        <w:t>Bibliography: Unpublished.</w:t>
      </w:r>
    </w:p>
    <w:p w14:paraId="7ADF9C96" w14:textId="77777777" w:rsidR="00A73488" w:rsidRDefault="00A73488" w:rsidP="00A73488">
      <w:pPr>
        <w:spacing w:line="480" w:lineRule="auto"/>
      </w:pPr>
      <w:r>
        <w:t xml:space="preserve">Date: </w:t>
      </w:r>
      <w:r w:rsidRPr="00993C0D">
        <w:t>First century</w:t>
      </w:r>
      <w:r w:rsidRPr="00524C6D">
        <w:rPr>
          <w:caps/>
        </w:rPr>
        <w:t xml:space="preserve"> </w:t>
      </w:r>
      <w:r w:rsidRPr="005170AB">
        <w:rPr>
          <w:caps/>
        </w:rPr>
        <w:t>B.C.</w:t>
      </w:r>
    </w:p>
    <w:p w14:paraId="6F872E7C" w14:textId="77777777" w:rsidR="00A73488" w:rsidRDefault="00A73488" w:rsidP="00A73488">
      <w:pPr>
        <w:spacing w:line="480" w:lineRule="auto"/>
      </w:pPr>
      <w:r>
        <w:t>Date numeric: -100; -1</w:t>
      </w:r>
    </w:p>
    <w:p w14:paraId="300F3EF6"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53EF3D35"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C0BEBEE" w14:textId="77777777" w:rsidR="003858EE" w:rsidRDefault="003858EE" w:rsidP="003858EE">
      <w:pPr>
        <w:pStyle w:val="Textedelespacerserv2"/>
        <w:numPr>
          <w:ilvl w:val="0"/>
          <w:numId w:val="0"/>
        </w:numPr>
        <w:spacing w:line="480" w:lineRule="auto"/>
        <w:jc w:val="left"/>
        <w:outlineLvl w:val="9"/>
        <w:rPr>
          <w:rFonts w:ascii="Palatino" w:hAnsi="Palatino"/>
        </w:rPr>
      </w:pPr>
    </w:p>
    <w:p w14:paraId="1066BC7E" w14:textId="77777777" w:rsidR="00A73488" w:rsidRDefault="00A73488" w:rsidP="00A73488">
      <w:pPr>
        <w:spacing w:line="480" w:lineRule="auto"/>
      </w:pPr>
      <w:r>
        <w:t>Catalogue Number: 68</w:t>
      </w:r>
    </w:p>
    <w:p w14:paraId="5059D5A2" w14:textId="77777777" w:rsidR="00A73488" w:rsidRDefault="00A73488" w:rsidP="00A73488">
      <w:pPr>
        <w:spacing w:line="480" w:lineRule="auto"/>
      </w:pPr>
      <w:r>
        <w:t xml:space="preserve">Inventory Number: </w:t>
      </w:r>
      <w:r w:rsidRPr="00993C0D">
        <w:t>83.</w:t>
      </w:r>
      <w:r w:rsidRPr="00524C6D">
        <w:rPr>
          <w:caps/>
        </w:rPr>
        <w:t>aq</w:t>
      </w:r>
      <w:r w:rsidRPr="00993C0D">
        <w:t>.377.410</w:t>
      </w:r>
    </w:p>
    <w:p w14:paraId="216599F8" w14:textId="77777777" w:rsidR="00A73488" w:rsidRDefault="00A73488" w:rsidP="00A73488">
      <w:pPr>
        <w:spacing w:line="480" w:lineRule="auto"/>
      </w:pPr>
      <w:r>
        <w:t xml:space="preserve">Dimensions: </w:t>
      </w:r>
      <w:r w:rsidRPr="00993C0D">
        <w:t>L: 18.5; W: 10.5; H: 4.5</w:t>
      </w:r>
    </w:p>
    <w:p w14:paraId="51D08B12" w14:textId="77777777" w:rsidR="00A73488" w:rsidRDefault="00A73488" w:rsidP="00A73488">
      <w:pPr>
        <w:spacing w:line="480" w:lineRule="auto"/>
      </w:pPr>
      <w:r>
        <w:t xml:space="preserve">Condition and Fabric: </w:t>
      </w:r>
      <w:r w:rsidRPr="00993C0D">
        <w:t>Clay 5YR6/6 reddish yellow, glaze 2.5YR6/8 light red.</w:t>
      </w:r>
    </w:p>
    <w:p w14:paraId="4874126C" w14:textId="77777777" w:rsidR="00A73488" w:rsidRDefault="00A73488" w:rsidP="00A73488">
      <w:pPr>
        <w:spacing w:line="480" w:lineRule="auto"/>
      </w:pPr>
      <w:r>
        <w:t xml:space="preserve">Description: </w:t>
      </w:r>
      <w:r w:rsidRPr="00993C0D">
        <w:t xml:space="preserve">Moldmade. Ribbon handle with three deep grooves and </w:t>
      </w:r>
      <w:r>
        <w:t xml:space="preserve">a </w:t>
      </w:r>
      <w:r w:rsidRPr="00993C0D">
        <w:t xml:space="preserve">cross-band. Body with </w:t>
      </w:r>
      <w:r>
        <w:t xml:space="preserve">a </w:t>
      </w:r>
      <w:r w:rsidRPr="00993C0D">
        <w:t xml:space="preserve">curved wall. Shoulder with several rills and two inward-sloping moldings. Flat discus with </w:t>
      </w:r>
      <w:r>
        <w:t xml:space="preserve">a </w:t>
      </w:r>
      <w:r w:rsidRPr="00993C0D">
        <w:t xml:space="preserve">small central filling-hole; tiny air hole at </w:t>
      </w:r>
      <w:r>
        <w:t xml:space="preserve">the </w:t>
      </w:r>
      <w:r w:rsidRPr="00993C0D">
        <w:t xml:space="preserve">lower edge. Medium-length nozzle flanked by double-volutes with slanted sides; another tiny air hole on </w:t>
      </w:r>
      <w:r>
        <w:t xml:space="preserve">the </w:t>
      </w:r>
      <w:r w:rsidRPr="00993C0D">
        <w:t xml:space="preserve">nozzle top. Narrow base-ring marked off </w:t>
      </w:r>
      <w:r>
        <w:t>by</w:t>
      </w:r>
      <w:r w:rsidRPr="00993C0D">
        <w:t xml:space="preserve"> two circular grooves.</w:t>
      </w:r>
    </w:p>
    <w:p w14:paraId="27F38DC1" w14:textId="77777777" w:rsidR="00232767" w:rsidRDefault="00232767" w:rsidP="00232767">
      <w:pPr>
        <w:spacing w:line="480" w:lineRule="auto"/>
      </w:pPr>
      <w:r>
        <w:t>Discus Iconography: Plain discus.</w:t>
      </w:r>
    </w:p>
    <w:p w14:paraId="4591FAC2" w14:textId="77777777" w:rsidR="00A73488" w:rsidRDefault="00A73488" w:rsidP="00A73488">
      <w:pPr>
        <w:spacing w:line="480" w:lineRule="auto"/>
      </w:pPr>
      <w:r>
        <w:t xml:space="preserve">Type: </w:t>
      </w:r>
      <w:r w:rsidRPr="00993C0D">
        <w:t xml:space="preserve">Related to Goldman group </w:t>
      </w:r>
      <w:r w:rsidRPr="00524C6D">
        <w:rPr>
          <w:caps/>
        </w:rPr>
        <w:t>ix</w:t>
      </w:r>
      <w:r w:rsidR="00E861FA">
        <w:t>(?)</w:t>
      </w:r>
    </w:p>
    <w:p w14:paraId="0C4DAF8F" w14:textId="77777777" w:rsidR="00A73488" w:rsidRDefault="00A73488" w:rsidP="00A73488">
      <w:pPr>
        <w:spacing w:line="480" w:lineRule="auto"/>
      </w:pPr>
      <w:r>
        <w:t xml:space="preserve">Place of Manufacture or Origin: </w:t>
      </w:r>
      <w:r w:rsidR="00E861FA">
        <w:t>South Anatolia</w:t>
      </w:r>
    </w:p>
    <w:p w14:paraId="1B54B494" w14:textId="77777777" w:rsidR="00A73488" w:rsidRDefault="00A73488" w:rsidP="00A73488">
      <w:pPr>
        <w:spacing w:line="480" w:lineRule="auto"/>
      </w:pPr>
      <w:r>
        <w:t xml:space="preserve">Parallels: </w:t>
      </w:r>
      <w:r w:rsidRPr="00993C0D">
        <w:t>None found.</w:t>
      </w:r>
    </w:p>
    <w:p w14:paraId="2E3244E0" w14:textId="77777777" w:rsidR="00A26E6B" w:rsidRDefault="00A26E6B" w:rsidP="00A26E6B">
      <w:pPr>
        <w:spacing w:line="480" w:lineRule="auto"/>
      </w:pPr>
      <w:r>
        <w:t xml:space="preserve">Provenance: </w:t>
      </w:r>
    </w:p>
    <w:p w14:paraId="1BA04B03" w14:textId="77777777" w:rsidR="00A73488" w:rsidRDefault="00A73488" w:rsidP="00A73488">
      <w:pPr>
        <w:spacing w:line="480" w:lineRule="auto"/>
      </w:pPr>
      <w:r>
        <w:t>Bibliography: Unpublished.</w:t>
      </w:r>
    </w:p>
    <w:p w14:paraId="6F6A833C" w14:textId="77777777" w:rsidR="00A73488" w:rsidRDefault="00A73488" w:rsidP="00A73488">
      <w:pPr>
        <w:spacing w:line="480" w:lineRule="auto"/>
      </w:pPr>
      <w:r>
        <w:t xml:space="preserve">Date: </w:t>
      </w:r>
      <w:r w:rsidRPr="00993C0D">
        <w:t>First century</w:t>
      </w:r>
      <w:r w:rsidRPr="00524C6D">
        <w:rPr>
          <w:caps/>
        </w:rPr>
        <w:t xml:space="preserve"> </w:t>
      </w:r>
      <w:r w:rsidRPr="005170AB">
        <w:rPr>
          <w:caps/>
        </w:rPr>
        <w:t>B.C.</w:t>
      </w:r>
    </w:p>
    <w:p w14:paraId="64398A22" w14:textId="77777777" w:rsidR="00A73488" w:rsidRDefault="00A73488" w:rsidP="00A73488">
      <w:pPr>
        <w:spacing w:line="480" w:lineRule="auto"/>
      </w:pPr>
      <w:r>
        <w:t>Date numeric: -100; -1</w:t>
      </w:r>
    </w:p>
    <w:p w14:paraId="0E752594"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3F2F4F78"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5088AFC" w14:textId="77777777" w:rsidR="003858EE" w:rsidRDefault="003858EE" w:rsidP="003858EE">
      <w:pPr>
        <w:pStyle w:val="Textedelespacerserv2"/>
        <w:numPr>
          <w:ilvl w:val="0"/>
          <w:numId w:val="0"/>
        </w:numPr>
        <w:spacing w:line="480" w:lineRule="auto"/>
        <w:jc w:val="left"/>
        <w:outlineLvl w:val="9"/>
        <w:rPr>
          <w:rFonts w:ascii="Palatino" w:hAnsi="Palatino"/>
        </w:rPr>
      </w:pPr>
    </w:p>
    <w:p w14:paraId="03C8979A" w14:textId="77777777" w:rsidR="00842499" w:rsidRDefault="00842499" w:rsidP="00842499">
      <w:pPr>
        <w:spacing w:line="480" w:lineRule="auto"/>
      </w:pPr>
      <w:r>
        <w:t>Catalogue Number: 69</w:t>
      </w:r>
    </w:p>
    <w:p w14:paraId="416CAF4F" w14:textId="77777777" w:rsidR="00842499" w:rsidRDefault="00842499" w:rsidP="00842499">
      <w:pPr>
        <w:spacing w:line="480" w:lineRule="auto"/>
      </w:pPr>
      <w:r>
        <w:t xml:space="preserve">Inventory Number: </w:t>
      </w:r>
      <w:r w:rsidRPr="00993C0D">
        <w:t>83.</w:t>
      </w:r>
      <w:r w:rsidRPr="00524C6D">
        <w:rPr>
          <w:caps/>
        </w:rPr>
        <w:t>aq</w:t>
      </w:r>
      <w:r w:rsidRPr="00993C0D">
        <w:t>.377.445</w:t>
      </w:r>
    </w:p>
    <w:p w14:paraId="018E44AB" w14:textId="77777777" w:rsidR="00842499" w:rsidRDefault="00842499" w:rsidP="00842499">
      <w:pPr>
        <w:spacing w:line="480" w:lineRule="auto"/>
      </w:pPr>
      <w:r>
        <w:t xml:space="preserve">Dimensions: </w:t>
      </w:r>
      <w:r w:rsidRPr="00993C0D">
        <w:t>L: 14.0; W: 10.1; H: 4.5</w:t>
      </w:r>
    </w:p>
    <w:p w14:paraId="49ECF4DD" w14:textId="77777777" w:rsidR="00842499" w:rsidRDefault="00842499" w:rsidP="00842499">
      <w:pPr>
        <w:spacing w:line="480" w:lineRule="auto"/>
      </w:pPr>
      <w:r>
        <w:t xml:space="preserve">Condition and Fabric: </w:t>
      </w:r>
      <w:r w:rsidRPr="00993C0D">
        <w:t>Chips and cracks on rim. Clay near 10YR8/3 very pale brown, thick glaze 2.5YR5/6 red.</w:t>
      </w:r>
    </w:p>
    <w:p w14:paraId="227AAA97" w14:textId="1F378B4A" w:rsidR="00842499" w:rsidRDefault="00842499" w:rsidP="00842499">
      <w:pPr>
        <w:spacing w:line="480" w:lineRule="auto"/>
      </w:pPr>
      <w:r>
        <w:t xml:space="preserve">Description: </w:t>
      </w:r>
      <w:r w:rsidRPr="00993C0D">
        <w:t xml:space="preserve">Moldmade. Large circular top with convex rim. Slightly depressed discus. Central filling-hole surrounded by </w:t>
      </w:r>
      <w:r>
        <w:t xml:space="preserve">a </w:t>
      </w:r>
      <w:r w:rsidRPr="00993C0D">
        <w:t xml:space="preserve">ridge. Flat-topped nozzle with </w:t>
      </w:r>
      <w:r>
        <w:t xml:space="preserve">a </w:t>
      </w:r>
      <w:r w:rsidRPr="00993C0D">
        <w:t xml:space="preserve">rounded tip and circular wick-hole, flanked by volutes. Volute-knobs joined by </w:t>
      </w:r>
      <w:r>
        <w:t xml:space="preserve">a </w:t>
      </w:r>
      <w:r w:rsidRPr="00993C0D">
        <w:t xml:space="preserve">raised ridge below nozzle. Vertical furrow on </w:t>
      </w:r>
      <w:r>
        <w:t xml:space="preserve">the </w:t>
      </w:r>
      <w:r w:rsidRPr="00993C0D">
        <w:t xml:space="preserve">flat </w:t>
      </w:r>
      <w:r>
        <w:t xml:space="preserve">nozzle </w:t>
      </w:r>
      <w:r w:rsidRPr="00993C0D">
        <w:t>top. Small raised base-ring.</w:t>
      </w:r>
    </w:p>
    <w:p w14:paraId="56EF1BCD" w14:textId="77777777" w:rsidR="00232767" w:rsidRDefault="00232767" w:rsidP="00232767">
      <w:pPr>
        <w:spacing w:line="480" w:lineRule="auto"/>
      </w:pPr>
      <w:r>
        <w:t>Discus Iconography: Plain discus.</w:t>
      </w:r>
    </w:p>
    <w:p w14:paraId="2E0A631D" w14:textId="77777777" w:rsidR="00842499" w:rsidRDefault="00842499" w:rsidP="00842499">
      <w:pPr>
        <w:spacing w:line="480" w:lineRule="auto"/>
      </w:pPr>
      <w:r>
        <w:t xml:space="preserve">Type: </w:t>
      </w:r>
      <w:r w:rsidR="00E861FA">
        <w:t>Undetermined</w:t>
      </w:r>
    </w:p>
    <w:p w14:paraId="5F8908A1" w14:textId="77777777" w:rsidR="00842499" w:rsidRDefault="00842499" w:rsidP="00842499">
      <w:pPr>
        <w:spacing w:line="480" w:lineRule="auto"/>
      </w:pPr>
      <w:r>
        <w:t xml:space="preserve">Place of Manufacture or Origin: </w:t>
      </w:r>
      <w:r w:rsidR="00797A93">
        <w:t>{{loc_0000:</w:t>
      </w:r>
      <w:r w:rsidR="00E861FA">
        <w:t>Cologne</w:t>
      </w:r>
      <w:r w:rsidR="00797A93">
        <w:t>}}</w:t>
      </w:r>
      <w:r w:rsidR="00E861FA">
        <w:t xml:space="preserve"> (Germany)</w:t>
      </w:r>
    </w:p>
    <w:p w14:paraId="271CF210" w14:textId="77777777" w:rsidR="00842499" w:rsidRDefault="00842499" w:rsidP="00842499">
      <w:pPr>
        <w:spacing w:line="480" w:lineRule="auto"/>
      </w:pPr>
      <w:r>
        <w:t xml:space="preserve">Parallels: </w:t>
      </w:r>
      <w:r w:rsidRPr="00993C0D">
        <w:t>None found.</w:t>
      </w:r>
    </w:p>
    <w:p w14:paraId="59890031" w14:textId="77777777" w:rsidR="00A26E6B" w:rsidRDefault="00A26E6B" w:rsidP="00A26E6B">
      <w:pPr>
        <w:spacing w:line="480" w:lineRule="auto"/>
      </w:pPr>
      <w:r>
        <w:t xml:space="preserve">Provenance: </w:t>
      </w:r>
    </w:p>
    <w:p w14:paraId="1C7F2708" w14:textId="77777777" w:rsidR="00842499" w:rsidRDefault="00842499" w:rsidP="00842499">
      <w:pPr>
        <w:spacing w:line="480" w:lineRule="auto"/>
      </w:pPr>
      <w:r>
        <w:t>Bibliography: Unpublished.</w:t>
      </w:r>
    </w:p>
    <w:p w14:paraId="550921DE" w14:textId="77777777" w:rsidR="003858EE" w:rsidRDefault="00842499" w:rsidP="00842499">
      <w:pPr>
        <w:spacing w:line="480" w:lineRule="auto"/>
      </w:pPr>
      <w:r>
        <w:t xml:space="preserve">Date: </w:t>
      </w:r>
      <w:r w:rsidR="003858EE" w:rsidRPr="00993C0D">
        <w:t>Hellenistic, first century</w:t>
      </w:r>
      <w:r w:rsidR="003858EE" w:rsidRPr="00524C6D">
        <w:rPr>
          <w:caps/>
        </w:rPr>
        <w:t xml:space="preserve"> </w:t>
      </w:r>
      <w:r w:rsidR="005170AB" w:rsidRPr="005170AB">
        <w:rPr>
          <w:caps/>
        </w:rPr>
        <w:t>B.C.</w:t>
      </w:r>
      <w:r w:rsidR="003858EE" w:rsidRPr="00524C6D">
        <w:rPr>
          <w:caps/>
        </w:rPr>
        <w:t>(</w:t>
      </w:r>
      <w:r w:rsidR="00E861FA">
        <w:t>?)</w:t>
      </w:r>
    </w:p>
    <w:p w14:paraId="5A6511D2" w14:textId="77777777" w:rsidR="00F14616" w:rsidRPr="00F14616" w:rsidRDefault="00F14616" w:rsidP="003858EE">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-100; -1</w:t>
      </w:r>
    </w:p>
    <w:p w14:paraId="72698CC3" w14:textId="77777777" w:rsidR="003858EE" w:rsidRPr="00993C0D" w:rsidRDefault="00842499" w:rsidP="003858EE">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3858EE" w:rsidRPr="00993C0D">
        <w:rPr>
          <w:rFonts w:ascii="Palatino" w:hAnsi="Palatino"/>
        </w:rPr>
        <w:t>: The completely flat top of the nozzle on this lamp is a striking and very uncommon feature.</w:t>
      </w:r>
    </w:p>
    <w:p w14:paraId="564A0F1F" w14:textId="77777777" w:rsidR="003858EE" w:rsidRPr="00993C0D" w:rsidRDefault="003858EE" w:rsidP="003858EE">
      <w:pPr>
        <w:pStyle w:val="Textedelespacerserv2"/>
        <w:numPr>
          <w:ilvl w:val="0"/>
          <w:numId w:val="0"/>
        </w:numPr>
        <w:spacing w:line="480" w:lineRule="auto"/>
        <w:jc w:val="left"/>
        <w:outlineLvl w:val="9"/>
        <w:rPr>
          <w:rFonts w:ascii="Palatino" w:hAnsi="Palatino"/>
        </w:rPr>
      </w:pPr>
    </w:p>
    <w:p w14:paraId="723302E2" w14:textId="77777777" w:rsidR="00F57455" w:rsidRPr="006604BD" w:rsidRDefault="00F57455" w:rsidP="00F57455">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2A028426" w14:textId="77777777" w:rsidR="00F57455" w:rsidRDefault="00F57455" w:rsidP="00F57455">
      <w:pPr>
        <w:pStyle w:val="Textedelespacerserv2"/>
        <w:numPr>
          <w:ilvl w:val="0"/>
          <w:numId w:val="0"/>
        </w:numPr>
        <w:spacing w:line="480" w:lineRule="auto"/>
        <w:jc w:val="left"/>
        <w:outlineLvl w:val="9"/>
        <w:rPr>
          <w:rFonts w:ascii="Palatino" w:hAnsi="Palatino"/>
        </w:rPr>
      </w:pPr>
    </w:p>
    <w:p w14:paraId="3D947CF2" w14:textId="77777777" w:rsidR="00CA3704" w:rsidRDefault="00CA3704" w:rsidP="00CA3704">
      <w:pPr>
        <w:spacing w:line="480" w:lineRule="auto"/>
      </w:pPr>
      <w:r>
        <w:t>Catalogue Number: 70</w:t>
      </w:r>
    </w:p>
    <w:p w14:paraId="048A3346" w14:textId="77777777" w:rsidR="00CA3704" w:rsidRDefault="00CA3704" w:rsidP="00CA3704">
      <w:pPr>
        <w:spacing w:line="480" w:lineRule="auto"/>
      </w:pPr>
      <w:r>
        <w:t xml:space="preserve">Inventory Number: </w:t>
      </w:r>
      <w:r w:rsidRPr="00993C0D">
        <w:t>83.</w:t>
      </w:r>
      <w:r w:rsidRPr="00524C6D">
        <w:rPr>
          <w:caps/>
        </w:rPr>
        <w:t>aq</w:t>
      </w:r>
      <w:r w:rsidRPr="00993C0D">
        <w:t>.377.357</w:t>
      </w:r>
    </w:p>
    <w:p w14:paraId="44DDB25C" w14:textId="77777777" w:rsidR="00CA3704" w:rsidRDefault="00CA3704" w:rsidP="00CA3704">
      <w:pPr>
        <w:spacing w:line="480" w:lineRule="auto"/>
      </w:pPr>
      <w:r>
        <w:t xml:space="preserve">Dimensions: </w:t>
      </w:r>
      <w:r w:rsidRPr="00993C0D">
        <w:t>L: 12.6; W: 7.6; H: 3.5</w:t>
      </w:r>
    </w:p>
    <w:p w14:paraId="08105A87" w14:textId="77777777" w:rsidR="00CA3704" w:rsidRDefault="00CA3704" w:rsidP="00CA3704">
      <w:pPr>
        <w:spacing w:line="480" w:lineRule="auto"/>
      </w:pPr>
      <w:r>
        <w:t xml:space="preserve">Condition and Fabric: </w:t>
      </w:r>
      <w:r w:rsidRPr="00993C0D">
        <w:t>Intact. Clay near 5YR7/6 reddish yellow, glaze mostly 10R5/6 red; much burned over nozzle, side, and handle.</w:t>
      </w:r>
    </w:p>
    <w:p w14:paraId="766D9E1E" w14:textId="360BD113" w:rsidR="00CA3704" w:rsidRDefault="00CA3704" w:rsidP="00CA3704">
      <w:pPr>
        <w:spacing w:line="480" w:lineRule="auto"/>
      </w:pPr>
      <w:r>
        <w:t xml:space="preserve">Description: </w:t>
      </w:r>
      <w:r w:rsidRPr="00993C0D">
        <w:t xml:space="preserve">Moldmade. Ribbon handle with </w:t>
      </w:r>
      <w:r>
        <w:t xml:space="preserve">a </w:t>
      </w:r>
      <w:r w:rsidRPr="00993C0D">
        <w:t xml:space="preserve">groove. Shoulder and basin </w:t>
      </w:r>
      <w:r>
        <w:t xml:space="preserve">are </w:t>
      </w:r>
      <w:r w:rsidRPr="00993C0D">
        <w:t xml:space="preserve">covered with rows of closely spaced globules. Unpierced lug on </w:t>
      </w:r>
      <w:r>
        <w:t xml:space="preserve">the </w:t>
      </w:r>
      <w:r w:rsidRPr="00993C0D">
        <w:t xml:space="preserve">left side. Flat-bottom discus with </w:t>
      </w:r>
      <w:r>
        <w:t xml:space="preserve">an </w:t>
      </w:r>
      <w:r w:rsidRPr="00993C0D">
        <w:t xml:space="preserve">inner concave bowl, pierced by </w:t>
      </w:r>
      <w:r>
        <w:t xml:space="preserve">a </w:t>
      </w:r>
      <w:r w:rsidRPr="00993C0D">
        <w:t>small filling-hole. Air hole flanked by two small dotted circles on upper part of nozzle neck. Medium-length flat-topped nozzle with beveled sides and splayed tip with blunt obtuse end. On raised base-ring, ten small incised circles arranged unevenly</w:t>
      </w:r>
      <w:r w:rsidR="008A75E9">
        <w:t>.</w:t>
      </w:r>
      <w:r w:rsidR="00461E2C">
        <w:t xml:space="preserve"> {{stamp:70}}</w:t>
      </w:r>
    </w:p>
    <w:p w14:paraId="6657E420" w14:textId="77777777" w:rsidR="00232767" w:rsidRDefault="00232767" w:rsidP="00232767">
      <w:pPr>
        <w:spacing w:line="480" w:lineRule="auto"/>
      </w:pPr>
      <w:r>
        <w:t>Discus Iconography: Plain discus.</w:t>
      </w:r>
    </w:p>
    <w:p w14:paraId="54D789F3" w14:textId="77777777" w:rsidR="00CA3704" w:rsidRDefault="00CA3704" w:rsidP="00CA3704">
      <w:pPr>
        <w:spacing w:line="480" w:lineRule="auto"/>
      </w:pPr>
      <w:r>
        <w:t xml:space="preserve">Type: </w:t>
      </w:r>
      <w:r w:rsidRPr="00993C0D">
        <w:t xml:space="preserve">Dressel 2; Deneauve </w:t>
      </w:r>
      <w:r w:rsidRPr="00524C6D">
        <w:rPr>
          <w:caps/>
        </w:rPr>
        <w:t>ii</w:t>
      </w:r>
    </w:p>
    <w:p w14:paraId="6BD3FF73" w14:textId="77777777" w:rsidR="00CA3704" w:rsidRDefault="00CA3704" w:rsidP="00CA3704">
      <w:pPr>
        <w:spacing w:line="480" w:lineRule="auto"/>
      </w:pPr>
      <w:r>
        <w:t xml:space="preserve">Place of Manufacture or Origin: </w:t>
      </w:r>
      <w:r w:rsidR="00E861FA">
        <w:t>Italy</w:t>
      </w:r>
    </w:p>
    <w:p w14:paraId="3EFBC641" w14:textId="77777777" w:rsidR="00CA3704" w:rsidRDefault="00CA3704" w:rsidP="00CA3704">
      <w:pPr>
        <w:spacing w:line="480" w:lineRule="auto"/>
      </w:pPr>
      <w:r>
        <w:t xml:space="preserve">Parallels: </w:t>
      </w:r>
      <w:r w:rsidRPr="00993C0D">
        <w:t>Wollman 1924, pl. 6.3; Ricci 1973, p. 184, fig. 7, see her discussion of the type pp. 182–87; Zaccaria Ruggi</w:t>
      </w:r>
      <w:r w:rsidRPr="00993C0D">
        <w:rPr>
          <w:rFonts w:cs="Courier New"/>
        </w:rPr>
        <w:t>u</w:t>
      </w:r>
      <w:r w:rsidRPr="00993C0D">
        <w:t xml:space="preserve"> 1973, p. 484; Joly 1974, pl. 1.8 (</w:t>
      </w:r>
      <w:r w:rsidR="00D27C53">
        <w:t>{{loc_0000:</w:t>
      </w:r>
      <w:r w:rsidRPr="00993C0D">
        <w:t>Sabratha</w:t>
      </w:r>
      <w:r w:rsidR="00D27C53">
        <w:t>}}</w:t>
      </w:r>
      <w:r w:rsidRPr="00993C0D">
        <w:t xml:space="preserve">); Bailey BM </w:t>
      </w:r>
      <w:r w:rsidRPr="00524C6D">
        <w:rPr>
          <w:caps/>
        </w:rPr>
        <w:t>i</w:t>
      </w:r>
      <w:r w:rsidRPr="00993C0D">
        <w:t>, Q 711, pls. 2 and 132, with further comparanda; Fabbricotti 1976, pl. 96.2; Bonghi Jovino 1977, no. 5.CM 2629, pl. 113; Gualandi Genito 1977, no. 112, pl. 21; Rosenthal and Sivan 1978, p. 16, no. 32; Pontiroli 1980, no. 68, pl. 55; Zaccaria Ruggiu 1980, pp. 61, 70, 74; Di Filippo Balestrazzi 1988, vol. 2.2, no. 176, pl. 23; Pavolini 1990, p. 109, fig. 2.7 (thorough study of the type); Puya García de Leániz 1991, nos. 16–17, pl. 2; Palanques 1992, pl. 2; Hübinger 1993, no. 97, pl. 11; Bussière 2000, pp. 246–47, nos. P261–P296; Robin Petitot 2000, pp. 44–45, nos. 12–15; Bémont 2002, nos. 18–39, pl. 3.</w:t>
      </w:r>
    </w:p>
    <w:p w14:paraId="77D94831" w14:textId="77777777" w:rsidR="00A26E6B" w:rsidRDefault="00A26E6B" w:rsidP="00A26E6B">
      <w:pPr>
        <w:spacing w:line="480" w:lineRule="auto"/>
      </w:pPr>
      <w:r>
        <w:t xml:space="preserve">Provenance: </w:t>
      </w:r>
    </w:p>
    <w:p w14:paraId="5BF17F9B" w14:textId="77777777" w:rsidR="00CA3704" w:rsidRDefault="00CA3704" w:rsidP="00CA3704">
      <w:pPr>
        <w:spacing w:line="480" w:lineRule="auto"/>
      </w:pPr>
      <w:r>
        <w:t>Bibliography: Unpublished.</w:t>
      </w:r>
    </w:p>
    <w:p w14:paraId="5AB94EE6" w14:textId="77777777" w:rsidR="00F57455" w:rsidRPr="00993C0D" w:rsidDel="005319F7" w:rsidRDefault="00CA3704" w:rsidP="00CA3704">
      <w:pPr>
        <w:spacing w:line="480" w:lineRule="auto"/>
      </w:pPr>
      <w:r>
        <w:t xml:space="preserve">Date: </w:t>
      </w:r>
      <w:r w:rsidR="00F57455" w:rsidRPr="006604BD">
        <w:t>70</w:t>
      </w:r>
      <w:r w:rsidR="00F57455" w:rsidRPr="00524C6D">
        <w:rPr>
          <w:caps/>
        </w:rPr>
        <w:t xml:space="preserve"> </w:t>
      </w:r>
      <w:r w:rsidR="005170AB" w:rsidRPr="005170AB">
        <w:rPr>
          <w:caps/>
        </w:rPr>
        <w:t>B.C.</w:t>
      </w:r>
      <w:r w:rsidR="00F57455" w:rsidRPr="00524C6D">
        <w:rPr>
          <w:caps/>
        </w:rPr>
        <w:t xml:space="preserve"> </w:t>
      </w:r>
      <w:r w:rsidR="00F57455" w:rsidRPr="00993C0D">
        <w:t>to</w:t>
      </w:r>
      <w:r w:rsidR="00F57455" w:rsidRPr="00524C6D">
        <w:rPr>
          <w:caps/>
        </w:rPr>
        <w:t xml:space="preserve"> </w:t>
      </w:r>
      <w:r w:rsidR="005170AB" w:rsidRPr="005170AB">
        <w:rPr>
          <w:caps/>
        </w:rPr>
        <w:t>A.D.</w:t>
      </w:r>
      <w:r w:rsidR="00F57455" w:rsidRPr="00524C6D">
        <w:rPr>
          <w:caps/>
        </w:rPr>
        <w:t xml:space="preserve"> </w:t>
      </w:r>
      <w:r w:rsidR="00E861FA">
        <w:t>15</w:t>
      </w:r>
    </w:p>
    <w:p w14:paraId="1214B57C" w14:textId="77777777" w:rsidR="00F14616" w:rsidRPr="00993C0D" w:rsidRDefault="00F14616" w:rsidP="00F14616">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-70; 15</w:t>
      </w:r>
    </w:p>
    <w:p w14:paraId="3F83070D" w14:textId="77777777" w:rsidR="00F57455" w:rsidRPr="00993C0D" w:rsidRDefault="00F57455" w:rsidP="00F57455">
      <w:pPr>
        <w:pStyle w:val="Textedelespacerserv2"/>
        <w:numPr>
          <w:ilvl w:val="0"/>
          <w:numId w:val="0"/>
        </w:numPr>
        <w:spacing w:line="480" w:lineRule="auto"/>
        <w:jc w:val="left"/>
        <w:outlineLvl w:val="9"/>
        <w:rPr>
          <w:rFonts w:ascii="Palatino" w:hAnsi="Palatino"/>
        </w:rPr>
      </w:pPr>
    </w:p>
    <w:p w14:paraId="20B24F9F" w14:textId="77777777" w:rsidR="00F57455" w:rsidRPr="00993C0D" w:rsidRDefault="00F57455" w:rsidP="00F574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3A54EB1" w14:textId="77777777" w:rsidR="00F57455" w:rsidRDefault="00F57455" w:rsidP="00F57455">
      <w:pPr>
        <w:pStyle w:val="Textedelespacerserv2"/>
        <w:numPr>
          <w:ilvl w:val="0"/>
          <w:numId w:val="0"/>
        </w:numPr>
        <w:spacing w:line="480" w:lineRule="auto"/>
        <w:jc w:val="left"/>
        <w:outlineLvl w:val="9"/>
        <w:rPr>
          <w:rFonts w:ascii="Palatino" w:hAnsi="Palatino"/>
        </w:rPr>
      </w:pPr>
    </w:p>
    <w:p w14:paraId="27C8C487" w14:textId="77777777" w:rsidR="00DE1D8E" w:rsidRDefault="00DE1D8E" w:rsidP="00DE1D8E">
      <w:pPr>
        <w:spacing w:line="480" w:lineRule="auto"/>
      </w:pPr>
      <w:r>
        <w:t>Catalogue Number: 71</w:t>
      </w:r>
    </w:p>
    <w:p w14:paraId="5C283BFE" w14:textId="77777777" w:rsidR="00DE1D8E" w:rsidRDefault="00DE1D8E" w:rsidP="00DE1D8E">
      <w:pPr>
        <w:spacing w:line="480" w:lineRule="auto"/>
      </w:pPr>
      <w:r>
        <w:t xml:space="preserve">Inventory Number: </w:t>
      </w:r>
      <w:r w:rsidR="005A51E2" w:rsidRPr="00993C0D">
        <w:t>91.</w:t>
      </w:r>
      <w:r w:rsidR="005A51E2" w:rsidRPr="00524C6D">
        <w:rPr>
          <w:caps/>
        </w:rPr>
        <w:t>aq</w:t>
      </w:r>
      <w:r w:rsidR="005A51E2" w:rsidRPr="00993C0D">
        <w:t>.48</w:t>
      </w:r>
    </w:p>
    <w:p w14:paraId="0E926E05" w14:textId="77777777" w:rsidR="00DE1D8E" w:rsidRDefault="00DE1D8E" w:rsidP="00DE1D8E">
      <w:pPr>
        <w:spacing w:line="480" w:lineRule="auto"/>
      </w:pPr>
      <w:r>
        <w:t xml:space="preserve">Dimensions: </w:t>
      </w:r>
      <w:r w:rsidR="005A51E2" w:rsidRPr="00993C0D">
        <w:t>L: 12.0; W: 7.6; H: 3.6</w:t>
      </w:r>
    </w:p>
    <w:p w14:paraId="22937B21" w14:textId="77777777" w:rsidR="00DE1D8E" w:rsidRDefault="00DE1D8E" w:rsidP="00DE1D8E">
      <w:pPr>
        <w:spacing w:line="480" w:lineRule="auto"/>
      </w:pPr>
      <w:r>
        <w:t xml:space="preserve">Condition and Fabric: </w:t>
      </w:r>
      <w:r w:rsidR="005A51E2" w:rsidRPr="00993C0D">
        <w:t>Nozzle underside chipped. Clay 7.5YR7/4 pink, glaze 2.5YR5/8 red, very few patches left.</w:t>
      </w:r>
    </w:p>
    <w:p w14:paraId="0EE75524" w14:textId="77777777" w:rsidR="00DE1D8E" w:rsidRDefault="00DE1D8E" w:rsidP="00DE1D8E">
      <w:pPr>
        <w:spacing w:line="480" w:lineRule="auto"/>
      </w:pPr>
      <w:r>
        <w:t xml:space="preserve">Description: </w:t>
      </w:r>
      <w:r w:rsidR="005A51E2" w:rsidRPr="00993C0D">
        <w:t xml:space="preserve">Moldmade. Ribbon handle with two deep grooves. Shoulder and wall of basin decorated with rows of closely spaced globules. Unpierced lug on left side of </w:t>
      </w:r>
      <w:r w:rsidR="005A51E2">
        <w:t xml:space="preserve">the </w:t>
      </w:r>
      <w:r w:rsidR="005A51E2" w:rsidRPr="00993C0D">
        <w:t xml:space="preserve">body. Slightly sunken discus with one raised concentric ridge around </w:t>
      </w:r>
      <w:r w:rsidR="005A51E2">
        <w:t xml:space="preserve">a </w:t>
      </w:r>
      <w:r w:rsidR="005A51E2" w:rsidRPr="00993C0D">
        <w:t xml:space="preserve">small central filling-hole. Medium-length flat-topped nozzle with </w:t>
      </w:r>
      <w:r w:rsidR="005A51E2">
        <w:t xml:space="preserve">a </w:t>
      </w:r>
      <w:r w:rsidR="005A51E2" w:rsidRPr="00993C0D">
        <w:t>splayed tip and blunt obtuse end. Raised base-ring.</w:t>
      </w:r>
    </w:p>
    <w:p w14:paraId="5BBA09BD" w14:textId="77777777" w:rsidR="00232767" w:rsidRDefault="00232767" w:rsidP="00232767">
      <w:pPr>
        <w:spacing w:line="480" w:lineRule="auto"/>
      </w:pPr>
      <w:r>
        <w:t>Discus Iconography: Plain discus.</w:t>
      </w:r>
    </w:p>
    <w:p w14:paraId="0B147254" w14:textId="77777777" w:rsidR="00DE1D8E" w:rsidRDefault="00DE1D8E" w:rsidP="00DE1D8E">
      <w:pPr>
        <w:spacing w:line="480" w:lineRule="auto"/>
      </w:pPr>
      <w:r>
        <w:t xml:space="preserve">Type: </w:t>
      </w:r>
      <w:r w:rsidR="005A51E2" w:rsidRPr="00993C0D">
        <w:t xml:space="preserve">Dressel 2; Deneauve </w:t>
      </w:r>
      <w:r w:rsidR="005A51E2" w:rsidRPr="00524C6D">
        <w:rPr>
          <w:caps/>
        </w:rPr>
        <w:t>ii</w:t>
      </w:r>
    </w:p>
    <w:p w14:paraId="2A72ABC0" w14:textId="77777777" w:rsidR="00DE1D8E" w:rsidRDefault="00DE1D8E" w:rsidP="00DE1D8E">
      <w:pPr>
        <w:spacing w:line="480" w:lineRule="auto"/>
      </w:pPr>
      <w:r>
        <w:t xml:space="preserve">Place of Manufacture or Origin: </w:t>
      </w:r>
      <w:r w:rsidR="00935ADA">
        <w:t>Italy</w:t>
      </w:r>
    </w:p>
    <w:p w14:paraId="0C33B72D" w14:textId="77777777" w:rsidR="00DE1D8E" w:rsidRDefault="00DE1D8E" w:rsidP="00DE1D8E">
      <w:pPr>
        <w:spacing w:line="480" w:lineRule="auto"/>
      </w:pPr>
      <w:r>
        <w:t xml:space="preserve">Parallels: </w:t>
      </w:r>
      <w:r w:rsidR="005A51E2" w:rsidRPr="00993C0D">
        <w:t xml:space="preserve">Bailey BM </w:t>
      </w:r>
      <w:r w:rsidR="005A51E2" w:rsidRPr="00524C6D">
        <w:rPr>
          <w:caps/>
        </w:rPr>
        <w:t>i</w:t>
      </w:r>
      <w:r w:rsidR="005A51E2" w:rsidRPr="00993C0D">
        <w:t>, Q 712, pl. 132; Seidel 2002, no. 21; Bémont 2002, nos. 21–39, pl. 3. See more co</w:t>
      </w:r>
      <w:r w:rsidR="00935ADA">
        <w:t>mparanda given for the similar lamp</w:t>
      </w:r>
      <w:r w:rsidR="005A51E2" w:rsidRPr="00993C0D">
        <w:t xml:space="preserve"> </w:t>
      </w:r>
      <w:hyperlink r:id="rId14" w:history="1">
        <w:r w:rsidR="005A51E2" w:rsidRPr="00F020F0">
          <w:rPr>
            <w:rStyle w:val="Hyperlink"/>
          </w:rPr>
          <w:t>cat. 70</w:t>
        </w:r>
      </w:hyperlink>
      <w:r w:rsidR="005A51E2" w:rsidRPr="00993C0D">
        <w:t>.</w:t>
      </w:r>
    </w:p>
    <w:p w14:paraId="65B36B52" w14:textId="77777777" w:rsidR="00A26E6B" w:rsidRDefault="00A26E6B" w:rsidP="00A26E6B">
      <w:pPr>
        <w:spacing w:line="480" w:lineRule="auto"/>
      </w:pPr>
      <w:r>
        <w:t xml:space="preserve">Provenance: </w:t>
      </w:r>
    </w:p>
    <w:p w14:paraId="3706E555" w14:textId="77777777" w:rsidR="00DE1D8E" w:rsidRDefault="00DE1D8E" w:rsidP="00DE1D8E">
      <w:pPr>
        <w:spacing w:line="480" w:lineRule="auto"/>
      </w:pPr>
      <w:r>
        <w:t>Bibliography: Unpublished.</w:t>
      </w:r>
    </w:p>
    <w:p w14:paraId="1E98B942" w14:textId="77777777" w:rsidR="00F57455" w:rsidRPr="00993C0D" w:rsidRDefault="00DE1D8E" w:rsidP="005A51E2">
      <w:pPr>
        <w:spacing w:line="480" w:lineRule="auto"/>
      </w:pPr>
      <w:r>
        <w:t xml:space="preserve">Date: </w:t>
      </w:r>
      <w:r w:rsidR="00F57455" w:rsidRPr="00993C0D">
        <w:t xml:space="preserve">70 </w:t>
      </w:r>
      <w:r w:rsidR="005170AB" w:rsidRPr="005170AB">
        <w:rPr>
          <w:caps/>
        </w:rPr>
        <w:t>B.C.</w:t>
      </w:r>
      <w:r w:rsidR="00F57455" w:rsidRPr="00524C6D">
        <w:rPr>
          <w:caps/>
        </w:rPr>
        <w:t xml:space="preserve"> </w:t>
      </w:r>
      <w:r w:rsidR="00F57455" w:rsidRPr="00993C0D">
        <w:t>to</w:t>
      </w:r>
      <w:r w:rsidR="00F57455" w:rsidRPr="00524C6D">
        <w:rPr>
          <w:caps/>
        </w:rPr>
        <w:t xml:space="preserve"> </w:t>
      </w:r>
      <w:r w:rsidR="005170AB" w:rsidRPr="005170AB">
        <w:rPr>
          <w:caps/>
        </w:rPr>
        <w:t>A.D.</w:t>
      </w:r>
      <w:r w:rsidR="00F57455" w:rsidRPr="00524C6D">
        <w:rPr>
          <w:caps/>
        </w:rPr>
        <w:t xml:space="preserve"> </w:t>
      </w:r>
      <w:r w:rsidR="00935ADA">
        <w:t>15</w:t>
      </w:r>
    </w:p>
    <w:p w14:paraId="6407E879" w14:textId="77777777" w:rsidR="00773985" w:rsidRPr="00993C0D" w:rsidRDefault="00773985" w:rsidP="007739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-70; 15</w:t>
      </w:r>
    </w:p>
    <w:p w14:paraId="1E6E5F72" w14:textId="77777777" w:rsidR="00F57455" w:rsidRPr="00993C0D" w:rsidRDefault="00F57455" w:rsidP="00F57455">
      <w:pPr>
        <w:pStyle w:val="Textedelespacerserv2"/>
        <w:numPr>
          <w:ilvl w:val="0"/>
          <w:numId w:val="0"/>
        </w:numPr>
        <w:spacing w:line="480" w:lineRule="auto"/>
        <w:jc w:val="left"/>
        <w:outlineLvl w:val="9"/>
        <w:rPr>
          <w:rFonts w:ascii="Palatino" w:hAnsi="Palatino"/>
        </w:rPr>
      </w:pPr>
    </w:p>
    <w:p w14:paraId="0B506B10" w14:textId="77777777" w:rsidR="00F57455" w:rsidRPr="006604BD" w:rsidRDefault="00F57455" w:rsidP="00F57455">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272805B4" w14:textId="77777777" w:rsidR="00F57455" w:rsidRDefault="00F57455" w:rsidP="00F57455">
      <w:pPr>
        <w:pStyle w:val="Textedelespacerserv2"/>
        <w:numPr>
          <w:ilvl w:val="0"/>
          <w:numId w:val="0"/>
        </w:numPr>
        <w:spacing w:line="480" w:lineRule="auto"/>
        <w:jc w:val="left"/>
        <w:outlineLvl w:val="9"/>
        <w:rPr>
          <w:rFonts w:ascii="Palatino" w:hAnsi="Palatino"/>
        </w:rPr>
      </w:pPr>
    </w:p>
    <w:p w14:paraId="456F8968" w14:textId="77777777" w:rsidR="00800BC1" w:rsidRDefault="00800BC1" w:rsidP="00800BC1">
      <w:pPr>
        <w:spacing w:line="480" w:lineRule="auto"/>
      </w:pPr>
      <w:r>
        <w:t>Catalogue Number: 72</w:t>
      </w:r>
    </w:p>
    <w:p w14:paraId="62F72B67" w14:textId="77777777" w:rsidR="00800BC1" w:rsidRDefault="00800BC1" w:rsidP="00800BC1">
      <w:pPr>
        <w:spacing w:line="480" w:lineRule="auto"/>
      </w:pPr>
      <w:r>
        <w:t xml:space="preserve">Inventory Number: </w:t>
      </w:r>
      <w:r w:rsidRPr="00993C0D">
        <w:t>83.</w:t>
      </w:r>
      <w:r w:rsidRPr="00524C6D">
        <w:rPr>
          <w:caps/>
        </w:rPr>
        <w:t>aq</w:t>
      </w:r>
      <w:r w:rsidRPr="00993C0D">
        <w:t>.377.364</w:t>
      </w:r>
    </w:p>
    <w:p w14:paraId="3F48F957" w14:textId="77777777" w:rsidR="00800BC1" w:rsidRDefault="00800BC1" w:rsidP="00800BC1">
      <w:pPr>
        <w:spacing w:line="480" w:lineRule="auto"/>
      </w:pPr>
      <w:r>
        <w:t xml:space="preserve">Dimensions: </w:t>
      </w:r>
      <w:r w:rsidRPr="00993C0D">
        <w:t>L: 10.3; W: 7.5; H: 3.3</w:t>
      </w:r>
    </w:p>
    <w:p w14:paraId="6D926029" w14:textId="77777777" w:rsidR="00800BC1" w:rsidRDefault="00800BC1" w:rsidP="00800BC1">
      <w:pPr>
        <w:spacing w:line="480" w:lineRule="auto"/>
      </w:pPr>
      <w:r>
        <w:t xml:space="preserve">Condition and Fabric: </w:t>
      </w:r>
      <w:r w:rsidRPr="00993C0D">
        <w:t>Intact. Clay 5YR7/4 pink, glaze 10R5/8 red, with a few dark burned patches.</w:t>
      </w:r>
    </w:p>
    <w:p w14:paraId="237FF1C4" w14:textId="77777777" w:rsidR="00800BC1" w:rsidRDefault="00800BC1" w:rsidP="00800BC1">
      <w:pPr>
        <w:spacing w:line="480" w:lineRule="auto"/>
      </w:pPr>
      <w:r>
        <w:t xml:space="preserve">Description: </w:t>
      </w:r>
      <w:r w:rsidRPr="00993C0D">
        <w:t>Moldmade. Band handle with two deep median grooves. Deep body with two rectangular ear lugs with two short straight grooves</w:t>
      </w:r>
      <w:r>
        <w:t xml:space="preserve">; </w:t>
      </w:r>
      <w:r w:rsidRPr="00993C0D">
        <w:t xml:space="preserve">a dot between the grooves. Slightly sunken discus with </w:t>
      </w:r>
      <w:r>
        <w:t xml:space="preserve">a </w:t>
      </w:r>
      <w:r w:rsidRPr="00993C0D">
        <w:t>small central filling-hole sur</w:t>
      </w:r>
      <w:r w:rsidR="00031347">
        <w:t>rounded by two descending bands</w:t>
      </w:r>
      <w:r w:rsidRPr="00993C0D">
        <w:t xml:space="preserve">. Fairly large air hole pierced through lower part of </w:t>
      </w:r>
      <w:r>
        <w:t xml:space="preserve">the </w:t>
      </w:r>
      <w:r w:rsidRPr="00993C0D">
        <w:t xml:space="preserve">shoulder. Flat-topped short splayed nozzle with beveled sides and curved end; three small impressed circles near </w:t>
      </w:r>
      <w:r>
        <w:t xml:space="preserve">the </w:t>
      </w:r>
      <w:r w:rsidRPr="00993C0D">
        <w:t xml:space="preserve">junction of nozzle and rim. Raised base-ring. Potter’s incuse mark: large letter </w:t>
      </w:r>
      <w:r>
        <w:t>{{insc:N}}</w:t>
      </w:r>
      <w:r w:rsidRPr="00993C0D">
        <w:t xml:space="preserve"> (central bar reversed) and six small dotted circles.</w:t>
      </w:r>
    </w:p>
    <w:p w14:paraId="7E6AC331" w14:textId="77777777" w:rsidR="00800BC1" w:rsidRDefault="00031347" w:rsidP="00800BC1">
      <w:pPr>
        <w:spacing w:line="480" w:lineRule="auto"/>
      </w:pPr>
      <w:r>
        <w:t>Discus Iconography: Blurred o</w:t>
      </w:r>
      <w:r w:rsidR="00800BC1">
        <w:t>live and laurel wreath(?).</w:t>
      </w:r>
    </w:p>
    <w:p w14:paraId="60CF2A95" w14:textId="77777777" w:rsidR="00800BC1" w:rsidRDefault="00800BC1" w:rsidP="00800BC1">
      <w:pPr>
        <w:spacing w:line="480" w:lineRule="auto"/>
      </w:pPr>
      <w:r>
        <w:t xml:space="preserve">Type: </w:t>
      </w:r>
      <w:r w:rsidRPr="00993C0D">
        <w:t xml:space="preserve">Dressel 3; Deneauve </w:t>
      </w:r>
      <w:r w:rsidRPr="00524C6D">
        <w:rPr>
          <w:caps/>
        </w:rPr>
        <w:t>iii</w:t>
      </w:r>
    </w:p>
    <w:p w14:paraId="06A172AB" w14:textId="77777777" w:rsidR="00800BC1" w:rsidRDefault="00800BC1" w:rsidP="00800BC1">
      <w:pPr>
        <w:spacing w:line="480" w:lineRule="auto"/>
      </w:pPr>
      <w:r>
        <w:t xml:space="preserve">Place of Manufacture or Origin: </w:t>
      </w:r>
      <w:r w:rsidR="00935ADA">
        <w:t>Italy</w:t>
      </w:r>
    </w:p>
    <w:p w14:paraId="7AB8CA1B" w14:textId="77777777" w:rsidR="00800BC1" w:rsidRPr="00800BC1" w:rsidRDefault="00800BC1" w:rsidP="00800BC1">
      <w:pPr>
        <w:pStyle w:val="Textedelespacerserv2"/>
        <w:numPr>
          <w:ilvl w:val="0"/>
          <w:numId w:val="0"/>
        </w:numPr>
        <w:spacing w:line="480" w:lineRule="auto"/>
        <w:jc w:val="left"/>
        <w:outlineLvl w:val="9"/>
        <w:rPr>
          <w:rFonts w:ascii="Palatino" w:hAnsi="Palatino"/>
        </w:rPr>
      </w:pPr>
      <w:r w:rsidRPr="00800BC1">
        <w:rPr>
          <w:rFonts w:ascii="Palatino" w:hAnsi="Palatino"/>
        </w:rPr>
        <w:t xml:space="preserve">Parallels: Loeschcke, Villers, and Niessen 1911, nos. 1737–38, pl. 79; Brants 1913, no. 153, pl. 147; Palol 1950, nos. 9–11, fig. 101, and no. 12, fig. 102; Fernández Chicarro 1956, nos. 4–5, fig. 44; Deneauve 1969, nos. 272–73, pl. 34 </w:t>
      </w:r>
      <w:r w:rsidRPr="00D27C53">
        <w:rPr>
          <w:rFonts w:ascii="Palatino" w:hAnsi="Palatino"/>
        </w:rPr>
        <w:t>(</w:t>
      </w:r>
      <w:r w:rsidR="00D27C53" w:rsidRPr="00D27C53">
        <w:rPr>
          <w:rFonts w:ascii="Palatino" w:hAnsi="Palatino"/>
        </w:rPr>
        <w:t>{{loc_0000:</w:t>
      </w:r>
      <w:r w:rsidRPr="00D27C53">
        <w:rPr>
          <w:rFonts w:ascii="Palatino" w:hAnsi="Palatino"/>
        </w:rPr>
        <w:t>Carthage</w:t>
      </w:r>
      <w:r w:rsidR="00D27C53" w:rsidRPr="00D27C53">
        <w:rPr>
          <w:rFonts w:ascii="Palatino" w:hAnsi="Palatino"/>
        </w:rPr>
        <w:t>}}</w:t>
      </w:r>
      <w:r w:rsidRPr="00D27C53">
        <w:rPr>
          <w:rFonts w:ascii="Palatino" w:hAnsi="Palatino"/>
        </w:rPr>
        <w:t>); Ricci 1973, pp. 193–98, figs. 14–15, discussion of the</w:t>
      </w:r>
      <w:r w:rsidRPr="00800BC1">
        <w:rPr>
          <w:rFonts w:ascii="Palatino" w:hAnsi="Palatino"/>
        </w:rPr>
        <w:t xml:space="preserve"> type; Zaccaria Ruggiu 1973, p. 485, 3) </w:t>
      </w:r>
      <w:r w:rsidRPr="00800BC1">
        <w:rPr>
          <w:rFonts w:ascii="Palatino" w:hAnsi="Palatino"/>
          <w:i/>
        </w:rPr>
        <w:t xml:space="preserve">Lucerne con alette laterali; </w:t>
      </w:r>
      <w:r w:rsidRPr="00800BC1">
        <w:rPr>
          <w:rFonts w:ascii="Palatino" w:hAnsi="Palatino"/>
        </w:rPr>
        <w:t xml:space="preserve">Bailey BM </w:t>
      </w:r>
      <w:r w:rsidRPr="00800BC1">
        <w:rPr>
          <w:rFonts w:ascii="Palatino" w:hAnsi="Palatino"/>
          <w:caps/>
        </w:rPr>
        <w:t>i</w:t>
      </w:r>
      <w:r w:rsidRPr="00800BC1">
        <w:rPr>
          <w:rFonts w:ascii="Palatino" w:hAnsi="Palatino"/>
        </w:rPr>
        <w:t xml:space="preserve">, Q 726, pl. 134; Gualandi Genito 1977, no. 108, pl. 20; Zaccaria Ruggiu 1977, p. 297, 6), </w:t>
      </w:r>
      <w:r w:rsidRPr="00800BC1">
        <w:rPr>
          <w:rFonts w:ascii="Palatino" w:hAnsi="Palatino"/>
          <w:i/>
        </w:rPr>
        <w:t>Lucerne con alette laterali;</w:t>
      </w:r>
      <w:r w:rsidRPr="00800BC1">
        <w:rPr>
          <w:rFonts w:ascii="Palatino" w:hAnsi="Palatino"/>
        </w:rPr>
        <w:t xml:space="preserve"> Rosenthal and Sivan 1978, p. 16, no. 33; Pontiroli 1980, no. 69, pl. </w:t>
      </w:r>
      <w:r w:rsidRPr="00D27C53">
        <w:rPr>
          <w:rFonts w:ascii="Palatino" w:hAnsi="Palatino"/>
        </w:rPr>
        <w:t>57 (</w:t>
      </w:r>
      <w:r w:rsidR="00D27C53" w:rsidRPr="00D27C53">
        <w:rPr>
          <w:rFonts w:ascii="Palatino" w:hAnsi="Palatino"/>
        </w:rPr>
        <w:t>{{loc_0000:</w:t>
      </w:r>
      <w:r w:rsidRPr="00D27C53">
        <w:rPr>
          <w:rFonts w:ascii="Palatino" w:hAnsi="Palatino"/>
        </w:rPr>
        <w:t>Cremona</w:t>
      </w:r>
      <w:r w:rsidR="00D27C53">
        <w:rPr>
          <w:rFonts w:ascii="Palatino" w:hAnsi="Palatino"/>
        </w:rPr>
        <w:t>}}</w:t>
      </w:r>
      <w:r w:rsidRPr="00800BC1">
        <w:rPr>
          <w:rFonts w:ascii="Palatino" w:hAnsi="Palatino"/>
        </w:rPr>
        <w:t xml:space="preserve">); Hayes 1980, no. 210, pl. 21; Antico Gallina 1985, nos. 26–28, pl. 19; Bémont and Lahanier 1985, p. 235, no. 108; Hellmann 1987, no. 43, pl. 5; Di Filippo Balestrazzi 1988, vol. 2.2, no. 178, pl. 24 </w:t>
      </w:r>
      <w:r w:rsidRPr="00D27C53">
        <w:rPr>
          <w:rFonts w:ascii="Palatino" w:hAnsi="Palatino"/>
        </w:rPr>
        <w:t>(</w:t>
      </w:r>
      <w:r w:rsidR="00D27C53" w:rsidRPr="00D27C53">
        <w:rPr>
          <w:rFonts w:ascii="Palatino" w:hAnsi="Palatino"/>
        </w:rPr>
        <w:t>{{loc_0000:</w:t>
      </w:r>
      <w:r w:rsidRPr="00D27C53">
        <w:rPr>
          <w:rFonts w:ascii="Palatino" w:hAnsi="Palatino"/>
        </w:rPr>
        <w:t>Aquileia</w:t>
      </w:r>
      <w:r w:rsidR="00D27C53" w:rsidRPr="00D27C53">
        <w:rPr>
          <w:rFonts w:ascii="Palatino" w:hAnsi="Palatino"/>
        </w:rPr>
        <w:t>}}</w:t>
      </w:r>
      <w:r w:rsidRPr="00D27C53">
        <w:rPr>
          <w:rFonts w:ascii="Palatino" w:hAnsi="Palatino"/>
        </w:rPr>
        <w:t>); Castro</w:t>
      </w:r>
      <w:r w:rsidRPr="00800BC1">
        <w:rPr>
          <w:rFonts w:ascii="Palatino" w:hAnsi="Palatino"/>
        </w:rPr>
        <w:t xml:space="preserve"> Nunes, Guerra, and Fabião 1990, no. 8, fig. 5 (Portugal); Pavolini 1990, p. 109, discussion of the type, p. 106, fig. 2.8; Puya García de Leániz 1991, no. 23, pl. 3; Hübinger 1993, no. 108, pl. 13; Mlasowsky 1993, p. 47, no. 38; Bussière 1995, fig. 12; Bémont and Chew 2007, p. 436, pl. 11, ITP 8. For the base mark only: Bussière 1995, p. 259, table 3, and fig. 10.</w:t>
      </w:r>
    </w:p>
    <w:p w14:paraId="2F291BCE" w14:textId="77777777" w:rsidR="00A26E6B" w:rsidRDefault="00A26E6B" w:rsidP="00A26E6B">
      <w:pPr>
        <w:spacing w:line="480" w:lineRule="auto"/>
      </w:pPr>
      <w:r>
        <w:t xml:space="preserve">Provenance: </w:t>
      </w:r>
    </w:p>
    <w:p w14:paraId="1E2E72A9" w14:textId="77777777" w:rsidR="00800BC1" w:rsidRDefault="00800BC1" w:rsidP="00800BC1">
      <w:pPr>
        <w:spacing w:line="480" w:lineRule="auto"/>
      </w:pPr>
      <w:r>
        <w:t>Bibliography: Unpublished.</w:t>
      </w:r>
    </w:p>
    <w:p w14:paraId="76F172D1" w14:textId="77777777" w:rsidR="00F57455" w:rsidRPr="00993C0D" w:rsidRDefault="00800BC1" w:rsidP="00800BC1">
      <w:pPr>
        <w:spacing w:line="480" w:lineRule="auto"/>
      </w:pPr>
      <w:r>
        <w:t xml:space="preserve">Date: </w:t>
      </w:r>
      <w:r w:rsidR="00F57455" w:rsidRPr="00993C0D">
        <w:t xml:space="preserve">90/80 </w:t>
      </w:r>
      <w:r w:rsidR="005170AB" w:rsidRPr="005170AB">
        <w:rPr>
          <w:caps/>
        </w:rPr>
        <w:t>B.C.</w:t>
      </w:r>
      <w:r w:rsidR="00F57455" w:rsidRPr="00524C6D">
        <w:rPr>
          <w:caps/>
        </w:rPr>
        <w:t xml:space="preserve"> </w:t>
      </w:r>
      <w:r w:rsidR="00F57455" w:rsidRPr="00993C0D">
        <w:t>to</w:t>
      </w:r>
      <w:r w:rsidR="00F57455" w:rsidRPr="00FB4217">
        <w:t xml:space="preserve"> </w:t>
      </w:r>
      <w:r w:rsidR="00F57455" w:rsidRPr="00993C0D">
        <w:t>10</w:t>
      </w:r>
      <w:r w:rsidR="00F57455" w:rsidRPr="00524C6D">
        <w:rPr>
          <w:caps/>
        </w:rPr>
        <w:t xml:space="preserve"> </w:t>
      </w:r>
      <w:r w:rsidR="005170AB" w:rsidRPr="005170AB">
        <w:rPr>
          <w:caps/>
        </w:rPr>
        <w:t>B.C.</w:t>
      </w:r>
      <w:r w:rsidR="00F57455" w:rsidRPr="00993C0D">
        <w:t xml:space="preserve"> (Pavolini);</w:t>
      </w:r>
      <w:r w:rsidR="00F57455" w:rsidRPr="00FB4217">
        <w:t xml:space="preserve"> </w:t>
      </w:r>
      <w:r w:rsidR="00F57455" w:rsidRPr="00993C0D">
        <w:t>90/80</w:t>
      </w:r>
      <w:r w:rsidR="00F57455" w:rsidRPr="00524C6D">
        <w:rPr>
          <w:caps/>
        </w:rPr>
        <w:t xml:space="preserve"> </w:t>
      </w:r>
      <w:r w:rsidR="005170AB" w:rsidRPr="005170AB">
        <w:rPr>
          <w:caps/>
        </w:rPr>
        <w:t>B.C.</w:t>
      </w:r>
      <w:r w:rsidR="00F57455" w:rsidRPr="00993C0D">
        <w:t xml:space="preserve"> to</w:t>
      </w:r>
      <w:r w:rsidR="00F57455" w:rsidRPr="00524C6D">
        <w:rPr>
          <w:caps/>
        </w:rPr>
        <w:t xml:space="preserve"> </w:t>
      </w:r>
      <w:r w:rsidR="005170AB" w:rsidRPr="005170AB">
        <w:rPr>
          <w:caps/>
        </w:rPr>
        <w:t>A.D.</w:t>
      </w:r>
      <w:r w:rsidR="00F57455" w:rsidRPr="00524C6D">
        <w:rPr>
          <w:caps/>
        </w:rPr>
        <w:t xml:space="preserve"> </w:t>
      </w:r>
      <w:r w:rsidR="00935ADA">
        <w:t>10 (Ricci)</w:t>
      </w:r>
    </w:p>
    <w:p w14:paraId="27CEA953" w14:textId="77777777" w:rsidR="00773985" w:rsidRPr="00993C0D" w:rsidRDefault="00773985" w:rsidP="007739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-90; 10</w:t>
      </w:r>
    </w:p>
    <w:p w14:paraId="3E42901F" w14:textId="77777777" w:rsidR="00F57455" w:rsidRPr="00993C0D" w:rsidRDefault="00F57455" w:rsidP="00F57455">
      <w:pPr>
        <w:pStyle w:val="Textedelespacerserv2"/>
        <w:numPr>
          <w:ilvl w:val="0"/>
          <w:numId w:val="0"/>
        </w:numPr>
        <w:spacing w:line="480" w:lineRule="auto"/>
        <w:jc w:val="left"/>
        <w:outlineLvl w:val="9"/>
        <w:rPr>
          <w:rFonts w:ascii="Palatino" w:hAnsi="Palatino"/>
        </w:rPr>
      </w:pPr>
    </w:p>
    <w:p w14:paraId="1A9FCD3B" w14:textId="77777777" w:rsidR="00F57455" w:rsidRPr="00993C0D" w:rsidRDefault="00F57455" w:rsidP="00F574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F910D59" w14:textId="77777777" w:rsidR="00F57455" w:rsidRDefault="00F57455" w:rsidP="00F57455">
      <w:pPr>
        <w:pStyle w:val="Textedelespacerserv2"/>
        <w:numPr>
          <w:ilvl w:val="0"/>
          <w:numId w:val="0"/>
        </w:numPr>
        <w:spacing w:line="480" w:lineRule="auto"/>
        <w:jc w:val="left"/>
        <w:outlineLvl w:val="9"/>
        <w:rPr>
          <w:rFonts w:ascii="Palatino" w:hAnsi="Palatino"/>
        </w:rPr>
      </w:pPr>
    </w:p>
    <w:p w14:paraId="7ABA0305" w14:textId="77777777" w:rsidR="008E2FE9" w:rsidRDefault="008E2FE9" w:rsidP="008E2FE9">
      <w:pPr>
        <w:spacing w:line="480" w:lineRule="auto"/>
      </w:pPr>
      <w:r>
        <w:t>Catalogue Number: 73</w:t>
      </w:r>
    </w:p>
    <w:p w14:paraId="4D12C20A" w14:textId="77777777" w:rsidR="008E2FE9" w:rsidRDefault="008E2FE9" w:rsidP="008E2FE9">
      <w:pPr>
        <w:spacing w:line="480" w:lineRule="auto"/>
      </w:pPr>
      <w:r>
        <w:t xml:space="preserve">Inventory Number: </w:t>
      </w:r>
      <w:r w:rsidRPr="00993C0D">
        <w:t>83.</w:t>
      </w:r>
      <w:r w:rsidRPr="00524C6D">
        <w:rPr>
          <w:caps/>
        </w:rPr>
        <w:t>aq</w:t>
      </w:r>
      <w:r w:rsidRPr="00993C0D">
        <w:t>.377.367</w:t>
      </w:r>
    </w:p>
    <w:p w14:paraId="63AAD0C6" w14:textId="77777777" w:rsidR="008E2FE9" w:rsidRDefault="008E2FE9" w:rsidP="008E2FE9">
      <w:pPr>
        <w:spacing w:line="480" w:lineRule="auto"/>
      </w:pPr>
      <w:r>
        <w:t xml:space="preserve">Dimensions: </w:t>
      </w:r>
      <w:r w:rsidRPr="00993C0D">
        <w:t>L: 11.4; W: 6.2; H: 3.1</w:t>
      </w:r>
    </w:p>
    <w:p w14:paraId="2B181F49" w14:textId="77777777" w:rsidR="008E2FE9" w:rsidRDefault="008E2FE9" w:rsidP="008E2FE9">
      <w:pPr>
        <w:spacing w:line="480" w:lineRule="auto"/>
      </w:pPr>
      <w:r>
        <w:t xml:space="preserve">Condition and Fabric: </w:t>
      </w:r>
      <w:r w:rsidRPr="00993C0D">
        <w:t>Intact. Clay 7.5YR7/4 pink, uneven glaze mostly 2.5YR5/6 red, with a few areas burned dark.</w:t>
      </w:r>
    </w:p>
    <w:p w14:paraId="577507D0" w14:textId="77777777" w:rsidR="008E2FE9" w:rsidRDefault="008E2FE9" w:rsidP="008E2FE9">
      <w:pPr>
        <w:spacing w:line="480" w:lineRule="auto"/>
      </w:pPr>
      <w:r>
        <w:t xml:space="preserve">Description: </w:t>
      </w:r>
      <w:r w:rsidRPr="00993C0D">
        <w:t xml:space="preserve">Moldmade. Band handle with </w:t>
      </w:r>
      <w:r>
        <w:t xml:space="preserve">a </w:t>
      </w:r>
      <w:r w:rsidRPr="00993C0D">
        <w:t xml:space="preserve">deep median furrow </w:t>
      </w:r>
      <w:r>
        <w:t>decorated</w:t>
      </w:r>
      <w:r w:rsidRPr="00993C0D">
        <w:t xml:space="preserve">with </w:t>
      </w:r>
      <w:r>
        <w:t xml:space="preserve">a </w:t>
      </w:r>
      <w:r w:rsidRPr="00993C0D">
        <w:t>row of impressed circles. No side-lugs, contrary to the characteristic feature of Dressel 3. Narrow shoulder</w:t>
      </w:r>
      <w:r>
        <w:t xml:space="preserve"> </w:t>
      </w:r>
      <w:r w:rsidRPr="00993C0D">
        <w:t xml:space="preserve">with cabled band. Slightly depressed discus. Flat-top splayed nozzle with blunt end. On each side of nozzle top, a groove ending in a volute at </w:t>
      </w:r>
      <w:r>
        <w:t xml:space="preserve">its </w:t>
      </w:r>
      <w:r w:rsidRPr="00993C0D">
        <w:t xml:space="preserve">junction with </w:t>
      </w:r>
      <w:r>
        <w:t xml:space="preserve">the </w:t>
      </w:r>
      <w:r w:rsidRPr="00993C0D">
        <w:t xml:space="preserve">body. Small ill-defined volutes continue below </w:t>
      </w:r>
      <w:r>
        <w:t xml:space="preserve">the </w:t>
      </w:r>
      <w:r w:rsidRPr="00993C0D">
        <w:t xml:space="preserve">nozzle with </w:t>
      </w:r>
      <w:r>
        <w:t xml:space="preserve">a </w:t>
      </w:r>
      <w:r w:rsidRPr="00993C0D">
        <w:t>rib—a common feature on some eastern lamp types. Raised base-ring.</w:t>
      </w:r>
    </w:p>
    <w:p w14:paraId="3FB99DAA" w14:textId="77777777" w:rsidR="00232767" w:rsidRDefault="00232767" w:rsidP="00232767">
      <w:pPr>
        <w:spacing w:line="480" w:lineRule="auto"/>
      </w:pPr>
      <w:r>
        <w:t>Discus Iconography: Plain discus.</w:t>
      </w:r>
    </w:p>
    <w:p w14:paraId="4EE25A33" w14:textId="77777777" w:rsidR="008E2FE9" w:rsidRDefault="008E2FE9" w:rsidP="008E2FE9">
      <w:pPr>
        <w:spacing w:line="480" w:lineRule="auto"/>
      </w:pPr>
      <w:r>
        <w:t xml:space="preserve">Type: </w:t>
      </w:r>
      <w:r w:rsidR="00935ADA">
        <w:t>Dressel 3 A</w:t>
      </w:r>
    </w:p>
    <w:p w14:paraId="5CAB2F64" w14:textId="77777777" w:rsidR="008E2FE9" w:rsidRDefault="008E2FE9" w:rsidP="008E2FE9">
      <w:pPr>
        <w:spacing w:line="480" w:lineRule="auto"/>
      </w:pPr>
      <w:r>
        <w:t xml:space="preserve">Place of Manufacture or Origin: </w:t>
      </w:r>
      <w:r w:rsidR="00935ADA">
        <w:t>Italy</w:t>
      </w:r>
    </w:p>
    <w:p w14:paraId="2E45F981" w14:textId="77777777" w:rsidR="008E2FE9" w:rsidRDefault="008E2FE9" w:rsidP="008E2FE9">
      <w:pPr>
        <w:spacing w:line="480" w:lineRule="auto"/>
      </w:pPr>
      <w:r>
        <w:t xml:space="preserve">Parallels: </w:t>
      </w:r>
      <w:r w:rsidRPr="00993C0D">
        <w:t>Genin 1994, nos. 368, 370 (different discus decors but similar nozzle).</w:t>
      </w:r>
    </w:p>
    <w:p w14:paraId="571C80B5" w14:textId="77777777" w:rsidR="00A26E6B" w:rsidRDefault="00A26E6B" w:rsidP="00A26E6B">
      <w:pPr>
        <w:spacing w:line="480" w:lineRule="auto"/>
      </w:pPr>
      <w:r>
        <w:t xml:space="preserve">Provenance: </w:t>
      </w:r>
    </w:p>
    <w:p w14:paraId="4D818C19" w14:textId="77777777" w:rsidR="008E2FE9" w:rsidRDefault="008E2FE9" w:rsidP="008E2FE9">
      <w:pPr>
        <w:spacing w:line="480" w:lineRule="auto"/>
      </w:pPr>
      <w:r>
        <w:t>Bibliography: Unpublished.</w:t>
      </w:r>
    </w:p>
    <w:p w14:paraId="7DE88ACC" w14:textId="77777777" w:rsidR="00F57455" w:rsidRPr="00993C0D" w:rsidRDefault="008E2FE9" w:rsidP="008E2FE9">
      <w:pPr>
        <w:spacing w:line="480" w:lineRule="auto"/>
      </w:pPr>
      <w:r>
        <w:t xml:space="preserve">Date: </w:t>
      </w:r>
      <w:r w:rsidR="00F57455" w:rsidRPr="00993C0D">
        <w:t>Ca.</w:t>
      </w:r>
      <w:r w:rsidR="00F57455" w:rsidRPr="00FB4217">
        <w:t xml:space="preserve"> </w:t>
      </w:r>
      <w:r w:rsidR="00F57455" w:rsidRPr="00993C0D">
        <w:t xml:space="preserve">50 </w:t>
      </w:r>
      <w:r w:rsidR="005170AB" w:rsidRPr="005170AB">
        <w:rPr>
          <w:caps/>
        </w:rPr>
        <w:t>B.C.</w:t>
      </w:r>
      <w:r w:rsidR="00F57455" w:rsidRPr="00524C6D">
        <w:rPr>
          <w:caps/>
        </w:rPr>
        <w:t xml:space="preserve"> </w:t>
      </w:r>
      <w:r w:rsidR="00F57455" w:rsidRPr="00993C0D">
        <w:t>to</w:t>
      </w:r>
      <w:r w:rsidR="00F57455" w:rsidRPr="00524C6D">
        <w:rPr>
          <w:caps/>
        </w:rPr>
        <w:t xml:space="preserve"> </w:t>
      </w:r>
      <w:r w:rsidR="005170AB" w:rsidRPr="005170AB">
        <w:rPr>
          <w:caps/>
        </w:rPr>
        <w:t>A.D.</w:t>
      </w:r>
      <w:r w:rsidR="00F57455" w:rsidRPr="00524C6D">
        <w:rPr>
          <w:caps/>
        </w:rPr>
        <w:t xml:space="preserve"> </w:t>
      </w:r>
      <w:r w:rsidR="00935ADA">
        <w:t>10 (Ricci)</w:t>
      </w:r>
    </w:p>
    <w:p w14:paraId="5D21ADA4" w14:textId="77777777" w:rsidR="00773985" w:rsidRPr="00993C0D" w:rsidRDefault="00773985" w:rsidP="007739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-50; 10</w:t>
      </w:r>
    </w:p>
    <w:p w14:paraId="700F5E64" w14:textId="77777777" w:rsidR="00F57455" w:rsidRPr="00993C0D" w:rsidRDefault="00F57455" w:rsidP="00F57455">
      <w:pPr>
        <w:pStyle w:val="Textedelespacerserv2"/>
        <w:numPr>
          <w:ilvl w:val="0"/>
          <w:numId w:val="0"/>
        </w:numPr>
        <w:spacing w:line="480" w:lineRule="auto"/>
        <w:jc w:val="left"/>
        <w:outlineLvl w:val="9"/>
        <w:rPr>
          <w:rFonts w:ascii="Palatino" w:hAnsi="Palatino"/>
        </w:rPr>
      </w:pPr>
    </w:p>
    <w:p w14:paraId="18A51F29" w14:textId="77777777" w:rsidR="00F57455" w:rsidRPr="00993C0D" w:rsidDel="005319F7" w:rsidRDefault="00F57455" w:rsidP="00F574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1A9330D" w14:textId="77777777" w:rsidR="00F57455" w:rsidRDefault="00F57455" w:rsidP="00F57455">
      <w:pPr>
        <w:pStyle w:val="Textedelespacerserv2"/>
        <w:numPr>
          <w:ilvl w:val="0"/>
          <w:numId w:val="0"/>
        </w:numPr>
        <w:spacing w:line="480" w:lineRule="auto"/>
        <w:jc w:val="left"/>
        <w:outlineLvl w:val="9"/>
        <w:rPr>
          <w:rFonts w:ascii="Palatino" w:hAnsi="Palatino"/>
        </w:rPr>
      </w:pPr>
    </w:p>
    <w:p w14:paraId="23183452" w14:textId="77777777" w:rsidR="00D41277" w:rsidRDefault="00D41277" w:rsidP="00D41277">
      <w:pPr>
        <w:spacing w:line="480" w:lineRule="auto"/>
      </w:pPr>
      <w:r>
        <w:t>Catalogue Number: 74</w:t>
      </w:r>
    </w:p>
    <w:p w14:paraId="729BE2E9" w14:textId="77777777" w:rsidR="00D41277" w:rsidRDefault="00D41277" w:rsidP="00D41277">
      <w:pPr>
        <w:spacing w:line="480" w:lineRule="auto"/>
      </w:pPr>
      <w:r>
        <w:t xml:space="preserve">Inventory Number: </w:t>
      </w:r>
      <w:r w:rsidRPr="00993C0D">
        <w:t>83.</w:t>
      </w:r>
      <w:r w:rsidRPr="00524C6D">
        <w:rPr>
          <w:caps/>
        </w:rPr>
        <w:t>aq</w:t>
      </w:r>
      <w:r w:rsidRPr="00993C0D">
        <w:t>.377.365</w:t>
      </w:r>
    </w:p>
    <w:p w14:paraId="615CFC87" w14:textId="77777777" w:rsidR="00D41277" w:rsidRDefault="00D41277" w:rsidP="00D41277">
      <w:pPr>
        <w:spacing w:line="480" w:lineRule="auto"/>
      </w:pPr>
      <w:r>
        <w:t xml:space="preserve">Dimensions: </w:t>
      </w:r>
      <w:r w:rsidRPr="00993C0D">
        <w:t>L: 13.0; W: 6.7; H: 3.4</w:t>
      </w:r>
    </w:p>
    <w:p w14:paraId="4750B8DC" w14:textId="77777777" w:rsidR="00D41277" w:rsidRDefault="00D41277" w:rsidP="00D41277">
      <w:pPr>
        <w:spacing w:line="480" w:lineRule="auto"/>
      </w:pPr>
      <w:r>
        <w:t xml:space="preserve">Condition and Fabric: </w:t>
      </w:r>
      <w:r w:rsidRPr="00993C0D">
        <w:t>A few cracks on discus, nozzle top, and underside; handle restored. Clay 7.5YR8/2 pinkish gray, a few traces of glaze varying between 5YR4/2 and 5YR7/8 dark reddish gray and reddish yellow.</w:t>
      </w:r>
    </w:p>
    <w:p w14:paraId="7ED0A663" w14:textId="3635063B" w:rsidR="00D41277" w:rsidRDefault="00D41277" w:rsidP="00D41277">
      <w:pPr>
        <w:pStyle w:val="Textedelespacerserv2"/>
        <w:numPr>
          <w:ilvl w:val="0"/>
          <w:numId w:val="0"/>
        </w:numPr>
        <w:spacing w:line="480" w:lineRule="auto"/>
        <w:jc w:val="left"/>
        <w:outlineLvl w:val="9"/>
        <w:rPr>
          <w:rFonts w:ascii="Palatino" w:hAnsi="Palatino"/>
        </w:rPr>
      </w:pPr>
      <w:r w:rsidRPr="00D41277">
        <w:rPr>
          <w:rFonts w:ascii="Palatino" w:hAnsi="Palatino"/>
        </w:rPr>
        <w:t>Description: Moldmade</w:t>
      </w:r>
      <w:r w:rsidRPr="00993C0D">
        <w:rPr>
          <w:rFonts w:ascii="Palatino" w:hAnsi="Palatino"/>
        </w:rPr>
        <w:t xml:space="preserve">. Ribbon handle with </w:t>
      </w:r>
      <w:r>
        <w:rPr>
          <w:rFonts w:ascii="Palatino" w:hAnsi="Palatino"/>
        </w:rPr>
        <w:t xml:space="preserve">a </w:t>
      </w:r>
      <w:r w:rsidRPr="00993C0D">
        <w:rPr>
          <w:rFonts w:ascii="Palatino" w:hAnsi="Palatino"/>
        </w:rPr>
        <w:t xml:space="preserve">median groove. Deep body. Inward-sloping shoulder with cable band and outer groove. Depressed flat-bottomed discus. Flat, splayed nozzle with blunt end; nozzle top has two stylized bird’s heads turned in opposite directions, separated by </w:t>
      </w:r>
      <w:r>
        <w:rPr>
          <w:rFonts w:ascii="Palatino" w:hAnsi="Palatino"/>
        </w:rPr>
        <w:t xml:space="preserve">a </w:t>
      </w:r>
      <w:r w:rsidRPr="00993C0D">
        <w:rPr>
          <w:rFonts w:ascii="Palatino" w:hAnsi="Palatino"/>
        </w:rPr>
        <w:t xml:space="preserve">grooved channel extending from discus to wick-hole. Raised circular base. </w:t>
      </w:r>
    </w:p>
    <w:p w14:paraId="258C1555" w14:textId="77777777" w:rsidR="00232767" w:rsidRDefault="00232767" w:rsidP="00232767">
      <w:pPr>
        <w:spacing w:line="480" w:lineRule="auto"/>
      </w:pPr>
      <w:r>
        <w:t>Discus Iconography: Plain discus.</w:t>
      </w:r>
    </w:p>
    <w:p w14:paraId="0A1B30FA" w14:textId="77777777" w:rsidR="00D41277" w:rsidRDefault="00D41277" w:rsidP="00D41277">
      <w:pPr>
        <w:spacing w:line="480" w:lineRule="auto"/>
      </w:pPr>
      <w:r>
        <w:t xml:space="preserve">Type: </w:t>
      </w:r>
      <w:r w:rsidR="00935ADA">
        <w:t>Dressel 4</w:t>
      </w:r>
    </w:p>
    <w:p w14:paraId="5032AB27" w14:textId="77777777" w:rsidR="00D41277" w:rsidRDefault="00D41277" w:rsidP="00D41277">
      <w:pPr>
        <w:spacing w:line="480" w:lineRule="auto"/>
      </w:pPr>
      <w:r>
        <w:t xml:space="preserve">Place </w:t>
      </w:r>
      <w:r w:rsidR="00935ADA">
        <w:t>of Manufacture or Origin: Italy</w:t>
      </w:r>
    </w:p>
    <w:p w14:paraId="42DCEA2F" w14:textId="77777777" w:rsidR="00D41277" w:rsidRDefault="00D41277" w:rsidP="00D41277">
      <w:pPr>
        <w:spacing w:line="480" w:lineRule="auto"/>
      </w:pPr>
      <w:r>
        <w:t xml:space="preserve">Parallels: </w:t>
      </w:r>
      <w:r w:rsidRPr="00993C0D">
        <w:t xml:space="preserve">Ricci 1973, fig. 21; Bailey BM </w:t>
      </w:r>
      <w:r w:rsidRPr="00524C6D">
        <w:rPr>
          <w:caps/>
        </w:rPr>
        <w:t>i</w:t>
      </w:r>
      <w:r w:rsidRPr="00993C0D">
        <w:t>, p. 352, Q 744; Ramos Fernández 1975, p. 281, fig. 1; Sena Chiesa 1977, no. 15, CM 2831, pl. 113; Gualandi Genito 1977, no. 117, pl. 22; Leibundgut 1977, nos. 1–2, pl. 6; Rosenthal and Sivan 1978, p. 17, no. 36; Zaccaria Ruggiu 1980, p. 64, no. 86; Goethert-Polaschek 1985, nos. 5 and 7–8, pl. 16; Bémont and Lahanier 1985, p. 235, no. 3215, fig. 7; Di Filippo Balestrazzi 1988, vol. 2.2, no. 179, pl. 24; Puya García de Leániz 1991, nos. 31–33, pl. 5; Palanques 1992, nos. 75, 78–80, 83, and 87–88, pl. 3; Hübinger 1993, no. 103, pl. 12; Morillo Cerdán 1996, p. 114, nos. 187, 254, fig. 4, and p. 115, nos. 226, 233, fig. 5; Robin Petitot 2000, pp. 45–46, nos. 20–26; Bémont 2002, no. 56, pl. 5.</w:t>
      </w:r>
    </w:p>
    <w:p w14:paraId="7B82758B" w14:textId="77777777" w:rsidR="00A26E6B" w:rsidRDefault="00A26E6B" w:rsidP="00A26E6B">
      <w:pPr>
        <w:spacing w:line="480" w:lineRule="auto"/>
      </w:pPr>
      <w:r>
        <w:t xml:space="preserve">Provenance: </w:t>
      </w:r>
    </w:p>
    <w:p w14:paraId="3010DFF2" w14:textId="77777777" w:rsidR="00D41277" w:rsidRDefault="00D41277" w:rsidP="00D41277">
      <w:pPr>
        <w:spacing w:line="480" w:lineRule="auto"/>
      </w:pPr>
      <w:r>
        <w:t>Bibliography: Unpublished.</w:t>
      </w:r>
    </w:p>
    <w:p w14:paraId="126C1CB6" w14:textId="77777777" w:rsidR="00F57455" w:rsidRPr="00993C0D" w:rsidRDefault="00D41277" w:rsidP="00D41277">
      <w:pPr>
        <w:spacing w:line="480" w:lineRule="auto"/>
      </w:pPr>
      <w:r>
        <w:t xml:space="preserve">Date: </w:t>
      </w:r>
      <w:r w:rsidR="00935ADA">
        <w:t>Augustan</w:t>
      </w:r>
    </w:p>
    <w:p w14:paraId="589624C4" w14:textId="77777777" w:rsidR="00773985" w:rsidRPr="00993C0D" w:rsidRDefault="00773985" w:rsidP="007739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-27; 14</w:t>
      </w:r>
    </w:p>
    <w:p w14:paraId="130D6B51" w14:textId="77777777" w:rsidR="00F57455" w:rsidRPr="00993C0D" w:rsidRDefault="00F57455" w:rsidP="00F57455">
      <w:pPr>
        <w:pStyle w:val="Textedelespacerserv2"/>
        <w:numPr>
          <w:ilvl w:val="0"/>
          <w:numId w:val="0"/>
        </w:numPr>
        <w:spacing w:line="480" w:lineRule="auto"/>
        <w:jc w:val="left"/>
        <w:outlineLvl w:val="9"/>
        <w:rPr>
          <w:rFonts w:ascii="Palatino" w:hAnsi="Palatino"/>
        </w:rPr>
      </w:pPr>
    </w:p>
    <w:p w14:paraId="04DABC6D" w14:textId="77777777" w:rsidR="00F57455" w:rsidRPr="00993C0D" w:rsidDel="005319F7" w:rsidRDefault="00F57455" w:rsidP="00F574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67B4556" w14:textId="77777777" w:rsidR="00F57455" w:rsidRDefault="00F57455" w:rsidP="00F57455">
      <w:pPr>
        <w:pStyle w:val="Textedelespacerserv2"/>
        <w:numPr>
          <w:ilvl w:val="0"/>
          <w:numId w:val="0"/>
        </w:numPr>
        <w:spacing w:line="480" w:lineRule="auto"/>
        <w:jc w:val="left"/>
        <w:outlineLvl w:val="9"/>
        <w:rPr>
          <w:rFonts w:ascii="Palatino" w:hAnsi="Palatino"/>
        </w:rPr>
      </w:pPr>
    </w:p>
    <w:p w14:paraId="521FE6BB" w14:textId="77777777" w:rsidR="00B7622F" w:rsidRDefault="00B7622F" w:rsidP="00B7622F">
      <w:pPr>
        <w:spacing w:line="480" w:lineRule="auto"/>
      </w:pPr>
      <w:r>
        <w:t>Catalogue Number: 75</w:t>
      </w:r>
    </w:p>
    <w:p w14:paraId="2CE382C1" w14:textId="77777777" w:rsidR="00B7622F" w:rsidRDefault="00B7622F" w:rsidP="00B7622F">
      <w:pPr>
        <w:spacing w:line="480" w:lineRule="auto"/>
      </w:pPr>
      <w:r>
        <w:t xml:space="preserve">Inventory Number: </w:t>
      </w:r>
      <w:r w:rsidRPr="00993C0D">
        <w:t>83.</w:t>
      </w:r>
      <w:r w:rsidRPr="00524C6D">
        <w:rPr>
          <w:caps/>
        </w:rPr>
        <w:t>aq</w:t>
      </w:r>
      <w:r w:rsidRPr="00993C0D">
        <w:t>.377.388</w:t>
      </w:r>
    </w:p>
    <w:p w14:paraId="2F1BF264" w14:textId="77777777" w:rsidR="00B7622F" w:rsidRDefault="00B7622F" w:rsidP="00B7622F">
      <w:pPr>
        <w:spacing w:line="480" w:lineRule="auto"/>
      </w:pPr>
      <w:r>
        <w:t xml:space="preserve">Dimensions: </w:t>
      </w:r>
      <w:r w:rsidRPr="00993C0D">
        <w:t>L: 8.2; W: 5.5; H: 2.5</w:t>
      </w:r>
    </w:p>
    <w:p w14:paraId="5E2EBCB8" w14:textId="77777777" w:rsidR="00B7622F" w:rsidRDefault="00B7622F" w:rsidP="00B7622F">
      <w:pPr>
        <w:spacing w:line="480" w:lineRule="auto"/>
      </w:pPr>
      <w:r>
        <w:t xml:space="preserve">Condition and Fabric: </w:t>
      </w:r>
      <w:r w:rsidRPr="00993C0D">
        <w:t xml:space="preserve">Intact. Clay 7.5YR7/2 pinkish gray, selfslip. </w:t>
      </w:r>
    </w:p>
    <w:p w14:paraId="420AC93E" w14:textId="77777777" w:rsidR="00B7622F" w:rsidRDefault="00B7622F" w:rsidP="00B7622F">
      <w:pPr>
        <w:spacing w:line="480" w:lineRule="auto"/>
      </w:pPr>
      <w:r>
        <w:t xml:space="preserve">Description: </w:t>
      </w:r>
      <w:r w:rsidRPr="00993C0D">
        <w:t>Moldmade. Transverse vertical pierced handle.</w:t>
      </w:r>
      <w:r>
        <w:t xml:space="preserve"> </w:t>
      </w:r>
      <w:r w:rsidRPr="00993C0D">
        <w:t xml:space="preserve">Body with sloping sides. Slightly concave filling-hole area. Between it and </w:t>
      </w:r>
      <w:r>
        <w:t xml:space="preserve">the </w:t>
      </w:r>
      <w:r w:rsidRPr="00993C0D">
        <w:t xml:space="preserve">nozzle, </w:t>
      </w:r>
      <w:r>
        <w:t xml:space="preserve">a </w:t>
      </w:r>
      <w:r w:rsidRPr="00993C0D">
        <w:t xml:space="preserve">transverse line with </w:t>
      </w:r>
      <w:r>
        <w:t xml:space="preserve">a row of </w:t>
      </w:r>
      <w:r w:rsidRPr="00993C0D">
        <w:t>four notches</w:t>
      </w:r>
      <w:r>
        <w:t xml:space="preserve">. From the middle of this row, a </w:t>
      </w:r>
      <w:r w:rsidRPr="00993C0D">
        <w:t>groove split</w:t>
      </w:r>
      <w:r>
        <w:t>s</w:t>
      </w:r>
      <w:r w:rsidRPr="00993C0D">
        <w:t xml:space="preserve"> into two curved branches surrounding </w:t>
      </w:r>
      <w:r>
        <w:t xml:space="preserve">the </w:t>
      </w:r>
      <w:r w:rsidRPr="00993C0D">
        <w:t xml:space="preserve">filling-hole area. Broad short splayed nozzle with </w:t>
      </w:r>
      <w:r>
        <w:t xml:space="preserve">a </w:t>
      </w:r>
      <w:r w:rsidRPr="00993C0D">
        <w:t>slightly curved tip and two sharp side angles. Flat oval base.</w:t>
      </w:r>
    </w:p>
    <w:p w14:paraId="0971411A" w14:textId="77777777" w:rsidR="00850678" w:rsidRDefault="00850678" w:rsidP="00850678">
      <w:pPr>
        <w:spacing w:line="480" w:lineRule="auto"/>
      </w:pPr>
      <w:r>
        <w:t>Discus Iconography:</w:t>
      </w:r>
    </w:p>
    <w:p w14:paraId="32D726AB" w14:textId="77777777" w:rsidR="00B7622F" w:rsidRDefault="00B7622F" w:rsidP="00B7622F">
      <w:pPr>
        <w:spacing w:line="480" w:lineRule="auto"/>
      </w:pPr>
      <w:r>
        <w:t xml:space="preserve">Type: </w:t>
      </w:r>
      <w:r w:rsidRPr="00993C0D">
        <w:t xml:space="preserve">Bailey M (late </w:t>
      </w:r>
      <w:r w:rsidRPr="00993C0D">
        <w:rPr>
          <w:i/>
        </w:rPr>
        <w:t>Vogelkopflampen</w:t>
      </w:r>
      <w:r w:rsidR="00935ADA">
        <w:t>)</w:t>
      </w:r>
    </w:p>
    <w:p w14:paraId="02F32B1E" w14:textId="77777777" w:rsidR="00B7622F" w:rsidRDefault="00B7622F" w:rsidP="00B7622F">
      <w:pPr>
        <w:spacing w:line="480" w:lineRule="auto"/>
      </w:pPr>
      <w:r>
        <w:t xml:space="preserve">Place of Manufacture or Origin: </w:t>
      </w:r>
      <w:r w:rsidR="00935ADA">
        <w:t>Italy</w:t>
      </w:r>
    </w:p>
    <w:p w14:paraId="45C9CBD4" w14:textId="77777777" w:rsidR="00B7622F" w:rsidRDefault="00B7622F" w:rsidP="00B7622F">
      <w:pPr>
        <w:spacing w:line="480" w:lineRule="auto"/>
      </w:pPr>
      <w:r>
        <w:t xml:space="preserve">Parallels: </w:t>
      </w:r>
      <w:r w:rsidRPr="00993C0D">
        <w:t xml:space="preserve">Brants 1913, no. 145, pl. 1; Bernhard 1955, nos. 215–16, pls. 42–43; Fernández Chicarro 1956, no. 811, fig. 44; Haken 1958, pp. 34–38; Ponsich 1965, no. 6, pl. 1; Colini 1966–68; Pisani Sartorio 1969–70; Deneauve 1969, no. 271, pl. 34; Menzel 1969, p. 24, nos. 76–78, fig. 22; Bailey BM </w:t>
      </w:r>
      <w:r w:rsidRPr="00524C6D">
        <w:rPr>
          <w:caps/>
        </w:rPr>
        <w:t>i</w:t>
      </w:r>
      <w:r w:rsidRPr="00993C0D">
        <w:t xml:space="preserve">, Q 744, pls. 137, 150; Gualandi Genito 1977, nos. 121–23, pls. 22–23; Bailey BM </w:t>
      </w:r>
      <w:r w:rsidRPr="00524C6D">
        <w:rPr>
          <w:caps/>
        </w:rPr>
        <w:t>ii</w:t>
      </w:r>
      <w:r w:rsidRPr="00993C0D">
        <w:t>, Q 1153–Q 1156, pl. 50 (central Italy); Rosenthal and Sivan 1978, p. 17, no. 37; Pavolini 1980, pp. 61–63, pl. 15, fig. 1; Zaccaria Ruggiu 1980, p. 56, no. 98, p. 57, no. 105, and pp. 66–70, nos. 95–114; Gualandi Genito 1986, p. 115, no. 10; Di Filippo Balestrazzi 1988, vol. 2.2, no. 180, pl. 24; Amaré Tafalla 1988, fig. 240.2; Larese and Sgreva 1996, pp. 179–80, nos. 272–81; Bémont and Chew 2007, p. 454, pl. 29, IT 110.</w:t>
      </w:r>
    </w:p>
    <w:p w14:paraId="56E454E0" w14:textId="77777777" w:rsidR="00A26E6B" w:rsidRDefault="00A26E6B" w:rsidP="00A26E6B">
      <w:pPr>
        <w:spacing w:line="480" w:lineRule="auto"/>
      </w:pPr>
      <w:r>
        <w:t xml:space="preserve">Provenance: </w:t>
      </w:r>
    </w:p>
    <w:p w14:paraId="699D6B1E" w14:textId="77777777" w:rsidR="00B7622F" w:rsidRDefault="00B7622F" w:rsidP="00B7622F">
      <w:pPr>
        <w:spacing w:line="480" w:lineRule="auto"/>
      </w:pPr>
      <w:r>
        <w:t>Bibliography: Unpublished.</w:t>
      </w:r>
    </w:p>
    <w:p w14:paraId="57234C57" w14:textId="77777777" w:rsidR="00F57455" w:rsidRPr="00993C0D" w:rsidRDefault="00B7622F" w:rsidP="00B7622F">
      <w:pPr>
        <w:spacing w:line="480" w:lineRule="auto"/>
      </w:pPr>
      <w:r>
        <w:t xml:space="preserve">Date: </w:t>
      </w:r>
      <w:r w:rsidR="00935ADA">
        <w:t>Flavian to Hadrianic</w:t>
      </w:r>
    </w:p>
    <w:p w14:paraId="00349BC6" w14:textId="77777777" w:rsidR="00773985" w:rsidRPr="00993C0D" w:rsidRDefault="00773985" w:rsidP="007739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B7622F">
        <w:rPr>
          <w:rFonts w:ascii="Palatino" w:hAnsi="Palatino"/>
        </w:rPr>
        <w:t>69; 138</w:t>
      </w:r>
    </w:p>
    <w:p w14:paraId="7D489933" w14:textId="77777777" w:rsidR="00F57455" w:rsidRPr="00993C0D" w:rsidRDefault="00F57455" w:rsidP="00F57455">
      <w:pPr>
        <w:pStyle w:val="Textedelespacerserv2"/>
        <w:numPr>
          <w:ilvl w:val="0"/>
          <w:numId w:val="0"/>
        </w:numPr>
        <w:spacing w:line="480" w:lineRule="auto"/>
        <w:jc w:val="left"/>
        <w:outlineLvl w:val="9"/>
        <w:rPr>
          <w:rFonts w:ascii="Palatino" w:hAnsi="Palatino"/>
        </w:rPr>
      </w:pPr>
    </w:p>
    <w:p w14:paraId="652A220D" w14:textId="77777777" w:rsidR="00547F2D" w:rsidRPr="00993C0D" w:rsidDel="005319F7" w:rsidRDefault="00547F2D" w:rsidP="00547F2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C6943F0" w14:textId="77777777" w:rsidR="00547F2D" w:rsidRDefault="00547F2D" w:rsidP="00547F2D">
      <w:pPr>
        <w:pStyle w:val="Textedelespacerserv2"/>
        <w:numPr>
          <w:ilvl w:val="0"/>
          <w:numId w:val="0"/>
        </w:numPr>
        <w:spacing w:line="480" w:lineRule="auto"/>
        <w:jc w:val="left"/>
        <w:outlineLvl w:val="9"/>
        <w:rPr>
          <w:rFonts w:ascii="Palatino" w:hAnsi="Palatino"/>
        </w:rPr>
      </w:pPr>
    </w:p>
    <w:p w14:paraId="0D60014B" w14:textId="77777777" w:rsidR="002B4AF4" w:rsidRDefault="000C2903" w:rsidP="002B4AF4">
      <w:pPr>
        <w:spacing w:line="480" w:lineRule="auto"/>
      </w:pPr>
      <w:r>
        <w:t>Catalogue Number: 76</w:t>
      </w:r>
    </w:p>
    <w:p w14:paraId="371E4914" w14:textId="77777777" w:rsidR="002B4AF4" w:rsidRDefault="002B4AF4" w:rsidP="002B4AF4">
      <w:pPr>
        <w:spacing w:line="480" w:lineRule="auto"/>
      </w:pPr>
      <w:r>
        <w:t xml:space="preserve">Inventory Number: </w:t>
      </w:r>
      <w:r w:rsidRPr="00993C0D">
        <w:t>83.</w:t>
      </w:r>
      <w:r w:rsidRPr="00524C6D">
        <w:rPr>
          <w:caps/>
        </w:rPr>
        <w:t>aq</w:t>
      </w:r>
      <w:r w:rsidRPr="00993C0D">
        <w:t>.377.8</w:t>
      </w:r>
    </w:p>
    <w:p w14:paraId="1FE64BE6" w14:textId="77777777" w:rsidR="002B4AF4" w:rsidRDefault="002B4AF4" w:rsidP="002B4AF4">
      <w:pPr>
        <w:spacing w:line="480" w:lineRule="auto"/>
      </w:pPr>
      <w:r>
        <w:t xml:space="preserve">Dimensions: </w:t>
      </w:r>
      <w:r w:rsidRPr="00993C0D">
        <w:t>L: 11.0; W: 8.5; H: 3.2</w:t>
      </w:r>
    </w:p>
    <w:p w14:paraId="60FA82E8" w14:textId="4ACBAE93" w:rsidR="002B4AF4" w:rsidRDefault="002B4AF4" w:rsidP="002B4AF4">
      <w:pPr>
        <w:spacing w:line="480" w:lineRule="auto"/>
      </w:pPr>
      <w:r>
        <w:t xml:space="preserve">Condition and Fabric: </w:t>
      </w:r>
      <w:r w:rsidRPr="00993C0D">
        <w:t xml:space="preserve">Intact. Clay 5YR6/3 light reddish brown, unevenly </w:t>
      </w:r>
      <w:r w:rsidR="000934DC" w:rsidRPr="00993C0D">
        <w:t xml:space="preserve">applied </w:t>
      </w:r>
      <w:r w:rsidR="000934DC">
        <w:t xml:space="preserve">and </w:t>
      </w:r>
      <w:r w:rsidRPr="00993C0D">
        <w:t>preserved glaze, mostly 5YR4/1 dark gray on upper part and side.</w:t>
      </w:r>
    </w:p>
    <w:p w14:paraId="057CDBA5" w14:textId="77777777" w:rsidR="002B4AF4" w:rsidRDefault="002B4AF4" w:rsidP="002B4AF4">
      <w:pPr>
        <w:spacing w:line="480" w:lineRule="auto"/>
      </w:pPr>
      <w:r>
        <w:t xml:space="preserve">Description: </w:t>
      </w:r>
      <w:r w:rsidRPr="00993C0D">
        <w:t xml:space="preserve">Moldmade. Voluted lug handle on each side. Flat shoulder with </w:t>
      </w:r>
      <w:r>
        <w:t xml:space="preserve">a </w:t>
      </w:r>
      <w:r w:rsidRPr="00993C0D">
        <w:t xml:space="preserve">rounded outer ridge and four rills. Flat-bottomed discus with sloping walls. Central filling-hole surrounded by two thin ridges encircling </w:t>
      </w:r>
      <w:r>
        <w:t xml:space="preserve">a </w:t>
      </w:r>
      <w:r w:rsidRPr="00993C0D">
        <w:t xml:space="preserve">radial pattern. V-shaped channel between discus and nozzle; relief club with cross-markings in </w:t>
      </w:r>
      <w:r>
        <w:t xml:space="preserve">the </w:t>
      </w:r>
      <w:r w:rsidRPr="00993C0D">
        <w:t xml:space="preserve">middle of </w:t>
      </w:r>
      <w:r>
        <w:t xml:space="preserve">the </w:t>
      </w:r>
      <w:r w:rsidRPr="00993C0D">
        <w:t xml:space="preserve">channel. Air hole above club. Splayed volute-nozzle </w:t>
      </w:r>
      <w:r>
        <w:t xml:space="preserve">with a </w:t>
      </w:r>
      <w:r w:rsidRPr="00993C0D">
        <w:t>curved tip. Raised base-ring.</w:t>
      </w:r>
    </w:p>
    <w:p w14:paraId="220308DB" w14:textId="77777777" w:rsidR="00232767" w:rsidRDefault="00232767" w:rsidP="00232767">
      <w:pPr>
        <w:spacing w:line="480" w:lineRule="auto"/>
      </w:pPr>
      <w:r>
        <w:t>Discus Iconography: Plain discus.</w:t>
      </w:r>
    </w:p>
    <w:p w14:paraId="69779113" w14:textId="77777777" w:rsidR="002B4AF4" w:rsidRDefault="002B4AF4" w:rsidP="002B4AF4">
      <w:pPr>
        <w:spacing w:line="480" w:lineRule="auto"/>
      </w:pPr>
      <w:r>
        <w:t xml:space="preserve">Type: </w:t>
      </w:r>
      <w:r w:rsidRPr="00993C0D">
        <w:t xml:space="preserve">Loeschcke </w:t>
      </w:r>
      <w:r w:rsidRPr="00524C6D">
        <w:rPr>
          <w:caps/>
        </w:rPr>
        <w:t xml:space="preserve">i </w:t>
      </w:r>
      <w:r w:rsidR="00935ADA">
        <w:t>A; Bailey A group i</w:t>
      </w:r>
    </w:p>
    <w:p w14:paraId="2B0565BD" w14:textId="77777777" w:rsidR="002B4AF4" w:rsidRDefault="002B4AF4" w:rsidP="002B4AF4">
      <w:pPr>
        <w:spacing w:line="480" w:lineRule="auto"/>
      </w:pPr>
      <w:r>
        <w:t xml:space="preserve">Place of Manufacture or Origin: </w:t>
      </w:r>
      <w:r w:rsidR="00935ADA">
        <w:t>Anatolia</w:t>
      </w:r>
    </w:p>
    <w:p w14:paraId="091CC35A" w14:textId="77777777" w:rsidR="002B4AF4" w:rsidRDefault="002B4AF4" w:rsidP="002B4AF4">
      <w:pPr>
        <w:spacing w:line="480" w:lineRule="auto"/>
      </w:pPr>
      <w:r>
        <w:t xml:space="preserve">Parallels: None </w:t>
      </w:r>
      <w:r w:rsidRPr="00993C0D">
        <w:t xml:space="preserve">found; (close) Bailey BM </w:t>
      </w:r>
      <w:r w:rsidRPr="00524C6D">
        <w:rPr>
          <w:caps/>
        </w:rPr>
        <w:t>ii</w:t>
      </w:r>
      <w:r w:rsidRPr="00993C0D">
        <w:t>, Q 755, pl. 1, with two lug handles, V-shaped channel decorated with club with cross-markings, and similar molding encircling filling-hole.</w:t>
      </w:r>
    </w:p>
    <w:p w14:paraId="1098E720" w14:textId="77777777" w:rsidR="00A26E6B" w:rsidRDefault="00A26E6B" w:rsidP="00A26E6B">
      <w:pPr>
        <w:spacing w:line="480" w:lineRule="auto"/>
      </w:pPr>
      <w:r>
        <w:t xml:space="preserve">Provenance: </w:t>
      </w:r>
    </w:p>
    <w:p w14:paraId="2F7F164F" w14:textId="77777777" w:rsidR="002B4AF4" w:rsidRDefault="002B4AF4" w:rsidP="002B4AF4">
      <w:pPr>
        <w:spacing w:line="480" w:lineRule="auto"/>
      </w:pPr>
      <w:r>
        <w:t>Bibliography: Unpublished.</w:t>
      </w:r>
    </w:p>
    <w:p w14:paraId="22403856" w14:textId="16328047" w:rsidR="00547F2D" w:rsidRPr="00993C0D" w:rsidRDefault="002B4AF4" w:rsidP="00C50858">
      <w:pPr>
        <w:spacing w:line="480" w:lineRule="auto"/>
      </w:pPr>
      <w:r>
        <w:t xml:space="preserve">Date: </w:t>
      </w:r>
      <w:r w:rsidR="004F0E4F">
        <w:t>Augustan to Tiberian</w:t>
      </w:r>
    </w:p>
    <w:p w14:paraId="14BE086C" w14:textId="77777777" w:rsidR="00881529" w:rsidRPr="00993C0D"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2B4AF4">
        <w:rPr>
          <w:rFonts w:ascii="Palatino" w:hAnsi="Palatino"/>
        </w:rPr>
        <w:t xml:space="preserve"> -27; 37</w:t>
      </w:r>
    </w:p>
    <w:p w14:paraId="5955CE28"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p>
    <w:p w14:paraId="4BD2B3D7"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D4A1ABE" w14:textId="77777777" w:rsidR="00547F2D" w:rsidRDefault="00547F2D" w:rsidP="00547F2D">
      <w:pPr>
        <w:pStyle w:val="Textedelespacerserv2"/>
        <w:numPr>
          <w:ilvl w:val="0"/>
          <w:numId w:val="0"/>
        </w:numPr>
        <w:spacing w:line="480" w:lineRule="auto"/>
        <w:jc w:val="left"/>
        <w:outlineLvl w:val="9"/>
        <w:rPr>
          <w:rFonts w:ascii="Palatino" w:hAnsi="Palatino"/>
        </w:rPr>
      </w:pPr>
    </w:p>
    <w:p w14:paraId="4EF0CA7B" w14:textId="77777777" w:rsidR="00835031" w:rsidRDefault="00835031" w:rsidP="00835031">
      <w:pPr>
        <w:spacing w:line="480" w:lineRule="auto"/>
      </w:pPr>
      <w:r>
        <w:t>Catalogue Number: 77</w:t>
      </w:r>
    </w:p>
    <w:p w14:paraId="0694BA69" w14:textId="77777777" w:rsidR="00835031" w:rsidRDefault="00835031" w:rsidP="00835031">
      <w:pPr>
        <w:spacing w:line="480" w:lineRule="auto"/>
      </w:pPr>
      <w:r>
        <w:t xml:space="preserve">Inventory Number: </w:t>
      </w:r>
      <w:r w:rsidRPr="00993C0D">
        <w:t>83.</w:t>
      </w:r>
      <w:r w:rsidRPr="00524C6D">
        <w:rPr>
          <w:caps/>
        </w:rPr>
        <w:t>aq</w:t>
      </w:r>
      <w:r w:rsidRPr="00993C0D">
        <w:t>.377.50</w:t>
      </w:r>
    </w:p>
    <w:p w14:paraId="12C00CF0" w14:textId="77777777" w:rsidR="00835031" w:rsidRDefault="00835031" w:rsidP="00835031">
      <w:pPr>
        <w:spacing w:line="480" w:lineRule="auto"/>
      </w:pPr>
      <w:r>
        <w:t xml:space="preserve">Dimensions: </w:t>
      </w:r>
      <w:r w:rsidRPr="00993C0D">
        <w:t>L: 9.6; W: 7.0; H: 2.7</w:t>
      </w:r>
    </w:p>
    <w:p w14:paraId="6CBD0EE7" w14:textId="77777777" w:rsidR="00835031" w:rsidRDefault="00835031" w:rsidP="00835031">
      <w:pPr>
        <w:spacing w:line="480" w:lineRule="auto"/>
      </w:pPr>
      <w:r>
        <w:t xml:space="preserve">Condition and Fabric: </w:t>
      </w:r>
      <w:r w:rsidRPr="00993C0D">
        <w:t>Intact. Clay 10YR6/2 light brownish gray, mottled glaze, mostly 10YR4/2 dark grayish brown.</w:t>
      </w:r>
    </w:p>
    <w:p w14:paraId="2BF1AB35" w14:textId="77777777" w:rsidR="00835031" w:rsidRDefault="00835031" w:rsidP="00835031">
      <w:pPr>
        <w:spacing w:line="480" w:lineRule="auto"/>
      </w:pPr>
      <w:r>
        <w:t xml:space="preserve">Description: </w:t>
      </w:r>
      <w:r w:rsidRPr="00993C0D">
        <w:t>Moldmade, from plaster mold. Shoulder of Loeschcke form</w:t>
      </w:r>
      <w:r w:rsidRPr="00524C6D">
        <w:rPr>
          <w:caps/>
        </w:rPr>
        <w:t xml:space="preserve"> i </w:t>
      </w:r>
      <w:r w:rsidRPr="00993C0D">
        <w:t>interrupted by</w:t>
      </w:r>
      <w:r>
        <w:t xml:space="preserve"> a </w:t>
      </w:r>
      <w:r w:rsidRPr="00993C0D">
        <w:t xml:space="preserve">V-shaped channel between discus and </w:t>
      </w:r>
      <w:r w:rsidR="00634FC7">
        <w:t xml:space="preserve">nozzle. </w:t>
      </w:r>
      <w:r w:rsidRPr="00993C0D">
        <w:t xml:space="preserve">Central filling-hole. Splayed volute-nozzle with angular tip. Raised base-ring marked off </w:t>
      </w:r>
      <w:r>
        <w:t>by</w:t>
      </w:r>
      <w:r w:rsidRPr="00993C0D">
        <w:t xml:space="preserve"> two circular grooves.</w:t>
      </w:r>
    </w:p>
    <w:p w14:paraId="7141CA52" w14:textId="77777777" w:rsidR="00835031" w:rsidRDefault="00835031" w:rsidP="00835031">
      <w:pPr>
        <w:spacing w:line="480" w:lineRule="auto"/>
      </w:pPr>
      <w:r>
        <w:t>Discus Iconography: Lamp</w:t>
      </w:r>
      <w:r w:rsidR="00634FC7">
        <w:t xml:space="preserve"> </w:t>
      </w:r>
      <w:r w:rsidR="00634FC7" w:rsidRPr="00993C0D">
        <w:t>w</w:t>
      </w:r>
      <w:r w:rsidR="00EF3729">
        <w:t>ith angular nozzle and crescent-</w:t>
      </w:r>
      <w:r w:rsidR="00634FC7" w:rsidRPr="00993C0D">
        <w:t>handle ornament</w:t>
      </w:r>
      <w:r>
        <w:t>.</w:t>
      </w:r>
    </w:p>
    <w:p w14:paraId="03FBA33B" w14:textId="0E4785AF" w:rsidR="00835031" w:rsidRDefault="00835031" w:rsidP="00835031">
      <w:pPr>
        <w:spacing w:line="480" w:lineRule="auto"/>
      </w:pPr>
      <w:r>
        <w:t xml:space="preserve">Type: </w:t>
      </w:r>
      <w:r w:rsidRPr="00993C0D">
        <w:t xml:space="preserve">Loeschcke </w:t>
      </w:r>
      <w:r w:rsidRPr="00524C6D">
        <w:rPr>
          <w:caps/>
        </w:rPr>
        <w:t xml:space="preserve">i </w:t>
      </w:r>
      <w:r w:rsidR="000934DC">
        <w:t>A; Bailey A group i</w:t>
      </w:r>
    </w:p>
    <w:p w14:paraId="67B1B039" w14:textId="7DD6201A" w:rsidR="00835031" w:rsidRDefault="00835031" w:rsidP="00835031">
      <w:pPr>
        <w:spacing w:line="480" w:lineRule="auto"/>
      </w:pPr>
      <w:r>
        <w:t xml:space="preserve">Place of Manufacture or Origin: </w:t>
      </w:r>
      <w:r w:rsidR="000934DC">
        <w:t>North Africa</w:t>
      </w:r>
    </w:p>
    <w:p w14:paraId="26C277D7" w14:textId="77777777" w:rsidR="00835031" w:rsidRDefault="00835031" w:rsidP="00835031">
      <w:pPr>
        <w:spacing w:line="480" w:lineRule="auto"/>
      </w:pPr>
      <w:r>
        <w:t xml:space="preserve">Parallels: </w:t>
      </w:r>
      <w:r w:rsidRPr="00993C0D">
        <w:t xml:space="preserve">Loeschcke 1919, no. 461, pl. </w:t>
      </w:r>
      <w:r w:rsidRPr="00524C6D">
        <w:rPr>
          <w:caps/>
        </w:rPr>
        <w:t>xvii</w:t>
      </w:r>
      <w:r w:rsidRPr="00993C0D">
        <w:t xml:space="preserve"> (Loeschcke </w:t>
      </w:r>
      <w:r w:rsidRPr="00524C6D">
        <w:rPr>
          <w:caps/>
        </w:rPr>
        <w:t>iv</w:t>
      </w:r>
      <w:r w:rsidRPr="00993C0D">
        <w:t>); Fremersdorf 1922, p. 94, type 25; Righini 1966, no. 26, fig. 7 (</w:t>
      </w:r>
      <w:r w:rsidR="00D27C53">
        <w:t>{{loc_0000:</w:t>
      </w:r>
      <w:r w:rsidRPr="00993C0D">
        <w:t>Faenza</w:t>
      </w:r>
      <w:r w:rsidR="00D27C53">
        <w:t>}}</w:t>
      </w:r>
      <w:r w:rsidRPr="00993C0D">
        <w:t>); (identical)</w:t>
      </w:r>
      <w:r>
        <w:t xml:space="preserve"> </w:t>
      </w:r>
      <w:r w:rsidRPr="00993C0D">
        <w:t xml:space="preserve">Deneauve 1969, no. 338, pl. 39; Bémont 2002, no. 177, pl. 17; (close) Bémont and Chew 2007, p. 474, pl. 49, GA 155 (Loeschcke </w:t>
      </w:r>
      <w:r w:rsidRPr="00524C6D">
        <w:rPr>
          <w:caps/>
        </w:rPr>
        <w:t>iv</w:t>
      </w:r>
      <w:r w:rsidRPr="00993C0D">
        <w:t xml:space="preserve">); </w:t>
      </w:r>
      <w:hyperlink r:id="rId15" w:history="1">
        <w:r w:rsidRPr="00F020F0">
          <w:rPr>
            <w:rStyle w:val="Hyperlink"/>
          </w:rPr>
          <w:t>cat. 78</w:t>
        </w:r>
      </w:hyperlink>
      <w:r w:rsidRPr="00993C0D">
        <w:t>.</w:t>
      </w:r>
    </w:p>
    <w:p w14:paraId="54E7709E" w14:textId="77777777" w:rsidR="00A26E6B" w:rsidRDefault="00A26E6B" w:rsidP="00A26E6B">
      <w:pPr>
        <w:spacing w:line="480" w:lineRule="auto"/>
      </w:pPr>
      <w:r>
        <w:t xml:space="preserve">Provenance: </w:t>
      </w:r>
    </w:p>
    <w:p w14:paraId="0D7C339F" w14:textId="77777777" w:rsidR="00835031" w:rsidRDefault="00835031" w:rsidP="00835031">
      <w:pPr>
        <w:spacing w:line="480" w:lineRule="auto"/>
      </w:pPr>
      <w:r>
        <w:t>Bibliography: Unpublished.</w:t>
      </w:r>
    </w:p>
    <w:p w14:paraId="70D51D4C" w14:textId="77777777" w:rsidR="00547F2D" w:rsidRPr="00993C0D" w:rsidRDefault="00835031" w:rsidP="00835031">
      <w:pPr>
        <w:spacing w:line="480" w:lineRule="auto"/>
      </w:pPr>
      <w:r>
        <w:t xml:space="preserve">Date: </w:t>
      </w:r>
      <w:r w:rsidR="00935ADA">
        <w:t>Augustan to Tiberian</w:t>
      </w:r>
    </w:p>
    <w:p w14:paraId="3AD1D1D7" w14:textId="77777777" w:rsidR="00881529" w:rsidRPr="00993C0D"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835031">
        <w:rPr>
          <w:rFonts w:ascii="Palatino" w:hAnsi="Palatino"/>
        </w:rPr>
        <w:t xml:space="preserve"> -27; 37</w:t>
      </w:r>
    </w:p>
    <w:p w14:paraId="1E6BE7DE"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p>
    <w:p w14:paraId="2CAB036B"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7AEFC8F" w14:textId="77777777" w:rsidR="00547F2D" w:rsidRDefault="00547F2D" w:rsidP="00547F2D">
      <w:pPr>
        <w:pStyle w:val="Textedelespacerserv2"/>
        <w:numPr>
          <w:ilvl w:val="0"/>
          <w:numId w:val="0"/>
        </w:numPr>
        <w:spacing w:line="480" w:lineRule="auto"/>
        <w:jc w:val="left"/>
        <w:outlineLvl w:val="9"/>
        <w:rPr>
          <w:rFonts w:ascii="Palatino" w:hAnsi="Palatino"/>
        </w:rPr>
      </w:pPr>
    </w:p>
    <w:p w14:paraId="4F1BC7E0" w14:textId="77777777" w:rsidR="00DB4460" w:rsidRDefault="00DB4460" w:rsidP="00DB4460">
      <w:pPr>
        <w:spacing w:line="480" w:lineRule="auto"/>
      </w:pPr>
      <w:r>
        <w:t>Catalogue Number: 78</w:t>
      </w:r>
    </w:p>
    <w:p w14:paraId="77CFB29D" w14:textId="77777777" w:rsidR="00DB4460" w:rsidRDefault="00DB4460" w:rsidP="00DB4460">
      <w:pPr>
        <w:spacing w:line="480" w:lineRule="auto"/>
      </w:pPr>
      <w:r>
        <w:t xml:space="preserve">Inventory Number: </w:t>
      </w:r>
      <w:r w:rsidRPr="00993C0D">
        <w:t>83.</w:t>
      </w:r>
      <w:r w:rsidRPr="00524C6D">
        <w:rPr>
          <w:caps/>
        </w:rPr>
        <w:t>aq</w:t>
      </w:r>
      <w:r w:rsidRPr="00993C0D">
        <w:t>.377.69</w:t>
      </w:r>
    </w:p>
    <w:p w14:paraId="760433DB" w14:textId="77777777" w:rsidR="00DB4460" w:rsidRDefault="00DB4460" w:rsidP="00DB4460">
      <w:pPr>
        <w:spacing w:line="480" w:lineRule="auto"/>
      </w:pPr>
      <w:r>
        <w:t xml:space="preserve">Dimensions: </w:t>
      </w:r>
      <w:r w:rsidRPr="00993C0D">
        <w:t>L: 10.1; W: 7.3; H: 3.5</w:t>
      </w:r>
    </w:p>
    <w:p w14:paraId="1A465E75" w14:textId="77777777" w:rsidR="00DB4460" w:rsidRDefault="00DB4460" w:rsidP="00DB4460">
      <w:pPr>
        <w:spacing w:line="480" w:lineRule="auto"/>
      </w:pPr>
      <w:r>
        <w:t xml:space="preserve">Condition and Fabric: </w:t>
      </w:r>
      <w:r w:rsidRPr="00993C0D">
        <w:t>Thin crack between wick-hole and center of discus; back of lamp restored; overpainted. Clay 7.5YR6/4 light brown, glaze near 5YR5/4 reddish brown.</w:t>
      </w:r>
    </w:p>
    <w:p w14:paraId="18A278C3" w14:textId="77777777" w:rsidR="00DB4460" w:rsidRDefault="00DB4460" w:rsidP="00DB4460">
      <w:pPr>
        <w:spacing w:line="480" w:lineRule="auto"/>
      </w:pPr>
      <w:r>
        <w:t xml:space="preserve">Description: </w:t>
      </w:r>
      <w:r w:rsidRPr="00993C0D">
        <w:t>Moldmade.</w:t>
      </w:r>
      <w:r w:rsidRPr="00993C0D">
        <w:rPr>
          <w:b/>
        </w:rPr>
        <w:t xml:space="preserve"> </w:t>
      </w:r>
      <w:r w:rsidRPr="00993C0D">
        <w:t xml:space="preserve">Inward-sloping shoulder of Loeschcke form </w:t>
      </w:r>
      <w:r w:rsidRPr="00524C6D">
        <w:rPr>
          <w:caps/>
        </w:rPr>
        <w:t>ii</w:t>
      </w:r>
      <w:r w:rsidRPr="00993C0D">
        <w:t xml:space="preserve"> a, interrupted by </w:t>
      </w:r>
      <w:r>
        <w:t xml:space="preserve">a </w:t>
      </w:r>
      <w:r w:rsidRPr="00993C0D">
        <w:t xml:space="preserve">V-shaped channel between discus and nozzle. Central filling-hole. Splayed volute-nozzle with angled tip. Raised base-ring marked off </w:t>
      </w:r>
      <w:r>
        <w:t>by</w:t>
      </w:r>
      <w:r w:rsidRPr="00993C0D">
        <w:t xml:space="preserve"> two circular grooves.</w:t>
      </w:r>
    </w:p>
    <w:p w14:paraId="2BFF848B" w14:textId="77777777" w:rsidR="00DB4460" w:rsidRDefault="00DB4460" w:rsidP="00DB4460">
      <w:pPr>
        <w:spacing w:line="480" w:lineRule="auto"/>
      </w:pPr>
      <w:r>
        <w:t>Discus Iconography: Lamp</w:t>
      </w:r>
      <w:r w:rsidR="00EF3729" w:rsidRPr="00EF3729">
        <w:t xml:space="preserve"> </w:t>
      </w:r>
      <w:r w:rsidR="00EF3729" w:rsidRPr="00993C0D">
        <w:t>with angular nozzle and crescent-ornament handle</w:t>
      </w:r>
      <w:r>
        <w:t>.</w:t>
      </w:r>
    </w:p>
    <w:p w14:paraId="048C88B7" w14:textId="77777777" w:rsidR="00DB4460" w:rsidRDefault="00DB4460" w:rsidP="00DB4460">
      <w:pPr>
        <w:spacing w:line="480" w:lineRule="auto"/>
      </w:pPr>
      <w:r>
        <w:t xml:space="preserve">Type: </w:t>
      </w:r>
      <w:r w:rsidRPr="00993C0D">
        <w:t xml:space="preserve">Loeschcke </w:t>
      </w:r>
      <w:r w:rsidRPr="00524C6D">
        <w:rPr>
          <w:caps/>
        </w:rPr>
        <w:t xml:space="preserve">i </w:t>
      </w:r>
      <w:r w:rsidR="00935ADA">
        <w:t>A; Bailey A group i</w:t>
      </w:r>
    </w:p>
    <w:p w14:paraId="1E657B25" w14:textId="77777777" w:rsidR="00DB4460" w:rsidRDefault="00DB4460" w:rsidP="00DB4460">
      <w:pPr>
        <w:spacing w:line="480" w:lineRule="auto"/>
      </w:pPr>
      <w:r>
        <w:t xml:space="preserve">Place of Manufacture or Origin: </w:t>
      </w:r>
      <w:r w:rsidR="00935ADA">
        <w:t>Anatolia</w:t>
      </w:r>
    </w:p>
    <w:p w14:paraId="363209CB" w14:textId="77777777" w:rsidR="00DB4460" w:rsidRDefault="00DB4460" w:rsidP="00DB4460">
      <w:pPr>
        <w:spacing w:line="480" w:lineRule="auto"/>
      </w:pPr>
      <w:r>
        <w:t xml:space="preserve">Parallels: </w:t>
      </w:r>
      <w:r w:rsidRPr="00993C0D">
        <w:t xml:space="preserve">Loeschcke 1919, no. 461, pl. </w:t>
      </w:r>
      <w:r w:rsidRPr="00524C6D">
        <w:rPr>
          <w:caps/>
        </w:rPr>
        <w:t>xvii</w:t>
      </w:r>
      <w:r w:rsidRPr="00993C0D">
        <w:t xml:space="preserve"> (Loeschcke type </w:t>
      </w:r>
      <w:r w:rsidRPr="00524C6D">
        <w:rPr>
          <w:caps/>
        </w:rPr>
        <w:t>iv</w:t>
      </w:r>
      <w:r w:rsidRPr="00993C0D">
        <w:t>); Fremersdorf 1922, p. 94, type 25; (identical)</w:t>
      </w:r>
      <w:r>
        <w:t xml:space="preserve"> </w:t>
      </w:r>
      <w:r w:rsidRPr="00993C0D">
        <w:t xml:space="preserve">Deneauve 1969, no. 338, pl. 39; Bémont and Chew 2007, p. 474, pl. 49, GA 155 (Loeschcke </w:t>
      </w:r>
      <w:r w:rsidRPr="00524C6D">
        <w:rPr>
          <w:caps/>
        </w:rPr>
        <w:t>iv</w:t>
      </w:r>
      <w:r w:rsidRPr="00993C0D">
        <w:t xml:space="preserve">); </w:t>
      </w:r>
      <w:hyperlink r:id="rId16" w:history="1">
        <w:r w:rsidRPr="00F020F0">
          <w:rPr>
            <w:rStyle w:val="Hyperlink"/>
          </w:rPr>
          <w:t>cat. 77</w:t>
        </w:r>
      </w:hyperlink>
      <w:r w:rsidRPr="00993C0D">
        <w:t>, similar but not from same mold.</w:t>
      </w:r>
    </w:p>
    <w:p w14:paraId="4DD84DDE" w14:textId="77777777" w:rsidR="00A26E6B" w:rsidRDefault="00A26E6B" w:rsidP="00A26E6B">
      <w:pPr>
        <w:spacing w:line="480" w:lineRule="auto"/>
      </w:pPr>
      <w:r>
        <w:t xml:space="preserve">Provenance: </w:t>
      </w:r>
    </w:p>
    <w:p w14:paraId="38AE71EF" w14:textId="77777777" w:rsidR="00DB4460" w:rsidRDefault="00DB4460" w:rsidP="00DB4460">
      <w:pPr>
        <w:spacing w:line="480" w:lineRule="auto"/>
      </w:pPr>
      <w:r>
        <w:t>Bibliography: Unpublished.</w:t>
      </w:r>
    </w:p>
    <w:p w14:paraId="1755B8B7" w14:textId="77777777" w:rsidR="00547F2D" w:rsidRPr="00993C0D" w:rsidRDefault="00DB4460" w:rsidP="00DB4460">
      <w:pPr>
        <w:spacing w:line="480" w:lineRule="auto"/>
      </w:pPr>
      <w:r>
        <w:t xml:space="preserve">Date: </w:t>
      </w:r>
      <w:r w:rsidR="00935ADA">
        <w:t>Augustan to Tiberian</w:t>
      </w:r>
    </w:p>
    <w:p w14:paraId="4E9C049E" w14:textId="77777777" w:rsidR="00547F2D" w:rsidRDefault="00881529" w:rsidP="00547F2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DB4460">
        <w:rPr>
          <w:rFonts w:ascii="Palatino" w:hAnsi="Palatino"/>
        </w:rPr>
        <w:t>27; 37</w:t>
      </w:r>
    </w:p>
    <w:p w14:paraId="526A0DD2" w14:textId="77777777" w:rsidR="00881529" w:rsidRPr="00993C0D" w:rsidRDefault="00881529" w:rsidP="00547F2D">
      <w:pPr>
        <w:pStyle w:val="Textedelespacerserv2"/>
        <w:numPr>
          <w:ilvl w:val="0"/>
          <w:numId w:val="0"/>
        </w:numPr>
        <w:spacing w:line="480" w:lineRule="auto"/>
        <w:jc w:val="left"/>
        <w:outlineLvl w:val="9"/>
        <w:rPr>
          <w:rFonts w:ascii="Palatino" w:hAnsi="Palatino"/>
        </w:rPr>
      </w:pPr>
    </w:p>
    <w:p w14:paraId="49A104C2"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1406DA7" w14:textId="77777777" w:rsidR="00547F2D" w:rsidRDefault="00547F2D" w:rsidP="00547F2D">
      <w:pPr>
        <w:pStyle w:val="Textedelespacerserv2"/>
        <w:numPr>
          <w:ilvl w:val="0"/>
          <w:numId w:val="0"/>
        </w:numPr>
        <w:spacing w:line="480" w:lineRule="auto"/>
        <w:jc w:val="left"/>
        <w:outlineLvl w:val="9"/>
        <w:rPr>
          <w:rFonts w:ascii="Palatino" w:hAnsi="Palatino"/>
        </w:rPr>
      </w:pPr>
    </w:p>
    <w:p w14:paraId="5FBB7E13" w14:textId="77777777" w:rsidR="004D70BA" w:rsidRDefault="004D70BA" w:rsidP="004D70BA">
      <w:pPr>
        <w:spacing w:line="480" w:lineRule="auto"/>
      </w:pPr>
      <w:r>
        <w:t>Catalogue Number: 79</w:t>
      </w:r>
    </w:p>
    <w:p w14:paraId="36E09A03" w14:textId="77777777" w:rsidR="004D70BA" w:rsidRDefault="004D70BA" w:rsidP="004D70BA">
      <w:pPr>
        <w:spacing w:line="480" w:lineRule="auto"/>
      </w:pPr>
      <w:r>
        <w:t xml:space="preserve">Inventory Number: </w:t>
      </w:r>
      <w:r w:rsidRPr="00993C0D">
        <w:t>83.</w:t>
      </w:r>
      <w:r w:rsidRPr="00524C6D">
        <w:rPr>
          <w:caps/>
        </w:rPr>
        <w:t>aq</w:t>
      </w:r>
      <w:r w:rsidRPr="00993C0D">
        <w:t>.377.32</w:t>
      </w:r>
    </w:p>
    <w:p w14:paraId="61812946" w14:textId="77777777" w:rsidR="004D70BA" w:rsidRDefault="004D70BA" w:rsidP="004D70BA">
      <w:pPr>
        <w:spacing w:line="480" w:lineRule="auto"/>
      </w:pPr>
      <w:r>
        <w:t xml:space="preserve">Dimensions: </w:t>
      </w:r>
      <w:r w:rsidRPr="00993C0D">
        <w:t>L: 11.5; W: 8.3; H: 3.0</w:t>
      </w:r>
    </w:p>
    <w:p w14:paraId="33194782" w14:textId="77777777" w:rsidR="004D70BA" w:rsidRDefault="004D70BA" w:rsidP="004D70BA">
      <w:pPr>
        <w:spacing w:line="480" w:lineRule="auto"/>
      </w:pPr>
      <w:r>
        <w:t xml:space="preserve">Condition and Fabric: </w:t>
      </w:r>
      <w:r w:rsidRPr="00993C0D">
        <w:t>Intact. Clay 10YR7/3 very pale brown, very flaked remains of glaze near 10YR5/2 grayish brown.</w:t>
      </w:r>
    </w:p>
    <w:p w14:paraId="6BD92156" w14:textId="77777777" w:rsidR="004D70BA" w:rsidRDefault="004D70BA" w:rsidP="004D70BA">
      <w:pPr>
        <w:spacing w:line="480" w:lineRule="auto"/>
      </w:pPr>
      <w:r>
        <w:t xml:space="preserve">Description: </w:t>
      </w:r>
      <w:r w:rsidRPr="00993C0D">
        <w:t>Moldmade.</w:t>
      </w:r>
      <w:r w:rsidRPr="00993C0D">
        <w:rPr>
          <w:b/>
        </w:rPr>
        <w:t xml:space="preserve"> </w:t>
      </w:r>
      <w:r w:rsidRPr="00993C0D">
        <w:t>Shoulder of Loeschcke form</w:t>
      </w:r>
      <w:r w:rsidRPr="00524C6D">
        <w:rPr>
          <w:caps/>
        </w:rPr>
        <w:t xml:space="preserve"> ii </w:t>
      </w:r>
      <w:r w:rsidRPr="00993C0D">
        <w:t xml:space="preserve">a interrupted by </w:t>
      </w:r>
      <w:r>
        <w:t xml:space="preserve">a </w:t>
      </w:r>
      <w:r w:rsidRPr="00993C0D">
        <w:t>short channel between discus and n</w:t>
      </w:r>
      <w:r w:rsidR="00EF3729">
        <w:t>ozzle. Tiny air hole in channel</w:t>
      </w:r>
      <w:r w:rsidRPr="00993C0D">
        <w:t xml:space="preserve">. Central filling-hole. Splayed volute-nozzle with </w:t>
      </w:r>
      <w:r>
        <w:t xml:space="preserve">an </w:t>
      </w:r>
      <w:r w:rsidRPr="00993C0D">
        <w:t>angular tip. Raised base-ring.</w:t>
      </w:r>
    </w:p>
    <w:p w14:paraId="03E0DBA7" w14:textId="77777777" w:rsidR="004D70BA" w:rsidRDefault="004D70BA" w:rsidP="004D70BA">
      <w:pPr>
        <w:spacing w:line="480" w:lineRule="auto"/>
      </w:pPr>
      <w:r>
        <w:t>D</w:t>
      </w:r>
      <w:r w:rsidR="00EF3729">
        <w:t>iscus Iconography: L</w:t>
      </w:r>
      <w:r w:rsidR="00EF3729" w:rsidRPr="00993C0D">
        <w:t xml:space="preserve">eaf branches, two pairs of birds, each flanking </w:t>
      </w:r>
      <w:r w:rsidR="00EF3729">
        <w:t xml:space="preserve">a </w:t>
      </w:r>
      <w:r w:rsidR="00EF3729" w:rsidRPr="00993C0D">
        <w:t xml:space="preserve">pomegranate around </w:t>
      </w:r>
      <w:r w:rsidR="00EF3729">
        <w:t xml:space="preserve">a </w:t>
      </w:r>
      <w:r w:rsidR="00EF3729" w:rsidRPr="00993C0D">
        <w:t>convex ring marked off by two ridges</w:t>
      </w:r>
      <w:r>
        <w:t>.</w:t>
      </w:r>
    </w:p>
    <w:p w14:paraId="64574F70" w14:textId="77777777" w:rsidR="004D70BA" w:rsidRDefault="004D70BA" w:rsidP="004D70BA">
      <w:pPr>
        <w:spacing w:line="480" w:lineRule="auto"/>
      </w:pPr>
      <w:r>
        <w:t xml:space="preserve">Type: </w:t>
      </w:r>
      <w:r w:rsidRPr="00993C0D">
        <w:t xml:space="preserve">Loeschcke </w:t>
      </w:r>
      <w:r w:rsidRPr="00524C6D">
        <w:rPr>
          <w:caps/>
        </w:rPr>
        <w:t xml:space="preserve">i </w:t>
      </w:r>
      <w:r w:rsidR="00935ADA">
        <w:t>A; Bailey A group i</w:t>
      </w:r>
    </w:p>
    <w:p w14:paraId="048F5741" w14:textId="77777777" w:rsidR="004D70BA" w:rsidRDefault="004D70BA" w:rsidP="004D70BA">
      <w:pPr>
        <w:spacing w:line="480" w:lineRule="auto"/>
      </w:pPr>
      <w:r>
        <w:t xml:space="preserve">Place of Manufacture or Origin: </w:t>
      </w:r>
      <w:r w:rsidR="00935ADA">
        <w:t>Anatolia</w:t>
      </w:r>
    </w:p>
    <w:p w14:paraId="0A130ABE" w14:textId="77777777" w:rsidR="004D70BA" w:rsidRDefault="004D70BA" w:rsidP="004D70BA">
      <w:pPr>
        <w:spacing w:line="480" w:lineRule="auto"/>
      </w:pPr>
      <w:r>
        <w:t xml:space="preserve">Parallels: </w:t>
      </w:r>
      <w:r w:rsidRPr="00993C0D">
        <w:t>Cologne Museum, Wollman collection, nos. 40, 54.</w:t>
      </w:r>
    </w:p>
    <w:p w14:paraId="7E3009C6" w14:textId="77777777" w:rsidR="00A26E6B" w:rsidRDefault="00A26E6B" w:rsidP="00A26E6B">
      <w:pPr>
        <w:spacing w:line="480" w:lineRule="auto"/>
      </w:pPr>
      <w:r>
        <w:t xml:space="preserve">Provenance: </w:t>
      </w:r>
    </w:p>
    <w:p w14:paraId="178FE25C" w14:textId="77777777" w:rsidR="004D70BA" w:rsidRDefault="004D70BA" w:rsidP="004D70BA">
      <w:pPr>
        <w:spacing w:line="480" w:lineRule="auto"/>
      </w:pPr>
      <w:r>
        <w:t>Bibliography: Unpublished.</w:t>
      </w:r>
    </w:p>
    <w:p w14:paraId="05EB93E8" w14:textId="77777777" w:rsidR="00547F2D" w:rsidRPr="00993C0D" w:rsidRDefault="004D70BA" w:rsidP="004D70BA">
      <w:pPr>
        <w:spacing w:line="480" w:lineRule="auto"/>
      </w:pPr>
      <w:r>
        <w:t xml:space="preserve">Date: </w:t>
      </w:r>
      <w:r w:rsidR="00935ADA">
        <w:t>Augustan to Tiberian</w:t>
      </w:r>
    </w:p>
    <w:p w14:paraId="3995CC66"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4D70BA">
        <w:rPr>
          <w:rFonts w:ascii="Palatino" w:hAnsi="Palatino"/>
        </w:rPr>
        <w:t xml:space="preserve"> -27; 37</w:t>
      </w:r>
    </w:p>
    <w:p w14:paraId="42CF49D5"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p>
    <w:p w14:paraId="255055FC"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5FF63B7" w14:textId="77777777" w:rsidR="00547F2D" w:rsidRDefault="00547F2D" w:rsidP="00547F2D">
      <w:pPr>
        <w:pStyle w:val="Textedelespacerserv2"/>
        <w:numPr>
          <w:ilvl w:val="0"/>
          <w:numId w:val="0"/>
        </w:numPr>
        <w:spacing w:line="480" w:lineRule="auto"/>
        <w:jc w:val="left"/>
        <w:outlineLvl w:val="9"/>
        <w:rPr>
          <w:rFonts w:ascii="Palatino" w:hAnsi="Palatino"/>
        </w:rPr>
      </w:pPr>
    </w:p>
    <w:p w14:paraId="01A11BAE" w14:textId="77777777" w:rsidR="004D70BA" w:rsidRDefault="004D70BA" w:rsidP="004D70BA">
      <w:pPr>
        <w:spacing w:line="480" w:lineRule="auto"/>
      </w:pPr>
      <w:r>
        <w:t>Catalogue Number: 80</w:t>
      </w:r>
    </w:p>
    <w:p w14:paraId="1CAF9E88" w14:textId="77777777" w:rsidR="004D70BA" w:rsidRDefault="004D70BA" w:rsidP="004D70BA">
      <w:pPr>
        <w:spacing w:line="480" w:lineRule="auto"/>
      </w:pPr>
      <w:r>
        <w:t xml:space="preserve">Inventory Number: </w:t>
      </w:r>
      <w:r w:rsidR="003A6722" w:rsidRPr="00993C0D">
        <w:t>83.</w:t>
      </w:r>
      <w:r w:rsidR="003A6722" w:rsidRPr="00524C6D">
        <w:rPr>
          <w:caps/>
        </w:rPr>
        <w:t>aq</w:t>
      </w:r>
      <w:r w:rsidR="003A6722" w:rsidRPr="00993C0D">
        <w:t>.377.39</w:t>
      </w:r>
    </w:p>
    <w:p w14:paraId="1861835A" w14:textId="77777777" w:rsidR="004D70BA" w:rsidRDefault="004D70BA" w:rsidP="004D70BA">
      <w:pPr>
        <w:spacing w:line="480" w:lineRule="auto"/>
      </w:pPr>
      <w:r>
        <w:t xml:space="preserve">Dimensions: </w:t>
      </w:r>
      <w:r w:rsidR="003A6722" w:rsidRPr="00993C0D">
        <w:t>L: 11.0; W: 8.0; H: 3.6</w:t>
      </w:r>
    </w:p>
    <w:p w14:paraId="6FF8DEA9" w14:textId="77777777" w:rsidR="004D70BA" w:rsidRDefault="004D70BA" w:rsidP="004D70BA">
      <w:pPr>
        <w:spacing w:line="480" w:lineRule="auto"/>
      </w:pPr>
      <w:r>
        <w:t xml:space="preserve">Condition and Fabric: </w:t>
      </w:r>
      <w:r w:rsidR="003A6722" w:rsidRPr="00993C0D">
        <w:t>Chips on left shoulder. Clay 5YR7/4 pink, glaze 5YR4/4 reddish brown.</w:t>
      </w:r>
    </w:p>
    <w:p w14:paraId="3982DC1D" w14:textId="77777777" w:rsidR="004D70BA" w:rsidRDefault="004D70BA" w:rsidP="004D70BA">
      <w:pPr>
        <w:spacing w:line="480" w:lineRule="auto"/>
      </w:pPr>
      <w:r>
        <w:t xml:space="preserve">Description: </w:t>
      </w:r>
      <w:r w:rsidR="003A6722" w:rsidRPr="00993C0D">
        <w:t>Moldmade.</w:t>
      </w:r>
      <w:r w:rsidR="003A6722" w:rsidRPr="00993C0D">
        <w:rPr>
          <w:b/>
        </w:rPr>
        <w:t xml:space="preserve"> </w:t>
      </w:r>
      <w:r w:rsidR="003A6722" w:rsidRPr="00993C0D">
        <w:t>Shoulder of Loeschcke form</w:t>
      </w:r>
      <w:r w:rsidR="003A6722" w:rsidRPr="00524C6D">
        <w:rPr>
          <w:caps/>
        </w:rPr>
        <w:t xml:space="preserve"> ii </w:t>
      </w:r>
      <w:r w:rsidR="003A6722" w:rsidRPr="00993C0D">
        <w:t xml:space="preserve">b, slightly inward sloping, interrupted by </w:t>
      </w:r>
      <w:r w:rsidR="003A6722">
        <w:t xml:space="preserve">a </w:t>
      </w:r>
      <w:r w:rsidR="003A6722" w:rsidRPr="00993C0D">
        <w:t xml:space="preserve">V-shaped channel between discus and nozzle. Splayed volute-nozzle with curved rather than angular tip. Raised base-ring marked off </w:t>
      </w:r>
      <w:r w:rsidR="003A6722">
        <w:t>by</w:t>
      </w:r>
      <w:r w:rsidR="003A6722" w:rsidRPr="00993C0D">
        <w:t xml:space="preserve"> two </w:t>
      </w:r>
      <w:r w:rsidR="003A6722">
        <w:t xml:space="preserve">circular </w:t>
      </w:r>
      <w:r w:rsidR="003A6722" w:rsidRPr="00993C0D">
        <w:t>grooves.</w:t>
      </w:r>
    </w:p>
    <w:p w14:paraId="6C43172E" w14:textId="77777777" w:rsidR="004D70BA" w:rsidRDefault="004D70BA" w:rsidP="004D70BA">
      <w:pPr>
        <w:spacing w:line="480" w:lineRule="auto"/>
      </w:pPr>
      <w:r>
        <w:t xml:space="preserve">Discus Iconography: </w:t>
      </w:r>
      <w:r w:rsidR="00EF3729">
        <w:t>T</w:t>
      </w:r>
      <w:r w:rsidR="00EF3729" w:rsidRPr="00993C0D">
        <w:t>ogated bust of Augustus in pronounced relief within laurel wreath</w:t>
      </w:r>
      <w:r w:rsidR="003A6722">
        <w:t>.</w:t>
      </w:r>
      <w:r w:rsidR="00EF3729" w:rsidRPr="00EF3729">
        <w:t xml:space="preserve"> </w:t>
      </w:r>
      <w:r w:rsidR="00EF3729">
        <w:t>He is holding a</w:t>
      </w:r>
      <w:r w:rsidR="00EF3729" w:rsidRPr="00993C0D">
        <w:t xml:space="preserve"> globe in his left hand and an object interpreted as a ladle</w:t>
      </w:r>
      <w:r w:rsidR="00EF3729">
        <w:t xml:space="preserve"> in his right</w:t>
      </w:r>
      <w:r w:rsidR="00EF3729" w:rsidRPr="00993C0D">
        <w:t>.</w:t>
      </w:r>
    </w:p>
    <w:p w14:paraId="64DD26F6" w14:textId="77777777" w:rsidR="004D70BA" w:rsidRDefault="004D70BA" w:rsidP="004D70BA">
      <w:pPr>
        <w:spacing w:line="480" w:lineRule="auto"/>
      </w:pPr>
      <w:r>
        <w:t xml:space="preserve">Type: </w:t>
      </w:r>
      <w:r w:rsidR="003A6722" w:rsidRPr="00993C0D">
        <w:t xml:space="preserve">Loeschcke </w:t>
      </w:r>
      <w:r w:rsidR="003A6722" w:rsidRPr="00524C6D">
        <w:rPr>
          <w:caps/>
        </w:rPr>
        <w:t xml:space="preserve">i </w:t>
      </w:r>
      <w:r w:rsidR="00935ADA">
        <w:t>A; Bailey A group i</w:t>
      </w:r>
    </w:p>
    <w:p w14:paraId="132C90E6" w14:textId="77777777" w:rsidR="004D70BA" w:rsidRDefault="004D70BA" w:rsidP="004D70BA">
      <w:pPr>
        <w:spacing w:line="480" w:lineRule="auto"/>
      </w:pPr>
      <w:r>
        <w:t xml:space="preserve">Place of Manufacture or Origin: </w:t>
      </w:r>
      <w:r w:rsidR="003A6722" w:rsidRPr="00993C0D">
        <w:t>Sout</w:t>
      </w:r>
      <w:r w:rsidR="00935ADA">
        <w:t>h Anatolia</w:t>
      </w:r>
    </w:p>
    <w:p w14:paraId="2FBF7FC1" w14:textId="77777777" w:rsidR="004D70BA" w:rsidRDefault="004D70BA" w:rsidP="004D70BA">
      <w:pPr>
        <w:spacing w:line="480" w:lineRule="auto"/>
      </w:pPr>
      <w:r>
        <w:t xml:space="preserve">Parallels: </w:t>
      </w:r>
      <w:r w:rsidR="003A6722">
        <w:t>(I</w:t>
      </w:r>
      <w:r w:rsidR="003A6722" w:rsidRPr="00993C0D">
        <w:t>dentical) Williams 1981, p. 16, no. 54, pl. 2 (</w:t>
      </w:r>
      <w:r w:rsidR="00D42822">
        <w:t>{{loc_0000:</w:t>
      </w:r>
      <w:r w:rsidR="003A6722" w:rsidRPr="00993C0D">
        <w:t>Kenchreai</w:t>
      </w:r>
      <w:r w:rsidR="00D42822">
        <w:t>}}</w:t>
      </w:r>
      <w:r w:rsidR="003A6722" w:rsidRPr="00993C0D">
        <w:t>).</w:t>
      </w:r>
    </w:p>
    <w:p w14:paraId="13F3DFC0" w14:textId="77777777" w:rsidR="00A26E6B" w:rsidRDefault="00A26E6B" w:rsidP="00A26E6B">
      <w:pPr>
        <w:spacing w:line="480" w:lineRule="auto"/>
      </w:pPr>
      <w:r>
        <w:t xml:space="preserve">Provenance: </w:t>
      </w:r>
    </w:p>
    <w:p w14:paraId="6094CB6E" w14:textId="77777777" w:rsidR="004D70BA" w:rsidRDefault="004D70BA" w:rsidP="004D70BA">
      <w:pPr>
        <w:spacing w:line="480" w:lineRule="auto"/>
      </w:pPr>
      <w:r>
        <w:t>Bibliography: Unpublished.</w:t>
      </w:r>
    </w:p>
    <w:p w14:paraId="474D1D44" w14:textId="77777777" w:rsidR="00547F2D" w:rsidRDefault="004D70BA" w:rsidP="003A6722">
      <w:pPr>
        <w:spacing w:line="480" w:lineRule="auto"/>
      </w:pPr>
      <w:r>
        <w:t xml:space="preserve">Date: </w:t>
      </w:r>
      <w:r w:rsidR="00935ADA">
        <w:t>Augustan to Tiberian</w:t>
      </w:r>
    </w:p>
    <w:p w14:paraId="74689F87" w14:textId="77777777" w:rsidR="00881529" w:rsidRPr="00993C0D" w:rsidRDefault="00881529" w:rsidP="00547F2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3A6722">
        <w:rPr>
          <w:rFonts w:ascii="Palatino" w:hAnsi="Palatino"/>
        </w:rPr>
        <w:t xml:space="preserve"> -27; 37</w:t>
      </w:r>
    </w:p>
    <w:p w14:paraId="6CBCF879" w14:textId="3FCAAA2B" w:rsidR="00547F2D" w:rsidRPr="00993C0D" w:rsidRDefault="003A6722" w:rsidP="00547F2D">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934DC">
        <w:rPr>
          <w:rFonts w:ascii="Palatino" w:hAnsi="Palatino"/>
        </w:rPr>
        <w:t>: Williams 1981</w:t>
      </w:r>
      <w:r w:rsidR="00547F2D" w:rsidRPr="00993C0D">
        <w:rPr>
          <w:rFonts w:ascii="Palatino" w:hAnsi="Palatino"/>
        </w:rPr>
        <w:t xml:space="preserve"> connected the discus decor to “a group of pottery </w:t>
      </w:r>
      <w:r w:rsidR="00547F2D" w:rsidRPr="00993C0D">
        <w:rPr>
          <w:rFonts w:ascii="Palatino" w:hAnsi="Palatino"/>
          <w:i/>
        </w:rPr>
        <w:t>emblemata</w:t>
      </w:r>
      <w:r w:rsidR="00547F2D" w:rsidRPr="00993C0D">
        <w:rPr>
          <w:rFonts w:ascii="Palatino" w:hAnsi="Palatino"/>
        </w:rPr>
        <w:t xml:space="preserve"> published by V. von Gonzenbach, ‘Genius Augusti-Theos Sebastos,’ </w:t>
      </w:r>
      <w:r w:rsidR="00547F2D" w:rsidRPr="00993C0D">
        <w:rPr>
          <w:rFonts w:ascii="Palatino" w:hAnsi="Palatino"/>
          <w:i/>
        </w:rPr>
        <w:t xml:space="preserve">Opuscula </w:t>
      </w:r>
      <w:r w:rsidR="00547F2D" w:rsidRPr="00993C0D">
        <w:rPr>
          <w:rFonts w:ascii="Palatino" w:hAnsi="Palatino"/>
        </w:rPr>
        <w:t xml:space="preserve">(Carolo Kerenyi dedicata), </w:t>
      </w:r>
      <w:r w:rsidR="00547F2D" w:rsidRPr="00993C0D">
        <w:rPr>
          <w:rFonts w:ascii="Palatino" w:hAnsi="Palatino"/>
          <w:i/>
        </w:rPr>
        <w:t xml:space="preserve">Stockholm Studies in Classical Archaeology </w:t>
      </w:r>
      <w:r w:rsidR="00547F2D" w:rsidRPr="00993C0D">
        <w:rPr>
          <w:rFonts w:ascii="Palatino" w:hAnsi="Palatino"/>
        </w:rPr>
        <w:t xml:space="preserve">5 (1968), pp. 81–117; most of these are in the Athenian Agora but on them Augustus holds a </w:t>
      </w:r>
      <w:r w:rsidR="00547F2D" w:rsidRPr="00993C0D">
        <w:rPr>
          <w:rFonts w:ascii="Palatino" w:hAnsi="Palatino"/>
          <w:i/>
        </w:rPr>
        <w:t>lituus</w:t>
      </w:r>
      <w:r w:rsidR="00547F2D" w:rsidRPr="00993C0D">
        <w:rPr>
          <w:rFonts w:ascii="Palatino" w:hAnsi="Palatino"/>
        </w:rPr>
        <w:t xml:space="preserve"> instead of a ladle.”</w:t>
      </w:r>
    </w:p>
    <w:p w14:paraId="289532AB"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p>
    <w:p w14:paraId="7EC59592"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D07FEDE" w14:textId="77777777" w:rsidR="00547F2D" w:rsidRDefault="00547F2D" w:rsidP="00547F2D">
      <w:pPr>
        <w:pStyle w:val="Textedelespacerserv2"/>
        <w:numPr>
          <w:ilvl w:val="0"/>
          <w:numId w:val="0"/>
        </w:numPr>
        <w:spacing w:line="480" w:lineRule="auto"/>
        <w:jc w:val="left"/>
        <w:outlineLvl w:val="9"/>
        <w:rPr>
          <w:rFonts w:ascii="Palatino" w:hAnsi="Palatino"/>
        </w:rPr>
      </w:pPr>
    </w:p>
    <w:p w14:paraId="36C97C2A" w14:textId="77777777" w:rsidR="004C124D" w:rsidRDefault="004C124D" w:rsidP="004C124D">
      <w:pPr>
        <w:spacing w:line="480" w:lineRule="auto"/>
      </w:pPr>
      <w:r>
        <w:t>Catalogue Number: 81</w:t>
      </w:r>
    </w:p>
    <w:p w14:paraId="6AAD384A" w14:textId="77777777" w:rsidR="004C124D" w:rsidRDefault="004C124D" w:rsidP="004C124D">
      <w:pPr>
        <w:spacing w:line="480" w:lineRule="auto"/>
      </w:pPr>
      <w:r>
        <w:t xml:space="preserve">Inventory Number: </w:t>
      </w:r>
      <w:r w:rsidRPr="00993C0D">
        <w:t>83.</w:t>
      </w:r>
      <w:r w:rsidRPr="00524C6D">
        <w:rPr>
          <w:caps/>
        </w:rPr>
        <w:t>aq</w:t>
      </w:r>
      <w:r w:rsidRPr="00993C0D">
        <w:t>.377.144</w:t>
      </w:r>
    </w:p>
    <w:p w14:paraId="12555157" w14:textId="77777777" w:rsidR="004C124D" w:rsidRDefault="004C124D" w:rsidP="004C124D">
      <w:pPr>
        <w:spacing w:line="480" w:lineRule="auto"/>
      </w:pPr>
      <w:r>
        <w:t xml:space="preserve">Dimensions: </w:t>
      </w:r>
      <w:r w:rsidRPr="00993C0D">
        <w:t>L: 11.9; W: 7.2; H: 3.0</w:t>
      </w:r>
    </w:p>
    <w:p w14:paraId="6E1E4401" w14:textId="77777777" w:rsidR="004C124D" w:rsidRDefault="004C124D" w:rsidP="004C124D">
      <w:pPr>
        <w:spacing w:line="480" w:lineRule="auto"/>
      </w:pPr>
      <w:r>
        <w:t xml:space="preserve">Condition and Fabric: </w:t>
      </w:r>
      <w:r w:rsidRPr="00993C0D">
        <w:t>Scratches on shoulder; from very worn mold. Clay 5YR6/6 reddish yellow, glaze partly same color, partly darkened 5YR4/3 reddish brown.</w:t>
      </w:r>
    </w:p>
    <w:p w14:paraId="1A23CC8E" w14:textId="77777777" w:rsidR="004C124D" w:rsidRDefault="004C124D" w:rsidP="004C124D">
      <w:pPr>
        <w:spacing w:line="480" w:lineRule="auto"/>
      </w:pPr>
      <w:r>
        <w:t xml:space="preserve">Description: </w:t>
      </w:r>
      <w:r w:rsidRPr="00993C0D">
        <w:t>Moldmade.</w:t>
      </w:r>
      <w:r w:rsidRPr="00993C0D">
        <w:rPr>
          <w:b/>
        </w:rPr>
        <w:t xml:space="preserve"> </w:t>
      </w:r>
      <w:r w:rsidRPr="00993C0D">
        <w:t xml:space="preserve">Ribbon handle with two bands and three grooves. Inward-sloping shoulder of Loeschcke form </w:t>
      </w:r>
      <w:r w:rsidRPr="00524C6D">
        <w:rPr>
          <w:caps/>
        </w:rPr>
        <w:t>i</w:t>
      </w:r>
      <w:r w:rsidRPr="00993C0D">
        <w:t xml:space="preserve">, interrupted by </w:t>
      </w:r>
      <w:r>
        <w:t xml:space="preserve">a </w:t>
      </w:r>
      <w:r w:rsidRPr="00993C0D">
        <w:t>V-shaped channel between discus and nozzle. Splayed volute-nozzle with angular tip; burn marks. Blurred, raised base-ring.</w:t>
      </w:r>
    </w:p>
    <w:p w14:paraId="6A6B3687" w14:textId="77777777" w:rsidR="004C124D" w:rsidRDefault="004C124D" w:rsidP="004C124D">
      <w:pPr>
        <w:spacing w:line="480" w:lineRule="auto"/>
      </w:pPr>
      <w:r>
        <w:t xml:space="preserve">Discus Iconography: </w:t>
      </w:r>
      <w:r w:rsidR="00EF3729" w:rsidRPr="00993C0D">
        <w:t>Blurred wading bird to left.</w:t>
      </w:r>
    </w:p>
    <w:p w14:paraId="2E17DC2B" w14:textId="77777777" w:rsidR="004C124D" w:rsidRDefault="004C124D" w:rsidP="004C124D">
      <w:pPr>
        <w:spacing w:line="480" w:lineRule="auto"/>
      </w:pPr>
      <w:r>
        <w:t xml:space="preserve">Type: </w:t>
      </w:r>
      <w:r w:rsidRPr="00993C0D">
        <w:t xml:space="preserve">Loeschcke </w:t>
      </w:r>
      <w:r w:rsidRPr="00524C6D">
        <w:rPr>
          <w:caps/>
        </w:rPr>
        <w:t xml:space="preserve">i </w:t>
      </w:r>
      <w:r w:rsidR="00935ADA">
        <w:t>A; Bailey A group i</w:t>
      </w:r>
    </w:p>
    <w:p w14:paraId="64663283" w14:textId="77777777" w:rsidR="004C124D" w:rsidRDefault="004C124D" w:rsidP="004C124D">
      <w:pPr>
        <w:spacing w:line="480" w:lineRule="auto"/>
      </w:pPr>
      <w:r>
        <w:t>Place of</w:t>
      </w:r>
      <w:r w:rsidR="00935ADA">
        <w:t xml:space="preserve"> Manufacture or Origin: Unknown</w:t>
      </w:r>
    </w:p>
    <w:p w14:paraId="3FACC413" w14:textId="77777777" w:rsidR="004C124D" w:rsidRDefault="004C124D" w:rsidP="004C124D">
      <w:pPr>
        <w:spacing w:line="480" w:lineRule="auto"/>
      </w:pPr>
      <w:r>
        <w:t xml:space="preserve">Parallels: </w:t>
      </w:r>
      <w:r w:rsidRPr="00993C0D">
        <w:t xml:space="preserve">(Close) Di Filippo Balestrazzi 1988, vol. 2.2, no. 205, pl. 31, same bird accompanied by a plant; see her motif </w:t>
      </w:r>
      <w:r w:rsidRPr="00524C6D">
        <w:rPr>
          <w:caps/>
        </w:rPr>
        <w:t>iii</w:t>
      </w:r>
      <w:r w:rsidRPr="00993C0D">
        <w:t xml:space="preserve">.b.2.1. For other wading birds, see Goethert-Polaschek 1985, pl. 41, and Leibundgut 1977, pl. 51, on different types of lamps; Bochum Museum, Schüller Collection, cat. no. 234, S 649 (Loeschcke </w:t>
      </w:r>
      <w:r w:rsidRPr="00524C6D">
        <w:rPr>
          <w:caps/>
        </w:rPr>
        <w:t>i</w:t>
      </w:r>
      <w:r w:rsidRPr="00993C0D">
        <w:t>) (Germany).</w:t>
      </w:r>
    </w:p>
    <w:p w14:paraId="0DDB951B" w14:textId="77777777" w:rsidR="00A26E6B" w:rsidRDefault="00A26E6B" w:rsidP="00A26E6B">
      <w:pPr>
        <w:spacing w:line="480" w:lineRule="auto"/>
      </w:pPr>
      <w:r>
        <w:t xml:space="preserve">Provenance: </w:t>
      </w:r>
    </w:p>
    <w:p w14:paraId="61EAE9BD" w14:textId="77777777" w:rsidR="004C124D" w:rsidRDefault="004C124D" w:rsidP="004C124D">
      <w:pPr>
        <w:spacing w:line="480" w:lineRule="auto"/>
      </w:pPr>
      <w:r>
        <w:t>Bibliography: Unpublished.</w:t>
      </w:r>
    </w:p>
    <w:p w14:paraId="0C15D387" w14:textId="77777777" w:rsidR="00547F2D" w:rsidRDefault="004C124D" w:rsidP="004C124D">
      <w:pPr>
        <w:spacing w:line="480" w:lineRule="auto"/>
      </w:pPr>
      <w:r>
        <w:t xml:space="preserve">Date: </w:t>
      </w:r>
      <w:r w:rsidR="00547F2D" w:rsidRPr="00993C0D">
        <w:t>Mid-first century</w:t>
      </w:r>
      <w:r w:rsidR="00547F2D" w:rsidRPr="00524C6D">
        <w:rPr>
          <w:caps/>
        </w:rPr>
        <w:t xml:space="preserve"> </w:t>
      </w:r>
      <w:r w:rsidR="005170AB" w:rsidRPr="005170AB">
        <w:rPr>
          <w:caps/>
        </w:rPr>
        <w:t>A.D.</w:t>
      </w:r>
      <w:r w:rsidR="00547F2D" w:rsidRPr="00524C6D">
        <w:rPr>
          <w:caps/>
        </w:rPr>
        <w:t>(</w:t>
      </w:r>
      <w:r w:rsidR="00935ADA">
        <w:t>?)</w:t>
      </w:r>
    </w:p>
    <w:p w14:paraId="3C6089AE" w14:textId="77777777" w:rsidR="00881529" w:rsidRPr="00993C0D" w:rsidRDefault="00881529" w:rsidP="00547F2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25; 75</w:t>
      </w:r>
    </w:p>
    <w:p w14:paraId="5E8EB56C" w14:textId="77777777" w:rsidR="00547F2D" w:rsidRPr="00993C0D" w:rsidRDefault="004C124D" w:rsidP="00547F2D">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547F2D" w:rsidRPr="00993C0D">
        <w:rPr>
          <w:rFonts w:ascii="Palatino" w:hAnsi="Palatino"/>
        </w:rPr>
        <w:t>: The unusual presence of a handle on this lamp, mostly limited to Loeschcke type</w:t>
      </w:r>
      <w:r w:rsidR="00547F2D" w:rsidRPr="00524C6D">
        <w:rPr>
          <w:rFonts w:ascii="Palatino" w:hAnsi="Palatino"/>
          <w:caps/>
        </w:rPr>
        <w:t xml:space="preserve"> i </w:t>
      </w:r>
      <w:r w:rsidR="00547F2D" w:rsidRPr="00993C0D">
        <w:rPr>
          <w:rFonts w:ascii="Palatino" w:hAnsi="Palatino"/>
        </w:rPr>
        <w:t>C, suggests a slightly later date than the other samples of Bailey type A group i.</w:t>
      </w:r>
    </w:p>
    <w:p w14:paraId="23D2C894"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p>
    <w:p w14:paraId="68658F29"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B31F6FB" w14:textId="77777777" w:rsidR="00547F2D" w:rsidRDefault="00547F2D" w:rsidP="00547F2D">
      <w:pPr>
        <w:pStyle w:val="Textedelespacerserv2"/>
        <w:numPr>
          <w:ilvl w:val="0"/>
          <w:numId w:val="0"/>
        </w:numPr>
        <w:spacing w:line="480" w:lineRule="auto"/>
        <w:jc w:val="left"/>
        <w:outlineLvl w:val="9"/>
        <w:rPr>
          <w:rFonts w:ascii="Palatino" w:hAnsi="Palatino"/>
        </w:rPr>
      </w:pPr>
    </w:p>
    <w:p w14:paraId="66DCC1EA" w14:textId="77777777" w:rsidR="00A46EA5" w:rsidRDefault="00A46EA5" w:rsidP="00A46EA5">
      <w:pPr>
        <w:spacing w:line="480" w:lineRule="auto"/>
      </w:pPr>
      <w:r>
        <w:t>Catalogue Number: 82</w:t>
      </w:r>
    </w:p>
    <w:p w14:paraId="3E0819D4" w14:textId="77777777" w:rsidR="00A46EA5" w:rsidRDefault="00A46EA5" w:rsidP="00A46EA5">
      <w:pPr>
        <w:spacing w:line="480" w:lineRule="auto"/>
      </w:pPr>
      <w:r>
        <w:t xml:space="preserve">Inventory Number: </w:t>
      </w:r>
      <w:r w:rsidRPr="00993C0D">
        <w:t>83.</w:t>
      </w:r>
      <w:r w:rsidRPr="00524C6D">
        <w:rPr>
          <w:caps/>
        </w:rPr>
        <w:t>aq</w:t>
      </w:r>
      <w:r w:rsidRPr="00993C0D">
        <w:t>.377.395</w:t>
      </w:r>
    </w:p>
    <w:p w14:paraId="57D3C277" w14:textId="77777777" w:rsidR="00A46EA5" w:rsidRDefault="00A46EA5" w:rsidP="00A46EA5">
      <w:pPr>
        <w:spacing w:line="480" w:lineRule="auto"/>
      </w:pPr>
      <w:r>
        <w:t xml:space="preserve">Dimensions: </w:t>
      </w:r>
      <w:r w:rsidRPr="00993C0D">
        <w:t>L: 10.2; W: 7.0; H: 3.0</w:t>
      </w:r>
    </w:p>
    <w:p w14:paraId="71D83102" w14:textId="77777777" w:rsidR="00A46EA5" w:rsidRDefault="00A46EA5" w:rsidP="00A46EA5">
      <w:pPr>
        <w:spacing w:line="480" w:lineRule="auto"/>
      </w:pPr>
      <w:r>
        <w:t xml:space="preserve">Condition and Fabric: </w:t>
      </w:r>
      <w:r w:rsidRPr="00993C0D">
        <w:t>Thin cracks on nozzle; handle broken off; top has modern overpaint. Clay near 7.5YR7/4 pink, glaze mottled, mostly 2.5YR6/6 light red.</w:t>
      </w:r>
    </w:p>
    <w:p w14:paraId="0DDD1B81" w14:textId="77777777" w:rsidR="00A46EA5" w:rsidRDefault="00A46EA5" w:rsidP="00A46EA5">
      <w:pPr>
        <w:spacing w:line="480" w:lineRule="auto"/>
      </w:pPr>
      <w:r>
        <w:t xml:space="preserve">Description: </w:t>
      </w:r>
      <w:r w:rsidRPr="00993C0D">
        <w:t>Moldmade, from plaster mold.</w:t>
      </w:r>
      <w:r w:rsidRPr="00993C0D">
        <w:rPr>
          <w:b/>
        </w:rPr>
        <w:t xml:space="preserve"> </w:t>
      </w:r>
      <w:r w:rsidRPr="00993C0D">
        <w:t xml:space="preserve">Flat shoulder with several rills close to Loeschke form </w:t>
      </w:r>
      <w:r w:rsidRPr="00524C6D">
        <w:rPr>
          <w:caps/>
        </w:rPr>
        <w:t>i</w:t>
      </w:r>
      <w:r w:rsidRPr="00993C0D">
        <w:t xml:space="preserve">. Slightly depressed discus. V-shaped channel between discus and nozzle. Splayed volute-nozzle curved at tip; burn marks. Slightly concave base marked off </w:t>
      </w:r>
      <w:r>
        <w:t>by one circular</w:t>
      </w:r>
      <w:r w:rsidRPr="00993C0D">
        <w:t xml:space="preserve"> groove.</w:t>
      </w:r>
    </w:p>
    <w:p w14:paraId="7674EE6A" w14:textId="77777777" w:rsidR="00A46EA5" w:rsidRDefault="00A46EA5" w:rsidP="00A46EA5">
      <w:pPr>
        <w:spacing w:line="480" w:lineRule="auto"/>
      </w:pPr>
      <w:r>
        <w:t>Discus Iconography: Erotic scene</w:t>
      </w:r>
      <w:r w:rsidR="000E429D" w:rsidRPr="000E429D">
        <w:t xml:space="preserve"> </w:t>
      </w:r>
      <w:r w:rsidR="000E429D" w:rsidRPr="00993C0D">
        <w:t xml:space="preserve">in pronounced relief with two lovers on a bed, </w:t>
      </w:r>
      <w:r w:rsidR="000E429D">
        <w:t xml:space="preserve">the </w:t>
      </w:r>
      <w:r w:rsidR="000E429D" w:rsidRPr="00993C0D">
        <w:t xml:space="preserve">woman </w:t>
      </w:r>
      <w:r w:rsidR="000E429D">
        <w:t xml:space="preserve">is </w:t>
      </w:r>
      <w:r w:rsidR="000E429D" w:rsidRPr="00993C0D">
        <w:t>lying</w:t>
      </w:r>
      <w:r w:rsidR="000E429D">
        <w:t xml:space="preserve"> and </w:t>
      </w:r>
      <w:r w:rsidR="000E429D" w:rsidRPr="00993C0D">
        <w:t xml:space="preserve">her mate </w:t>
      </w:r>
      <w:r w:rsidR="000E429D">
        <w:t xml:space="preserve">is </w:t>
      </w:r>
      <w:r w:rsidR="000E429D" w:rsidRPr="00993C0D">
        <w:t>kneeling, holding up her legs</w:t>
      </w:r>
      <w:r>
        <w:t>.</w:t>
      </w:r>
    </w:p>
    <w:p w14:paraId="7EEB4E71" w14:textId="77777777" w:rsidR="00A46EA5" w:rsidRDefault="00A46EA5" w:rsidP="00A46EA5">
      <w:pPr>
        <w:spacing w:line="480" w:lineRule="auto"/>
      </w:pPr>
      <w:r>
        <w:t xml:space="preserve">Type: </w:t>
      </w:r>
      <w:r w:rsidRPr="00993C0D">
        <w:t xml:space="preserve">Loeschcke </w:t>
      </w:r>
      <w:r w:rsidRPr="00524C6D">
        <w:rPr>
          <w:caps/>
        </w:rPr>
        <w:t xml:space="preserve">i </w:t>
      </w:r>
      <w:r w:rsidR="00935ADA">
        <w:t>A; Bailey A group i</w:t>
      </w:r>
    </w:p>
    <w:p w14:paraId="242D41A9" w14:textId="77777777" w:rsidR="00A46EA5" w:rsidRDefault="00A46EA5" w:rsidP="00A46EA5">
      <w:pPr>
        <w:spacing w:line="480" w:lineRule="auto"/>
      </w:pPr>
      <w:r>
        <w:t xml:space="preserve">Place of Manufacture or Origin: </w:t>
      </w:r>
      <w:r w:rsidR="00935ADA">
        <w:t>Unknown</w:t>
      </w:r>
    </w:p>
    <w:p w14:paraId="773CA691" w14:textId="77777777" w:rsidR="00A46EA5" w:rsidRDefault="00A46EA5" w:rsidP="00A46EA5">
      <w:pPr>
        <w:spacing w:line="480" w:lineRule="auto"/>
      </w:pPr>
      <w:r>
        <w:t xml:space="preserve">Parallels: </w:t>
      </w:r>
      <w:r w:rsidRPr="00993C0D">
        <w:t xml:space="preserve">Bailey BM </w:t>
      </w:r>
      <w:r w:rsidRPr="00524C6D">
        <w:rPr>
          <w:caps/>
        </w:rPr>
        <w:t>ii</w:t>
      </w:r>
      <w:r w:rsidRPr="00993C0D">
        <w:t xml:space="preserve">, Q 882, pl. 13 (Loeschcke </w:t>
      </w:r>
      <w:r w:rsidRPr="00524C6D">
        <w:rPr>
          <w:caps/>
        </w:rPr>
        <w:t>iv</w:t>
      </w:r>
      <w:r w:rsidRPr="00993C0D">
        <w:t xml:space="preserve">), and Q 979, pl. 24 (Loeschcke </w:t>
      </w:r>
      <w:r w:rsidRPr="00524C6D">
        <w:rPr>
          <w:caps/>
        </w:rPr>
        <w:t>v</w:t>
      </w:r>
      <w:r w:rsidRPr="00993C0D">
        <w:t xml:space="preserve">). To the numerous parallels given by Bailey, p. 65, add Hellmann 1987, no. 173, pl. 29 (fr.); Bussière 2000, no. 347, pl. 36 (Loeschcke </w:t>
      </w:r>
      <w:r w:rsidRPr="00524C6D">
        <w:rPr>
          <w:caps/>
        </w:rPr>
        <w:t>iv</w:t>
      </w:r>
      <w:r w:rsidRPr="00993C0D">
        <w:t xml:space="preserve">), decor </w:t>
      </w:r>
      <w:r w:rsidRPr="00524C6D">
        <w:rPr>
          <w:caps/>
        </w:rPr>
        <w:t>ii</w:t>
      </w:r>
      <w:r w:rsidRPr="00993C0D">
        <w:t>.f.2.(4), p. 193.</w:t>
      </w:r>
    </w:p>
    <w:p w14:paraId="3BF3E3CE" w14:textId="77777777" w:rsidR="00A26E6B" w:rsidRDefault="00A26E6B" w:rsidP="00A26E6B">
      <w:pPr>
        <w:spacing w:line="480" w:lineRule="auto"/>
      </w:pPr>
      <w:r>
        <w:t xml:space="preserve">Provenance: </w:t>
      </w:r>
    </w:p>
    <w:p w14:paraId="6CCEEF07" w14:textId="77777777" w:rsidR="00A46EA5" w:rsidRDefault="00A46EA5" w:rsidP="00A46EA5">
      <w:pPr>
        <w:spacing w:line="480" w:lineRule="auto"/>
      </w:pPr>
      <w:r>
        <w:t>Bibliography: Unpublished.</w:t>
      </w:r>
    </w:p>
    <w:p w14:paraId="59B4BE2D" w14:textId="77777777" w:rsidR="00547F2D" w:rsidRPr="00993C0D" w:rsidRDefault="00A46EA5" w:rsidP="00A46EA5">
      <w:pPr>
        <w:spacing w:line="480" w:lineRule="auto"/>
      </w:pPr>
      <w:r>
        <w:t xml:space="preserve">Date: </w:t>
      </w:r>
      <w:r w:rsidR="00547F2D" w:rsidRPr="00993C0D">
        <w:t>Mid-first century</w:t>
      </w:r>
      <w:r w:rsidR="00935ADA">
        <w:t xml:space="preserve"> A.D.</w:t>
      </w:r>
      <w:r w:rsidR="00D42822">
        <w:t>,</w:t>
      </w:r>
      <w:r w:rsidR="00547F2D" w:rsidRPr="00524C6D">
        <w:rPr>
          <w:caps/>
        </w:rPr>
        <w:t xml:space="preserve"> </w:t>
      </w:r>
      <w:r w:rsidR="00547F2D" w:rsidRPr="00993C0D">
        <w:t>given the presence of a han</w:t>
      </w:r>
      <w:r w:rsidR="00935ADA">
        <w:t>dle, and the weight of the lamp</w:t>
      </w:r>
    </w:p>
    <w:p w14:paraId="05F0AE13"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25; 75</w:t>
      </w:r>
    </w:p>
    <w:p w14:paraId="7D52CDB0" w14:textId="77777777" w:rsidR="00547F2D" w:rsidRPr="006604BD" w:rsidRDefault="00547F2D" w:rsidP="00547F2D">
      <w:pPr>
        <w:pStyle w:val="Textedelespacerserv2"/>
        <w:numPr>
          <w:ilvl w:val="0"/>
          <w:numId w:val="0"/>
        </w:numPr>
        <w:spacing w:line="480" w:lineRule="auto"/>
        <w:jc w:val="left"/>
        <w:outlineLvl w:val="9"/>
        <w:rPr>
          <w:rFonts w:ascii="Palatino" w:hAnsi="Palatino"/>
        </w:rPr>
      </w:pPr>
    </w:p>
    <w:p w14:paraId="6CA9E161" w14:textId="77777777" w:rsidR="00547F2D" w:rsidRPr="006604BD" w:rsidRDefault="00547F2D" w:rsidP="00547F2D">
      <w:pPr>
        <w:pStyle w:val="Textedelespacerserv2"/>
        <w:numPr>
          <w:ilvl w:val="0"/>
          <w:numId w:val="0"/>
        </w:numPr>
        <w:spacing w:line="480" w:lineRule="auto"/>
        <w:jc w:val="left"/>
        <w:outlineLvl w:val="9"/>
        <w:rPr>
          <w:rFonts w:ascii="Palatino" w:hAnsi="Palatino"/>
        </w:rPr>
      </w:pPr>
      <w:r w:rsidRPr="00FB4217">
        <w:rPr>
          <w:rFonts w:ascii="Palatino" w:hAnsi="Palatino"/>
        </w:rPr>
        <w:t>———</w:t>
      </w:r>
    </w:p>
    <w:p w14:paraId="4C383D99" w14:textId="77777777" w:rsidR="00547F2D" w:rsidRDefault="00547F2D" w:rsidP="00547F2D">
      <w:pPr>
        <w:pStyle w:val="Textedelespacerserv2"/>
        <w:numPr>
          <w:ilvl w:val="0"/>
          <w:numId w:val="0"/>
        </w:numPr>
        <w:spacing w:line="480" w:lineRule="auto"/>
        <w:jc w:val="left"/>
        <w:outlineLvl w:val="9"/>
        <w:rPr>
          <w:rFonts w:ascii="Palatino" w:hAnsi="Palatino"/>
        </w:rPr>
      </w:pPr>
    </w:p>
    <w:p w14:paraId="249FFE0F" w14:textId="77777777" w:rsidR="0058638D" w:rsidRDefault="0058638D" w:rsidP="0058638D">
      <w:pPr>
        <w:spacing w:line="480" w:lineRule="auto"/>
      </w:pPr>
      <w:r>
        <w:t>Catalogue Number: 83</w:t>
      </w:r>
    </w:p>
    <w:p w14:paraId="28E2595F" w14:textId="77777777" w:rsidR="0058638D" w:rsidRDefault="0058638D" w:rsidP="0058638D">
      <w:pPr>
        <w:spacing w:line="480" w:lineRule="auto"/>
      </w:pPr>
      <w:r>
        <w:t xml:space="preserve">Inventory Number: </w:t>
      </w:r>
      <w:r w:rsidRPr="004943A1">
        <w:t>83.</w:t>
      </w:r>
      <w:r w:rsidRPr="00524C6D">
        <w:rPr>
          <w:caps/>
        </w:rPr>
        <w:t>aq</w:t>
      </w:r>
      <w:r w:rsidRPr="004943A1">
        <w:t>.377.9</w:t>
      </w:r>
    </w:p>
    <w:p w14:paraId="0E8B55C6" w14:textId="77777777" w:rsidR="0058638D" w:rsidRDefault="0058638D" w:rsidP="0058638D">
      <w:pPr>
        <w:spacing w:line="480" w:lineRule="auto"/>
      </w:pPr>
      <w:r>
        <w:t xml:space="preserve">Dimensions: </w:t>
      </w:r>
      <w:r w:rsidRPr="00993C0D">
        <w:t xml:space="preserve">L: </w:t>
      </w:r>
      <w:r w:rsidRPr="00FB4217">
        <w:t>11.0; W: 7.6; H: 3.</w:t>
      </w:r>
      <w:r>
        <w:t>5</w:t>
      </w:r>
    </w:p>
    <w:p w14:paraId="1266529E" w14:textId="77777777" w:rsidR="0058638D" w:rsidRDefault="0058638D" w:rsidP="0058638D">
      <w:pPr>
        <w:spacing w:line="480" w:lineRule="auto"/>
      </w:pPr>
      <w:r>
        <w:t xml:space="preserve">Condition and Fabric: </w:t>
      </w:r>
      <w:r w:rsidRPr="00993C0D">
        <w:t>Nozzle restored. Clay near 5YR6/1, light gray, glaze 5YR4/1 dark gray, burned.</w:t>
      </w:r>
    </w:p>
    <w:p w14:paraId="7A7C2806" w14:textId="77777777" w:rsidR="0058638D" w:rsidRDefault="0058638D" w:rsidP="0058638D">
      <w:pPr>
        <w:spacing w:line="480" w:lineRule="auto"/>
      </w:pPr>
      <w:r>
        <w:t xml:space="preserve">Description: </w:t>
      </w:r>
      <w:r w:rsidRPr="00993C0D">
        <w:t>Moldmade.</w:t>
      </w:r>
      <w:r w:rsidRPr="00993C0D">
        <w:rPr>
          <w:b/>
        </w:rPr>
        <w:t xml:space="preserve"> </w:t>
      </w:r>
      <w:r w:rsidRPr="00993C0D">
        <w:t xml:space="preserve">Raised rounded edge surrounding </w:t>
      </w:r>
      <w:r>
        <w:t xml:space="preserve">the </w:t>
      </w:r>
      <w:r w:rsidRPr="00993C0D">
        <w:t xml:space="preserve">circular top of </w:t>
      </w:r>
      <w:r>
        <w:t xml:space="preserve">the </w:t>
      </w:r>
      <w:r w:rsidRPr="00993C0D">
        <w:t xml:space="preserve">lamp. Flat shoulder with </w:t>
      </w:r>
      <w:r>
        <w:t xml:space="preserve">a </w:t>
      </w:r>
      <w:r w:rsidRPr="00993C0D">
        <w:t xml:space="preserve">row of ovolos between </w:t>
      </w:r>
      <w:r>
        <w:t xml:space="preserve">one </w:t>
      </w:r>
      <w:r w:rsidRPr="00993C0D">
        <w:t xml:space="preserve">exterior ridge and three interior thin descending ridges. </w:t>
      </w:r>
      <w:r w:rsidRPr="00FB4217">
        <w:t>F</w:t>
      </w:r>
      <w:r w:rsidR="000E429D">
        <w:t>lat-bottomed discus</w:t>
      </w:r>
      <w:r>
        <w:t>. In the center a</w:t>
      </w:r>
      <w:r w:rsidRPr="00993C0D">
        <w:t xml:space="preserve"> frog in pronounced relief, head facing nozzle. </w:t>
      </w:r>
      <w:r>
        <w:t>A</w:t>
      </w:r>
      <w:r w:rsidRPr="00993C0D">
        <w:t xml:space="preserve">bove </w:t>
      </w:r>
      <w:r>
        <w:t>it a</w:t>
      </w:r>
      <w:r w:rsidRPr="00993C0D">
        <w:t xml:space="preserve"> </w:t>
      </w:r>
      <w:r>
        <w:t>filling-hole and a small air-hole</w:t>
      </w:r>
      <w:r w:rsidRPr="00993C0D">
        <w:t xml:space="preserve">. V-shaped channel between discus and nozzle. Splayed volute-nozzle curved at tip with prominent volute-spines. Raised base-ring. Potter’s </w:t>
      </w:r>
      <w:r w:rsidRPr="00C57157">
        <w:t>mark: {{insc:</w:t>
      </w:r>
      <w:r w:rsidRPr="00BC4E0C">
        <w:rPr>
          <w:rFonts w:cs="Times New Roman"/>
        </w:rPr>
        <w:t>ΠΥ</w:t>
      </w:r>
      <w:r w:rsidRPr="00C57157">
        <w:t>}}</w:t>
      </w:r>
      <w:r w:rsidRPr="00C57157">
        <w:rPr>
          <w:rFonts w:cs="Courier New"/>
        </w:rPr>
        <w:t>.</w:t>
      </w:r>
    </w:p>
    <w:p w14:paraId="081869F7" w14:textId="77777777" w:rsidR="0058638D" w:rsidRDefault="0058638D" w:rsidP="0058638D">
      <w:pPr>
        <w:spacing w:line="480" w:lineRule="auto"/>
      </w:pPr>
      <w:r>
        <w:t>Discus Iconography: Row of ovolos.</w:t>
      </w:r>
    </w:p>
    <w:p w14:paraId="2BA5DEE8" w14:textId="77777777" w:rsidR="0058638D" w:rsidRDefault="0058638D" w:rsidP="0058638D">
      <w:pPr>
        <w:spacing w:line="480" w:lineRule="auto"/>
      </w:pPr>
      <w:r>
        <w:t xml:space="preserve">Type: </w:t>
      </w:r>
      <w:r w:rsidRPr="00993C0D">
        <w:t xml:space="preserve">Loeschcke </w:t>
      </w:r>
      <w:r w:rsidRPr="00524C6D">
        <w:rPr>
          <w:caps/>
        </w:rPr>
        <w:t xml:space="preserve">i </w:t>
      </w:r>
      <w:r w:rsidR="006D2D8D">
        <w:t>A; Bailey A group i</w:t>
      </w:r>
    </w:p>
    <w:p w14:paraId="15652A46" w14:textId="77777777" w:rsidR="0058638D" w:rsidRDefault="0058638D" w:rsidP="0058638D">
      <w:pPr>
        <w:spacing w:line="480" w:lineRule="auto"/>
      </w:pPr>
      <w:r>
        <w:t xml:space="preserve">Place of Manufacture or Origin: </w:t>
      </w:r>
      <w:r w:rsidR="006D2D8D">
        <w:t>Anatolia</w:t>
      </w:r>
    </w:p>
    <w:p w14:paraId="6513778D" w14:textId="77777777" w:rsidR="0058638D" w:rsidRDefault="0058638D" w:rsidP="0058638D">
      <w:pPr>
        <w:spacing w:line="480" w:lineRule="auto"/>
      </w:pPr>
      <w:r>
        <w:t xml:space="preserve">Parallels: None </w:t>
      </w:r>
      <w:r w:rsidRPr="00993C0D">
        <w:t xml:space="preserve">found; (near) Bussière 2000, p. 249, no. 6, and p. 206, decor </w:t>
      </w:r>
      <w:r w:rsidRPr="00524C6D">
        <w:rPr>
          <w:caps/>
        </w:rPr>
        <w:t>iii</w:t>
      </w:r>
      <w:r w:rsidRPr="00993C0D">
        <w:t xml:space="preserve">.d.1.(1); for the frog motif, see Di Filippo Balestrazzi 1988, vol. 2.2, no. 857, pl. 133, motif </w:t>
      </w:r>
      <w:r w:rsidRPr="00524C6D">
        <w:rPr>
          <w:caps/>
        </w:rPr>
        <w:t>iii</w:t>
      </w:r>
      <w:r w:rsidRPr="00993C0D">
        <w:t>.a.8.2; Heimerl 2001, no. 865, pl. 19 (fr.).</w:t>
      </w:r>
    </w:p>
    <w:p w14:paraId="16773C1E" w14:textId="77777777" w:rsidR="00A26E6B" w:rsidRDefault="00A26E6B" w:rsidP="00A26E6B">
      <w:pPr>
        <w:spacing w:line="480" w:lineRule="auto"/>
      </w:pPr>
      <w:r>
        <w:t xml:space="preserve">Provenance: </w:t>
      </w:r>
    </w:p>
    <w:p w14:paraId="36DE37F0" w14:textId="77777777" w:rsidR="0058638D" w:rsidRDefault="0058638D" w:rsidP="0058638D">
      <w:pPr>
        <w:spacing w:line="480" w:lineRule="auto"/>
      </w:pPr>
      <w:r>
        <w:t>Bibliography: Unpublished.</w:t>
      </w:r>
    </w:p>
    <w:p w14:paraId="0614B241" w14:textId="77777777" w:rsidR="00547F2D" w:rsidRPr="00993C0D" w:rsidRDefault="0058638D" w:rsidP="0058638D">
      <w:pPr>
        <w:spacing w:line="480" w:lineRule="auto"/>
      </w:pPr>
      <w:r>
        <w:t xml:space="preserve">Date: </w:t>
      </w:r>
      <w:r w:rsidR="006D2D8D">
        <w:t>Augustan to Tiberian</w:t>
      </w:r>
    </w:p>
    <w:p w14:paraId="630726B3"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58638D">
        <w:rPr>
          <w:rFonts w:ascii="Palatino" w:hAnsi="Palatino"/>
        </w:rPr>
        <w:t xml:space="preserve"> -27</w:t>
      </w:r>
      <w:r>
        <w:rPr>
          <w:rFonts w:ascii="Palatino" w:hAnsi="Palatino"/>
        </w:rPr>
        <w:t xml:space="preserve">; </w:t>
      </w:r>
      <w:r w:rsidR="0058638D">
        <w:rPr>
          <w:rFonts w:ascii="Palatino" w:hAnsi="Palatino"/>
        </w:rPr>
        <w:t>37</w:t>
      </w:r>
    </w:p>
    <w:p w14:paraId="24649EFC"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p>
    <w:p w14:paraId="4333E9FC"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9A44A7B" w14:textId="77777777" w:rsidR="00547F2D" w:rsidRDefault="00547F2D" w:rsidP="00547F2D">
      <w:pPr>
        <w:pStyle w:val="Textedelespacerserv2"/>
        <w:numPr>
          <w:ilvl w:val="0"/>
          <w:numId w:val="0"/>
        </w:numPr>
        <w:spacing w:line="480" w:lineRule="auto"/>
        <w:jc w:val="left"/>
        <w:outlineLvl w:val="9"/>
        <w:rPr>
          <w:rFonts w:ascii="Palatino" w:hAnsi="Palatino"/>
        </w:rPr>
      </w:pPr>
    </w:p>
    <w:p w14:paraId="6ECA13AB" w14:textId="77777777" w:rsidR="00D21B3A" w:rsidRDefault="00D21B3A" w:rsidP="00D21B3A">
      <w:pPr>
        <w:spacing w:line="480" w:lineRule="auto"/>
      </w:pPr>
      <w:r>
        <w:t>Catalogue Number: 84</w:t>
      </w:r>
    </w:p>
    <w:p w14:paraId="59616FCB" w14:textId="77777777" w:rsidR="00D21B3A" w:rsidRDefault="00D21B3A" w:rsidP="00D21B3A">
      <w:pPr>
        <w:spacing w:line="480" w:lineRule="auto"/>
      </w:pPr>
      <w:r>
        <w:t xml:space="preserve">Inventory Number: </w:t>
      </w:r>
      <w:r w:rsidR="00F8493C" w:rsidRPr="00993C0D">
        <w:t>83.</w:t>
      </w:r>
      <w:r w:rsidR="00F8493C" w:rsidRPr="00524C6D">
        <w:rPr>
          <w:caps/>
        </w:rPr>
        <w:t>aq</w:t>
      </w:r>
      <w:r w:rsidR="00F8493C" w:rsidRPr="00993C0D">
        <w:t>.377.7</w:t>
      </w:r>
    </w:p>
    <w:p w14:paraId="0A0AB583" w14:textId="77777777" w:rsidR="00D21B3A" w:rsidRDefault="00D21B3A" w:rsidP="00D21B3A">
      <w:pPr>
        <w:spacing w:line="480" w:lineRule="auto"/>
      </w:pPr>
      <w:r>
        <w:t xml:space="preserve">Dimensions: </w:t>
      </w:r>
      <w:r w:rsidR="00F8493C" w:rsidRPr="00993C0D">
        <w:t>L: 10.1; W: 7.9; H: 2.9</w:t>
      </w:r>
    </w:p>
    <w:p w14:paraId="57E2123E" w14:textId="77777777" w:rsidR="00D21B3A" w:rsidRDefault="00D21B3A" w:rsidP="00D21B3A">
      <w:pPr>
        <w:spacing w:line="480" w:lineRule="auto"/>
      </w:pPr>
      <w:r>
        <w:t xml:space="preserve">Condition and Fabric: </w:t>
      </w:r>
      <w:r w:rsidR="00F8493C" w:rsidRPr="00993C0D">
        <w:t>Intact. Clay 5YR6/6 reddish yellow, mottled glaze between 5YR6/2 and 5YR6/4 pinkish gray and light reddish brown.</w:t>
      </w:r>
    </w:p>
    <w:p w14:paraId="16E2C272" w14:textId="77777777" w:rsidR="00D21B3A" w:rsidRPr="00594C33" w:rsidRDefault="00D21B3A" w:rsidP="00F8493C">
      <w:pPr>
        <w:pStyle w:val="Textedelespacerserv2"/>
        <w:numPr>
          <w:ilvl w:val="0"/>
          <w:numId w:val="0"/>
        </w:numPr>
        <w:spacing w:line="480" w:lineRule="auto"/>
        <w:jc w:val="left"/>
        <w:outlineLvl w:val="9"/>
        <w:rPr>
          <w:rFonts w:ascii="Palatino" w:hAnsi="Palatino"/>
        </w:rPr>
      </w:pPr>
      <w:r w:rsidRPr="00F8493C">
        <w:rPr>
          <w:rFonts w:ascii="Palatino" w:hAnsi="Palatino"/>
        </w:rPr>
        <w:t>Description:</w:t>
      </w:r>
      <w:r>
        <w:t xml:space="preserve"> </w:t>
      </w:r>
      <w:r w:rsidR="00F8493C" w:rsidRPr="00993C0D">
        <w:rPr>
          <w:rFonts w:ascii="Palatino" w:hAnsi="Palatino"/>
        </w:rPr>
        <w:t>Moldmade.</w:t>
      </w:r>
      <w:r w:rsidR="00F8493C" w:rsidRPr="00993C0D">
        <w:rPr>
          <w:rFonts w:ascii="Palatino" w:hAnsi="Palatino"/>
          <w:b/>
        </w:rPr>
        <w:t xml:space="preserve"> </w:t>
      </w:r>
      <w:r w:rsidR="00F8493C">
        <w:rPr>
          <w:rFonts w:ascii="Palatino" w:hAnsi="Palatino"/>
        </w:rPr>
        <w:t>A r</w:t>
      </w:r>
      <w:r w:rsidR="00F8493C" w:rsidRPr="00993C0D">
        <w:rPr>
          <w:rFonts w:ascii="Palatino" w:hAnsi="Palatino"/>
        </w:rPr>
        <w:t>aised edge surround</w:t>
      </w:r>
      <w:r w:rsidR="00F8493C">
        <w:rPr>
          <w:rFonts w:ascii="Palatino" w:hAnsi="Palatino"/>
        </w:rPr>
        <w:t>s the</w:t>
      </w:r>
      <w:r w:rsidR="00F8493C" w:rsidRPr="00993C0D">
        <w:rPr>
          <w:rFonts w:ascii="Palatino" w:hAnsi="Palatino"/>
        </w:rPr>
        <w:t xml:space="preserve"> circular top of </w:t>
      </w:r>
      <w:r w:rsidR="00F8493C">
        <w:rPr>
          <w:rFonts w:ascii="Palatino" w:hAnsi="Palatino"/>
        </w:rPr>
        <w:t xml:space="preserve">the </w:t>
      </w:r>
      <w:r w:rsidR="00F8493C" w:rsidRPr="00993C0D">
        <w:rPr>
          <w:rFonts w:ascii="Palatino" w:hAnsi="Palatino"/>
        </w:rPr>
        <w:t xml:space="preserve">lamp. Inward-sloping shoulder with </w:t>
      </w:r>
      <w:r w:rsidR="00F8493C">
        <w:rPr>
          <w:rFonts w:ascii="Palatino" w:hAnsi="Palatino"/>
        </w:rPr>
        <w:t xml:space="preserve">a </w:t>
      </w:r>
      <w:r w:rsidR="00F8493C" w:rsidRPr="00993C0D">
        <w:rPr>
          <w:rFonts w:ascii="Palatino" w:hAnsi="Palatino"/>
        </w:rPr>
        <w:t xml:space="preserve">row of ovolos between two thin ridges, </w:t>
      </w:r>
      <w:r w:rsidR="00F8493C">
        <w:rPr>
          <w:rFonts w:ascii="Palatino" w:hAnsi="Palatino"/>
        </w:rPr>
        <w:t xml:space="preserve">the </w:t>
      </w:r>
      <w:r w:rsidR="00F8493C" w:rsidRPr="00993C0D">
        <w:rPr>
          <w:rFonts w:ascii="Palatino" w:hAnsi="Palatino"/>
        </w:rPr>
        <w:t>inner one beaded. Flat discus pierced by two symmetrical filling-holes flanking a Silenus head. Splayed volute-nozzle curved at tip with prominent volute-spines. Between them several curved lines and an air hole. Raised base-ring. Two volute-knobs joined together by two semicircular thin ridges under nozzle.</w:t>
      </w:r>
    </w:p>
    <w:p w14:paraId="144A54CD" w14:textId="77777777" w:rsidR="00D21B3A" w:rsidRDefault="00D21B3A" w:rsidP="00D21B3A">
      <w:pPr>
        <w:spacing w:line="480" w:lineRule="auto"/>
      </w:pPr>
      <w:r>
        <w:t xml:space="preserve">Discus Iconography: </w:t>
      </w:r>
      <w:r w:rsidR="00F8493C">
        <w:t>Silenus head</w:t>
      </w:r>
      <w:r w:rsidR="0067560E" w:rsidRPr="0067560E">
        <w:t xml:space="preserve"> </w:t>
      </w:r>
      <w:r w:rsidR="0067560E" w:rsidRPr="00993C0D">
        <w:t>in pronounced relief</w:t>
      </w:r>
      <w:r w:rsidR="00F8493C">
        <w:t>.</w:t>
      </w:r>
    </w:p>
    <w:p w14:paraId="02A3F798" w14:textId="77777777" w:rsidR="00D21B3A" w:rsidRDefault="00D21B3A" w:rsidP="00D21B3A">
      <w:pPr>
        <w:spacing w:line="480" w:lineRule="auto"/>
      </w:pPr>
      <w:r>
        <w:t xml:space="preserve">Type: </w:t>
      </w:r>
      <w:r w:rsidR="00F8493C" w:rsidRPr="00993C0D">
        <w:t xml:space="preserve">Loeschcke </w:t>
      </w:r>
      <w:r w:rsidR="00F8493C" w:rsidRPr="00524C6D">
        <w:rPr>
          <w:caps/>
        </w:rPr>
        <w:t xml:space="preserve">i </w:t>
      </w:r>
      <w:r w:rsidR="006D2D8D">
        <w:t>A variant</w:t>
      </w:r>
    </w:p>
    <w:p w14:paraId="675E41C2" w14:textId="77777777" w:rsidR="00D21B3A" w:rsidRDefault="00D21B3A" w:rsidP="00D21B3A">
      <w:pPr>
        <w:spacing w:line="480" w:lineRule="auto"/>
      </w:pPr>
      <w:r>
        <w:t xml:space="preserve">Place of Manufacture or Origin: </w:t>
      </w:r>
      <w:r w:rsidR="006D2D8D">
        <w:t>Anatolia</w:t>
      </w:r>
    </w:p>
    <w:p w14:paraId="260D8A85" w14:textId="77777777" w:rsidR="00D21B3A" w:rsidRDefault="00D21B3A" w:rsidP="00D21B3A">
      <w:pPr>
        <w:spacing w:line="480" w:lineRule="auto"/>
      </w:pPr>
      <w:r>
        <w:t xml:space="preserve">Parallels: </w:t>
      </w:r>
      <w:r w:rsidR="00F8493C">
        <w:t xml:space="preserve">None </w:t>
      </w:r>
      <w:r w:rsidR="00F8493C" w:rsidRPr="00993C0D">
        <w:t>found. For closely similar representations of the discus decor only, see Rodríguez Martín 2002, nos. 49–50, pl. 13.</w:t>
      </w:r>
    </w:p>
    <w:p w14:paraId="7749FC0C" w14:textId="77777777" w:rsidR="00A26E6B" w:rsidRDefault="00A26E6B" w:rsidP="00A26E6B">
      <w:pPr>
        <w:spacing w:line="480" w:lineRule="auto"/>
      </w:pPr>
      <w:r>
        <w:t xml:space="preserve">Provenance: </w:t>
      </w:r>
    </w:p>
    <w:p w14:paraId="7087CF07" w14:textId="77777777" w:rsidR="00D21B3A" w:rsidRDefault="00D21B3A" w:rsidP="00D21B3A">
      <w:pPr>
        <w:spacing w:line="480" w:lineRule="auto"/>
      </w:pPr>
      <w:r>
        <w:t>Bibliography: Unpublished.</w:t>
      </w:r>
    </w:p>
    <w:p w14:paraId="251E4105" w14:textId="77777777" w:rsidR="00547F2D" w:rsidRDefault="00D21B3A" w:rsidP="00F8493C">
      <w:pPr>
        <w:spacing w:line="480" w:lineRule="auto"/>
      </w:pPr>
      <w:r>
        <w:t xml:space="preserve">Date: </w:t>
      </w:r>
      <w:r w:rsidR="006D2D8D">
        <w:t>Augustan to Tiberian</w:t>
      </w:r>
    </w:p>
    <w:p w14:paraId="14B131DD" w14:textId="77777777" w:rsidR="00881529" w:rsidRPr="00993C0D" w:rsidRDefault="00881529" w:rsidP="00547F2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F8493C">
        <w:rPr>
          <w:rFonts w:ascii="Palatino" w:hAnsi="Palatino"/>
        </w:rPr>
        <w:t xml:space="preserve"> -27</w:t>
      </w:r>
      <w:r>
        <w:rPr>
          <w:rFonts w:ascii="Palatino" w:hAnsi="Palatino"/>
        </w:rPr>
        <w:t xml:space="preserve">; </w:t>
      </w:r>
      <w:r w:rsidR="00F8493C">
        <w:rPr>
          <w:rFonts w:ascii="Palatino" w:hAnsi="Palatino"/>
        </w:rPr>
        <w:t>37</w:t>
      </w:r>
    </w:p>
    <w:p w14:paraId="6CD2A4FA" w14:textId="77777777" w:rsidR="00547F2D" w:rsidRPr="006604BD" w:rsidRDefault="00F8493C" w:rsidP="00547F2D">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547F2D" w:rsidRPr="00993C0D">
        <w:rPr>
          <w:rFonts w:ascii="Palatino" w:hAnsi="Palatino"/>
        </w:rPr>
        <w:t>: Despite the fact that it lacks the typical V-shaped channel, this lamp is best classified as a variant of Loeschcke type</w:t>
      </w:r>
      <w:r w:rsidR="00547F2D" w:rsidRPr="00524C6D">
        <w:rPr>
          <w:rFonts w:ascii="Palatino" w:hAnsi="Palatino"/>
          <w:caps/>
        </w:rPr>
        <w:t xml:space="preserve"> i </w:t>
      </w:r>
      <w:r w:rsidR="00547F2D" w:rsidRPr="00993C0D">
        <w:rPr>
          <w:rFonts w:ascii="Palatino" w:hAnsi="Palatino"/>
        </w:rPr>
        <w:t xml:space="preserve">A = Bailey type A group </w:t>
      </w:r>
      <w:r w:rsidR="00547F2D" w:rsidRPr="00524C6D">
        <w:rPr>
          <w:rFonts w:ascii="Palatino" w:hAnsi="Palatino"/>
          <w:caps/>
        </w:rPr>
        <w:t>i</w:t>
      </w:r>
      <w:r w:rsidR="00547F2D" w:rsidRPr="00993C0D">
        <w:rPr>
          <w:rFonts w:ascii="Palatino" w:hAnsi="Palatino"/>
        </w:rPr>
        <w:t>. The small size of its nozzle, the peculiar shape of its volutes, and their junction under the nozzle prevent it from being assigned to Loeschcke type</w:t>
      </w:r>
      <w:r w:rsidR="00547F2D" w:rsidRPr="00524C6D">
        <w:rPr>
          <w:rFonts w:ascii="Palatino" w:hAnsi="Palatino"/>
          <w:caps/>
        </w:rPr>
        <w:t xml:space="preserve"> i </w:t>
      </w:r>
      <w:r w:rsidR="00547F2D" w:rsidRPr="00993C0D">
        <w:rPr>
          <w:rFonts w:ascii="Palatino" w:hAnsi="Palatino"/>
        </w:rPr>
        <w:t xml:space="preserve">B. </w:t>
      </w:r>
    </w:p>
    <w:p w14:paraId="681005C7" w14:textId="77777777" w:rsidR="00547F2D" w:rsidRPr="00993C0D" w:rsidRDefault="00547F2D" w:rsidP="00547F2D">
      <w:pPr>
        <w:pStyle w:val="Textedelespacerserv2"/>
        <w:numPr>
          <w:ilvl w:val="0"/>
          <w:numId w:val="0"/>
        </w:numPr>
        <w:spacing w:line="480" w:lineRule="auto"/>
        <w:jc w:val="left"/>
        <w:outlineLvl w:val="9"/>
        <w:rPr>
          <w:rFonts w:ascii="Palatino" w:hAnsi="Palatino"/>
        </w:rPr>
      </w:pPr>
    </w:p>
    <w:p w14:paraId="49BA7FFB" w14:textId="77777777" w:rsidR="00816D70" w:rsidRDefault="00816D70" w:rsidP="00816D70">
      <w:pPr>
        <w:pStyle w:val="Textedelespacerserv2"/>
        <w:numPr>
          <w:ilvl w:val="0"/>
          <w:numId w:val="0"/>
        </w:numPr>
        <w:spacing w:line="480" w:lineRule="auto"/>
        <w:jc w:val="left"/>
        <w:outlineLvl w:val="9"/>
        <w:rPr>
          <w:rFonts w:ascii="Palatino" w:hAnsi="Palatino"/>
        </w:rPr>
      </w:pPr>
      <w:r>
        <w:rPr>
          <w:rFonts w:ascii="Palatino" w:hAnsi="Palatino"/>
        </w:rPr>
        <w:t>———</w:t>
      </w:r>
    </w:p>
    <w:p w14:paraId="12CC8E1D" w14:textId="77777777" w:rsidR="00816D70" w:rsidRDefault="00816D70" w:rsidP="00816D70">
      <w:pPr>
        <w:pStyle w:val="Textedelespacerserv2"/>
        <w:numPr>
          <w:ilvl w:val="0"/>
          <w:numId w:val="0"/>
        </w:numPr>
        <w:spacing w:line="480" w:lineRule="auto"/>
        <w:jc w:val="left"/>
        <w:outlineLvl w:val="9"/>
        <w:rPr>
          <w:rFonts w:ascii="Palatino" w:hAnsi="Palatino"/>
        </w:rPr>
      </w:pPr>
    </w:p>
    <w:p w14:paraId="4C749E6A" w14:textId="77777777" w:rsidR="00F8493C" w:rsidRDefault="00F8493C" w:rsidP="00F8493C">
      <w:pPr>
        <w:spacing w:line="480" w:lineRule="auto"/>
      </w:pPr>
      <w:r>
        <w:t>Catalogue Number: 85</w:t>
      </w:r>
    </w:p>
    <w:p w14:paraId="30EE24F8" w14:textId="77777777" w:rsidR="00F8493C" w:rsidRDefault="00F8493C" w:rsidP="00F8493C">
      <w:pPr>
        <w:spacing w:line="480" w:lineRule="auto"/>
      </w:pPr>
      <w:r>
        <w:t xml:space="preserve">Inventory Number: </w:t>
      </w:r>
      <w:r w:rsidRPr="00993C0D">
        <w:t>83.</w:t>
      </w:r>
      <w:r w:rsidRPr="00524C6D">
        <w:rPr>
          <w:caps/>
        </w:rPr>
        <w:t>aq</w:t>
      </w:r>
      <w:r w:rsidRPr="00993C0D">
        <w:t>.377.1</w:t>
      </w:r>
    </w:p>
    <w:p w14:paraId="3B0D1D7A" w14:textId="77777777" w:rsidR="00F8493C" w:rsidRDefault="00F8493C" w:rsidP="00F8493C">
      <w:pPr>
        <w:spacing w:line="480" w:lineRule="auto"/>
      </w:pPr>
      <w:r>
        <w:t xml:space="preserve">Dimensions: </w:t>
      </w:r>
      <w:r w:rsidRPr="00993C0D">
        <w:t>L: 11.1; W: 7.9; H: 2.9</w:t>
      </w:r>
    </w:p>
    <w:p w14:paraId="0130B3EE" w14:textId="77777777" w:rsidR="00F8493C" w:rsidRDefault="00F8493C" w:rsidP="00F8493C">
      <w:pPr>
        <w:spacing w:line="480" w:lineRule="auto"/>
      </w:pPr>
      <w:r>
        <w:t xml:space="preserve">Condition and Fabric: </w:t>
      </w:r>
      <w:r w:rsidRPr="00993C0D">
        <w:t>Clay 7.5YR7/2 pinkish gray, uneven glaze, mostly 7.5YR5/2 brown.</w:t>
      </w:r>
    </w:p>
    <w:p w14:paraId="4473666F" w14:textId="77777777" w:rsidR="00F8493C" w:rsidRPr="00F8493C" w:rsidRDefault="00F8493C" w:rsidP="00F8493C">
      <w:pPr>
        <w:pStyle w:val="Textedelespacerserv2"/>
        <w:numPr>
          <w:ilvl w:val="0"/>
          <w:numId w:val="0"/>
        </w:numPr>
        <w:spacing w:line="480" w:lineRule="auto"/>
        <w:jc w:val="left"/>
        <w:outlineLvl w:val="9"/>
        <w:rPr>
          <w:rFonts w:ascii="Palatino" w:hAnsi="Palatino"/>
        </w:rPr>
      </w:pPr>
      <w:r w:rsidRPr="0067560E">
        <w:rPr>
          <w:rFonts w:ascii="Palatino" w:hAnsi="Palatino"/>
        </w:rPr>
        <w:t>Description:</w:t>
      </w:r>
      <w:r>
        <w:t xml:space="preserve"> </w:t>
      </w:r>
      <w:r w:rsidRPr="00993C0D">
        <w:rPr>
          <w:rFonts w:ascii="Palatino" w:hAnsi="Palatino"/>
        </w:rPr>
        <w:t>Moldmade, from plaster mold.</w:t>
      </w:r>
      <w:r w:rsidRPr="00993C0D">
        <w:rPr>
          <w:rFonts w:ascii="Palatino" w:hAnsi="Palatino"/>
          <w:b/>
        </w:rPr>
        <w:t xml:space="preserve"> </w:t>
      </w:r>
      <w:r w:rsidRPr="00993C0D">
        <w:rPr>
          <w:rFonts w:ascii="Palatino" w:hAnsi="Palatino"/>
        </w:rPr>
        <w:t xml:space="preserve">Intact. Inward-sloping shoulder with five rills. Off-center filling-hole. Air hole on nozzle top unexpectedly large and rectangular. Splayed angular nozzle with volutes and prominent volute-spines. Three concentric base-rings. Illegible potter’s mark in relief. </w:t>
      </w:r>
    </w:p>
    <w:p w14:paraId="1A2D9A47" w14:textId="77777777" w:rsidR="00F8493C" w:rsidRDefault="00F8493C" w:rsidP="00F8493C">
      <w:pPr>
        <w:spacing w:line="480" w:lineRule="auto"/>
      </w:pPr>
      <w:r>
        <w:t xml:space="preserve">Discus Iconography: </w:t>
      </w:r>
      <w:r w:rsidR="0067560E">
        <w:t>R</w:t>
      </w:r>
      <w:r w:rsidR="0067560E" w:rsidRPr="00993C0D">
        <w:t xml:space="preserve">elief of half-nude tipsy Silenus sitting on a mule, </w:t>
      </w:r>
      <w:r w:rsidR="0067560E">
        <w:t xml:space="preserve">holding </w:t>
      </w:r>
      <w:r w:rsidR="0067560E" w:rsidRPr="00993C0D">
        <w:t>in his left hand</w:t>
      </w:r>
      <w:r w:rsidR="0067560E">
        <w:t xml:space="preserve"> a </w:t>
      </w:r>
      <w:r w:rsidR="0067560E" w:rsidRPr="00993C0D">
        <w:t xml:space="preserve">thyrsus </w:t>
      </w:r>
      <w:r w:rsidR="0067560E">
        <w:t>resting on his shoulder;</w:t>
      </w:r>
      <w:r w:rsidR="0067560E" w:rsidRPr="00993C0D">
        <w:t xml:space="preserve"> a jug of wine </w:t>
      </w:r>
      <w:r w:rsidR="0067560E">
        <w:t xml:space="preserve">is </w:t>
      </w:r>
      <w:r w:rsidR="0067560E" w:rsidRPr="00993C0D">
        <w:t>in his right</w:t>
      </w:r>
      <w:r w:rsidR="0067560E">
        <w:t xml:space="preserve"> hand</w:t>
      </w:r>
      <w:r w:rsidR="0067560E" w:rsidRPr="00993C0D">
        <w:t>.</w:t>
      </w:r>
    </w:p>
    <w:p w14:paraId="62844E96" w14:textId="77777777" w:rsidR="00F8493C" w:rsidRDefault="00F8493C" w:rsidP="00F8493C">
      <w:pPr>
        <w:spacing w:line="480" w:lineRule="auto"/>
      </w:pPr>
      <w:r>
        <w:t xml:space="preserve">Type: </w:t>
      </w:r>
      <w:r w:rsidRPr="00993C0D">
        <w:t xml:space="preserve">Loeschcke </w:t>
      </w:r>
      <w:r w:rsidRPr="00524C6D">
        <w:rPr>
          <w:caps/>
        </w:rPr>
        <w:t xml:space="preserve">i </w:t>
      </w:r>
      <w:r w:rsidRPr="00993C0D">
        <w:t>B; Bailey A group ii</w:t>
      </w:r>
    </w:p>
    <w:p w14:paraId="08C7C48F" w14:textId="77777777" w:rsidR="00F8493C" w:rsidRDefault="00F8493C" w:rsidP="00F8493C">
      <w:pPr>
        <w:spacing w:line="480" w:lineRule="auto"/>
      </w:pPr>
      <w:r>
        <w:t xml:space="preserve">Place of Manufacture or Origin: </w:t>
      </w:r>
      <w:r w:rsidR="006D2D8D">
        <w:t>Anatolia</w:t>
      </w:r>
    </w:p>
    <w:p w14:paraId="72CC6349" w14:textId="77777777" w:rsidR="00F8493C" w:rsidRDefault="00F8493C" w:rsidP="00F8493C">
      <w:pPr>
        <w:spacing w:line="480" w:lineRule="auto"/>
      </w:pPr>
      <w:r>
        <w:t>Parallels: None found.</w:t>
      </w:r>
    </w:p>
    <w:p w14:paraId="6C575E8E" w14:textId="77777777" w:rsidR="00A26E6B" w:rsidRDefault="00A26E6B" w:rsidP="00A26E6B">
      <w:pPr>
        <w:spacing w:line="480" w:lineRule="auto"/>
      </w:pPr>
      <w:r>
        <w:t xml:space="preserve">Provenance: </w:t>
      </w:r>
    </w:p>
    <w:p w14:paraId="2609D059" w14:textId="77777777" w:rsidR="00F8493C" w:rsidRDefault="00F8493C" w:rsidP="00F8493C">
      <w:pPr>
        <w:spacing w:line="480" w:lineRule="auto"/>
      </w:pPr>
      <w:r>
        <w:t>Bibliography: Unpublished.</w:t>
      </w:r>
    </w:p>
    <w:p w14:paraId="618A9E4D" w14:textId="77777777" w:rsidR="00816D70" w:rsidRPr="00993C0D" w:rsidRDefault="00F8493C" w:rsidP="00F8493C">
      <w:pPr>
        <w:spacing w:line="480" w:lineRule="auto"/>
      </w:pPr>
      <w:r>
        <w:t xml:space="preserve">Date: </w:t>
      </w:r>
      <w:r w:rsidR="006D2D8D">
        <w:t>Augustan to Tiberian</w:t>
      </w:r>
    </w:p>
    <w:p w14:paraId="1DE7E41D"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F8493C">
        <w:rPr>
          <w:rFonts w:ascii="Palatino" w:hAnsi="Palatino"/>
        </w:rPr>
        <w:t xml:space="preserve"> -27</w:t>
      </w:r>
      <w:r>
        <w:rPr>
          <w:rFonts w:ascii="Palatino" w:hAnsi="Palatino"/>
        </w:rPr>
        <w:t xml:space="preserve">; </w:t>
      </w:r>
      <w:r w:rsidR="00F8493C">
        <w:rPr>
          <w:rFonts w:ascii="Palatino" w:hAnsi="Palatino"/>
        </w:rPr>
        <w:t>37</w:t>
      </w:r>
    </w:p>
    <w:p w14:paraId="6426F4D7"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458BC0CF"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D70A3D6" w14:textId="77777777" w:rsidR="00816D70" w:rsidRDefault="00816D70" w:rsidP="00816D70">
      <w:pPr>
        <w:pStyle w:val="Textedelespacerserv2"/>
        <w:numPr>
          <w:ilvl w:val="0"/>
          <w:numId w:val="0"/>
        </w:numPr>
        <w:spacing w:line="480" w:lineRule="auto"/>
        <w:jc w:val="left"/>
        <w:outlineLvl w:val="9"/>
        <w:rPr>
          <w:rFonts w:ascii="Palatino" w:hAnsi="Palatino"/>
        </w:rPr>
      </w:pPr>
    </w:p>
    <w:p w14:paraId="054A0C08" w14:textId="77777777" w:rsidR="00AD3330" w:rsidRDefault="00AD3330" w:rsidP="00AD3330">
      <w:pPr>
        <w:spacing w:line="480" w:lineRule="auto"/>
      </w:pPr>
      <w:r>
        <w:t>Catalogue Number: 86</w:t>
      </w:r>
    </w:p>
    <w:p w14:paraId="04BC46BB" w14:textId="77777777" w:rsidR="00AD3330" w:rsidRDefault="00AD3330" w:rsidP="00AD3330">
      <w:pPr>
        <w:spacing w:line="480" w:lineRule="auto"/>
      </w:pPr>
      <w:r>
        <w:t xml:space="preserve">Inventory Number: </w:t>
      </w:r>
      <w:r w:rsidRPr="00993C0D">
        <w:t>83.</w:t>
      </w:r>
      <w:r w:rsidRPr="00524C6D">
        <w:rPr>
          <w:caps/>
        </w:rPr>
        <w:t>aq</w:t>
      </w:r>
      <w:r w:rsidRPr="00993C0D">
        <w:t>.377.5</w:t>
      </w:r>
    </w:p>
    <w:p w14:paraId="45F233C6" w14:textId="77777777" w:rsidR="00AD3330" w:rsidRDefault="00AD3330" w:rsidP="00AD3330">
      <w:pPr>
        <w:spacing w:line="480" w:lineRule="auto"/>
      </w:pPr>
      <w:r>
        <w:t xml:space="preserve">Dimensions: </w:t>
      </w:r>
      <w:r w:rsidRPr="00993C0D">
        <w:t>L: 11.2; W: 8.1; H: 3.3</w:t>
      </w:r>
    </w:p>
    <w:p w14:paraId="77B90379" w14:textId="77777777" w:rsidR="00AD3330" w:rsidRDefault="00AD3330" w:rsidP="00AD3330">
      <w:pPr>
        <w:spacing w:line="480" w:lineRule="auto"/>
      </w:pPr>
      <w:r>
        <w:t xml:space="preserve">Condition and Fabric: </w:t>
      </w:r>
      <w:r w:rsidRPr="00993C0D">
        <w:t>Left shoulder chipped. Clay 7.5YR7/2 pinkish gray, mottled remains of glaze 5YR 4/1 dark gray.</w:t>
      </w:r>
    </w:p>
    <w:p w14:paraId="0FC74347" w14:textId="77777777" w:rsidR="00AD3330" w:rsidRPr="00AD3330" w:rsidRDefault="00AD3330" w:rsidP="00AD3330">
      <w:pPr>
        <w:pStyle w:val="Textedelespacerserv2"/>
        <w:numPr>
          <w:ilvl w:val="0"/>
          <w:numId w:val="0"/>
        </w:numPr>
        <w:spacing w:line="480" w:lineRule="auto"/>
        <w:jc w:val="left"/>
        <w:outlineLvl w:val="9"/>
        <w:rPr>
          <w:rFonts w:ascii="Palatino" w:hAnsi="Palatino"/>
        </w:rPr>
      </w:pPr>
      <w:r w:rsidRPr="00AD3330">
        <w:rPr>
          <w:rFonts w:ascii="Palatino" w:hAnsi="Palatino"/>
        </w:rPr>
        <w:t>Description: Moldmade, from plaster mold.</w:t>
      </w:r>
      <w:r w:rsidRPr="00AD3330">
        <w:rPr>
          <w:rFonts w:ascii="Palatino" w:hAnsi="Palatino"/>
          <w:b/>
        </w:rPr>
        <w:t xml:space="preserve"> </w:t>
      </w:r>
      <w:r w:rsidRPr="00AD3330">
        <w:rPr>
          <w:rFonts w:ascii="Palatino" w:hAnsi="Palatino"/>
        </w:rPr>
        <w:t>Inward-sloping shoulder with</w:t>
      </w:r>
      <w:r w:rsidR="0067560E">
        <w:rPr>
          <w:rFonts w:ascii="Palatino" w:hAnsi="Palatino"/>
        </w:rPr>
        <w:t xml:space="preserve"> six rills. </w:t>
      </w:r>
      <w:r w:rsidRPr="00993C0D">
        <w:rPr>
          <w:rFonts w:ascii="Palatino" w:hAnsi="Palatino"/>
        </w:rPr>
        <w:t xml:space="preserve">Splayed angle-tipped nozzle with volutes and prominent volute-spines. Slightly raised base-ring marked off </w:t>
      </w:r>
      <w:r>
        <w:rPr>
          <w:rFonts w:ascii="Palatino" w:hAnsi="Palatino"/>
        </w:rPr>
        <w:t>by</w:t>
      </w:r>
      <w:r w:rsidRPr="00993C0D">
        <w:rPr>
          <w:rFonts w:ascii="Palatino" w:hAnsi="Palatino"/>
        </w:rPr>
        <w:t xml:space="preserve"> two</w:t>
      </w:r>
      <w:r>
        <w:rPr>
          <w:rFonts w:ascii="Palatino" w:hAnsi="Palatino"/>
        </w:rPr>
        <w:t xml:space="preserve"> circular</w:t>
      </w:r>
      <w:r w:rsidRPr="00993C0D">
        <w:rPr>
          <w:rFonts w:ascii="Palatino" w:hAnsi="Palatino"/>
        </w:rPr>
        <w:t xml:space="preserve"> grooves. </w:t>
      </w:r>
    </w:p>
    <w:p w14:paraId="6A6CBA41" w14:textId="77777777" w:rsidR="00AD3330" w:rsidRDefault="00AD3330" w:rsidP="00AD3330">
      <w:pPr>
        <w:spacing w:line="480" w:lineRule="auto"/>
      </w:pPr>
      <w:r>
        <w:t xml:space="preserve">Discus Iconography: </w:t>
      </w:r>
      <w:r w:rsidR="0067560E" w:rsidRPr="00993C0D">
        <w:t xml:space="preserve">Ulysses, at left, wearing </w:t>
      </w:r>
      <w:r w:rsidR="0067560E">
        <w:t xml:space="preserve">a </w:t>
      </w:r>
      <w:r w:rsidR="0067560E" w:rsidRPr="00993C0D">
        <w:t xml:space="preserve">tunic and </w:t>
      </w:r>
      <w:r w:rsidR="0067560E">
        <w:t xml:space="preserve">a </w:t>
      </w:r>
      <w:r w:rsidR="0067560E" w:rsidRPr="00993C0D">
        <w:t xml:space="preserve">pointed cap, holding out </w:t>
      </w:r>
      <w:r w:rsidR="0067560E">
        <w:t xml:space="preserve">a </w:t>
      </w:r>
      <w:r w:rsidR="0067560E" w:rsidRPr="00993C0D">
        <w:t xml:space="preserve">cup of wine to Polyphemus, at right; </w:t>
      </w:r>
      <w:r w:rsidR="0067560E">
        <w:t xml:space="preserve">the </w:t>
      </w:r>
      <w:r w:rsidR="0067560E" w:rsidRPr="00993C0D">
        <w:t xml:space="preserve">giant, sitting on a rock, </w:t>
      </w:r>
      <w:r w:rsidR="0067560E">
        <w:t xml:space="preserve">is </w:t>
      </w:r>
      <w:r w:rsidR="0067560E" w:rsidRPr="00993C0D">
        <w:t xml:space="preserve">grasping </w:t>
      </w:r>
      <w:r w:rsidR="0067560E">
        <w:t xml:space="preserve">the </w:t>
      </w:r>
      <w:r w:rsidR="0067560E" w:rsidRPr="00993C0D">
        <w:t xml:space="preserve">body of </w:t>
      </w:r>
      <w:r w:rsidR="0067560E">
        <w:t xml:space="preserve">a </w:t>
      </w:r>
      <w:r w:rsidR="0067560E" w:rsidRPr="00993C0D">
        <w:t>dead sailor in his left ha</w:t>
      </w:r>
      <w:r w:rsidR="0067560E">
        <w:t>nd</w:t>
      </w:r>
      <w:r>
        <w:t>.</w:t>
      </w:r>
    </w:p>
    <w:p w14:paraId="68324A0B" w14:textId="77777777" w:rsidR="00AD3330" w:rsidRDefault="00AD3330" w:rsidP="00AD3330">
      <w:pPr>
        <w:spacing w:line="480" w:lineRule="auto"/>
      </w:pPr>
      <w:r>
        <w:t xml:space="preserve">Type: </w:t>
      </w:r>
      <w:r w:rsidRPr="00993C0D">
        <w:t xml:space="preserve">Loeschcke </w:t>
      </w:r>
      <w:r w:rsidRPr="00524C6D">
        <w:rPr>
          <w:caps/>
        </w:rPr>
        <w:t xml:space="preserve">i </w:t>
      </w:r>
      <w:r w:rsidR="006D2D8D">
        <w:t>B; Bailey A group ii</w:t>
      </w:r>
    </w:p>
    <w:p w14:paraId="6C4F808E" w14:textId="77777777" w:rsidR="00AD3330" w:rsidRDefault="00AD3330" w:rsidP="00AD3330">
      <w:pPr>
        <w:spacing w:line="480" w:lineRule="auto"/>
      </w:pPr>
      <w:r>
        <w:t xml:space="preserve">Place of Manufacture or Origin: </w:t>
      </w:r>
      <w:r w:rsidRPr="00993C0D">
        <w:t>Anato</w:t>
      </w:r>
      <w:r w:rsidR="006D2D8D">
        <w:t>lia</w:t>
      </w:r>
    </w:p>
    <w:p w14:paraId="4103AB64" w14:textId="77777777" w:rsidR="00AD3330" w:rsidRDefault="00AD3330" w:rsidP="00AD3330">
      <w:pPr>
        <w:spacing w:line="480" w:lineRule="auto"/>
      </w:pPr>
      <w:r>
        <w:t xml:space="preserve">Parallels: </w:t>
      </w:r>
      <w:r w:rsidRPr="00993C0D">
        <w:t xml:space="preserve">Loeschcke, Villers, and Niessen 1911, no. 1821, pl. 80 (Loeschcke </w:t>
      </w:r>
      <w:r w:rsidRPr="00524C6D">
        <w:rPr>
          <w:caps/>
        </w:rPr>
        <w:t>iv</w:t>
      </w:r>
      <w:r w:rsidRPr="00993C0D">
        <w:t xml:space="preserve">); numerous refs. in Bailey BM </w:t>
      </w:r>
      <w:r w:rsidRPr="00524C6D">
        <w:rPr>
          <w:caps/>
        </w:rPr>
        <w:t>ii</w:t>
      </w:r>
      <w:r w:rsidRPr="00993C0D">
        <w:t xml:space="preserve">, p. 36, and Bussière 2000, p. 173, decor </w:t>
      </w:r>
      <w:r w:rsidRPr="00524C6D">
        <w:rPr>
          <w:caps/>
        </w:rPr>
        <w:t>i</w:t>
      </w:r>
      <w:r w:rsidRPr="00993C0D">
        <w:t xml:space="preserve">.d.2.(1); Kirsch 2002, no. 112, pl. 10 (Loeschcke </w:t>
      </w:r>
      <w:r w:rsidRPr="00524C6D">
        <w:rPr>
          <w:caps/>
        </w:rPr>
        <w:t>iv</w:t>
      </w:r>
      <w:r w:rsidRPr="00993C0D">
        <w:t>); Casas Genover and Soler Fusté 2006, pl. 32, no. G 477 (fr.). Polyphemus is occasionally represented alone (e.g., Heres 1972, no. 620, pl. 64; Robin Petitot 2000, p. 55, no. 84).</w:t>
      </w:r>
    </w:p>
    <w:p w14:paraId="6ED353B6" w14:textId="77777777" w:rsidR="00A26E6B" w:rsidRDefault="00A26E6B" w:rsidP="00A26E6B">
      <w:pPr>
        <w:spacing w:line="480" w:lineRule="auto"/>
      </w:pPr>
      <w:r>
        <w:t xml:space="preserve">Provenance: </w:t>
      </w:r>
    </w:p>
    <w:p w14:paraId="44D2F312" w14:textId="77777777" w:rsidR="00AD3330" w:rsidRDefault="00AD3330" w:rsidP="00AD3330">
      <w:pPr>
        <w:spacing w:line="480" w:lineRule="auto"/>
      </w:pPr>
      <w:r>
        <w:t>Bibliography: Unpublished.</w:t>
      </w:r>
    </w:p>
    <w:p w14:paraId="6BC3C7E9" w14:textId="77777777" w:rsidR="00816D70" w:rsidRPr="00993C0D" w:rsidRDefault="00AD3330" w:rsidP="00AD3330">
      <w:pPr>
        <w:spacing w:line="480" w:lineRule="auto"/>
      </w:pPr>
      <w:r>
        <w:t>Date:</w:t>
      </w:r>
      <w:r w:rsidR="006D2D8D">
        <w:t xml:space="preserve"> Augustan to Tiberian</w:t>
      </w:r>
    </w:p>
    <w:p w14:paraId="50D935B2"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AD3330">
        <w:rPr>
          <w:rFonts w:ascii="Palatino" w:hAnsi="Palatino"/>
        </w:rPr>
        <w:t xml:space="preserve"> -27</w:t>
      </w:r>
      <w:r>
        <w:rPr>
          <w:rFonts w:ascii="Palatino" w:hAnsi="Palatino"/>
        </w:rPr>
        <w:t xml:space="preserve">; </w:t>
      </w:r>
      <w:r w:rsidR="00AD3330">
        <w:rPr>
          <w:rFonts w:ascii="Palatino" w:hAnsi="Palatino"/>
        </w:rPr>
        <w:t>37</w:t>
      </w:r>
    </w:p>
    <w:p w14:paraId="37EDD7D7"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3A7E1558" w14:textId="77777777" w:rsidR="00816D70" w:rsidRDefault="00816D70" w:rsidP="00816D70">
      <w:pPr>
        <w:pStyle w:val="Textedelespacerserv2"/>
        <w:numPr>
          <w:ilvl w:val="0"/>
          <w:numId w:val="0"/>
        </w:numPr>
        <w:spacing w:line="480" w:lineRule="auto"/>
        <w:jc w:val="left"/>
        <w:outlineLvl w:val="9"/>
        <w:rPr>
          <w:rFonts w:ascii="Palatino" w:hAnsi="Palatino"/>
        </w:rPr>
      </w:pPr>
      <w:r>
        <w:rPr>
          <w:rFonts w:ascii="Palatino" w:hAnsi="Palatino"/>
        </w:rPr>
        <w:t>———</w:t>
      </w:r>
    </w:p>
    <w:p w14:paraId="12059A54" w14:textId="77777777" w:rsidR="00816D70" w:rsidRDefault="00816D70" w:rsidP="00816D70">
      <w:pPr>
        <w:pStyle w:val="Textedelespacerserv2"/>
        <w:numPr>
          <w:ilvl w:val="0"/>
          <w:numId w:val="0"/>
        </w:numPr>
        <w:spacing w:line="480" w:lineRule="auto"/>
        <w:jc w:val="left"/>
        <w:outlineLvl w:val="9"/>
        <w:rPr>
          <w:rFonts w:ascii="Palatino" w:hAnsi="Palatino"/>
        </w:rPr>
      </w:pPr>
    </w:p>
    <w:p w14:paraId="7BFE3552" w14:textId="77777777" w:rsidR="00AD3330" w:rsidRDefault="00AD3330" w:rsidP="00AD3330">
      <w:pPr>
        <w:spacing w:line="480" w:lineRule="auto"/>
      </w:pPr>
      <w:r>
        <w:t>Catalogue Number: 87</w:t>
      </w:r>
    </w:p>
    <w:p w14:paraId="62507C74" w14:textId="77777777" w:rsidR="00AD3330" w:rsidRDefault="00AD3330" w:rsidP="00AD3330">
      <w:pPr>
        <w:spacing w:line="480" w:lineRule="auto"/>
      </w:pPr>
      <w:r>
        <w:t xml:space="preserve">Inventory Number: </w:t>
      </w:r>
      <w:r w:rsidRPr="00993C0D">
        <w:t>83.</w:t>
      </w:r>
      <w:r w:rsidRPr="00524C6D">
        <w:rPr>
          <w:caps/>
        </w:rPr>
        <w:t>aq</w:t>
      </w:r>
      <w:r w:rsidRPr="00993C0D">
        <w:t>.377.40</w:t>
      </w:r>
    </w:p>
    <w:p w14:paraId="44C35D1C" w14:textId="77777777" w:rsidR="00AD3330" w:rsidRDefault="00AD3330" w:rsidP="00AD3330">
      <w:pPr>
        <w:spacing w:line="480" w:lineRule="auto"/>
      </w:pPr>
      <w:r>
        <w:t xml:space="preserve">Dimensions: </w:t>
      </w:r>
      <w:r w:rsidRPr="00993C0D">
        <w:t>L: 10.0; W: 7.3; H: 3.0</w:t>
      </w:r>
    </w:p>
    <w:p w14:paraId="15D7D563" w14:textId="77777777" w:rsidR="00AD3330" w:rsidRDefault="00AD3330" w:rsidP="00AD3330">
      <w:pPr>
        <w:spacing w:line="480" w:lineRule="auto"/>
      </w:pPr>
      <w:r>
        <w:t xml:space="preserve">Condition and Fabric: </w:t>
      </w:r>
      <w:r w:rsidRPr="00993C0D">
        <w:t>Intact. Clay 5YR6/8 reddish yellow, mottled</w:t>
      </w:r>
      <w:r w:rsidRPr="00594C33">
        <w:t xml:space="preserve"> </w:t>
      </w:r>
      <w:r w:rsidRPr="00993C0D">
        <w:t>glaze 2.5YR5/4 reddish brown.</w:t>
      </w:r>
    </w:p>
    <w:p w14:paraId="1422051E" w14:textId="77777777" w:rsidR="00AD3330" w:rsidRDefault="00AD3330" w:rsidP="00AD3330">
      <w:pPr>
        <w:spacing w:line="480" w:lineRule="auto"/>
      </w:pPr>
      <w:r>
        <w:t xml:space="preserve">Description: </w:t>
      </w:r>
      <w:r w:rsidRPr="00993C0D">
        <w:t>Moldmade.</w:t>
      </w:r>
      <w:r w:rsidRPr="00993C0D">
        <w:rPr>
          <w:b/>
        </w:rPr>
        <w:t xml:space="preserve"> </w:t>
      </w:r>
      <w:r w:rsidRPr="00993C0D">
        <w:t>S</w:t>
      </w:r>
      <w:r w:rsidR="0067560E">
        <w:t>houlder with three rills.</w:t>
      </w:r>
      <w:r w:rsidR="001D2CED">
        <w:t xml:space="preserve"> </w:t>
      </w:r>
      <w:r w:rsidRPr="00993C0D">
        <w:t xml:space="preserve">Central filling-hole. Voluted angular-tipped nozzle. Raised base-ring marked off by two </w:t>
      </w:r>
      <w:r>
        <w:t xml:space="preserve">circular </w:t>
      </w:r>
      <w:r w:rsidRPr="00993C0D">
        <w:t>grooves.</w:t>
      </w:r>
    </w:p>
    <w:p w14:paraId="782B14AE" w14:textId="77777777" w:rsidR="00AD3330" w:rsidRDefault="00AD3330" w:rsidP="00AD3330">
      <w:pPr>
        <w:spacing w:line="480" w:lineRule="auto"/>
      </w:pPr>
      <w:r>
        <w:t xml:space="preserve">Discus Iconography: </w:t>
      </w:r>
      <w:r w:rsidR="0067560E">
        <w:t>T</w:t>
      </w:r>
      <w:r w:rsidR="0067560E" w:rsidRPr="00993C0D">
        <w:t>wo nude pugilists fighting with gloves (</w:t>
      </w:r>
      <w:r w:rsidR="0067560E" w:rsidRPr="00993C0D">
        <w:rPr>
          <w:i/>
        </w:rPr>
        <w:t>cesti</w:t>
      </w:r>
      <w:r w:rsidR="0067560E" w:rsidRPr="00993C0D">
        <w:t>); the left one has the upper hand.</w:t>
      </w:r>
    </w:p>
    <w:p w14:paraId="27C54DAD" w14:textId="77777777" w:rsidR="00AD3330" w:rsidRDefault="00AD3330" w:rsidP="00AD3330">
      <w:pPr>
        <w:spacing w:line="480" w:lineRule="auto"/>
      </w:pPr>
      <w:r>
        <w:t xml:space="preserve">Type: </w:t>
      </w:r>
      <w:r w:rsidR="00F7329A" w:rsidRPr="00993C0D">
        <w:t xml:space="preserve">Loeschcke </w:t>
      </w:r>
      <w:r w:rsidR="00F7329A" w:rsidRPr="00524C6D">
        <w:rPr>
          <w:caps/>
        </w:rPr>
        <w:t xml:space="preserve">i </w:t>
      </w:r>
      <w:r w:rsidR="006D2D8D">
        <w:t>B; Bailey A group iii</w:t>
      </w:r>
    </w:p>
    <w:p w14:paraId="5741A011" w14:textId="77777777" w:rsidR="00AD3330" w:rsidRDefault="00AD3330" w:rsidP="00AD3330">
      <w:pPr>
        <w:spacing w:line="480" w:lineRule="auto"/>
      </w:pPr>
      <w:r>
        <w:t xml:space="preserve">Place of Manufacture or Origin: </w:t>
      </w:r>
      <w:r w:rsidR="006D2D8D">
        <w:t>Anatolia</w:t>
      </w:r>
    </w:p>
    <w:p w14:paraId="0BA68B30" w14:textId="77777777" w:rsidR="00AD3330" w:rsidRDefault="00AD3330" w:rsidP="00AD3330">
      <w:pPr>
        <w:spacing w:line="480" w:lineRule="auto"/>
      </w:pPr>
      <w:r>
        <w:t xml:space="preserve">Parallels: </w:t>
      </w:r>
      <w:r w:rsidR="00F7329A">
        <w:t xml:space="preserve">None </w:t>
      </w:r>
      <w:r w:rsidR="00F7329A" w:rsidRPr="00993C0D">
        <w:t xml:space="preserve">found. For other representations of pugilists, see Bailey BM </w:t>
      </w:r>
      <w:r w:rsidR="00F7329A" w:rsidRPr="00524C6D">
        <w:rPr>
          <w:caps/>
        </w:rPr>
        <w:t>ii</w:t>
      </w:r>
      <w:r w:rsidR="00F7329A" w:rsidRPr="00993C0D">
        <w:t xml:space="preserve">, pp. 59–60, </w:t>
      </w:r>
      <w:r w:rsidR="00F7329A" w:rsidRPr="00524C6D">
        <w:rPr>
          <w:caps/>
        </w:rPr>
        <w:t>iii</w:t>
      </w:r>
      <w:r w:rsidR="00F7329A" w:rsidRPr="00993C0D">
        <w:t xml:space="preserve"> (e)</w:t>
      </w:r>
      <w:r w:rsidR="00F7329A" w:rsidRPr="00524C6D">
        <w:rPr>
          <w:caps/>
        </w:rPr>
        <w:t xml:space="preserve"> i</w:t>
      </w:r>
      <w:r w:rsidR="00F7329A" w:rsidRPr="00993C0D">
        <w:t xml:space="preserve">; Bussière 2000, p. 188, decor </w:t>
      </w:r>
      <w:r w:rsidR="00F7329A" w:rsidRPr="00524C6D">
        <w:rPr>
          <w:caps/>
        </w:rPr>
        <w:t>ii</w:t>
      </w:r>
      <w:r w:rsidR="00F7329A" w:rsidRPr="00993C0D">
        <w:t>.d.6.(4).</w:t>
      </w:r>
    </w:p>
    <w:p w14:paraId="3C3F5D23" w14:textId="77777777" w:rsidR="00A26E6B" w:rsidRDefault="00A26E6B" w:rsidP="00A26E6B">
      <w:pPr>
        <w:spacing w:line="480" w:lineRule="auto"/>
      </w:pPr>
      <w:r>
        <w:t xml:space="preserve">Provenance: </w:t>
      </w:r>
    </w:p>
    <w:p w14:paraId="0F367034" w14:textId="77777777" w:rsidR="00AD3330" w:rsidRDefault="00AD3330" w:rsidP="00AD3330">
      <w:pPr>
        <w:spacing w:line="480" w:lineRule="auto"/>
      </w:pPr>
      <w:r>
        <w:t>Bibliography: Unpublished.</w:t>
      </w:r>
    </w:p>
    <w:p w14:paraId="367B4479" w14:textId="77777777" w:rsidR="00816D70" w:rsidRPr="00993C0D" w:rsidRDefault="00AD3330" w:rsidP="00F7329A">
      <w:pPr>
        <w:spacing w:line="480" w:lineRule="auto"/>
      </w:pPr>
      <w:r>
        <w:t xml:space="preserve">Date: </w:t>
      </w:r>
      <w:r w:rsidR="006D2D8D">
        <w:t>Augustan to Tiberian</w:t>
      </w:r>
    </w:p>
    <w:p w14:paraId="31FE97AC"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F7329A">
        <w:rPr>
          <w:rFonts w:ascii="Palatino" w:hAnsi="Palatino"/>
        </w:rPr>
        <w:t xml:space="preserve"> -27</w:t>
      </w:r>
      <w:r>
        <w:rPr>
          <w:rFonts w:ascii="Palatino" w:hAnsi="Palatino"/>
        </w:rPr>
        <w:t xml:space="preserve">; </w:t>
      </w:r>
      <w:r w:rsidR="00F7329A">
        <w:rPr>
          <w:rFonts w:ascii="Palatino" w:hAnsi="Palatino"/>
        </w:rPr>
        <w:t>37</w:t>
      </w:r>
    </w:p>
    <w:p w14:paraId="0F0D606D"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0F38FF41"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8A5294C" w14:textId="77777777" w:rsidR="00816D70" w:rsidRDefault="00816D70" w:rsidP="00816D70">
      <w:pPr>
        <w:pStyle w:val="Textedelespacerserv2"/>
        <w:numPr>
          <w:ilvl w:val="0"/>
          <w:numId w:val="0"/>
        </w:numPr>
        <w:spacing w:line="480" w:lineRule="auto"/>
        <w:jc w:val="left"/>
        <w:outlineLvl w:val="9"/>
        <w:rPr>
          <w:rFonts w:ascii="Palatino" w:hAnsi="Palatino"/>
        </w:rPr>
      </w:pPr>
    </w:p>
    <w:p w14:paraId="132E036E" w14:textId="77777777" w:rsidR="00F7329A" w:rsidRDefault="00F7329A" w:rsidP="00F7329A">
      <w:pPr>
        <w:spacing w:line="480" w:lineRule="auto"/>
      </w:pPr>
      <w:r>
        <w:t>Catalogue Number: 88</w:t>
      </w:r>
    </w:p>
    <w:p w14:paraId="67465CFD" w14:textId="77777777" w:rsidR="00F7329A" w:rsidRDefault="00F7329A" w:rsidP="00F7329A">
      <w:pPr>
        <w:spacing w:line="480" w:lineRule="auto"/>
      </w:pPr>
      <w:r>
        <w:t xml:space="preserve">Inventory Number: </w:t>
      </w:r>
      <w:r w:rsidRPr="00993C0D">
        <w:t>83.</w:t>
      </w:r>
      <w:r w:rsidRPr="00524C6D">
        <w:rPr>
          <w:caps/>
        </w:rPr>
        <w:t>aq</w:t>
      </w:r>
      <w:r w:rsidRPr="00993C0D">
        <w:t>.377.13</w:t>
      </w:r>
    </w:p>
    <w:p w14:paraId="116A416F" w14:textId="77777777" w:rsidR="00F7329A" w:rsidRPr="00F7329A" w:rsidRDefault="00F7329A" w:rsidP="00F7329A">
      <w:pPr>
        <w:spacing w:line="480" w:lineRule="auto"/>
        <w:rPr>
          <w:b/>
        </w:rPr>
      </w:pPr>
      <w:r>
        <w:t xml:space="preserve">Dimensions: </w:t>
      </w:r>
      <w:r w:rsidRPr="00993C0D">
        <w:t>L: 10.0; W: 7.3; H: 2.5</w:t>
      </w:r>
    </w:p>
    <w:p w14:paraId="345D0BE7" w14:textId="77777777" w:rsidR="00F7329A" w:rsidRDefault="00F7329A" w:rsidP="00F7329A">
      <w:pPr>
        <w:spacing w:line="480" w:lineRule="auto"/>
      </w:pPr>
      <w:r>
        <w:t xml:space="preserve">Condition and Fabric: </w:t>
      </w:r>
      <w:r w:rsidRPr="00993C0D">
        <w:t>Intact. Clay 10YR5/8 yellowish brown, glaze 5YR5/2 reddish gray, with some darkened areas on lower half</w:t>
      </w:r>
      <w:r w:rsidR="006D2D8D">
        <w:t>.</w:t>
      </w:r>
    </w:p>
    <w:p w14:paraId="709E68D1" w14:textId="77777777" w:rsidR="00F7329A" w:rsidRDefault="00F7329A" w:rsidP="00F7329A">
      <w:pPr>
        <w:spacing w:line="480" w:lineRule="auto"/>
      </w:pPr>
      <w:r>
        <w:t xml:space="preserve">Description: </w:t>
      </w:r>
      <w:r w:rsidRPr="00993C0D">
        <w:t xml:space="preserve">Moldmade. Shoulder: Loeschcke form </w:t>
      </w:r>
      <w:r w:rsidRPr="00524C6D">
        <w:rPr>
          <w:caps/>
        </w:rPr>
        <w:t>iii</w:t>
      </w:r>
      <w:r>
        <w:t xml:space="preserve"> a var. </w:t>
      </w:r>
      <w:r w:rsidRPr="00993C0D">
        <w:t xml:space="preserve">Filling-hole in right lower </w:t>
      </w:r>
      <w:r>
        <w:t>field</w:t>
      </w:r>
      <w:r w:rsidRPr="00993C0D">
        <w:t xml:space="preserve">. Voluted angular-tipped nozzle; burn marks. Raised base-ring marked off </w:t>
      </w:r>
      <w:r>
        <w:t>by</w:t>
      </w:r>
      <w:r w:rsidRPr="00993C0D">
        <w:t xml:space="preserve"> two </w:t>
      </w:r>
      <w:r>
        <w:t xml:space="preserve">circular </w:t>
      </w:r>
      <w:r w:rsidRPr="00993C0D">
        <w:t>grooves.</w:t>
      </w:r>
    </w:p>
    <w:p w14:paraId="08281A35" w14:textId="77777777" w:rsidR="00F7329A" w:rsidRDefault="00F7329A" w:rsidP="00F7329A">
      <w:pPr>
        <w:spacing w:line="480" w:lineRule="auto"/>
      </w:pPr>
      <w:r>
        <w:t xml:space="preserve">Discus Iconography: </w:t>
      </w:r>
      <w:r w:rsidR="00D46AEA">
        <w:t>W</w:t>
      </w:r>
      <w:r w:rsidR="00D46AEA" w:rsidRPr="00993C0D">
        <w:t xml:space="preserve">inged Cupid to right carrying </w:t>
      </w:r>
      <w:r w:rsidR="00D46AEA">
        <w:t xml:space="preserve">a </w:t>
      </w:r>
      <w:r w:rsidR="00D46AEA" w:rsidRPr="00993C0D">
        <w:t xml:space="preserve">trident on </w:t>
      </w:r>
      <w:r w:rsidR="00D46AEA">
        <w:t xml:space="preserve">his </w:t>
      </w:r>
      <w:r w:rsidR="00D46AEA" w:rsidRPr="00993C0D">
        <w:t xml:space="preserve">left shoulder, </w:t>
      </w:r>
      <w:r w:rsidR="00D46AEA">
        <w:t xml:space="preserve">a </w:t>
      </w:r>
      <w:r w:rsidR="00D46AEA" w:rsidRPr="00993C0D">
        <w:t xml:space="preserve">twisted, hooked dolphin around its staff; his left leg is lifted, his raised right hand </w:t>
      </w:r>
      <w:r w:rsidR="00D46AEA">
        <w:t xml:space="preserve">is </w:t>
      </w:r>
      <w:r w:rsidR="00D46AEA" w:rsidRPr="00993C0D">
        <w:t xml:space="preserve">holding </w:t>
      </w:r>
      <w:r w:rsidR="00D46AEA">
        <w:t xml:space="preserve">an </w:t>
      </w:r>
      <w:r w:rsidR="00D46AEA" w:rsidRPr="00993C0D">
        <w:t>undetermined object.</w:t>
      </w:r>
    </w:p>
    <w:p w14:paraId="05821589" w14:textId="77777777" w:rsidR="00F7329A" w:rsidRDefault="00F7329A" w:rsidP="00F7329A">
      <w:pPr>
        <w:spacing w:line="480" w:lineRule="auto"/>
      </w:pPr>
      <w:r>
        <w:t xml:space="preserve">Type: </w:t>
      </w:r>
      <w:r w:rsidRPr="00993C0D">
        <w:t xml:space="preserve">Loeschcke </w:t>
      </w:r>
      <w:r w:rsidRPr="00524C6D">
        <w:rPr>
          <w:caps/>
        </w:rPr>
        <w:t xml:space="preserve">i </w:t>
      </w:r>
      <w:r w:rsidR="006D2D8D">
        <w:t>B; Bailey A group iii</w:t>
      </w:r>
    </w:p>
    <w:p w14:paraId="6A80D7AC" w14:textId="77777777" w:rsidR="00F7329A" w:rsidRDefault="00F7329A" w:rsidP="00F7329A">
      <w:pPr>
        <w:spacing w:line="480" w:lineRule="auto"/>
      </w:pPr>
      <w:r>
        <w:t xml:space="preserve">Place of Manufacture or Origin: </w:t>
      </w:r>
      <w:r w:rsidR="006D2D8D">
        <w:t>North Africa</w:t>
      </w:r>
    </w:p>
    <w:p w14:paraId="6BDED672" w14:textId="77777777" w:rsidR="00F7329A" w:rsidRDefault="00F7329A" w:rsidP="00F7329A">
      <w:pPr>
        <w:spacing w:line="480" w:lineRule="auto"/>
      </w:pPr>
      <w:r>
        <w:t>Parallels: (I</w:t>
      </w:r>
      <w:r w:rsidRPr="00993C0D">
        <w:t>dentical) Loeschcke 1919, no. 17, pl. 5; Fremersdorf 1942, no. 3, pl. 25; Bernabò Brea and Cavalier 1965, no. 19, pl. 218; Oziol 1977, no. 480, pl. 25; Leibundgut 1977, p. 146, no. 154, motif 76, pl. 29; Goethert-Polaschek 1985, no. 224, pl. 23; Heimerl 2001, no. 22, motif M.1–2 (</w:t>
      </w:r>
      <w:r w:rsidR="00D42822">
        <w:t>{{loc_0000:</w:t>
      </w:r>
      <w:r w:rsidRPr="00993C0D">
        <w:t>Pergamon</w:t>
      </w:r>
      <w:r w:rsidR="00D42822">
        <w:t>}}</w:t>
      </w:r>
      <w:r w:rsidRPr="00993C0D">
        <w:t xml:space="preserve">); Morillo Cerdán 2003b, p. 92, no. 3, pl. </w:t>
      </w:r>
      <w:r w:rsidRPr="00524C6D">
        <w:rPr>
          <w:caps/>
        </w:rPr>
        <w:t>iii</w:t>
      </w:r>
      <w:r w:rsidRPr="00993C0D">
        <w:t>.</w:t>
      </w:r>
    </w:p>
    <w:p w14:paraId="65E4D078" w14:textId="77777777" w:rsidR="00A26E6B" w:rsidRDefault="00A26E6B" w:rsidP="00A26E6B">
      <w:pPr>
        <w:spacing w:line="480" w:lineRule="auto"/>
      </w:pPr>
      <w:r>
        <w:t xml:space="preserve">Provenance: </w:t>
      </w:r>
    </w:p>
    <w:p w14:paraId="5ED5C202" w14:textId="77777777" w:rsidR="00F7329A" w:rsidRDefault="00F7329A" w:rsidP="00F7329A">
      <w:pPr>
        <w:spacing w:line="480" w:lineRule="auto"/>
      </w:pPr>
      <w:r>
        <w:t>Bibliography: Unpublished.</w:t>
      </w:r>
    </w:p>
    <w:p w14:paraId="4980A476" w14:textId="77777777" w:rsidR="00816D70" w:rsidRPr="00993C0D" w:rsidRDefault="00F7329A" w:rsidP="00F7329A">
      <w:pPr>
        <w:spacing w:line="480" w:lineRule="auto"/>
      </w:pPr>
      <w:r>
        <w:t xml:space="preserve">Date: </w:t>
      </w:r>
      <w:r w:rsidR="006D2D8D">
        <w:t>Claudian to Early Flavian</w:t>
      </w:r>
    </w:p>
    <w:p w14:paraId="6732259F"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F7329A">
        <w:rPr>
          <w:rFonts w:ascii="Palatino" w:hAnsi="Palatino"/>
        </w:rPr>
        <w:t xml:space="preserve"> 41</w:t>
      </w:r>
      <w:r>
        <w:rPr>
          <w:rFonts w:ascii="Palatino" w:hAnsi="Palatino"/>
        </w:rPr>
        <w:t>; 75</w:t>
      </w:r>
    </w:p>
    <w:p w14:paraId="09DA2E0A"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1224F0FB"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E3D7B44" w14:textId="77777777" w:rsidR="00816D70" w:rsidRDefault="00816D70" w:rsidP="00816D70">
      <w:pPr>
        <w:pStyle w:val="Textedelespacerserv2"/>
        <w:numPr>
          <w:ilvl w:val="0"/>
          <w:numId w:val="0"/>
        </w:numPr>
        <w:spacing w:line="480" w:lineRule="auto"/>
        <w:jc w:val="left"/>
        <w:outlineLvl w:val="9"/>
        <w:rPr>
          <w:rFonts w:ascii="Palatino" w:hAnsi="Palatino"/>
        </w:rPr>
      </w:pPr>
    </w:p>
    <w:p w14:paraId="07AEAE62" w14:textId="77777777" w:rsidR="000E45B9" w:rsidRDefault="000E45B9" w:rsidP="000E45B9">
      <w:pPr>
        <w:spacing w:line="480" w:lineRule="auto"/>
      </w:pPr>
      <w:r>
        <w:t>Catalogue Number: 89</w:t>
      </w:r>
    </w:p>
    <w:p w14:paraId="53648E70" w14:textId="77777777" w:rsidR="000E45B9" w:rsidRDefault="000E45B9" w:rsidP="000E45B9">
      <w:pPr>
        <w:spacing w:line="480" w:lineRule="auto"/>
      </w:pPr>
      <w:r>
        <w:t xml:space="preserve">Inventory Number: </w:t>
      </w:r>
      <w:r w:rsidRPr="00993C0D">
        <w:t>83.</w:t>
      </w:r>
      <w:r w:rsidRPr="00524C6D">
        <w:rPr>
          <w:caps/>
        </w:rPr>
        <w:t>aq</w:t>
      </w:r>
      <w:r w:rsidRPr="00993C0D">
        <w:t>.377.14</w:t>
      </w:r>
    </w:p>
    <w:p w14:paraId="53B9384D" w14:textId="77777777" w:rsidR="000E45B9" w:rsidRDefault="000E45B9" w:rsidP="000E45B9">
      <w:pPr>
        <w:spacing w:line="480" w:lineRule="auto"/>
      </w:pPr>
      <w:r>
        <w:t xml:space="preserve">Dimensions: </w:t>
      </w:r>
      <w:r w:rsidRPr="00993C0D">
        <w:t>L: 9.1; W: 6.9; H: 3.0</w:t>
      </w:r>
    </w:p>
    <w:p w14:paraId="03B1C51B" w14:textId="77777777" w:rsidR="000E45B9" w:rsidRDefault="000E45B9" w:rsidP="000E45B9">
      <w:pPr>
        <w:spacing w:line="480" w:lineRule="auto"/>
      </w:pPr>
      <w:r>
        <w:t xml:space="preserve">Condition and Fabric: </w:t>
      </w:r>
      <w:r w:rsidRPr="00993C0D">
        <w:t>Clay near 5YR 6/4 light reddish brown, glaze mostly 10R5/6 red.</w:t>
      </w:r>
    </w:p>
    <w:p w14:paraId="55E35C32" w14:textId="5CEF05BE" w:rsidR="000E45B9" w:rsidRDefault="000E45B9" w:rsidP="000E45B9">
      <w:pPr>
        <w:spacing w:line="480" w:lineRule="auto"/>
      </w:pPr>
      <w:r>
        <w:t xml:space="preserve">Description: </w:t>
      </w:r>
      <w:r w:rsidRPr="00993C0D">
        <w:t>Moldmade, from plaster mold.</w:t>
      </w:r>
      <w:r w:rsidRPr="00993C0D">
        <w:rPr>
          <w:b/>
        </w:rPr>
        <w:t xml:space="preserve"> </w:t>
      </w:r>
      <w:r w:rsidRPr="00993C0D">
        <w:t>Intact. Sho</w:t>
      </w:r>
      <w:r>
        <w:t xml:space="preserve">ulder with three rills. </w:t>
      </w:r>
      <w:r w:rsidRPr="00FB4217">
        <w:t>F</w:t>
      </w:r>
      <w:r w:rsidRPr="00993C0D">
        <w:t xml:space="preserve">illing-hole lower right. Tiny unpierced air hole on top of voluted angular-tipped nozzle. Raised base-ring marked off by two </w:t>
      </w:r>
      <w:r>
        <w:t xml:space="preserve">circular </w:t>
      </w:r>
      <w:r w:rsidRPr="00993C0D">
        <w:t>grooves.</w:t>
      </w:r>
    </w:p>
    <w:p w14:paraId="0E54DDA2" w14:textId="77777777" w:rsidR="000E45B9" w:rsidRDefault="000E45B9" w:rsidP="000E45B9">
      <w:pPr>
        <w:spacing w:line="480" w:lineRule="auto"/>
      </w:pPr>
      <w:r>
        <w:t xml:space="preserve">Discus Iconography: </w:t>
      </w:r>
      <w:r w:rsidR="00D46AEA">
        <w:t>T</w:t>
      </w:r>
      <w:r w:rsidR="00D46AEA" w:rsidRPr="00993C0D">
        <w:t>wo fighting gladiators (</w:t>
      </w:r>
      <w:r w:rsidR="00D46AEA" w:rsidRPr="00993C0D">
        <w:rPr>
          <w:i/>
        </w:rPr>
        <w:t>Thraces</w:t>
      </w:r>
      <w:r w:rsidR="00D46AEA" w:rsidRPr="00993C0D">
        <w:t>); the left one has dropped his small rectangular shield, the right one is attacking, raising his shield to protect his face; both wear loinclo</w:t>
      </w:r>
      <w:r w:rsidR="00D46AEA">
        <w:t>th, crested helmet, and greaves</w:t>
      </w:r>
      <w:r>
        <w:t>.</w:t>
      </w:r>
    </w:p>
    <w:p w14:paraId="68C73FCE" w14:textId="77777777" w:rsidR="000E45B9" w:rsidRDefault="000E45B9" w:rsidP="000E45B9">
      <w:pPr>
        <w:spacing w:line="480" w:lineRule="auto"/>
      </w:pPr>
      <w:r>
        <w:t xml:space="preserve">Type: </w:t>
      </w:r>
      <w:r w:rsidRPr="00993C0D">
        <w:t xml:space="preserve">Loeschcke </w:t>
      </w:r>
      <w:r w:rsidRPr="00524C6D">
        <w:rPr>
          <w:caps/>
        </w:rPr>
        <w:t xml:space="preserve">i </w:t>
      </w:r>
      <w:r w:rsidR="006D2D8D">
        <w:t>B; Bailey A group iii</w:t>
      </w:r>
    </w:p>
    <w:p w14:paraId="3EE7A544" w14:textId="77777777" w:rsidR="000E45B9" w:rsidRDefault="000E45B9" w:rsidP="000E45B9">
      <w:pPr>
        <w:spacing w:line="480" w:lineRule="auto"/>
      </w:pPr>
      <w:r>
        <w:t xml:space="preserve">Place of Manufacture or Origin: </w:t>
      </w:r>
      <w:r w:rsidRPr="00993C0D">
        <w:t>Anatoli</w:t>
      </w:r>
      <w:r w:rsidR="006D2D8D">
        <w:t>a</w:t>
      </w:r>
    </w:p>
    <w:p w14:paraId="57BBFCF7" w14:textId="77777777" w:rsidR="000E45B9" w:rsidRDefault="000E45B9" w:rsidP="000E45B9">
      <w:pPr>
        <w:spacing w:line="480" w:lineRule="auto"/>
      </w:pPr>
      <w:r>
        <w:t xml:space="preserve">Parallels: </w:t>
      </w:r>
      <w:r w:rsidRPr="00993C0D">
        <w:t>Bémont 2005, p. 159, no. 5, fig. 10, who refers to Cazes and Landes 1987, fig. 32, Nimes Museum.</w:t>
      </w:r>
    </w:p>
    <w:p w14:paraId="161E73BF" w14:textId="77777777" w:rsidR="00A26E6B" w:rsidRDefault="00A26E6B" w:rsidP="00A26E6B">
      <w:pPr>
        <w:spacing w:line="480" w:lineRule="auto"/>
      </w:pPr>
      <w:r>
        <w:t xml:space="preserve">Provenance: </w:t>
      </w:r>
    </w:p>
    <w:p w14:paraId="61E472B6" w14:textId="77777777" w:rsidR="000E45B9" w:rsidRDefault="000E45B9" w:rsidP="000E45B9">
      <w:pPr>
        <w:spacing w:line="480" w:lineRule="auto"/>
      </w:pPr>
      <w:r>
        <w:t>Bibliography: Unpublished.</w:t>
      </w:r>
    </w:p>
    <w:p w14:paraId="141187F0" w14:textId="77777777" w:rsidR="00816D70" w:rsidRDefault="000E45B9" w:rsidP="000E45B9">
      <w:pPr>
        <w:spacing w:line="480" w:lineRule="auto"/>
      </w:pPr>
      <w:r>
        <w:t xml:space="preserve">Date: </w:t>
      </w:r>
      <w:r w:rsidR="006D2D8D">
        <w:t>Augustan to Tiberian</w:t>
      </w:r>
    </w:p>
    <w:p w14:paraId="7F98B12A" w14:textId="77777777" w:rsidR="00881529" w:rsidRPr="00993C0D" w:rsidRDefault="00881529" w:rsidP="00816D7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0E45B9">
        <w:rPr>
          <w:rFonts w:ascii="Palatino" w:hAnsi="Palatino"/>
        </w:rPr>
        <w:t xml:space="preserve"> -27</w:t>
      </w:r>
      <w:r>
        <w:rPr>
          <w:rFonts w:ascii="Palatino" w:hAnsi="Palatino"/>
        </w:rPr>
        <w:t xml:space="preserve">; </w:t>
      </w:r>
      <w:r w:rsidR="000E45B9">
        <w:rPr>
          <w:rFonts w:ascii="Palatino" w:hAnsi="Palatino"/>
        </w:rPr>
        <w:t>37</w:t>
      </w:r>
    </w:p>
    <w:p w14:paraId="1FD19431" w14:textId="77777777" w:rsidR="00816D70" w:rsidRPr="00993C0D" w:rsidRDefault="000E45B9" w:rsidP="00816D70">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816D70" w:rsidRPr="00993C0D">
        <w:rPr>
          <w:rFonts w:ascii="Palatino" w:hAnsi="Palatino"/>
        </w:rPr>
        <w:t>: Round sunken mark left by the mold in the center of the discus may indicate where the potter first intended to place the filling-hole; it was moved off center in order not to spoil the decor.</w:t>
      </w:r>
    </w:p>
    <w:p w14:paraId="462EE00F"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0F568B80"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6325E22" w14:textId="77777777" w:rsidR="00816D70" w:rsidRDefault="00816D70" w:rsidP="00816D70">
      <w:pPr>
        <w:pStyle w:val="Textedelespacerserv2"/>
        <w:numPr>
          <w:ilvl w:val="0"/>
          <w:numId w:val="0"/>
        </w:numPr>
        <w:spacing w:line="480" w:lineRule="auto"/>
        <w:jc w:val="left"/>
        <w:outlineLvl w:val="9"/>
        <w:rPr>
          <w:rFonts w:ascii="Palatino" w:hAnsi="Palatino"/>
        </w:rPr>
      </w:pPr>
    </w:p>
    <w:p w14:paraId="5551ED68" w14:textId="77777777" w:rsidR="000E45B9" w:rsidRDefault="000E45B9" w:rsidP="000E45B9">
      <w:pPr>
        <w:spacing w:line="480" w:lineRule="auto"/>
      </w:pPr>
      <w:r>
        <w:t>Catalogue Number: 90</w:t>
      </w:r>
    </w:p>
    <w:p w14:paraId="430D8B51" w14:textId="77777777" w:rsidR="000E45B9" w:rsidRDefault="000E45B9" w:rsidP="000E45B9">
      <w:pPr>
        <w:spacing w:line="480" w:lineRule="auto"/>
      </w:pPr>
      <w:r>
        <w:t xml:space="preserve">Inventory Number: </w:t>
      </w:r>
      <w:r w:rsidRPr="00993C0D">
        <w:t>83.</w:t>
      </w:r>
      <w:r w:rsidRPr="00524C6D">
        <w:rPr>
          <w:caps/>
        </w:rPr>
        <w:t>aq</w:t>
      </w:r>
      <w:r w:rsidRPr="00993C0D">
        <w:t>.377.471</w:t>
      </w:r>
    </w:p>
    <w:p w14:paraId="79A688C6" w14:textId="77777777" w:rsidR="000E45B9" w:rsidRDefault="000E45B9" w:rsidP="000E45B9">
      <w:pPr>
        <w:spacing w:line="480" w:lineRule="auto"/>
      </w:pPr>
      <w:r>
        <w:t xml:space="preserve">Dimensions: </w:t>
      </w:r>
      <w:r w:rsidRPr="00993C0D">
        <w:t>L: 12.2; W: 7.5; H: 3.1</w:t>
      </w:r>
    </w:p>
    <w:p w14:paraId="04DA18C8" w14:textId="77777777" w:rsidR="000E45B9" w:rsidRDefault="000E45B9" w:rsidP="000E45B9">
      <w:pPr>
        <w:spacing w:line="480" w:lineRule="auto"/>
      </w:pPr>
      <w:r>
        <w:t xml:space="preserve">Condition and Fabric: </w:t>
      </w:r>
      <w:r w:rsidRPr="00993C0D">
        <w:t>Intact. Clay 5YR6/4 light reddish brown, very faint traces of glaze 2.5YR6/6 light red.</w:t>
      </w:r>
    </w:p>
    <w:p w14:paraId="3DF56615" w14:textId="77777777" w:rsidR="000E45B9" w:rsidRDefault="000E45B9" w:rsidP="000E45B9">
      <w:pPr>
        <w:spacing w:line="480" w:lineRule="auto"/>
      </w:pPr>
      <w:r>
        <w:t xml:space="preserve">Description: </w:t>
      </w:r>
      <w:r w:rsidRPr="00993C0D">
        <w:t>Moldmade, from plaster mold.</w:t>
      </w:r>
      <w:r w:rsidRPr="00993C0D">
        <w:rPr>
          <w:b/>
        </w:rPr>
        <w:t xml:space="preserve"> </w:t>
      </w:r>
      <w:r w:rsidRPr="00993C0D">
        <w:t>Ribbon handle with median groove all around. Flat sh</w:t>
      </w:r>
      <w:r>
        <w:t xml:space="preserve">oulder with three rills. </w:t>
      </w:r>
      <w:r w:rsidRPr="00993C0D">
        <w:t xml:space="preserve">Small central filling-hole surrounded by </w:t>
      </w:r>
      <w:r>
        <w:t xml:space="preserve">a </w:t>
      </w:r>
      <w:r w:rsidRPr="00993C0D">
        <w:t xml:space="preserve">thin outer ring and </w:t>
      </w:r>
      <w:r>
        <w:t xml:space="preserve">a </w:t>
      </w:r>
      <w:r w:rsidRPr="00993C0D">
        <w:t xml:space="preserve">wider inner </w:t>
      </w:r>
      <w:r>
        <w:t>one</w:t>
      </w:r>
      <w:r w:rsidRPr="00993C0D">
        <w:t xml:space="preserve">. Splayed angle-tipped nozzle with volutes and prominent volute-spines. Raised base-ring with </w:t>
      </w:r>
      <w:r>
        <w:t xml:space="preserve">a </w:t>
      </w:r>
      <w:r w:rsidRPr="00993C0D">
        <w:t>slightly concave interior</w:t>
      </w:r>
      <w:r w:rsidRPr="00594C33">
        <w:t>.</w:t>
      </w:r>
    </w:p>
    <w:p w14:paraId="0A59FAAA" w14:textId="77777777" w:rsidR="000E45B9" w:rsidRDefault="000E45B9" w:rsidP="000E45B9">
      <w:pPr>
        <w:spacing w:line="480" w:lineRule="auto"/>
      </w:pPr>
      <w:r>
        <w:t xml:space="preserve">Discus Iconography: </w:t>
      </w:r>
      <w:r w:rsidR="00D46AEA">
        <w:t>T</w:t>
      </w:r>
      <w:r w:rsidR="00D46AEA" w:rsidRPr="00993C0D">
        <w:t>hree sea monsters alternating with three con</w:t>
      </w:r>
      <w:r w:rsidR="00D46AEA">
        <w:t>ch</w:t>
      </w:r>
      <w:r w:rsidR="00D46AEA" w:rsidRPr="00993C0D">
        <w:t xml:space="preserve"> shells (Triton trumpets).</w:t>
      </w:r>
    </w:p>
    <w:p w14:paraId="38F206BA" w14:textId="77777777" w:rsidR="000E45B9" w:rsidRDefault="000E45B9" w:rsidP="000E45B9">
      <w:pPr>
        <w:spacing w:line="480" w:lineRule="auto"/>
      </w:pPr>
      <w:r>
        <w:t xml:space="preserve">Type: </w:t>
      </w:r>
      <w:r w:rsidRPr="00993C0D">
        <w:t xml:space="preserve">Loeschcke </w:t>
      </w:r>
      <w:r w:rsidRPr="00524C6D">
        <w:rPr>
          <w:caps/>
        </w:rPr>
        <w:t xml:space="preserve">i </w:t>
      </w:r>
      <w:r w:rsidR="006D2D8D">
        <w:t>B; Bailey A group iii</w:t>
      </w:r>
    </w:p>
    <w:p w14:paraId="37F8E589" w14:textId="77777777" w:rsidR="000E45B9" w:rsidRDefault="000E45B9" w:rsidP="000E45B9">
      <w:pPr>
        <w:spacing w:line="480" w:lineRule="auto"/>
      </w:pPr>
      <w:r>
        <w:t xml:space="preserve">Place of Manufacture or Origin: </w:t>
      </w:r>
      <w:r w:rsidR="006D2D8D">
        <w:t>Central Anatolia</w:t>
      </w:r>
    </w:p>
    <w:p w14:paraId="628A9C0C" w14:textId="77777777" w:rsidR="000E45B9" w:rsidRDefault="000E45B9" w:rsidP="000E45B9">
      <w:pPr>
        <w:spacing w:line="480" w:lineRule="auto"/>
      </w:pPr>
      <w:r>
        <w:t xml:space="preserve">Parallels: </w:t>
      </w:r>
      <w:r w:rsidRPr="00993C0D">
        <w:t>None found.</w:t>
      </w:r>
    </w:p>
    <w:p w14:paraId="294B2C4C" w14:textId="77777777" w:rsidR="00A26E6B" w:rsidRDefault="00A26E6B" w:rsidP="00A26E6B">
      <w:pPr>
        <w:spacing w:line="480" w:lineRule="auto"/>
      </w:pPr>
      <w:r>
        <w:t xml:space="preserve">Provenance: </w:t>
      </w:r>
    </w:p>
    <w:p w14:paraId="7A916C0C" w14:textId="77777777" w:rsidR="000E45B9" w:rsidRDefault="000E45B9" w:rsidP="000E45B9">
      <w:pPr>
        <w:spacing w:line="480" w:lineRule="auto"/>
      </w:pPr>
      <w:r>
        <w:t>Bibliography: Unpublished.</w:t>
      </w:r>
    </w:p>
    <w:p w14:paraId="37EAF395" w14:textId="77777777" w:rsidR="00816D70" w:rsidRPr="00993C0D" w:rsidRDefault="000E45B9" w:rsidP="000E45B9">
      <w:pPr>
        <w:spacing w:line="480" w:lineRule="auto"/>
      </w:pPr>
      <w:r>
        <w:t xml:space="preserve">Date: </w:t>
      </w:r>
      <w:r w:rsidR="006D2D8D">
        <w:t>Augustan to Tiberian</w:t>
      </w:r>
    </w:p>
    <w:p w14:paraId="4B8F7245"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0E45B9">
        <w:rPr>
          <w:rFonts w:ascii="Palatino" w:hAnsi="Palatino"/>
        </w:rPr>
        <w:t xml:space="preserve"> -27</w:t>
      </w:r>
      <w:r>
        <w:rPr>
          <w:rFonts w:ascii="Palatino" w:hAnsi="Palatino"/>
        </w:rPr>
        <w:t xml:space="preserve">; </w:t>
      </w:r>
      <w:r w:rsidR="000E45B9">
        <w:rPr>
          <w:rFonts w:ascii="Palatino" w:hAnsi="Palatino"/>
        </w:rPr>
        <w:t>37</w:t>
      </w:r>
    </w:p>
    <w:p w14:paraId="591FA46C"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2DF39788" w14:textId="77777777" w:rsidR="00816D70" w:rsidRPr="00993C0D" w:rsidRDefault="00816D70" w:rsidP="00816D70">
      <w:pPr>
        <w:pStyle w:val="Listecouleur-Accent11"/>
        <w:spacing w:line="480" w:lineRule="auto"/>
        <w:ind w:left="0"/>
      </w:pPr>
      <w:r w:rsidRPr="00993C0D">
        <w:t>———</w:t>
      </w:r>
    </w:p>
    <w:p w14:paraId="7508FD24" w14:textId="77777777" w:rsidR="00816D70" w:rsidRDefault="00816D70" w:rsidP="00816D70">
      <w:pPr>
        <w:pStyle w:val="Listecouleur-Accent11"/>
        <w:spacing w:line="480" w:lineRule="auto"/>
        <w:ind w:left="0"/>
      </w:pPr>
    </w:p>
    <w:p w14:paraId="74E44BE1" w14:textId="77777777" w:rsidR="000E45B9" w:rsidRDefault="000E45B9" w:rsidP="000E45B9">
      <w:pPr>
        <w:spacing w:line="480" w:lineRule="auto"/>
      </w:pPr>
      <w:r>
        <w:t>Catalogue Number: 91</w:t>
      </w:r>
    </w:p>
    <w:p w14:paraId="753FF60A" w14:textId="77777777" w:rsidR="000E45B9" w:rsidRDefault="000E45B9" w:rsidP="000E45B9">
      <w:pPr>
        <w:spacing w:line="480" w:lineRule="auto"/>
      </w:pPr>
      <w:r>
        <w:t xml:space="preserve">Inventory Number: </w:t>
      </w:r>
      <w:r w:rsidRPr="00993C0D">
        <w:t>83.</w:t>
      </w:r>
      <w:r w:rsidRPr="00524C6D">
        <w:rPr>
          <w:caps/>
        </w:rPr>
        <w:t>aq</w:t>
      </w:r>
      <w:r w:rsidRPr="00993C0D">
        <w:t>.377.558</w:t>
      </w:r>
    </w:p>
    <w:p w14:paraId="31CECEDA" w14:textId="77777777" w:rsidR="000E45B9" w:rsidRDefault="000E45B9" w:rsidP="000E45B9">
      <w:pPr>
        <w:spacing w:line="480" w:lineRule="auto"/>
      </w:pPr>
      <w:r>
        <w:t xml:space="preserve">Dimensions: </w:t>
      </w:r>
      <w:r w:rsidRPr="00993C0D">
        <w:t>L: 10.5; W: 7.3; H: 2.8</w:t>
      </w:r>
    </w:p>
    <w:p w14:paraId="65E2465A" w14:textId="77777777" w:rsidR="000E45B9" w:rsidRDefault="000E45B9" w:rsidP="000E45B9">
      <w:pPr>
        <w:spacing w:line="480" w:lineRule="auto"/>
      </w:pPr>
      <w:r>
        <w:t xml:space="preserve">Condition and Fabric: </w:t>
      </w:r>
      <w:r w:rsidRPr="00993C0D">
        <w:t>A few surface chips. Clay 10YR6/3 pale brown, uneven glaze mostly 10YR3/2 very dark grayish brown</w:t>
      </w:r>
      <w:r>
        <w:t>.</w:t>
      </w:r>
    </w:p>
    <w:p w14:paraId="34B1DDA3" w14:textId="77777777" w:rsidR="000E45B9" w:rsidRDefault="000E45B9" w:rsidP="000E45B9">
      <w:pPr>
        <w:spacing w:line="480" w:lineRule="auto"/>
      </w:pPr>
      <w:r>
        <w:t>Description: Moldmade</w:t>
      </w:r>
      <w:r w:rsidRPr="00993C0D">
        <w:t>. Inward-sloping shoulder with fi</w:t>
      </w:r>
      <w:r w:rsidR="00D46AEA">
        <w:t>ve rills. Unusually deep discus</w:t>
      </w:r>
      <w:r w:rsidRPr="00993C0D">
        <w:t xml:space="preserve">. Filling-hole below. Splayed, angle-tipped volute-nozzle. Raised base-ring marked off </w:t>
      </w:r>
      <w:r>
        <w:t>by</w:t>
      </w:r>
      <w:r w:rsidRPr="00993C0D">
        <w:t xml:space="preserve"> two </w:t>
      </w:r>
      <w:r>
        <w:t xml:space="preserve">circular </w:t>
      </w:r>
      <w:r w:rsidRPr="00993C0D">
        <w:t xml:space="preserve">grooves and </w:t>
      </w:r>
      <w:r>
        <w:t xml:space="preserve">a </w:t>
      </w:r>
      <w:r w:rsidRPr="00993C0D">
        <w:t xml:space="preserve">circular thin inner ridge. Workshop mark: letter </w:t>
      </w:r>
      <w:r>
        <w:t>{{insc</w:t>
      </w:r>
      <w:r w:rsidRPr="000E45B9">
        <w:t>:</w:t>
      </w:r>
      <w:r w:rsidRPr="000E45B9">
        <w:rPr>
          <w:caps/>
        </w:rPr>
        <w:t>a}}</w:t>
      </w:r>
      <w:r w:rsidRPr="000E45B9">
        <w:t>.</w:t>
      </w:r>
    </w:p>
    <w:p w14:paraId="2690821E" w14:textId="77777777" w:rsidR="000E45B9" w:rsidRDefault="000E45B9" w:rsidP="000E45B9">
      <w:pPr>
        <w:spacing w:line="480" w:lineRule="auto"/>
      </w:pPr>
      <w:r>
        <w:t xml:space="preserve">Discus Iconography: </w:t>
      </w:r>
      <w:r w:rsidR="00D46AEA">
        <w:t>L</w:t>
      </w:r>
      <w:r w:rsidR="00D46AEA" w:rsidRPr="00993C0D">
        <w:t xml:space="preserve">ion (to right, head frontal) attacking </w:t>
      </w:r>
      <w:r w:rsidR="00D46AEA">
        <w:t xml:space="preserve">a </w:t>
      </w:r>
      <w:r w:rsidR="00D46AEA" w:rsidRPr="00993C0D">
        <w:t xml:space="preserve">mule; </w:t>
      </w:r>
      <w:r w:rsidR="00D46AEA">
        <w:t xml:space="preserve">the </w:t>
      </w:r>
      <w:r w:rsidR="00D46AEA" w:rsidRPr="00993C0D">
        <w:t xml:space="preserve">lion’s right foreleg laid across </w:t>
      </w:r>
      <w:r w:rsidR="00D46AEA">
        <w:t xml:space="preserve">the </w:t>
      </w:r>
      <w:r w:rsidR="00D46AEA" w:rsidRPr="00993C0D">
        <w:t>mule’s belly</w:t>
      </w:r>
      <w:r>
        <w:t>.</w:t>
      </w:r>
    </w:p>
    <w:p w14:paraId="10DC92D1" w14:textId="77777777" w:rsidR="000E45B9" w:rsidRDefault="000E45B9" w:rsidP="000E45B9">
      <w:pPr>
        <w:spacing w:line="480" w:lineRule="auto"/>
      </w:pPr>
      <w:r>
        <w:t xml:space="preserve">Type: </w:t>
      </w:r>
      <w:r w:rsidRPr="00993C0D">
        <w:t xml:space="preserve">Loeschcke </w:t>
      </w:r>
      <w:r w:rsidRPr="00524C6D">
        <w:rPr>
          <w:caps/>
        </w:rPr>
        <w:t xml:space="preserve">i </w:t>
      </w:r>
      <w:r w:rsidR="006D2D8D">
        <w:t>B; Bailey A group iii</w:t>
      </w:r>
    </w:p>
    <w:p w14:paraId="78F90E33" w14:textId="77777777" w:rsidR="000E45B9" w:rsidRDefault="000E45B9" w:rsidP="000E45B9">
      <w:pPr>
        <w:spacing w:line="480" w:lineRule="auto"/>
      </w:pPr>
      <w:r>
        <w:t xml:space="preserve">Place of Manufacture or Origin: </w:t>
      </w:r>
      <w:r w:rsidR="006D2D8D">
        <w:t>Unknown</w:t>
      </w:r>
    </w:p>
    <w:p w14:paraId="05A2B62A" w14:textId="77777777" w:rsidR="000E45B9" w:rsidRDefault="000E45B9" w:rsidP="000E45B9">
      <w:pPr>
        <w:spacing w:line="480" w:lineRule="auto"/>
      </w:pPr>
      <w:r>
        <w:t xml:space="preserve">Parallels: </w:t>
      </w:r>
      <w:r w:rsidRPr="00993C0D">
        <w:t>Ponsich 1961, no. 114, pl. 11 (fr.); Vegas 1966a, no. 96/124/222, pl. 8 (</w:t>
      </w:r>
      <w:r w:rsidR="00D42822">
        <w:t>{{loc_0000:</w:t>
      </w:r>
      <w:r w:rsidRPr="00993C0D">
        <w:t>Novaesium</w:t>
      </w:r>
      <w:r w:rsidR="00D42822">
        <w:t>}}</w:t>
      </w:r>
      <w:r w:rsidRPr="00993C0D">
        <w:t xml:space="preserve">); Lyster 1970, fig. 6.17 (Loeschcke </w:t>
      </w:r>
      <w:r w:rsidRPr="00524C6D">
        <w:rPr>
          <w:caps/>
        </w:rPr>
        <w:t>iv</w:t>
      </w:r>
      <w:r w:rsidRPr="00993C0D">
        <w:t xml:space="preserve">); Heres 1972, no. 136, pl. 18 (Loeschcke </w:t>
      </w:r>
      <w:r w:rsidRPr="00524C6D">
        <w:rPr>
          <w:caps/>
        </w:rPr>
        <w:t>iv</w:t>
      </w:r>
      <w:r w:rsidRPr="00993C0D">
        <w:t xml:space="preserve">); Leibundgut 1977, p. 177, nos. 270–71, motif 274, pl. 46 (Loeschcke </w:t>
      </w:r>
      <w:r w:rsidRPr="00524C6D">
        <w:rPr>
          <w:caps/>
        </w:rPr>
        <w:t>iv</w:t>
      </w:r>
      <w:r w:rsidRPr="00993C0D">
        <w:t xml:space="preserve">); Rosenthal and Sivan 1978, p. 25, no. 70, and p. 35, no. 131; Goethert-Polaschek 1985, M 169; Bailey BM </w:t>
      </w:r>
      <w:r w:rsidRPr="00524C6D">
        <w:rPr>
          <w:caps/>
        </w:rPr>
        <w:t>ii</w:t>
      </w:r>
      <w:r w:rsidRPr="00993C0D">
        <w:t xml:space="preserve"> Q 866, pp. 161–62, pl. 11, fig. 75, with further refs. pp. 72–73; Hellmann 1985, pp. 8–9, no. 5</w:t>
      </w:r>
      <w:r w:rsidRPr="00594C33">
        <w:t xml:space="preserve">; </w:t>
      </w:r>
      <w:r w:rsidRPr="00993C0D">
        <w:t xml:space="preserve">(close) Mlasowsky 1993, p. 205, no. 191 (Loeschcke </w:t>
      </w:r>
      <w:r w:rsidRPr="00524C6D">
        <w:rPr>
          <w:caps/>
        </w:rPr>
        <w:t>iv</w:t>
      </w:r>
      <w:r w:rsidRPr="00993C0D">
        <w:t xml:space="preserve">); Morillo Cerdán 1999, nos. 226–28, motif 109; Bussière 2000, p. 196, </w:t>
      </w:r>
      <w:r w:rsidRPr="00524C6D">
        <w:rPr>
          <w:caps/>
        </w:rPr>
        <w:t>iii</w:t>
      </w:r>
      <w:r w:rsidRPr="00993C0D">
        <w:t xml:space="preserve">.a.1.(24) (with further refs.); Rodríguez Martín 2002, no. 208, pl. 39 (Loeschcke </w:t>
      </w:r>
      <w:r w:rsidRPr="00524C6D">
        <w:rPr>
          <w:caps/>
        </w:rPr>
        <w:t>iv</w:t>
      </w:r>
      <w:r w:rsidRPr="00993C0D">
        <w:t xml:space="preserve">); (close) Bémont 2002, p. 88, D101 (no. 365); Moscara 2003, no. </w:t>
      </w:r>
      <w:r w:rsidRPr="00524C6D">
        <w:rPr>
          <w:caps/>
        </w:rPr>
        <w:t>v</w:t>
      </w:r>
      <w:r w:rsidRPr="00993C0D">
        <w:t>.9, fig. 3; Chrzanovski 2006, p. 72, no. 91; Pace 2008, p. 18; Bochum Museum, Schüller Collection, cat. no. 92, S 730.</w:t>
      </w:r>
    </w:p>
    <w:p w14:paraId="43EF2525" w14:textId="77777777" w:rsidR="00A26E6B" w:rsidRDefault="00A26E6B" w:rsidP="00A26E6B">
      <w:pPr>
        <w:spacing w:line="480" w:lineRule="auto"/>
      </w:pPr>
      <w:r>
        <w:t xml:space="preserve">Provenance: </w:t>
      </w:r>
    </w:p>
    <w:p w14:paraId="4E3311A5" w14:textId="5A1A9562" w:rsidR="000E45B9" w:rsidRDefault="000E45B9" w:rsidP="000E45B9">
      <w:pPr>
        <w:spacing w:line="480" w:lineRule="auto"/>
      </w:pPr>
      <w:r>
        <w:t xml:space="preserve">Bibliography: </w:t>
      </w:r>
      <w:ins w:id="0" w:author="Benedicte Gilman" w:date="2016-07-19T16:48:00Z">
        <w:r w:rsidR="00292D2A">
          <w:t xml:space="preserve">Galerie Günter Puhze 1983, no. 235. </w:t>
        </w:r>
      </w:ins>
      <w:del w:id="1" w:author="Benedicte Gilman" w:date="2016-07-19T16:48:00Z">
        <w:r w:rsidDel="00292D2A">
          <w:delText>Unpublished.</w:delText>
        </w:r>
      </w:del>
    </w:p>
    <w:p w14:paraId="1838BD1D" w14:textId="77777777" w:rsidR="00816D70" w:rsidRPr="00993C0D" w:rsidRDefault="000E45B9" w:rsidP="000E45B9">
      <w:pPr>
        <w:spacing w:line="480" w:lineRule="auto"/>
      </w:pPr>
      <w:r>
        <w:t xml:space="preserve">Date: </w:t>
      </w:r>
      <w:r w:rsidR="006D2D8D">
        <w:t>Augustan to Tiberian</w:t>
      </w:r>
    </w:p>
    <w:p w14:paraId="53BBB0AA"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0E45B9">
        <w:rPr>
          <w:rFonts w:ascii="Palatino" w:hAnsi="Palatino"/>
        </w:rPr>
        <w:t xml:space="preserve"> -27</w:t>
      </w:r>
      <w:r>
        <w:rPr>
          <w:rFonts w:ascii="Palatino" w:hAnsi="Palatino"/>
        </w:rPr>
        <w:t xml:space="preserve">; </w:t>
      </w:r>
      <w:r w:rsidR="000E45B9">
        <w:rPr>
          <w:rFonts w:ascii="Palatino" w:hAnsi="Palatino"/>
        </w:rPr>
        <w:t>37</w:t>
      </w:r>
    </w:p>
    <w:p w14:paraId="62754D43" w14:textId="77777777" w:rsidR="00816D70" w:rsidRPr="00993C0D" w:rsidRDefault="00816D70" w:rsidP="00816D70">
      <w:pPr>
        <w:pStyle w:val="Listecouleur-Accent11"/>
        <w:spacing w:line="480" w:lineRule="auto"/>
        <w:ind w:left="0"/>
      </w:pPr>
    </w:p>
    <w:p w14:paraId="4921E592" w14:textId="77777777" w:rsidR="00816D70" w:rsidRPr="00993C0D" w:rsidRDefault="00816D70" w:rsidP="00816D70">
      <w:pPr>
        <w:pStyle w:val="Listecouleur-Accent11"/>
        <w:spacing w:line="480" w:lineRule="auto"/>
        <w:ind w:left="0"/>
      </w:pPr>
      <w:r w:rsidRPr="00993C0D">
        <w:t>———</w:t>
      </w:r>
    </w:p>
    <w:p w14:paraId="3470F0E6" w14:textId="77777777" w:rsidR="00816D70" w:rsidRDefault="00816D70" w:rsidP="00816D70">
      <w:pPr>
        <w:pStyle w:val="Listecouleur-Accent11"/>
        <w:spacing w:line="480" w:lineRule="auto"/>
        <w:ind w:left="0"/>
      </w:pPr>
    </w:p>
    <w:p w14:paraId="6BD67FBE" w14:textId="77777777" w:rsidR="00D4595A" w:rsidRDefault="00D4595A" w:rsidP="00D4595A">
      <w:pPr>
        <w:spacing w:line="480" w:lineRule="auto"/>
      </w:pPr>
      <w:r>
        <w:t>Catalogue Number: 92</w:t>
      </w:r>
    </w:p>
    <w:p w14:paraId="1EEF9436" w14:textId="77777777" w:rsidR="00D4595A" w:rsidRDefault="00D4595A" w:rsidP="00D4595A">
      <w:pPr>
        <w:spacing w:line="480" w:lineRule="auto"/>
      </w:pPr>
      <w:r>
        <w:t xml:space="preserve">Inventory Number: </w:t>
      </w:r>
      <w:r w:rsidRPr="00993C0D">
        <w:t>83.</w:t>
      </w:r>
      <w:r w:rsidRPr="00524C6D">
        <w:rPr>
          <w:caps/>
        </w:rPr>
        <w:t>aq</w:t>
      </w:r>
      <w:r w:rsidRPr="00993C0D">
        <w:t>.377.35</w:t>
      </w:r>
    </w:p>
    <w:p w14:paraId="68159C94" w14:textId="77777777" w:rsidR="00D4595A" w:rsidRDefault="00D4595A" w:rsidP="00D4595A">
      <w:pPr>
        <w:spacing w:line="480" w:lineRule="auto"/>
      </w:pPr>
      <w:r>
        <w:t xml:space="preserve">Dimensions: </w:t>
      </w:r>
      <w:r w:rsidRPr="00993C0D">
        <w:t>L: 11.1; W: 8.1; H: 2.9</w:t>
      </w:r>
    </w:p>
    <w:p w14:paraId="2024C61D" w14:textId="77777777" w:rsidR="00D4595A" w:rsidRDefault="00D4595A" w:rsidP="00D4595A">
      <w:pPr>
        <w:spacing w:line="480" w:lineRule="auto"/>
      </w:pPr>
      <w:r>
        <w:t xml:space="preserve">Condition and Fabric: </w:t>
      </w:r>
      <w:r w:rsidRPr="00993C0D">
        <w:t>Intact. Clay 7.5YR7/4 pink, mottled glaze mostly 5YR6/6 reddish yellow.</w:t>
      </w:r>
    </w:p>
    <w:p w14:paraId="3DD1130A" w14:textId="77777777" w:rsidR="00D4595A" w:rsidRDefault="00D4595A" w:rsidP="00D4595A">
      <w:pPr>
        <w:spacing w:line="480" w:lineRule="auto"/>
      </w:pPr>
      <w:r>
        <w:t xml:space="preserve">Description: </w:t>
      </w:r>
      <w:r w:rsidRPr="00993C0D">
        <w:t>Moldmade.</w:t>
      </w:r>
      <w:r w:rsidRPr="00993C0D">
        <w:rPr>
          <w:b/>
        </w:rPr>
        <w:t xml:space="preserve"> </w:t>
      </w:r>
      <w:r w:rsidRPr="00993C0D">
        <w:t xml:space="preserve">Shoulder: Loeschcke form </w:t>
      </w:r>
      <w:r w:rsidRPr="00524C6D">
        <w:rPr>
          <w:caps/>
        </w:rPr>
        <w:t>i</w:t>
      </w:r>
      <w:r w:rsidRPr="00993C0D">
        <w:t>. Filling-h</w:t>
      </w:r>
      <w:r>
        <w:t>ole in lower left field</w:t>
      </w:r>
      <w:r w:rsidRPr="00993C0D">
        <w:t xml:space="preserve">; small air hole at bottom. Volute-nozzle with angular tip and prominent volute-spines. Raised base-ring marked off </w:t>
      </w:r>
      <w:r>
        <w:t>by</w:t>
      </w:r>
      <w:r w:rsidRPr="00993C0D">
        <w:t xml:space="preserve"> two </w:t>
      </w:r>
      <w:r>
        <w:t xml:space="preserve">circular </w:t>
      </w:r>
      <w:r w:rsidRPr="00993C0D">
        <w:t>grooves</w:t>
      </w:r>
      <w:r>
        <w:t>.</w:t>
      </w:r>
    </w:p>
    <w:p w14:paraId="18D42B92" w14:textId="77777777" w:rsidR="00D4595A" w:rsidRDefault="00D4595A" w:rsidP="00D4595A">
      <w:pPr>
        <w:spacing w:line="480" w:lineRule="auto"/>
      </w:pPr>
      <w:r>
        <w:t xml:space="preserve">Discus Iconography: </w:t>
      </w:r>
      <w:r w:rsidR="00D46AEA">
        <w:t>S</w:t>
      </w:r>
      <w:r w:rsidR="00D46AEA" w:rsidRPr="00993C0D">
        <w:t xml:space="preserve">tanding Bacchus, nude except for a loin string, </w:t>
      </w:r>
      <w:r w:rsidR="00D46AEA">
        <w:t xml:space="preserve">his </w:t>
      </w:r>
      <w:r w:rsidR="00D46AEA" w:rsidRPr="00993C0D">
        <w:t xml:space="preserve">left arm </w:t>
      </w:r>
      <w:r w:rsidR="00D46AEA">
        <w:t xml:space="preserve">is </w:t>
      </w:r>
      <w:r w:rsidR="00D46AEA" w:rsidRPr="00993C0D">
        <w:t xml:space="preserve">embracing </w:t>
      </w:r>
      <w:r w:rsidR="00D46AEA">
        <w:t xml:space="preserve">the </w:t>
      </w:r>
      <w:r w:rsidR="00D46AEA" w:rsidRPr="00993C0D">
        <w:t xml:space="preserve">shoulders of a youth and </w:t>
      </w:r>
      <w:r w:rsidR="00D46AEA">
        <w:t xml:space="preserve">his </w:t>
      </w:r>
      <w:r w:rsidR="00D46AEA" w:rsidRPr="00993C0D">
        <w:t xml:space="preserve">left hand </w:t>
      </w:r>
      <w:r w:rsidR="00D46AEA">
        <w:t xml:space="preserve">is </w:t>
      </w:r>
      <w:r w:rsidR="00D46AEA" w:rsidRPr="00993C0D">
        <w:t xml:space="preserve">holding </w:t>
      </w:r>
      <w:r w:rsidR="00D46AEA">
        <w:t xml:space="preserve">a </w:t>
      </w:r>
      <w:r w:rsidR="00D46AEA" w:rsidRPr="00993C0D">
        <w:t xml:space="preserve">thyrsus with streamers; </w:t>
      </w:r>
      <w:r w:rsidR="00D46AEA">
        <w:t xml:space="preserve">his </w:t>
      </w:r>
      <w:r w:rsidR="00D46AEA" w:rsidRPr="00993C0D">
        <w:t xml:space="preserve">right hand </w:t>
      </w:r>
      <w:r w:rsidR="00D46AEA">
        <w:t xml:space="preserve">is </w:t>
      </w:r>
      <w:r w:rsidR="00D46AEA" w:rsidRPr="00993C0D">
        <w:t>pouring from</w:t>
      </w:r>
      <w:r w:rsidR="00D46AEA">
        <w:t xml:space="preserve"> a </w:t>
      </w:r>
      <w:r w:rsidR="00D46AEA" w:rsidRPr="00993C0D">
        <w:rPr>
          <w:i/>
        </w:rPr>
        <w:t>cantharus</w:t>
      </w:r>
      <w:r w:rsidR="00D46AEA" w:rsidRPr="00993C0D">
        <w:t xml:space="preserve"> to </w:t>
      </w:r>
      <w:r w:rsidR="00D46AEA">
        <w:t xml:space="preserve">a </w:t>
      </w:r>
      <w:r w:rsidR="00D46AEA" w:rsidRPr="00993C0D">
        <w:t>small panther at his feet.</w:t>
      </w:r>
    </w:p>
    <w:p w14:paraId="1E9837B7" w14:textId="77777777" w:rsidR="00D4595A" w:rsidRDefault="00D4595A" w:rsidP="00D4595A">
      <w:pPr>
        <w:spacing w:line="480" w:lineRule="auto"/>
      </w:pPr>
      <w:r>
        <w:t xml:space="preserve">Type: </w:t>
      </w:r>
      <w:r w:rsidRPr="00993C0D">
        <w:t xml:space="preserve">Loeschcke </w:t>
      </w:r>
      <w:r w:rsidRPr="00524C6D">
        <w:rPr>
          <w:caps/>
        </w:rPr>
        <w:t xml:space="preserve">i </w:t>
      </w:r>
      <w:r w:rsidR="006D2D8D">
        <w:t>B; Bailey A group iii</w:t>
      </w:r>
    </w:p>
    <w:p w14:paraId="509E1962" w14:textId="77777777" w:rsidR="00D4595A" w:rsidRDefault="00D4595A" w:rsidP="00D4595A">
      <w:pPr>
        <w:spacing w:line="480" w:lineRule="auto"/>
      </w:pPr>
      <w:r>
        <w:t xml:space="preserve">Place of Manufacture or Origin: </w:t>
      </w:r>
      <w:r w:rsidR="006D2D8D">
        <w:t>South Anatolia</w:t>
      </w:r>
    </w:p>
    <w:p w14:paraId="5C409D64" w14:textId="77777777" w:rsidR="00D4595A" w:rsidRDefault="00D4595A" w:rsidP="00D4595A">
      <w:pPr>
        <w:spacing w:line="480" w:lineRule="auto"/>
      </w:pPr>
      <w:r>
        <w:t xml:space="preserve">Parallels: </w:t>
      </w:r>
      <w:r w:rsidRPr="00993C0D">
        <w:t>None found.</w:t>
      </w:r>
    </w:p>
    <w:p w14:paraId="4870C57F" w14:textId="77777777" w:rsidR="00A26E6B" w:rsidRDefault="00A26E6B" w:rsidP="00A26E6B">
      <w:pPr>
        <w:spacing w:line="480" w:lineRule="auto"/>
      </w:pPr>
      <w:r>
        <w:t xml:space="preserve">Provenance: </w:t>
      </w:r>
    </w:p>
    <w:p w14:paraId="35E2E889" w14:textId="77777777" w:rsidR="00D4595A" w:rsidRDefault="00D4595A" w:rsidP="00D4595A">
      <w:pPr>
        <w:spacing w:line="480" w:lineRule="auto"/>
      </w:pPr>
      <w:r>
        <w:t>Bibliography: Unpublished.</w:t>
      </w:r>
    </w:p>
    <w:p w14:paraId="5CFF9620" w14:textId="77777777" w:rsidR="00816D70" w:rsidRPr="00993C0D" w:rsidRDefault="00D4595A" w:rsidP="00D4595A">
      <w:pPr>
        <w:spacing w:line="480" w:lineRule="auto"/>
      </w:pPr>
      <w:r>
        <w:t xml:space="preserve">Date: </w:t>
      </w:r>
      <w:r w:rsidR="006D2D8D">
        <w:t>Augustan to Tiberian</w:t>
      </w:r>
    </w:p>
    <w:p w14:paraId="542F38F8"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D4595A">
        <w:rPr>
          <w:rFonts w:ascii="Palatino" w:hAnsi="Palatino"/>
        </w:rPr>
        <w:t xml:space="preserve"> -27</w:t>
      </w:r>
      <w:r>
        <w:rPr>
          <w:rFonts w:ascii="Palatino" w:hAnsi="Palatino"/>
        </w:rPr>
        <w:t xml:space="preserve">; </w:t>
      </w:r>
      <w:r w:rsidR="00D4595A">
        <w:rPr>
          <w:rFonts w:ascii="Palatino" w:hAnsi="Palatino"/>
        </w:rPr>
        <w:t>37</w:t>
      </w:r>
    </w:p>
    <w:p w14:paraId="32A958C9"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25BFF6EE"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070CF1E" w14:textId="77777777" w:rsidR="00816D70" w:rsidRDefault="00816D70" w:rsidP="00816D70">
      <w:pPr>
        <w:pStyle w:val="Textedelespacerserv2"/>
        <w:numPr>
          <w:ilvl w:val="0"/>
          <w:numId w:val="0"/>
        </w:numPr>
        <w:spacing w:line="480" w:lineRule="auto"/>
        <w:jc w:val="left"/>
        <w:outlineLvl w:val="9"/>
        <w:rPr>
          <w:rFonts w:ascii="Palatino" w:hAnsi="Palatino"/>
        </w:rPr>
      </w:pPr>
    </w:p>
    <w:p w14:paraId="12C696C1" w14:textId="77777777" w:rsidR="00AF74BA" w:rsidRDefault="00AF74BA" w:rsidP="00AF74BA">
      <w:pPr>
        <w:spacing w:line="480" w:lineRule="auto"/>
      </w:pPr>
      <w:r>
        <w:t>Catalogue Number: 93</w:t>
      </w:r>
    </w:p>
    <w:p w14:paraId="67923052" w14:textId="77777777" w:rsidR="00AF74BA" w:rsidRDefault="00AF74BA" w:rsidP="00AF74BA">
      <w:pPr>
        <w:spacing w:line="480" w:lineRule="auto"/>
      </w:pPr>
      <w:r>
        <w:t xml:space="preserve">Inventory Number: </w:t>
      </w:r>
      <w:r w:rsidRPr="00993C0D">
        <w:t>83.</w:t>
      </w:r>
      <w:r w:rsidRPr="00524C6D">
        <w:rPr>
          <w:caps/>
        </w:rPr>
        <w:t>aq</w:t>
      </w:r>
      <w:r w:rsidRPr="00993C0D">
        <w:t>.377.15</w:t>
      </w:r>
    </w:p>
    <w:p w14:paraId="6E549B31" w14:textId="77777777" w:rsidR="00AF74BA" w:rsidRDefault="00AF74BA" w:rsidP="00AF74BA">
      <w:pPr>
        <w:spacing w:line="480" w:lineRule="auto"/>
      </w:pPr>
      <w:r>
        <w:t xml:space="preserve">Dimensions: </w:t>
      </w:r>
      <w:r w:rsidRPr="00993C0D">
        <w:t>L: 9.8; W: 6.9; H: 3.0</w:t>
      </w:r>
    </w:p>
    <w:p w14:paraId="3ED2AC19" w14:textId="77777777" w:rsidR="00AF74BA" w:rsidRDefault="00AF74BA" w:rsidP="00AF74BA">
      <w:pPr>
        <w:spacing w:line="480" w:lineRule="auto"/>
      </w:pPr>
      <w:r>
        <w:t xml:space="preserve">Condition and Fabric: </w:t>
      </w:r>
      <w:r w:rsidRPr="00993C0D">
        <w:t>Intact. Clay 7.5YR7/4 pink, glaze varying from 2.5YR6/6 light red to 7.5YR5/2 brown.</w:t>
      </w:r>
    </w:p>
    <w:p w14:paraId="33211A51" w14:textId="77777777" w:rsidR="00AF74BA" w:rsidRDefault="00AF74BA" w:rsidP="00AF74BA">
      <w:pPr>
        <w:spacing w:line="480" w:lineRule="auto"/>
      </w:pPr>
      <w:r>
        <w:t xml:space="preserve">Description: </w:t>
      </w:r>
      <w:r w:rsidRPr="00993C0D">
        <w:t>Moldmade, from plaster mold.</w:t>
      </w:r>
      <w:r w:rsidRPr="00993C0D">
        <w:rPr>
          <w:b/>
        </w:rPr>
        <w:t xml:space="preserve"> </w:t>
      </w:r>
      <w:r w:rsidRPr="00993C0D">
        <w:t xml:space="preserve">Shoulder: Loeschcke form </w:t>
      </w:r>
      <w:r w:rsidRPr="00524C6D">
        <w:rPr>
          <w:caps/>
        </w:rPr>
        <w:t>i</w:t>
      </w:r>
      <w:r>
        <w:t xml:space="preserve">. </w:t>
      </w:r>
      <w:r w:rsidRPr="00993C0D">
        <w:t xml:space="preserve">Central filling-hole; small air hole in lower part of shoulder molding. Voluted angular-tipped nozzle with unusual junction between </w:t>
      </w:r>
      <w:r>
        <w:t xml:space="preserve">the </w:t>
      </w:r>
      <w:r w:rsidRPr="00993C0D">
        <w:t xml:space="preserve">volutes near </w:t>
      </w:r>
      <w:r>
        <w:t xml:space="preserve">the </w:t>
      </w:r>
      <w:r w:rsidRPr="00993C0D">
        <w:t xml:space="preserve">wick-hole. Raised base-ring marked off </w:t>
      </w:r>
      <w:r>
        <w:t>by</w:t>
      </w:r>
      <w:r w:rsidRPr="00993C0D">
        <w:t xml:space="preserve"> two </w:t>
      </w:r>
      <w:r>
        <w:t xml:space="preserve">circular </w:t>
      </w:r>
      <w:r w:rsidRPr="00993C0D">
        <w:t>grooves.</w:t>
      </w:r>
    </w:p>
    <w:p w14:paraId="17FB6A19" w14:textId="77777777" w:rsidR="00AF74BA" w:rsidRDefault="00AF74BA" w:rsidP="00AF74BA">
      <w:pPr>
        <w:spacing w:line="480" w:lineRule="auto"/>
      </w:pPr>
      <w:r>
        <w:t xml:space="preserve">Discus Iconography: </w:t>
      </w:r>
      <w:r w:rsidR="00D46AEA">
        <w:t>G</w:t>
      </w:r>
      <w:r w:rsidR="00D46AEA" w:rsidRPr="00993C0D">
        <w:t>ladiatorial equipment, two pairs of greaves (</w:t>
      </w:r>
      <w:r w:rsidR="00D46AEA" w:rsidRPr="00993C0D">
        <w:rPr>
          <w:i/>
        </w:rPr>
        <w:t>ocreae</w:t>
      </w:r>
      <w:r w:rsidR="00D46AEA" w:rsidRPr="00993C0D">
        <w:t>) and two swords (</w:t>
      </w:r>
      <w:r w:rsidR="00D46AEA" w:rsidRPr="00993C0D">
        <w:rPr>
          <w:i/>
        </w:rPr>
        <w:t>sicae</w:t>
      </w:r>
      <w:r w:rsidR="00D46AEA" w:rsidRPr="00993C0D">
        <w:t>).</w:t>
      </w:r>
    </w:p>
    <w:p w14:paraId="2321FE4D" w14:textId="77777777" w:rsidR="00AF74BA" w:rsidRDefault="00AF74BA" w:rsidP="00AF74BA">
      <w:pPr>
        <w:spacing w:line="480" w:lineRule="auto"/>
      </w:pPr>
      <w:r>
        <w:t xml:space="preserve">Type: </w:t>
      </w:r>
      <w:r w:rsidR="009965D5" w:rsidRPr="00993C0D">
        <w:t xml:space="preserve">Loeschcke </w:t>
      </w:r>
      <w:r w:rsidR="009965D5" w:rsidRPr="00524C6D">
        <w:rPr>
          <w:caps/>
        </w:rPr>
        <w:t xml:space="preserve">i </w:t>
      </w:r>
      <w:r w:rsidR="006D2D8D">
        <w:t>B; Bailey A group iii</w:t>
      </w:r>
    </w:p>
    <w:p w14:paraId="6A2592CE" w14:textId="77777777" w:rsidR="00AF74BA" w:rsidRDefault="00AF74BA" w:rsidP="00AF74BA">
      <w:pPr>
        <w:spacing w:line="480" w:lineRule="auto"/>
      </w:pPr>
      <w:r>
        <w:t xml:space="preserve">Place of Manufacture or Origin: </w:t>
      </w:r>
      <w:r w:rsidR="006D2D8D">
        <w:t>Anatolia</w:t>
      </w:r>
    </w:p>
    <w:p w14:paraId="3E7DE9F0" w14:textId="77777777" w:rsidR="00AF74BA" w:rsidRDefault="00AF74BA" w:rsidP="00AF74BA">
      <w:pPr>
        <w:spacing w:line="480" w:lineRule="auto"/>
      </w:pPr>
      <w:r>
        <w:t xml:space="preserve">Parallels: </w:t>
      </w:r>
      <w:r w:rsidR="009965D5" w:rsidRPr="00993C0D">
        <w:t>(Close) Heres 1972, no. 33, pl. 7; Viki</w:t>
      </w:r>
      <w:r w:rsidR="00D05124" w:rsidRPr="00993C0D">
        <w:fldChar w:fldCharType="begin"/>
      </w:r>
      <w:r w:rsidR="009965D5" w:rsidRPr="00993C0D">
        <w:instrText>eq \o(c,´)</w:instrText>
      </w:r>
      <w:r w:rsidR="00D05124" w:rsidRPr="00993C0D">
        <w:fldChar w:fldCharType="end"/>
      </w:r>
      <w:r w:rsidR="009965D5" w:rsidRPr="00993C0D">
        <w:t>-Belan</w:t>
      </w:r>
      <w:r w:rsidR="00D05124" w:rsidRPr="00993C0D">
        <w:fldChar w:fldCharType="begin" w:fldLock="1"/>
      </w:r>
      <w:r w:rsidR="009965D5" w:rsidRPr="00993C0D">
        <w:instrText>eq \o(c,</w:instrText>
      </w:r>
      <w:r w:rsidR="009965D5" w:rsidRPr="00993C0D">
        <w:rPr>
          <w:color w:val="000000"/>
        </w:rPr>
        <w:instrText>ˇ</w:instrText>
      </w:r>
      <w:r w:rsidR="009965D5" w:rsidRPr="00993C0D">
        <w:instrText>)</w:instrText>
      </w:r>
      <w:r w:rsidR="00D05124" w:rsidRPr="00993C0D">
        <w:fldChar w:fldCharType="end"/>
      </w:r>
      <w:r w:rsidR="009965D5" w:rsidRPr="00993C0D">
        <w:t>i</w:t>
      </w:r>
      <w:r w:rsidR="00D05124" w:rsidRPr="00993C0D">
        <w:fldChar w:fldCharType="begin"/>
      </w:r>
      <w:r w:rsidR="009965D5" w:rsidRPr="00993C0D">
        <w:instrText>eq \o(c,´)</w:instrText>
      </w:r>
      <w:r w:rsidR="00D05124" w:rsidRPr="00993C0D">
        <w:fldChar w:fldCharType="end"/>
      </w:r>
      <w:r w:rsidR="009965D5" w:rsidRPr="00993C0D">
        <w:t xml:space="preserve">, 1976, no. 6, pl. 8; Bailey BM </w:t>
      </w:r>
      <w:r w:rsidR="009965D5" w:rsidRPr="00524C6D">
        <w:rPr>
          <w:caps/>
        </w:rPr>
        <w:t>ii</w:t>
      </w:r>
      <w:r w:rsidR="009965D5" w:rsidRPr="00993C0D">
        <w:t xml:space="preserve">, p. 55, Q 764, fig. 57 (with further refs.); (identical) Bussière 2000, no. 40, pl. 17, decor </w:t>
      </w:r>
      <w:r w:rsidR="009965D5" w:rsidRPr="00524C6D">
        <w:rPr>
          <w:caps/>
        </w:rPr>
        <w:t>ii</w:t>
      </w:r>
      <w:r w:rsidR="009965D5" w:rsidRPr="00993C0D">
        <w:t>.c.2.(1), more parallels; Casas Genover and Soler Fusté</w:t>
      </w:r>
      <w:r w:rsidR="009965D5" w:rsidRPr="00993C0D" w:rsidDel="006F6DD4">
        <w:t xml:space="preserve"> </w:t>
      </w:r>
      <w:r w:rsidR="009965D5" w:rsidRPr="00993C0D">
        <w:t>2006, no. G 270, pl. 20; Svoboda 2006, p. 55, no. 50.</w:t>
      </w:r>
    </w:p>
    <w:p w14:paraId="295576CC" w14:textId="77777777" w:rsidR="00A26E6B" w:rsidRDefault="00A26E6B" w:rsidP="00A26E6B">
      <w:pPr>
        <w:spacing w:line="480" w:lineRule="auto"/>
      </w:pPr>
      <w:r>
        <w:t xml:space="preserve">Provenance: </w:t>
      </w:r>
    </w:p>
    <w:p w14:paraId="7F8474C0" w14:textId="77777777" w:rsidR="00AF74BA" w:rsidRDefault="00AF74BA" w:rsidP="00AF74BA">
      <w:pPr>
        <w:spacing w:line="480" w:lineRule="auto"/>
      </w:pPr>
      <w:r>
        <w:t>Bibliography: Unpublished.</w:t>
      </w:r>
    </w:p>
    <w:p w14:paraId="177FDE6B" w14:textId="77777777" w:rsidR="00816D70" w:rsidRPr="00993C0D" w:rsidRDefault="00AF74BA" w:rsidP="009965D5">
      <w:pPr>
        <w:spacing w:line="480" w:lineRule="auto"/>
      </w:pPr>
      <w:r>
        <w:t xml:space="preserve">Date: </w:t>
      </w:r>
      <w:r w:rsidR="006D2D8D">
        <w:t>Augustan to Tiberian</w:t>
      </w:r>
    </w:p>
    <w:p w14:paraId="1F845B4E"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9965D5">
        <w:rPr>
          <w:rFonts w:ascii="Palatino" w:hAnsi="Palatino"/>
        </w:rPr>
        <w:t xml:space="preserve"> -27</w:t>
      </w:r>
      <w:r>
        <w:rPr>
          <w:rFonts w:ascii="Palatino" w:hAnsi="Palatino"/>
        </w:rPr>
        <w:t xml:space="preserve">; </w:t>
      </w:r>
      <w:r w:rsidR="009965D5">
        <w:rPr>
          <w:rFonts w:ascii="Palatino" w:hAnsi="Palatino"/>
        </w:rPr>
        <w:t>37</w:t>
      </w:r>
    </w:p>
    <w:p w14:paraId="33AF8E29"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70ED9807"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5EE3C47" w14:textId="77777777" w:rsidR="00816D70" w:rsidRDefault="00816D70" w:rsidP="00816D70">
      <w:pPr>
        <w:pStyle w:val="Textedelespacerserv2"/>
        <w:numPr>
          <w:ilvl w:val="0"/>
          <w:numId w:val="0"/>
        </w:numPr>
        <w:spacing w:line="480" w:lineRule="auto"/>
        <w:jc w:val="left"/>
        <w:outlineLvl w:val="9"/>
        <w:rPr>
          <w:rFonts w:ascii="Palatino" w:hAnsi="Palatino"/>
        </w:rPr>
      </w:pPr>
    </w:p>
    <w:p w14:paraId="7F8B53D2" w14:textId="77777777" w:rsidR="005050B6" w:rsidRDefault="005050B6" w:rsidP="005050B6">
      <w:pPr>
        <w:spacing w:line="480" w:lineRule="auto"/>
      </w:pPr>
      <w:r>
        <w:t>Catalogue Number: 94</w:t>
      </w:r>
    </w:p>
    <w:p w14:paraId="1F1B8BF0" w14:textId="77777777" w:rsidR="005050B6" w:rsidRDefault="005050B6" w:rsidP="005050B6">
      <w:pPr>
        <w:spacing w:line="480" w:lineRule="auto"/>
      </w:pPr>
      <w:r>
        <w:t xml:space="preserve">Inventory Number: </w:t>
      </w:r>
      <w:r w:rsidRPr="00993C0D">
        <w:t>83.</w:t>
      </w:r>
      <w:r w:rsidRPr="00524C6D">
        <w:rPr>
          <w:caps/>
        </w:rPr>
        <w:t>aq</w:t>
      </w:r>
      <w:r w:rsidRPr="00993C0D">
        <w:t>.377.24</w:t>
      </w:r>
    </w:p>
    <w:p w14:paraId="7ED43858" w14:textId="77777777" w:rsidR="005050B6" w:rsidRDefault="005050B6" w:rsidP="005050B6">
      <w:pPr>
        <w:spacing w:line="480" w:lineRule="auto"/>
      </w:pPr>
      <w:r>
        <w:t xml:space="preserve">Dimensions: </w:t>
      </w:r>
      <w:r w:rsidRPr="00993C0D">
        <w:t>L: 10.1; W: 8.0; H: 3.0</w:t>
      </w:r>
    </w:p>
    <w:p w14:paraId="2E829715" w14:textId="77777777" w:rsidR="005050B6" w:rsidRDefault="005050B6" w:rsidP="005050B6">
      <w:pPr>
        <w:spacing w:line="480" w:lineRule="auto"/>
      </w:pPr>
      <w:r>
        <w:t xml:space="preserve">Condition and Fabric: </w:t>
      </w:r>
      <w:r w:rsidRPr="00993C0D">
        <w:t>Intact. Clay 7.5YR7/4 pink, uneven glaze varying from 2.5YR6/6 to 2.5YR4/4 light red to reddish brown.</w:t>
      </w:r>
    </w:p>
    <w:p w14:paraId="62EAD812" w14:textId="5D052060" w:rsidR="005050B6" w:rsidRDefault="005050B6" w:rsidP="005050B6">
      <w:pPr>
        <w:spacing w:line="480" w:lineRule="auto"/>
      </w:pPr>
      <w:r>
        <w:t xml:space="preserve">Description: </w:t>
      </w:r>
      <w:r w:rsidRPr="00993C0D">
        <w:t>Moldmade, from plaster mold.</w:t>
      </w:r>
      <w:r w:rsidRPr="00993C0D">
        <w:rPr>
          <w:b/>
        </w:rPr>
        <w:t xml:space="preserve"> </w:t>
      </w:r>
      <w:r w:rsidRPr="00993C0D">
        <w:t xml:space="preserve">Shoulder: Loeschcke form </w:t>
      </w:r>
      <w:r w:rsidRPr="00524C6D">
        <w:rPr>
          <w:caps/>
        </w:rPr>
        <w:t>i</w:t>
      </w:r>
      <w:r w:rsidR="00D46AEA">
        <w:t>. Shoulder separated from</w:t>
      </w:r>
      <w:r>
        <w:t xml:space="preserve"> the </w:t>
      </w:r>
      <w:r w:rsidRPr="00993C0D">
        <w:t>narrow flat-bottomed central discus area</w:t>
      </w:r>
      <w:r w:rsidR="00D46AEA">
        <w:t xml:space="preserve"> by a garland</w:t>
      </w:r>
      <w:r w:rsidRPr="00993C0D">
        <w:t xml:space="preserve">. Filling-hole surrounded by </w:t>
      </w:r>
      <w:r>
        <w:t xml:space="preserve">a </w:t>
      </w:r>
      <w:r w:rsidRPr="00993C0D">
        <w:t xml:space="preserve">molding. Small air hole in front of </w:t>
      </w:r>
      <w:r>
        <w:t xml:space="preserve">the </w:t>
      </w:r>
      <w:r w:rsidRPr="00993C0D">
        <w:t xml:space="preserve">angular-tipped volute-nozzle. </w:t>
      </w:r>
      <w:r>
        <w:t>S</w:t>
      </w:r>
      <w:r w:rsidRPr="00993C0D">
        <w:t xml:space="preserve">tamped ovolo underneath </w:t>
      </w:r>
      <w:r>
        <w:t xml:space="preserve">the </w:t>
      </w:r>
      <w:r w:rsidRPr="00993C0D">
        <w:t xml:space="preserve">nozzle. Raised base-ring marked off by two </w:t>
      </w:r>
      <w:r>
        <w:t xml:space="preserve">circular </w:t>
      </w:r>
      <w:r w:rsidRPr="00993C0D">
        <w:t>grooves. Potter’s mark</w:t>
      </w:r>
      <w:r w:rsidRPr="00C57157">
        <w:t>: {{insc:</w:t>
      </w:r>
      <w:r w:rsidRPr="00C57157">
        <w:rPr>
          <w:caps/>
        </w:rPr>
        <w:t>c[–] i f</w:t>
      </w:r>
      <w:r w:rsidRPr="00C57157">
        <w:t>}}(?). There seem to be four letters in sli</w:t>
      </w:r>
      <w:r w:rsidRPr="00993C0D">
        <w:t>ght relief. Under it a workshop mark stamped in the mold</w:t>
      </w:r>
      <w:r>
        <w:t xml:space="preserve">: </w:t>
      </w:r>
      <w:r w:rsidRPr="00993C0D">
        <w:t>an ovolo</w:t>
      </w:r>
      <w:r w:rsidR="008A75E9">
        <w:t>.</w:t>
      </w:r>
      <w:r w:rsidR="00796408">
        <w:t xml:space="preserve"> {{stamp:94}}</w:t>
      </w:r>
    </w:p>
    <w:p w14:paraId="66700367" w14:textId="77777777" w:rsidR="005050B6" w:rsidRDefault="005050B6" w:rsidP="005050B6">
      <w:pPr>
        <w:spacing w:line="480" w:lineRule="auto"/>
      </w:pPr>
      <w:r>
        <w:t xml:space="preserve">Discus Iconography: </w:t>
      </w:r>
      <w:r w:rsidR="00D46AEA">
        <w:t>G</w:t>
      </w:r>
      <w:r w:rsidR="00D46AEA" w:rsidRPr="00993C0D">
        <w:t>arland of acanthus leaves and lotus flowers</w:t>
      </w:r>
      <w:r>
        <w:t>.</w:t>
      </w:r>
    </w:p>
    <w:p w14:paraId="723F7097" w14:textId="77777777" w:rsidR="005050B6" w:rsidRDefault="005050B6" w:rsidP="005050B6">
      <w:pPr>
        <w:spacing w:line="480" w:lineRule="auto"/>
      </w:pPr>
      <w:r>
        <w:t xml:space="preserve">Type: </w:t>
      </w:r>
      <w:r w:rsidRPr="00993C0D">
        <w:t xml:space="preserve">Loeschcke </w:t>
      </w:r>
      <w:r w:rsidRPr="00524C6D">
        <w:rPr>
          <w:caps/>
        </w:rPr>
        <w:t xml:space="preserve">i </w:t>
      </w:r>
      <w:r w:rsidR="006D2D8D">
        <w:t>B; Bailey type A group iii</w:t>
      </w:r>
    </w:p>
    <w:p w14:paraId="06CF3976" w14:textId="77777777" w:rsidR="005050B6" w:rsidRDefault="005050B6" w:rsidP="005050B6">
      <w:pPr>
        <w:spacing w:line="480" w:lineRule="auto"/>
      </w:pPr>
      <w:r>
        <w:t xml:space="preserve">Place of Manufacture or Origin: </w:t>
      </w:r>
      <w:r w:rsidR="006D2D8D">
        <w:t>North Africa</w:t>
      </w:r>
    </w:p>
    <w:p w14:paraId="56DC06DC" w14:textId="77777777" w:rsidR="005050B6" w:rsidRDefault="005050B6" w:rsidP="005050B6">
      <w:pPr>
        <w:spacing w:line="480" w:lineRule="auto"/>
      </w:pPr>
      <w:r>
        <w:t xml:space="preserve">Parallels: </w:t>
      </w:r>
      <w:r w:rsidRPr="00993C0D">
        <w:t xml:space="preserve">Oziol 1977, no. 170, pl. 10; Farka 1977, no. 742, pl. 49; Di Filippo Balestrazzi 1988, vol. 2.2, no. 853, pl. 132, motif </w:t>
      </w:r>
      <w:r w:rsidRPr="00524C6D">
        <w:rPr>
          <w:caps/>
        </w:rPr>
        <w:t>iv</w:t>
      </w:r>
      <w:r w:rsidRPr="00993C0D">
        <w:t xml:space="preserve">.c.2; Bussière 2000, no. 584, pl. 45 (fr.), decor </w:t>
      </w:r>
      <w:r w:rsidRPr="00524C6D">
        <w:rPr>
          <w:caps/>
        </w:rPr>
        <w:t>iv</w:t>
      </w:r>
      <w:r w:rsidRPr="00993C0D">
        <w:t>.a.4.(2).</w:t>
      </w:r>
    </w:p>
    <w:p w14:paraId="4EBB4BE5" w14:textId="77777777" w:rsidR="00A26E6B" w:rsidRDefault="00A26E6B" w:rsidP="00A26E6B">
      <w:pPr>
        <w:spacing w:line="480" w:lineRule="auto"/>
      </w:pPr>
      <w:r>
        <w:t xml:space="preserve">Provenance: </w:t>
      </w:r>
    </w:p>
    <w:p w14:paraId="51FFF917" w14:textId="77777777" w:rsidR="005050B6" w:rsidRDefault="005050B6" w:rsidP="005050B6">
      <w:pPr>
        <w:spacing w:line="480" w:lineRule="auto"/>
      </w:pPr>
      <w:r>
        <w:t>Bibliography: Unpublished.</w:t>
      </w:r>
    </w:p>
    <w:p w14:paraId="6403D905" w14:textId="77777777" w:rsidR="00816D70" w:rsidRPr="00993C0D" w:rsidRDefault="005050B6" w:rsidP="005050B6">
      <w:pPr>
        <w:spacing w:line="480" w:lineRule="auto"/>
      </w:pPr>
      <w:r>
        <w:t xml:space="preserve">Date: </w:t>
      </w:r>
      <w:r w:rsidR="006D2D8D">
        <w:t>Augustan to Tiberian</w:t>
      </w:r>
    </w:p>
    <w:p w14:paraId="02A983B7"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5050B6">
        <w:rPr>
          <w:rFonts w:ascii="Palatino" w:hAnsi="Palatino"/>
        </w:rPr>
        <w:t xml:space="preserve"> -27</w:t>
      </w:r>
      <w:r>
        <w:rPr>
          <w:rFonts w:ascii="Palatino" w:hAnsi="Palatino"/>
        </w:rPr>
        <w:t xml:space="preserve">; </w:t>
      </w:r>
      <w:r w:rsidR="005050B6">
        <w:rPr>
          <w:rFonts w:ascii="Palatino" w:hAnsi="Palatino"/>
        </w:rPr>
        <w:t>37</w:t>
      </w:r>
    </w:p>
    <w:p w14:paraId="3C2EB05D"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6630B20F"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52BC4DC" w14:textId="77777777" w:rsidR="00816D70" w:rsidRDefault="00816D70" w:rsidP="00816D70">
      <w:pPr>
        <w:pStyle w:val="Textedelespacerserv2"/>
        <w:numPr>
          <w:ilvl w:val="0"/>
          <w:numId w:val="0"/>
        </w:numPr>
        <w:spacing w:line="480" w:lineRule="auto"/>
        <w:jc w:val="left"/>
        <w:outlineLvl w:val="9"/>
        <w:rPr>
          <w:rFonts w:ascii="Palatino" w:hAnsi="Palatino"/>
        </w:rPr>
      </w:pPr>
    </w:p>
    <w:p w14:paraId="2B2C1CD7" w14:textId="77777777" w:rsidR="005050B6" w:rsidRDefault="005050B6" w:rsidP="005050B6">
      <w:pPr>
        <w:spacing w:line="480" w:lineRule="auto"/>
      </w:pPr>
      <w:r>
        <w:t>Catalogue Number: 95</w:t>
      </w:r>
    </w:p>
    <w:p w14:paraId="565B33C1" w14:textId="77777777" w:rsidR="005050B6" w:rsidRDefault="005050B6" w:rsidP="005050B6">
      <w:pPr>
        <w:spacing w:line="480" w:lineRule="auto"/>
      </w:pPr>
      <w:r>
        <w:t xml:space="preserve">Inventory Number: </w:t>
      </w:r>
      <w:r w:rsidRPr="00993C0D">
        <w:t>83.</w:t>
      </w:r>
      <w:r w:rsidRPr="00524C6D">
        <w:rPr>
          <w:caps/>
        </w:rPr>
        <w:t>aq</w:t>
      </w:r>
      <w:r w:rsidRPr="00993C0D">
        <w:t>.377.2</w:t>
      </w:r>
    </w:p>
    <w:p w14:paraId="03DD502E" w14:textId="77777777" w:rsidR="005050B6" w:rsidRDefault="005050B6" w:rsidP="005050B6">
      <w:pPr>
        <w:spacing w:line="480" w:lineRule="auto"/>
      </w:pPr>
      <w:r>
        <w:t xml:space="preserve">Dimensions: </w:t>
      </w:r>
      <w:r w:rsidRPr="00993C0D">
        <w:t>L: 11.6; W: 8.5; H: 2.3</w:t>
      </w:r>
    </w:p>
    <w:p w14:paraId="5C5998C0" w14:textId="77777777" w:rsidR="005050B6" w:rsidRDefault="005050B6" w:rsidP="005050B6">
      <w:pPr>
        <w:spacing w:line="480" w:lineRule="auto"/>
      </w:pPr>
      <w:r>
        <w:t xml:space="preserve">Condition and Fabric: </w:t>
      </w:r>
      <w:r w:rsidRPr="00993C0D">
        <w:t>Clay 5YR6/4 light reddish brown, glaze 5YR5/2 reddish gray, darker in spots.</w:t>
      </w:r>
    </w:p>
    <w:p w14:paraId="7445E5BF" w14:textId="77777777" w:rsidR="005050B6" w:rsidRDefault="005050B6" w:rsidP="005050B6">
      <w:pPr>
        <w:spacing w:line="480" w:lineRule="auto"/>
      </w:pPr>
      <w:r>
        <w:t xml:space="preserve">Description: </w:t>
      </w:r>
      <w:r w:rsidRPr="00993C0D">
        <w:t>Moldmade, from plaster mold.</w:t>
      </w:r>
      <w:r w:rsidRPr="00993C0D">
        <w:rPr>
          <w:b/>
        </w:rPr>
        <w:t xml:space="preserve"> </w:t>
      </w:r>
      <w:r w:rsidRPr="00993C0D">
        <w:t xml:space="preserve">Intact. Shoulder: Loeschcke form </w:t>
      </w:r>
      <w:r w:rsidRPr="00524C6D">
        <w:rPr>
          <w:caps/>
        </w:rPr>
        <w:t>ii</w:t>
      </w:r>
      <w:r w:rsidR="00D46AEA">
        <w:t xml:space="preserve"> a.</w:t>
      </w:r>
      <w:r w:rsidRPr="00993C0D">
        <w:t xml:space="preserve"> Filling-hole in lower discus. Volute-nozzle with angular tip. Raised base-ring marked off </w:t>
      </w:r>
      <w:r>
        <w:t>by</w:t>
      </w:r>
      <w:r w:rsidRPr="00993C0D">
        <w:t xml:space="preserve"> two </w:t>
      </w:r>
      <w:r>
        <w:t xml:space="preserve">circular </w:t>
      </w:r>
      <w:r w:rsidRPr="00993C0D">
        <w:t>grooves.</w:t>
      </w:r>
    </w:p>
    <w:p w14:paraId="388BD516" w14:textId="58BC26DC" w:rsidR="005050B6" w:rsidRDefault="005050B6" w:rsidP="005050B6">
      <w:pPr>
        <w:spacing w:line="480" w:lineRule="auto"/>
      </w:pPr>
      <w:r>
        <w:t xml:space="preserve">Discus Iconography: </w:t>
      </w:r>
      <w:r w:rsidR="00D46AEA">
        <w:t>R</w:t>
      </w:r>
      <w:r w:rsidR="00D46AEA" w:rsidRPr="00993C0D">
        <w:t xml:space="preserve">ider with </w:t>
      </w:r>
      <w:r w:rsidR="00D46AEA">
        <w:t xml:space="preserve">a </w:t>
      </w:r>
      <w:r w:rsidR="00D46AEA" w:rsidRPr="00993C0D">
        <w:t xml:space="preserve">military cloak floating behind him </w:t>
      </w:r>
      <w:r w:rsidR="00D46AEA">
        <w:t xml:space="preserve">is </w:t>
      </w:r>
      <w:r w:rsidR="00D46AEA" w:rsidRPr="00993C0D">
        <w:t xml:space="preserve">halting his galloping horse by </w:t>
      </w:r>
      <w:r w:rsidR="00D46AEA">
        <w:t xml:space="preserve">a </w:t>
      </w:r>
      <w:r w:rsidR="00D46AEA" w:rsidRPr="00993C0D">
        <w:t xml:space="preserve">mark on the ground; he looks around at </w:t>
      </w:r>
      <w:r w:rsidR="00D46AEA">
        <w:t xml:space="preserve">a </w:t>
      </w:r>
      <w:r w:rsidR="00D46AEA" w:rsidRPr="00993C0D">
        <w:t xml:space="preserve">high post fixed in the ground behind him; on top of </w:t>
      </w:r>
      <w:r w:rsidR="00D46AEA">
        <w:t xml:space="preserve">the </w:t>
      </w:r>
      <w:r w:rsidR="00D46AEA" w:rsidRPr="00993C0D">
        <w:t xml:space="preserve">post a circular bulging platform with </w:t>
      </w:r>
      <w:r w:rsidR="00D46AEA">
        <w:t xml:space="preserve">a </w:t>
      </w:r>
      <w:r w:rsidR="00D46AEA" w:rsidRPr="00993C0D">
        <w:t xml:space="preserve">spirally formed curved structure; </w:t>
      </w:r>
      <w:r w:rsidR="00D46AEA">
        <w:t xml:space="preserve">the </w:t>
      </w:r>
      <w:r w:rsidR="00D46AEA" w:rsidRPr="00993C0D">
        <w:t xml:space="preserve">man’s right arm </w:t>
      </w:r>
      <w:r w:rsidR="00D46AEA">
        <w:t xml:space="preserve">is </w:t>
      </w:r>
      <w:r w:rsidR="00D46AEA" w:rsidRPr="00993C0D">
        <w:t>outstretched</w:t>
      </w:r>
      <w:r w:rsidR="00D46AEA">
        <w:t xml:space="preserve"> and</w:t>
      </w:r>
      <w:r w:rsidR="00D46AEA" w:rsidRPr="00993C0D">
        <w:t xml:space="preserve"> two small balls </w:t>
      </w:r>
      <w:r w:rsidR="00D46AEA">
        <w:t xml:space="preserve">are </w:t>
      </w:r>
      <w:r w:rsidR="00D46AEA" w:rsidRPr="00993C0D">
        <w:t xml:space="preserve">distinctly visible between </w:t>
      </w:r>
      <w:r w:rsidR="00D46AEA">
        <w:t xml:space="preserve">his </w:t>
      </w:r>
      <w:r w:rsidR="00D46AEA" w:rsidRPr="00993C0D">
        <w:t xml:space="preserve">fingers; his left hand </w:t>
      </w:r>
      <w:r w:rsidR="00D46AEA">
        <w:t xml:space="preserve">is </w:t>
      </w:r>
      <w:r w:rsidR="00D46AEA" w:rsidRPr="00993C0D">
        <w:t xml:space="preserve">holding both </w:t>
      </w:r>
      <w:r w:rsidR="00D46AEA">
        <w:t xml:space="preserve">the </w:t>
      </w:r>
      <w:r w:rsidR="00D46AEA" w:rsidRPr="00993C0D">
        <w:t xml:space="preserve">reins and </w:t>
      </w:r>
      <w:r w:rsidR="00D46AEA">
        <w:t xml:space="preserve">the </w:t>
      </w:r>
      <w:r w:rsidR="00D46AEA" w:rsidRPr="00993C0D">
        <w:t xml:space="preserve">handle of </w:t>
      </w:r>
      <w:r w:rsidR="00D46AEA">
        <w:t xml:space="preserve">a </w:t>
      </w:r>
      <w:r w:rsidR="00D46AEA" w:rsidRPr="00993C0D">
        <w:t xml:space="preserve">basket, which probably contains more balls; </w:t>
      </w:r>
      <w:r w:rsidR="00D46AEA">
        <w:t xml:space="preserve">a </w:t>
      </w:r>
      <w:r w:rsidR="00D46AEA" w:rsidRPr="00993C0D">
        <w:t>ribbon twisted around his forearm denot</w:t>
      </w:r>
      <w:r w:rsidR="00D46AEA">
        <w:t>es</w:t>
      </w:r>
      <w:r w:rsidR="00D46AEA" w:rsidRPr="00993C0D">
        <w:t xml:space="preserve"> </w:t>
      </w:r>
      <w:r w:rsidR="00D46AEA">
        <w:t xml:space="preserve">a </w:t>
      </w:r>
      <w:r w:rsidR="00D46AEA" w:rsidRPr="00993C0D">
        <w:t xml:space="preserve">victor in </w:t>
      </w:r>
      <w:r w:rsidR="000934DC">
        <w:t xml:space="preserve">an </w:t>
      </w:r>
      <w:r w:rsidR="00D46AEA" w:rsidRPr="00993C0D">
        <w:t>athletic contest.</w:t>
      </w:r>
    </w:p>
    <w:p w14:paraId="677A7AD7" w14:textId="77777777" w:rsidR="005050B6" w:rsidRDefault="005050B6" w:rsidP="005050B6">
      <w:pPr>
        <w:spacing w:line="480" w:lineRule="auto"/>
      </w:pPr>
      <w:r>
        <w:t xml:space="preserve">Type: </w:t>
      </w:r>
      <w:r w:rsidR="004536D7" w:rsidRPr="00993C0D">
        <w:t xml:space="preserve">Loeschcke </w:t>
      </w:r>
      <w:r w:rsidR="004536D7" w:rsidRPr="00524C6D">
        <w:rPr>
          <w:caps/>
        </w:rPr>
        <w:t xml:space="preserve">i </w:t>
      </w:r>
      <w:r w:rsidR="006D2D8D">
        <w:t>B; Bailey A group iii</w:t>
      </w:r>
    </w:p>
    <w:p w14:paraId="60C77FBE" w14:textId="77777777" w:rsidR="005050B6" w:rsidRDefault="005050B6" w:rsidP="005050B6">
      <w:pPr>
        <w:spacing w:line="480" w:lineRule="auto"/>
      </w:pPr>
      <w:r>
        <w:t xml:space="preserve">Place of Manufacture or Origin: </w:t>
      </w:r>
      <w:r w:rsidR="006D2D8D">
        <w:t>Anatolia</w:t>
      </w:r>
    </w:p>
    <w:p w14:paraId="607C7C9B" w14:textId="77777777" w:rsidR="005050B6" w:rsidRDefault="005050B6" w:rsidP="005050B6">
      <w:pPr>
        <w:spacing w:line="480" w:lineRule="auto"/>
      </w:pPr>
      <w:r>
        <w:t xml:space="preserve">Parallels: </w:t>
      </w:r>
      <w:r w:rsidR="004536D7" w:rsidRPr="00993C0D">
        <w:t xml:space="preserve">Similar decor on an ornament handle of a lamp of Loeschcke type </w:t>
      </w:r>
      <w:r w:rsidR="004536D7" w:rsidRPr="00524C6D">
        <w:rPr>
          <w:caps/>
        </w:rPr>
        <w:t>iv</w:t>
      </w:r>
      <w:r w:rsidR="004536D7" w:rsidRPr="00993C0D">
        <w:t xml:space="preserve"> in </w:t>
      </w:r>
      <w:r w:rsidR="004536D7" w:rsidRPr="00F5562A">
        <w:rPr>
          <w:i/>
        </w:rPr>
        <w:t>Ephesos</w:t>
      </w:r>
      <w:r w:rsidR="004536D7" w:rsidRPr="00993C0D">
        <w:rPr>
          <w:i/>
        </w:rPr>
        <w:t xml:space="preserve"> </w:t>
      </w:r>
      <w:r w:rsidR="004536D7" w:rsidRPr="00524C6D">
        <w:rPr>
          <w:caps/>
        </w:rPr>
        <w:t>i</w:t>
      </w:r>
      <w:r w:rsidR="004536D7" w:rsidRPr="00993C0D">
        <w:t xml:space="preserve">, p. 177, fig. 108; Pollak 1906, no. 362, pl. 22; Vorberg 1932, p. 149; see also a different discus decor that might have inspired that of </w:t>
      </w:r>
      <w:r w:rsidR="00F020F0">
        <w:t>this lamp</w:t>
      </w:r>
      <w:r w:rsidR="004536D7" w:rsidRPr="00993C0D">
        <w:t xml:space="preserve">: Heres 1972, p. 36, no. 132, pl. 17, and no. 529, pl. 57; Leibundgut 1977, pp. 158–59, no. 427, motif 152, pl. 35; Hellmann 1985, pp. 12–13, no. 9; Fitch and Goldman 1994, no. 468, pl. 4. For a study of the decor of </w:t>
      </w:r>
      <w:r w:rsidR="00F020F0">
        <w:t>this lamp</w:t>
      </w:r>
      <w:r w:rsidR="004536D7" w:rsidRPr="00993C0D">
        <w:t>, see Bussi</w:t>
      </w:r>
      <w:r w:rsidR="004536D7" w:rsidRPr="00993C0D">
        <w:rPr>
          <w:rFonts w:cs="Courier New"/>
        </w:rPr>
        <w:t>è</w:t>
      </w:r>
      <w:r w:rsidR="004536D7">
        <w:t>re 2013</w:t>
      </w:r>
      <w:r w:rsidR="004536D7" w:rsidRPr="00993C0D">
        <w:t>.</w:t>
      </w:r>
    </w:p>
    <w:p w14:paraId="025B7D97" w14:textId="77777777" w:rsidR="00A26E6B" w:rsidRDefault="00A26E6B" w:rsidP="00A26E6B">
      <w:pPr>
        <w:spacing w:line="480" w:lineRule="auto"/>
      </w:pPr>
      <w:r>
        <w:t xml:space="preserve">Provenance: </w:t>
      </w:r>
    </w:p>
    <w:p w14:paraId="22C52552" w14:textId="77777777" w:rsidR="005050B6" w:rsidRDefault="005050B6" w:rsidP="005050B6">
      <w:pPr>
        <w:spacing w:line="480" w:lineRule="auto"/>
      </w:pPr>
      <w:r>
        <w:t>Bibliography: Unpublished.</w:t>
      </w:r>
    </w:p>
    <w:p w14:paraId="00357A8F" w14:textId="77777777" w:rsidR="00816D70" w:rsidRPr="00993C0D" w:rsidRDefault="005050B6" w:rsidP="004536D7">
      <w:pPr>
        <w:spacing w:line="480" w:lineRule="auto"/>
      </w:pPr>
      <w:r>
        <w:t xml:space="preserve">Date: </w:t>
      </w:r>
      <w:r w:rsidR="006D2D8D">
        <w:t>Augustan to Tiberian</w:t>
      </w:r>
    </w:p>
    <w:p w14:paraId="1EAB632B"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4536D7">
        <w:rPr>
          <w:rFonts w:ascii="Palatino" w:hAnsi="Palatino"/>
        </w:rPr>
        <w:t>-27</w:t>
      </w:r>
      <w:r>
        <w:rPr>
          <w:rFonts w:ascii="Palatino" w:hAnsi="Palatino"/>
        </w:rPr>
        <w:t xml:space="preserve">; </w:t>
      </w:r>
      <w:r w:rsidR="004536D7">
        <w:rPr>
          <w:rFonts w:ascii="Palatino" w:hAnsi="Palatino"/>
        </w:rPr>
        <w:t>37</w:t>
      </w:r>
    </w:p>
    <w:p w14:paraId="30082A56" w14:textId="77777777" w:rsidR="00816D70" w:rsidRPr="00993C0D" w:rsidRDefault="004536D7" w:rsidP="00816D70">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816D70" w:rsidRPr="00993C0D">
        <w:rPr>
          <w:rFonts w:ascii="Palatino" w:hAnsi="Palatino"/>
        </w:rPr>
        <w:t>: The scene on the discus may be interpreted as a game, or as a skill exercise consisting of introducing as many balls as possible into the spiral groove before the horse’s forelegs touch the ground again.</w:t>
      </w:r>
    </w:p>
    <w:p w14:paraId="444CF291"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An ornament handle of a two-nozzled lamp found in </w:t>
      </w:r>
      <w:r w:rsidR="00F5562A" w:rsidRPr="00F5562A">
        <w:rPr>
          <w:rFonts w:ascii="Palatino" w:hAnsi="Palatino"/>
        </w:rPr>
        <w:t>{{loc_0000:</w:t>
      </w:r>
      <w:r w:rsidRPr="00F5562A">
        <w:rPr>
          <w:rFonts w:ascii="Palatino" w:hAnsi="Palatino"/>
        </w:rPr>
        <w:t>Ephesus</w:t>
      </w:r>
      <w:r w:rsidR="00F5562A" w:rsidRPr="00F5562A">
        <w:rPr>
          <w:rFonts w:ascii="Palatino" w:hAnsi="Palatino"/>
        </w:rPr>
        <w:t>}}</w:t>
      </w:r>
      <w:r w:rsidRPr="00F5562A">
        <w:rPr>
          <w:rFonts w:ascii="Palatino" w:hAnsi="Palatino"/>
        </w:rPr>
        <w:t xml:space="preserve"> shows a similar decor. The structure on the post has</w:t>
      </w:r>
      <w:r w:rsidRPr="00993C0D">
        <w:rPr>
          <w:rFonts w:ascii="Palatino" w:hAnsi="Palatino"/>
        </w:rPr>
        <w:t xml:space="preserve"> been interpreted by Zahn as a sundial, and the gesture of the rider’s right hand is supposed to indicate the time (Heres 1972, p. 36, quoting Zahn). Such a reading does not account for the two small balls between the man’s thumb and forefinger.</w:t>
      </w:r>
    </w:p>
    <w:p w14:paraId="57028FE6" w14:textId="77777777" w:rsidR="00816D70" w:rsidRPr="00916250" w:rsidRDefault="00816D70" w:rsidP="00816D70">
      <w:pPr>
        <w:pStyle w:val="Textedelespacerserv2"/>
        <w:numPr>
          <w:ilvl w:val="0"/>
          <w:numId w:val="0"/>
        </w:numPr>
        <w:spacing w:line="480" w:lineRule="auto"/>
        <w:jc w:val="left"/>
        <w:outlineLvl w:val="9"/>
        <w:rPr>
          <w:rFonts w:ascii="Palatino" w:hAnsi="Palatino"/>
        </w:rPr>
      </w:pPr>
    </w:p>
    <w:p w14:paraId="185741A0"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67D4D25" w14:textId="77777777" w:rsidR="00816D70" w:rsidRDefault="00816D70" w:rsidP="00816D70">
      <w:pPr>
        <w:pStyle w:val="Textedelespacerserv2"/>
        <w:numPr>
          <w:ilvl w:val="0"/>
          <w:numId w:val="0"/>
        </w:numPr>
        <w:spacing w:line="480" w:lineRule="auto"/>
        <w:jc w:val="left"/>
        <w:outlineLvl w:val="9"/>
        <w:rPr>
          <w:rFonts w:ascii="Palatino" w:hAnsi="Palatino"/>
        </w:rPr>
      </w:pPr>
    </w:p>
    <w:p w14:paraId="70058338" w14:textId="77777777" w:rsidR="004536D7" w:rsidRDefault="004536D7" w:rsidP="004536D7">
      <w:pPr>
        <w:spacing w:line="480" w:lineRule="auto"/>
      </w:pPr>
      <w:r>
        <w:t>Catalogue Number: 96</w:t>
      </w:r>
    </w:p>
    <w:p w14:paraId="1E87E213" w14:textId="77777777" w:rsidR="004536D7" w:rsidRDefault="004536D7" w:rsidP="004536D7">
      <w:pPr>
        <w:spacing w:line="480" w:lineRule="auto"/>
      </w:pPr>
      <w:r>
        <w:t xml:space="preserve">Inventory Number: </w:t>
      </w:r>
      <w:r w:rsidRPr="00993C0D">
        <w:t>83.</w:t>
      </w:r>
      <w:r w:rsidRPr="00524C6D">
        <w:rPr>
          <w:caps/>
        </w:rPr>
        <w:t>aq</w:t>
      </w:r>
      <w:r w:rsidRPr="00993C0D">
        <w:t>.377.49</w:t>
      </w:r>
    </w:p>
    <w:p w14:paraId="5DF8A793" w14:textId="77777777" w:rsidR="004536D7" w:rsidRDefault="004536D7" w:rsidP="004536D7">
      <w:pPr>
        <w:spacing w:line="480" w:lineRule="auto"/>
      </w:pPr>
      <w:r>
        <w:t xml:space="preserve">Dimensions: </w:t>
      </w:r>
      <w:r w:rsidRPr="00993C0D">
        <w:t>L: 10.4; W: 7.5; H: 2.7</w:t>
      </w:r>
    </w:p>
    <w:p w14:paraId="2741A6D8" w14:textId="77777777" w:rsidR="004536D7" w:rsidRDefault="004536D7" w:rsidP="004536D7">
      <w:pPr>
        <w:spacing w:line="480" w:lineRule="auto"/>
      </w:pPr>
      <w:r>
        <w:t xml:space="preserve">Condition and Fabric: </w:t>
      </w:r>
      <w:r w:rsidRPr="00993C0D">
        <w:t>Cracks on discus. Clay near 10YR5/2 grayish brown, glaze burned 5YR3/1 very dark gray.</w:t>
      </w:r>
    </w:p>
    <w:p w14:paraId="1CAA6A49" w14:textId="77777777" w:rsidR="004536D7" w:rsidRDefault="004536D7" w:rsidP="004536D7">
      <w:pPr>
        <w:spacing w:line="480" w:lineRule="auto"/>
      </w:pPr>
      <w:r>
        <w:t xml:space="preserve">Description: </w:t>
      </w:r>
      <w:r w:rsidRPr="00993C0D">
        <w:t>Moldmade, from plaster mold.</w:t>
      </w:r>
      <w:r w:rsidRPr="00993C0D">
        <w:rPr>
          <w:b/>
        </w:rPr>
        <w:t xml:space="preserve"> </w:t>
      </w:r>
      <w:r w:rsidRPr="00993C0D">
        <w:t>Shoulder: Loeschcke form</w:t>
      </w:r>
      <w:r w:rsidRPr="00524C6D">
        <w:rPr>
          <w:caps/>
        </w:rPr>
        <w:t xml:space="preserve"> ii </w:t>
      </w:r>
      <w:r w:rsidR="00D46AEA">
        <w:t xml:space="preserve">a. </w:t>
      </w:r>
      <w:r w:rsidRPr="00993C0D">
        <w:t xml:space="preserve">Filling-hole almost centered; small air hole above </w:t>
      </w:r>
      <w:r>
        <w:t xml:space="preserve">the </w:t>
      </w:r>
      <w:r w:rsidRPr="00993C0D">
        <w:t>voluted angular-tipped nozzle. Raised base-ring marked off by two circular grooves.</w:t>
      </w:r>
    </w:p>
    <w:p w14:paraId="50BC46BD" w14:textId="77777777" w:rsidR="004536D7" w:rsidRDefault="004536D7" w:rsidP="004536D7">
      <w:pPr>
        <w:spacing w:line="480" w:lineRule="auto"/>
      </w:pPr>
      <w:r>
        <w:t xml:space="preserve">Discus Iconography: </w:t>
      </w:r>
      <w:r w:rsidR="00D46AEA">
        <w:t>H</w:t>
      </w:r>
      <w:r w:rsidR="00D46AEA" w:rsidRPr="00993C0D">
        <w:t xml:space="preserve">alf-nude man with hunting-spear, mantle flowing from his shoulders, </w:t>
      </w:r>
      <w:r w:rsidR="00D46AEA">
        <w:t xml:space="preserve">is </w:t>
      </w:r>
      <w:r w:rsidR="00D46AEA" w:rsidRPr="00993C0D">
        <w:t xml:space="preserve">rushing bent to left, accompanied by </w:t>
      </w:r>
      <w:r w:rsidR="00D46AEA">
        <w:t xml:space="preserve">a </w:t>
      </w:r>
      <w:r w:rsidR="00D46AEA" w:rsidRPr="00993C0D">
        <w:t>mastiff.</w:t>
      </w:r>
    </w:p>
    <w:p w14:paraId="61F2A0CB" w14:textId="77777777" w:rsidR="004536D7" w:rsidRDefault="004536D7" w:rsidP="004536D7">
      <w:pPr>
        <w:spacing w:line="480" w:lineRule="auto"/>
      </w:pPr>
      <w:r>
        <w:t xml:space="preserve">Type: </w:t>
      </w:r>
      <w:r w:rsidRPr="00993C0D">
        <w:t xml:space="preserve">Loeschcke </w:t>
      </w:r>
      <w:r w:rsidRPr="00524C6D">
        <w:rPr>
          <w:caps/>
        </w:rPr>
        <w:t xml:space="preserve">i </w:t>
      </w:r>
      <w:r w:rsidR="006D2D8D">
        <w:t>B; Bailey A group iii</w:t>
      </w:r>
    </w:p>
    <w:p w14:paraId="340F674F" w14:textId="77777777" w:rsidR="004536D7" w:rsidRDefault="004536D7" w:rsidP="004536D7">
      <w:pPr>
        <w:spacing w:line="480" w:lineRule="auto"/>
      </w:pPr>
      <w:r>
        <w:t xml:space="preserve">Place of Manufacture or Origin: </w:t>
      </w:r>
      <w:r w:rsidR="006D2D8D">
        <w:t>South Anatolia</w:t>
      </w:r>
    </w:p>
    <w:p w14:paraId="4DFB1A30" w14:textId="34F3E782" w:rsidR="004536D7" w:rsidRDefault="004536D7" w:rsidP="004536D7">
      <w:pPr>
        <w:spacing w:line="480" w:lineRule="auto"/>
      </w:pPr>
      <w:r>
        <w:t>Parallels:</w:t>
      </w:r>
      <w:r w:rsidRPr="00993C0D">
        <w:t xml:space="preserve"> Loeschcke 1919, no. 102, pl. </w:t>
      </w:r>
      <w:r w:rsidRPr="00B8794D">
        <w:t>IX;</w:t>
      </w:r>
      <w:r w:rsidRPr="00993C0D">
        <w:t xml:space="preserve"> Deneauve 1969, no. 686, pl. 67 (fr.); Gechter 1979, fig. 18.3; Bussière 2000, p. 249, no. 21, pl. 15 (from a different mold), and p. 179, decor </w:t>
      </w:r>
      <w:r w:rsidRPr="00524C6D">
        <w:rPr>
          <w:caps/>
        </w:rPr>
        <w:t>ii</w:t>
      </w:r>
      <w:r w:rsidRPr="00993C0D">
        <w:t>.a.3.(9) with more comparanda.</w:t>
      </w:r>
    </w:p>
    <w:p w14:paraId="0AEDC4D4" w14:textId="77777777" w:rsidR="00A26E6B" w:rsidRDefault="00A26E6B" w:rsidP="00A26E6B">
      <w:pPr>
        <w:spacing w:line="480" w:lineRule="auto"/>
      </w:pPr>
      <w:r>
        <w:t xml:space="preserve">Provenance: </w:t>
      </w:r>
    </w:p>
    <w:p w14:paraId="35289122" w14:textId="77777777" w:rsidR="004536D7" w:rsidRDefault="004536D7" w:rsidP="004536D7">
      <w:pPr>
        <w:spacing w:line="480" w:lineRule="auto"/>
      </w:pPr>
      <w:r>
        <w:t>Bibliography: Unpublished.</w:t>
      </w:r>
    </w:p>
    <w:p w14:paraId="70549C31" w14:textId="77777777" w:rsidR="00816D70" w:rsidRPr="00993C0D" w:rsidRDefault="004536D7" w:rsidP="004536D7">
      <w:pPr>
        <w:spacing w:line="480" w:lineRule="auto"/>
      </w:pPr>
      <w:r>
        <w:t xml:space="preserve">Date: </w:t>
      </w:r>
      <w:r w:rsidR="006D2D8D">
        <w:t>Augustan to Tiberian</w:t>
      </w:r>
    </w:p>
    <w:p w14:paraId="78F8F1A4"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4536D7">
        <w:rPr>
          <w:rFonts w:ascii="Palatino" w:hAnsi="Palatino"/>
        </w:rPr>
        <w:t xml:space="preserve"> -27</w:t>
      </w:r>
      <w:r>
        <w:rPr>
          <w:rFonts w:ascii="Palatino" w:hAnsi="Palatino"/>
        </w:rPr>
        <w:t xml:space="preserve">; </w:t>
      </w:r>
      <w:r w:rsidR="004536D7">
        <w:rPr>
          <w:rFonts w:ascii="Palatino" w:hAnsi="Palatino"/>
        </w:rPr>
        <w:t>37</w:t>
      </w:r>
    </w:p>
    <w:p w14:paraId="015B2BE0"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21AED744"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B850998" w14:textId="77777777" w:rsidR="00816D70" w:rsidRDefault="00816D70" w:rsidP="00816D70">
      <w:pPr>
        <w:pStyle w:val="Textedelespacerserv2"/>
        <w:numPr>
          <w:ilvl w:val="0"/>
          <w:numId w:val="0"/>
        </w:numPr>
        <w:spacing w:line="480" w:lineRule="auto"/>
        <w:jc w:val="left"/>
        <w:outlineLvl w:val="9"/>
        <w:rPr>
          <w:rFonts w:ascii="Palatino" w:hAnsi="Palatino"/>
        </w:rPr>
      </w:pPr>
    </w:p>
    <w:p w14:paraId="49CDF2E8" w14:textId="77777777" w:rsidR="0071278D" w:rsidRDefault="0071278D" w:rsidP="0071278D">
      <w:pPr>
        <w:spacing w:line="480" w:lineRule="auto"/>
      </w:pPr>
      <w:r>
        <w:t>Catalogue Number: 97</w:t>
      </w:r>
    </w:p>
    <w:p w14:paraId="7CEC98FA" w14:textId="77777777" w:rsidR="0071278D" w:rsidRDefault="0071278D" w:rsidP="0071278D">
      <w:pPr>
        <w:spacing w:line="480" w:lineRule="auto"/>
      </w:pPr>
      <w:r>
        <w:t xml:space="preserve">Inventory Number: </w:t>
      </w:r>
      <w:r w:rsidRPr="00993C0D">
        <w:t>83.</w:t>
      </w:r>
      <w:r w:rsidRPr="00524C6D">
        <w:rPr>
          <w:caps/>
        </w:rPr>
        <w:t>aq.</w:t>
      </w:r>
      <w:r w:rsidRPr="00993C0D">
        <w:t>377.537</w:t>
      </w:r>
    </w:p>
    <w:p w14:paraId="1BB5A1D6" w14:textId="77777777" w:rsidR="0071278D" w:rsidRDefault="0071278D" w:rsidP="0071278D">
      <w:pPr>
        <w:spacing w:line="480" w:lineRule="auto"/>
      </w:pPr>
      <w:r>
        <w:t xml:space="preserve">Dimensions: </w:t>
      </w:r>
      <w:r w:rsidRPr="00993C0D">
        <w:t>L: 9.5; W: 6.8; H: 2.3</w:t>
      </w:r>
    </w:p>
    <w:p w14:paraId="220E61B1" w14:textId="77777777" w:rsidR="0071278D" w:rsidRDefault="0071278D" w:rsidP="0071278D">
      <w:pPr>
        <w:spacing w:line="480" w:lineRule="auto"/>
      </w:pPr>
      <w:r>
        <w:t xml:space="preserve">Condition and Fabric: </w:t>
      </w:r>
      <w:r w:rsidRPr="00993C0D">
        <w:t>Intact. Clay 2.5Y8/2 white, glaze very worn, originally mostly 10YR4/2 dark grayish brown.</w:t>
      </w:r>
    </w:p>
    <w:p w14:paraId="1CC679B4" w14:textId="77777777" w:rsidR="0071278D" w:rsidRDefault="0071278D" w:rsidP="0071278D">
      <w:pPr>
        <w:spacing w:line="480" w:lineRule="auto"/>
      </w:pPr>
      <w:r>
        <w:t xml:space="preserve">Description: </w:t>
      </w:r>
      <w:r w:rsidRPr="00993C0D">
        <w:t>Moldmade, from plaster mold</w:t>
      </w:r>
      <w:r w:rsidRPr="00677B4B">
        <w:t>.</w:t>
      </w:r>
      <w:r w:rsidRPr="00993C0D">
        <w:rPr>
          <w:b/>
        </w:rPr>
        <w:t xml:space="preserve"> </w:t>
      </w:r>
      <w:r w:rsidRPr="00993C0D">
        <w:t>Shoulder: Loeschcke form</w:t>
      </w:r>
      <w:r w:rsidRPr="00524C6D">
        <w:rPr>
          <w:caps/>
        </w:rPr>
        <w:t xml:space="preserve"> ii </w:t>
      </w:r>
      <w:r w:rsidRPr="00993C0D">
        <w:t xml:space="preserve">a. Filling-hole in lower </w:t>
      </w:r>
      <w:r>
        <w:t xml:space="preserve">part of the </w:t>
      </w:r>
      <w:r w:rsidRPr="00993C0D">
        <w:t xml:space="preserve">discus. Voluted angular-tipped nozzle. Raised base-ring marked off </w:t>
      </w:r>
      <w:r>
        <w:t>by</w:t>
      </w:r>
      <w:r w:rsidRPr="00993C0D">
        <w:t xml:space="preserve"> two </w:t>
      </w:r>
      <w:r>
        <w:t xml:space="preserve">circular </w:t>
      </w:r>
      <w:r w:rsidRPr="00993C0D">
        <w:t>grooves.</w:t>
      </w:r>
    </w:p>
    <w:p w14:paraId="05379CED" w14:textId="77777777" w:rsidR="0071278D" w:rsidRDefault="0071278D" w:rsidP="0071278D">
      <w:pPr>
        <w:spacing w:line="480" w:lineRule="auto"/>
      </w:pPr>
      <w:r>
        <w:t xml:space="preserve">Discus Iconography: </w:t>
      </w:r>
      <w:r w:rsidR="00D46AEA">
        <w:t>E</w:t>
      </w:r>
      <w:r w:rsidR="00D46AEA" w:rsidRPr="00993C0D">
        <w:t xml:space="preserve">rotic scene with two lovers on a bed; </w:t>
      </w:r>
      <w:r w:rsidR="00D46AEA">
        <w:t xml:space="preserve">the </w:t>
      </w:r>
      <w:r w:rsidR="00D46AEA" w:rsidRPr="00993C0D">
        <w:t xml:space="preserve">woman </w:t>
      </w:r>
      <w:r w:rsidR="00D46AEA">
        <w:t>on</w:t>
      </w:r>
      <w:r w:rsidR="00D46AEA" w:rsidRPr="00993C0D">
        <w:t xml:space="preserve"> </w:t>
      </w:r>
      <w:r w:rsidR="00D46AEA">
        <w:t xml:space="preserve">the </w:t>
      </w:r>
      <w:r w:rsidR="00D46AEA" w:rsidRPr="00993C0D">
        <w:t xml:space="preserve">right </w:t>
      </w:r>
      <w:r w:rsidR="00D46AEA">
        <w:t xml:space="preserve">is </w:t>
      </w:r>
      <w:r w:rsidR="00D46AEA" w:rsidRPr="00993C0D">
        <w:t xml:space="preserve">crouching on all fours; </w:t>
      </w:r>
      <w:r w:rsidR="00D46AEA">
        <w:t xml:space="preserve">the </w:t>
      </w:r>
      <w:r w:rsidR="00D46AEA" w:rsidRPr="00993C0D">
        <w:t xml:space="preserve">man </w:t>
      </w:r>
      <w:r w:rsidR="00D46AEA">
        <w:t xml:space="preserve">is </w:t>
      </w:r>
      <w:r w:rsidR="00D46AEA" w:rsidRPr="00993C0D">
        <w:t xml:space="preserve">kneeling behind her with </w:t>
      </w:r>
      <w:r w:rsidR="00D46AEA">
        <w:t xml:space="preserve">his </w:t>
      </w:r>
      <w:r w:rsidR="00D46AEA" w:rsidRPr="00993C0D">
        <w:t>left hand on her back.</w:t>
      </w:r>
    </w:p>
    <w:p w14:paraId="418BDBDB" w14:textId="77777777" w:rsidR="0071278D" w:rsidRDefault="0071278D" w:rsidP="0071278D">
      <w:pPr>
        <w:spacing w:line="480" w:lineRule="auto"/>
      </w:pPr>
      <w:r>
        <w:t xml:space="preserve">Type: </w:t>
      </w:r>
      <w:r w:rsidRPr="00993C0D">
        <w:t xml:space="preserve">Loeschcke </w:t>
      </w:r>
      <w:r w:rsidRPr="00524C6D">
        <w:rPr>
          <w:caps/>
        </w:rPr>
        <w:t xml:space="preserve">i </w:t>
      </w:r>
      <w:r w:rsidR="006D2D8D">
        <w:t>B; Bailey A group iii</w:t>
      </w:r>
    </w:p>
    <w:p w14:paraId="2D7E3D65" w14:textId="77777777" w:rsidR="0071278D" w:rsidRDefault="0071278D" w:rsidP="0071278D">
      <w:pPr>
        <w:spacing w:line="480" w:lineRule="auto"/>
      </w:pPr>
      <w:r>
        <w:t xml:space="preserve">Place of Manufacture or Origin: </w:t>
      </w:r>
      <w:r w:rsidR="006D2D8D">
        <w:t>Unknown</w:t>
      </w:r>
    </w:p>
    <w:p w14:paraId="5F06278D" w14:textId="77777777" w:rsidR="0071278D" w:rsidRDefault="0071278D" w:rsidP="0071278D">
      <w:pPr>
        <w:spacing w:line="480" w:lineRule="auto"/>
      </w:pPr>
      <w:r>
        <w:t xml:space="preserve">Parallels: </w:t>
      </w:r>
      <w:r w:rsidRPr="00993C0D">
        <w:t xml:space="preserve">Bailey BM </w:t>
      </w:r>
      <w:r w:rsidRPr="00524C6D">
        <w:rPr>
          <w:caps/>
        </w:rPr>
        <w:t>ii</w:t>
      </w:r>
      <w:r w:rsidRPr="00993C0D">
        <w:t xml:space="preserve">, Q 835, pl. 7, similar but with rounded shoulder (see p. 66 for further refs.); Goethert-Polaschek 1985, no. 127, pl. 35, decor M130; Bussière 2000, p. 262, no. 327, decor </w:t>
      </w:r>
      <w:r w:rsidRPr="00524C6D">
        <w:rPr>
          <w:caps/>
        </w:rPr>
        <w:t>ii</w:t>
      </w:r>
      <w:r w:rsidRPr="00993C0D">
        <w:t>.f.2.(7) (with further refs.).</w:t>
      </w:r>
    </w:p>
    <w:p w14:paraId="5EA4AA9E" w14:textId="77777777" w:rsidR="00A26E6B" w:rsidRDefault="00A26E6B" w:rsidP="00A26E6B">
      <w:pPr>
        <w:spacing w:line="480" w:lineRule="auto"/>
      </w:pPr>
      <w:r>
        <w:t xml:space="preserve">Provenance: </w:t>
      </w:r>
    </w:p>
    <w:p w14:paraId="0A284097" w14:textId="7738E87A" w:rsidR="0071278D" w:rsidRDefault="0071278D" w:rsidP="0071278D">
      <w:pPr>
        <w:spacing w:line="480" w:lineRule="auto"/>
      </w:pPr>
      <w:r>
        <w:t xml:space="preserve">Bibliography: </w:t>
      </w:r>
      <w:ins w:id="2" w:author="Benedicte Gilman" w:date="2016-07-19T16:41:00Z">
        <w:r w:rsidR="00E725A5">
          <w:t xml:space="preserve">Galerie Günter Puhze 1982, no. 258. </w:t>
        </w:r>
      </w:ins>
      <w:del w:id="3" w:author="Benedicte Gilman" w:date="2016-07-19T16:41:00Z">
        <w:r w:rsidDel="00E725A5">
          <w:delText>Unpublished.</w:delText>
        </w:r>
      </w:del>
    </w:p>
    <w:p w14:paraId="454297B4" w14:textId="77777777" w:rsidR="00816D70" w:rsidRPr="00993C0D" w:rsidRDefault="0071278D" w:rsidP="0071278D">
      <w:pPr>
        <w:spacing w:line="480" w:lineRule="auto"/>
      </w:pPr>
      <w:r>
        <w:t xml:space="preserve">Date: </w:t>
      </w:r>
      <w:r w:rsidR="006D2D8D">
        <w:t>Augustan to Tiberian</w:t>
      </w:r>
    </w:p>
    <w:p w14:paraId="26C2ACBC"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71278D">
        <w:rPr>
          <w:rFonts w:ascii="Palatino" w:hAnsi="Palatino"/>
        </w:rPr>
        <w:t xml:space="preserve"> -27</w:t>
      </w:r>
      <w:r>
        <w:rPr>
          <w:rFonts w:ascii="Palatino" w:hAnsi="Palatino"/>
        </w:rPr>
        <w:t xml:space="preserve">; </w:t>
      </w:r>
      <w:r w:rsidR="0071278D">
        <w:rPr>
          <w:rFonts w:ascii="Palatino" w:hAnsi="Palatino"/>
        </w:rPr>
        <w:t>37</w:t>
      </w:r>
    </w:p>
    <w:p w14:paraId="156961B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06D5A263"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CC376B2" w14:textId="77777777" w:rsidR="00816D70" w:rsidRDefault="00816D70" w:rsidP="00816D70">
      <w:pPr>
        <w:pStyle w:val="Textedelespacerserv2"/>
        <w:numPr>
          <w:ilvl w:val="0"/>
          <w:numId w:val="0"/>
        </w:numPr>
        <w:spacing w:line="480" w:lineRule="auto"/>
        <w:jc w:val="left"/>
        <w:outlineLvl w:val="9"/>
        <w:rPr>
          <w:rFonts w:ascii="Palatino" w:hAnsi="Palatino"/>
        </w:rPr>
      </w:pPr>
    </w:p>
    <w:p w14:paraId="01AD767D" w14:textId="77777777" w:rsidR="009C76E4" w:rsidRDefault="009C76E4" w:rsidP="009C76E4">
      <w:pPr>
        <w:spacing w:line="480" w:lineRule="auto"/>
      </w:pPr>
      <w:r>
        <w:t>Catalogue Number: 98</w:t>
      </w:r>
    </w:p>
    <w:p w14:paraId="76A75B7E" w14:textId="77777777" w:rsidR="009C76E4" w:rsidRDefault="009C76E4" w:rsidP="009C76E4">
      <w:pPr>
        <w:spacing w:line="480" w:lineRule="auto"/>
      </w:pPr>
      <w:r>
        <w:t xml:space="preserve">Inventory Number: </w:t>
      </w:r>
      <w:r w:rsidRPr="00993C0D">
        <w:t>83.</w:t>
      </w:r>
      <w:r w:rsidRPr="00524C6D">
        <w:rPr>
          <w:caps/>
        </w:rPr>
        <w:t>aq</w:t>
      </w:r>
      <w:r w:rsidRPr="00993C0D">
        <w:t>.377.26</w:t>
      </w:r>
    </w:p>
    <w:p w14:paraId="0D6DF8ED" w14:textId="77777777" w:rsidR="009C76E4" w:rsidRDefault="009C76E4" w:rsidP="009C76E4">
      <w:pPr>
        <w:spacing w:line="480" w:lineRule="auto"/>
      </w:pPr>
      <w:r>
        <w:t xml:space="preserve">Dimensions: </w:t>
      </w:r>
      <w:r w:rsidRPr="00993C0D">
        <w:t>L: 10.0; W: 7.0; H: 2.7</w:t>
      </w:r>
    </w:p>
    <w:p w14:paraId="4EF341C9" w14:textId="77777777" w:rsidR="009C76E4" w:rsidRDefault="009C76E4" w:rsidP="009C76E4">
      <w:pPr>
        <w:spacing w:line="480" w:lineRule="auto"/>
      </w:pPr>
      <w:r>
        <w:t xml:space="preserve">Condition and Fabric: </w:t>
      </w:r>
      <w:r w:rsidRPr="00993C0D">
        <w:t>Clay 7.5YR6/4 light brown, glaze much burned, originally 10YR4/2 dark grayish brown.</w:t>
      </w:r>
    </w:p>
    <w:p w14:paraId="652FA3DE" w14:textId="19319A73" w:rsidR="009C76E4" w:rsidRDefault="009C76E4" w:rsidP="009C76E4">
      <w:pPr>
        <w:spacing w:line="480" w:lineRule="auto"/>
      </w:pPr>
      <w:r>
        <w:t xml:space="preserve">Description: </w:t>
      </w:r>
      <w:r w:rsidRPr="00993C0D">
        <w:t>Moldmade.</w:t>
      </w:r>
      <w:r w:rsidRPr="00993C0D">
        <w:rPr>
          <w:b/>
        </w:rPr>
        <w:t xml:space="preserve"> </w:t>
      </w:r>
      <w:r w:rsidRPr="00993C0D">
        <w:t xml:space="preserve">Intact. Shoulder: Loeschcke form </w:t>
      </w:r>
      <w:r w:rsidRPr="00524C6D">
        <w:rPr>
          <w:caps/>
        </w:rPr>
        <w:t>ii</w:t>
      </w:r>
      <w:r w:rsidRPr="00993C0D">
        <w:t xml:space="preserve"> b. </w:t>
      </w:r>
      <w:r w:rsidRPr="00C57157">
        <w:t>Filling</w:t>
      </w:r>
      <w:r w:rsidRPr="00993C0D">
        <w:t xml:space="preserve">-hole slightly to right with remains of corroded iron </w:t>
      </w:r>
      <w:r w:rsidR="008B4C45">
        <w:t>wick-nail</w:t>
      </w:r>
      <w:r w:rsidRPr="00993C0D">
        <w:t xml:space="preserve">. Voluted angular-tipped nozzle. Base marked off </w:t>
      </w:r>
      <w:r>
        <w:t xml:space="preserve">by one </w:t>
      </w:r>
      <w:r w:rsidRPr="00993C0D">
        <w:t>circular groove.</w:t>
      </w:r>
    </w:p>
    <w:p w14:paraId="6FAE7268" w14:textId="522F89A1" w:rsidR="009C76E4" w:rsidRDefault="009C76E4" w:rsidP="009C76E4">
      <w:pPr>
        <w:spacing w:line="480" w:lineRule="auto"/>
      </w:pPr>
      <w:r>
        <w:t xml:space="preserve">Discus Iconography: </w:t>
      </w:r>
      <w:r w:rsidR="00D46AEA">
        <w:t>D</w:t>
      </w:r>
      <w:r w:rsidR="00D46AEA" w:rsidRPr="00993C0D">
        <w:t xml:space="preserve">raped and winged Victory standing to left, holding </w:t>
      </w:r>
      <w:r w:rsidR="00D46AEA">
        <w:t xml:space="preserve">a </w:t>
      </w:r>
      <w:r w:rsidR="00D46AEA" w:rsidRPr="00993C0D">
        <w:t xml:space="preserve">shield </w:t>
      </w:r>
      <w:r w:rsidR="00D46AEA" w:rsidRPr="00C57157">
        <w:t>inscribed {{insc:</w:t>
      </w:r>
      <w:r w:rsidR="00D46AEA" w:rsidRPr="00C57157">
        <w:rPr>
          <w:caps/>
        </w:rPr>
        <w:t>ob</w:t>
      </w:r>
      <w:r w:rsidR="00D46AEA" w:rsidRPr="00C57157">
        <w:t xml:space="preserve"> </w:t>
      </w:r>
      <w:r w:rsidR="00D46AEA" w:rsidRPr="00C57157">
        <w:rPr>
          <w:caps/>
        </w:rPr>
        <w:t>ciivis ser[vatos]</w:t>
      </w:r>
      <w:r w:rsidR="00AD61FF">
        <w:rPr>
          <w:caps/>
        </w:rPr>
        <w:t>}}</w:t>
      </w:r>
      <w:r w:rsidR="00D46AEA" w:rsidRPr="00C57157">
        <w:t>.</w:t>
      </w:r>
    </w:p>
    <w:p w14:paraId="1267FC2A" w14:textId="77777777" w:rsidR="009C76E4" w:rsidRDefault="009C76E4" w:rsidP="009C76E4">
      <w:pPr>
        <w:spacing w:line="480" w:lineRule="auto"/>
      </w:pPr>
      <w:r>
        <w:t xml:space="preserve">Type: </w:t>
      </w:r>
      <w:r w:rsidRPr="00993C0D">
        <w:t xml:space="preserve">Loeschcke </w:t>
      </w:r>
      <w:r w:rsidRPr="00524C6D">
        <w:rPr>
          <w:caps/>
        </w:rPr>
        <w:t xml:space="preserve">i </w:t>
      </w:r>
      <w:r w:rsidR="006D2D8D">
        <w:t>B; Bailey A group iii</w:t>
      </w:r>
    </w:p>
    <w:p w14:paraId="3A419ED1" w14:textId="77777777" w:rsidR="009C76E4" w:rsidRDefault="009C76E4" w:rsidP="009C76E4">
      <w:pPr>
        <w:spacing w:line="480" w:lineRule="auto"/>
      </w:pPr>
      <w:r>
        <w:t xml:space="preserve">Place of Manufacture or Origin: </w:t>
      </w:r>
      <w:r w:rsidR="006D2D8D">
        <w:t>Anatolia</w:t>
      </w:r>
    </w:p>
    <w:p w14:paraId="02767D50" w14:textId="77777777" w:rsidR="009C76E4" w:rsidRDefault="009C76E4" w:rsidP="009C76E4">
      <w:pPr>
        <w:spacing w:line="480" w:lineRule="auto"/>
      </w:pPr>
      <w:r>
        <w:t xml:space="preserve">Parallels: </w:t>
      </w:r>
      <w:r w:rsidRPr="00993C0D">
        <w:t xml:space="preserve">Bailey BM </w:t>
      </w:r>
      <w:r w:rsidRPr="00524C6D">
        <w:rPr>
          <w:caps/>
        </w:rPr>
        <w:t>ii</w:t>
      </w:r>
      <w:r w:rsidRPr="00993C0D">
        <w:t>, pp. 26–28, fig. 22 (with further refs.); Hayes 1980, p. 61, no. 267; Goethert-Polaschek 1985, no. 96, pl. 26; Hellmann 1985, p. 6, no. 3; Amaré Taffalla 1988, p. 70, fig. 111; Olcina, Reginard, and Sánchez 1990, p. 30, no. 18 (fr.) (</w:t>
      </w:r>
      <w:r w:rsidR="00E626B7">
        <w:t>{{loc_0000:</w:t>
      </w:r>
      <w:r w:rsidRPr="00993C0D">
        <w:t>Tossal de Manises</w:t>
      </w:r>
      <w:r w:rsidR="00E626B7">
        <w:t>}}</w:t>
      </w:r>
      <w:r w:rsidRPr="00993C0D">
        <w:t xml:space="preserve">); </w:t>
      </w:r>
      <w:r w:rsidRPr="00993C0D">
        <w:rPr>
          <w:i/>
        </w:rPr>
        <w:t>LIMC</w:t>
      </w:r>
      <w:r w:rsidRPr="00993C0D">
        <w:t xml:space="preserve"> 8.2, p. 178, no. 171</w:t>
      </w:r>
      <w:r>
        <w:t>, s.v. Victoria</w:t>
      </w:r>
      <w:r w:rsidRPr="00993C0D">
        <w:t xml:space="preserve">; Bussière 2000, p. 167, decor </w:t>
      </w:r>
      <w:r w:rsidRPr="00524C6D">
        <w:rPr>
          <w:caps/>
        </w:rPr>
        <w:t>i</w:t>
      </w:r>
      <w:r w:rsidRPr="00993C0D">
        <w:t xml:space="preserve">.b.9.(5); Rodríguez Martín 2002, no. 87, pl. 19 (Loeschcke </w:t>
      </w:r>
      <w:r w:rsidRPr="00524C6D">
        <w:rPr>
          <w:caps/>
        </w:rPr>
        <w:t>iv</w:t>
      </w:r>
      <w:r w:rsidRPr="00993C0D">
        <w:t>); Rivet 2003, p. 136, nos. 113–14; Hanotte 2005, pl. 64, fig. 7.</w:t>
      </w:r>
    </w:p>
    <w:p w14:paraId="6E3269AB" w14:textId="77777777" w:rsidR="00A26E6B" w:rsidRDefault="00A26E6B" w:rsidP="00A26E6B">
      <w:pPr>
        <w:spacing w:line="480" w:lineRule="auto"/>
      </w:pPr>
      <w:r>
        <w:t xml:space="preserve">Provenance: </w:t>
      </w:r>
    </w:p>
    <w:p w14:paraId="16B2212F" w14:textId="77777777" w:rsidR="009C76E4" w:rsidRDefault="009C76E4" w:rsidP="009C76E4">
      <w:pPr>
        <w:spacing w:line="480" w:lineRule="auto"/>
      </w:pPr>
      <w:r>
        <w:t>Bibliography: Unpublished.</w:t>
      </w:r>
    </w:p>
    <w:p w14:paraId="4AAFC79E" w14:textId="153FD59C" w:rsidR="00816D70" w:rsidRPr="00993C0D" w:rsidRDefault="00A50BDB" w:rsidP="009C76E4">
      <w:pPr>
        <w:spacing w:line="480" w:lineRule="auto"/>
      </w:pPr>
      <w:r>
        <w:t>Date: Late</w:t>
      </w:r>
      <w:r w:rsidR="006D2D8D">
        <w:t xml:space="preserve"> Augustan to Early Flavian</w:t>
      </w:r>
    </w:p>
    <w:p w14:paraId="5489C413"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75</w:t>
      </w:r>
    </w:p>
    <w:p w14:paraId="4433F846"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18C87A70"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E0DC878" w14:textId="77777777" w:rsidR="00816D70" w:rsidRDefault="00816D70" w:rsidP="00816D70">
      <w:pPr>
        <w:pStyle w:val="Textedelespacerserv2"/>
        <w:numPr>
          <w:ilvl w:val="0"/>
          <w:numId w:val="0"/>
        </w:numPr>
        <w:spacing w:line="480" w:lineRule="auto"/>
        <w:jc w:val="left"/>
        <w:outlineLvl w:val="9"/>
        <w:rPr>
          <w:rFonts w:ascii="Palatino" w:hAnsi="Palatino"/>
        </w:rPr>
      </w:pPr>
    </w:p>
    <w:p w14:paraId="51D07CC2" w14:textId="77777777" w:rsidR="009C76E4" w:rsidRDefault="009C76E4" w:rsidP="009C76E4">
      <w:pPr>
        <w:spacing w:line="480" w:lineRule="auto"/>
      </w:pPr>
      <w:r>
        <w:t>Catalogue Number: 99</w:t>
      </w:r>
    </w:p>
    <w:p w14:paraId="464EFE29" w14:textId="77777777" w:rsidR="009C76E4" w:rsidRDefault="009C76E4" w:rsidP="009C76E4">
      <w:pPr>
        <w:spacing w:line="480" w:lineRule="auto"/>
      </w:pPr>
      <w:r>
        <w:t xml:space="preserve">Inventory Number: </w:t>
      </w:r>
      <w:r w:rsidRPr="00993C0D">
        <w:t>83.</w:t>
      </w:r>
      <w:r w:rsidRPr="00524C6D">
        <w:rPr>
          <w:caps/>
        </w:rPr>
        <w:t>aq</w:t>
      </w:r>
      <w:r w:rsidRPr="00993C0D">
        <w:t>.377.27</w:t>
      </w:r>
    </w:p>
    <w:p w14:paraId="5F794302" w14:textId="77777777" w:rsidR="009C76E4" w:rsidRDefault="009C76E4" w:rsidP="009C76E4">
      <w:pPr>
        <w:spacing w:line="480" w:lineRule="auto"/>
      </w:pPr>
      <w:r>
        <w:t xml:space="preserve">Dimensions: </w:t>
      </w:r>
      <w:r w:rsidRPr="00993C0D">
        <w:t>L: 10.0; W: 7.2; H: 2.4</w:t>
      </w:r>
    </w:p>
    <w:p w14:paraId="4A0C94F1" w14:textId="77777777" w:rsidR="009C76E4" w:rsidRDefault="009C76E4" w:rsidP="009C76E4">
      <w:pPr>
        <w:spacing w:line="480" w:lineRule="auto"/>
      </w:pPr>
      <w:r>
        <w:t xml:space="preserve">Condition and Fabric: </w:t>
      </w:r>
      <w:r w:rsidRPr="00993C0D">
        <w:t>Intact. Clay 10YR7/3 very pale brown, glaze shifting from 10YR4/2 to 10YR4/3 dark grayish brown to dark brown.</w:t>
      </w:r>
    </w:p>
    <w:p w14:paraId="5FBACCFF" w14:textId="5D6BD332" w:rsidR="009C76E4" w:rsidRDefault="009C76E4" w:rsidP="009C76E4">
      <w:pPr>
        <w:spacing w:line="480" w:lineRule="auto"/>
      </w:pPr>
      <w:r>
        <w:t xml:space="preserve">Description: </w:t>
      </w:r>
      <w:r w:rsidRPr="00993C0D">
        <w:t xml:space="preserve">Moldmade, from plaster mold. Shoulder: Loeschcke form </w:t>
      </w:r>
      <w:r w:rsidRPr="00524C6D">
        <w:rPr>
          <w:caps/>
        </w:rPr>
        <w:t>iii</w:t>
      </w:r>
      <w:r w:rsidRPr="00993C0D">
        <w:t xml:space="preserve"> a. Filling-hole in lower </w:t>
      </w:r>
      <w:r>
        <w:t>field</w:t>
      </w:r>
      <w:r w:rsidRPr="00993C0D">
        <w:t xml:space="preserve"> with corroded iron </w:t>
      </w:r>
      <w:r w:rsidR="008B4C45">
        <w:t>wick-nail</w:t>
      </w:r>
      <w:r w:rsidRPr="00993C0D">
        <w:t xml:space="preserve"> fr. Voluted angular-tipped nozzle. Raised base-ring marked off </w:t>
      </w:r>
      <w:r>
        <w:t>by</w:t>
      </w:r>
      <w:r w:rsidRPr="00993C0D">
        <w:t xml:space="preserve"> two </w:t>
      </w:r>
      <w:r>
        <w:t xml:space="preserve">circular </w:t>
      </w:r>
      <w:r w:rsidRPr="00993C0D">
        <w:t xml:space="preserve">grooves. </w:t>
      </w:r>
      <w:r w:rsidRPr="00993C0D">
        <w:rPr>
          <w:i/>
        </w:rPr>
        <w:t>Planta pedis</w:t>
      </w:r>
      <w:r w:rsidRPr="00993C0D">
        <w:t xml:space="preserve"> without letters(?).</w:t>
      </w:r>
    </w:p>
    <w:p w14:paraId="1C573E9C" w14:textId="1C5AA7F5" w:rsidR="009C76E4" w:rsidRDefault="009C76E4" w:rsidP="009C76E4">
      <w:pPr>
        <w:spacing w:line="480" w:lineRule="auto"/>
      </w:pPr>
      <w:r>
        <w:t xml:space="preserve">Discus Iconography: </w:t>
      </w:r>
      <w:r w:rsidR="00D46AEA" w:rsidRPr="00993C0D">
        <w:t xml:space="preserve">Mercury walking to left, nude except for loin-string and </w:t>
      </w:r>
      <w:r w:rsidR="002F5B2E">
        <w:t>hi</w:t>
      </w:r>
      <w:r w:rsidR="00D46AEA" w:rsidRPr="002F5B2E">
        <w:t>mation</w:t>
      </w:r>
      <w:r w:rsidR="00D46AEA" w:rsidRPr="00993C0D">
        <w:t xml:space="preserve"> folded around his left arm; he wears </w:t>
      </w:r>
      <w:r w:rsidR="00D46AEA">
        <w:t xml:space="preserve">a </w:t>
      </w:r>
      <w:r w:rsidR="00D46AEA" w:rsidRPr="00993C0D">
        <w:t xml:space="preserve">round-brimmed petasus, </w:t>
      </w:r>
      <w:r w:rsidR="00D46AEA">
        <w:t xml:space="preserve">holds a </w:t>
      </w:r>
      <w:r w:rsidR="00D46AEA" w:rsidRPr="00993C0D">
        <w:t xml:space="preserve">caduceus in his left hand, </w:t>
      </w:r>
      <w:r w:rsidR="00D46AEA">
        <w:t xml:space="preserve">a </w:t>
      </w:r>
      <w:r w:rsidR="00D46AEA" w:rsidRPr="00993C0D">
        <w:t>purse with three strings in his right.</w:t>
      </w:r>
    </w:p>
    <w:p w14:paraId="5A09B6B2" w14:textId="77777777" w:rsidR="009C76E4" w:rsidRDefault="009C76E4" w:rsidP="009C76E4">
      <w:pPr>
        <w:spacing w:line="480" w:lineRule="auto"/>
      </w:pPr>
      <w:r>
        <w:t xml:space="preserve">Type: </w:t>
      </w:r>
      <w:r w:rsidRPr="00993C0D">
        <w:t xml:space="preserve">Loeschcke </w:t>
      </w:r>
      <w:r w:rsidRPr="00524C6D">
        <w:rPr>
          <w:caps/>
        </w:rPr>
        <w:t xml:space="preserve">i </w:t>
      </w:r>
      <w:r w:rsidR="006D2D8D">
        <w:t>B; Bailey A group iii</w:t>
      </w:r>
    </w:p>
    <w:p w14:paraId="41B2A434" w14:textId="77777777" w:rsidR="009C76E4" w:rsidRDefault="009C76E4" w:rsidP="009C76E4">
      <w:pPr>
        <w:spacing w:line="480" w:lineRule="auto"/>
      </w:pPr>
      <w:r>
        <w:t xml:space="preserve">Place of Manufacture or Origin: </w:t>
      </w:r>
      <w:r w:rsidR="006D2D8D">
        <w:t>North Africa</w:t>
      </w:r>
    </w:p>
    <w:p w14:paraId="7D523B0D" w14:textId="77777777" w:rsidR="009C76E4" w:rsidRDefault="009C76E4" w:rsidP="009C76E4">
      <w:pPr>
        <w:spacing w:line="480" w:lineRule="auto"/>
      </w:pPr>
      <w:r>
        <w:t xml:space="preserve">Parallels: </w:t>
      </w:r>
      <w:r w:rsidRPr="00993C0D">
        <w:t>Goldman et al. 1950, no. 409, pl. 111 (Tarsus); Vegas 1966a, nos. 217–18, pl. 6 (</w:t>
      </w:r>
      <w:r w:rsidR="009916F0">
        <w:t>{{loc_0000:</w:t>
      </w:r>
      <w:r w:rsidRPr="00993C0D">
        <w:t>Novaesium</w:t>
      </w:r>
      <w:r w:rsidR="009916F0">
        <w:t>}}</w:t>
      </w:r>
      <w:r w:rsidRPr="00993C0D">
        <w:t>); Leibundgut 1977, p. 139, no. 397, motif 40, pl. 26 (fr.); Raselli-Nydegger 1998, no. 22, pl. 38.</w:t>
      </w:r>
    </w:p>
    <w:p w14:paraId="1F0CC6D3" w14:textId="77777777" w:rsidR="00A26E6B" w:rsidRDefault="00A26E6B" w:rsidP="00A26E6B">
      <w:pPr>
        <w:spacing w:line="480" w:lineRule="auto"/>
      </w:pPr>
      <w:r>
        <w:t xml:space="preserve">Provenance: </w:t>
      </w:r>
    </w:p>
    <w:p w14:paraId="56B04B98" w14:textId="77777777" w:rsidR="009C76E4" w:rsidRDefault="009C76E4" w:rsidP="009C76E4">
      <w:pPr>
        <w:spacing w:line="480" w:lineRule="auto"/>
      </w:pPr>
      <w:r>
        <w:t>Bibliography: Unpublished.</w:t>
      </w:r>
    </w:p>
    <w:p w14:paraId="4450F962" w14:textId="77777777" w:rsidR="00816D70" w:rsidRPr="00993C0D" w:rsidRDefault="009C76E4" w:rsidP="009C76E4">
      <w:pPr>
        <w:spacing w:line="480" w:lineRule="auto"/>
      </w:pPr>
      <w:r>
        <w:t xml:space="preserve">Date: </w:t>
      </w:r>
      <w:r w:rsidR="006D2D8D">
        <w:t>Late Augustan to Early Flavian</w:t>
      </w:r>
    </w:p>
    <w:p w14:paraId="717C0568"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75</w:t>
      </w:r>
    </w:p>
    <w:p w14:paraId="3DE85AB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15EC388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2407E8A" w14:textId="77777777" w:rsidR="00816D70" w:rsidRDefault="00816D70" w:rsidP="00816D70">
      <w:pPr>
        <w:pStyle w:val="Textedelespacerserv2"/>
        <w:numPr>
          <w:ilvl w:val="0"/>
          <w:numId w:val="0"/>
        </w:numPr>
        <w:spacing w:line="480" w:lineRule="auto"/>
        <w:jc w:val="left"/>
        <w:outlineLvl w:val="9"/>
        <w:rPr>
          <w:rFonts w:ascii="Palatino" w:hAnsi="Palatino"/>
        </w:rPr>
      </w:pPr>
    </w:p>
    <w:p w14:paraId="1F432729" w14:textId="77777777" w:rsidR="009C76E4" w:rsidRDefault="009C76E4" w:rsidP="009C76E4">
      <w:pPr>
        <w:spacing w:line="480" w:lineRule="auto"/>
      </w:pPr>
      <w:r>
        <w:t>Catalogue Number: 100</w:t>
      </w:r>
    </w:p>
    <w:p w14:paraId="6E421E1E" w14:textId="77777777" w:rsidR="009C76E4" w:rsidRDefault="009C76E4" w:rsidP="009C76E4">
      <w:pPr>
        <w:spacing w:line="480" w:lineRule="auto"/>
      </w:pPr>
      <w:r>
        <w:t xml:space="preserve">Inventory Number: </w:t>
      </w:r>
      <w:r w:rsidRPr="00993C0D">
        <w:t>83.</w:t>
      </w:r>
      <w:r w:rsidRPr="00524C6D">
        <w:rPr>
          <w:caps/>
        </w:rPr>
        <w:t>aq</w:t>
      </w:r>
      <w:r w:rsidRPr="00993C0D">
        <w:t>.377.34</w:t>
      </w:r>
    </w:p>
    <w:p w14:paraId="798A5703" w14:textId="77777777" w:rsidR="009C76E4" w:rsidRDefault="009C76E4" w:rsidP="009C76E4">
      <w:pPr>
        <w:spacing w:line="480" w:lineRule="auto"/>
      </w:pPr>
      <w:r>
        <w:t xml:space="preserve">Dimensions: </w:t>
      </w:r>
      <w:r w:rsidR="00A52066" w:rsidRPr="00993C0D">
        <w:t>L: 11.1; W: 8.2; H: 2.8</w:t>
      </w:r>
    </w:p>
    <w:p w14:paraId="4B390081" w14:textId="77777777" w:rsidR="009C76E4" w:rsidRDefault="009C76E4" w:rsidP="009C76E4">
      <w:pPr>
        <w:spacing w:line="480" w:lineRule="auto"/>
      </w:pPr>
      <w:r>
        <w:t xml:space="preserve">Condition and Fabric: </w:t>
      </w:r>
      <w:r w:rsidR="00A52066" w:rsidRPr="00993C0D">
        <w:t>Intact. Clay 10YR7/3 very pale brown, mottled glaze 7.5YR5/4 brown.</w:t>
      </w:r>
    </w:p>
    <w:p w14:paraId="64D53CC9" w14:textId="35EA6A05" w:rsidR="009C76E4" w:rsidRDefault="009C76E4" w:rsidP="009C76E4">
      <w:pPr>
        <w:spacing w:line="480" w:lineRule="auto"/>
      </w:pPr>
      <w:r>
        <w:t xml:space="preserve">Description: </w:t>
      </w:r>
      <w:r w:rsidR="00A52066" w:rsidRPr="00993C0D">
        <w:t>Moldmade, from plaster mold.</w:t>
      </w:r>
      <w:r w:rsidR="00A52066" w:rsidRPr="00993C0D">
        <w:rPr>
          <w:b/>
        </w:rPr>
        <w:t xml:space="preserve"> </w:t>
      </w:r>
      <w:r w:rsidR="00A52066" w:rsidRPr="00993C0D">
        <w:t xml:space="preserve">Shoulder: Loeschcke form </w:t>
      </w:r>
      <w:r w:rsidR="00A52066" w:rsidRPr="00524C6D">
        <w:rPr>
          <w:caps/>
        </w:rPr>
        <w:t>iii</w:t>
      </w:r>
      <w:r w:rsidR="00D46AEA">
        <w:t xml:space="preserve"> a. </w:t>
      </w:r>
      <w:r w:rsidR="00A52066" w:rsidRPr="00993C0D">
        <w:t xml:space="preserve">Filling-hole in lower left </w:t>
      </w:r>
      <w:r w:rsidR="00A52066">
        <w:t xml:space="preserve">part of </w:t>
      </w:r>
      <w:r w:rsidR="00A52066" w:rsidRPr="00993C0D">
        <w:t xml:space="preserve">discus. Small rectangular air hole above triangular voluted nozzle. Raised base-ring marked off </w:t>
      </w:r>
      <w:r w:rsidR="00A52066">
        <w:t>by</w:t>
      </w:r>
      <w:r w:rsidR="00A52066" w:rsidRPr="00993C0D">
        <w:t xml:space="preserve"> two circular grooves.</w:t>
      </w:r>
    </w:p>
    <w:p w14:paraId="6389E8BF" w14:textId="77777777" w:rsidR="009C76E4" w:rsidRDefault="009C76E4" w:rsidP="009C76E4">
      <w:pPr>
        <w:spacing w:line="480" w:lineRule="auto"/>
      </w:pPr>
      <w:r>
        <w:t xml:space="preserve">Discus Iconography: </w:t>
      </w:r>
      <w:r w:rsidR="00D46AEA">
        <w:t>W</w:t>
      </w:r>
      <w:r w:rsidR="00D46AEA" w:rsidRPr="00993C0D">
        <w:t xml:space="preserve">inged frontal Cupid with lit torch pointing down; </w:t>
      </w:r>
      <w:r w:rsidR="00D46AEA">
        <w:t>mantle floating behind his back</w:t>
      </w:r>
      <w:r w:rsidR="00A52066">
        <w:t>.</w:t>
      </w:r>
    </w:p>
    <w:p w14:paraId="3CB2DFA6" w14:textId="77777777" w:rsidR="009C76E4" w:rsidRDefault="009C76E4" w:rsidP="009C76E4">
      <w:pPr>
        <w:spacing w:line="480" w:lineRule="auto"/>
      </w:pPr>
      <w:r>
        <w:t xml:space="preserve">Type: </w:t>
      </w:r>
      <w:r w:rsidR="00A52066" w:rsidRPr="00993C0D">
        <w:t xml:space="preserve">Loeschcke </w:t>
      </w:r>
      <w:r w:rsidR="00A52066" w:rsidRPr="00524C6D">
        <w:rPr>
          <w:caps/>
        </w:rPr>
        <w:t xml:space="preserve">i </w:t>
      </w:r>
      <w:r w:rsidR="006D2D8D">
        <w:t>B; Bailey A group iii</w:t>
      </w:r>
    </w:p>
    <w:p w14:paraId="353AAB3D" w14:textId="77777777" w:rsidR="009C76E4" w:rsidRDefault="009C76E4" w:rsidP="009C76E4">
      <w:pPr>
        <w:spacing w:line="480" w:lineRule="auto"/>
      </w:pPr>
      <w:r>
        <w:t xml:space="preserve">Place of Manufacture or Origin: </w:t>
      </w:r>
      <w:r w:rsidR="006D2D8D">
        <w:t>North Africa</w:t>
      </w:r>
    </w:p>
    <w:p w14:paraId="26C80506" w14:textId="77777777" w:rsidR="009C76E4" w:rsidRDefault="009C76E4" w:rsidP="009C76E4">
      <w:pPr>
        <w:spacing w:line="480" w:lineRule="auto"/>
      </w:pPr>
      <w:r>
        <w:t xml:space="preserve">Parallels: </w:t>
      </w:r>
      <w:r w:rsidR="00A52066" w:rsidRPr="00993C0D">
        <w:t xml:space="preserve">None found. For the same subject treated differently, see Bussière 2000, p. 160, decor </w:t>
      </w:r>
      <w:r w:rsidR="00A52066" w:rsidRPr="00524C6D">
        <w:rPr>
          <w:caps/>
        </w:rPr>
        <w:t>i</w:t>
      </w:r>
      <w:r w:rsidR="00A52066" w:rsidRPr="00993C0D">
        <w:t>.b.1.(7).</w:t>
      </w:r>
    </w:p>
    <w:p w14:paraId="48345050" w14:textId="77777777" w:rsidR="00A26E6B" w:rsidRDefault="00A26E6B" w:rsidP="00A26E6B">
      <w:pPr>
        <w:spacing w:line="480" w:lineRule="auto"/>
      </w:pPr>
      <w:r>
        <w:t xml:space="preserve">Provenance: </w:t>
      </w:r>
    </w:p>
    <w:p w14:paraId="6275840E" w14:textId="77777777" w:rsidR="009C76E4" w:rsidRDefault="009C76E4" w:rsidP="009C76E4">
      <w:pPr>
        <w:spacing w:line="480" w:lineRule="auto"/>
      </w:pPr>
      <w:r>
        <w:t>Bibliography: Unpublished.</w:t>
      </w:r>
    </w:p>
    <w:p w14:paraId="36598BB7" w14:textId="69F5A7BD" w:rsidR="00816D70" w:rsidRPr="00F90C10" w:rsidRDefault="009C76E4" w:rsidP="00830FA5">
      <w:pPr>
        <w:spacing w:line="480" w:lineRule="auto"/>
      </w:pPr>
      <w:r>
        <w:t xml:space="preserve">Date: </w:t>
      </w:r>
      <w:r w:rsidR="00816D70" w:rsidRPr="00993C0D">
        <w:t>First half of first century</w:t>
      </w:r>
      <w:r w:rsidR="00816D70" w:rsidRPr="00524C6D">
        <w:rPr>
          <w:caps/>
        </w:rPr>
        <w:t xml:space="preserve"> </w:t>
      </w:r>
      <w:r w:rsidR="005170AB" w:rsidRPr="005170AB">
        <w:rPr>
          <w:caps/>
        </w:rPr>
        <w:t>A.D.</w:t>
      </w:r>
    </w:p>
    <w:p w14:paraId="2451C59F"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50</w:t>
      </w:r>
    </w:p>
    <w:p w14:paraId="70172BF1"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43FDABD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5B56716" w14:textId="77777777" w:rsidR="00816D70" w:rsidRDefault="00816D70" w:rsidP="00816D70">
      <w:pPr>
        <w:pStyle w:val="Textedelespacerserv2"/>
        <w:numPr>
          <w:ilvl w:val="0"/>
          <w:numId w:val="0"/>
        </w:numPr>
        <w:spacing w:line="480" w:lineRule="auto"/>
        <w:jc w:val="left"/>
        <w:outlineLvl w:val="9"/>
        <w:rPr>
          <w:rFonts w:ascii="Palatino" w:hAnsi="Palatino"/>
        </w:rPr>
      </w:pPr>
    </w:p>
    <w:p w14:paraId="4B40A1FD" w14:textId="77777777" w:rsidR="007E02A2" w:rsidRDefault="007E02A2" w:rsidP="007E02A2">
      <w:pPr>
        <w:spacing w:line="480" w:lineRule="auto"/>
      </w:pPr>
      <w:r>
        <w:t>Catalogue Number: 101</w:t>
      </w:r>
    </w:p>
    <w:p w14:paraId="09934F70" w14:textId="77777777" w:rsidR="007E02A2" w:rsidRDefault="007E02A2" w:rsidP="007E02A2">
      <w:pPr>
        <w:spacing w:line="480" w:lineRule="auto"/>
      </w:pPr>
      <w:r>
        <w:t xml:space="preserve">Inventory Number: </w:t>
      </w:r>
      <w:r w:rsidRPr="00993C0D">
        <w:t>83.</w:t>
      </w:r>
      <w:r w:rsidRPr="00524C6D">
        <w:rPr>
          <w:caps/>
        </w:rPr>
        <w:t>aq</w:t>
      </w:r>
      <w:r w:rsidRPr="00993C0D">
        <w:t>.377.28</w:t>
      </w:r>
    </w:p>
    <w:p w14:paraId="735B3E12" w14:textId="77777777" w:rsidR="007E02A2" w:rsidRDefault="007E02A2" w:rsidP="007E02A2">
      <w:pPr>
        <w:spacing w:line="480" w:lineRule="auto"/>
      </w:pPr>
      <w:r>
        <w:t xml:space="preserve">Dimensions: </w:t>
      </w:r>
      <w:r w:rsidRPr="00993C0D">
        <w:t>L: 10.0; W: 7.2; H: 2.3</w:t>
      </w:r>
    </w:p>
    <w:p w14:paraId="0E693632" w14:textId="77777777" w:rsidR="007E02A2" w:rsidRDefault="007E02A2" w:rsidP="007E02A2">
      <w:pPr>
        <w:spacing w:line="480" w:lineRule="auto"/>
      </w:pPr>
      <w:r>
        <w:t xml:space="preserve">Condition and Fabric: </w:t>
      </w:r>
      <w:r w:rsidRPr="00993C0D">
        <w:t>Intact. Clay 10YR8/2 white, mottled glaze between 7.5YR5/2 and 7.5YR4/2 brown and dark brown.</w:t>
      </w:r>
    </w:p>
    <w:p w14:paraId="7550E72A" w14:textId="77777777" w:rsidR="007E02A2" w:rsidRDefault="007E02A2" w:rsidP="007E02A2">
      <w:pPr>
        <w:spacing w:line="480" w:lineRule="auto"/>
      </w:pPr>
      <w:r>
        <w:t xml:space="preserve">Description: </w:t>
      </w:r>
      <w:r w:rsidRPr="00993C0D">
        <w:t>Moldmade, from plaster mold. Shoulder: Loeschcke form</w:t>
      </w:r>
      <w:r w:rsidRPr="00524C6D">
        <w:rPr>
          <w:caps/>
        </w:rPr>
        <w:t xml:space="preserve"> iii </w:t>
      </w:r>
      <w:r w:rsidRPr="00993C0D">
        <w:t xml:space="preserve">a. Filling-hole in lower </w:t>
      </w:r>
      <w:r>
        <w:t>field</w:t>
      </w:r>
      <w:r w:rsidRPr="00993C0D">
        <w:t xml:space="preserve">. Voluted angular-tipped nozzle. Raised base-ring marked off </w:t>
      </w:r>
      <w:r>
        <w:t>by</w:t>
      </w:r>
      <w:r w:rsidRPr="00993C0D">
        <w:t xml:space="preserve"> two </w:t>
      </w:r>
      <w:r>
        <w:t xml:space="preserve">circular </w:t>
      </w:r>
      <w:r w:rsidRPr="00993C0D">
        <w:t xml:space="preserve">grooves. Plain </w:t>
      </w:r>
      <w:r w:rsidRPr="00993C0D">
        <w:rPr>
          <w:i/>
        </w:rPr>
        <w:t>planta pedis</w:t>
      </w:r>
      <w:r w:rsidRPr="00993C0D">
        <w:t xml:space="preserve"> on </w:t>
      </w:r>
      <w:r>
        <w:t xml:space="preserve">the </w:t>
      </w:r>
      <w:r w:rsidRPr="00993C0D">
        <w:t xml:space="preserve">side of which </w:t>
      </w:r>
      <w:r>
        <w:t xml:space="preserve">are </w:t>
      </w:r>
      <w:r w:rsidRPr="00993C0D">
        <w:t>three big letters in thin relief (</w:t>
      </w:r>
      <w:r w:rsidRPr="00A34BFA">
        <w:t>barbotine): {{insc:</w:t>
      </w:r>
      <w:r w:rsidRPr="00A34BFA">
        <w:rPr>
          <w:caps/>
        </w:rPr>
        <w:t>n a t</w:t>
      </w:r>
      <w:r w:rsidRPr="00A34BFA">
        <w:t>}}.</w:t>
      </w:r>
    </w:p>
    <w:p w14:paraId="3BC12FA4" w14:textId="77777777" w:rsidR="007E02A2" w:rsidRDefault="007E02A2" w:rsidP="007E02A2">
      <w:pPr>
        <w:spacing w:line="480" w:lineRule="auto"/>
      </w:pPr>
      <w:r>
        <w:t xml:space="preserve">Discus Iconography: </w:t>
      </w:r>
      <w:r w:rsidR="00D46AEA">
        <w:t>B</w:t>
      </w:r>
      <w:r w:rsidR="00D46AEA" w:rsidRPr="00993C0D">
        <w:t xml:space="preserve">acchic scene, Centaur to right drinking from </w:t>
      </w:r>
      <w:r w:rsidR="00D46AEA">
        <w:t xml:space="preserve">a </w:t>
      </w:r>
      <w:r w:rsidR="00D46AEA" w:rsidRPr="00993C0D">
        <w:t>wine cup; amphora behind his back.</w:t>
      </w:r>
    </w:p>
    <w:p w14:paraId="7D4D8A4E" w14:textId="77777777" w:rsidR="007E02A2" w:rsidRDefault="007E02A2" w:rsidP="007E02A2">
      <w:pPr>
        <w:spacing w:line="480" w:lineRule="auto"/>
      </w:pPr>
      <w:r>
        <w:t xml:space="preserve">Type: </w:t>
      </w:r>
      <w:r w:rsidRPr="00993C0D">
        <w:t xml:space="preserve">Loeschcke </w:t>
      </w:r>
      <w:r w:rsidRPr="00524C6D">
        <w:rPr>
          <w:caps/>
        </w:rPr>
        <w:t xml:space="preserve">i </w:t>
      </w:r>
      <w:r w:rsidR="006D2D8D">
        <w:t>B; Bailey A group iii</w:t>
      </w:r>
    </w:p>
    <w:p w14:paraId="22BFC979" w14:textId="77777777" w:rsidR="007E02A2" w:rsidRDefault="007E02A2" w:rsidP="007E02A2">
      <w:pPr>
        <w:spacing w:line="480" w:lineRule="auto"/>
      </w:pPr>
      <w:r>
        <w:t xml:space="preserve">Place of Manufacture or Origin: </w:t>
      </w:r>
      <w:r w:rsidR="006D2D8D">
        <w:t>Anatolia</w:t>
      </w:r>
    </w:p>
    <w:p w14:paraId="32A0F99B" w14:textId="77777777" w:rsidR="007E02A2" w:rsidRDefault="007E02A2" w:rsidP="007E02A2">
      <w:pPr>
        <w:spacing w:line="480" w:lineRule="auto"/>
      </w:pPr>
      <w:r>
        <w:t xml:space="preserve">Parallels: </w:t>
      </w:r>
      <w:r w:rsidRPr="00993C0D">
        <w:t xml:space="preserve">Lerat 1954, no. 56, pl. 7; (close) Ponsich 1961, no. 53, pl. 6; Mercando 1962, pl. 8.2 (ribbed amphora ); Brentchaloff 1972, no. 39, pl. 4, Clermont Museum, inv. 56.465.121; Broneer 1977, no. 2527, pl. 28, (fr.); Goethert-Polaschek 1985, no. 378, pl. 27; Kirsch 2002, no. 73, pl. 7; (close) Heres 1972, no. 615, pl. 63 (fr.); Bochum Museum, Schüller Collection, cat. no. 24, S 632 (Loeschcke </w:t>
      </w:r>
      <w:r w:rsidRPr="00524C6D">
        <w:rPr>
          <w:caps/>
        </w:rPr>
        <w:t>i</w:t>
      </w:r>
      <w:r w:rsidRPr="00993C0D">
        <w:t>) (Anatolia).</w:t>
      </w:r>
    </w:p>
    <w:p w14:paraId="23AF3CD5" w14:textId="77777777" w:rsidR="00E25D1E" w:rsidRDefault="00E25D1E" w:rsidP="00E25D1E">
      <w:pPr>
        <w:spacing w:line="480" w:lineRule="auto"/>
      </w:pPr>
      <w:r>
        <w:t xml:space="preserve">Provenance: </w:t>
      </w:r>
    </w:p>
    <w:p w14:paraId="64947032" w14:textId="77777777" w:rsidR="007E02A2" w:rsidRDefault="007E02A2" w:rsidP="007E02A2">
      <w:pPr>
        <w:spacing w:line="480" w:lineRule="auto"/>
      </w:pPr>
      <w:r>
        <w:t>Bibliography: Unpublished.</w:t>
      </w:r>
    </w:p>
    <w:p w14:paraId="2DA1138B" w14:textId="77777777" w:rsidR="00816D70" w:rsidRPr="00F90C10" w:rsidRDefault="007E02A2" w:rsidP="007E02A2">
      <w:pPr>
        <w:spacing w:line="480" w:lineRule="auto"/>
      </w:pPr>
      <w:r>
        <w:t xml:space="preserve">Date: </w:t>
      </w:r>
      <w:r w:rsidR="00816D70" w:rsidRPr="00993C0D">
        <w:t>First half of first century</w:t>
      </w:r>
      <w:r w:rsidR="00816D70" w:rsidRPr="00524C6D">
        <w:rPr>
          <w:caps/>
        </w:rPr>
        <w:t xml:space="preserve"> </w:t>
      </w:r>
      <w:r w:rsidR="005170AB" w:rsidRPr="005170AB">
        <w:rPr>
          <w:caps/>
        </w:rPr>
        <w:t>A.D.</w:t>
      </w:r>
    </w:p>
    <w:p w14:paraId="17778C1F" w14:textId="77777777" w:rsidR="00881529" w:rsidRDefault="00881529" w:rsidP="00881529">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50</w:t>
      </w:r>
    </w:p>
    <w:p w14:paraId="604745D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294E6AD9"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065CD57" w14:textId="77777777" w:rsidR="00816D70" w:rsidRDefault="00816D70" w:rsidP="00816D70">
      <w:pPr>
        <w:pStyle w:val="Textedelespacerserv2"/>
        <w:numPr>
          <w:ilvl w:val="0"/>
          <w:numId w:val="0"/>
        </w:numPr>
        <w:spacing w:line="480" w:lineRule="auto"/>
        <w:jc w:val="left"/>
        <w:outlineLvl w:val="9"/>
        <w:rPr>
          <w:rFonts w:ascii="Palatino" w:hAnsi="Palatino"/>
        </w:rPr>
      </w:pPr>
    </w:p>
    <w:p w14:paraId="1C835986" w14:textId="77777777" w:rsidR="0070415E" w:rsidRDefault="0070415E" w:rsidP="0070415E">
      <w:pPr>
        <w:spacing w:line="480" w:lineRule="auto"/>
      </w:pPr>
      <w:r>
        <w:t>Catalogue Number: 102</w:t>
      </w:r>
    </w:p>
    <w:p w14:paraId="760E3820" w14:textId="77777777" w:rsidR="0070415E" w:rsidRDefault="0070415E" w:rsidP="0070415E">
      <w:pPr>
        <w:spacing w:line="480" w:lineRule="auto"/>
      </w:pPr>
      <w:r>
        <w:t xml:space="preserve">Inventory Number: </w:t>
      </w:r>
      <w:r w:rsidRPr="00993C0D">
        <w:t>83.</w:t>
      </w:r>
      <w:r w:rsidRPr="00524C6D">
        <w:rPr>
          <w:caps/>
        </w:rPr>
        <w:t>aq</w:t>
      </w:r>
      <w:r w:rsidRPr="00993C0D">
        <w:t>.377.23</w:t>
      </w:r>
    </w:p>
    <w:p w14:paraId="1A8C2AA6" w14:textId="77777777" w:rsidR="0070415E" w:rsidRDefault="0070415E" w:rsidP="0070415E">
      <w:pPr>
        <w:spacing w:line="480" w:lineRule="auto"/>
      </w:pPr>
      <w:r>
        <w:t xml:space="preserve">Dimensions: </w:t>
      </w:r>
      <w:r w:rsidRPr="00993C0D">
        <w:t>L: 9.9; W: 7.3; H: 3.0</w:t>
      </w:r>
    </w:p>
    <w:p w14:paraId="0E4CE212" w14:textId="77777777" w:rsidR="0070415E" w:rsidRDefault="0070415E" w:rsidP="0070415E">
      <w:pPr>
        <w:spacing w:line="480" w:lineRule="auto"/>
      </w:pPr>
      <w:r>
        <w:t>Condition and Fabric:</w:t>
      </w:r>
      <w:r w:rsidRPr="00993C0D">
        <w:t xml:space="preserve"> Left side of shoulder slightly chipped. Clay 10YR7/2 light gray, glaze 7.5YR5/2 to 7.5YR5/4 brown, two medium shades.</w:t>
      </w:r>
    </w:p>
    <w:p w14:paraId="3689961F" w14:textId="77777777" w:rsidR="0070415E" w:rsidRDefault="0070415E" w:rsidP="0070415E">
      <w:pPr>
        <w:spacing w:line="480" w:lineRule="auto"/>
      </w:pPr>
      <w:r>
        <w:t xml:space="preserve">Description: </w:t>
      </w:r>
      <w:r w:rsidRPr="00993C0D">
        <w:t>Moldmade, from plaster mold</w:t>
      </w:r>
      <w:r>
        <w:t xml:space="preserve">. </w:t>
      </w:r>
      <w:r w:rsidRPr="00993C0D">
        <w:t xml:space="preserve">Shoulder: Loeschcke form </w:t>
      </w:r>
      <w:r w:rsidRPr="00524C6D">
        <w:rPr>
          <w:caps/>
        </w:rPr>
        <w:t>iii</w:t>
      </w:r>
      <w:r w:rsidRPr="00993C0D">
        <w:t xml:space="preserve"> a. </w:t>
      </w:r>
      <w:r w:rsidR="00D46AEA">
        <w:t>M</w:t>
      </w:r>
      <w:r w:rsidR="00D46AEA" w:rsidRPr="00993C0D">
        <w:t xml:space="preserve">olding of three circular ridges </w:t>
      </w:r>
      <w:r w:rsidR="00D46AEA">
        <w:t>a</w:t>
      </w:r>
      <w:r w:rsidRPr="00993C0D">
        <w:t xml:space="preserve">round </w:t>
      </w:r>
      <w:r>
        <w:t xml:space="preserve">the </w:t>
      </w:r>
      <w:r w:rsidR="00D46AEA">
        <w:t>central filling-hole</w:t>
      </w:r>
      <w:r w:rsidRPr="00993C0D">
        <w:t xml:space="preserve">. Voluted angular-tipped nozzle. Raised base-ring marked off </w:t>
      </w:r>
      <w:r>
        <w:t>by</w:t>
      </w:r>
      <w:r w:rsidRPr="00993C0D">
        <w:t xml:space="preserve"> two grooves and partially misshaped and sunken.</w:t>
      </w:r>
    </w:p>
    <w:p w14:paraId="5750E4F9" w14:textId="77777777" w:rsidR="0070415E" w:rsidRDefault="00D46AEA" w:rsidP="0070415E">
      <w:pPr>
        <w:spacing w:line="480" w:lineRule="auto"/>
      </w:pPr>
      <w:r>
        <w:t>Discus Iconography: Circular d</w:t>
      </w:r>
      <w:r w:rsidR="0070415E">
        <w:t>isplay of military equipment.</w:t>
      </w:r>
    </w:p>
    <w:p w14:paraId="556D09C2" w14:textId="77777777" w:rsidR="0070415E" w:rsidRDefault="0070415E" w:rsidP="0070415E">
      <w:pPr>
        <w:spacing w:line="480" w:lineRule="auto"/>
      </w:pPr>
      <w:r>
        <w:t xml:space="preserve">Type: </w:t>
      </w:r>
      <w:r w:rsidRPr="00993C0D">
        <w:t xml:space="preserve">Loeschcke </w:t>
      </w:r>
      <w:r w:rsidRPr="00524C6D">
        <w:rPr>
          <w:caps/>
        </w:rPr>
        <w:t xml:space="preserve">i </w:t>
      </w:r>
      <w:r w:rsidR="006D2D8D">
        <w:t>B; Bailey A group iii</w:t>
      </w:r>
    </w:p>
    <w:p w14:paraId="531C477E" w14:textId="77777777" w:rsidR="0070415E" w:rsidRDefault="0070415E" w:rsidP="0070415E">
      <w:pPr>
        <w:spacing w:line="480" w:lineRule="auto"/>
      </w:pPr>
      <w:r>
        <w:t xml:space="preserve">Place of Manufacture or Origin: </w:t>
      </w:r>
      <w:r w:rsidR="006D2D8D">
        <w:t>North Africa</w:t>
      </w:r>
    </w:p>
    <w:p w14:paraId="7EEF9BD0" w14:textId="77777777" w:rsidR="0070415E" w:rsidRPr="0070415E" w:rsidRDefault="0070415E" w:rsidP="0070415E">
      <w:pPr>
        <w:pStyle w:val="Textedelespacerserv2"/>
        <w:numPr>
          <w:ilvl w:val="0"/>
          <w:numId w:val="0"/>
        </w:numPr>
        <w:spacing w:line="480" w:lineRule="auto"/>
        <w:jc w:val="left"/>
        <w:outlineLvl w:val="9"/>
        <w:rPr>
          <w:rFonts w:ascii="Palatino" w:hAnsi="Palatino"/>
        </w:rPr>
      </w:pPr>
      <w:r w:rsidRPr="0070415E">
        <w:rPr>
          <w:rFonts w:ascii="Palatino" w:hAnsi="Palatino"/>
        </w:rPr>
        <w:t>Parallels: (Close</w:t>
      </w:r>
      <w:r w:rsidRPr="00993C0D">
        <w:rPr>
          <w:rFonts w:ascii="Palatino" w:hAnsi="Palatino"/>
        </w:rPr>
        <w:t>) Rosenthal and Sivan 1978, p. 24, no. 68; (identical) Bessi and Moncini 1980, no. 58, pl. 8; Hübinger 1993, no. 212, pl. 27 (with further refs.).</w:t>
      </w:r>
    </w:p>
    <w:p w14:paraId="14BD8682" w14:textId="77777777" w:rsidR="00E25D1E" w:rsidRDefault="00E25D1E" w:rsidP="00E25D1E">
      <w:pPr>
        <w:spacing w:line="480" w:lineRule="auto"/>
      </w:pPr>
      <w:r>
        <w:t xml:space="preserve">Provenance: </w:t>
      </w:r>
    </w:p>
    <w:p w14:paraId="4939821C" w14:textId="77777777" w:rsidR="0070415E" w:rsidRDefault="0070415E" w:rsidP="0070415E">
      <w:pPr>
        <w:spacing w:line="480" w:lineRule="auto"/>
      </w:pPr>
      <w:r>
        <w:t>Bibliography: Unpublished.</w:t>
      </w:r>
    </w:p>
    <w:p w14:paraId="3E413647" w14:textId="77777777" w:rsidR="00816D70" w:rsidRPr="00F90C10" w:rsidRDefault="0070415E" w:rsidP="0070415E">
      <w:pPr>
        <w:spacing w:line="480" w:lineRule="auto"/>
      </w:pPr>
      <w:r>
        <w:t xml:space="preserve">Date: </w:t>
      </w:r>
      <w:r w:rsidR="00816D70" w:rsidRPr="00993C0D">
        <w:t>First half of first century</w:t>
      </w:r>
      <w:r w:rsidR="00816D70" w:rsidRPr="00524C6D">
        <w:rPr>
          <w:caps/>
        </w:rPr>
        <w:t xml:space="preserve"> </w:t>
      </w:r>
      <w:r w:rsidR="005170AB" w:rsidRPr="005170AB">
        <w:rPr>
          <w:caps/>
        </w:rPr>
        <w:t>A.D.</w:t>
      </w:r>
    </w:p>
    <w:p w14:paraId="66CC0DEB" w14:textId="77777777" w:rsidR="00B363DC" w:rsidRDefault="00B363DC" w:rsidP="00B363D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50</w:t>
      </w:r>
    </w:p>
    <w:p w14:paraId="3D3EDF31"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30052714"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0B900A8" w14:textId="77777777" w:rsidR="00816D70" w:rsidRDefault="00816D70" w:rsidP="00816D70">
      <w:pPr>
        <w:pStyle w:val="Textedelespacerserv2"/>
        <w:numPr>
          <w:ilvl w:val="0"/>
          <w:numId w:val="0"/>
        </w:numPr>
        <w:spacing w:line="480" w:lineRule="auto"/>
        <w:jc w:val="left"/>
        <w:outlineLvl w:val="9"/>
        <w:rPr>
          <w:rFonts w:ascii="Palatino" w:hAnsi="Palatino"/>
        </w:rPr>
      </w:pPr>
    </w:p>
    <w:p w14:paraId="645B176D" w14:textId="77777777" w:rsidR="00EB3353" w:rsidRDefault="00EB3353" w:rsidP="00EB3353">
      <w:pPr>
        <w:spacing w:line="480" w:lineRule="auto"/>
      </w:pPr>
      <w:r>
        <w:t>Catalogue Number: 103</w:t>
      </w:r>
    </w:p>
    <w:p w14:paraId="159EAE1B" w14:textId="77777777" w:rsidR="00EB3353" w:rsidRDefault="00EB3353" w:rsidP="00EB3353">
      <w:pPr>
        <w:spacing w:line="480" w:lineRule="auto"/>
      </w:pPr>
      <w:r>
        <w:t xml:space="preserve">Inventory Number: </w:t>
      </w:r>
      <w:r w:rsidRPr="00993C0D">
        <w:t>83.</w:t>
      </w:r>
      <w:r w:rsidRPr="00524C6D">
        <w:rPr>
          <w:caps/>
        </w:rPr>
        <w:t>aq</w:t>
      </w:r>
      <w:r w:rsidRPr="00993C0D">
        <w:t>.377.21</w:t>
      </w:r>
    </w:p>
    <w:p w14:paraId="0389FECE" w14:textId="77777777" w:rsidR="00EB3353" w:rsidRDefault="00EB3353" w:rsidP="00EB3353">
      <w:pPr>
        <w:spacing w:line="480" w:lineRule="auto"/>
      </w:pPr>
      <w:r>
        <w:t xml:space="preserve">Dimensions: </w:t>
      </w:r>
      <w:r w:rsidRPr="00993C0D">
        <w:t>L: 10.0; W: 7.3; H: 2.3</w:t>
      </w:r>
    </w:p>
    <w:p w14:paraId="6000D2C4" w14:textId="77777777" w:rsidR="00EB3353" w:rsidRDefault="00EB3353" w:rsidP="00EB3353">
      <w:pPr>
        <w:spacing w:line="480" w:lineRule="auto"/>
      </w:pPr>
      <w:r>
        <w:t xml:space="preserve">Condition and Fabric: </w:t>
      </w:r>
      <w:r w:rsidRPr="00993C0D">
        <w:t>Intact. Clay 7.5YR7/4 pink, uneven glaze, between 2.5YR5/6 red (top) and 5YR5/4 red of browner shade (bottom).</w:t>
      </w:r>
    </w:p>
    <w:p w14:paraId="1AA2904F" w14:textId="77777777" w:rsidR="00EB3353" w:rsidRDefault="00EB3353" w:rsidP="00EB3353">
      <w:pPr>
        <w:spacing w:line="480" w:lineRule="auto"/>
      </w:pPr>
      <w:r>
        <w:t xml:space="preserve">Description: </w:t>
      </w:r>
      <w:r w:rsidRPr="00993C0D">
        <w:t xml:space="preserve">Moldmade, from plaster mold. Shoulder: Loeschcke form </w:t>
      </w:r>
      <w:r w:rsidRPr="00524C6D">
        <w:rPr>
          <w:caps/>
        </w:rPr>
        <w:t>iii</w:t>
      </w:r>
      <w:r w:rsidRPr="00993C0D">
        <w:t xml:space="preserve"> a. Filling-hole below center. Voluted angular-tipped nozzle. Raised base-ring marked off </w:t>
      </w:r>
      <w:r>
        <w:t>by</w:t>
      </w:r>
      <w:r w:rsidRPr="00993C0D">
        <w:t xml:space="preserve"> two grooves.</w:t>
      </w:r>
    </w:p>
    <w:p w14:paraId="6986D7C6" w14:textId="77777777" w:rsidR="00EB3353" w:rsidRDefault="00EB3353" w:rsidP="00EB3353">
      <w:pPr>
        <w:spacing w:line="480" w:lineRule="auto"/>
      </w:pPr>
      <w:r>
        <w:t xml:space="preserve">Discus Iconography: </w:t>
      </w:r>
      <w:r w:rsidR="00D46AEA">
        <w:t>S</w:t>
      </w:r>
      <w:r w:rsidR="00D46AEA" w:rsidRPr="00993C0D">
        <w:t>tand of seven lap-counting dolphins, consisting of two twisted</w:t>
      </w:r>
      <w:r w:rsidR="00D46AEA" w:rsidRPr="00594C33">
        <w:t xml:space="preserve"> </w:t>
      </w:r>
      <w:r w:rsidR="00D46AEA" w:rsidRPr="00993C0D">
        <w:t>columns erected within a rectangle marked on the ground; hanging garlands.</w:t>
      </w:r>
    </w:p>
    <w:p w14:paraId="7510C628" w14:textId="77777777" w:rsidR="00EB3353" w:rsidRDefault="00EB3353" w:rsidP="00EB3353">
      <w:pPr>
        <w:spacing w:line="480" w:lineRule="auto"/>
      </w:pPr>
      <w:r>
        <w:t xml:space="preserve">Type: </w:t>
      </w:r>
      <w:r w:rsidRPr="00993C0D">
        <w:t xml:space="preserve">Loeschcke </w:t>
      </w:r>
      <w:r w:rsidRPr="00524C6D">
        <w:rPr>
          <w:caps/>
        </w:rPr>
        <w:t xml:space="preserve">i </w:t>
      </w:r>
      <w:r w:rsidR="006D2D8D">
        <w:t>B; Bailey A group iii</w:t>
      </w:r>
    </w:p>
    <w:p w14:paraId="1F8ED6B5" w14:textId="77777777" w:rsidR="00EB3353" w:rsidRDefault="00EB3353" w:rsidP="00EB3353">
      <w:pPr>
        <w:spacing w:line="480" w:lineRule="auto"/>
      </w:pPr>
      <w:r>
        <w:t xml:space="preserve">Place of Manufacture or Origin: </w:t>
      </w:r>
      <w:r w:rsidR="006D2D8D">
        <w:t>North Africa</w:t>
      </w:r>
    </w:p>
    <w:p w14:paraId="45CFA011" w14:textId="77777777" w:rsidR="00EB3353" w:rsidRPr="00EB3353" w:rsidRDefault="00EB3353" w:rsidP="00EB3353">
      <w:pPr>
        <w:pStyle w:val="Textedelespacerserv2"/>
        <w:numPr>
          <w:ilvl w:val="0"/>
          <w:numId w:val="0"/>
        </w:numPr>
        <w:spacing w:line="480" w:lineRule="auto"/>
        <w:jc w:val="left"/>
        <w:outlineLvl w:val="9"/>
        <w:rPr>
          <w:rFonts w:ascii="Palatino" w:hAnsi="Palatino"/>
        </w:rPr>
      </w:pPr>
      <w:r w:rsidRPr="00EB3353">
        <w:rPr>
          <w:rFonts w:ascii="Palatino" w:hAnsi="Palatino"/>
        </w:rPr>
        <w:t>Parallels:</w:t>
      </w:r>
      <w:r>
        <w:t xml:space="preserve"> </w:t>
      </w:r>
      <w:r w:rsidRPr="00993C0D">
        <w:rPr>
          <w:rFonts w:ascii="Palatino" w:hAnsi="Palatino"/>
        </w:rPr>
        <w:t xml:space="preserve">Deneauve 1969, no. 330, pl. 39; Leibundgut 1977, p. 173, no. 257, motif 255, pl. 44; Skinkel-Taupin 1980, no. 24a (Loeschcke </w:t>
      </w:r>
      <w:r w:rsidRPr="00524C6D">
        <w:rPr>
          <w:rFonts w:ascii="Palatino" w:hAnsi="Palatino"/>
          <w:caps/>
        </w:rPr>
        <w:t>iv</w:t>
      </w:r>
      <w:r w:rsidRPr="00993C0D">
        <w:rPr>
          <w:rFonts w:ascii="Palatino" w:hAnsi="Palatino"/>
        </w:rPr>
        <w:t xml:space="preserve">); Barbieri 1994, no. 20, fig. 2 (fr.); Bussière 2000, no. 76, pl. 19, decor </w:t>
      </w:r>
      <w:r w:rsidRPr="00524C6D">
        <w:rPr>
          <w:rFonts w:ascii="Palatino" w:hAnsi="Palatino"/>
          <w:caps/>
        </w:rPr>
        <w:t>ii</w:t>
      </w:r>
      <w:r w:rsidRPr="00993C0D">
        <w:rPr>
          <w:rFonts w:ascii="Palatino" w:hAnsi="Palatino"/>
        </w:rPr>
        <w:t>.d.1.(2) (with further refs.).</w:t>
      </w:r>
    </w:p>
    <w:p w14:paraId="45DDD582" w14:textId="77777777" w:rsidR="00E25D1E" w:rsidRDefault="00E25D1E" w:rsidP="00E25D1E">
      <w:pPr>
        <w:spacing w:line="480" w:lineRule="auto"/>
      </w:pPr>
      <w:r>
        <w:t xml:space="preserve">Provenance: </w:t>
      </w:r>
    </w:p>
    <w:p w14:paraId="493C7C80" w14:textId="77777777" w:rsidR="00EB3353" w:rsidRDefault="00EB3353" w:rsidP="00EB3353">
      <w:pPr>
        <w:spacing w:line="480" w:lineRule="auto"/>
      </w:pPr>
      <w:r>
        <w:t>Bibliography: Unpublished.</w:t>
      </w:r>
    </w:p>
    <w:p w14:paraId="3081098D" w14:textId="77777777" w:rsidR="00816D70" w:rsidRPr="00F90C10" w:rsidRDefault="00EB3353" w:rsidP="00EB3353">
      <w:pPr>
        <w:spacing w:line="480" w:lineRule="auto"/>
      </w:pPr>
      <w:r>
        <w:t xml:space="preserve">Date: </w:t>
      </w:r>
      <w:r w:rsidR="00816D70" w:rsidRPr="00993C0D">
        <w:t>First half of first century</w:t>
      </w:r>
      <w:r w:rsidR="00816D70" w:rsidRPr="00524C6D">
        <w:rPr>
          <w:caps/>
        </w:rPr>
        <w:t xml:space="preserve"> </w:t>
      </w:r>
      <w:r w:rsidR="005170AB" w:rsidRPr="005170AB">
        <w:rPr>
          <w:caps/>
        </w:rPr>
        <w:t>A.D.</w:t>
      </w:r>
    </w:p>
    <w:p w14:paraId="615831E6" w14:textId="77777777" w:rsidR="00B363DC" w:rsidRDefault="00B363DC" w:rsidP="00B363D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50</w:t>
      </w:r>
    </w:p>
    <w:p w14:paraId="0F7F2FEE"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1D5E7C1A"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CCBC597" w14:textId="77777777" w:rsidR="00816D70" w:rsidRDefault="00816D70" w:rsidP="00816D70">
      <w:pPr>
        <w:pStyle w:val="Textedelespacerserv2"/>
        <w:numPr>
          <w:ilvl w:val="0"/>
          <w:numId w:val="0"/>
        </w:numPr>
        <w:spacing w:line="480" w:lineRule="auto"/>
        <w:jc w:val="left"/>
        <w:outlineLvl w:val="9"/>
        <w:rPr>
          <w:rFonts w:ascii="Palatino" w:hAnsi="Palatino"/>
        </w:rPr>
      </w:pPr>
    </w:p>
    <w:p w14:paraId="40680B05" w14:textId="77777777" w:rsidR="00D325E2" w:rsidRDefault="00D325E2" w:rsidP="00D325E2">
      <w:pPr>
        <w:spacing w:line="480" w:lineRule="auto"/>
      </w:pPr>
      <w:r>
        <w:t>Catalogue Number: 104</w:t>
      </w:r>
    </w:p>
    <w:p w14:paraId="727B9E7F" w14:textId="77777777" w:rsidR="00D325E2" w:rsidRDefault="00D325E2" w:rsidP="00D325E2">
      <w:pPr>
        <w:spacing w:line="480" w:lineRule="auto"/>
      </w:pPr>
      <w:r>
        <w:t xml:space="preserve">Inventory Number: </w:t>
      </w:r>
      <w:r w:rsidRPr="00993C0D">
        <w:t>83.</w:t>
      </w:r>
      <w:r w:rsidRPr="00524C6D">
        <w:rPr>
          <w:caps/>
        </w:rPr>
        <w:t>aq</w:t>
      </w:r>
      <w:r w:rsidRPr="00993C0D">
        <w:t>.377.18</w:t>
      </w:r>
    </w:p>
    <w:p w14:paraId="0B7C6C9F" w14:textId="77777777" w:rsidR="00D325E2" w:rsidRDefault="00D325E2" w:rsidP="00D325E2">
      <w:pPr>
        <w:spacing w:line="480" w:lineRule="auto"/>
      </w:pPr>
      <w:r>
        <w:t xml:space="preserve">Dimensions: </w:t>
      </w:r>
      <w:r w:rsidRPr="00993C0D">
        <w:t>L: 10.0; W: 7.3; H: 2.7</w:t>
      </w:r>
    </w:p>
    <w:p w14:paraId="3F5FB441" w14:textId="77777777" w:rsidR="00D325E2" w:rsidRDefault="00D325E2" w:rsidP="00D325E2">
      <w:pPr>
        <w:spacing w:line="480" w:lineRule="auto"/>
      </w:pPr>
      <w:r>
        <w:t xml:space="preserve">Condition and Fabric: </w:t>
      </w:r>
      <w:r w:rsidRPr="00993C0D">
        <w:t>Intact. Clay 10YR7/3 very pale brown, glaze unevenly applied and partly burned, varying from 2.5YR6/8 light red to 10YR4/2 dark grayish brown.</w:t>
      </w:r>
    </w:p>
    <w:p w14:paraId="5592E6B2" w14:textId="302DEF11" w:rsidR="00D325E2" w:rsidRDefault="00D325E2" w:rsidP="00D325E2">
      <w:pPr>
        <w:spacing w:line="480" w:lineRule="auto"/>
      </w:pPr>
      <w:r>
        <w:t xml:space="preserve">Description: </w:t>
      </w:r>
      <w:r w:rsidRPr="00993C0D">
        <w:t xml:space="preserve">Moldmade, from plaster mold. Shoulder: Loeschcke form </w:t>
      </w:r>
      <w:r w:rsidRPr="00524C6D">
        <w:rPr>
          <w:caps/>
        </w:rPr>
        <w:t>iii</w:t>
      </w:r>
      <w:r>
        <w:t xml:space="preserve"> a. </w:t>
      </w:r>
      <w:r w:rsidRPr="00993C0D">
        <w:t>Filling-hole below horses</w:t>
      </w:r>
      <w:r>
        <w:t xml:space="preserve"> on discus</w:t>
      </w:r>
      <w:r w:rsidRPr="00993C0D">
        <w:t xml:space="preserve">. Voluted angular-tipped nozzle. Raised base-ring; within it on </w:t>
      </w:r>
      <w:r>
        <w:t xml:space="preserve">the </w:t>
      </w:r>
      <w:r w:rsidRPr="00993C0D">
        <w:t>lower part two short parallel lines in relief</w:t>
      </w:r>
      <w:r w:rsidR="008A75E9">
        <w:t>.</w:t>
      </w:r>
      <w:r w:rsidR="00B326BD">
        <w:t xml:space="preserve"> {{stamp:104}}</w:t>
      </w:r>
    </w:p>
    <w:p w14:paraId="7FA926A2" w14:textId="77777777" w:rsidR="00D325E2" w:rsidRDefault="00D325E2" w:rsidP="00D325E2">
      <w:pPr>
        <w:spacing w:line="480" w:lineRule="auto"/>
      </w:pPr>
      <w:r>
        <w:t xml:space="preserve">Discus Iconography: </w:t>
      </w:r>
      <w:r>
        <w:rPr>
          <w:i/>
        </w:rPr>
        <w:t>D</w:t>
      </w:r>
      <w:r w:rsidRPr="00993C0D">
        <w:rPr>
          <w:i/>
        </w:rPr>
        <w:t>esultor</w:t>
      </w:r>
      <w:r w:rsidRPr="00993C0D">
        <w:t xml:space="preserve"> wearing </w:t>
      </w:r>
      <w:r>
        <w:t xml:space="preserve">a </w:t>
      </w:r>
      <w:r w:rsidRPr="00993C0D">
        <w:t>pointed hat and trousers with rolled waistband galloping to left, leading another horse on his right; with a</w:t>
      </w:r>
      <w:r>
        <w:t xml:space="preserve"> </w:t>
      </w:r>
      <w:r w:rsidRPr="00993C0D">
        <w:t>stick in his left hand he</w:t>
      </w:r>
      <w:r w:rsidRPr="00594C33">
        <w:t xml:space="preserve"> </w:t>
      </w:r>
      <w:r w:rsidRPr="00993C0D">
        <w:t xml:space="preserve">whips </w:t>
      </w:r>
      <w:r>
        <w:t xml:space="preserve">the </w:t>
      </w:r>
      <w:r w:rsidRPr="00993C0D">
        <w:t>horse’s hindquarters.</w:t>
      </w:r>
    </w:p>
    <w:p w14:paraId="173C0B3E" w14:textId="77777777" w:rsidR="00D325E2" w:rsidRDefault="00D325E2" w:rsidP="00D325E2">
      <w:pPr>
        <w:spacing w:line="480" w:lineRule="auto"/>
      </w:pPr>
      <w:r>
        <w:t xml:space="preserve">Type: </w:t>
      </w:r>
      <w:r w:rsidRPr="00993C0D">
        <w:t xml:space="preserve">Loeschcke </w:t>
      </w:r>
      <w:r w:rsidRPr="00524C6D">
        <w:rPr>
          <w:caps/>
        </w:rPr>
        <w:t xml:space="preserve">i </w:t>
      </w:r>
      <w:r w:rsidR="006D2D8D">
        <w:t>B; Bailey A group iii</w:t>
      </w:r>
    </w:p>
    <w:p w14:paraId="7587FCB2" w14:textId="77777777" w:rsidR="00D325E2" w:rsidRDefault="00D325E2" w:rsidP="00D325E2">
      <w:pPr>
        <w:spacing w:line="480" w:lineRule="auto"/>
      </w:pPr>
      <w:r>
        <w:t xml:space="preserve">Place of Manufacture or Origin: </w:t>
      </w:r>
      <w:r w:rsidR="006D2D8D">
        <w:t>North Africa</w:t>
      </w:r>
    </w:p>
    <w:p w14:paraId="7CF63B30" w14:textId="77777777" w:rsidR="00D325E2" w:rsidRDefault="00D325E2" w:rsidP="00D325E2">
      <w:pPr>
        <w:spacing w:line="480" w:lineRule="auto"/>
      </w:pPr>
      <w:r>
        <w:t xml:space="preserve">Parallels: </w:t>
      </w:r>
      <w:r w:rsidRPr="00993C0D">
        <w:t xml:space="preserve">Brants 1913, no. 317, pl. 3; Perlzweig 1961, no. 99, pl. 4 (Loeschcke </w:t>
      </w:r>
      <w:r w:rsidRPr="00524C6D">
        <w:rPr>
          <w:caps/>
        </w:rPr>
        <w:t>iv</w:t>
      </w:r>
      <w:r w:rsidRPr="00993C0D">
        <w:t xml:space="preserve">); Heres 1972, no. 180, pl. 23 (Loeschcke </w:t>
      </w:r>
      <w:r w:rsidRPr="00524C6D">
        <w:rPr>
          <w:caps/>
        </w:rPr>
        <w:t>iv</w:t>
      </w:r>
      <w:r w:rsidRPr="00993C0D">
        <w:t xml:space="preserve">), and no. 530, pl. 37; Leibundgut 1977, p. 172, no. 255, motif 248, pl. 44; Bailey BM </w:t>
      </w:r>
      <w:r w:rsidRPr="00524C6D">
        <w:rPr>
          <w:caps/>
        </w:rPr>
        <w:t>ii</w:t>
      </w:r>
      <w:r w:rsidRPr="00993C0D">
        <w:t xml:space="preserve">, p. 59, Q 830, fig. 62 (with further refs.); Bessi and Moncini 1980, no. 8, pl. 3 (Loeschcke </w:t>
      </w:r>
      <w:r w:rsidRPr="00524C6D">
        <w:rPr>
          <w:caps/>
        </w:rPr>
        <w:t>iv</w:t>
      </w:r>
      <w:r w:rsidRPr="00993C0D">
        <w:t>); Goethert-Polaschek 1985, p. 187, no. 84, pl. 33, decor M123; Bergès 1989, no. 452, fig. 46; Accorona, Di Maio, and Garcea 1996, no. 22, pl. 8 (</w:t>
      </w:r>
      <w:r w:rsidR="009916F0">
        <w:t>{{loc_0000:</w:t>
      </w:r>
      <w:r w:rsidRPr="00993C0D">
        <w:t>Pozzuoli</w:t>
      </w:r>
      <w:r w:rsidR="009916F0">
        <w:t>}}</w:t>
      </w:r>
      <w:r w:rsidRPr="00993C0D">
        <w:t xml:space="preserve">); Sussman 2008, p. 267, no. 39 (Loeschcke </w:t>
      </w:r>
      <w:r w:rsidRPr="00524C6D">
        <w:rPr>
          <w:caps/>
        </w:rPr>
        <w:t>i</w:t>
      </w:r>
      <w:r w:rsidRPr="00993C0D">
        <w:t>).</w:t>
      </w:r>
    </w:p>
    <w:p w14:paraId="6A54C37A" w14:textId="77777777" w:rsidR="00E25D1E" w:rsidRDefault="00E25D1E" w:rsidP="00E25D1E">
      <w:pPr>
        <w:spacing w:line="480" w:lineRule="auto"/>
      </w:pPr>
      <w:r>
        <w:t xml:space="preserve">Provenance: </w:t>
      </w:r>
    </w:p>
    <w:p w14:paraId="0D498A77" w14:textId="77777777" w:rsidR="00D325E2" w:rsidRDefault="00D325E2" w:rsidP="00D325E2">
      <w:pPr>
        <w:spacing w:line="480" w:lineRule="auto"/>
      </w:pPr>
      <w:r>
        <w:t>Bibliography: Unpublished.</w:t>
      </w:r>
    </w:p>
    <w:p w14:paraId="5951AB9B" w14:textId="77777777" w:rsidR="00816D70" w:rsidRPr="00F90C10" w:rsidRDefault="00D325E2" w:rsidP="00D325E2">
      <w:pPr>
        <w:spacing w:line="480" w:lineRule="auto"/>
      </w:pPr>
      <w:r>
        <w:t xml:space="preserve">Date: </w:t>
      </w:r>
      <w:r w:rsidR="00816D70" w:rsidRPr="00993C0D">
        <w:t>First half of first century</w:t>
      </w:r>
      <w:r w:rsidR="00816D70" w:rsidRPr="00524C6D">
        <w:rPr>
          <w:caps/>
        </w:rPr>
        <w:t xml:space="preserve"> </w:t>
      </w:r>
      <w:r w:rsidR="005170AB" w:rsidRPr="005170AB">
        <w:rPr>
          <w:caps/>
        </w:rPr>
        <w:t>A.D.</w:t>
      </w:r>
    </w:p>
    <w:p w14:paraId="2D3131E0" w14:textId="77777777" w:rsidR="00B363DC" w:rsidRDefault="00B363DC" w:rsidP="00B363D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50</w:t>
      </w:r>
    </w:p>
    <w:p w14:paraId="53532CAD"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38E5BB9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05997E5" w14:textId="77777777" w:rsidR="00816D70" w:rsidRDefault="00816D70" w:rsidP="00816D70">
      <w:pPr>
        <w:pStyle w:val="Textedelespacerserv2"/>
        <w:numPr>
          <w:ilvl w:val="0"/>
          <w:numId w:val="0"/>
        </w:numPr>
        <w:spacing w:line="480" w:lineRule="auto"/>
        <w:jc w:val="left"/>
        <w:outlineLvl w:val="9"/>
        <w:rPr>
          <w:rFonts w:ascii="Palatino" w:hAnsi="Palatino"/>
        </w:rPr>
      </w:pPr>
    </w:p>
    <w:p w14:paraId="68250D72" w14:textId="77777777" w:rsidR="00D46AEA" w:rsidRDefault="00D46AEA" w:rsidP="00D46AEA">
      <w:pPr>
        <w:spacing w:line="480" w:lineRule="auto"/>
      </w:pPr>
      <w:r>
        <w:t>Catalogue Number: 105</w:t>
      </w:r>
    </w:p>
    <w:p w14:paraId="7081C5C6" w14:textId="77777777" w:rsidR="00D46AEA" w:rsidRDefault="00D46AEA" w:rsidP="00D46AEA">
      <w:pPr>
        <w:spacing w:line="480" w:lineRule="auto"/>
      </w:pPr>
      <w:r>
        <w:t xml:space="preserve">Inventory Number: </w:t>
      </w:r>
      <w:r w:rsidRPr="00993C0D">
        <w:t>83.</w:t>
      </w:r>
      <w:r w:rsidRPr="00524C6D">
        <w:rPr>
          <w:caps/>
        </w:rPr>
        <w:t>aq</w:t>
      </w:r>
      <w:r>
        <w:t>.438.38</w:t>
      </w:r>
    </w:p>
    <w:p w14:paraId="3D8D2455" w14:textId="77777777" w:rsidR="00D46AEA" w:rsidRDefault="00D46AEA" w:rsidP="00D46AEA">
      <w:pPr>
        <w:spacing w:line="480" w:lineRule="auto"/>
      </w:pPr>
      <w:r>
        <w:t xml:space="preserve">Dimensions: </w:t>
      </w:r>
      <w:r w:rsidRPr="00993C0D">
        <w:t>L: 10.3; W: 7.4; H: 2.4</w:t>
      </w:r>
    </w:p>
    <w:p w14:paraId="6AB79DD4" w14:textId="77777777" w:rsidR="00D46AEA" w:rsidRDefault="00D46AEA" w:rsidP="00D46AEA">
      <w:pPr>
        <w:spacing w:line="480" w:lineRule="auto"/>
      </w:pPr>
      <w:r>
        <w:t xml:space="preserve">Condition and Fabric: </w:t>
      </w:r>
      <w:r w:rsidRPr="00993C0D">
        <w:t>Fine crack on nozzle; partly overpainted. Clay near 7.5YR6/4 reddish yellow, glaze 10YR5/1 gray (bottom), 10YR3/1 very dark gray (top).</w:t>
      </w:r>
    </w:p>
    <w:p w14:paraId="212EBCC3" w14:textId="77777777" w:rsidR="00D46AEA" w:rsidRDefault="00D46AEA" w:rsidP="00D46AEA">
      <w:pPr>
        <w:spacing w:line="480" w:lineRule="auto"/>
      </w:pPr>
      <w:r>
        <w:t xml:space="preserve">Description: </w:t>
      </w:r>
      <w:r w:rsidRPr="00993C0D">
        <w:t xml:space="preserve">Moldmade, from plaster mold. Shoulder: Loeschcke form </w:t>
      </w:r>
      <w:r w:rsidRPr="00524C6D">
        <w:rPr>
          <w:caps/>
        </w:rPr>
        <w:t>iii</w:t>
      </w:r>
      <w:r w:rsidRPr="00993C0D">
        <w:t xml:space="preserve"> a. Filling-hole below </w:t>
      </w:r>
      <w:r>
        <w:t xml:space="preserve">the </w:t>
      </w:r>
      <w:r w:rsidRPr="00993C0D">
        <w:t>horse. Voluted angular-tipped nozzle. Raised base-ring marked off by two grooves.</w:t>
      </w:r>
    </w:p>
    <w:p w14:paraId="190C4A27" w14:textId="6F9D27E1" w:rsidR="00D46AEA" w:rsidRDefault="00D46AEA" w:rsidP="00D46AEA">
      <w:pPr>
        <w:spacing w:line="480" w:lineRule="auto"/>
      </w:pPr>
      <w:r>
        <w:t xml:space="preserve">Discus Iconography: </w:t>
      </w:r>
      <w:r w:rsidRPr="00993C0D">
        <w:t xml:space="preserve">Marcus Curtius with helmet, cuirass, tunic, and round shield leaping to left on his horse into the gap in the Forum Romanum; thin groundline; cloak flying behind him; striking </w:t>
      </w:r>
      <w:r w:rsidR="000934DC">
        <w:t xml:space="preserve">the </w:t>
      </w:r>
      <w:r w:rsidRPr="00993C0D">
        <w:t xml:space="preserve">ground with </w:t>
      </w:r>
      <w:r w:rsidR="000934DC">
        <w:t xml:space="preserve">a </w:t>
      </w:r>
      <w:r w:rsidRPr="00993C0D">
        <w:t xml:space="preserve">spear; </w:t>
      </w:r>
      <w:r>
        <w:t xml:space="preserve">the </w:t>
      </w:r>
      <w:r w:rsidRPr="00993C0D">
        <w:t>horse vainly tries to stop.</w:t>
      </w:r>
    </w:p>
    <w:p w14:paraId="07856E52" w14:textId="77777777" w:rsidR="00D46AEA" w:rsidRDefault="00D46AEA" w:rsidP="00D46AEA">
      <w:pPr>
        <w:spacing w:line="480" w:lineRule="auto"/>
      </w:pPr>
      <w:r>
        <w:t xml:space="preserve">Type: </w:t>
      </w:r>
      <w:r w:rsidRPr="00993C0D">
        <w:t xml:space="preserve">Loeschcke </w:t>
      </w:r>
      <w:r w:rsidRPr="00524C6D">
        <w:rPr>
          <w:caps/>
        </w:rPr>
        <w:t xml:space="preserve">i </w:t>
      </w:r>
      <w:r w:rsidR="006D2D8D">
        <w:t>B; Bailey A group iii</w:t>
      </w:r>
    </w:p>
    <w:p w14:paraId="24E60374" w14:textId="77777777" w:rsidR="00D46AEA" w:rsidRDefault="00D46AEA" w:rsidP="00D46AEA">
      <w:pPr>
        <w:spacing w:line="480" w:lineRule="auto"/>
      </w:pPr>
      <w:r>
        <w:t xml:space="preserve">Place of Manufacture or Origin: </w:t>
      </w:r>
      <w:r w:rsidRPr="00993C0D">
        <w:t>South Ana</w:t>
      </w:r>
      <w:r w:rsidR="006D2D8D">
        <w:t>tolia</w:t>
      </w:r>
    </w:p>
    <w:p w14:paraId="271F2D71" w14:textId="77777777" w:rsidR="00D46AEA" w:rsidRDefault="00D46AEA" w:rsidP="00D46AEA">
      <w:pPr>
        <w:spacing w:line="480" w:lineRule="auto"/>
      </w:pPr>
      <w:r>
        <w:t xml:space="preserve">Parallels: </w:t>
      </w:r>
      <w:r w:rsidRPr="00993C0D">
        <w:t xml:space="preserve">Fremersdorf 1922, p. 88, type 6 = Loeschcke </w:t>
      </w:r>
      <w:r w:rsidRPr="00524C6D">
        <w:rPr>
          <w:caps/>
        </w:rPr>
        <w:t>iv</w:t>
      </w:r>
      <w:r w:rsidRPr="00993C0D">
        <w:t xml:space="preserve"> (with further refs.); Leibundgut 1977, no. 245, pl. 44 (fr.); Goethert-Polaschek 1985, no. 110, pl. 27; Bailey BM </w:t>
      </w:r>
      <w:r w:rsidRPr="00524C6D">
        <w:rPr>
          <w:caps/>
        </w:rPr>
        <w:t>ii</w:t>
      </w:r>
      <w:r w:rsidRPr="00993C0D">
        <w:t>, Q 795, pl. 4, fig. 42; Mlasowsky 1993, p. 155, no. 133; (close) Bémont 2005, fig. 7.2; Cologne Museum, Wollman collection, inv. no. W 1234.</w:t>
      </w:r>
    </w:p>
    <w:p w14:paraId="50DC04B3" w14:textId="77777777" w:rsidR="00E25D1E" w:rsidRDefault="00E25D1E" w:rsidP="00E25D1E">
      <w:pPr>
        <w:spacing w:line="480" w:lineRule="auto"/>
      </w:pPr>
      <w:r>
        <w:t xml:space="preserve">Provenance: </w:t>
      </w:r>
    </w:p>
    <w:p w14:paraId="721F19A5" w14:textId="77777777" w:rsidR="00D46AEA" w:rsidRDefault="00D46AEA" w:rsidP="00D46AEA">
      <w:pPr>
        <w:spacing w:line="480" w:lineRule="auto"/>
      </w:pPr>
      <w:r>
        <w:t>Bibliography: Unpublished.</w:t>
      </w:r>
    </w:p>
    <w:p w14:paraId="2E27C7BA" w14:textId="77777777" w:rsidR="00816D70" w:rsidRPr="00F90C10" w:rsidRDefault="00D46AEA" w:rsidP="00D46AEA">
      <w:pPr>
        <w:spacing w:line="480" w:lineRule="auto"/>
      </w:pPr>
      <w:r>
        <w:t xml:space="preserve">Date: </w:t>
      </w:r>
      <w:r w:rsidR="00816D70" w:rsidRPr="00993C0D">
        <w:t>First half of first century</w:t>
      </w:r>
      <w:r w:rsidR="00816D70" w:rsidRPr="00524C6D">
        <w:rPr>
          <w:caps/>
        </w:rPr>
        <w:t xml:space="preserve"> </w:t>
      </w:r>
      <w:r w:rsidR="005170AB" w:rsidRPr="005170AB">
        <w:rPr>
          <w:caps/>
        </w:rPr>
        <w:t>A.D.</w:t>
      </w:r>
    </w:p>
    <w:p w14:paraId="4725FCEB" w14:textId="77777777" w:rsidR="00B363DC" w:rsidRDefault="00B363DC" w:rsidP="00B363D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50</w:t>
      </w:r>
    </w:p>
    <w:p w14:paraId="17648EC0"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07C52B41"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2190560" w14:textId="77777777" w:rsidR="00816D70" w:rsidRDefault="00816D70" w:rsidP="00816D70">
      <w:pPr>
        <w:pStyle w:val="Textedelespacerserv2"/>
        <w:numPr>
          <w:ilvl w:val="0"/>
          <w:numId w:val="0"/>
        </w:numPr>
        <w:spacing w:line="480" w:lineRule="auto"/>
        <w:jc w:val="left"/>
        <w:outlineLvl w:val="9"/>
        <w:rPr>
          <w:rFonts w:ascii="Palatino" w:hAnsi="Palatino"/>
        </w:rPr>
      </w:pPr>
    </w:p>
    <w:p w14:paraId="04F00686" w14:textId="77777777" w:rsidR="005E6F73" w:rsidRDefault="005E6F73" w:rsidP="005E6F73">
      <w:pPr>
        <w:spacing w:line="480" w:lineRule="auto"/>
      </w:pPr>
      <w:r>
        <w:t>Catalogue Number: 106</w:t>
      </w:r>
    </w:p>
    <w:p w14:paraId="07370392" w14:textId="77777777" w:rsidR="005E6F73" w:rsidRDefault="005E6F73" w:rsidP="005E6F73">
      <w:pPr>
        <w:spacing w:line="480" w:lineRule="auto"/>
      </w:pPr>
      <w:r>
        <w:t xml:space="preserve">Inventory Number: </w:t>
      </w:r>
      <w:r w:rsidRPr="00993C0D">
        <w:t>83.</w:t>
      </w:r>
      <w:r w:rsidRPr="00524C6D">
        <w:rPr>
          <w:caps/>
        </w:rPr>
        <w:t>aq</w:t>
      </w:r>
      <w:r w:rsidRPr="00993C0D">
        <w:t>.377.45</w:t>
      </w:r>
    </w:p>
    <w:p w14:paraId="6490B70D" w14:textId="77777777" w:rsidR="005E6F73" w:rsidRDefault="005E6F73" w:rsidP="005E6F73">
      <w:pPr>
        <w:spacing w:line="480" w:lineRule="auto"/>
      </w:pPr>
      <w:r>
        <w:t xml:space="preserve">Dimensions: </w:t>
      </w:r>
      <w:r w:rsidRPr="00993C0D">
        <w:t>L: 9.8; W: 7.0; H: 2.3</w:t>
      </w:r>
    </w:p>
    <w:p w14:paraId="1ECB64B6" w14:textId="77777777" w:rsidR="005E6F73" w:rsidRDefault="005E6F73" w:rsidP="005E6F73">
      <w:pPr>
        <w:spacing w:line="480" w:lineRule="auto"/>
      </w:pPr>
      <w:r>
        <w:t xml:space="preserve">Condition and Fabric: </w:t>
      </w:r>
      <w:r w:rsidRPr="00993C0D">
        <w:t>Two thin cracks across discus and left shoulder; partly overpainted. Clay 7.5YR6/4 light brown, glaze 7.5YR5/4 brown.</w:t>
      </w:r>
    </w:p>
    <w:p w14:paraId="7BE35EAC" w14:textId="77777777" w:rsidR="005E6F73" w:rsidRDefault="005E6F73" w:rsidP="005E6F73">
      <w:pPr>
        <w:spacing w:line="480" w:lineRule="auto"/>
      </w:pPr>
      <w:r>
        <w:t xml:space="preserve">Description: </w:t>
      </w:r>
      <w:r w:rsidRPr="00993C0D">
        <w:t xml:space="preserve">Moldmade. Shoulder: Loeschcke form </w:t>
      </w:r>
      <w:r w:rsidRPr="00524C6D">
        <w:rPr>
          <w:caps/>
        </w:rPr>
        <w:t>iii</w:t>
      </w:r>
      <w:r w:rsidRPr="00993C0D">
        <w:t xml:space="preserve"> a. Filling-hole below </w:t>
      </w:r>
      <w:r>
        <w:t xml:space="preserve">the </w:t>
      </w:r>
      <w:r w:rsidRPr="00993C0D">
        <w:t xml:space="preserve">groundline. Voluted angular-tipped nozzle. Base marked off </w:t>
      </w:r>
      <w:r>
        <w:t>by one</w:t>
      </w:r>
      <w:r w:rsidRPr="00993C0D">
        <w:t xml:space="preserve"> circular groove.</w:t>
      </w:r>
    </w:p>
    <w:p w14:paraId="5CB3F467" w14:textId="7B0FE8EE" w:rsidR="005E6F73" w:rsidRDefault="005E6F73" w:rsidP="005E6F73">
      <w:pPr>
        <w:spacing w:line="480" w:lineRule="auto"/>
      </w:pPr>
      <w:r>
        <w:t>Discus Iconography: T</w:t>
      </w:r>
      <w:r w:rsidRPr="00993C0D">
        <w:t>wo maenads dancing</w:t>
      </w:r>
      <w:r>
        <w:t xml:space="preserve">; the </w:t>
      </w:r>
      <w:r w:rsidRPr="00993C0D">
        <w:t xml:space="preserve">left one </w:t>
      </w:r>
      <w:r>
        <w:t xml:space="preserve">is </w:t>
      </w:r>
      <w:r w:rsidRPr="00993C0D">
        <w:t xml:space="preserve">holding </w:t>
      </w:r>
      <w:r>
        <w:t xml:space="preserve">a </w:t>
      </w:r>
      <w:r w:rsidRPr="00993C0D">
        <w:t xml:space="preserve">tambourine in </w:t>
      </w:r>
      <w:r>
        <w:t xml:space="preserve">her </w:t>
      </w:r>
      <w:r w:rsidRPr="00993C0D">
        <w:t>right hand</w:t>
      </w:r>
      <w:r w:rsidR="000934DC">
        <w:t>,</w:t>
      </w:r>
      <w:r w:rsidRPr="00993C0D">
        <w:t xml:space="preserve"> </w:t>
      </w:r>
      <w:r>
        <w:t xml:space="preserve">and her </w:t>
      </w:r>
      <w:r w:rsidRPr="00993C0D">
        <w:t xml:space="preserve">left arm </w:t>
      </w:r>
      <w:r>
        <w:t xml:space="preserve">is </w:t>
      </w:r>
      <w:r w:rsidRPr="00993C0D">
        <w:t xml:space="preserve">extended; her companion’s drapery billows above and behind her; </w:t>
      </w:r>
      <w:r>
        <w:t xml:space="preserve">with </w:t>
      </w:r>
      <w:r w:rsidRPr="00993C0D">
        <w:t xml:space="preserve">her right hand </w:t>
      </w:r>
      <w:r>
        <w:t xml:space="preserve">she </w:t>
      </w:r>
      <w:r w:rsidRPr="00993C0D">
        <w:t xml:space="preserve">caresses </w:t>
      </w:r>
      <w:r>
        <w:t xml:space="preserve">a </w:t>
      </w:r>
      <w:r w:rsidRPr="00993C0D">
        <w:t>fawn raised on its hind legs.</w:t>
      </w:r>
    </w:p>
    <w:p w14:paraId="7EB4006F" w14:textId="77777777" w:rsidR="005E6F73" w:rsidRDefault="005E6F73" w:rsidP="005E6F73">
      <w:pPr>
        <w:spacing w:line="480" w:lineRule="auto"/>
      </w:pPr>
      <w:r>
        <w:t xml:space="preserve">Type: </w:t>
      </w:r>
      <w:r w:rsidRPr="00993C0D">
        <w:t xml:space="preserve">Loeschcke </w:t>
      </w:r>
      <w:r w:rsidRPr="00524C6D">
        <w:rPr>
          <w:caps/>
        </w:rPr>
        <w:t xml:space="preserve">i </w:t>
      </w:r>
      <w:r w:rsidR="006D2D8D">
        <w:t>B; Bailey A group iii</w:t>
      </w:r>
    </w:p>
    <w:p w14:paraId="5A81AD8A" w14:textId="77777777" w:rsidR="005E6F73" w:rsidRDefault="005E6F73" w:rsidP="005E6F73">
      <w:pPr>
        <w:spacing w:line="480" w:lineRule="auto"/>
      </w:pPr>
      <w:r>
        <w:t xml:space="preserve">Place of Manufacture or Origin: </w:t>
      </w:r>
      <w:r w:rsidR="006D2D8D">
        <w:t>North Africa</w:t>
      </w:r>
    </w:p>
    <w:p w14:paraId="3BEB73DB" w14:textId="77777777" w:rsidR="005E6F73" w:rsidRDefault="005E6F73" w:rsidP="005E6F73">
      <w:pPr>
        <w:spacing w:line="480" w:lineRule="auto"/>
      </w:pPr>
      <w:r>
        <w:t>Parallels: (I</w:t>
      </w:r>
      <w:r w:rsidRPr="00993C0D">
        <w:t xml:space="preserve">dentical) Bochum Museum, Schüller Collection, cat. no. 28, S 639 (Tunisia); for a representation of the right maenad alone, see Williams 1981, no. 70, pl. 3, with refs.; Gualandi Genito 1986, p. 241, no. 76 (fr., with refs.); Bailey BM </w:t>
      </w:r>
      <w:r w:rsidRPr="00524C6D">
        <w:rPr>
          <w:caps/>
        </w:rPr>
        <w:t>iii</w:t>
      </w:r>
      <w:r w:rsidRPr="00993C0D">
        <w:t xml:space="preserve">, Q 2378, pl. 63; Goethert 1997, p. 211, no. 292, pl. 43, decor M 58; Bussière 2000, p. 251, no. 70, pl. 19, and p. 158, decor </w:t>
      </w:r>
      <w:r w:rsidRPr="00524C6D">
        <w:rPr>
          <w:caps/>
        </w:rPr>
        <w:t>i</w:t>
      </w:r>
      <w:r w:rsidRPr="00993C0D">
        <w:t>.a.10 (21) (with further refs.).</w:t>
      </w:r>
    </w:p>
    <w:p w14:paraId="23AD17A7" w14:textId="77777777" w:rsidR="00E25D1E" w:rsidRDefault="00E25D1E" w:rsidP="00E25D1E">
      <w:pPr>
        <w:spacing w:line="480" w:lineRule="auto"/>
      </w:pPr>
      <w:r>
        <w:t xml:space="preserve">Provenance: </w:t>
      </w:r>
    </w:p>
    <w:p w14:paraId="52C8618A" w14:textId="77777777" w:rsidR="005E6F73" w:rsidRDefault="005E6F73" w:rsidP="005E6F73">
      <w:pPr>
        <w:spacing w:line="480" w:lineRule="auto"/>
      </w:pPr>
      <w:r>
        <w:t>Bibliography: Unpublished.</w:t>
      </w:r>
    </w:p>
    <w:p w14:paraId="6C52C1D3" w14:textId="77777777" w:rsidR="00816D70" w:rsidRPr="00993C0D" w:rsidRDefault="005E6F73" w:rsidP="005E6F73">
      <w:pPr>
        <w:spacing w:line="480" w:lineRule="auto"/>
      </w:pPr>
      <w:r>
        <w:t xml:space="preserve">Date: </w:t>
      </w:r>
      <w:r w:rsidR="00816D70">
        <w:t>Late</w:t>
      </w:r>
      <w:r w:rsidR="006D2D8D">
        <w:t xml:space="preserve"> Augustan to Early Flavian</w:t>
      </w:r>
    </w:p>
    <w:p w14:paraId="3DE29B90" w14:textId="77777777" w:rsidR="00B363DC" w:rsidRDefault="00B363DC" w:rsidP="00B363D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75</w:t>
      </w:r>
    </w:p>
    <w:p w14:paraId="3976A9F8"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186373F3"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A63F77C" w14:textId="77777777" w:rsidR="00816D70" w:rsidRDefault="00816D70" w:rsidP="00816D70">
      <w:pPr>
        <w:pStyle w:val="Textedelespacerserv2"/>
        <w:numPr>
          <w:ilvl w:val="0"/>
          <w:numId w:val="0"/>
        </w:numPr>
        <w:spacing w:line="480" w:lineRule="auto"/>
        <w:jc w:val="left"/>
        <w:outlineLvl w:val="9"/>
        <w:rPr>
          <w:rFonts w:ascii="Palatino" w:hAnsi="Palatino"/>
        </w:rPr>
      </w:pPr>
    </w:p>
    <w:p w14:paraId="281A3175" w14:textId="77777777" w:rsidR="00721B0C" w:rsidRDefault="00721B0C" w:rsidP="00721B0C">
      <w:pPr>
        <w:spacing w:line="480" w:lineRule="auto"/>
      </w:pPr>
      <w:r>
        <w:t>Catalogue Number: 107</w:t>
      </w:r>
    </w:p>
    <w:p w14:paraId="0FE80E14" w14:textId="77777777" w:rsidR="00721B0C" w:rsidRDefault="00721B0C" w:rsidP="00721B0C">
      <w:pPr>
        <w:spacing w:line="480" w:lineRule="auto"/>
      </w:pPr>
      <w:r>
        <w:t xml:space="preserve">Inventory Number: </w:t>
      </w:r>
      <w:r w:rsidRPr="00993C0D">
        <w:t>83.</w:t>
      </w:r>
      <w:r w:rsidRPr="00524C6D">
        <w:rPr>
          <w:caps/>
        </w:rPr>
        <w:t>aq</w:t>
      </w:r>
      <w:r w:rsidRPr="00993C0D">
        <w:t>.377.29</w:t>
      </w:r>
    </w:p>
    <w:p w14:paraId="5470CE0F" w14:textId="77777777" w:rsidR="00721B0C" w:rsidRDefault="00721B0C" w:rsidP="00721B0C">
      <w:pPr>
        <w:spacing w:line="480" w:lineRule="auto"/>
      </w:pPr>
      <w:r>
        <w:t xml:space="preserve">Dimensions: </w:t>
      </w:r>
      <w:r w:rsidRPr="00993C0D">
        <w:t>L: 10.1; W: 7.6; H: 2.4</w:t>
      </w:r>
    </w:p>
    <w:p w14:paraId="069E0984" w14:textId="77777777" w:rsidR="00721B0C" w:rsidRDefault="00721B0C" w:rsidP="00721B0C">
      <w:pPr>
        <w:spacing w:line="480" w:lineRule="auto"/>
      </w:pPr>
      <w:r>
        <w:t>Condition and Fabric:</w:t>
      </w:r>
      <w:r w:rsidRPr="00993C0D">
        <w:t xml:space="preserve"> Intact. Clay 10YR7/3 very pale brown, glaze 7.5YR6/4 light brown, back burned.</w:t>
      </w:r>
    </w:p>
    <w:p w14:paraId="77DFCE4A" w14:textId="77777777" w:rsidR="00721B0C" w:rsidRDefault="00721B0C" w:rsidP="00721B0C">
      <w:pPr>
        <w:spacing w:line="480" w:lineRule="auto"/>
      </w:pPr>
      <w:r>
        <w:t xml:space="preserve">Description: </w:t>
      </w:r>
      <w:r w:rsidRPr="00993C0D">
        <w:t>Moldmade</w:t>
      </w:r>
      <w:r>
        <w:t>.</w:t>
      </w:r>
      <w:r w:rsidRPr="00993C0D">
        <w:t xml:space="preserve"> Shoulder: Loeschcke form</w:t>
      </w:r>
      <w:r w:rsidRPr="00524C6D">
        <w:rPr>
          <w:caps/>
        </w:rPr>
        <w:t xml:space="preserve"> iii </w:t>
      </w:r>
      <w:r w:rsidRPr="00993C0D">
        <w:t xml:space="preserve">a. </w:t>
      </w:r>
      <w:r w:rsidRPr="00A34BFA">
        <w:t>Air hole on nozzle top. Voluted angular-tipped nozzle. Base marked off by one circular groove.</w:t>
      </w:r>
    </w:p>
    <w:p w14:paraId="5FF9D5B5" w14:textId="77777777" w:rsidR="00721B0C" w:rsidRDefault="00721B0C" w:rsidP="00721B0C">
      <w:pPr>
        <w:spacing w:line="480" w:lineRule="auto"/>
      </w:pPr>
      <w:r>
        <w:t>Discus Iconography: T</w:t>
      </w:r>
      <w:r w:rsidRPr="00993C0D">
        <w:t xml:space="preserve">wo heavily armed gladiators fighting. </w:t>
      </w:r>
      <w:r w:rsidRPr="00993C0D">
        <w:rPr>
          <w:i/>
        </w:rPr>
        <w:t>Myrmillo</w:t>
      </w:r>
      <w:r w:rsidRPr="00993C0D">
        <w:t xml:space="preserve"> </w:t>
      </w:r>
      <w:r>
        <w:t>on the</w:t>
      </w:r>
      <w:r w:rsidRPr="00993C0D">
        <w:t xml:space="preserve"> right behind </w:t>
      </w:r>
      <w:r>
        <w:t xml:space="preserve">a </w:t>
      </w:r>
      <w:r w:rsidRPr="00993C0D">
        <w:t xml:space="preserve">long shield, wearing </w:t>
      </w:r>
      <w:r>
        <w:t xml:space="preserve">a </w:t>
      </w:r>
      <w:r w:rsidRPr="00993C0D">
        <w:t xml:space="preserve">crested helmet; </w:t>
      </w:r>
      <w:r w:rsidRPr="00993C0D">
        <w:rPr>
          <w:i/>
        </w:rPr>
        <w:t>Thrax</w:t>
      </w:r>
      <w:r w:rsidRPr="00993C0D">
        <w:t xml:space="preserve"> </w:t>
      </w:r>
      <w:r>
        <w:t>on the</w:t>
      </w:r>
      <w:r w:rsidRPr="00993C0D">
        <w:t xml:space="preserve"> left holding </w:t>
      </w:r>
      <w:r>
        <w:t xml:space="preserve">a </w:t>
      </w:r>
      <w:r w:rsidRPr="00993C0D">
        <w:rPr>
          <w:i/>
        </w:rPr>
        <w:t xml:space="preserve">sica; </w:t>
      </w:r>
      <w:r w:rsidRPr="00993C0D">
        <w:t>both wear greaves (</w:t>
      </w:r>
      <w:r w:rsidRPr="00993C0D">
        <w:rPr>
          <w:i/>
        </w:rPr>
        <w:t>ocreae</w:t>
      </w:r>
      <w:r w:rsidRPr="00993C0D">
        <w:t>) and have their sword-arm bound for protection (</w:t>
      </w:r>
      <w:r w:rsidRPr="00993C0D">
        <w:rPr>
          <w:i/>
        </w:rPr>
        <w:t>manicae</w:t>
      </w:r>
      <w:r w:rsidRPr="00993C0D">
        <w:t xml:space="preserve">); </w:t>
      </w:r>
      <w:r>
        <w:t xml:space="preserve">a </w:t>
      </w:r>
      <w:r w:rsidRPr="00993C0D">
        <w:t>trainer (</w:t>
      </w:r>
      <w:r w:rsidRPr="00993C0D">
        <w:rPr>
          <w:i/>
        </w:rPr>
        <w:t>lanista</w:t>
      </w:r>
      <w:r w:rsidRPr="00993C0D">
        <w:t xml:space="preserve">) </w:t>
      </w:r>
      <w:r w:rsidRPr="00A34BFA">
        <w:t xml:space="preserve">between them, in tunic with laced boots. Below, in </w:t>
      </w:r>
      <w:r w:rsidRPr="00A34BFA">
        <w:rPr>
          <w:i/>
        </w:rPr>
        <w:t>tabula ansata,</w:t>
      </w:r>
      <w:r w:rsidRPr="00A34BFA">
        <w:t xml:space="preserve"> the fighters’names: {{insc:</w:t>
      </w:r>
      <w:r w:rsidRPr="00A34BFA">
        <w:rPr>
          <w:caps/>
        </w:rPr>
        <w:t>sabinvs</w:t>
      </w:r>
      <w:r w:rsidRPr="00A34BFA">
        <w:t>}} and {{insc:</w:t>
      </w:r>
      <w:r w:rsidRPr="00A34BFA">
        <w:rPr>
          <w:caps/>
        </w:rPr>
        <w:t>popillivs</w:t>
      </w:r>
      <w:r w:rsidRPr="00A34BFA">
        <w:t>}}.</w:t>
      </w:r>
    </w:p>
    <w:p w14:paraId="0E885F18" w14:textId="77777777" w:rsidR="00721B0C" w:rsidRDefault="00721B0C" w:rsidP="00721B0C">
      <w:pPr>
        <w:spacing w:line="480" w:lineRule="auto"/>
      </w:pPr>
      <w:r>
        <w:t xml:space="preserve">Type: </w:t>
      </w:r>
      <w:r w:rsidRPr="00A34BFA">
        <w:t xml:space="preserve">Loeschcke </w:t>
      </w:r>
      <w:r w:rsidRPr="00A34BFA">
        <w:rPr>
          <w:caps/>
        </w:rPr>
        <w:t xml:space="preserve">i </w:t>
      </w:r>
      <w:r w:rsidR="009F34F6">
        <w:t>B; Bailey A group iii</w:t>
      </w:r>
    </w:p>
    <w:p w14:paraId="20B4C322" w14:textId="77777777" w:rsidR="00721B0C" w:rsidRDefault="00721B0C" w:rsidP="00721B0C">
      <w:pPr>
        <w:spacing w:line="480" w:lineRule="auto"/>
      </w:pPr>
      <w:r>
        <w:t xml:space="preserve">Place of Manufacture or Origin: </w:t>
      </w:r>
      <w:r w:rsidR="009F34F6">
        <w:t>Anatolia</w:t>
      </w:r>
    </w:p>
    <w:p w14:paraId="51AEB7A8" w14:textId="1DD4BC2E" w:rsidR="00721B0C" w:rsidRDefault="00721B0C" w:rsidP="00721B0C">
      <w:pPr>
        <w:spacing w:line="480" w:lineRule="auto"/>
      </w:pPr>
      <w:r>
        <w:t xml:space="preserve">Parallels: </w:t>
      </w:r>
      <w:r w:rsidRPr="00A34BFA">
        <w:t xml:space="preserve">Bartoli Santi and Bellori 1702, p. 22; Loeschcke 1919, p. 369, nos. 111–12, pl. </w:t>
      </w:r>
      <w:r w:rsidRPr="00A34BFA">
        <w:rPr>
          <w:caps/>
        </w:rPr>
        <w:t>ix</w:t>
      </w:r>
      <w:r w:rsidRPr="00A34BFA">
        <w:t xml:space="preserve"> (same decor but with inscription {{insc:</w:t>
      </w:r>
      <w:r w:rsidRPr="00A34BFA">
        <w:rPr>
          <w:caps/>
        </w:rPr>
        <w:t>fvfic</w:t>
      </w:r>
      <w:r w:rsidRPr="00A34BFA">
        <w:t>}}</w:t>
      </w:r>
      <w:r w:rsidRPr="00A34BFA">
        <w:rPr>
          <w:caps/>
        </w:rPr>
        <w:t xml:space="preserve"> </w:t>
      </w:r>
      <w:r w:rsidRPr="00A34BFA">
        <w:t xml:space="preserve">in the </w:t>
      </w:r>
      <w:r w:rsidRPr="00A34BFA">
        <w:rPr>
          <w:i/>
        </w:rPr>
        <w:t>tabula ansata</w:t>
      </w:r>
      <w:r w:rsidRPr="00A34BFA">
        <w:t xml:space="preserve">), p. 370, no. 113, pl. 15 (with inscription identical to </w:t>
      </w:r>
      <w:r w:rsidR="00F020F0">
        <w:t>this lamp</w:t>
      </w:r>
      <w:r w:rsidRPr="00A34BFA">
        <w:t>); a similar example signed {{insc:</w:t>
      </w:r>
      <w:r w:rsidRPr="00A34BFA">
        <w:rPr>
          <w:caps/>
        </w:rPr>
        <w:t>fvfic</w:t>
      </w:r>
      <w:r w:rsidRPr="00A34BFA">
        <w:t>}}</w:t>
      </w:r>
      <w:r w:rsidRPr="00A34BFA">
        <w:rPr>
          <w:caps/>
        </w:rPr>
        <w:t xml:space="preserve"> </w:t>
      </w:r>
      <w:r w:rsidRPr="00A34BFA">
        <w:t xml:space="preserve">is in the Study Gallery at Cologne Museum; (identical) Boube 1977, p. 243, pl. </w:t>
      </w:r>
      <w:r w:rsidRPr="00A34BFA">
        <w:rPr>
          <w:caps/>
        </w:rPr>
        <w:t>xiii</w:t>
      </w:r>
      <w:r w:rsidRPr="00A34BFA">
        <w:t xml:space="preserve"> (</w:t>
      </w:r>
      <w:r w:rsidR="009916F0">
        <w:t>{{loc_0000:</w:t>
      </w:r>
      <w:r w:rsidRPr="00A34BFA">
        <w:t>Bab Za</w:t>
      </w:r>
      <w:r w:rsidR="0011294C">
        <w:t>ë</w:t>
      </w:r>
      <w:r w:rsidRPr="00A34BFA">
        <w:t>r</w:t>
      </w:r>
      <w:r w:rsidR="009916F0">
        <w:t>}}</w:t>
      </w:r>
      <w:r w:rsidRPr="00A34BFA">
        <w:t xml:space="preserve">, Morocco); (close) Bailey BM </w:t>
      </w:r>
      <w:r w:rsidRPr="00A34BFA">
        <w:rPr>
          <w:caps/>
        </w:rPr>
        <w:t>ii</w:t>
      </w:r>
      <w:r w:rsidRPr="00A34BFA">
        <w:t xml:space="preserve">, pp. 51–52 (with further refs.), Q 960 (Loeschcke type </w:t>
      </w:r>
      <w:r w:rsidRPr="00A34BFA">
        <w:rPr>
          <w:caps/>
        </w:rPr>
        <w:t>v</w:t>
      </w:r>
      <w:r w:rsidRPr="00A34BFA">
        <w:t xml:space="preserve">), fig. 55, which shows the same gladiators with their names but the </w:t>
      </w:r>
      <w:r w:rsidRPr="00A34BFA">
        <w:rPr>
          <w:i/>
        </w:rPr>
        <w:t>lanista</w:t>
      </w:r>
      <w:r w:rsidRPr="00A34BFA">
        <w:t xml:space="preserve"> is absent; Bessi and Moncini 1980, no. 23, pl. 5 (signed {{insc:</w:t>
      </w:r>
      <w:r w:rsidRPr="00A34BFA">
        <w:rPr>
          <w:caps/>
        </w:rPr>
        <w:t>romanesis</w:t>
      </w:r>
      <w:r w:rsidRPr="00A34BFA">
        <w:t>}}); Goethert-Polaschek</w:t>
      </w:r>
      <w:r w:rsidRPr="00993C0D">
        <w:t xml:space="preserve"> 1985, no. 433, pl. 54, decor M85 (Loechcke type </w:t>
      </w:r>
      <w:r w:rsidRPr="00524C6D">
        <w:rPr>
          <w:caps/>
        </w:rPr>
        <w:t>iv</w:t>
      </w:r>
      <w:r w:rsidRPr="00993C0D">
        <w:t>); Djuric 1995, p. 41, no. C 104 (very close); Goethert 1997, p. 82, no. 52; Raselli-Nydegger 1998, no. 20, pl. 38; Morillo Cerdán 1999, no. 67, fig. 143, decor 45 (discus fr.); Bémont 2005, p. 164, fig. 12.3–6, and pp. 166–67 (with further refs.); Museum of Art and Archaeology, University of Missouri—Columbia, acc. no. 71.75 (fr. inscription only).</w:t>
      </w:r>
    </w:p>
    <w:p w14:paraId="4271263A" w14:textId="77777777" w:rsidR="00E25D1E" w:rsidRDefault="00E25D1E" w:rsidP="00E25D1E">
      <w:pPr>
        <w:spacing w:line="480" w:lineRule="auto"/>
      </w:pPr>
      <w:r>
        <w:t xml:space="preserve">Provenance: </w:t>
      </w:r>
    </w:p>
    <w:p w14:paraId="36C88CBC" w14:textId="77777777" w:rsidR="00721B0C" w:rsidRDefault="00721B0C" w:rsidP="00721B0C">
      <w:pPr>
        <w:spacing w:line="480" w:lineRule="auto"/>
      </w:pPr>
      <w:r>
        <w:t>Bibliography: Unpublished.</w:t>
      </w:r>
    </w:p>
    <w:p w14:paraId="46CBE6EE" w14:textId="77777777" w:rsidR="00816D70" w:rsidRPr="00993C0D" w:rsidRDefault="00721B0C" w:rsidP="00721B0C">
      <w:pPr>
        <w:spacing w:line="480" w:lineRule="auto"/>
      </w:pPr>
      <w:r>
        <w:t xml:space="preserve">Date: </w:t>
      </w:r>
      <w:r w:rsidR="009F34F6">
        <w:t>Late Augustan to Early Flavian</w:t>
      </w:r>
    </w:p>
    <w:p w14:paraId="1767221D" w14:textId="77777777" w:rsidR="00B363DC" w:rsidRDefault="00B363DC" w:rsidP="00B363D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75</w:t>
      </w:r>
    </w:p>
    <w:p w14:paraId="6A946A5B" w14:textId="77777777" w:rsidR="00816D70" w:rsidRPr="00B363DC" w:rsidRDefault="00816D70" w:rsidP="00816D70">
      <w:pPr>
        <w:pStyle w:val="Textedelespacerserv2"/>
        <w:numPr>
          <w:ilvl w:val="0"/>
          <w:numId w:val="0"/>
        </w:numPr>
        <w:spacing w:line="480" w:lineRule="auto"/>
        <w:jc w:val="left"/>
        <w:outlineLvl w:val="9"/>
        <w:rPr>
          <w:rFonts w:ascii="Palatino" w:hAnsi="Palatino"/>
        </w:rPr>
      </w:pPr>
    </w:p>
    <w:p w14:paraId="5AC10B4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AD9D9E3" w14:textId="77777777" w:rsidR="00816D70" w:rsidRDefault="00816D70" w:rsidP="00816D70">
      <w:pPr>
        <w:pStyle w:val="Textedelespacerserv2"/>
        <w:numPr>
          <w:ilvl w:val="0"/>
          <w:numId w:val="0"/>
        </w:numPr>
        <w:spacing w:line="480" w:lineRule="auto"/>
        <w:jc w:val="left"/>
        <w:outlineLvl w:val="9"/>
        <w:rPr>
          <w:rFonts w:ascii="Palatino" w:hAnsi="Palatino"/>
        </w:rPr>
      </w:pPr>
    </w:p>
    <w:p w14:paraId="5288BD6B" w14:textId="77777777" w:rsidR="00721B0C" w:rsidRDefault="00721B0C" w:rsidP="00721B0C">
      <w:pPr>
        <w:spacing w:line="480" w:lineRule="auto"/>
      </w:pPr>
      <w:r>
        <w:t>Catalogue Number: 108</w:t>
      </w:r>
    </w:p>
    <w:p w14:paraId="62D7978C" w14:textId="77777777" w:rsidR="00721B0C" w:rsidRDefault="00721B0C" w:rsidP="00721B0C">
      <w:pPr>
        <w:spacing w:line="480" w:lineRule="auto"/>
      </w:pPr>
      <w:r>
        <w:t xml:space="preserve">Inventory Number: </w:t>
      </w:r>
      <w:r w:rsidRPr="00993C0D">
        <w:t>83.</w:t>
      </w:r>
      <w:r w:rsidRPr="00524C6D">
        <w:rPr>
          <w:caps/>
        </w:rPr>
        <w:t>aq</w:t>
      </w:r>
      <w:r w:rsidRPr="00993C0D">
        <w:t>.438.19</w:t>
      </w:r>
    </w:p>
    <w:p w14:paraId="03DDC25C" w14:textId="77777777" w:rsidR="00721B0C" w:rsidRDefault="00721B0C" w:rsidP="00721B0C">
      <w:pPr>
        <w:spacing w:line="480" w:lineRule="auto"/>
      </w:pPr>
      <w:r>
        <w:t xml:space="preserve">Dimensions: </w:t>
      </w:r>
      <w:r w:rsidRPr="00993C0D">
        <w:t>L: 10.5; W: 7.2; H: 2.5</w:t>
      </w:r>
    </w:p>
    <w:p w14:paraId="6D75F77F" w14:textId="77777777" w:rsidR="00721B0C" w:rsidRDefault="00721B0C" w:rsidP="00721B0C">
      <w:pPr>
        <w:spacing w:line="480" w:lineRule="auto"/>
      </w:pPr>
      <w:r>
        <w:t xml:space="preserve">Condition and Fabric: </w:t>
      </w:r>
      <w:r w:rsidRPr="00993C0D">
        <w:t>Intact. Clay 7.5YR5/2 brown, glaze between 2.5YR4/4 and 2.5YR4/3 both reddish brown. Powdery gold mica.</w:t>
      </w:r>
    </w:p>
    <w:p w14:paraId="61A4A631" w14:textId="77777777" w:rsidR="00721B0C" w:rsidRDefault="00721B0C" w:rsidP="00721B0C">
      <w:pPr>
        <w:spacing w:line="480" w:lineRule="auto"/>
      </w:pPr>
      <w:r>
        <w:t xml:space="preserve">Description: </w:t>
      </w:r>
      <w:r w:rsidRPr="00993C0D">
        <w:t xml:space="preserve">Moldmade. Shoulder: Loeschcke form </w:t>
      </w:r>
      <w:r w:rsidRPr="00524C6D">
        <w:rPr>
          <w:caps/>
        </w:rPr>
        <w:t>ii</w:t>
      </w:r>
      <w:r w:rsidRPr="00993C0D">
        <w:t xml:space="preserve"> a. </w:t>
      </w:r>
      <w:r>
        <w:t>F</w:t>
      </w:r>
      <w:r w:rsidRPr="00993C0D">
        <w:t xml:space="preserve">illing-hole between the </w:t>
      </w:r>
      <w:r>
        <w:t xml:space="preserve">discus </w:t>
      </w:r>
      <w:r w:rsidRPr="00993C0D">
        <w:t xml:space="preserve">figures; voluted triangular nozzle. Base marked off </w:t>
      </w:r>
      <w:r>
        <w:t>by one circular</w:t>
      </w:r>
      <w:r w:rsidRPr="00993C0D">
        <w:t xml:space="preserve"> groove.</w:t>
      </w:r>
    </w:p>
    <w:p w14:paraId="048884BD" w14:textId="2CACA04C" w:rsidR="00721B0C" w:rsidRDefault="00721B0C" w:rsidP="00721B0C">
      <w:pPr>
        <w:spacing w:line="480" w:lineRule="auto"/>
      </w:pPr>
      <w:r>
        <w:t>Discus Iconography: Two gladiators in plum</w:t>
      </w:r>
      <w:r w:rsidRPr="00993C0D">
        <w:t xml:space="preserve">ed helmets, loincloths, and greaves; defeated gladiator kneeling </w:t>
      </w:r>
      <w:r>
        <w:t>on the</w:t>
      </w:r>
      <w:r w:rsidRPr="00993C0D">
        <w:t xml:space="preserve"> right, victor </w:t>
      </w:r>
      <w:r>
        <w:t>on the</w:t>
      </w:r>
      <w:r w:rsidRPr="00993C0D">
        <w:t xml:space="preserve"> l</w:t>
      </w:r>
      <w:r w:rsidR="000934DC">
        <w:t>eft lifting up his round shield.</w:t>
      </w:r>
    </w:p>
    <w:p w14:paraId="0458FF76" w14:textId="77777777" w:rsidR="00721B0C" w:rsidRDefault="00721B0C" w:rsidP="00721B0C">
      <w:pPr>
        <w:spacing w:line="480" w:lineRule="auto"/>
      </w:pPr>
      <w:r>
        <w:t xml:space="preserve">Type: </w:t>
      </w:r>
      <w:r w:rsidRPr="00993C0D">
        <w:t xml:space="preserve">Loeschcke </w:t>
      </w:r>
      <w:r w:rsidRPr="00524C6D">
        <w:rPr>
          <w:caps/>
        </w:rPr>
        <w:t xml:space="preserve">i </w:t>
      </w:r>
      <w:r w:rsidR="009F34F6">
        <w:t>B; Bailey A group iii</w:t>
      </w:r>
    </w:p>
    <w:p w14:paraId="654CF934" w14:textId="77777777" w:rsidR="00721B0C" w:rsidRDefault="00721B0C" w:rsidP="00721B0C">
      <w:pPr>
        <w:spacing w:line="480" w:lineRule="auto"/>
      </w:pPr>
      <w:r>
        <w:t xml:space="preserve">Place of Manufacture or Origin: </w:t>
      </w:r>
      <w:r w:rsidR="009F34F6">
        <w:t>Anatolia</w:t>
      </w:r>
    </w:p>
    <w:p w14:paraId="55012797" w14:textId="77777777" w:rsidR="00721B0C" w:rsidRDefault="00721B0C" w:rsidP="00721B0C">
      <w:pPr>
        <w:spacing w:line="480" w:lineRule="auto"/>
      </w:pPr>
      <w:r>
        <w:t xml:space="preserve">Parallels: </w:t>
      </w:r>
      <w:r w:rsidRPr="00993C0D">
        <w:t xml:space="preserve">Loeschcke </w:t>
      </w:r>
      <w:r w:rsidRPr="00524C6D">
        <w:rPr>
          <w:caps/>
        </w:rPr>
        <w:t>i</w:t>
      </w:r>
      <w:r w:rsidRPr="00993C0D">
        <w:t>: Loeschcke, Villers, and Niessen 1911, no. 1769, pl. 71; Bernabò Brea and Cavalier 1965, no. 22, pl. 228; Oziol and Pouilloux 1969, nos. 117–28, pl. 3 (</w:t>
      </w:r>
      <w:r w:rsidR="009916F0">
        <w:t>{{loc_0000:</w:t>
      </w:r>
      <w:r w:rsidRPr="00993C0D">
        <w:t>Salamis</w:t>
      </w:r>
      <w:r w:rsidR="009916F0">
        <w:t>}}</w:t>
      </w:r>
      <w:r w:rsidRPr="00993C0D">
        <w:t xml:space="preserve"> on Cyprus); Bessi and Moncini 1980, no. 17, pl. 4; Goethert-Polaschek 1985, p. 223, no. 152, pl. 31, decor M 91 (with further refs.); Loeschcke </w:t>
      </w:r>
      <w:r w:rsidRPr="00524C6D">
        <w:rPr>
          <w:caps/>
        </w:rPr>
        <w:t>iv</w:t>
      </w:r>
      <w:r w:rsidRPr="00993C0D">
        <w:t>: Bessi and Moncini 1980, no. 26, pl. 5; Sternini 1998, pp. 32–33, no. L 8, fig. 8; Morillo Cerdán 1999, decor 77; Junkelmann 2000, fig. 187; Bémont 2005, fig. 6.1; Museum of Art and Archaeology, University of Missouri—Columbia, acc. no. 64.5.</w:t>
      </w:r>
    </w:p>
    <w:p w14:paraId="09D460A1" w14:textId="77777777" w:rsidR="00E25D1E" w:rsidRDefault="00E25D1E" w:rsidP="00E25D1E">
      <w:pPr>
        <w:spacing w:line="480" w:lineRule="auto"/>
      </w:pPr>
      <w:r>
        <w:t xml:space="preserve">Provenance: </w:t>
      </w:r>
    </w:p>
    <w:p w14:paraId="2858B4AF" w14:textId="77777777" w:rsidR="00721B0C" w:rsidRDefault="00721B0C" w:rsidP="00721B0C">
      <w:pPr>
        <w:spacing w:line="480" w:lineRule="auto"/>
      </w:pPr>
      <w:r>
        <w:t>Bibliography: Unpublished.</w:t>
      </w:r>
    </w:p>
    <w:p w14:paraId="6E185578" w14:textId="77777777" w:rsidR="00816D70" w:rsidRPr="00993C0D" w:rsidRDefault="00721B0C" w:rsidP="00721B0C">
      <w:pPr>
        <w:spacing w:line="480" w:lineRule="auto"/>
      </w:pPr>
      <w:r>
        <w:t xml:space="preserve">Date: </w:t>
      </w:r>
      <w:r w:rsidR="009F34F6">
        <w:t>Late Augustan to Early Flavian</w:t>
      </w:r>
    </w:p>
    <w:p w14:paraId="3693C9C4"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75</w:t>
      </w:r>
    </w:p>
    <w:p w14:paraId="5EB030B4"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284954B1"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042C1FA" w14:textId="77777777" w:rsidR="00816D70" w:rsidRDefault="00816D70" w:rsidP="00816D70">
      <w:pPr>
        <w:pStyle w:val="Textedelespacerserv2"/>
        <w:numPr>
          <w:ilvl w:val="0"/>
          <w:numId w:val="0"/>
        </w:numPr>
        <w:spacing w:line="480" w:lineRule="auto"/>
        <w:jc w:val="left"/>
        <w:outlineLvl w:val="9"/>
        <w:rPr>
          <w:rFonts w:ascii="Palatino" w:hAnsi="Palatino"/>
        </w:rPr>
      </w:pPr>
    </w:p>
    <w:p w14:paraId="3C1845B9" w14:textId="77777777" w:rsidR="00721B0C" w:rsidRDefault="00721B0C" w:rsidP="00721B0C">
      <w:pPr>
        <w:spacing w:line="480" w:lineRule="auto"/>
      </w:pPr>
      <w:r>
        <w:t>Catalogue Number: 109</w:t>
      </w:r>
    </w:p>
    <w:p w14:paraId="0A37A300" w14:textId="77777777" w:rsidR="00721B0C" w:rsidRDefault="00721B0C" w:rsidP="00721B0C">
      <w:pPr>
        <w:spacing w:line="480" w:lineRule="auto"/>
      </w:pPr>
      <w:r>
        <w:t xml:space="preserve">Inventory Number: </w:t>
      </w:r>
      <w:r w:rsidRPr="00993C0D">
        <w:t>83.</w:t>
      </w:r>
      <w:r w:rsidRPr="00524C6D">
        <w:rPr>
          <w:caps/>
        </w:rPr>
        <w:t>aq</w:t>
      </w:r>
      <w:r w:rsidRPr="00993C0D">
        <w:t>.377.22</w:t>
      </w:r>
    </w:p>
    <w:p w14:paraId="1374F3D8" w14:textId="77777777" w:rsidR="00721B0C" w:rsidRDefault="00721B0C" w:rsidP="00721B0C">
      <w:pPr>
        <w:spacing w:line="480" w:lineRule="auto"/>
      </w:pPr>
      <w:r>
        <w:t xml:space="preserve">Dimensions: </w:t>
      </w:r>
      <w:r w:rsidRPr="00993C0D">
        <w:t>L: 9.6; W: 6.8; H: 2.5</w:t>
      </w:r>
    </w:p>
    <w:p w14:paraId="08BB6BD5" w14:textId="77777777" w:rsidR="00721B0C" w:rsidRDefault="00721B0C" w:rsidP="00721B0C">
      <w:pPr>
        <w:spacing w:line="480" w:lineRule="auto"/>
      </w:pPr>
      <w:r>
        <w:t>Condition and Fabric: Broken into two pieces and</w:t>
      </w:r>
      <w:r w:rsidRPr="00993C0D">
        <w:t xml:space="preserve"> restored. Clay 10YR7/3 very pale brown, glaze unevenly fired 5YR5/4 reddish brown (top).</w:t>
      </w:r>
    </w:p>
    <w:p w14:paraId="19246D00" w14:textId="77777777" w:rsidR="00721B0C" w:rsidRDefault="00721B0C" w:rsidP="00721B0C">
      <w:pPr>
        <w:spacing w:line="480" w:lineRule="auto"/>
      </w:pPr>
      <w:r>
        <w:t xml:space="preserve">Description: </w:t>
      </w:r>
      <w:r w:rsidRPr="00993C0D">
        <w:t xml:space="preserve">Moldmade, from plaster mold. Shoulder: Loeschcke form </w:t>
      </w:r>
      <w:r w:rsidRPr="00524C6D">
        <w:rPr>
          <w:caps/>
        </w:rPr>
        <w:t>iii</w:t>
      </w:r>
      <w:r w:rsidRPr="00993C0D">
        <w:t xml:space="preserve"> a. Filling-hole in lower </w:t>
      </w:r>
      <w:r>
        <w:t xml:space="preserve">part of the </w:t>
      </w:r>
      <w:r w:rsidRPr="00993C0D">
        <w:t xml:space="preserve">discus. Unpierced air hole on nozzle top. Voluted angular-tipped nozzle. Base marked off </w:t>
      </w:r>
      <w:r>
        <w:t>by one</w:t>
      </w:r>
      <w:r w:rsidRPr="00993C0D">
        <w:t xml:space="preserve"> circular groove. </w:t>
      </w:r>
      <w:r w:rsidRPr="00993C0D">
        <w:rPr>
          <w:i/>
        </w:rPr>
        <w:t>Planta pedis</w:t>
      </w:r>
      <w:r w:rsidRPr="00993C0D">
        <w:t xml:space="preserve"> with illegible letters.</w:t>
      </w:r>
    </w:p>
    <w:p w14:paraId="25764955" w14:textId="77777777" w:rsidR="00721B0C" w:rsidRDefault="00721B0C" w:rsidP="00721B0C">
      <w:pPr>
        <w:spacing w:line="480" w:lineRule="auto"/>
      </w:pPr>
      <w:r>
        <w:t>Discus Iconography: H</w:t>
      </w:r>
      <w:r w:rsidRPr="00993C0D">
        <w:t xml:space="preserve">erm in </w:t>
      </w:r>
      <w:r>
        <w:t xml:space="preserve">left </w:t>
      </w:r>
      <w:r w:rsidRPr="00993C0D">
        <w:t>profile</w:t>
      </w:r>
      <w:r>
        <w:t xml:space="preserve"> </w:t>
      </w:r>
      <w:r w:rsidRPr="00993C0D">
        <w:t xml:space="preserve">with </w:t>
      </w:r>
      <w:r>
        <w:t xml:space="preserve">a </w:t>
      </w:r>
      <w:r w:rsidRPr="00993C0D">
        <w:t xml:space="preserve">hoop and </w:t>
      </w:r>
      <w:r>
        <w:t xml:space="preserve">a </w:t>
      </w:r>
      <w:r w:rsidRPr="00993C0D">
        <w:t>palm branch behind</w:t>
      </w:r>
      <w:r>
        <w:t>;</w:t>
      </w:r>
      <w:r w:rsidRPr="00993C0D">
        <w:t xml:space="preserve"> vase </w:t>
      </w:r>
      <w:r>
        <w:t>on the</w:t>
      </w:r>
      <w:r w:rsidRPr="00993C0D">
        <w:t xml:space="preserve"> left.</w:t>
      </w:r>
    </w:p>
    <w:p w14:paraId="45E7FB6C" w14:textId="77777777" w:rsidR="00721B0C" w:rsidRDefault="00721B0C" w:rsidP="00721B0C">
      <w:pPr>
        <w:spacing w:line="480" w:lineRule="auto"/>
      </w:pPr>
      <w:r>
        <w:t xml:space="preserve">Type: </w:t>
      </w:r>
      <w:r w:rsidRPr="00993C0D">
        <w:t xml:space="preserve">Loeschcke </w:t>
      </w:r>
      <w:r w:rsidRPr="00524C6D">
        <w:rPr>
          <w:caps/>
        </w:rPr>
        <w:t xml:space="preserve">i </w:t>
      </w:r>
      <w:r w:rsidR="009F34F6">
        <w:t>B; Bailey A group iii</w:t>
      </w:r>
    </w:p>
    <w:p w14:paraId="6FA54B41" w14:textId="77777777" w:rsidR="00721B0C" w:rsidRDefault="00721B0C" w:rsidP="00721B0C">
      <w:pPr>
        <w:spacing w:line="480" w:lineRule="auto"/>
      </w:pPr>
      <w:r>
        <w:t xml:space="preserve">Place of Manufacture or Origin: </w:t>
      </w:r>
      <w:r w:rsidR="009F34F6">
        <w:t>North Africa</w:t>
      </w:r>
    </w:p>
    <w:p w14:paraId="3344E178" w14:textId="77777777" w:rsidR="00721B0C" w:rsidRDefault="00721B0C" w:rsidP="00721B0C">
      <w:pPr>
        <w:spacing w:line="480" w:lineRule="auto"/>
      </w:pPr>
      <w:r>
        <w:t xml:space="preserve">Parallels: </w:t>
      </w:r>
      <w:r w:rsidRPr="00993C0D">
        <w:t xml:space="preserve">Perlzweig 1961, no. 49, pl. 3; Kricheldorf 1962, no. 82, pl. 10 (Loeschcke </w:t>
      </w:r>
      <w:r w:rsidRPr="00524C6D">
        <w:rPr>
          <w:caps/>
        </w:rPr>
        <w:t>iv</w:t>
      </w:r>
      <w:r w:rsidRPr="00993C0D">
        <w:t xml:space="preserve">); Deneauve 1969, nos. 438–39, pl. 47; Moutinho Alarcão and Da Ponte 1976, no. 5, pl. 1 (Loeschcke </w:t>
      </w:r>
      <w:r w:rsidRPr="00524C6D">
        <w:rPr>
          <w:caps/>
        </w:rPr>
        <w:t>iv</w:t>
      </w:r>
      <w:r w:rsidRPr="00993C0D">
        <w:t xml:space="preserve">); Cahn-Klaiber 1977, no. 182, pl. 17, discussion p. 91; Chrzanovski and Zhuravlev 1998, p. 62, no. 20 (Loeschcke </w:t>
      </w:r>
      <w:r w:rsidRPr="00524C6D">
        <w:rPr>
          <w:caps/>
        </w:rPr>
        <w:t>v</w:t>
      </w:r>
      <w:r w:rsidRPr="00993C0D">
        <w:t xml:space="preserve">); Rodríguez Martín 2002, no. 179, pl. 34 (Loeschcke </w:t>
      </w:r>
      <w:r w:rsidRPr="00524C6D">
        <w:rPr>
          <w:caps/>
        </w:rPr>
        <w:t>iv</w:t>
      </w:r>
      <w:r w:rsidRPr="00993C0D">
        <w:t>); Bochum Museum, Schüller Collection, cat. no. 31, S 618 (Tunisia) (Loeschcke</w:t>
      </w:r>
      <w:r w:rsidRPr="00524C6D">
        <w:rPr>
          <w:caps/>
        </w:rPr>
        <w:t xml:space="preserve"> i </w:t>
      </w:r>
      <w:r w:rsidRPr="00993C0D">
        <w:rPr>
          <w:i/>
        </w:rPr>
        <w:t>planta pedis</w:t>
      </w:r>
      <w:r w:rsidRPr="00993C0D">
        <w:t>).</w:t>
      </w:r>
    </w:p>
    <w:p w14:paraId="338BC6FF" w14:textId="77777777" w:rsidR="00E25D1E" w:rsidRDefault="00E25D1E" w:rsidP="00E25D1E">
      <w:pPr>
        <w:spacing w:line="480" w:lineRule="auto"/>
      </w:pPr>
      <w:r>
        <w:t xml:space="preserve">Provenance: </w:t>
      </w:r>
    </w:p>
    <w:p w14:paraId="748A7EF3" w14:textId="77777777" w:rsidR="00721B0C" w:rsidRDefault="00721B0C" w:rsidP="00721B0C">
      <w:pPr>
        <w:spacing w:line="480" w:lineRule="auto"/>
      </w:pPr>
      <w:r>
        <w:t>Bibliography: Unpublished.</w:t>
      </w:r>
    </w:p>
    <w:p w14:paraId="00351FA0" w14:textId="77777777" w:rsidR="00816D70" w:rsidRPr="00993C0D" w:rsidRDefault="00721B0C" w:rsidP="00721B0C">
      <w:pPr>
        <w:spacing w:line="480" w:lineRule="auto"/>
      </w:pPr>
      <w:r>
        <w:t xml:space="preserve">Date: </w:t>
      </w:r>
      <w:r w:rsidR="009F34F6">
        <w:t>Late Augustan to Early Flavian</w:t>
      </w:r>
    </w:p>
    <w:p w14:paraId="110AED9B"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75</w:t>
      </w:r>
    </w:p>
    <w:p w14:paraId="6B4A1ACA"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14F2AA88"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C84E5B8" w14:textId="77777777" w:rsidR="00816D70" w:rsidRDefault="00816D70" w:rsidP="00816D70">
      <w:pPr>
        <w:pStyle w:val="Textedelespacerserv2"/>
        <w:numPr>
          <w:ilvl w:val="0"/>
          <w:numId w:val="0"/>
        </w:numPr>
        <w:spacing w:line="480" w:lineRule="auto"/>
        <w:jc w:val="left"/>
        <w:outlineLvl w:val="9"/>
        <w:rPr>
          <w:rFonts w:ascii="Palatino" w:hAnsi="Palatino"/>
        </w:rPr>
      </w:pPr>
    </w:p>
    <w:p w14:paraId="516D942B" w14:textId="77777777" w:rsidR="00721B0C" w:rsidRDefault="00721B0C" w:rsidP="00721B0C">
      <w:pPr>
        <w:spacing w:line="480" w:lineRule="auto"/>
      </w:pPr>
      <w:r>
        <w:t>Catalogue Number: 110</w:t>
      </w:r>
    </w:p>
    <w:p w14:paraId="73DA04AB" w14:textId="77777777" w:rsidR="00721B0C" w:rsidRDefault="00721B0C" w:rsidP="00721B0C">
      <w:pPr>
        <w:spacing w:line="480" w:lineRule="auto"/>
      </w:pPr>
      <w:r>
        <w:t xml:space="preserve">Inventory Number: </w:t>
      </w:r>
      <w:r w:rsidRPr="00993C0D">
        <w:t>83.</w:t>
      </w:r>
      <w:r w:rsidRPr="00524C6D">
        <w:rPr>
          <w:caps/>
        </w:rPr>
        <w:t>aq</w:t>
      </w:r>
      <w:r w:rsidRPr="00993C0D">
        <w:t>.377.17</w:t>
      </w:r>
    </w:p>
    <w:p w14:paraId="0DF2062A" w14:textId="77777777" w:rsidR="00721B0C" w:rsidRDefault="00721B0C" w:rsidP="00721B0C">
      <w:pPr>
        <w:spacing w:line="480" w:lineRule="auto"/>
      </w:pPr>
      <w:r>
        <w:t xml:space="preserve">Dimensions: </w:t>
      </w:r>
      <w:r w:rsidRPr="00993C0D">
        <w:t>L: 9.2; W: 6.7; H: 2.1</w:t>
      </w:r>
    </w:p>
    <w:p w14:paraId="18E33E6B" w14:textId="77777777" w:rsidR="00721B0C" w:rsidRDefault="00721B0C" w:rsidP="00721B0C">
      <w:pPr>
        <w:spacing w:line="480" w:lineRule="auto"/>
      </w:pPr>
      <w:r>
        <w:t xml:space="preserve">Condition and Fabric: </w:t>
      </w:r>
      <w:r w:rsidRPr="00993C0D">
        <w:t>Intact. Clay 7.5YR7/4 pink, glaze 2.5YR5/2 weak red.</w:t>
      </w:r>
    </w:p>
    <w:p w14:paraId="60DE5B72" w14:textId="77777777" w:rsidR="00721B0C" w:rsidRDefault="00721B0C" w:rsidP="00721B0C">
      <w:pPr>
        <w:spacing w:line="480" w:lineRule="auto"/>
      </w:pPr>
      <w:r>
        <w:t xml:space="preserve">Description: </w:t>
      </w:r>
      <w:r w:rsidRPr="00993C0D">
        <w:t xml:space="preserve">Moldmade, from plaster mold. Shoulder: Loeschcke form </w:t>
      </w:r>
      <w:r w:rsidRPr="00524C6D">
        <w:rPr>
          <w:caps/>
        </w:rPr>
        <w:t>iii</w:t>
      </w:r>
      <w:r w:rsidRPr="00993C0D">
        <w:t xml:space="preserve"> a. Filling-hole in </w:t>
      </w:r>
      <w:r>
        <w:t xml:space="preserve">the </w:t>
      </w:r>
      <w:r w:rsidRPr="00993C0D">
        <w:t xml:space="preserve">right part of </w:t>
      </w:r>
      <w:r>
        <w:t xml:space="preserve">the </w:t>
      </w:r>
      <w:r w:rsidRPr="00993C0D">
        <w:t xml:space="preserve">discus. Voluted angular-tipped nozzle. Slightly raised base marked off </w:t>
      </w:r>
      <w:r>
        <w:t>by one</w:t>
      </w:r>
      <w:r w:rsidRPr="00993C0D">
        <w:t xml:space="preserve"> circular groove. </w:t>
      </w:r>
      <w:r w:rsidRPr="00993C0D">
        <w:rPr>
          <w:i/>
        </w:rPr>
        <w:t>Planta pedis</w:t>
      </w:r>
      <w:r w:rsidRPr="00993C0D">
        <w:t xml:space="preserve"> with illegible letters.</w:t>
      </w:r>
    </w:p>
    <w:p w14:paraId="4D6716AE" w14:textId="77777777" w:rsidR="00721B0C" w:rsidRDefault="00721B0C" w:rsidP="00721B0C">
      <w:pPr>
        <w:spacing w:line="480" w:lineRule="auto"/>
      </w:pPr>
      <w:r>
        <w:t>Discus Iconography: W</w:t>
      </w:r>
      <w:r w:rsidRPr="00993C0D">
        <w:t xml:space="preserve">inged Cupid standing frontally holding Hercules’ club in his right hand and </w:t>
      </w:r>
      <w:r>
        <w:t xml:space="preserve">a </w:t>
      </w:r>
      <w:r w:rsidRPr="00993C0D">
        <w:t>lionskin in his left; bush on left side.</w:t>
      </w:r>
    </w:p>
    <w:p w14:paraId="06DDEB21" w14:textId="77777777" w:rsidR="00721B0C" w:rsidRDefault="00721B0C" w:rsidP="00721B0C">
      <w:pPr>
        <w:spacing w:line="480" w:lineRule="auto"/>
      </w:pPr>
      <w:r>
        <w:t xml:space="preserve">Type: </w:t>
      </w:r>
      <w:r w:rsidRPr="00993C0D">
        <w:t xml:space="preserve">Loeschcke </w:t>
      </w:r>
      <w:r w:rsidRPr="00524C6D">
        <w:rPr>
          <w:caps/>
        </w:rPr>
        <w:t xml:space="preserve">i </w:t>
      </w:r>
      <w:r w:rsidRPr="00993C0D">
        <w:t>B; Bai</w:t>
      </w:r>
      <w:r w:rsidR="009F34F6">
        <w:t>ley A group iii</w:t>
      </w:r>
    </w:p>
    <w:p w14:paraId="0A920345" w14:textId="77777777" w:rsidR="00721B0C" w:rsidRDefault="00721B0C" w:rsidP="00721B0C">
      <w:pPr>
        <w:spacing w:line="480" w:lineRule="auto"/>
      </w:pPr>
      <w:r>
        <w:t xml:space="preserve">Place of Manufacture or Origin: </w:t>
      </w:r>
      <w:r w:rsidR="009F34F6">
        <w:t>Tunisia</w:t>
      </w:r>
    </w:p>
    <w:p w14:paraId="1E941CF9" w14:textId="77777777" w:rsidR="00721B0C" w:rsidRDefault="00721B0C" w:rsidP="00721B0C">
      <w:pPr>
        <w:spacing w:line="480" w:lineRule="auto"/>
      </w:pPr>
      <w:r>
        <w:t xml:space="preserve">Parallels: </w:t>
      </w:r>
      <w:r w:rsidRPr="00993C0D">
        <w:t xml:space="preserve">(Close) Oziol 1977, nos. 427–30, pl. 23 (Loeschcke </w:t>
      </w:r>
      <w:r w:rsidRPr="00524C6D">
        <w:rPr>
          <w:caps/>
        </w:rPr>
        <w:t>iv</w:t>
      </w:r>
      <w:r w:rsidRPr="00993C0D">
        <w:t xml:space="preserve">); Bussière 2000, no. 60, pl. 18, decor </w:t>
      </w:r>
      <w:r w:rsidRPr="00524C6D">
        <w:rPr>
          <w:caps/>
        </w:rPr>
        <w:t>i</w:t>
      </w:r>
      <w:r w:rsidRPr="00993C0D">
        <w:t xml:space="preserve">.b.1.(21) (with </w:t>
      </w:r>
      <w:r w:rsidRPr="00993C0D">
        <w:rPr>
          <w:i/>
        </w:rPr>
        <w:t>planta pedis</w:t>
      </w:r>
      <w:r w:rsidRPr="00993C0D">
        <w:t>) from Mauretania Tingitana.</w:t>
      </w:r>
    </w:p>
    <w:p w14:paraId="145DFB8E" w14:textId="77777777" w:rsidR="00E25D1E" w:rsidRDefault="00E25D1E" w:rsidP="00E25D1E">
      <w:pPr>
        <w:spacing w:line="480" w:lineRule="auto"/>
      </w:pPr>
      <w:r>
        <w:t xml:space="preserve">Provenance: </w:t>
      </w:r>
    </w:p>
    <w:p w14:paraId="33284B0F" w14:textId="77777777" w:rsidR="00721B0C" w:rsidRDefault="00721B0C" w:rsidP="00721B0C">
      <w:pPr>
        <w:spacing w:line="480" w:lineRule="auto"/>
      </w:pPr>
      <w:r>
        <w:t>Bibliography: Unpublished.</w:t>
      </w:r>
    </w:p>
    <w:p w14:paraId="2BD446AF" w14:textId="77777777" w:rsidR="00816D70" w:rsidRPr="00993C0D" w:rsidRDefault="00721B0C" w:rsidP="00721B0C">
      <w:pPr>
        <w:spacing w:line="480" w:lineRule="auto"/>
      </w:pPr>
      <w:r>
        <w:t xml:space="preserve">Date: </w:t>
      </w:r>
      <w:r w:rsidR="00816D70" w:rsidRPr="00993C0D">
        <w:t>Lat</w:t>
      </w:r>
      <w:r w:rsidR="009F34F6">
        <w:t>e Augustan to Early Flavian</w:t>
      </w:r>
    </w:p>
    <w:p w14:paraId="09A85EF3"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75</w:t>
      </w:r>
    </w:p>
    <w:p w14:paraId="1B4F4CAC"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4C3D2565"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0D07565" w14:textId="77777777" w:rsidR="00816D70" w:rsidRDefault="00816D70" w:rsidP="00816D70">
      <w:pPr>
        <w:pStyle w:val="Textedelespacerserv2"/>
        <w:numPr>
          <w:ilvl w:val="0"/>
          <w:numId w:val="0"/>
        </w:numPr>
        <w:spacing w:line="480" w:lineRule="auto"/>
        <w:jc w:val="left"/>
        <w:outlineLvl w:val="9"/>
        <w:rPr>
          <w:rFonts w:ascii="Palatino" w:hAnsi="Palatino"/>
        </w:rPr>
      </w:pPr>
    </w:p>
    <w:p w14:paraId="38349E80" w14:textId="77777777" w:rsidR="002666D1" w:rsidRDefault="002666D1" w:rsidP="002666D1">
      <w:pPr>
        <w:spacing w:line="480" w:lineRule="auto"/>
      </w:pPr>
      <w:r>
        <w:t>Catalogue Number: 111</w:t>
      </w:r>
    </w:p>
    <w:p w14:paraId="55B1632C" w14:textId="77777777" w:rsidR="002666D1" w:rsidRDefault="002666D1" w:rsidP="002666D1">
      <w:pPr>
        <w:spacing w:line="480" w:lineRule="auto"/>
      </w:pPr>
      <w:r>
        <w:t xml:space="preserve">Inventory Number: </w:t>
      </w:r>
      <w:r w:rsidRPr="00993C0D">
        <w:t>83.</w:t>
      </w:r>
      <w:r w:rsidRPr="00524C6D">
        <w:rPr>
          <w:caps/>
        </w:rPr>
        <w:t>aq</w:t>
      </w:r>
      <w:r w:rsidRPr="00993C0D">
        <w:t>.377.30</w:t>
      </w:r>
    </w:p>
    <w:p w14:paraId="1136848D" w14:textId="77777777" w:rsidR="002666D1" w:rsidRDefault="002666D1" w:rsidP="002666D1">
      <w:pPr>
        <w:spacing w:line="480" w:lineRule="auto"/>
      </w:pPr>
      <w:r>
        <w:t xml:space="preserve">Dimensions: </w:t>
      </w:r>
      <w:r w:rsidRPr="00993C0D">
        <w:t>L: 10.0; W: 7.2; H: 2.4</w:t>
      </w:r>
    </w:p>
    <w:p w14:paraId="7387C879" w14:textId="77777777" w:rsidR="002666D1" w:rsidRDefault="002666D1" w:rsidP="002666D1">
      <w:pPr>
        <w:spacing w:line="480" w:lineRule="auto"/>
      </w:pPr>
      <w:r>
        <w:t xml:space="preserve">Condition and Fabric: </w:t>
      </w:r>
      <w:r w:rsidRPr="00993C0D">
        <w:t>Intact. Clay 10YR7/3 very pale brown, glaze mostly 10YR6/4 light yellowish brown.</w:t>
      </w:r>
    </w:p>
    <w:p w14:paraId="3B22AD16" w14:textId="77777777" w:rsidR="002666D1" w:rsidRDefault="002666D1" w:rsidP="002666D1">
      <w:pPr>
        <w:spacing w:line="480" w:lineRule="auto"/>
      </w:pPr>
      <w:r>
        <w:t xml:space="preserve">Description: </w:t>
      </w:r>
      <w:r w:rsidRPr="00993C0D">
        <w:t xml:space="preserve">Moldmade. Shoulder: Loeschcke form </w:t>
      </w:r>
      <w:r w:rsidRPr="00524C6D">
        <w:rPr>
          <w:caps/>
        </w:rPr>
        <w:t>iii</w:t>
      </w:r>
      <w:r w:rsidRPr="00993C0D">
        <w:t xml:space="preserve"> a. Filling-hole in lower right center of discus. Small air hole on nozzle top. Voluted angular-tipped nozzle. Base marked off</w:t>
      </w:r>
      <w:r>
        <w:t xml:space="preserve"> by one</w:t>
      </w:r>
      <w:r w:rsidRPr="00993C0D">
        <w:t xml:space="preserve"> circular groove.</w:t>
      </w:r>
    </w:p>
    <w:p w14:paraId="3C570AD2" w14:textId="77777777" w:rsidR="002666D1" w:rsidRDefault="002666D1" w:rsidP="002666D1">
      <w:pPr>
        <w:spacing w:line="480" w:lineRule="auto"/>
      </w:pPr>
      <w:r>
        <w:t>Discus Iconography: N</w:t>
      </w:r>
      <w:r w:rsidRPr="00993C0D">
        <w:t xml:space="preserve">ude satyr </w:t>
      </w:r>
      <w:r>
        <w:t xml:space="preserve">to left </w:t>
      </w:r>
      <w:r w:rsidRPr="00993C0D">
        <w:t>pounding in a mortar.</w:t>
      </w:r>
    </w:p>
    <w:p w14:paraId="7246EE5B" w14:textId="77777777" w:rsidR="002666D1" w:rsidRDefault="002666D1" w:rsidP="002666D1">
      <w:pPr>
        <w:spacing w:line="480" w:lineRule="auto"/>
      </w:pPr>
      <w:r>
        <w:t xml:space="preserve">Type: </w:t>
      </w:r>
      <w:r w:rsidRPr="00993C0D">
        <w:t xml:space="preserve">Loeschcke </w:t>
      </w:r>
      <w:r w:rsidRPr="00524C6D">
        <w:rPr>
          <w:caps/>
        </w:rPr>
        <w:t xml:space="preserve">i </w:t>
      </w:r>
      <w:r w:rsidR="00AC2399">
        <w:t>B; Bailey A group iii</w:t>
      </w:r>
    </w:p>
    <w:p w14:paraId="2633119F" w14:textId="77777777" w:rsidR="002666D1" w:rsidRDefault="002666D1" w:rsidP="002666D1">
      <w:pPr>
        <w:spacing w:line="480" w:lineRule="auto"/>
      </w:pPr>
      <w:r>
        <w:t>Place of Manu</w:t>
      </w:r>
      <w:r w:rsidR="00AC2399">
        <w:t>facture or Origin: North Africa</w:t>
      </w:r>
    </w:p>
    <w:p w14:paraId="1037BE48" w14:textId="77777777" w:rsidR="002666D1" w:rsidRDefault="002666D1" w:rsidP="002666D1">
      <w:pPr>
        <w:spacing w:line="480" w:lineRule="auto"/>
      </w:pPr>
      <w:r>
        <w:t xml:space="preserve">Parallels: </w:t>
      </w:r>
      <w:r w:rsidRPr="00993C0D">
        <w:t xml:space="preserve">Bailey BM </w:t>
      </w:r>
      <w:r w:rsidRPr="00524C6D">
        <w:rPr>
          <w:caps/>
        </w:rPr>
        <w:t>ii</w:t>
      </w:r>
      <w:r w:rsidRPr="00993C0D">
        <w:t xml:space="preserve">, p. 145, Q 815–Q 816, pl. 6, fig. 15. Bailey refers to </w:t>
      </w:r>
      <w:r w:rsidRPr="00993C0D">
        <w:rPr>
          <w:i/>
        </w:rPr>
        <w:t>Jahrbuch des Deutschen Instituts</w:t>
      </w:r>
      <w:r w:rsidRPr="00993C0D">
        <w:t xml:space="preserve"> 44, </w:t>
      </w:r>
      <w:r w:rsidRPr="00993C0D">
        <w:rPr>
          <w:i/>
        </w:rPr>
        <w:t>AA</w:t>
      </w:r>
      <w:r w:rsidRPr="00993C0D">
        <w:t xml:space="preserve"> (1929), p. 25, fig. 19, and to Sidi Khrebish Benghazi Museum, inv. L 188; Rivet 2003, p. 144, no. 176.</w:t>
      </w:r>
    </w:p>
    <w:p w14:paraId="74884508" w14:textId="77777777" w:rsidR="00E25D1E" w:rsidRDefault="00E25D1E" w:rsidP="00E25D1E">
      <w:pPr>
        <w:spacing w:line="480" w:lineRule="auto"/>
      </w:pPr>
      <w:r>
        <w:t xml:space="preserve">Provenance: </w:t>
      </w:r>
    </w:p>
    <w:p w14:paraId="458B8881" w14:textId="77777777" w:rsidR="002666D1" w:rsidRDefault="002666D1" w:rsidP="002666D1">
      <w:pPr>
        <w:spacing w:line="480" w:lineRule="auto"/>
      </w:pPr>
      <w:r>
        <w:t>Bibliography: Unpublished.</w:t>
      </w:r>
    </w:p>
    <w:p w14:paraId="1500871F" w14:textId="77777777" w:rsidR="00816D70" w:rsidRPr="00993C0D" w:rsidRDefault="002666D1" w:rsidP="002666D1">
      <w:pPr>
        <w:spacing w:line="480" w:lineRule="auto"/>
      </w:pPr>
      <w:r>
        <w:t xml:space="preserve">Date: </w:t>
      </w:r>
      <w:r w:rsidR="00816D70" w:rsidRPr="00993C0D">
        <w:t>Ca.</w:t>
      </w:r>
      <w:r w:rsidR="00816D70" w:rsidRPr="00524C6D">
        <w:rPr>
          <w:caps/>
        </w:rPr>
        <w:t xml:space="preserve"> </w:t>
      </w:r>
      <w:r w:rsidR="005170AB" w:rsidRPr="005170AB">
        <w:rPr>
          <w:caps/>
        </w:rPr>
        <w:t>A.D.</w:t>
      </w:r>
      <w:r w:rsidR="00816D70" w:rsidRPr="00524C6D">
        <w:rPr>
          <w:caps/>
        </w:rPr>
        <w:t xml:space="preserve"> </w:t>
      </w:r>
      <w:r w:rsidR="00AC2399">
        <w:t>50–80</w:t>
      </w:r>
    </w:p>
    <w:p w14:paraId="504C63F6"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50; 80</w:t>
      </w:r>
    </w:p>
    <w:p w14:paraId="1DA3BAF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2D47A2F1"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042C6E7" w14:textId="77777777" w:rsidR="00816D70" w:rsidRDefault="00816D70" w:rsidP="00816D70">
      <w:pPr>
        <w:pStyle w:val="Textedelespacerserv2"/>
        <w:numPr>
          <w:ilvl w:val="0"/>
          <w:numId w:val="0"/>
        </w:numPr>
        <w:spacing w:line="480" w:lineRule="auto"/>
        <w:jc w:val="left"/>
        <w:outlineLvl w:val="9"/>
        <w:rPr>
          <w:rFonts w:ascii="Palatino" w:hAnsi="Palatino"/>
        </w:rPr>
      </w:pPr>
    </w:p>
    <w:p w14:paraId="0CD54D1C" w14:textId="77777777" w:rsidR="008269A6" w:rsidRDefault="008269A6" w:rsidP="008269A6">
      <w:pPr>
        <w:spacing w:line="480" w:lineRule="auto"/>
      </w:pPr>
      <w:r>
        <w:t>Catalogue Number: 112</w:t>
      </w:r>
    </w:p>
    <w:p w14:paraId="6DFBDFB2" w14:textId="77777777" w:rsidR="008269A6" w:rsidRDefault="008269A6" w:rsidP="008269A6">
      <w:pPr>
        <w:spacing w:line="480" w:lineRule="auto"/>
      </w:pPr>
      <w:r>
        <w:t xml:space="preserve">Inventory Number: </w:t>
      </w:r>
      <w:r w:rsidRPr="00993C0D">
        <w:t>83.</w:t>
      </w:r>
      <w:r w:rsidRPr="00524C6D">
        <w:rPr>
          <w:caps/>
        </w:rPr>
        <w:t>aq.</w:t>
      </w:r>
      <w:r w:rsidRPr="00993C0D">
        <w:t>377.11</w:t>
      </w:r>
    </w:p>
    <w:p w14:paraId="72C1962A" w14:textId="77777777" w:rsidR="008269A6" w:rsidRDefault="008269A6" w:rsidP="008269A6">
      <w:pPr>
        <w:spacing w:line="480" w:lineRule="auto"/>
      </w:pPr>
      <w:r>
        <w:t xml:space="preserve">Dimensions: </w:t>
      </w:r>
      <w:r w:rsidRPr="00993C0D">
        <w:t>L: 10.0; W: 7.1; H: 2.5</w:t>
      </w:r>
    </w:p>
    <w:p w14:paraId="07AAB5AF" w14:textId="77777777" w:rsidR="008269A6" w:rsidRDefault="008269A6" w:rsidP="008269A6">
      <w:pPr>
        <w:spacing w:line="480" w:lineRule="auto"/>
      </w:pPr>
      <w:r>
        <w:t xml:space="preserve">Condition and Fabric: </w:t>
      </w:r>
      <w:r w:rsidRPr="00993C0D">
        <w:t>Tiny chips. Clay 2.5YR6/6 light red, uneven glaze, mostly same color.</w:t>
      </w:r>
    </w:p>
    <w:p w14:paraId="3B08A7C2" w14:textId="77777777" w:rsidR="008269A6" w:rsidRDefault="008269A6" w:rsidP="008269A6">
      <w:pPr>
        <w:spacing w:line="480" w:lineRule="auto"/>
      </w:pPr>
      <w:r>
        <w:t xml:space="preserve">Description: </w:t>
      </w:r>
      <w:r w:rsidRPr="00993C0D">
        <w:t>Moldmade, from plaster mold. Slightly damaged filling-hole</w:t>
      </w:r>
      <w:r>
        <w:t>.</w:t>
      </w:r>
      <w:r w:rsidRPr="00993C0D">
        <w:t xml:space="preserve"> Shoulder: Loeschcke form </w:t>
      </w:r>
      <w:r w:rsidRPr="00524C6D">
        <w:rPr>
          <w:caps/>
        </w:rPr>
        <w:t>iii</w:t>
      </w:r>
      <w:r w:rsidRPr="00993C0D">
        <w:t xml:space="preserve"> a. Voluted angular-tipped nozzle. Base marked off </w:t>
      </w:r>
      <w:r>
        <w:t>by one</w:t>
      </w:r>
      <w:r w:rsidRPr="00993C0D">
        <w:t xml:space="preserve"> circular groove.</w:t>
      </w:r>
    </w:p>
    <w:p w14:paraId="56188542" w14:textId="28C82636" w:rsidR="008269A6" w:rsidRDefault="008269A6" w:rsidP="008269A6">
      <w:pPr>
        <w:spacing w:line="480" w:lineRule="auto"/>
      </w:pPr>
      <w:r>
        <w:t>Discus Iconography: B</w:t>
      </w:r>
      <w:r w:rsidRPr="00993C0D">
        <w:t>ust of Bacchus crowned with a vine wreath</w:t>
      </w:r>
      <w:r>
        <w:t xml:space="preserve">, holding a </w:t>
      </w:r>
      <w:r w:rsidRPr="00480522">
        <w:rPr>
          <w:i/>
        </w:rPr>
        <w:t>thyrsus</w:t>
      </w:r>
      <w:r>
        <w:t xml:space="preserve"> in his left hand, a </w:t>
      </w:r>
      <w:r w:rsidRPr="00993C0D">
        <w:rPr>
          <w:i/>
        </w:rPr>
        <w:t>cantharus</w:t>
      </w:r>
      <w:r w:rsidRPr="00993C0D" w:rsidDel="007A3D91">
        <w:t xml:space="preserve"> </w:t>
      </w:r>
      <w:r>
        <w:t xml:space="preserve">in his right. Behind him a </w:t>
      </w:r>
      <w:r w:rsidR="0069517E">
        <w:t>leaping panther</w:t>
      </w:r>
      <w:r>
        <w:t>.</w:t>
      </w:r>
    </w:p>
    <w:p w14:paraId="05BD0F45" w14:textId="77777777" w:rsidR="008269A6" w:rsidRDefault="008269A6" w:rsidP="008269A6">
      <w:pPr>
        <w:spacing w:line="480" w:lineRule="auto"/>
      </w:pPr>
      <w:r>
        <w:t xml:space="preserve">Type: </w:t>
      </w:r>
      <w:r w:rsidRPr="00993C0D">
        <w:t xml:space="preserve">Loeschcke </w:t>
      </w:r>
      <w:r w:rsidRPr="00524C6D">
        <w:rPr>
          <w:caps/>
        </w:rPr>
        <w:t xml:space="preserve">i </w:t>
      </w:r>
      <w:r w:rsidR="00AC2399">
        <w:t>B; Bailey A group iii</w:t>
      </w:r>
    </w:p>
    <w:p w14:paraId="40FF78D2" w14:textId="77777777" w:rsidR="008269A6" w:rsidRDefault="008269A6" w:rsidP="008269A6">
      <w:pPr>
        <w:spacing w:line="480" w:lineRule="auto"/>
      </w:pPr>
      <w:r>
        <w:t xml:space="preserve">Place of Manufacture or Origin: </w:t>
      </w:r>
      <w:r w:rsidR="00AC2399">
        <w:t>Anatolia</w:t>
      </w:r>
    </w:p>
    <w:p w14:paraId="23CAF751" w14:textId="77777777" w:rsidR="008269A6" w:rsidRDefault="008269A6" w:rsidP="008269A6">
      <w:pPr>
        <w:spacing w:line="480" w:lineRule="auto"/>
      </w:pPr>
      <w:r>
        <w:t xml:space="preserve">Parallels: </w:t>
      </w:r>
      <w:r w:rsidRPr="00993C0D">
        <w:t xml:space="preserve">Close to Bailey BM </w:t>
      </w:r>
      <w:r w:rsidRPr="00524C6D">
        <w:rPr>
          <w:caps/>
        </w:rPr>
        <w:t>ii</w:t>
      </w:r>
      <w:r w:rsidRPr="00993C0D">
        <w:t xml:space="preserve">, Q 812, pl. 5, fig. 13, with more refs.; Cahn-Klaiber 1977, p. 75, no. 247, pl. 24 (fr.); Bailey BM </w:t>
      </w:r>
      <w:r w:rsidRPr="00524C6D">
        <w:rPr>
          <w:caps/>
        </w:rPr>
        <w:t>iii</w:t>
      </w:r>
      <w:r w:rsidRPr="00993C0D">
        <w:t xml:space="preserve">, Q 2428, pl. 64 (Loeschcke </w:t>
      </w:r>
      <w:r w:rsidRPr="00524C6D">
        <w:rPr>
          <w:caps/>
        </w:rPr>
        <w:t>iv</w:t>
      </w:r>
      <w:r w:rsidRPr="00993C0D">
        <w:t xml:space="preserve"> Cyprus); Olcina, Reginard, and Sánchez 1990, p. 43, no. 38 (discus fr.); Morillo Cerdán 1999, no. 13, fig. 136 (discus fr.); Cologne Museum, Wollmann Collection, inv. W 1453 (Loeschcke </w:t>
      </w:r>
      <w:r w:rsidRPr="00524C6D">
        <w:rPr>
          <w:caps/>
        </w:rPr>
        <w:t>iv</w:t>
      </w:r>
      <w:r w:rsidRPr="00993C0D">
        <w:t>).</w:t>
      </w:r>
    </w:p>
    <w:p w14:paraId="2ACD4AEE" w14:textId="77777777" w:rsidR="00E25D1E" w:rsidRDefault="00E25D1E" w:rsidP="00E25D1E">
      <w:pPr>
        <w:spacing w:line="480" w:lineRule="auto"/>
      </w:pPr>
      <w:r>
        <w:t xml:space="preserve">Provenance: </w:t>
      </w:r>
    </w:p>
    <w:p w14:paraId="3C7EAEE6" w14:textId="77777777" w:rsidR="008269A6" w:rsidRDefault="008269A6" w:rsidP="008269A6">
      <w:pPr>
        <w:spacing w:line="480" w:lineRule="auto"/>
      </w:pPr>
      <w:r>
        <w:t>Bibliography: Unpublished.</w:t>
      </w:r>
    </w:p>
    <w:p w14:paraId="63088A8A" w14:textId="77777777" w:rsidR="00816D70" w:rsidRPr="00993C0D" w:rsidRDefault="008269A6" w:rsidP="008269A6">
      <w:pPr>
        <w:spacing w:line="480" w:lineRule="auto"/>
      </w:pPr>
      <w:r>
        <w:t xml:space="preserve">Date: </w:t>
      </w:r>
      <w:r w:rsidR="00AC2399">
        <w:t>Late Augustan to Early Flavian</w:t>
      </w:r>
    </w:p>
    <w:p w14:paraId="59B7B9EE"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75</w:t>
      </w:r>
    </w:p>
    <w:p w14:paraId="7864CB94"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4DE2F117"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647D0CE" w14:textId="77777777" w:rsidR="00816D70" w:rsidRDefault="00816D70" w:rsidP="00816D70">
      <w:pPr>
        <w:pStyle w:val="Textedelespacerserv2"/>
        <w:numPr>
          <w:ilvl w:val="0"/>
          <w:numId w:val="0"/>
        </w:numPr>
        <w:spacing w:line="480" w:lineRule="auto"/>
        <w:jc w:val="left"/>
        <w:outlineLvl w:val="9"/>
        <w:rPr>
          <w:rFonts w:ascii="Palatino" w:hAnsi="Palatino"/>
        </w:rPr>
      </w:pPr>
    </w:p>
    <w:p w14:paraId="5C223352" w14:textId="77777777" w:rsidR="00EE0D7E" w:rsidRDefault="00EE0D7E" w:rsidP="00EE0D7E">
      <w:pPr>
        <w:spacing w:line="480" w:lineRule="auto"/>
      </w:pPr>
      <w:r>
        <w:t>Catalogue Number: 113</w:t>
      </w:r>
    </w:p>
    <w:p w14:paraId="2717AB61" w14:textId="77777777" w:rsidR="00EE0D7E" w:rsidRDefault="00EE0D7E" w:rsidP="00EE0D7E">
      <w:pPr>
        <w:spacing w:line="480" w:lineRule="auto"/>
      </w:pPr>
      <w:r>
        <w:t xml:space="preserve">Inventory Number: </w:t>
      </w:r>
      <w:r w:rsidRPr="00993C0D">
        <w:t>83.</w:t>
      </w:r>
      <w:r w:rsidRPr="00524C6D">
        <w:rPr>
          <w:caps/>
        </w:rPr>
        <w:t>aq</w:t>
      </w:r>
      <w:r w:rsidRPr="00993C0D">
        <w:t>.377.157</w:t>
      </w:r>
    </w:p>
    <w:p w14:paraId="521672DE" w14:textId="77777777" w:rsidR="00EE0D7E" w:rsidRDefault="00EE0D7E" w:rsidP="00EE0D7E">
      <w:pPr>
        <w:spacing w:line="480" w:lineRule="auto"/>
      </w:pPr>
      <w:r>
        <w:t xml:space="preserve">Dimensions: </w:t>
      </w:r>
      <w:r w:rsidRPr="00993C0D">
        <w:t>L: 7.6; W: 5.1; H: 2.4</w:t>
      </w:r>
    </w:p>
    <w:p w14:paraId="42418531" w14:textId="77777777" w:rsidR="00EE0D7E" w:rsidRDefault="00EE0D7E" w:rsidP="00EE0D7E">
      <w:pPr>
        <w:spacing w:line="480" w:lineRule="auto"/>
      </w:pPr>
      <w:r>
        <w:t xml:space="preserve">Condition and Fabric: </w:t>
      </w:r>
      <w:r w:rsidRPr="00993C0D">
        <w:t>Intact. Clay 2.5YR6/4 light reddish brown, traces of glaze 10YR5/6 yellowish brown.</w:t>
      </w:r>
    </w:p>
    <w:p w14:paraId="669F7AC5" w14:textId="77777777" w:rsidR="00EE0D7E" w:rsidRDefault="00EE0D7E" w:rsidP="00EE0D7E">
      <w:pPr>
        <w:spacing w:line="480" w:lineRule="auto"/>
      </w:pPr>
      <w:r>
        <w:t xml:space="preserve">Description: </w:t>
      </w:r>
      <w:r w:rsidRPr="00993C0D">
        <w:t>Moldmade, from plaster mold</w:t>
      </w:r>
      <w:r w:rsidR="00AC2399">
        <w:t xml:space="preserve">. </w:t>
      </w:r>
      <w:r w:rsidRPr="00993C0D">
        <w:t xml:space="preserve">Shoulder: Loeschcke form </w:t>
      </w:r>
      <w:r w:rsidRPr="00524C6D">
        <w:rPr>
          <w:caps/>
        </w:rPr>
        <w:t>iii</w:t>
      </w:r>
      <w:r w:rsidRPr="00993C0D">
        <w:t xml:space="preserve"> a</w:t>
      </w:r>
      <w:r w:rsidRPr="00594C33">
        <w:t>.</w:t>
      </w:r>
      <w:r w:rsidR="00232767">
        <w:t xml:space="preserve"> Deep body. S</w:t>
      </w:r>
      <w:r w:rsidRPr="00993C0D">
        <w:t xml:space="preserve">mall central filling-hole. Unpierced air hole. Voluted angular-tipped nozzle; burn marks. Base marked off </w:t>
      </w:r>
      <w:r>
        <w:t>by</w:t>
      </w:r>
      <w:r w:rsidRPr="00993C0D">
        <w:t xml:space="preserve"> circular groove.</w:t>
      </w:r>
    </w:p>
    <w:p w14:paraId="0F35CCD5" w14:textId="77777777" w:rsidR="00232767" w:rsidRDefault="00232767" w:rsidP="00232767">
      <w:pPr>
        <w:spacing w:line="480" w:lineRule="auto"/>
      </w:pPr>
      <w:r>
        <w:t>Discus Iconography: Plain discus.</w:t>
      </w:r>
    </w:p>
    <w:p w14:paraId="1DFFC51F" w14:textId="77777777" w:rsidR="00EE0D7E" w:rsidRDefault="00EE0D7E" w:rsidP="00EE0D7E">
      <w:pPr>
        <w:spacing w:line="480" w:lineRule="auto"/>
      </w:pPr>
      <w:r>
        <w:t xml:space="preserve">Type: </w:t>
      </w:r>
      <w:r w:rsidRPr="00993C0D">
        <w:t xml:space="preserve">Loeschcke </w:t>
      </w:r>
      <w:r w:rsidRPr="00524C6D">
        <w:rPr>
          <w:caps/>
        </w:rPr>
        <w:t xml:space="preserve">i </w:t>
      </w:r>
      <w:r w:rsidR="00AC2399">
        <w:t>B; Bailey A group iii(?)</w:t>
      </w:r>
    </w:p>
    <w:p w14:paraId="783A0382" w14:textId="77777777" w:rsidR="00EE0D7E" w:rsidRDefault="00EE0D7E" w:rsidP="00EE0D7E">
      <w:pPr>
        <w:spacing w:line="480" w:lineRule="auto"/>
      </w:pPr>
      <w:r>
        <w:t>Place of Ma</w:t>
      </w:r>
      <w:r w:rsidR="00AC2399">
        <w:t>nufacture or Origin: Asia Minor</w:t>
      </w:r>
    </w:p>
    <w:p w14:paraId="64A59CD8" w14:textId="77777777" w:rsidR="00EE0D7E" w:rsidRDefault="00EE0D7E" w:rsidP="00EE0D7E">
      <w:pPr>
        <w:spacing w:line="480" w:lineRule="auto"/>
      </w:pPr>
      <w:r>
        <w:t xml:space="preserve">Parallels: </w:t>
      </w:r>
      <w:r w:rsidRPr="00993C0D">
        <w:t>None found.</w:t>
      </w:r>
    </w:p>
    <w:p w14:paraId="20C04C3A" w14:textId="77777777" w:rsidR="00E25D1E" w:rsidRDefault="00E25D1E" w:rsidP="00E25D1E">
      <w:pPr>
        <w:spacing w:line="480" w:lineRule="auto"/>
      </w:pPr>
      <w:r>
        <w:t xml:space="preserve">Provenance: </w:t>
      </w:r>
    </w:p>
    <w:p w14:paraId="407EE5CE" w14:textId="77777777" w:rsidR="00EE0D7E" w:rsidRDefault="00EE0D7E" w:rsidP="00EE0D7E">
      <w:pPr>
        <w:spacing w:line="480" w:lineRule="auto"/>
      </w:pPr>
      <w:r>
        <w:t>Bibliography: Unpublished.</w:t>
      </w:r>
    </w:p>
    <w:p w14:paraId="5F42F9C8" w14:textId="77777777" w:rsidR="00816D70" w:rsidRPr="00993C0D" w:rsidRDefault="00EE0D7E" w:rsidP="00EE0D7E">
      <w:pPr>
        <w:spacing w:line="480" w:lineRule="auto"/>
      </w:pPr>
      <w:r>
        <w:t xml:space="preserve">Date: </w:t>
      </w:r>
      <w:r w:rsidR="00AC2399">
        <w:t>Claudian to Flavian(?)</w:t>
      </w:r>
    </w:p>
    <w:p w14:paraId="277567B7"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EE0D7E">
        <w:rPr>
          <w:rFonts w:ascii="Palatino" w:hAnsi="Palatino"/>
        </w:rPr>
        <w:t xml:space="preserve"> 41; 96</w:t>
      </w:r>
    </w:p>
    <w:p w14:paraId="5E18AD3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73B94F92"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72E9046" w14:textId="77777777" w:rsidR="00816D70" w:rsidRDefault="00816D70" w:rsidP="00816D70">
      <w:pPr>
        <w:pStyle w:val="Textedelespacerserv2"/>
        <w:numPr>
          <w:ilvl w:val="0"/>
          <w:numId w:val="0"/>
        </w:numPr>
        <w:spacing w:line="480" w:lineRule="auto"/>
        <w:jc w:val="left"/>
        <w:outlineLvl w:val="9"/>
        <w:rPr>
          <w:rFonts w:ascii="Palatino" w:hAnsi="Palatino"/>
        </w:rPr>
      </w:pPr>
    </w:p>
    <w:p w14:paraId="40618733" w14:textId="77777777" w:rsidR="00EC4C37" w:rsidRDefault="00EC4C37" w:rsidP="00EC4C37">
      <w:pPr>
        <w:spacing w:line="480" w:lineRule="auto"/>
      </w:pPr>
      <w:r>
        <w:t>Catalogue Number: 114</w:t>
      </w:r>
    </w:p>
    <w:p w14:paraId="788C8B16" w14:textId="77777777" w:rsidR="00EC4C37" w:rsidRDefault="00EC4C37" w:rsidP="00EC4C37">
      <w:pPr>
        <w:spacing w:line="480" w:lineRule="auto"/>
      </w:pPr>
      <w:r>
        <w:t xml:space="preserve">Inventory Number: </w:t>
      </w:r>
      <w:r w:rsidRPr="00993C0D">
        <w:t>83.</w:t>
      </w:r>
      <w:r w:rsidRPr="00524C6D">
        <w:rPr>
          <w:caps/>
        </w:rPr>
        <w:t>aq</w:t>
      </w:r>
      <w:r w:rsidRPr="00993C0D">
        <w:t>.438.25</w:t>
      </w:r>
    </w:p>
    <w:p w14:paraId="42C0C9D9" w14:textId="77777777" w:rsidR="00EC4C37" w:rsidRDefault="00EC4C37" w:rsidP="00EC4C37">
      <w:pPr>
        <w:spacing w:line="480" w:lineRule="auto"/>
      </w:pPr>
      <w:r>
        <w:t xml:space="preserve">Dimensions: </w:t>
      </w:r>
      <w:r w:rsidRPr="00993C0D">
        <w:t>L: 10.5; W: 7.2; H: 2.5</w:t>
      </w:r>
    </w:p>
    <w:p w14:paraId="790C513C" w14:textId="77777777" w:rsidR="00EC4C37" w:rsidRDefault="00EC4C37" w:rsidP="00EC4C37">
      <w:pPr>
        <w:spacing w:line="480" w:lineRule="auto"/>
      </w:pPr>
      <w:r>
        <w:t xml:space="preserve">Condition and Fabric: </w:t>
      </w:r>
      <w:r w:rsidRPr="00993C0D">
        <w:t>Intact. Clay 10YR8/1 white, mottled glaze ranging from 10YR7/4 very pale brown to 10YR4/3 dark brown.</w:t>
      </w:r>
    </w:p>
    <w:p w14:paraId="68956EF8" w14:textId="77777777" w:rsidR="00EC4C37" w:rsidRDefault="00EC4C37" w:rsidP="00EC4C37">
      <w:pPr>
        <w:spacing w:line="480" w:lineRule="auto"/>
      </w:pPr>
      <w:r>
        <w:t xml:space="preserve">Description: </w:t>
      </w:r>
      <w:r w:rsidRPr="00993C0D">
        <w:t xml:space="preserve">Moldmade, from plaster mold. Shoulder: Loeschcke form </w:t>
      </w:r>
      <w:r w:rsidRPr="00524C6D">
        <w:rPr>
          <w:caps/>
        </w:rPr>
        <w:t>iii</w:t>
      </w:r>
      <w:r w:rsidRPr="00993C0D">
        <w:t xml:space="preserve"> a var. Filling-hole in lower part</w:t>
      </w:r>
      <w:r>
        <w:t xml:space="preserve"> of discus</w:t>
      </w:r>
      <w:r w:rsidRPr="00993C0D">
        <w:t xml:space="preserve">. Small air hole on top of voluted angular-tipped nozzle. Raised base-ring marked off </w:t>
      </w:r>
      <w:r>
        <w:t>by</w:t>
      </w:r>
      <w:r w:rsidRPr="00993C0D">
        <w:t xml:space="preserve"> two grooves.</w:t>
      </w:r>
    </w:p>
    <w:p w14:paraId="47CF09D1" w14:textId="77777777" w:rsidR="00EC4C37" w:rsidRDefault="00EC4C37" w:rsidP="00EC4C37">
      <w:pPr>
        <w:spacing w:line="480" w:lineRule="auto"/>
      </w:pPr>
      <w:r>
        <w:t>Discus Iconography: S</w:t>
      </w:r>
      <w:r w:rsidRPr="00993C0D">
        <w:t>callop</w:t>
      </w:r>
      <w:r>
        <w:t>ed</w:t>
      </w:r>
      <w:r w:rsidRPr="00993C0D">
        <w:t xml:space="preserve"> shell</w:t>
      </w:r>
      <w:r>
        <w:t>.</w:t>
      </w:r>
    </w:p>
    <w:p w14:paraId="6CB87C14" w14:textId="77777777" w:rsidR="00EC4C37" w:rsidRDefault="00EC4C37" w:rsidP="00EC4C37">
      <w:pPr>
        <w:spacing w:line="480" w:lineRule="auto"/>
      </w:pPr>
      <w:r>
        <w:t xml:space="preserve">Type: </w:t>
      </w:r>
      <w:r w:rsidRPr="00993C0D">
        <w:t xml:space="preserve">Loeschcke </w:t>
      </w:r>
      <w:r w:rsidRPr="00524C6D">
        <w:rPr>
          <w:caps/>
        </w:rPr>
        <w:t xml:space="preserve">i </w:t>
      </w:r>
      <w:r w:rsidR="00AC2399">
        <w:t>B; Bailey A group iii</w:t>
      </w:r>
    </w:p>
    <w:p w14:paraId="7C7CED58" w14:textId="77777777" w:rsidR="00EC4C37" w:rsidRDefault="00EC4C37" w:rsidP="00EC4C37">
      <w:pPr>
        <w:spacing w:line="480" w:lineRule="auto"/>
      </w:pPr>
      <w:r>
        <w:t xml:space="preserve">Place of Manufacture or Origin: </w:t>
      </w:r>
      <w:r w:rsidR="00AC2399">
        <w:t>Tunisia</w:t>
      </w:r>
    </w:p>
    <w:p w14:paraId="5FAA4054" w14:textId="77777777" w:rsidR="00EC4C37" w:rsidRDefault="00EC4C37" w:rsidP="00EC4C37">
      <w:pPr>
        <w:spacing w:line="480" w:lineRule="auto"/>
      </w:pPr>
      <w:r>
        <w:t xml:space="preserve">Parallels: </w:t>
      </w:r>
      <w:r w:rsidRPr="00993C0D">
        <w:t>Brants 1913, no. 226, pl. 2.</w:t>
      </w:r>
    </w:p>
    <w:p w14:paraId="0C3916A7" w14:textId="77777777" w:rsidR="00E25D1E" w:rsidRDefault="00E25D1E" w:rsidP="00E25D1E">
      <w:pPr>
        <w:spacing w:line="480" w:lineRule="auto"/>
      </w:pPr>
      <w:r>
        <w:t xml:space="preserve">Provenance: </w:t>
      </w:r>
    </w:p>
    <w:p w14:paraId="2172BDFE" w14:textId="77777777" w:rsidR="00EC4C37" w:rsidRDefault="00EC4C37" w:rsidP="00EC4C37">
      <w:pPr>
        <w:spacing w:line="480" w:lineRule="auto"/>
      </w:pPr>
      <w:r>
        <w:t>Bibliography: Unpublished.</w:t>
      </w:r>
    </w:p>
    <w:p w14:paraId="49EF8D31" w14:textId="77777777" w:rsidR="00816D70" w:rsidRPr="00993C0D" w:rsidRDefault="00EC4C37" w:rsidP="00EC4C37">
      <w:pPr>
        <w:spacing w:line="480" w:lineRule="auto"/>
      </w:pPr>
      <w:r>
        <w:t xml:space="preserve">Date: </w:t>
      </w:r>
      <w:r w:rsidR="00AC2399">
        <w:t>Claudian to Flavian</w:t>
      </w:r>
    </w:p>
    <w:p w14:paraId="06087B6D"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EC4C37">
        <w:rPr>
          <w:rFonts w:ascii="Palatino" w:hAnsi="Palatino"/>
        </w:rPr>
        <w:t>41</w:t>
      </w:r>
      <w:r>
        <w:rPr>
          <w:rFonts w:ascii="Palatino" w:hAnsi="Palatino"/>
        </w:rPr>
        <w:t xml:space="preserve">; </w:t>
      </w:r>
      <w:r w:rsidR="00EC4C37">
        <w:rPr>
          <w:rFonts w:ascii="Palatino" w:hAnsi="Palatino"/>
        </w:rPr>
        <w:t>96</w:t>
      </w:r>
    </w:p>
    <w:p w14:paraId="0E73CA49"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0B240327"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F999E38" w14:textId="77777777" w:rsidR="00816D70" w:rsidRDefault="00816D70" w:rsidP="00816D70">
      <w:pPr>
        <w:pStyle w:val="Textedelespacerserv2"/>
        <w:numPr>
          <w:ilvl w:val="0"/>
          <w:numId w:val="0"/>
        </w:numPr>
        <w:spacing w:line="480" w:lineRule="auto"/>
        <w:jc w:val="left"/>
        <w:outlineLvl w:val="9"/>
        <w:rPr>
          <w:rFonts w:ascii="Palatino" w:hAnsi="Palatino"/>
        </w:rPr>
      </w:pPr>
    </w:p>
    <w:p w14:paraId="4357CD3E" w14:textId="77777777" w:rsidR="00EC4C37" w:rsidRDefault="00EC4C37" w:rsidP="00EC4C37">
      <w:pPr>
        <w:spacing w:line="480" w:lineRule="auto"/>
      </w:pPr>
      <w:r>
        <w:t>Catalogue Number: 115</w:t>
      </w:r>
    </w:p>
    <w:p w14:paraId="1A69A9F4" w14:textId="77777777" w:rsidR="00EC4C37" w:rsidRDefault="00EC4C37" w:rsidP="00EC4C37">
      <w:pPr>
        <w:spacing w:line="480" w:lineRule="auto"/>
      </w:pPr>
      <w:r>
        <w:t xml:space="preserve">Inventory Number: </w:t>
      </w:r>
      <w:r w:rsidRPr="00993C0D">
        <w:t>83.</w:t>
      </w:r>
      <w:r w:rsidRPr="00524C6D">
        <w:rPr>
          <w:caps/>
        </w:rPr>
        <w:t>aq</w:t>
      </w:r>
      <w:r w:rsidRPr="00993C0D">
        <w:t>.377.72</w:t>
      </w:r>
    </w:p>
    <w:p w14:paraId="62A9B4BA" w14:textId="77777777" w:rsidR="00EC4C37" w:rsidRDefault="00EC4C37" w:rsidP="00EC4C37">
      <w:pPr>
        <w:spacing w:line="480" w:lineRule="auto"/>
      </w:pPr>
      <w:r>
        <w:t xml:space="preserve">Dimensions: </w:t>
      </w:r>
      <w:r w:rsidRPr="00993C0D">
        <w:t>L: 11.1; W: 6.8; H: 3.0</w:t>
      </w:r>
    </w:p>
    <w:p w14:paraId="23874187" w14:textId="77777777" w:rsidR="00EC4C37" w:rsidRDefault="00EC4C37" w:rsidP="00EC4C37">
      <w:pPr>
        <w:spacing w:line="480" w:lineRule="auto"/>
      </w:pPr>
      <w:r>
        <w:t xml:space="preserve">Condition and Fabric: </w:t>
      </w:r>
      <w:r w:rsidRPr="00993C0D">
        <w:t>Handle restored. Clay 10YR7/4 very pale brown, glaze 10YR5/2 grayish brown.</w:t>
      </w:r>
    </w:p>
    <w:p w14:paraId="16E9987C" w14:textId="77777777" w:rsidR="00EC4C37" w:rsidRDefault="00EC4C37" w:rsidP="00EC4C37">
      <w:pPr>
        <w:spacing w:line="480" w:lineRule="auto"/>
      </w:pPr>
      <w:r>
        <w:t xml:space="preserve">Description: </w:t>
      </w:r>
      <w:r w:rsidRPr="00993C0D">
        <w:t xml:space="preserve">Moldmade, from plaster mold. Shoulder: Loeschcke form </w:t>
      </w:r>
      <w:r w:rsidRPr="00524C6D">
        <w:rPr>
          <w:caps/>
        </w:rPr>
        <w:t>iii</w:t>
      </w:r>
      <w:r w:rsidRPr="00993C0D">
        <w:t xml:space="preserve"> a var. Filling-hole on left side of discus. Voluted angular-tipped nozzle. Raised base-ring marked off </w:t>
      </w:r>
      <w:r>
        <w:t>by</w:t>
      </w:r>
      <w:r w:rsidRPr="00993C0D">
        <w:t xml:space="preserve"> two circular grooves.</w:t>
      </w:r>
    </w:p>
    <w:p w14:paraId="1A8B889E" w14:textId="77777777" w:rsidR="00EC4C37" w:rsidRDefault="00EC4C37" w:rsidP="00EC4C37">
      <w:pPr>
        <w:spacing w:line="480" w:lineRule="auto"/>
      </w:pPr>
      <w:r>
        <w:t xml:space="preserve">Discus Iconography: </w:t>
      </w:r>
      <w:r w:rsidRPr="00993C0D">
        <w:t>Mercur</w:t>
      </w:r>
      <w:r>
        <w:t xml:space="preserve">y </w:t>
      </w:r>
      <w:r w:rsidRPr="00993C0D">
        <w:t>standing frontally, nude except for a cloak on his shoulders falling behind him; caduceus in left hand, purse in right; winged feet and petasus.</w:t>
      </w:r>
    </w:p>
    <w:p w14:paraId="7604D862" w14:textId="77777777" w:rsidR="00EC4C37" w:rsidRDefault="00EC4C37" w:rsidP="00EC4C37">
      <w:pPr>
        <w:spacing w:line="480" w:lineRule="auto"/>
      </w:pPr>
      <w:r>
        <w:t xml:space="preserve">Type: </w:t>
      </w:r>
      <w:r w:rsidRPr="00993C0D">
        <w:t xml:space="preserve">Loeschcke </w:t>
      </w:r>
      <w:r w:rsidRPr="00524C6D">
        <w:rPr>
          <w:caps/>
        </w:rPr>
        <w:t xml:space="preserve">i </w:t>
      </w:r>
      <w:r w:rsidR="00AC2399">
        <w:t>B; Bailey A group iii</w:t>
      </w:r>
    </w:p>
    <w:p w14:paraId="32EE1047" w14:textId="77777777" w:rsidR="00EC4C37" w:rsidRDefault="00EC4C37" w:rsidP="00EC4C37">
      <w:pPr>
        <w:spacing w:line="480" w:lineRule="auto"/>
      </w:pPr>
      <w:r>
        <w:t xml:space="preserve">Place of Manufacture or Origin: </w:t>
      </w:r>
      <w:r w:rsidRPr="00993C0D">
        <w:t xml:space="preserve">North </w:t>
      </w:r>
      <w:r w:rsidR="00AC2399">
        <w:t>Africa</w:t>
      </w:r>
    </w:p>
    <w:p w14:paraId="71F34430" w14:textId="77777777" w:rsidR="00EC4C37" w:rsidRDefault="00EC4C37" w:rsidP="00EC4C37">
      <w:pPr>
        <w:spacing w:line="480" w:lineRule="auto"/>
      </w:pPr>
      <w:r>
        <w:t xml:space="preserve">Parallels: </w:t>
      </w:r>
      <w:r w:rsidRPr="00993C0D">
        <w:t xml:space="preserve">Loeschcke 1919, no. 2, pl. 4; Leibundgut 1977, p. 138, nos. 35–38, pl. 26, motif 36; Goethert-Polaschek 1985, no. 380, pl. 24; Di Filippo Balestrazzi 1988, vol. 2.2, no. 259, pl. 43, motif </w:t>
      </w:r>
      <w:r w:rsidRPr="00524C6D">
        <w:rPr>
          <w:caps/>
        </w:rPr>
        <w:t>i</w:t>
      </w:r>
      <w:r w:rsidRPr="00993C0D">
        <w:t>.a.4.1; Antico Gallina and Condina 1990, no. 9, pl. 25; Hübinger 1993, no. 213, pl. 27; Larese and Sgreva 1996, no. 95; Morillo Cerdán 1999, no. 4 (discus fr.); Wilmet 2003, p. 243, fig. 6.</w:t>
      </w:r>
    </w:p>
    <w:p w14:paraId="0526C662" w14:textId="77777777" w:rsidR="00E25D1E" w:rsidRDefault="00E25D1E" w:rsidP="00E25D1E">
      <w:pPr>
        <w:spacing w:line="480" w:lineRule="auto"/>
      </w:pPr>
      <w:r>
        <w:t xml:space="preserve">Provenance: </w:t>
      </w:r>
    </w:p>
    <w:p w14:paraId="1C8BE1D2" w14:textId="77777777" w:rsidR="00EC4C37" w:rsidRDefault="00EC4C37" w:rsidP="00EC4C37">
      <w:pPr>
        <w:spacing w:line="480" w:lineRule="auto"/>
      </w:pPr>
      <w:r>
        <w:t>Bibliography: Unpublished.</w:t>
      </w:r>
    </w:p>
    <w:p w14:paraId="3D62FCD9" w14:textId="77777777" w:rsidR="00816D70" w:rsidRPr="00993C0D" w:rsidRDefault="00EC4C37" w:rsidP="00EC4C37">
      <w:pPr>
        <w:spacing w:line="480" w:lineRule="auto"/>
      </w:pPr>
      <w:r>
        <w:t xml:space="preserve">Date: </w:t>
      </w:r>
      <w:r w:rsidR="00AC2399">
        <w:t>Claudian to Flavian</w:t>
      </w:r>
    </w:p>
    <w:p w14:paraId="198AD638"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EC4C37">
        <w:rPr>
          <w:rFonts w:ascii="Palatino" w:hAnsi="Palatino"/>
        </w:rPr>
        <w:t>41</w:t>
      </w:r>
      <w:r>
        <w:rPr>
          <w:rFonts w:ascii="Palatino" w:hAnsi="Palatino"/>
        </w:rPr>
        <w:t xml:space="preserve">; </w:t>
      </w:r>
      <w:r w:rsidR="00EC4C37">
        <w:rPr>
          <w:rFonts w:ascii="Palatino" w:hAnsi="Palatino"/>
        </w:rPr>
        <w:t>96</w:t>
      </w:r>
    </w:p>
    <w:p w14:paraId="7E48DD75"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4C64DDC5"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49CA99A" w14:textId="77777777" w:rsidR="00816D70" w:rsidRDefault="00816D70" w:rsidP="00816D70">
      <w:pPr>
        <w:pStyle w:val="Textedelespacerserv2"/>
        <w:numPr>
          <w:ilvl w:val="0"/>
          <w:numId w:val="0"/>
        </w:numPr>
        <w:spacing w:line="480" w:lineRule="auto"/>
        <w:jc w:val="left"/>
        <w:outlineLvl w:val="9"/>
        <w:rPr>
          <w:rFonts w:ascii="Palatino" w:hAnsi="Palatino"/>
        </w:rPr>
      </w:pPr>
    </w:p>
    <w:p w14:paraId="19236D63" w14:textId="77777777" w:rsidR="00EC55D5" w:rsidRDefault="00EC55D5" w:rsidP="00EC55D5">
      <w:pPr>
        <w:spacing w:line="480" w:lineRule="auto"/>
      </w:pPr>
      <w:r>
        <w:t>Catalogue Number: 116</w:t>
      </w:r>
    </w:p>
    <w:p w14:paraId="7F282CC7" w14:textId="77777777" w:rsidR="00EC55D5" w:rsidRDefault="00EC55D5" w:rsidP="00EC55D5">
      <w:pPr>
        <w:spacing w:line="480" w:lineRule="auto"/>
      </w:pPr>
      <w:r>
        <w:t xml:space="preserve">Inventory Number: </w:t>
      </w:r>
      <w:r w:rsidRPr="00993C0D">
        <w:t>83.</w:t>
      </w:r>
      <w:r w:rsidRPr="00524C6D">
        <w:rPr>
          <w:caps/>
        </w:rPr>
        <w:t>aq</w:t>
      </w:r>
      <w:r w:rsidRPr="00993C0D">
        <w:t>.377.89</w:t>
      </w:r>
    </w:p>
    <w:p w14:paraId="434AC8E0" w14:textId="77777777" w:rsidR="00EC55D5" w:rsidRDefault="00EC55D5" w:rsidP="00EC55D5">
      <w:pPr>
        <w:spacing w:line="480" w:lineRule="auto"/>
      </w:pPr>
      <w:r>
        <w:t xml:space="preserve">Dimensions: </w:t>
      </w:r>
      <w:r w:rsidRPr="00993C0D">
        <w:t>L. 10.1; W. 6.3; H. 2.7</w:t>
      </w:r>
    </w:p>
    <w:p w14:paraId="27091983" w14:textId="77777777" w:rsidR="00EC55D5" w:rsidRDefault="00EC55D5" w:rsidP="00EC55D5">
      <w:pPr>
        <w:spacing w:line="480" w:lineRule="auto"/>
      </w:pPr>
      <w:r>
        <w:t xml:space="preserve">Condition and Fabric: </w:t>
      </w:r>
      <w:r w:rsidRPr="00993C0D">
        <w:t>Intact. Clay 5YR6/6 reddish yellow, glaze mostly 5YR5/6 yellowish red.</w:t>
      </w:r>
    </w:p>
    <w:p w14:paraId="23246BCB" w14:textId="77777777" w:rsidR="00EC55D5" w:rsidRDefault="00EC55D5" w:rsidP="00EC55D5">
      <w:pPr>
        <w:spacing w:line="480" w:lineRule="auto"/>
      </w:pPr>
      <w:r>
        <w:t xml:space="preserve">Description: </w:t>
      </w:r>
      <w:r w:rsidRPr="00993C0D">
        <w:t xml:space="preserve">Moldmade. Ring handle with median groove. Shoulder: Loeschcke form </w:t>
      </w:r>
      <w:r w:rsidRPr="00524C6D">
        <w:rPr>
          <w:caps/>
        </w:rPr>
        <w:t>iii</w:t>
      </w:r>
      <w:r w:rsidRPr="00993C0D">
        <w:t xml:space="preserve"> a var. Filling-hole below </w:t>
      </w:r>
      <w:r>
        <w:t>the offer</w:t>
      </w:r>
      <w:r w:rsidRPr="00993C0D">
        <w:t>. Voluted angular-tipped nozzle with air hole at base. Blurred raised base-ring.</w:t>
      </w:r>
    </w:p>
    <w:p w14:paraId="4747FCDF" w14:textId="77777777" w:rsidR="00EC55D5" w:rsidRDefault="00EC55D5" w:rsidP="00EC55D5">
      <w:pPr>
        <w:spacing w:line="480" w:lineRule="auto"/>
      </w:pPr>
      <w:r>
        <w:t>Discus Iconography: W</w:t>
      </w:r>
      <w:r w:rsidRPr="00993C0D">
        <w:t xml:space="preserve">inged Victory sacrificing </w:t>
      </w:r>
      <w:r>
        <w:t xml:space="preserve">an </w:t>
      </w:r>
      <w:r w:rsidRPr="00993C0D">
        <w:t>animal.</w:t>
      </w:r>
    </w:p>
    <w:p w14:paraId="2FBCE4B5" w14:textId="77777777" w:rsidR="00EC55D5" w:rsidRDefault="00EC55D5" w:rsidP="00EC55D5">
      <w:pPr>
        <w:spacing w:line="480" w:lineRule="auto"/>
      </w:pPr>
      <w:r>
        <w:t xml:space="preserve">Type: </w:t>
      </w:r>
      <w:r w:rsidRPr="00993C0D">
        <w:t xml:space="preserve">Loeschcke </w:t>
      </w:r>
      <w:r w:rsidRPr="00524C6D">
        <w:rPr>
          <w:caps/>
        </w:rPr>
        <w:t xml:space="preserve">i </w:t>
      </w:r>
      <w:r w:rsidR="00AC2399">
        <w:t>B; Bailey A group iii</w:t>
      </w:r>
    </w:p>
    <w:p w14:paraId="7C9ECA98" w14:textId="77777777" w:rsidR="00EC55D5" w:rsidRDefault="00EC55D5" w:rsidP="00EC55D5">
      <w:pPr>
        <w:spacing w:line="480" w:lineRule="auto"/>
      </w:pPr>
      <w:r>
        <w:t xml:space="preserve">Place of Manufacture or Origin: </w:t>
      </w:r>
      <w:r w:rsidR="00AC2399">
        <w:t>Anatolia</w:t>
      </w:r>
    </w:p>
    <w:p w14:paraId="72CF1710" w14:textId="77777777" w:rsidR="00EC55D5" w:rsidRPr="009916F0" w:rsidRDefault="00EC55D5" w:rsidP="00EC55D5">
      <w:pPr>
        <w:pStyle w:val="Textedelespacerserv2"/>
        <w:numPr>
          <w:ilvl w:val="0"/>
          <w:numId w:val="0"/>
        </w:numPr>
        <w:spacing w:line="480" w:lineRule="auto"/>
        <w:jc w:val="left"/>
        <w:outlineLvl w:val="9"/>
        <w:rPr>
          <w:rFonts w:ascii="Palatino" w:hAnsi="Palatino"/>
        </w:rPr>
      </w:pPr>
      <w:r w:rsidRPr="009916F0">
        <w:rPr>
          <w:rFonts w:ascii="Palatino" w:hAnsi="Palatino"/>
        </w:rPr>
        <w:t xml:space="preserve">Parallels: (Close) Gualandi Genito 1977, no. 228, pl. 34 (Loeschcke </w:t>
      </w:r>
      <w:r w:rsidRPr="009916F0">
        <w:rPr>
          <w:rFonts w:ascii="Palatino" w:hAnsi="Palatino"/>
          <w:caps/>
        </w:rPr>
        <w:t>iv</w:t>
      </w:r>
      <w:r w:rsidRPr="009916F0">
        <w:rPr>
          <w:rFonts w:ascii="Palatino" w:hAnsi="Palatino"/>
        </w:rPr>
        <w:t>) (</w:t>
      </w:r>
      <w:r w:rsidR="009916F0" w:rsidRPr="009916F0">
        <w:rPr>
          <w:rFonts w:ascii="Palatino" w:hAnsi="Palatino"/>
        </w:rPr>
        <w:t>{{loc_0000:</w:t>
      </w:r>
      <w:r w:rsidRPr="009916F0">
        <w:rPr>
          <w:rFonts w:ascii="Palatino" w:hAnsi="Palatino"/>
        </w:rPr>
        <w:t>Bologna</w:t>
      </w:r>
      <w:r w:rsidR="009916F0" w:rsidRPr="009916F0">
        <w:rPr>
          <w:rFonts w:ascii="Palatino" w:hAnsi="Palatino"/>
        </w:rPr>
        <w:t>}}</w:t>
      </w:r>
      <w:r w:rsidRPr="009916F0">
        <w:rPr>
          <w:rFonts w:ascii="Palatino" w:hAnsi="Palatino"/>
        </w:rPr>
        <w:t>); (identical) Goethert-Polaschek 1985, no. 215, pl. 26; Heimerl 2001, no. 81, pl. 3 (</w:t>
      </w:r>
      <w:r w:rsidR="009916F0" w:rsidRPr="009916F0">
        <w:rPr>
          <w:rFonts w:ascii="Palatino" w:hAnsi="Palatino"/>
        </w:rPr>
        <w:t>{{loc_0000:</w:t>
      </w:r>
      <w:r w:rsidRPr="009916F0">
        <w:rPr>
          <w:rFonts w:ascii="Palatino" w:hAnsi="Palatino"/>
        </w:rPr>
        <w:t>Pergamon</w:t>
      </w:r>
      <w:r w:rsidR="009916F0" w:rsidRPr="009916F0">
        <w:rPr>
          <w:rFonts w:ascii="Palatino" w:hAnsi="Palatino"/>
        </w:rPr>
        <w:t>}}</w:t>
      </w:r>
      <w:r w:rsidRPr="009916F0">
        <w:rPr>
          <w:rFonts w:ascii="Palatino" w:hAnsi="Palatino"/>
        </w:rPr>
        <w:t xml:space="preserve">); Cologne Museum, inv. 29204 (Loeschcke type </w:t>
      </w:r>
      <w:r w:rsidRPr="009916F0">
        <w:rPr>
          <w:rFonts w:ascii="Palatino" w:hAnsi="Palatino"/>
          <w:caps/>
        </w:rPr>
        <w:t>i</w:t>
      </w:r>
      <w:r w:rsidRPr="009916F0">
        <w:rPr>
          <w:rFonts w:ascii="Palatino" w:hAnsi="Palatino"/>
        </w:rPr>
        <w:t xml:space="preserve">) (from Spiesergasse, </w:t>
      </w:r>
      <w:r w:rsidR="009916F0" w:rsidRPr="009916F0">
        <w:rPr>
          <w:rFonts w:ascii="Palatino" w:hAnsi="Palatino"/>
        </w:rPr>
        <w:t>{{loc_0000:</w:t>
      </w:r>
      <w:r w:rsidRPr="009916F0">
        <w:rPr>
          <w:rFonts w:ascii="Palatino" w:hAnsi="Palatino"/>
        </w:rPr>
        <w:t>Cologne</w:t>
      </w:r>
      <w:r w:rsidR="009916F0" w:rsidRPr="009916F0">
        <w:rPr>
          <w:rFonts w:ascii="Palatino" w:hAnsi="Palatino"/>
        </w:rPr>
        <w:t>}}</w:t>
      </w:r>
      <w:r w:rsidRPr="009916F0">
        <w:rPr>
          <w:rFonts w:ascii="Palatino" w:hAnsi="Palatino"/>
        </w:rPr>
        <w:t>).</w:t>
      </w:r>
    </w:p>
    <w:p w14:paraId="3B955C8B" w14:textId="77777777" w:rsidR="00E25D1E" w:rsidRDefault="00E25D1E" w:rsidP="00E25D1E">
      <w:pPr>
        <w:spacing w:line="480" w:lineRule="auto"/>
      </w:pPr>
      <w:r>
        <w:t xml:space="preserve">Provenance: </w:t>
      </w:r>
    </w:p>
    <w:p w14:paraId="0DB4A5BF" w14:textId="77777777" w:rsidR="00EC55D5" w:rsidRDefault="00EC55D5" w:rsidP="00EC55D5">
      <w:pPr>
        <w:spacing w:line="480" w:lineRule="auto"/>
      </w:pPr>
      <w:r>
        <w:t>Bibliography: Unpublished.</w:t>
      </w:r>
    </w:p>
    <w:p w14:paraId="66473746" w14:textId="77777777" w:rsidR="00816D70" w:rsidRPr="00993C0D" w:rsidRDefault="00EC55D5" w:rsidP="00EC55D5">
      <w:pPr>
        <w:spacing w:line="480" w:lineRule="auto"/>
      </w:pPr>
      <w:r>
        <w:t xml:space="preserve">Date: </w:t>
      </w:r>
      <w:r w:rsidR="00AC2399">
        <w:t>Claudian to Flavian</w:t>
      </w:r>
    </w:p>
    <w:p w14:paraId="55205CAF"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EC55D5">
        <w:rPr>
          <w:rFonts w:ascii="Palatino" w:hAnsi="Palatino"/>
        </w:rPr>
        <w:t>41</w:t>
      </w:r>
      <w:r>
        <w:rPr>
          <w:rFonts w:ascii="Palatino" w:hAnsi="Palatino"/>
        </w:rPr>
        <w:t xml:space="preserve">; </w:t>
      </w:r>
      <w:r w:rsidR="00EC55D5">
        <w:rPr>
          <w:rFonts w:ascii="Palatino" w:hAnsi="Palatino"/>
        </w:rPr>
        <w:t>96</w:t>
      </w:r>
    </w:p>
    <w:p w14:paraId="559080C3" w14:textId="77777777" w:rsidR="00816D70" w:rsidRPr="00993C0D" w:rsidRDefault="00EC55D5" w:rsidP="00816D70">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816D70" w:rsidRPr="00993C0D">
        <w:rPr>
          <w:rFonts w:ascii="Palatino" w:hAnsi="Palatino"/>
        </w:rPr>
        <w:t>: Goethert-Polaschek (1985), no. 215, clearly shows the wings of the goddess; Gualandi Genito prefers to see a male figure, although the Bologna lamp also clearly shows the wings of the goddess (see refs. in parallels). A gem (</w:t>
      </w:r>
      <w:r w:rsidR="00816D70" w:rsidRPr="00993C0D">
        <w:rPr>
          <w:rFonts w:ascii="Palatino" w:hAnsi="Palatino"/>
          <w:i/>
        </w:rPr>
        <w:t>LIMC</w:t>
      </w:r>
      <w:r w:rsidR="00816D70" w:rsidRPr="00993C0D">
        <w:rPr>
          <w:rFonts w:ascii="Palatino" w:hAnsi="Palatino"/>
        </w:rPr>
        <w:t xml:space="preserve"> 6.2, p. 282, no. 144</w:t>
      </w:r>
      <w:r w:rsidR="00816D70">
        <w:rPr>
          <w:rFonts w:ascii="Palatino" w:hAnsi="Palatino"/>
        </w:rPr>
        <w:t>, s.v. Mercurius</w:t>
      </w:r>
      <w:r w:rsidR="00816D70" w:rsidRPr="00993C0D">
        <w:rPr>
          <w:rFonts w:ascii="Palatino" w:hAnsi="Palatino"/>
        </w:rPr>
        <w:t>) has a fairly similar animal, interpreted as a ram.</w:t>
      </w:r>
    </w:p>
    <w:p w14:paraId="23A894DB"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15634B23"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D462C53" w14:textId="77777777" w:rsidR="00816D70" w:rsidRDefault="00816D70" w:rsidP="00816D70">
      <w:pPr>
        <w:pStyle w:val="Textedelespacerserv2"/>
        <w:numPr>
          <w:ilvl w:val="0"/>
          <w:numId w:val="0"/>
        </w:numPr>
        <w:spacing w:line="480" w:lineRule="auto"/>
        <w:jc w:val="left"/>
        <w:outlineLvl w:val="9"/>
        <w:rPr>
          <w:rFonts w:ascii="Palatino" w:hAnsi="Palatino"/>
        </w:rPr>
      </w:pPr>
    </w:p>
    <w:p w14:paraId="281F1EE1" w14:textId="77777777" w:rsidR="00F5692C" w:rsidRDefault="00F5692C" w:rsidP="00F5692C">
      <w:pPr>
        <w:spacing w:line="480" w:lineRule="auto"/>
      </w:pPr>
      <w:r>
        <w:t>Catalogue Number: 117</w:t>
      </w:r>
    </w:p>
    <w:p w14:paraId="4CF07674" w14:textId="77777777" w:rsidR="00F5692C" w:rsidRDefault="00F5692C" w:rsidP="00F5692C">
      <w:pPr>
        <w:spacing w:line="480" w:lineRule="auto"/>
      </w:pPr>
      <w:r>
        <w:t xml:space="preserve">Inventory Number: </w:t>
      </w:r>
      <w:r w:rsidRPr="00993C0D">
        <w:t>81.</w:t>
      </w:r>
      <w:r w:rsidRPr="00524C6D">
        <w:rPr>
          <w:caps/>
        </w:rPr>
        <w:t>aq</w:t>
      </w:r>
      <w:r w:rsidRPr="00993C0D">
        <w:t>.112.1</w:t>
      </w:r>
    </w:p>
    <w:p w14:paraId="3FFD1C61" w14:textId="77777777" w:rsidR="00F5692C" w:rsidRDefault="00F5692C" w:rsidP="00F5692C">
      <w:pPr>
        <w:spacing w:line="480" w:lineRule="auto"/>
      </w:pPr>
      <w:r>
        <w:t xml:space="preserve">Dimensions: </w:t>
      </w:r>
      <w:r w:rsidRPr="00993C0D">
        <w:t>L: 12.2; W: 7.8; H: 3.0</w:t>
      </w:r>
    </w:p>
    <w:p w14:paraId="6C367FB7" w14:textId="77777777" w:rsidR="00F5692C" w:rsidRDefault="00F5692C" w:rsidP="00F5692C">
      <w:pPr>
        <w:spacing w:line="480" w:lineRule="auto"/>
      </w:pPr>
      <w:r>
        <w:t xml:space="preserve">Condition and Fabric: </w:t>
      </w:r>
      <w:r w:rsidRPr="00993C0D">
        <w:t>Ring handle broken off. Clay 5YR7/6 reddish yellow, glaze 10R5/6 red. Mica.</w:t>
      </w:r>
    </w:p>
    <w:p w14:paraId="01CE7E74" w14:textId="216EB2CC" w:rsidR="00F5692C" w:rsidRDefault="00F5692C" w:rsidP="00F5692C">
      <w:pPr>
        <w:spacing w:line="480" w:lineRule="auto"/>
      </w:pPr>
      <w:r>
        <w:t xml:space="preserve">Description: </w:t>
      </w:r>
      <w:r w:rsidRPr="00993C0D">
        <w:t>Moldmade. Shoulder: Loeschcke form</w:t>
      </w:r>
      <w:r w:rsidRPr="00524C6D">
        <w:rPr>
          <w:caps/>
        </w:rPr>
        <w:t xml:space="preserve"> iii </w:t>
      </w:r>
      <w:r w:rsidRPr="00993C0D">
        <w:t>a var. Filling-hole in lower part</w:t>
      </w:r>
      <w:r>
        <w:t xml:space="preserve"> of discus</w:t>
      </w:r>
      <w:r w:rsidRPr="00993C0D">
        <w:t>. Voluted angular-tipped nozzle; burn marks. Raised base-ring.</w:t>
      </w:r>
    </w:p>
    <w:p w14:paraId="69D5DC10" w14:textId="77777777" w:rsidR="00F5692C" w:rsidRDefault="00F5692C" w:rsidP="00F5692C">
      <w:pPr>
        <w:spacing w:line="480" w:lineRule="auto"/>
      </w:pPr>
      <w:r>
        <w:t>Discus Iconography: S</w:t>
      </w:r>
      <w:r w:rsidRPr="00993C0D">
        <w:t>calloped shell.</w:t>
      </w:r>
    </w:p>
    <w:p w14:paraId="4C684D4C" w14:textId="77777777" w:rsidR="00F5692C" w:rsidRDefault="00F5692C" w:rsidP="00F5692C">
      <w:pPr>
        <w:spacing w:line="480" w:lineRule="auto"/>
      </w:pPr>
      <w:r>
        <w:t xml:space="preserve">Type: </w:t>
      </w:r>
      <w:r w:rsidRPr="00993C0D">
        <w:t xml:space="preserve">Loeschcke </w:t>
      </w:r>
      <w:r w:rsidRPr="00524C6D">
        <w:rPr>
          <w:caps/>
        </w:rPr>
        <w:t xml:space="preserve">i </w:t>
      </w:r>
      <w:r w:rsidR="00AC2399">
        <w:t>B; Bailey A group ii</w:t>
      </w:r>
    </w:p>
    <w:p w14:paraId="586A3446" w14:textId="77777777" w:rsidR="00F5692C" w:rsidRDefault="00F5692C" w:rsidP="00F5692C">
      <w:pPr>
        <w:spacing w:line="480" w:lineRule="auto"/>
      </w:pPr>
      <w:r>
        <w:t xml:space="preserve">Place of Manufacture or Origin: </w:t>
      </w:r>
      <w:r w:rsidR="00AC2399">
        <w:t>Italy</w:t>
      </w:r>
    </w:p>
    <w:p w14:paraId="7D644F32" w14:textId="77777777" w:rsidR="00F5692C" w:rsidRDefault="00F5692C" w:rsidP="00F5692C">
      <w:pPr>
        <w:spacing w:line="480" w:lineRule="auto"/>
      </w:pPr>
      <w:r>
        <w:t xml:space="preserve">Parallels: </w:t>
      </w:r>
      <w:r w:rsidRPr="00993C0D">
        <w:t xml:space="preserve">(Close) Bailey BM </w:t>
      </w:r>
      <w:r w:rsidRPr="00524C6D">
        <w:rPr>
          <w:caps/>
        </w:rPr>
        <w:t>ii</w:t>
      </w:r>
      <w:r w:rsidRPr="00993C0D">
        <w:t>, p. 85, fig. 9.</w:t>
      </w:r>
    </w:p>
    <w:p w14:paraId="6C0C0A26" w14:textId="77777777" w:rsidR="00E25D1E" w:rsidRDefault="00E25D1E" w:rsidP="00E25D1E">
      <w:pPr>
        <w:spacing w:line="480" w:lineRule="auto"/>
      </w:pPr>
      <w:r>
        <w:t xml:space="preserve">Provenance: </w:t>
      </w:r>
    </w:p>
    <w:p w14:paraId="0C3F3557" w14:textId="77777777" w:rsidR="00F5692C" w:rsidRDefault="00F5692C" w:rsidP="00F5692C">
      <w:pPr>
        <w:spacing w:line="480" w:lineRule="auto"/>
      </w:pPr>
      <w:r>
        <w:t>Bibliography: Unpublished.</w:t>
      </w:r>
    </w:p>
    <w:p w14:paraId="6FEE0DF7" w14:textId="77777777" w:rsidR="00816D70" w:rsidRPr="00993C0D" w:rsidRDefault="00F5692C" w:rsidP="00F5692C">
      <w:pPr>
        <w:spacing w:line="480" w:lineRule="auto"/>
      </w:pPr>
      <w:r>
        <w:t xml:space="preserve">Date: </w:t>
      </w:r>
      <w:r w:rsidR="00AC2399">
        <w:t>Claudian to Flavian</w:t>
      </w:r>
    </w:p>
    <w:p w14:paraId="1A9AA1E3"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F5692C">
        <w:rPr>
          <w:rFonts w:ascii="Palatino" w:hAnsi="Palatino"/>
        </w:rPr>
        <w:t>41</w:t>
      </w:r>
      <w:r>
        <w:rPr>
          <w:rFonts w:ascii="Palatino" w:hAnsi="Palatino"/>
        </w:rPr>
        <w:t xml:space="preserve">; </w:t>
      </w:r>
      <w:r w:rsidR="00F5692C">
        <w:rPr>
          <w:rFonts w:ascii="Palatino" w:hAnsi="Palatino"/>
        </w:rPr>
        <w:t>96</w:t>
      </w:r>
    </w:p>
    <w:p w14:paraId="39413D55"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16DAC4BE"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1BA5ED9" w14:textId="77777777" w:rsidR="00816D70" w:rsidRDefault="00816D70" w:rsidP="00816D70">
      <w:pPr>
        <w:pStyle w:val="Textedelespacerserv2"/>
        <w:numPr>
          <w:ilvl w:val="0"/>
          <w:numId w:val="0"/>
        </w:numPr>
        <w:spacing w:line="480" w:lineRule="auto"/>
        <w:jc w:val="left"/>
        <w:outlineLvl w:val="9"/>
        <w:rPr>
          <w:rFonts w:ascii="Palatino" w:hAnsi="Palatino"/>
        </w:rPr>
      </w:pPr>
    </w:p>
    <w:p w14:paraId="45D5A304" w14:textId="77777777" w:rsidR="00F5692C" w:rsidRDefault="00F5692C" w:rsidP="00F5692C">
      <w:pPr>
        <w:spacing w:line="480" w:lineRule="auto"/>
      </w:pPr>
      <w:r>
        <w:t>Catalogue Number: 118</w:t>
      </w:r>
    </w:p>
    <w:p w14:paraId="2FDBB7C8" w14:textId="77777777" w:rsidR="00F5692C" w:rsidRDefault="00F5692C" w:rsidP="00F5692C">
      <w:pPr>
        <w:spacing w:line="480" w:lineRule="auto"/>
      </w:pPr>
      <w:r>
        <w:t xml:space="preserve">Inventory Number: </w:t>
      </w:r>
      <w:r w:rsidRPr="00993C0D">
        <w:t>83.</w:t>
      </w:r>
      <w:r w:rsidRPr="00524C6D">
        <w:rPr>
          <w:caps/>
        </w:rPr>
        <w:t>aq</w:t>
      </w:r>
      <w:r w:rsidRPr="00993C0D">
        <w:t>.438.397</w:t>
      </w:r>
    </w:p>
    <w:p w14:paraId="1B2639A4" w14:textId="77777777" w:rsidR="00F5692C" w:rsidRDefault="00F5692C" w:rsidP="00F5692C">
      <w:pPr>
        <w:spacing w:line="480" w:lineRule="auto"/>
      </w:pPr>
      <w:r>
        <w:t xml:space="preserve">Dimensions: </w:t>
      </w:r>
      <w:r w:rsidRPr="00993C0D">
        <w:t>L: 10.0; W: 7.3; H: 2.6</w:t>
      </w:r>
    </w:p>
    <w:p w14:paraId="247E1515" w14:textId="77777777" w:rsidR="00F5692C" w:rsidRDefault="00F5692C" w:rsidP="00F5692C">
      <w:pPr>
        <w:spacing w:line="480" w:lineRule="auto"/>
      </w:pPr>
      <w:r>
        <w:t xml:space="preserve">Condition and Fabric: </w:t>
      </w:r>
      <w:r w:rsidRPr="00993C0D">
        <w:t>Intact. Clay 10YR7/2 light gray, slip mostly 10YR6/1 gray, top near 10R6/4 light red. Gold mica.</w:t>
      </w:r>
    </w:p>
    <w:p w14:paraId="13FB8B91" w14:textId="2ECDF308" w:rsidR="00F5692C" w:rsidRDefault="00F5692C" w:rsidP="00F5692C">
      <w:pPr>
        <w:spacing w:line="480" w:lineRule="auto"/>
      </w:pPr>
      <w:r>
        <w:t xml:space="preserve">Description: </w:t>
      </w:r>
      <w:r w:rsidRPr="00993C0D">
        <w:t xml:space="preserve">Moldmade. Shoulder: Loeschcke form </w:t>
      </w:r>
      <w:r w:rsidRPr="00524C6D">
        <w:rPr>
          <w:caps/>
        </w:rPr>
        <w:t>vii</w:t>
      </w:r>
      <w:r w:rsidRPr="00993C0D">
        <w:t xml:space="preserve"> b. Filling-hole in </w:t>
      </w:r>
      <w:r>
        <w:t>lower field</w:t>
      </w:r>
      <w:r w:rsidRPr="00993C0D">
        <w:t xml:space="preserve">. Raised base-ring marked off </w:t>
      </w:r>
      <w:r>
        <w:t xml:space="preserve">by </w:t>
      </w:r>
      <w:r w:rsidRPr="00993C0D">
        <w:t>two grooves.</w:t>
      </w:r>
    </w:p>
    <w:p w14:paraId="3425F159" w14:textId="2DF15937" w:rsidR="00F5692C" w:rsidRDefault="00F5692C" w:rsidP="00F5692C">
      <w:pPr>
        <w:spacing w:line="480" w:lineRule="auto"/>
      </w:pPr>
      <w:r>
        <w:t>Discus Iconography: E</w:t>
      </w:r>
      <w:r w:rsidRPr="00993C0D">
        <w:t xml:space="preserve">rotic scene on </w:t>
      </w:r>
      <w:r>
        <w:t xml:space="preserve">a </w:t>
      </w:r>
      <w:r w:rsidRPr="00993C0D">
        <w:t xml:space="preserve">bed, woman on all fours bending to right, man kneeling behind her, bracing himself with right arm on bed, left hand on </w:t>
      </w:r>
      <w:r>
        <w:t xml:space="preserve">the </w:t>
      </w:r>
      <w:r w:rsidRPr="00993C0D">
        <w:t>woman’s back.</w:t>
      </w:r>
    </w:p>
    <w:p w14:paraId="2EA8BB99" w14:textId="77777777" w:rsidR="00F5692C" w:rsidRDefault="00F5692C" w:rsidP="00F5692C">
      <w:pPr>
        <w:spacing w:line="480" w:lineRule="auto"/>
      </w:pPr>
      <w:r>
        <w:t xml:space="preserve">Type: </w:t>
      </w:r>
      <w:r w:rsidRPr="00993C0D">
        <w:t xml:space="preserve">Loeschcke </w:t>
      </w:r>
      <w:r w:rsidRPr="00524C6D">
        <w:rPr>
          <w:caps/>
        </w:rPr>
        <w:t xml:space="preserve">i </w:t>
      </w:r>
      <w:r w:rsidRPr="00993C0D">
        <w:t>B; Bailey A group</w:t>
      </w:r>
      <w:r w:rsidR="00AC2399">
        <w:t xml:space="preserve"> iv</w:t>
      </w:r>
    </w:p>
    <w:p w14:paraId="1A31B560" w14:textId="77777777" w:rsidR="00F5692C" w:rsidRDefault="00F5692C" w:rsidP="00F5692C">
      <w:pPr>
        <w:spacing w:line="480" w:lineRule="auto"/>
      </w:pPr>
      <w:r>
        <w:t xml:space="preserve">Place of Manufacture or Origin: </w:t>
      </w:r>
      <w:r w:rsidR="00AC2399">
        <w:t>Asia Minor</w:t>
      </w:r>
    </w:p>
    <w:p w14:paraId="0007E0B9" w14:textId="77777777" w:rsidR="00F5692C" w:rsidRDefault="00F5692C" w:rsidP="00F5692C">
      <w:pPr>
        <w:spacing w:line="480" w:lineRule="auto"/>
      </w:pPr>
      <w:r>
        <w:t xml:space="preserve">Parallels: </w:t>
      </w:r>
      <w:r w:rsidRPr="00993C0D">
        <w:t>Deneauve</w:t>
      </w:r>
      <w:r>
        <w:t xml:space="preserve"> </w:t>
      </w:r>
      <w:r w:rsidRPr="00993C0D">
        <w:t xml:space="preserve">1969, p. 117, no. 337, pl. 39; Bailey BM </w:t>
      </w:r>
      <w:r w:rsidRPr="00524C6D">
        <w:rPr>
          <w:caps/>
        </w:rPr>
        <w:t>ii</w:t>
      </w:r>
      <w:r w:rsidRPr="00993C0D">
        <w:t>, Q 835, pl. 7, fig. 69 (with further refs.); Bonnet and Delplace 1989, p. 40, no. 19 (</w:t>
      </w:r>
      <w:r w:rsidR="009916F0">
        <w:t>{{loc_0000:</w:t>
      </w:r>
      <w:r w:rsidRPr="00993C0D">
        <w:t>Saint-Bertrand-de-Comminges</w:t>
      </w:r>
      <w:r w:rsidR="009916F0">
        <w:t>}}</w:t>
      </w:r>
      <w:r w:rsidRPr="00993C0D">
        <w:t>); Casas Genover and Soler Fusté 2006, no. G 631, pl. 38; identical lamp in the Study Gallery at Cologne Museum.</w:t>
      </w:r>
    </w:p>
    <w:p w14:paraId="24EE42DA" w14:textId="77777777" w:rsidR="00E25D1E" w:rsidRDefault="00E25D1E" w:rsidP="00E25D1E">
      <w:pPr>
        <w:spacing w:line="480" w:lineRule="auto"/>
      </w:pPr>
      <w:r>
        <w:t xml:space="preserve">Provenance: </w:t>
      </w:r>
    </w:p>
    <w:p w14:paraId="4944B934" w14:textId="77777777" w:rsidR="00F5692C" w:rsidRDefault="00F5692C" w:rsidP="00F5692C">
      <w:pPr>
        <w:spacing w:line="480" w:lineRule="auto"/>
      </w:pPr>
      <w:r>
        <w:t>Bibliography: Unpublished.</w:t>
      </w:r>
    </w:p>
    <w:p w14:paraId="6C81C8DF" w14:textId="77777777" w:rsidR="00816D70" w:rsidRPr="00993C0D" w:rsidRDefault="00F5692C" w:rsidP="00F5692C">
      <w:pPr>
        <w:spacing w:line="480" w:lineRule="auto"/>
      </w:pPr>
      <w:r>
        <w:t xml:space="preserve">Date: </w:t>
      </w:r>
      <w:r w:rsidR="00816D70" w:rsidRPr="00993C0D">
        <w:t xml:space="preserve">Last third of first century </w:t>
      </w:r>
      <w:r w:rsidR="005170AB" w:rsidRPr="005170AB">
        <w:rPr>
          <w:caps/>
        </w:rPr>
        <w:t>A.D.</w:t>
      </w:r>
    </w:p>
    <w:p w14:paraId="4A03F757"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65; 100</w:t>
      </w:r>
    </w:p>
    <w:p w14:paraId="1534A6D7" w14:textId="77777777" w:rsidR="00816D70" w:rsidRPr="00993C0D" w:rsidRDefault="00816D70" w:rsidP="00816D70">
      <w:pPr>
        <w:pStyle w:val="Textedelespacerserv2"/>
        <w:numPr>
          <w:ilvl w:val="0"/>
          <w:numId w:val="0"/>
        </w:numPr>
        <w:spacing w:line="480" w:lineRule="auto"/>
        <w:jc w:val="left"/>
        <w:outlineLvl w:val="9"/>
        <w:rPr>
          <w:rFonts w:ascii="Palatino" w:hAnsi="Palatino"/>
        </w:rPr>
      </w:pPr>
    </w:p>
    <w:p w14:paraId="1FF13E9B" w14:textId="77777777" w:rsidR="007C480D" w:rsidRPr="00D45BC3" w:rsidRDefault="007C480D" w:rsidP="007C480D">
      <w:pPr>
        <w:pStyle w:val="Textedelespacerserv2"/>
        <w:numPr>
          <w:ilvl w:val="0"/>
          <w:numId w:val="0"/>
        </w:numPr>
        <w:spacing w:line="480" w:lineRule="auto"/>
        <w:jc w:val="left"/>
        <w:outlineLvl w:val="9"/>
        <w:rPr>
          <w:rFonts w:ascii="Palatino" w:hAnsi="Palatino"/>
        </w:rPr>
      </w:pPr>
      <w:r w:rsidRPr="00D45BC3">
        <w:rPr>
          <w:rFonts w:ascii="Palatino" w:hAnsi="Palatino"/>
        </w:rPr>
        <w:t>———</w:t>
      </w:r>
    </w:p>
    <w:p w14:paraId="04FB7224" w14:textId="77777777" w:rsidR="007C480D" w:rsidRDefault="007C480D" w:rsidP="007C480D">
      <w:pPr>
        <w:pStyle w:val="Textedelespacerserv2"/>
        <w:numPr>
          <w:ilvl w:val="0"/>
          <w:numId w:val="0"/>
        </w:numPr>
        <w:spacing w:line="480" w:lineRule="auto"/>
        <w:jc w:val="left"/>
        <w:outlineLvl w:val="9"/>
        <w:rPr>
          <w:rFonts w:ascii="Palatino" w:hAnsi="Palatino"/>
        </w:rPr>
      </w:pPr>
    </w:p>
    <w:p w14:paraId="3D567A89" w14:textId="77777777" w:rsidR="002C3B20" w:rsidRDefault="002C3B20" w:rsidP="002C3B20">
      <w:pPr>
        <w:spacing w:line="480" w:lineRule="auto"/>
      </w:pPr>
      <w:r>
        <w:t>Catalogue Number: 119</w:t>
      </w:r>
    </w:p>
    <w:p w14:paraId="39A7C119" w14:textId="77777777" w:rsidR="002C3B20" w:rsidRDefault="002C3B20" w:rsidP="002C3B20">
      <w:pPr>
        <w:spacing w:line="480" w:lineRule="auto"/>
      </w:pPr>
      <w:r>
        <w:t xml:space="preserve">Inventory Number: </w:t>
      </w:r>
      <w:r w:rsidRPr="00993C0D">
        <w:t>83.</w:t>
      </w:r>
      <w:r w:rsidRPr="00524C6D">
        <w:rPr>
          <w:caps/>
        </w:rPr>
        <w:t>aq</w:t>
      </w:r>
      <w:r w:rsidRPr="00993C0D">
        <w:t>.377.136</w:t>
      </w:r>
    </w:p>
    <w:p w14:paraId="73A7A210" w14:textId="77777777" w:rsidR="002C3B20" w:rsidRDefault="002C3B20" w:rsidP="002C3B20">
      <w:pPr>
        <w:spacing w:line="480" w:lineRule="auto"/>
      </w:pPr>
      <w:r>
        <w:t xml:space="preserve">Dimensions: </w:t>
      </w:r>
      <w:r w:rsidRPr="00993C0D">
        <w:t>L: 11.0; W: 7.7; H: 2.6</w:t>
      </w:r>
    </w:p>
    <w:p w14:paraId="010132AF" w14:textId="77777777" w:rsidR="002C3B20" w:rsidRDefault="002C3B20" w:rsidP="002C3B20">
      <w:pPr>
        <w:spacing w:line="480" w:lineRule="auto"/>
      </w:pPr>
      <w:r>
        <w:t xml:space="preserve">Condition and Fabric: </w:t>
      </w:r>
      <w:r w:rsidRPr="00993C0D">
        <w:t>Thin cracks across top. Clay 7.5YR6/4 light brown,</w:t>
      </w:r>
      <w:r w:rsidRPr="00594C33">
        <w:t xml:space="preserve"> </w:t>
      </w:r>
      <w:r w:rsidRPr="00993C0D">
        <w:t>mottled glaze varying between 7.5YR5/4 and 7.5YR4/2 brown and dark brown.</w:t>
      </w:r>
    </w:p>
    <w:p w14:paraId="26020239" w14:textId="5E48F091" w:rsidR="002C3B20" w:rsidRDefault="002C3B20" w:rsidP="002C3B20">
      <w:pPr>
        <w:spacing w:line="480" w:lineRule="auto"/>
      </w:pPr>
      <w:r>
        <w:t xml:space="preserve">Description: </w:t>
      </w:r>
      <w:r w:rsidRPr="00993C0D">
        <w:t>Moldmade, from plaster mold. Shoulder: Loeschcke form</w:t>
      </w:r>
      <w:r w:rsidRPr="00524C6D">
        <w:rPr>
          <w:caps/>
        </w:rPr>
        <w:t xml:space="preserve"> ii </w:t>
      </w:r>
      <w:r w:rsidRPr="00993C0D">
        <w:t xml:space="preserve">a. Filling-hole in upper </w:t>
      </w:r>
      <w:r w:rsidR="0069517E">
        <w:t xml:space="preserve">part of </w:t>
      </w:r>
      <w:r w:rsidRPr="00993C0D">
        <w:t xml:space="preserve">discus. Voluted angular-tipped nozzle. Base marked off </w:t>
      </w:r>
      <w:r>
        <w:t>by one</w:t>
      </w:r>
      <w:r w:rsidRPr="00993C0D">
        <w:t xml:space="preserve"> circular groove.</w:t>
      </w:r>
    </w:p>
    <w:p w14:paraId="361C0359" w14:textId="77777777" w:rsidR="002C3B20" w:rsidRDefault="002C3B20" w:rsidP="002C3B20">
      <w:pPr>
        <w:spacing w:line="480" w:lineRule="auto"/>
      </w:pPr>
      <w:r>
        <w:t>Discus Iconography: T</w:t>
      </w:r>
      <w:r w:rsidRPr="00993C0D">
        <w:t xml:space="preserve">wo Cupids, </w:t>
      </w:r>
      <w:r>
        <w:t xml:space="preserve">the </w:t>
      </w:r>
      <w:r w:rsidRPr="00993C0D">
        <w:t xml:space="preserve">left one </w:t>
      </w:r>
      <w:r>
        <w:t xml:space="preserve">is </w:t>
      </w:r>
      <w:r w:rsidRPr="00993C0D">
        <w:t>holding a rabbit by its hind legs,</w:t>
      </w:r>
      <w:r>
        <w:t xml:space="preserve"> the </w:t>
      </w:r>
      <w:r w:rsidRPr="00993C0D">
        <w:t xml:space="preserve">right one </w:t>
      </w:r>
      <w:r>
        <w:t xml:space="preserve">is </w:t>
      </w:r>
      <w:r w:rsidRPr="00993C0D">
        <w:t xml:space="preserve">about to strike it with a </w:t>
      </w:r>
      <w:r w:rsidRPr="00993C0D">
        <w:rPr>
          <w:i/>
        </w:rPr>
        <w:t>pedum.</w:t>
      </w:r>
    </w:p>
    <w:p w14:paraId="6BB94CFA" w14:textId="77777777" w:rsidR="002C3B20" w:rsidRDefault="002C3B20" w:rsidP="002C3B20">
      <w:pPr>
        <w:spacing w:line="480" w:lineRule="auto"/>
      </w:pPr>
      <w:r>
        <w:t xml:space="preserve">Type: </w:t>
      </w:r>
      <w:r w:rsidRPr="00993C0D">
        <w:t xml:space="preserve">Loeschcke </w:t>
      </w:r>
      <w:r w:rsidRPr="00524C6D">
        <w:rPr>
          <w:caps/>
        </w:rPr>
        <w:t xml:space="preserve">i </w:t>
      </w:r>
      <w:r w:rsidRPr="00993C0D">
        <w:t>B/C; Bailey A</w:t>
      </w:r>
      <w:r w:rsidR="00AC2399">
        <w:t xml:space="preserve"> group iii</w:t>
      </w:r>
    </w:p>
    <w:p w14:paraId="3ECAFAAC" w14:textId="77777777" w:rsidR="002C3B20" w:rsidRDefault="002C3B20" w:rsidP="002C3B20">
      <w:pPr>
        <w:spacing w:line="480" w:lineRule="auto"/>
      </w:pPr>
      <w:r>
        <w:t xml:space="preserve">Place of Manufacture or Origin: </w:t>
      </w:r>
      <w:r w:rsidR="00AC2399">
        <w:t>North Africa</w:t>
      </w:r>
    </w:p>
    <w:p w14:paraId="0BFF6909" w14:textId="77777777" w:rsidR="002C3B20" w:rsidRDefault="002C3B20" w:rsidP="002C3B20">
      <w:pPr>
        <w:spacing w:line="480" w:lineRule="auto"/>
      </w:pPr>
      <w:r>
        <w:t>Parallels: (I</w:t>
      </w:r>
      <w:r w:rsidRPr="00993C0D">
        <w:t>dentical) Leibundgut 1977, no. 83, pl. 30; Goethert-Polaschek 1985, no. 269, pl. 24; with Cupid on left alone: Larese and Sgreva 1996, no. 55; with Cupid on right alone: Bochum Museum, Schüller Collection, cat. no. 74, S 709 (Anatolia).</w:t>
      </w:r>
    </w:p>
    <w:p w14:paraId="63876029" w14:textId="77777777" w:rsidR="00E25D1E" w:rsidRDefault="00E25D1E" w:rsidP="00E25D1E">
      <w:pPr>
        <w:spacing w:line="480" w:lineRule="auto"/>
      </w:pPr>
      <w:r>
        <w:t xml:space="preserve">Provenance: </w:t>
      </w:r>
    </w:p>
    <w:p w14:paraId="606D3BDC" w14:textId="77777777" w:rsidR="002C3B20" w:rsidRDefault="002C3B20" w:rsidP="002C3B20">
      <w:pPr>
        <w:spacing w:line="480" w:lineRule="auto"/>
      </w:pPr>
      <w:r>
        <w:t>Bibliography: Unpublished.</w:t>
      </w:r>
    </w:p>
    <w:p w14:paraId="599E4C99" w14:textId="77777777" w:rsidR="007C480D" w:rsidRPr="00993C0D" w:rsidRDefault="002C3B20" w:rsidP="002C3B20">
      <w:pPr>
        <w:spacing w:line="480" w:lineRule="auto"/>
      </w:pPr>
      <w:r>
        <w:t xml:space="preserve">Date: </w:t>
      </w:r>
      <w:r w:rsidR="00AC2399">
        <w:t>Claudian to Early Flavian</w:t>
      </w:r>
    </w:p>
    <w:p w14:paraId="28ED7614"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2C3B20">
        <w:rPr>
          <w:rFonts w:ascii="Palatino" w:hAnsi="Palatino"/>
        </w:rPr>
        <w:t>41</w:t>
      </w:r>
      <w:r>
        <w:rPr>
          <w:rFonts w:ascii="Palatino" w:hAnsi="Palatino"/>
        </w:rPr>
        <w:t xml:space="preserve">; </w:t>
      </w:r>
      <w:r w:rsidR="002C3B20">
        <w:rPr>
          <w:rFonts w:ascii="Palatino" w:hAnsi="Palatino"/>
        </w:rPr>
        <w:t>96</w:t>
      </w:r>
    </w:p>
    <w:p w14:paraId="38D7B7B4"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46AF5772"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FBA8F33" w14:textId="77777777" w:rsidR="007C480D" w:rsidRDefault="007C480D" w:rsidP="007C480D">
      <w:pPr>
        <w:pStyle w:val="Textedelespacerserv2"/>
        <w:numPr>
          <w:ilvl w:val="0"/>
          <w:numId w:val="0"/>
        </w:numPr>
        <w:spacing w:line="480" w:lineRule="auto"/>
        <w:jc w:val="left"/>
        <w:outlineLvl w:val="9"/>
        <w:rPr>
          <w:rFonts w:ascii="Palatino" w:hAnsi="Palatino"/>
        </w:rPr>
      </w:pPr>
    </w:p>
    <w:p w14:paraId="431468C0" w14:textId="77777777" w:rsidR="00611126" w:rsidRDefault="00611126" w:rsidP="00611126">
      <w:pPr>
        <w:spacing w:line="480" w:lineRule="auto"/>
      </w:pPr>
      <w:r>
        <w:t>Catalogue Number: 120</w:t>
      </w:r>
    </w:p>
    <w:p w14:paraId="010363B2" w14:textId="77777777" w:rsidR="00611126" w:rsidRDefault="00611126" w:rsidP="00611126">
      <w:pPr>
        <w:spacing w:line="480" w:lineRule="auto"/>
      </w:pPr>
      <w:r>
        <w:t xml:space="preserve">Inventory Number: </w:t>
      </w:r>
      <w:r w:rsidRPr="00993C0D">
        <w:t>83.</w:t>
      </w:r>
      <w:r w:rsidRPr="00524C6D">
        <w:rPr>
          <w:caps/>
        </w:rPr>
        <w:t>aq</w:t>
      </w:r>
      <w:r w:rsidRPr="00993C0D">
        <w:t>.377.12</w:t>
      </w:r>
    </w:p>
    <w:p w14:paraId="7A146440" w14:textId="77777777" w:rsidR="00611126" w:rsidRDefault="00611126" w:rsidP="00611126">
      <w:pPr>
        <w:spacing w:line="480" w:lineRule="auto"/>
      </w:pPr>
      <w:r>
        <w:t xml:space="preserve">Dimensions: </w:t>
      </w:r>
      <w:r w:rsidRPr="00993C0D">
        <w:t>L: 10.0; W: 7.3; H: 2.8</w:t>
      </w:r>
    </w:p>
    <w:p w14:paraId="7B56DB1E" w14:textId="77777777" w:rsidR="00611126" w:rsidRDefault="00611126" w:rsidP="00611126">
      <w:pPr>
        <w:spacing w:line="480" w:lineRule="auto"/>
      </w:pPr>
      <w:r>
        <w:t xml:space="preserve">Condition and Fabric: </w:t>
      </w:r>
      <w:r w:rsidRPr="00993C0D">
        <w:t>Tiny scratches. Clay 2.5YR6/6 light red, glaze 2.5YR5/8 red.</w:t>
      </w:r>
    </w:p>
    <w:p w14:paraId="4E20FA9E" w14:textId="77777777" w:rsidR="00611126" w:rsidRDefault="00611126" w:rsidP="00611126">
      <w:pPr>
        <w:spacing w:line="480" w:lineRule="auto"/>
      </w:pPr>
      <w:r>
        <w:t xml:space="preserve">Description: </w:t>
      </w:r>
      <w:r w:rsidRPr="00993C0D">
        <w:t>Moldmade, from plaster mold. Shoulder: Loeschcke form</w:t>
      </w:r>
      <w:r w:rsidRPr="00524C6D">
        <w:rPr>
          <w:caps/>
        </w:rPr>
        <w:t xml:space="preserve"> iii </w:t>
      </w:r>
      <w:r w:rsidRPr="00993C0D">
        <w:t>a. Filling-hole under left wing</w:t>
      </w:r>
      <w:r>
        <w:t xml:space="preserve"> of eagle in discus</w:t>
      </w:r>
      <w:r w:rsidRPr="00993C0D">
        <w:t xml:space="preserve">. Voluted angular-tipped nozzle. Raised base-ring marked off </w:t>
      </w:r>
      <w:r>
        <w:t>by</w:t>
      </w:r>
      <w:r w:rsidRPr="00993C0D">
        <w:t xml:space="preserve"> two grooves.</w:t>
      </w:r>
    </w:p>
    <w:p w14:paraId="623B6ED1" w14:textId="77777777" w:rsidR="00611126" w:rsidRDefault="00611126" w:rsidP="00611126">
      <w:pPr>
        <w:spacing w:line="480" w:lineRule="auto"/>
      </w:pPr>
      <w:r>
        <w:t>Discus Iconography: F</w:t>
      </w:r>
      <w:r w:rsidRPr="00993C0D">
        <w:t>rontal eagle looking right with spread wings, its claws holding a prey—a dead rabbit.</w:t>
      </w:r>
    </w:p>
    <w:p w14:paraId="1D172597" w14:textId="77777777" w:rsidR="00611126" w:rsidRDefault="00611126" w:rsidP="00611126">
      <w:pPr>
        <w:spacing w:line="480" w:lineRule="auto"/>
      </w:pPr>
      <w:r>
        <w:t xml:space="preserve">Type: </w:t>
      </w:r>
      <w:r w:rsidRPr="00993C0D">
        <w:t xml:space="preserve">Loeschcke </w:t>
      </w:r>
      <w:r w:rsidRPr="00524C6D">
        <w:rPr>
          <w:caps/>
        </w:rPr>
        <w:t xml:space="preserve">i </w:t>
      </w:r>
      <w:r w:rsidR="00AC2399">
        <w:t>B/C; Bailey A group iii</w:t>
      </w:r>
    </w:p>
    <w:p w14:paraId="1C09C748" w14:textId="77777777" w:rsidR="00611126" w:rsidRDefault="00611126" w:rsidP="00611126">
      <w:pPr>
        <w:spacing w:line="480" w:lineRule="auto"/>
      </w:pPr>
      <w:r>
        <w:t xml:space="preserve">Place of Manufacture or Origin: </w:t>
      </w:r>
      <w:r w:rsidR="00AC2399">
        <w:t>Tunisia</w:t>
      </w:r>
    </w:p>
    <w:p w14:paraId="3E2EDC30" w14:textId="77777777" w:rsidR="00611126" w:rsidRDefault="00611126" w:rsidP="00611126">
      <w:pPr>
        <w:spacing w:line="480" w:lineRule="auto"/>
      </w:pPr>
      <w:r>
        <w:t xml:space="preserve">Parallels: </w:t>
      </w:r>
      <w:r w:rsidRPr="00993C0D">
        <w:t xml:space="preserve">Di Filippo Balestrazzi 1988, vol. 2.2, no. 278, pl. 49, motif </w:t>
      </w:r>
      <w:r w:rsidRPr="00524C6D">
        <w:rPr>
          <w:caps/>
        </w:rPr>
        <w:t>iii</w:t>
      </w:r>
      <w:r w:rsidRPr="00993C0D">
        <w:t xml:space="preserve">.b.1.1; Rivet 2003, p. 149, no. 229, where </w:t>
      </w:r>
      <w:r>
        <w:t xml:space="preserve">the </w:t>
      </w:r>
      <w:r w:rsidRPr="00993C0D">
        <w:t>rabbit is clearly legible; Bochum Museum, Schüller Collection, cat. no. 42, S 638 (Tunisia).</w:t>
      </w:r>
    </w:p>
    <w:p w14:paraId="5B810339" w14:textId="77777777" w:rsidR="00E25D1E" w:rsidRDefault="00E25D1E" w:rsidP="00E25D1E">
      <w:pPr>
        <w:spacing w:line="480" w:lineRule="auto"/>
      </w:pPr>
      <w:r>
        <w:t xml:space="preserve">Provenance: </w:t>
      </w:r>
    </w:p>
    <w:p w14:paraId="26C1FEC5" w14:textId="77777777" w:rsidR="00611126" w:rsidRDefault="00611126" w:rsidP="00611126">
      <w:pPr>
        <w:spacing w:line="480" w:lineRule="auto"/>
      </w:pPr>
      <w:r>
        <w:t>Bibliography: Unpublished.</w:t>
      </w:r>
    </w:p>
    <w:p w14:paraId="7B57A387" w14:textId="77777777" w:rsidR="007C480D" w:rsidRPr="00993C0D" w:rsidRDefault="00611126" w:rsidP="00611126">
      <w:pPr>
        <w:spacing w:line="480" w:lineRule="auto"/>
      </w:pPr>
      <w:r>
        <w:t xml:space="preserve">Date: </w:t>
      </w:r>
      <w:r w:rsidR="00AC2399">
        <w:t>Claudian to Early Flavian</w:t>
      </w:r>
    </w:p>
    <w:p w14:paraId="6C297BAF"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611126">
        <w:rPr>
          <w:rFonts w:ascii="Palatino" w:hAnsi="Palatino"/>
        </w:rPr>
        <w:t>41</w:t>
      </w:r>
      <w:r>
        <w:rPr>
          <w:rFonts w:ascii="Palatino" w:hAnsi="Palatino"/>
        </w:rPr>
        <w:t>; 75</w:t>
      </w:r>
    </w:p>
    <w:p w14:paraId="0E7ADC57"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1A63C183"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0037225" w14:textId="77777777" w:rsidR="007C480D" w:rsidRDefault="007C480D" w:rsidP="007C480D">
      <w:pPr>
        <w:pStyle w:val="Textedelespacerserv2"/>
        <w:numPr>
          <w:ilvl w:val="0"/>
          <w:numId w:val="0"/>
        </w:numPr>
        <w:spacing w:line="480" w:lineRule="auto"/>
        <w:jc w:val="left"/>
        <w:outlineLvl w:val="9"/>
        <w:rPr>
          <w:rFonts w:ascii="Palatino" w:hAnsi="Palatino"/>
        </w:rPr>
      </w:pPr>
    </w:p>
    <w:p w14:paraId="1F3EA7B8" w14:textId="77777777" w:rsidR="00611126" w:rsidRDefault="00611126" w:rsidP="00611126">
      <w:pPr>
        <w:spacing w:line="480" w:lineRule="auto"/>
      </w:pPr>
      <w:r>
        <w:t>Catalogue Number: 121</w:t>
      </w:r>
    </w:p>
    <w:p w14:paraId="41B5131D" w14:textId="77777777" w:rsidR="00611126" w:rsidRDefault="00611126" w:rsidP="00611126">
      <w:pPr>
        <w:spacing w:line="480" w:lineRule="auto"/>
      </w:pPr>
      <w:r>
        <w:t xml:space="preserve">Inventory Number: </w:t>
      </w:r>
      <w:r w:rsidRPr="00993C0D">
        <w:t>83.</w:t>
      </w:r>
      <w:r w:rsidRPr="00524C6D">
        <w:rPr>
          <w:caps/>
        </w:rPr>
        <w:t>aq</w:t>
      </w:r>
      <w:r w:rsidRPr="00993C0D">
        <w:t>.377.44</w:t>
      </w:r>
    </w:p>
    <w:p w14:paraId="5AAB1BF5" w14:textId="77777777" w:rsidR="00611126" w:rsidRDefault="00611126" w:rsidP="00611126">
      <w:pPr>
        <w:spacing w:line="480" w:lineRule="auto"/>
      </w:pPr>
      <w:r>
        <w:t xml:space="preserve">Dimensions: </w:t>
      </w:r>
      <w:r w:rsidRPr="00993C0D">
        <w:t>L: 10.2; W: 7.2; H: 2.6</w:t>
      </w:r>
    </w:p>
    <w:p w14:paraId="715C750C" w14:textId="77777777" w:rsidR="00611126" w:rsidRDefault="00611126" w:rsidP="00611126">
      <w:pPr>
        <w:spacing w:line="480" w:lineRule="auto"/>
      </w:pPr>
      <w:r>
        <w:t xml:space="preserve">Condition and Fabric: </w:t>
      </w:r>
      <w:r w:rsidRPr="00993C0D">
        <w:t>Cracks on discus and upper part of shoulder; overpainted. Clay 2.5YR6/4 light reddish brown, glaze 2.5YR5/6 red.</w:t>
      </w:r>
    </w:p>
    <w:p w14:paraId="03032E8C" w14:textId="77777777" w:rsidR="00611126" w:rsidRDefault="00611126" w:rsidP="00611126">
      <w:pPr>
        <w:spacing w:line="480" w:lineRule="auto"/>
      </w:pPr>
      <w:r>
        <w:t xml:space="preserve">Description: </w:t>
      </w:r>
      <w:r w:rsidRPr="00993C0D">
        <w:t>Moldmade. Shoulder: Loeschcke form</w:t>
      </w:r>
      <w:r w:rsidRPr="00524C6D">
        <w:rPr>
          <w:caps/>
        </w:rPr>
        <w:t xml:space="preserve"> iii </w:t>
      </w:r>
      <w:r w:rsidRPr="00993C0D">
        <w:t>a. Filling-hole on lower left side of discus. Voluted angular-tipped nozzle. Blurred slightly raised base-ring.</w:t>
      </w:r>
    </w:p>
    <w:p w14:paraId="2C1D549A" w14:textId="77777777" w:rsidR="00611126" w:rsidRDefault="00611126" w:rsidP="00611126">
      <w:pPr>
        <w:spacing w:line="480" w:lineRule="auto"/>
      </w:pPr>
      <w:r>
        <w:t>Discus Iconography: N</w:t>
      </w:r>
      <w:r w:rsidRPr="00993C0D">
        <w:t xml:space="preserve">ude Bacchus, drunk and tottering, with feline skin over right shoulder, </w:t>
      </w:r>
      <w:r w:rsidRPr="00993C0D">
        <w:rPr>
          <w:i/>
        </w:rPr>
        <w:t>cantharus</w:t>
      </w:r>
      <w:r w:rsidRPr="00993C0D">
        <w:t xml:space="preserve"> in left hand.</w:t>
      </w:r>
    </w:p>
    <w:p w14:paraId="7C436412" w14:textId="77777777" w:rsidR="00611126" w:rsidRDefault="00611126" w:rsidP="00611126">
      <w:pPr>
        <w:spacing w:line="480" w:lineRule="auto"/>
      </w:pPr>
      <w:r>
        <w:t xml:space="preserve">Type: </w:t>
      </w:r>
      <w:r w:rsidRPr="00993C0D">
        <w:t xml:space="preserve">Loeschcke </w:t>
      </w:r>
      <w:r w:rsidRPr="00524C6D">
        <w:rPr>
          <w:caps/>
        </w:rPr>
        <w:t xml:space="preserve">i </w:t>
      </w:r>
      <w:r w:rsidRPr="00993C0D">
        <w:t>B/C; Baile</w:t>
      </w:r>
      <w:r w:rsidR="00017F4B">
        <w:t>y A group iii</w:t>
      </w:r>
    </w:p>
    <w:p w14:paraId="40630C5C" w14:textId="77777777" w:rsidR="00611126" w:rsidRDefault="00611126" w:rsidP="00611126">
      <w:pPr>
        <w:spacing w:line="480" w:lineRule="auto"/>
      </w:pPr>
      <w:r>
        <w:t xml:space="preserve">Place of Manufacture or Origin: </w:t>
      </w:r>
      <w:r w:rsidR="00017F4B">
        <w:t>North Africa</w:t>
      </w:r>
    </w:p>
    <w:p w14:paraId="32DE0F26" w14:textId="77777777" w:rsidR="00611126" w:rsidRDefault="00611126" w:rsidP="00611126">
      <w:pPr>
        <w:spacing w:line="480" w:lineRule="auto"/>
      </w:pPr>
      <w:r>
        <w:t xml:space="preserve">Parallels: </w:t>
      </w:r>
      <w:r w:rsidRPr="00993C0D">
        <w:t>None found.</w:t>
      </w:r>
    </w:p>
    <w:p w14:paraId="7F6584FC" w14:textId="77777777" w:rsidR="00E25D1E" w:rsidRDefault="00E25D1E" w:rsidP="00E25D1E">
      <w:pPr>
        <w:spacing w:line="480" w:lineRule="auto"/>
      </w:pPr>
      <w:r>
        <w:t xml:space="preserve">Provenance: </w:t>
      </w:r>
    </w:p>
    <w:p w14:paraId="0BF7E399" w14:textId="77777777" w:rsidR="00611126" w:rsidRDefault="00611126" w:rsidP="00611126">
      <w:pPr>
        <w:spacing w:line="480" w:lineRule="auto"/>
      </w:pPr>
      <w:r>
        <w:t>Bibliography: Unpublished.</w:t>
      </w:r>
    </w:p>
    <w:p w14:paraId="3FE3204D" w14:textId="77777777" w:rsidR="007C480D" w:rsidRPr="00993C0D" w:rsidRDefault="00611126" w:rsidP="00611126">
      <w:pPr>
        <w:spacing w:line="480" w:lineRule="auto"/>
      </w:pPr>
      <w:r>
        <w:t xml:space="preserve">Date: </w:t>
      </w:r>
      <w:r w:rsidR="00017F4B">
        <w:t>Claudian to Early Flavian</w:t>
      </w:r>
    </w:p>
    <w:p w14:paraId="075AFAE6"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611126">
        <w:rPr>
          <w:rFonts w:ascii="Palatino" w:hAnsi="Palatino"/>
        </w:rPr>
        <w:t xml:space="preserve"> 41</w:t>
      </w:r>
      <w:r>
        <w:rPr>
          <w:rFonts w:ascii="Palatino" w:hAnsi="Palatino"/>
        </w:rPr>
        <w:t>; 75</w:t>
      </w:r>
    </w:p>
    <w:p w14:paraId="485803A0"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738FE232"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1E58688" w14:textId="77777777" w:rsidR="007C480D" w:rsidRDefault="007C480D" w:rsidP="007C480D">
      <w:pPr>
        <w:pStyle w:val="Textedelespacerserv2"/>
        <w:numPr>
          <w:ilvl w:val="0"/>
          <w:numId w:val="0"/>
        </w:numPr>
        <w:spacing w:line="480" w:lineRule="auto"/>
        <w:jc w:val="left"/>
        <w:outlineLvl w:val="9"/>
        <w:rPr>
          <w:rFonts w:ascii="Palatino" w:hAnsi="Palatino"/>
        </w:rPr>
      </w:pPr>
    </w:p>
    <w:p w14:paraId="0D66FEAE" w14:textId="77777777" w:rsidR="0056415A" w:rsidRDefault="0056415A" w:rsidP="0056415A">
      <w:pPr>
        <w:spacing w:line="480" w:lineRule="auto"/>
      </w:pPr>
      <w:r>
        <w:t>Catalogue Number: 122</w:t>
      </w:r>
    </w:p>
    <w:p w14:paraId="434502A5" w14:textId="77777777" w:rsidR="0056415A" w:rsidRDefault="0056415A" w:rsidP="0056415A">
      <w:pPr>
        <w:spacing w:line="480" w:lineRule="auto"/>
      </w:pPr>
      <w:r>
        <w:t xml:space="preserve">Inventory Number: </w:t>
      </w:r>
      <w:r w:rsidRPr="00993C0D">
        <w:t>83.</w:t>
      </w:r>
      <w:r w:rsidRPr="00524C6D">
        <w:rPr>
          <w:caps/>
        </w:rPr>
        <w:t>aq</w:t>
      </w:r>
      <w:r w:rsidRPr="00993C0D">
        <w:t>.377.42</w:t>
      </w:r>
    </w:p>
    <w:p w14:paraId="49835EF0" w14:textId="77777777" w:rsidR="0056415A" w:rsidRDefault="0056415A" w:rsidP="0056415A">
      <w:pPr>
        <w:spacing w:line="480" w:lineRule="auto"/>
      </w:pPr>
      <w:r>
        <w:t xml:space="preserve">Dimensions: </w:t>
      </w:r>
      <w:r w:rsidRPr="00993C0D">
        <w:t>L: 9.1; W: 6.3; H: 2.6</w:t>
      </w:r>
    </w:p>
    <w:p w14:paraId="4FDE05B6" w14:textId="77777777" w:rsidR="0056415A" w:rsidRDefault="0056415A" w:rsidP="0056415A">
      <w:pPr>
        <w:spacing w:line="480" w:lineRule="auto"/>
      </w:pPr>
      <w:r>
        <w:t xml:space="preserve">Condition and Fabric: </w:t>
      </w:r>
      <w:r w:rsidRPr="00993C0D">
        <w:t>Broken in two pieces, restored; overpainted. Clay 5YR7/4 pink, mottled glaze mostly 5YR5/6 yellowish red.</w:t>
      </w:r>
    </w:p>
    <w:p w14:paraId="138DFFDF" w14:textId="77777777" w:rsidR="0056415A" w:rsidRDefault="0056415A" w:rsidP="0056415A">
      <w:pPr>
        <w:spacing w:line="480" w:lineRule="auto"/>
      </w:pPr>
      <w:r>
        <w:t xml:space="preserve">Description: </w:t>
      </w:r>
      <w:r w:rsidRPr="00993C0D">
        <w:t>Moldmade, from plaster mold. Shoulder: Loeschcke form</w:t>
      </w:r>
      <w:r w:rsidRPr="00524C6D">
        <w:rPr>
          <w:caps/>
        </w:rPr>
        <w:t xml:space="preserve"> iii </w:t>
      </w:r>
      <w:r w:rsidRPr="00993C0D">
        <w:t xml:space="preserve">a. Filling-hole in front of his mouth. Voluted angular-tipped nozzle. Base marked off </w:t>
      </w:r>
      <w:r>
        <w:t>by one</w:t>
      </w:r>
      <w:r w:rsidRPr="00993C0D">
        <w:t xml:space="preserve"> circular groove.</w:t>
      </w:r>
    </w:p>
    <w:p w14:paraId="499DBEF1" w14:textId="77777777" w:rsidR="0056415A" w:rsidRDefault="0056415A" w:rsidP="0056415A">
      <w:pPr>
        <w:spacing w:line="480" w:lineRule="auto"/>
      </w:pPr>
      <w:r>
        <w:t>Discus Iconography: H</w:t>
      </w:r>
      <w:r w:rsidRPr="00993C0D">
        <w:t xml:space="preserve">ead of Hercules to left wearing </w:t>
      </w:r>
      <w:r>
        <w:t xml:space="preserve">a </w:t>
      </w:r>
      <w:r w:rsidRPr="00993C0D">
        <w:t>lionskin.</w:t>
      </w:r>
    </w:p>
    <w:p w14:paraId="43B2EE7B" w14:textId="77777777" w:rsidR="0056415A" w:rsidRDefault="0056415A" w:rsidP="0056415A">
      <w:pPr>
        <w:spacing w:line="480" w:lineRule="auto"/>
      </w:pPr>
      <w:r>
        <w:t xml:space="preserve">Type: </w:t>
      </w:r>
      <w:r w:rsidRPr="00993C0D">
        <w:t xml:space="preserve">Loeschcke </w:t>
      </w:r>
      <w:r w:rsidRPr="00524C6D">
        <w:rPr>
          <w:caps/>
        </w:rPr>
        <w:t xml:space="preserve">i </w:t>
      </w:r>
      <w:r w:rsidR="00017F4B">
        <w:t>B/C; Bailey A group iii</w:t>
      </w:r>
    </w:p>
    <w:p w14:paraId="4273B0BC" w14:textId="77777777" w:rsidR="0056415A" w:rsidRDefault="0056415A" w:rsidP="0056415A">
      <w:pPr>
        <w:spacing w:line="480" w:lineRule="auto"/>
      </w:pPr>
      <w:r>
        <w:t xml:space="preserve">Place of Manufacture or Origin: </w:t>
      </w:r>
      <w:r w:rsidR="00017F4B">
        <w:t>Anatolia</w:t>
      </w:r>
    </w:p>
    <w:p w14:paraId="6B500425" w14:textId="77777777" w:rsidR="0056415A" w:rsidRDefault="0056415A" w:rsidP="0056415A">
      <w:pPr>
        <w:spacing w:line="480" w:lineRule="auto"/>
      </w:pPr>
      <w:r>
        <w:t xml:space="preserve">Parallels: </w:t>
      </w:r>
      <w:r w:rsidRPr="00993C0D">
        <w:t xml:space="preserve">Kricheldorf 1962, no. 25, pl. 3; Leibundgut 1977, no. 50, pl. 27 (Loeschcke </w:t>
      </w:r>
      <w:r w:rsidRPr="00524C6D">
        <w:rPr>
          <w:caps/>
        </w:rPr>
        <w:t>iv</w:t>
      </w:r>
      <w:r w:rsidRPr="00993C0D">
        <w:t xml:space="preserve">); Zaccaria Ruggiu 1980, p. 97, no. 129; Goethert-Polaschek 1985, no. 449, pl. 53 (Loeschcke </w:t>
      </w:r>
      <w:r w:rsidRPr="00524C6D">
        <w:rPr>
          <w:caps/>
        </w:rPr>
        <w:t>iv</w:t>
      </w:r>
      <w:r w:rsidRPr="00993C0D">
        <w:t xml:space="preserve">); Barbieri 1994, no. 23, fig. 2; Bussière 2000, no. 88, pl. 20, decor </w:t>
      </w:r>
      <w:r w:rsidRPr="00524C6D">
        <w:rPr>
          <w:caps/>
        </w:rPr>
        <w:t>i</w:t>
      </w:r>
      <w:r w:rsidRPr="00993C0D">
        <w:t xml:space="preserve">.d.1.(1), with numerous refs.; Rivet 2003, p. 153, no. 264, and p. 173, no. 423 (fr.); Bémont and Chew 2007, p. 472, pl. 47, GA 142 (Loeschcke </w:t>
      </w:r>
      <w:r w:rsidRPr="00524C6D">
        <w:rPr>
          <w:caps/>
        </w:rPr>
        <w:t>iv</w:t>
      </w:r>
      <w:r w:rsidRPr="00993C0D">
        <w:t>).</w:t>
      </w:r>
    </w:p>
    <w:p w14:paraId="74ABAB3C" w14:textId="77777777" w:rsidR="00E25D1E" w:rsidRDefault="00E25D1E" w:rsidP="00E25D1E">
      <w:pPr>
        <w:spacing w:line="480" w:lineRule="auto"/>
      </w:pPr>
      <w:r>
        <w:t xml:space="preserve">Provenance: </w:t>
      </w:r>
    </w:p>
    <w:p w14:paraId="77BBF633" w14:textId="77777777" w:rsidR="0056415A" w:rsidRDefault="0056415A" w:rsidP="0056415A">
      <w:pPr>
        <w:spacing w:line="480" w:lineRule="auto"/>
      </w:pPr>
      <w:r>
        <w:t>Bibliography: Unpublished.</w:t>
      </w:r>
    </w:p>
    <w:p w14:paraId="00E0FEFD" w14:textId="77777777" w:rsidR="007C480D" w:rsidRPr="00993C0D" w:rsidRDefault="0056415A" w:rsidP="0056415A">
      <w:pPr>
        <w:spacing w:line="480" w:lineRule="auto"/>
      </w:pPr>
      <w:r>
        <w:t xml:space="preserve">Date: </w:t>
      </w:r>
      <w:r w:rsidR="00017F4B">
        <w:t>Claudian to Early Flavian</w:t>
      </w:r>
    </w:p>
    <w:p w14:paraId="52A2D825"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56415A">
        <w:rPr>
          <w:rFonts w:ascii="Palatino" w:hAnsi="Palatino"/>
        </w:rPr>
        <w:t>41</w:t>
      </w:r>
      <w:r>
        <w:rPr>
          <w:rFonts w:ascii="Palatino" w:hAnsi="Palatino"/>
        </w:rPr>
        <w:t>; 75</w:t>
      </w:r>
    </w:p>
    <w:p w14:paraId="4C4AF209"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72342C77"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69AD255" w14:textId="77777777" w:rsidR="007C480D" w:rsidRDefault="007C480D" w:rsidP="007C480D">
      <w:pPr>
        <w:pStyle w:val="Textedelespacerserv2"/>
        <w:numPr>
          <w:ilvl w:val="0"/>
          <w:numId w:val="0"/>
        </w:numPr>
        <w:spacing w:line="480" w:lineRule="auto"/>
        <w:jc w:val="left"/>
        <w:outlineLvl w:val="9"/>
        <w:rPr>
          <w:rFonts w:ascii="Palatino" w:hAnsi="Palatino"/>
        </w:rPr>
      </w:pPr>
    </w:p>
    <w:p w14:paraId="0C83DF86" w14:textId="77777777" w:rsidR="00B23E0C" w:rsidRDefault="00B23E0C" w:rsidP="00B23E0C">
      <w:pPr>
        <w:spacing w:line="480" w:lineRule="auto"/>
      </w:pPr>
      <w:r>
        <w:t>Catalogue Number: 123</w:t>
      </w:r>
    </w:p>
    <w:p w14:paraId="3A22C696" w14:textId="77777777" w:rsidR="00B23E0C" w:rsidRDefault="00B23E0C" w:rsidP="00B23E0C">
      <w:pPr>
        <w:spacing w:line="480" w:lineRule="auto"/>
      </w:pPr>
      <w:r>
        <w:t xml:space="preserve">Inventory Number: </w:t>
      </w:r>
      <w:r w:rsidRPr="00993C0D">
        <w:t>83.</w:t>
      </w:r>
      <w:r w:rsidRPr="00524C6D">
        <w:rPr>
          <w:caps/>
        </w:rPr>
        <w:t>aq</w:t>
      </w:r>
      <w:r w:rsidRPr="00993C0D">
        <w:t>.377.4</w:t>
      </w:r>
    </w:p>
    <w:p w14:paraId="63293717" w14:textId="77777777" w:rsidR="00B23E0C" w:rsidRDefault="00B23E0C" w:rsidP="00B23E0C">
      <w:pPr>
        <w:spacing w:line="480" w:lineRule="auto"/>
      </w:pPr>
      <w:r>
        <w:t xml:space="preserve">Dimensions: </w:t>
      </w:r>
      <w:r w:rsidRPr="00993C0D">
        <w:t>L: 12.0; W: 8.8; H: 3.5</w:t>
      </w:r>
    </w:p>
    <w:p w14:paraId="3F335BF3" w14:textId="77777777" w:rsidR="00B23E0C" w:rsidRDefault="00B23E0C" w:rsidP="00B23E0C">
      <w:pPr>
        <w:spacing w:line="480" w:lineRule="auto"/>
      </w:pPr>
      <w:r>
        <w:t xml:space="preserve">Condition and Fabric: </w:t>
      </w:r>
      <w:r w:rsidRPr="00993C0D">
        <w:t>Thin cracks</w:t>
      </w:r>
      <w:r w:rsidRPr="00594C33">
        <w:t xml:space="preserve">. </w:t>
      </w:r>
      <w:r w:rsidRPr="00993C0D">
        <w:t>Clay 10YR8/3 very pale brown, glaze mottled mostly 10YR5/2 grayish brown.</w:t>
      </w:r>
    </w:p>
    <w:p w14:paraId="305B5704" w14:textId="77777777" w:rsidR="00B23E0C" w:rsidRDefault="00B23E0C" w:rsidP="00B23E0C">
      <w:pPr>
        <w:spacing w:line="480" w:lineRule="auto"/>
      </w:pPr>
      <w:r>
        <w:t xml:space="preserve">Description: </w:t>
      </w:r>
      <w:r w:rsidRPr="00993C0D">
        <w:t>Moldmade. Shoulder: Loeschcke form</w:t>
      </w:r>
      <w:r w:rsidRPr="00524C6D">
        <w:rPr>
          <w:caps/>
        </w:rPr>
        <w:t xml:space="preserve"> iii </w:t>
      </w:r>
      <w:r w:rsidRPr="00993C0D">
        <w:t xml:space="preserve">a. Filling-hole center left. Air hole at top of nozzle close to discus. Voluted angular-tipped nozzle. Slightly raised base marked off </w:t>
      </w:r>
      <w:r>
        <w:t>by one</w:t>
      </w:r>
      <w:r w:rsidRPr="00993C0D">
        <w:t xml:space="preserve"> circular groove.</w:t>
      </w:r>
    </w:p>
    <w:p w14:paraId="3B25F0D9" w14:textId="47539B1E" w:rsidR="00B23E0C" w:rsidRDefault="00B23E0C" w:rsidP="00B23E0C">
      <w:pPr>
        <w:spacing w:line="480" w:lineRule="auto"/>
      </w:pPr>
      <w:r>
        <w:t>Discus Iconography: F</w:t>
      </w:r>
      <w:r w:rsidRPr="00993C0D">
        <w:t xml:space="preserve">isherman </w:t>
      </w:r>
      <w:r>
        <w:t>wearing a</w:t>
      </w:r>
      <w:r w:rsidRPr="00993C0D">
        <w:t xml:space="preserve"> conical hat, sitting to left on rock, holding </w:t>
      </w:r>
      <w:r>
        <w:t xml:space="preserve">a </w:t>
      </w:r>
      <w:r w:rsidRPr="00993C0D">
        <w:t xml:space="preserve">fishing rod and pulling </w:t>
      </w:r>
      <w:r>
        <w:t xml:space="preserve">a </w:t>
      </w:r>
      <w:r w:rsidRPr="00993C0D">
        <w:t xml:space="preserve">fish </w:t>
      </w:r>
      <w:r w:rsidR="008B225D">
        <w:t>out of</w:t>
      </w:r>
      <w:r w:rsidRPr="00993C0D">
        <w:t xml:space="preserve"> </w:t>
      </w:r>
      <w:r>
        <w:t xml:space="preserve">the </w:t>
      </w:r>
      <w:r w:rsidRPr="00993C0D">
        <w:t xml:space="preserve">water; </w:t>
      </w:r>
      <w:r>
        <w:t xml:space="preserve">a </w:t>
      </w:r>
      <w:r w:rsidRPr="00993C0D">
        <w:t xml:space="preserve">basket beside him; foreground lines indicating waves; possibly </w:t>
      </w:r>
      <w:r>
        <w:t xml:space="preserve">a </w:t>
      </w:r>
      <w:r w:rsidRPr="00993C0D">
        <w:t>tree behind him.</w:t>
      </w:r>
    </w:p>
    <w:p w14:paraId="399577BE" w14:textId="77777777" w:rsidR="00B23E0C" w:rsidRDefault="00B23E0C" w:rsidP="00B23E0C">
      <w:pPr>
        <w:spacing w:line="480" w:lineRule="auto"/>
      </w:pPr>
      <w:r>
        <w:t xml:space="preserve">Type: </w:t>
      </w:r>
      <w:r w:rsidRPr="00993C0D">
        <w:t xml:space="preserve">Loeschcke </w:t>
      </w:r>
      <w:r w:rsidRPr="00524C6D">
        <w:rPr>
          <w:caps/>
        </w:rPr>
        <w:t xml:space="preserve">i </w:t>
      </w:r>
      <w:r w:rsidR="00017F4B">
        <w:t>B/C; Bailey A group iii</w:t>
      </w:r>
    </w:p>
    <w:p w14:paraId="361F95BB" w14:textId="77777777" w:rsidR="00B23E0C" w:rsidRDefault="00B23E0C" w:rsidP="00B23E0C">
      <w:pPr>
        <w:spacing w:line="480" w:lineRule="auto"/>
      </w:pPr>
      <w:r>
        <w:t xml:space="preserve">Place of Manufacture or Origin: </w:t>
      </w:r>
      <w:r w:rsidR="00017F4B">
        <w:t>Tunisia</w:t>
      </w:r>
    </w:p>
    <w:p w14:paraId="74BFFB60" w14:textId="77777777" w:rsidR="00B23E0C" w:rsidRDefault="00B23E0C" w:rsidP="00B23E0C">
      <w:pPr>
        <w:spacing w:line="480" w:lineRule="auto"/>
      </w:pPr>
      <w:r>
        <w:t xml:space="preserve">Parallels: </w:t>
      </w:r>
      <w:r w:rsidRPr="00993C0D">
        <w:t>Loeschcke 1919, no. 103, pls. 3 and 9; Goldman et al. 1950, p. 128, no. 398 (with further refs.); (close) with a fish hanging from the line: Mercando 1962, pl. 11.2; Kricheldorf 1962, no. 45, pl. 5; Ennabli, Salomonson, and Mahjoubi 1973, no. 270 (</w:t>
      </w:r>
      <w:r w:rsidR="009916F0">
        <w:t>{{loc_0000:</w:t>
      </w:r>
      <w:r w:rsidRPr="00993C0D">
        <w:t>Raqqada</w:t>
      </w:r>
      <w:r w:rsidR="009916F0">
        <w:t>}}</w:t>
      </w:r>
      <w:r w:rsidRPr="00993C0D">
        <w:t>); Viki</w:t>
      </w:r>
      <w:r w:rsidR="00D05124" w:rsidRPr="00993C0D">
        <w:fldChar w:fldCharType="begin"/>
      </w:r>
      <w:r w:rsidRPr="00993C0D">
        <w:instrText>eq \o(c,´)</w:instrText>
      </w:r>
      <w:r w:rsidR="00D05124" w:rsidRPr="00993C0D">
        <w:fldChar w:fldCharType="end"/>
      </w:r>
      <w:r w:rsidRPr="00993C0D">
        <w:t>-Belan</w:t>
      </w:r>
      <w:r w:rsidR="00D05124" w:rsidRPr="00993C0D">
        <w:fldChar w:fldCharType="begin" w:fldLock="1"/>
      </w:r>
      <w:r w:rsidRPr="00993C0D">
        <w:instrText>eq \o(c,</w:instrText>
      </w:r>
      <w:r w:rsidRPr="00993C0D">
        <w:rPr>
          <w:color w:val="000000"/>
        </w:rPr>
        <w:instrText>ˇ</w:instrText>
      </w:r>
      <w:r w:rsidRPr="00993C0D">
        <w:instrText>)</w:instrText>
      </w:r>
      <w:r w:rsidR="00D05124" w:rsidRPr="00993C0D">
        <w:fldChar w:fldCharType="end"/>
      </w:r>
      <w:r w:rsidRPr="00993C0D">
        <w:t>i</w:t>
      </w:r>
      <w:r w:rsidR="00D05124" w:rsidRPr="00993C0D">
        <w:fldChar w:fldCharType="begin"/>
      </w:r>
      <w:r w:rsidRPr="00993C0D">
        <w:instrText>eq \o(c,´)</w:instrText>
      </w:r>
      <w:r w:rsidR="00D05124" w:rsidRPr="00993C0D">
        <w:fldChar w:fldCharType="end"/>
      </w:r>
      <w:r w:rsidRPr="00993C0D">
        <w:t xml:space="preserve"> 1976, pl. 9.1; Bémont and Chew 2007, p. 93, D 128, and p. 482, pl. 57, GA 233 (with further refs.). See also Moscara 2003, no. 8.3, fig. 4.</w:t>
      </w:r>
    </w:p>
    <w:p w14:paraId="78D50804" w14:textId="77777777" w:rsidR="00E25D1E" w:rsidRDefault="00E25D1E" w:rsidP="00E25D1E">
      <w:pPr>
        <w:spacing w:line="480" w:lineRule="auto"/>
      </w:pPr>
      <w:r>
        <w:t xml:space="preserve">Provenance: </w:t>
      </w:r>
    </w:p>
    <w:p w14:paraId="041B86EB" w14:textId="77777777" w:rsidR="00B23E0C" w:rsidRDefault="00B23E0C" w:rsidP="00B23E0C">
      <w:pPr>
        <w:spacing w:line="480" w:lineRule="auto"/>
      </w:pPr>
      <w:r>
        <w:t>Bibliography: Unpublished.</w:t>
      </w:r>
    </w:p>
    <w:p w14:paraId="2F138E5C" w14:textId="77777777" w:rsidR="007C480D" w:rsidRPr="00993C0D" w:rsidRDefault="00B23E0C" w:rsidP="00B23E0C">
      <w:pPr>
        <w:spacing w:line="480" w:lineRule="auto"/>
      </w:pPr>
      <w:r>
        <w:t xml:space="preserve">Date: </w:t>
      </w:r>
      <w:r w:rsidR="00017F4B">
        <w:t>Claudian to Early Flavian</w:t>
      </w:r>
    </w:p>
    <w:p w14:paraId="1C49209D"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B23E0C">
        <w:rPr>
          <w:rFonts w:ascii="Palatino" w:hAnsi="Palatino"/>
        </w:rPr>
        <w:t>41</w:t>
      </w:r>
      <w:r>
        <w:rPr>
          <w:rFonts w:ascii="Palatino" w:hAnsi="Palatino"/>
        </w:rPr>
        <w:t>; 75</w:t>
      </w:r>
    </w:p>
    <w:p w14:paraId="3C74DB8F"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6A17E373"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17D9F33" w14:textId="77777777" w:rsidR="007C480D" w:rsidRDefault="007C480D" w:rsidP="007C480D">
      <w:pPr>
        <w:pStyle w:val="Textedelespacerserv2"/>
        <w:numPr>
          <w:ilvl w:val="0"/>
          <w:numId w:val="0"/>
        </w:numPr>
        <w:spacing w:line="480" w:lineRule="auto"/>
        <w:jc w:val="left"/>
        <w:outlineLvl w:val="9"/>
        <w:rPr>
          <w:rFonts w:ascii="Palatino" w:hAnsi="Palatino"/>
        </w:rPr>
      </w:pPr>
    </w:p>
    <w:p w14:paraId="3B513B00" w14:textId="77777777" w:rsidR="00567F23" w:rsidRDefault="00567F23" w:rsidP="00567F23">
      <w:pPr>
        <w:spacing w:line="480" w:lineRule="auto"/>
      </w:pPr>
      <w:r>
        <w:t>Catalogue Number: 124</w:t>
      </w:r>
    </w:p>
    <w:p w14:paraId="36512FD0" w14:textId="77777777" w:rsidR="00567F23" w:rsidRDefault="00567F23" w:rsidP="00567F23">
      <w:pPr>
        <w:spacing w:line="480" w:lineRule="auto"/>
      </w:pPr>
      <w:r>
        <w:t xml:space="preserve">Inventory Number: </w:t>
      </w:r>
      <w:r w:rsidRPr="00993C0D">
        <w:t>83.</w:t>
      </w:r>
      <w:r w:rsidRPr="00524C6D">
        <w:rPr>
          <w:caps/>
        </w:rPr>
        <w:t>aq</w:t>
      </w:r>
      <w:r w:rsidRPr="00993C0D">
        <w:t>.377.37</w:t>
      </w:r>
    </w:p>
    <w:p w14:paraId="63A41CF8" w14:textId="77777777" w:rsidR="00567F23" w:rsidRDefault="00567F23" w:rsidP="00567F23">
      <w:pPr>
        <w:spacing w:line="480" w:lineRule="auto"/>
      </w:pPr>
      <w:r>
        <w:t xml:space="preserve">Dimensions: </w:t>
      </w:r>
      <w:r w:rsidRPr="00993C0D">
        <w:t>L: 10.0; W: 7.2; H: 2.5</w:t>
      </w:r>
    </w:p>
    <w:p w14:paraId="29F85134" w14:textId="77777777" w:rsidR="00567F23" w:rsidRDefault="00567F23" w:rsidP="00567F23">
      <w:pPr>
        <w:spacing w:line="480" w:lineRule="auto"/>
      </w:pPr>
      <w:r>
        <w:t xml:space="preserve">Condition and Fabric: </w:t>
      </w:r>
      <w:r w:rsidRPr="00993C0D">
        <w:t>Intact.</w:t>
      </w:r>
      <w:r w:rsidRPr="00594C33">
        <w:t xml:space="preserve"> </w:t>
      </w:r>
      <w:r w:rsidRPr="00993C0D">
        <w:t>Clay 7.5YR7/4 pink, uneven glaze 10YR 4/2 dark grayish brown.</w:t>
      </w:r>
    </w:p>
    <w:p w14:paraId="364FFC14" w14:textId="6D72A350" w:rsidR="00567F23" w:rsidRDefault="00567F23" w:rsidP="00567F23">
      <w:pPr>
        <w:spacing w:line="480" w:lineRule="auto"/>
      </w:pPr>
      <w:r>
        <w:t xml:space="preserve">Description: </w:t>
      </w:r>
      <w:r w:rsidRPr="00993C0D">
        <w:t>Moldmade. Shoulder: Loeschcke form</w:t>
      </w:r>
      <w:r w:rsidRPr="00524C6D">
        <w:rPr>
          <w:caps/>
        </w:rPr>
        <w:t xml:space="preserve"> iii </w:t>
      </w:r>
      <w:r w:rsidRPr="00993C0D">
        <w:t xml:space="preserve">a. Filling-hole under figures. Small air hole on top of nozzle close to discus. Voluted angular-tipped nozzle. Base marked off </w:t>
      </w:r>
      <w:r>
        <w:t xml:space="preserve">by one </w:t>
      </w:r>
      <w:r w:rsidRPr="00993C0D">
        <w:t xml:space="preserve">circular groove. Illegible </w:t>
      </w:r>
      <w:r w:rsidRPr="00993C0D">
        <w:rPr>
          <w:i/>
        </w:rPr>
        <w:t>planta pedis</w:t>
      </w:r>
      <w:r w:rsidR="008B225D">
        <w:rPr>
          <w:i/>
        </w:rPr>
        <w:t>.</w:t>
      </w:r>
    </w:p>
    <w:p w14:paraId="358649FB" w14:textId="77777777" w:rsidR="00567F23" w:rsidRDefault="00567F23" w:rsidP="00567F23">
      <w:pPr>
        <w:spacing w:line="480" w:lineRule="auto"/>
      </w:pPr>
      <w:r>
        <w:t>Discus Iconography: T</w:t>
      </w:r>
      <w:r w:rsidRPr="00993C0D">
        <w:t xml:space="preserve">wo winged nude Cupids, one standing </w:t>
      </w:r>
      <w:r>
        <w:t>at</w:t>
      </w:r>
      <w:r w:rsidRPr="00993C0D">
        <w:t xml:space="preserve"> right </w:t>
      </w:r>
      <w:r>
        <w:t>carrying</w:t>
      </w:r>
      <w:r w:rsidRPr="00993C0D">
        <w:t xml:space="preserve"> </w:t>
      </w:r>
      <w:r>
        <w:t xml:space="preserve">a </w:t>
      </w:r>
      <w:r w:rsidRPr="00993C0D">
        <w:t>large vase on his shoulder, the other sitting a</w:t>
      </w:r>
      <w:r>
        <w:t>t</w:t>
      </w:r>
      <w:r w:rsidRPr="00993C0D">
        <w:t xml:space="preserve"> left holding </w:t>
      </w:r>
      <w:r>
        <w:t xml:space="preserve">a </w:t>
      </w:r>
      <w:r w:rsidRPr="00993C0D">
        <w:t>rabbit by its hind legs.</w:t>
      </w:r>
    </w:p>
    <w:p w14:paraId="7BD0FD4B" w14:textId="77777777" w:rsidR="00567F23" w:rsidRDefault="00567F23" w:rsidP="00567F23">
      <w:pPr>
        <w:spacing w:line="480" w:lineRule="auto"/>
      </w:pPr>
      <w:r>
        <w:t xml:space="preserve">Type: </w:t>
      </w:r>
      <w:r w:rsidRPr="00993C0D">
        <w:t xml:space="preserve">Loeschcke </w:t>
      </w:r>
      <w:r w:rsidRPr="00524C6D">
        <w:rPr>
          <w:caps/>
        </w:rPr>
        <w:t xml:space="preserve">i </w:t>
      </w:r>
      <w:r w:rsidR="00017F4B">
        <w:t>B/C; Bailey A group iii</w:t>
      </w:r>
    </w:p>
    <w:p w14:paraId="1B9221A8" w14:textId="77777777" w:rsidR="00567F23" w:rsidRDefault="00567F23" w:rsidP="00567F23">
      <w:pPr>
        <w:spacing w:line="480" w:lineRule="auto"/>
      </w:pPr>
      <w:r>
        <w:t xml:space="preserve">Place of Manufacture or Origin: </w:t>
      </w:r>
      <w:r w:rsidR="00017F4B">
        <w:t>North Africa</w:t>
      </w:r>
    </w:p>
    <w:p w14:paraId="5021E3CD" w14:textId="77777777" w:rsidR="00567F23" w:rsidRDefault="00567F23" w:rsidP="00567F23">
      <w:pPr>
        <w:spacing w:line="480" w:lineRule="auto"/>
      </w:pPr>
      <w:r>
        <w:t xml:space="preserve">Parallels: </w:t>
      </w:r>
      <w:r w:rsidRPr="00A34BFA">
        <w:t>For Cupid at right, alone, Kricheldorf 1962, no. 118, pl. 14 ({{insc:</w:t>
      </w:r>
      <w:r w:rsidRPr="00A34BFA">
        <w:rPr>
          <w:caps/>
        </w:rPr>
        <w:t>coppires</w:t>
      </w:r>
      <w:r w:rsidRPr="00A34BFA">
        <w:t xml:space="preserve">}}) (Loeschcke </w:t>
      </w:r>
      <w:r w:rsidRPr="00A34BFA">
        <w:rPr>
          <w:caps/>
        </w:rPr>
        <w:t>viii</w:t>
      </w:r>
      <w:r w:rsidRPr="00A34BFA">
        <w:t xml:space="preserve">); Allison 2006, no. 52, pl. 3; for Cupid at left, alone, Leibundgut 1977, p. 147, nos. 158–59, pl. 30, motif 84; </w:t>
      </w:r>
      <w:hyperlink r:id="rId17" w:history="1">
        <w:r w:rsidRPr="00F020F0">
          <w:rPr>
            <w:rStyle w:val="Hyperlink"/>
          </w:rPr>
          <w:t>cat. 142</w:t>
        </w:r>
      </w:hyperlink>
      <w:r w:rsidRPr="00A34BFA">
        <w:t xml:space="preserve"> ({{insc:</w:t>
      </w:r>
      <w:r w:rsidRPr="00A34BFA">
        <w:rPr>
          <w:caps/>
        </w:rPr>
        <w:t>coppires</w:t>
      </w:r>
      <w:r w:rsidRPr="00A34BFA">
        <w:t>}}).</w:t>
      </w:r>
    </w:p>
    <w:p w14:paraId="1FA17EF6" w14:textId="77777777" w:rsidR="00E25D1E" w:rsidRDefault="00E25D1E" w:rsidP="00E25D1E">
      <w:pPr>
        <w:spacing w:line="480" w:lineRule="auto"/>
      </w:pPr>
      <w:r>
        <w:t xml:space="preserve">Provenance: </w:t>
      </w:r>
    </w:p>
    <w:p w14:paraId="3F2D0B09" w14:textId="77777777" w:rsidR="00567F23" w:rsidRDefault="00567F23" w:rsidP="00567F23">
      <w:pPr>
        <w:spacing w:line="480" w:lineRule="auto"/>
      </w:pPr>
      <w:r>
        <w:t>Bibliography: Unpublished.</w:t>
      </w:r>
    </w:p>
    <w:p w14:paraId="3E0D30C3" w14:textId="77777777" w:rsidR="007C480D" w:rsidRPr="00993C0D" w:rsidRDefault="00567F23" w:rsidP="00567F23">
      <w:pPr>
        <w:spacing w:line="480" w:lineRule="auto"/>
      </w:pPr>
      <w:r>
        <w:t xml:space="preserve">Date: </w:t>
      </w:r>
      <w:r w:rsidR="007C480D" w:rsidRPr="00A34BFA">
        <w:t>Claudian to Early Flavian</w:t>
      </w:r>
    </w:p>
    <w:p w14:paraId="1B14702D"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567F23">
        <w:rPr>
          <w:rFonts w:ascii="Palatino" w:hAnsi="Palatino"/>
        </w:rPr>
        <w:t>41</w:t>
      </w:r>
      <w:r>
        <w:rPr>
          <w:rFonts w:ascii="Palatino" w:hAnsi="Palatino"/>
        </w:rPr>
        <w:t>; 75</w:t>
      </w:r>
    </w:p>
    <w:p w14:paraId="7A201ED3"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3D4B727F"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2745711" w14:textId="77777777" w:rsidR="007C480D" w:rsidRDefault="007C480D" w:rsidP="007C480D">
      <w:pPr>
        <w:pStyle w:val="Textedelespacerserv2"/>
        <w:numPr>
          <w:ilvl w:val="0"/>
          <w:numId w:val="0"/>
        </w:numPr>
        <w:spacing w:line="480" w:lineRule="auto"/>
        <w:jc w:val="left"/>
        <w:outlineLvl w:val="9"/>
        <w:rPr>
          <w:rFonts w:ascii="Palatino" w:hAnsi="Palatino"/>
        </w:rPr>
      </w:pPr>
    </w:p>
    <w:p w14:paraId="143CF45B" w14:textId="77777777" w:rsidR="00567F23" w:rsidRDefault="00567F23" w:rsidP="00567F23">
      <w:pPr>
        <w:spacing w:line="480" w:lineRule="auto"/>
      </w:pPr>
      <w:r>
        <w:t>Catalogue Number: 125</w:t>
      </w:r>
    </w:p>
    <w:p w14:paraId="0176FDFC" w14:textId="77777777" w:rsidR="00567F23" w:rsidRDefault="00567F23" w:rsidP="00567F23">
      <w:pPr>
        <w:spacing w:line="480" w:lineRule="auto"/>
      </w:pPr>
      <w:r>
        <w:t xml:space="preserve">Inventory Number: </w:t>
      </w:r>
      <w:r w:rsidRPr="00993C0D">
        <w:t>83.</w:t>
      </w:r>
      <w:r w:rsidRPr="00524C6D">
        <w:rPr>
          <w:caps/>
        </w:rPr>
        <w:t>aq</w:t>
      </w:r>
      <w:r w:rsidRPr="00993C0D">
        <w:t>.377.46</w:t>
      </w:r>
    </w:p>
    <w:p w14:paraId="4CFA657E" w14:textId="77777777" w:rsidR="00567F23" w:rsidRDefault="00567F23" w:rsidP="00567F23">
      <w:pPr>
        <w:spacing w:line="480" w:lineRule="auto"/>
      </w:pPr>
      <w:r>
        <w:t xml:space="preserve">Dimensions: </w:t>
      </w:r>
      <w:r w:rsidRPr="00993C0D">
        <w:t>L: 10.3; W: 7.3; H: 2.3</w:t>
      </w:r>
    </w:p>
    <w:p w14:paraId="3D146E6A" w14:textId="77777777" w:rsidR="00567F23" w:rsidRDefault="00567F23" w:rsidP="00567F23">
      <w:pPr>
        <w:spacing w:line="480" w:lineRule="auto"/>
      </w:pPr>
      <w:r>
        <w:t xml:space="preserve">Condition and Fabric: </w:t>
      </w:r>
      <w:r w:rsidR="00F868C3" w:rsidRPr="00993C0D">
        <w:t>Several cracks on discus and on right side of basin. Clay near 10YR6/4 light yellowish brown, mottled glaze 2.5YR5/6 red (overpaint[?]).</w:t>
      </w:r>
    </w:p>
    <w:p w14:paraId="53DC9D11" w14:textId="77777777" w:rsidR="00567F23" w:rsidRPr="00F868C3" w:rsidRDefault="00567F23" w:rsidP="00F868C3">
      <w:pPr>
        <w:pStyle w:val="Textedelespacerserv2"/>
        <w:numPr>
          <w:ilvl w:val="0"/>
          <w:numId w:val="0"/>
        </w:numPr>
        <w:spacing w:line="480" w:lineRule="auto"/>
        <w:jc w:val="left"/>
        <w:outlineLvl w:val="9"/>
        <w:rPr>
          <w:rFonts w:ascii="Palatino" w:hAnsi="Palatino"/>
        </w:rPr>
      </w:pPr>
      <w:r w:rsidRPr="00F868C3">
        <w:rPr>
          <w:rFonts w:ascii="Palatino" w:hAnsi="Palatino"/>
        </w:rPr>
        <w:t xml:space="preserve">Description: </w:t>
      </w:r>
      <w:r w:rsidR="00F868C3" w:rsidRPr="00F868C3">
        <w:rPr>
          <w:rFonts w:ascii="Palatino" w:hAnsi="Palatino"/>
        </w:rPr>
        <w:t>Moldmade</w:t>
      </w:r>
      <w:r w:rsidR="00F868C3" w:rsidRPr="00993C0D">
        <w:rPr>
          <w:rFonts w:ascii="Palatino" w:hAnsi="Palatino"/>
        </w:rPr>
        <w:t>. Shoulder: Loeschcke form</w:t>
      </w:r>
      <w:r w:rsidR="00F868C3" w:rsidRPr="00524C6D">
        <w:rPr>
          <w:rFonts w:ascii="Palatino" w:hAnsi="Palatino"/>
          <w:caps/>
        </w:rPr>
        <w:t xml:space="preserve"> iii </w:t>
      </w:r>
      <w:r w:rsidR="00F868C3" w:rsidRPr="00993C0D">
        <w:rPr>
          <w:rFonts w:ascii="Palatino" w:hAnsi="Palatino"/>
        </w:rPr>
        <w:t xml:space="preserve">a var. Filling-hole slightly below center. Voluted angular-tipped nozzle. Raised base-ring marked off </w:t>
      </w:r>
      <w:r w:rsidR="00F868C3">
        <w:rPr>
          <w:rFonts w:ascii="Palatino" w:hAnsi="Palatino"/>
        </w:rPr>
        <w:t>by</w:t>
      </w:r>
      <w:r w:rsidR="00F868C3" w:rsidRPr="00993C0D">
        <w:rPr>
          <w:rFonts w:ascii="Palatino" w:hAnsi="Palatino"/>
        </w:rPr>
        <w:t xml:space="preserve"> two grooves. </w:t>
      </w:r>
    </w:p>
    <w:p w14:paraId="518276BB" w14:textId="77777777" w:rsidR="00567F23" w:rsidRDefault="00567F23" w:rsidP="00567F23">
      <w:pPr>
        <w:spacing w:line="480" w:lineRule="auto"/>
      </w:pPr>
      <w:r>
        <w:t xml:space="preserve">Discus Iconography: </w:t>
      </w:r>
      <w:r w:rsidR="00F868C3">
        <w:t>B</w:t>
      </w:r>
      <w:r w:rsidR="00F868C3" w:rsidRPr="00993C0D">
        <w:t>ear running to right.</w:t>
      </w:r>
    </w:p>
    <w:p w14:paraId="1511D0CF" w14:textId="77777777" w:rsidR="00567F23" w:rsidRDefault="00567F23" w:rsidP="00567F23">
      <w:pPr>
        <w:spacing w:line="480" w:lineRule="auto"/>
      </w:pPr>
      <w:r>
        <w:t xml:space="preserve">Type: </w:t>
      </w:r>
      <w:r w:rsidR="00F868C3" w:rsidRPr="00993C0D">
        <w:t xml:space="preserve">Loeschcke </w:t>
      </w:r>
      <w:r w:rsidR="00F868C3" w:rsidRPr="00524C6D">
        <w:rPr>
          <w:caps/>
        </w:rPr>
        <w:t xml:space="preserve">i </w:t>
      </w:r>
      <w:r w:rsidR="00017F4B">
        <w:t>B/C; Bailey A group iii</w:t>
      </w:r>
    </w:p>
    <w:p w14:paraId="678445C0" w14:textId="77777777" w:rsidR="00567F23" w:rsidRDefault="00567F23" w:rsidP="00567F23">
      <w:pPr>
        <w:spacing w:line="480" w:lineRule="auto"/>
      </w:pPr>
      <w:r>
        <w:t xml:space="preserve">Place of Manufacture or Origin: </w:t>
      </w:r>
      <w:r w:rsidR="00017F4B">
        <w:t>North Africa</w:t>
      </w:r>
    </w:p>
    <w:p w14:paraId="5874CB90" w14:textId="77777777" w:rsidR="00567F23" w:rsidRDefault="00567F23" w:rsidP="00567F23">
      <w:pPr>
        <w:spacing w:line="480" w:lineRule="auto"/>
      </w:pPr>
      <w:r>
        <w:t xml:space="preserve">Parallels: </w:t>
      </w:r>
      <w:r w:rsidR="00F868C3" w:rsidRPr="00993C0D">
        <w:t xml:space="preserve">Gualandi Genito 1977, no. 185, pl. 29, and no. 203, pl. 31; (close) Goethert-Polaschek 1985, no. 284, pl. 38; Bailey BM </w:t>
      </w:r>
      <w:r w:rsidR="00F868C3" w:rsidRPr="00524C6D">
        <w:rPr>
          <w:caps/>
        </w:rPr>
        <w:t>iii</w:t>
      </w:r>
      <w:r w:rsidR="00F868C3" w:rsidRPr="00993C0D">
        <w:t xml:space="preserve">, Q 1895, pl. 33, fig. 86 (with further refs.); Alram-Stern 1989, no. 34, pl. 15; Di Filippo Balestrazzi 1988, vol. 2.2, no. 402, pl. 72, motif </w:t>
      </w:r>
      <w:r w:rsidR="00F868C3" w:rsidRPr="00524C6D">
        <w:rPr>
          <w:caps/>
        </w:rPr>
        <w:t>iii</w:t>
      </w:r>
      <w:r w:rsidR="00F868C3" w:rsidRPr="00993C0D">
        <w:t xml:space="preserve">.a.4.1; Larese and Sgreva 1996, no. 153; Morillo Cerdán 1999, nos. 230–31, fig. 148, motif 119; Bussière 2000, pp. 196–97, decor </w:t>
      </w:r>
      <w:r w:rsidR="00F868C3" w:rsidRPr="00524C6D">
        <w:rPr>
          <w:caps/>
        </w:rPr>
        <w:t>iii</w:t>
      </w:r>
      <w:r w:rsidR="00F868C3" w:rsidRPr="00993C0D">
        <w:t xml:space="preserve">.a.3.(1) (with further refs.); Rodríguez Martín 2002, no. 214, pl. 40 (Loeschcke </w:t>
      </w:r>
      <w:r w:rsidR="00F868C3" w:rsidRPr="00524C6D">
        <w:rPr>
          <w:caps/>
        </w:rPr>
        <w:t>iv</w:t>
      </w:r>
      <w:r w:rsidR="00F868C3" w:rsidRPr="00993C0D">
        <w:t>); Rivet 2003, p. 178, nos. 489–90.</w:t>
      </w:r>
    </w:p>
    <w:p w14:paraId="11906070" w14:textId="77777777" w:rsidR="00E25D1E" w:rsidRDefault="00E25D1E" w:rsidP="00E25D1E">
      <w:pPr>
        <w:spacing w:line="480" w:lineRule="auto"/>
      </w:pPr>
      <w:r>
        <w:t xml:space="preserve">Provenance: </w:t>
      </w:r>
    </w:p>
    <w:p w14:paraId="13B233F9" w14:textId="77777777" w:rsidR="00567F23" w:rsidRDefault="00567F23" w:rsidP="00567F23">
      <w:pPr>
        <w:spacing w:line="480" w:lineRule="auto"/>
      </w:pPr>
      <w:r>
        <w:t>Bibliography: Unpublished.</w:t>
      </w:r>
    </w:p>
    <w:p w14:paraId="36809712" w14:textId="77777777" w:rsidR="007C480D" w:rsidRPr="00993C0D" w:rsidRDefault="00567F23" w:rsidP="00F868C3">
      <w:pPr>
        <w:spacing w:line="480" w:lineRule="auto"/>
      </w:pPr>
      <w:r>
        <w:t xml:space="preserve">Date: </w:t>
      </w:r>
      <w:r w:rsidR="00017F4B">
        <w:t>Claudian to Early Flavian</w:t>
      </w:r>
    </w:p>
    <w:p w14:paraId="7E306F8B"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F868C3">
        <w:rPr>
          <w:rFonts w:ascii="Palatino" w:hAnsi="Palatino"/>
        </w:rPr>
        <w:t>41</w:t>
      </w:r>
      <w:r>
        <w:rPr>
          <w:rFonts w:ascii="Palatino" w:hAnsi="Palatino"/>
        </w:rPr>
        <w:t>; 75</w:t>
      </w:r>
    </w:p>
    <w:p w14:paraId="233417D1"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20826B32"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6570E78" w14:textId="77777777" w:rsidR="007C480D" w:rsidRDefault="007C480D" w:rsidP="007C480D">
      <w:pPr>
        <w:pStyle w:val="Textedelespacerserv2"/>
        <w:numPr>
          <w:ilvl w:val="0"/>
          <w:numId w:val="0"/>
        </w:numPr>
        <w:spacing w:line="480" w:lineRule="auto"/>
        <w:jc w:val="left"/>
        <w:outlineLvl w:val="9"/>
        <w:rPr>
          <w:rFonts w:ascii="Palatino" w:hAnsi="Palatino"/>
        </w:rPr>
      </w:pPr>
    </w:p>
    <w:p w14:paraId="14D2D901" w14:textId="77777777" w:rsidR="00F868C3" w:rsidRDefault="00F868C3" w:rsidP="00F868C3">
      <w:pPr>
        <w:spacing w:line="480" w:lineRule="auto"/>
      </w:pPr>
      <w:r>
        <w:t>Catalogue Number: 126</w:t>
      </w:r>
    </w:p>
    <w:p w14:paraId="77DBB2CF" w14:textId="77777777" w:rsidR="00F868C3" w:rsidRDefault="00F868C3" w:rsidP="00F868C3">
      <w:pPr>
        <w:spacing w:line="480" w:lineRule="auto"/>
      </w:pPr>
      <w:r>
        <w:t xml:space="preserve">Inventory Number: </w:t>
      </w:r>
      <w:r w:rsidRPr="00993C0D">
        <w:t>83.</w:t>
      </w:r>
      <w:r w:rsidRPr="00524C6D">
        <w:rPr>
          <w:caps/>
        </w:rPr>
        <w:t>aq</w:t>
      </w:r>
      <w:r w:rsidRPr="00993C0D">
        <w:t>.377.20</w:t>
      </w:r>
    </w:p>
    <w:p w14:paraId="426798EC" w14:textId="77777777" w:rsidR="00F868C3" w:rsidRDefault="00F868C3" w:rsidP="00F868C3">
      <w:pPr>
        <w:spacing w:line="480" w:lineRule="auto"/>
      </w:pPr>
      <w:r>
        <w:t xml:space="preserve">Dimensions: </w:t>
      </w:r>
      <w:r w:rsidRPr="00993C0D">
        <w:t>L: 10.0; W: 7.2; H: 2.1</w:t>
      </w:r>
    </w:p>
    <w:p w14:paraId="1B627AF7" w14:textId="77777777" w:rsidR="00F868C3" w:rsidRDefault="00F868C3" w:rsidP="00F868C3">
      <w:pPr>
        <w:spacing w:line="480" w:lineRule="auto"/>
      </w:pPr>
      <w:r>
        <w:t xml:space="preserve">Condition and Fabric: </w:t>
      </w:r>
      <w:r w:rsidRPr="00993C0D">
        <w:t>Intact. Clay 2.5YR6/4 light reddish brown, glaze near 2.5YR5/4 reddish brown.</w:t>
      </w:r>
    </w:p>
    <w:p w14:paraId="2C14186B" w14:textId="77777777" w:rsidR="00F868C3" w:rsidRDefault="00F868C3" w:rsidP="00F868C3">
      <w:pPr>
        <w:spacing w:line="480" w:lineRule="auto"/>
      </w:pPr>
      <w:r>
        <w:t xml:space="preserve">Description: </w:t>
      </w:r>
      <w:r w:rsidRPr="00993C0D">
        <w:t>Moldmade, from plaster mold. Shoulder: Loeschcke form</w:t>
      </w:r>
      <w:r w:rsidRPr="00524C6D">
        <w:rPr>
          <w:caps/>
        </w:rPr>
        <w:t xml:space="preserve"> iii </w:t>
      </w:r>
      <w:r w:rsidRPr="00993C0D">
        <w:t>a var. Filling-hole in lower right. Voluted angular-tipped nozzle. Raised base-ring.</w:t>
      </w:r>
    </w:p>
    <w:p w14:paraId="19F98DAD" w14:textId="577961CB" w:rsidR="00F868C3" w:rsidRDefault="00F868C3" w:rsidP="00F868C3">
      <w:pPr>
        <w:spacing w:line="480" w:lineRule="auto"/>
      </w:pPr>
      <w:r>
        <w:t>Discus Iconography: D</w:t>
      </w:r>
      <w:r w:rsidRPr="00993C0D">
        <w:t>ancing Bacchus(?); muscular nude male figure standing frontally,</w:t>
      </w:r>
      <w:r w:rsidRPr="00594C33">
        <w:t xml:space="preserve"> </w:t>
      </w:r>
      <w:r w:rsidRPr="00993C0D">
        <w:t xml:space="preserve">looking right, right arm outstretched with hand open, left hand holding </w:t>
      </w:r>
      <w:r>
        <w:t xml:space="preserve">a </w:t>
      </w:r>
      <w:r w:rsidRPr="00993C0D">
        <w:t xml:space="preserve">tympanon(?); possibly wearing </w:t>
      </w:r>
      <w:r>
        <w:t xml:space="preserve">a </w:t>
      </w:r>
      <w:r w:rsidRPr="00993C0D">
        <w:t xml:space="preserve">wreath; animal skin (leopard[?]) hanging behind him from shoulder, paw visible to left of figure, </w:t>
      </w:r>
      <w:r>
        <w:t xml:space="preserve">a feline </w:t>
      </w:r>
      <w:r w:rsidRPr="00993C0D">
        <w:t>head to right.</w:t>
      </w:r>
    </w:p>
    <w:p w14:paraId="15BCE04B" w14:textId="77777777" w:rsidR="00F868C3" w:rsidRDefault="00F868C3" w:rsidP="00F868C3">
      <w:pPr>
        <w:spacing w:line="480" w:lineRule="auto"/>
      </w:pPr>
      <w:r>
        <w:t xml:space="preserve">Type: </w:t>
      </w:r>
      <w:r w:rsidR="00EB5C73" w:rsidRPr="00993C0D">
        <w:t xml:space="preserve">Loeschcke </w:t>
      </w:r>
      <w:r w:rsidR="00EB5C73" w:rsidRPr="00524C6D">
        <w:rPr>
          <w:caps/>
        </w:rPr>
        <w:t xml:space="preserve">i </w:t>
      </w:r>
      <w:r w:rsidR="00017F4B">
        <w:t>B/C; Bailey A group iii</w:t>
      </w:r>
    </w:p>
    <w:p w14:paraId="09F56ACD" w14:textId="77777777" w:rsidR="00F868C3" w:rsidRDefault="00F868C3" w:rsidP="00F868C3">
      <w:pPr>
        <w:spacing w:line="480" w:lineRule="auto"/>
      </w:pPr>
      <w:r>
        <w:t xml:space="preserve">Place of Manufacture or Origin: </w:t>
      </w:r>
      <w:r w:rsidR="00017F4B">
        <w:t>North Africa</w:t>
      </w:r>
    </w:p>
    <w:p w14:paraId="270EEDE0" w14:textId="77777777" w:rsidR="00F868C3" w:rsidRDefault="00F868C3" w:rsidP="00F868C3">
      <w:pPr>
        <w:spacing w:line="480" w:lineRule="auto"/>
      </w:pPr>
      <w:r>
        <w:t xml:space="preserve">Parallels: </w:t>
      </w:r>
      <w:r w:rsidR="00EB5C73" w:rsidRPr="00993C0D">
        <w:t xml:space="preserve">Libertini 1930, no. 1292, pl. 121; Rosenthal and Sivan 1978, p. 28, no. 86 (Loeschcke </w:t>
      </w:r>
      <w:r w:rsidR="00EB5C73" w:rsidRPr="00524C6D">
        <w:rPr>
          <w:caps/>
        </w:rPr>
        <w:t>iv</w:t>
      </w:r>
      <w:r w:rsidR="00EB5C73" w:rsidRPr="00993C0D">
        <w:t>); (identical)</w:t>
      </w:r>
      <w:r w:rsidR="00EB5C73">
        <w:t xml:space="preserve"> </w:t>
      </w:r>
      <w:r w:rsidR="00EB5C73" w:rsidRPr="00993C0D">
        <w:t>Skinkel-Taupin 1980, no. 15a</w:t>
      </w:r>
      <w:r w:rsidR="00EB5C73">
        <w:t xml:space="preserve">. </w:t>
      </w:r>
    </w:p>
    <w:p w14:paraId="6AD05D96" w14:textId="77777777" w:rsidR="00E25D1E" w:rsidRDefault="00E25D1E" w:rsidP="00E25D1E">
      <w:pPr>
        <w:spacing w:line="480" w:lineRule="auto"/>
      </w:pPr>
      <w:r>
        <w:t xml:space="preserve">Provenance: </w:t>
      </w:r>
    </w:p>
    <w:p w14:paraId="02C87515" w14:textId="77777777" w:rsidR="00F868C3" w:rsidRDefault="00F868C3" w:rsidP="00F868C3">
      <w:pPr>
        <w:spacing w:line="480" w:lineRule="auto"/>
      </w:pPr>
      <w:r>
        <w:t>Bibliography: Unpublished.</w:t>
      </w:r>
    </w:p>
    <w:p w14:paraId="5F405DC6" w14:textId="77777777" w:rsidR="007C480D" w:rsidRPr="00993C0D" w:rsidRDefault="00F868C3" w:rsidP="00EB5C73">
      <w:pPr>
        <w:spacing w:line="480" w:lineRule="auto"/>
      </w:pPr>
      <w:r>
        <w:t xml:space="preserve">Date: </w:t>
      </w:r>
      <w:r w:rsidR="00017F4B">
        <w:t>Claudian to Early Flavian</w:t>
      </w:r>
    </w:p>
    <w:p w14:paraId="435A6925"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EB5C73">
        <w:rPr>
          <w:rFonts w:ascii="Palatino" w:hAnsi="Palatino"/>
        </w:rPr>
        <w:t>41</w:t>
      </w:r>
      <w:r>
        <w:rPr>
          <w:rFonts w:ascii="Palatino" w:hAnsi="Palatino"/>
        </w:rPr>
        <w:t>; 75</w:t>
      </w:r>
    </w:p>
    <w:p w14:paraId="7E8096B7"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2622E85D"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438F142" w14:textId="77777777" w:rsidR="007C480D" w:rsidRDefault="007C480D" w:rsidP="007C480D">
      <w:pPr>
        <w:pStyle w:val="Textedelespacerserv2"/>
        <w:numPr>
          <w:ilvl w:val="0"/>
          <w:numId w:val="0"/>
        </w:numPr>
        <w:spacing w:line="480" w:lineRule="auto"/>
        <w:jc w:val="left"/>
        <w:outlineLvl w:val="9"/>
        <w:rPr>
          <w:rFonts w:ascii="Palatino" w:hAnsi="Palatino"/>
        </w:rPr>
      </w:pPr>
    </w:p>
    <w:p w14:paraId="378C30AB" w14:textId="77777777" w:rsidR="0035403F" w:rsidRDefault="0035403F" w:rsidP="0035403F">
      <w:pPr>
        <w:spacing w:line="480" w:lineRule="auto"/>
      </w:pPr>
      <w:r>
        <w:t>Catalogue Number: 127</w:t>
      </w:r>
    </w:p>
    <w:p w14:paraId="1833D2BC" w14:textId="77777777" w:rsidR="0035403F" w:rsidRDefault="0035403F" w:rsidP="0035403F">
      <w:pPr>
        <w:spacing w:line="480" w:lineRule="auto"/>
      </w:pPr>
      <w:r>
        <w:t xml:space="preserve">Inventory Number: </w:t>
      </w:r>
      <w:r w:rsidRPr="00993C0D">
        <w:t>80.</w:t>
      </w:r>
      <w:r w:rsidRPr="00524C6D">
        <w:rPr>
          <w:caps/>
        </w:rPr>
        <w:t>aq</w:t>
      </w:r>
      <w:r w:rsidRPr="00993C0D">
        <w:t>.46.4</w:t>
      </w:r>
    </w:p>
    <w:p w14:paraId="17283C22" w14:textId="77777777" w:rsidR="0035403F" w:rsidRDefault="0035403F" w:rsidP="0035403F">
      <w:pPr>
        <w:spacing w:line="480" w:lineRule="auto"/>
      </w:pPr>
      <w:r>
        <w:t xml:space="preserve">Dimensions: </w:t>
      </w:r>
      <w:r w:rsidRPr="00993C0D">
        <w:t>L: 10.5; W: 7.5; H: 2.2</w:t>
      </w:r>
    </w:p>
    <w:p w14:paraId="7D97A2EA" w14:textId="77777777" w:rsidR="0035403F" w:rsidRDefault="0035403F" w:rsidP="0035403F">
      <w:pPr>
        <w:spacing w:line="480" w:lineRule="auto"/>
      </w:pPr>
      <w:r>
        <w:t xml:space="preserve">Condition and Fabric: </w:t>
      </w:r>
      <w:r w:rsidRPr="00993C0D">
        <w:t>Thin crack on upper part of lamp. Clay 2.5Y7/4 pale yellow, mottled glaze near 10YR5/3 brown.</w:t>
      </w:r>
    </w:p>
    <w:p w14:paraId="3D51DE8C" w14:textId="77777777" w:rsidR="0035403F" w:rsidRDefault="0035403F" w:rsidP="0035403F">
      <w:pPr>
        <w:spacing w:line="480" w:lineRule="auto"/>
      </w:pPr>
      <w:r>
        <w:t xml:space="preserve">Description: </w:t>
      </w:r>
      <w:r w:rsidRPr="00993C0D">
        <w:t>Moldmade. Shoulder: Loeschcke form</w:t>
      </w:r>
      <w:r w:rsidRPr="00524C6D">
        <w:rPr>
          <w:caps/>
        </w:rPr>
        <w:t xml:space="preserve"> iii </w:t>
      </w:r>
      <w:r w:rsidRPr="00993C0D">
        <w:t xml:space="preserve">a. Filling-hole in lower right </w:t>
      </w:r>
      <w:r>
        <w:t>field</w:t>
      </w:r>
      <w:r w:rsidRPr="00993C0D">
        <w:t xml:space="preserve">. Voluted angular-tipped nozzle. Slightly raised base marked off </w:t>
      </w:r>
      <w:r>
        <w:t xml:space="preserve">by one circular </w:t>
      </w:r>
      <w:r w:rsidRPr="00993C0D">
        <w:t>groove.</w:t>
      </w:r>
    </w:p>
    <w:p w14:paraId="08D37E4C" w14:textId="77777777" w:rsidR="0035403F" w:rsidRDefault="0035403F" w:rsidP="0035403F">
      <w:pPr>
        <w:spacing w:line="480" w:lineRule="auto"/>
      </w:pPr>
      <w:r>
        <w:t>Discus Iconography: L</w:t>
      </w:r>
      <w:r w:rsidRPr="00993C0D">
        <w:t>ioness with swollen teats rushing to right.</w:t>
      </w:r>
    </w:p>
    <w:p w14:paraId="34A0F07E" w14:textId="77777777" w:rsidR="0035403F" w:rsidRDefault="0035403F" w:rsidP="0035403F">
      <w:pPr>
        <w:spacing w:line="480" w:lineRule="auto"/>
      </w:pPr>
      <w:r>
        <w:t xml:space="preserve">Type: </w:t>
      </w:r>
      <w:r w:rsidRPr="00993C0D">
        <w:t>Loeschcke</w:t>
      </w:r>
      <w:r w:rsidRPr="00524C6D">
        <w:rPr>
          <w:caps/>
        </w:rPr>
        <w:t xml:space="preserve"> i </w:t>
      </w:r>
      <w:r w:rsidR="00017F4B">
        <w:t>B/C; Bailey A group iii</w:t>
      </w:r>
    </w:p>
    <w:p w14:paraId="1D36E52C" w14:textId="77777777" w:rsidR="0035403F" w:rsidRDefault="0035403F" w:rsidP="0035403F">
      <w:pPr>
        <w:spacing w:line="480" w:lineRule="auto"/>
      </w:pPr>
      <w:r>
        <w:t xml:space="preserve">Place of Manufacture or Origin: </w:t>
      </w:r>
      <w:r w:rsidR="00017F4B">
        <w:t>Tunisia</w:t>
      </w:r>
    </w:p>
    <w:p w14:paraId="5E0282D4" w14:textId="66A98E32" w:rsidR="0035403F" w:rsidRDefault="0035403F" w:rsidP="0035403F">
      <w:pPr>
        <w:spacing w:line="480" w:lineRule="auto"/>
      </w:pPr>
      <w:r>
        <w:t>Parallels: (I</w:t>
      </w:r>
      <w:r w:rsidRPr="00993C0D">
        <w:t xml:space="preserve">dentical) Deneauve 1969, no. 340, pl. 39; Heres 1972, no. 387, pl. 43; Oziol 1977, no. 374, pl. 20 (Loeschcke </w:t>
      </w:r>
      <w:r w:rsidRPr="00524C6D">
        <w:rPr>
          <w:caps/>
        </w:rPr>
        <w:t>iv</w:t>
      </w:r>
      <w:r w:rsidRPr="00993C0D">
        <w:t xml:space="preserve">); Leibundgut 1977, p. 182, no. 312, pl. 49, motif 308; Christie’s, auction London, 20 March 1978, Roman oil lamps and antiquities from Egypt, pl. 2, lot 42 (Loeschcke </w:t>
      </w:r>
      <w:r w:rsidRPr="00524C6D">
        <w:rPr>
          <w:caps/>
        </w:rPr>
        <w:t>viii</w:t>
      </w:r>
      <w:r w:rsidRPr="00993C0D">
        <w:t>); Goethert-Polaschek 1985, no. 92, pl. 38, motif M.185, with further parallels; Hellmann 1987, no. 137, pl. 15</w:t>
      </w:r>
      <w:r w:rsidR="008B225D">
        <w:t>.</w:t>
      </w:r>
    </w:p>
    <w:p w14:paraId="56A32679" w14:textId="77777777" w:rsidR="00E25D1E" w:rsidRDefault="00E25D1E" w:rsidP="00E25D1E">
      <w:pPr>
        <w:spacing w:line="480" w:lineRule="auto"/>
      </w:pPr>
      <w:r>
        <w:t xml:space="preserve">Provenance: </w:t>
      </w:r>
    </w:p>
    <w:p w14:paraId="2161E18C" w14:textId="77777777" w:rsidR="0035403F" w:rsidRDefault="0035403F" w:rsidP="0035403F">
      <w:pPr>
        <w:spacing w:line="480" w:lineRule="auto"/>
      </w:pPr>
      <w:r>
        <w:t>Bibliography: Unpublished.</w:t>
      </w:r>
    </w:p>
    <w:p w14:paraId="43168C3B" w14:textId="77777777" w:rsidR="007C480D" w:rsidRPr="00993C0D" w:rsidRDefault="0035403F" w:rsidP="0035403F">
      <w:pPr>
        <w:spacing w:line="480" w:lineRule="auto"/>
      </w:pPr>
      <w:r>
        <w:t xml:space="preserve">Date: </w:t>
      </w:r>
      <w:r w:rsidR="00017F4B">
        <w:t>Claudian to Flavian</w:t>
      </w:r>
    </w:p>
    <w:p w14:paraId="530E7B24"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35403F">
        <w:rPr>
          <w:rFonts w:ascii="Palatino" w:hAnsi="Palatino"/>
        </w:rPr>
        <w:t>41</w:t>
      </w:r>
      <w:r>
        <w:rPr>
          <w:rFonts w:ascii="Palatino" w:hAnsi="Palatino"/>
        </w:rPr>
        <w:t xml:space="preserve">; </w:t>
      </w:r>
      <w:r w:rsidR="0035403F">
        <w:rPr>
          <w:rFonts w:ascii="Palatino" w:hAnsi="Palatino"/>
        </w:rPr>
        <w:t>96</w:t>
      </w:r>
    </w:p>
    <w:p w14:paraId="6D96E765"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51380D4B" w14:textId="77777777" w:rsidR="007C480D" w:rsidRPr="00594C33"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E62DCF8" w14:textId="77777777" w:rsidR="007C480D" w:rsidRDefault="007C480D" w:rsidP="007C480D">
      <w:pPr>
        <w:pStyle w:val="Textedelespacerserv2"/>
        <w:numPr>
          <w:ilvl w:val="0"/>
          <w:numId w:val="0"/>
        </w:numPr>
        <w:spacing w:line="480" w:lineRule="auto"/>
        <w:jc w:val="left"/>
        <w:outlineLvl w:val="9"/>
        <w:rPr>
          <w:rFonts w:ascii="Palatino" w:hAnsi="Palatino"/>
        </w:rPr>
      </w:pPr>
    </w:p>
    <w:p w14:paraId="61C4176B" w14:textId="77777777" w:rsidR="00B73CA4" w:rsidRDefault="00B73CA4" w:rsidP="00B73CA4">
      <w:pPr>
        <w:spacing w:line="480" w:lineRule="auto"/>
      </w:pPr>
      <w:r>
        <w:t>Catalogue Number: 128</w:t>
      </w:r>
    </w:p>
    <w:p w14:paraId="3AC3517E" w14:textId="77777777" w:rsidR="00B73CA4" w:rsidRDefault="00B73CA4" w:rsidP="00B73CA4">
      <w:pPr>
        <w:spacing w:line="480" w:lineRule="auto"/>
      </w:pPr>
      <w:r>
        <w:t xml:space="preserve">Inventory Number: </w:t>
      </w:r>
      <w:r w:rsidRPr="00993C0D">
        <w:t>82.</w:t>
      </w:r>
      <w:r w:rsidRPr="00524C6D">
        <w:rPr>
          <w:caps/>
        </w:rPr>
        <w:t>aq</w:t>
      </w:r>
      <w:r w:rsidRPr="00993C0D">
        <w:t>.31</w:t>
      </w:r>
    </w:p>
    <w:p w14:paraId="721A1EA5" w14:textId="77777777" w:rsidR="00B73CA4" w:rsidRDefault="00B73CA4" w:rsidP="00B73CA4">
      <w:pPr>
        <w:spacing w:line="480" w:lineRule="auto"/>
      </w:pPr>
      <w:r>
        <w:t xml:space="preserve">Dimensions: </w:t>
      </w:r>
      <w:r w:rsidRPr="00993C0D">
        <w:t>L: 10.7; W: 6.2; H: 2.7</w:t>
      </w:r>
    </w:p>
    <w:p w14:paraId="6F1691E8" w14:textId="77777777" w:rsidR="00B73CA4" w:rsidRDefault="00B73CA4" w:rsidP="00B73CA4">
      <w:pPr>
        <w:spacing w:line="480" w:lineRule="auto"/>
      </w:pPr>
      <w:r>
        <w:t xml:space="preserve">Condition and Fabric: </w:t>
      </w:r>
      <w:r w:rsidRPr="00993C0D">
        <w:t>Intact. Clay 7.5YR8/4 pink, glaze unevenly applied 2.5YR4/4 reddish brown.</w:t>
      </w:r>
    </w:p>
    <w:p w14:paraId="4FE855C2" w14:textId="77777777" w:rsidR="00B73CA4" w:rsidRDefault="00B73CA4" w:rsidP="00B73CA4">
      <w:pPr>
        <w:spacing w:line="480" w:lineRule="auto"/>
      </w:pPr>
      <w:r>
        <w:t xml:space="preserve">Description: </w:t>
      </w:r>
      <w:r w:rsidRPr="00993C0D">
        <w:t xml:space="preserve">Moldmade, from worn mold. Ring handle with two grooves on upper part. Flat blurred shoulder. Filling-hole in lower left </w:t>
      </w:r>
      <w:r>
        <w:t>field</w:t>
      </w:r>
      <w:r w:rsidRPr="00993C0D">
        <w:t xml:space="preserve">. Voluted angular-tipped nozzle. Slightly raised base marked off </w:t>
      </w:r>
      <w:r>
        <w:t>by</w:t>
      </w:r>
      <w:r w:rsidRPr="00993C0D">
        <w:t xml:space="preserve"> </w:t>
      </w:r>
      <w:r>
        <w:t xml:space="preserve">one </w:t>
      </w:r>
      <w:r w:rsidRPr="00993C0D">
        <w:t>circular groove.</w:t>
      </w:r>
    </w:p>
    <w:p w14:paraId="1F2EE3A6" w14:textId="77777777" w:rsidR="00B73CA4" w:rsidRDefault="00B73CA4" w:rsidP="00B73CA4">
      <w:pPr>
        <w:spacing w:line="480" w:lineRule="auto"/>
      </w:pPr>
      <w:r>
        <w:t>Discus Iconography: E</w:t>
      </w:r>
      <w:r w:rsidRPr="00993C0D">
        <w:t>agle, sometimes interpreted as parrot, standing to right.</w:t>
      </w:r>
    </w:p>
    <w:p w14:paraId="64E0078E" w14:textId="77777777" w:rsidR="00B73CA4" w:rsidRDefault="00B73CA4" w:rsidP="00B73CA4">
      <w:pPr>
        <w:spacing w:line="480" w:lineRule="auto"/>
      </w:pPr>
      <w:r>
        <w:t xml:space="preserve">Type: </w:t>
      </w:r>
      <w:r w:rsidRPr="00993C0D">
        <w:t xml:space="preserve">Loeschcke </w:t>
      </w:r>
      <w:r w:rsidRPr="00524C6D">
        <w:rPr>
          <w:caps/>
        </w:rPr>
        <w:t xml:space="preserve">i </w:t>
      </w:r>
      <w:r w:rsidR="00017F4B">
        <w:t>B/C; Bailey A</w:t>
      </w:r>
    </w:p>
    <w:p w14:paraId="018ED1E5" w14:textId="77777777" w:rsidR="00B73CA4" w:rsidRDefault="00B73CA4" w:rsidP="00B73CA4">
      <w:pPr>
        <w:spacing w:line="480" w:lineRule="auto"/>
      </w:pPr>
      <w:r>
        <w:t xml:space="preserve">Place of Manufacture or Origin: </w:t>
      </w:r>
      <w:r w:rsidR="00017F4B">
        <w:t>Italy</w:t>
      </w:r>
    </w:p>
    <w:p w14:paraId="5F16E29B" w14:textId="77777777" w:rsidR="00B73CA4" w:rsidRDefault="00B73CA4" w:rsidP="00B73CA4">
      <w:pPr>
        <w:spacing w:line="480" w:lineRule="auto"/>
      </w:pPr>
      <w:r>
        <w:t xml:space="preserve">Parallels: </w:t>
      </w:r>
      <w:r w:rsidRPr="00993C0D">
        <w:t xml:space="preserve">Brants 1913, no. 785, pl. 6 (Bussière type D </w:t>
      </w:r>
      <w:r w:rsidRPr="00524C6D">
        <w:rPr>
          <w:caps/>
        </w:rPr>
        <w:t>x</w:t>
      </w:r>
      <w:r w:rsidRPr="00993C0D">
        <w:t xml:space="preserve"> 1); Heres 1972, p. 25, no. 67, pl. 11; Bailey BM </w:t>
      </w:r>
      <w:r w:rsidRPr="00524C6D">
        <w:rPr>
          <w:caps/>
        </w:rPr>
        <w:t>ii</w:t>
      </w:r>
      <w:r w:rsidRPr="00993C0D">
        <w:t xml:space="preserve">, p. 81, Q 845–Q 846, pl. 8, fig. 90 (with further refs.); (close) Bussière 2000, no. 84, pl. 20, decor </w:t>
      </w:r>
      <w:r w:rsidRPr="00524C6D">
        <w:rPr>
          <w:caps/>
        </w:rPr>
        <w:t>iii</w:t>
      </w:r>
      <w:r w:rsidRPr="00993C0D">
        <w:t>.b.1.(1) (with further refs.).</w:t>
      </w:r>
    </w:p>
    <w:p w14:paraId="4C07C7D9" w14:textId="77777777" w:rsidR="00E25D1E" w:rsidRDefault="00E25D1E" w:rsidP="00E25D1E">
      <w:pPr>
        <w:spacing w:line="480" w:lineRule="auto"/>
      </w:pPr>
      <w:r>
        <w:t xml:space="preserve">Provenance: </w:t>
      </w:r>
    </w:p>
    <w:p w14:paraId="0C0038CB" w14:textId="77777777" w:rsidR="00B73CA4" w:rsidRDefault="00B73CA4" w:rsidP="00B73CA4">
      <w:pPr>
        <w:spacing w:line="480" w:lineRule="auto"/>
      </w:pPr>
      <w:r>
        <w:t>Bibliography: Unpublished.</w:t>
      </w:r>
    </w:p>
    <w:p w14:paraId="7F8F7293" w14:textId="77777777" w:rsidR="007C480D" w:rsidRPr="00017F4B" w:rsidRDefault="00B73CA4" w:rsidP="00017F4B">
      <w:pPr>
        <w:spacing w:line="480" w:lineRule="auto"/>
      </w:pPr>
      <w:r>
        <w:t xml:space="preserve">Date: </w:t>
      </w:r>
      <w:r w:rsidR="00017F4B">
        <w:t>Flavian</w:t>
      </w:r>
    </w:p>
    <w:p w14:paraId="3D2B5F66"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69; </w:t>
      </w:r>
      <w:r w:rsidR="00B73CA4">
        <w:rPr>
          <w:rFonts w:ascii="Palatino" w:hAnsi="Palatino"/>
        </w:rPr>
        <w:t>96</w:t>
      </w:r>
    </w:p>
    <w:p w14:paraId="43F79868" w14:textId="77777777" w:rsidR="007C480D" w:rsidRPr="0025121D" w:rsidRDefault="007C480D" w:rsidP="007C480D">
      <w:pPr>
        <w:pStyle w:val="Textedelespacerserv2"/>
        <w:numPr>
          <w:ilvl w:val="0"/>
          <w:numId w:val="0"/>
        </w:numPr>
        <w:spacing w:line="480" w:lineRule="auto"/>
        <w:jc w:val="left"/>
        <w:outlineLvl w:val="9"/>
        <w:rPr>
          <w:rFonts w:ascii="Palatino" w:hAnsi="Palatino"/>
        </w:rPr>
      </w:pPr>
    </w:p>
    <w:p w14:paraId="0C9EAB25"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E186A5B" w14:textId="77777777" w:rsidR="007C480D" w:rsidRDefault="007C480D" w:rsidP="007C480D">
      <w:pPr>
        <w:pStyle w:val="Textedelespacerserv2"/>
        <w:numPr>
          <w:ilvl w:val="0"/>
          <w:numId w:val="0"/>
        </w:numPr>
        <w:spacing w:line="480" w:lineRule="auto"/>
        <w:jc w:val="left"/>
        <w:outlineLvl w:val="9"/>
        <w:rPr>
          <w:rFonts w:ascii="Palatino" w:hAnsi="Palatino"/>
        </w:rPr>
      </w:pPr>
    </w:p>
    <w:p w14:paraId="49B4FC93" w14:textId="77777777" w:rsidR="00173C34" w:rsidRDefault="00173C34" w:rsidP="00173C34">
      <w:pPr>
        <w:spacing w:line="480" w:lineRule="auto"/>
      </w:pPr>
      <w:r>
        <w:t>Catalogue Number: 129</w:t>
      </w:r>
    </w:p>
    <w:p w14:paraId="3F4A733C" w14:textId="77777777" w:rsidR="00173C34" w:rsidRDefault="00173C34" w:rsidP="00173C34">
      <w:pPr>
        <w:spacing w:line="480" w:lineRule="auto"/>
      </w:pPr>
      <w:r>
        <w:t xml:space="preserve">Inventory Number: </w:t>
      </w:r>
      <w:r w:rsidRPr="00993C0D">
        <w:t>83.</w:t>
      </w:r>
      <w:r w:rsidRPr="00524C6D">
        <w:rPr>
          <w:caps/>
        </w:rPr>
        <w:t>aq</w:t>
      </w:r>
      <w:r w:rsidRPr="00993C0D">
        <w:t>.377.31</w:t>
      </w:r>
    </w:p>
    <w:p w14:paraId="2633AADA" w14:textId="77777777" w:rsidR="00173C34" w:rsidRDefault="00173C34" w:rsidP="00173C34">
      <w:pPr>
        <w:spacing w:line="480" w:lineRule="auto"/>
      </w:pPr>
      <w:r>
        <w:t xml:space="preserve">Dimensions: </w:t>
      </w:r>
      <w:r w:rsidRPr="00993C0D">
        <w:t>L: 12.0; W: 9.1; H: 3</w:t>
      </w:r>
    </w:p>
    <w:p w14:paraId="272E2FCF" w14:textId="77777777" w:rsidR="00173C34" w:rsidRDefault="00173C34" w:rsidP="00173C34">
      <w:pPr>
        <w:spacing w:line="480" w:lineRule="auto"/>
      </w:pPr>
      <w:r>
        <w:t xml:space="preserve">Condition and Fabric: </w:t>
      </w:r>
      <w:r w:rsidRPr="00993C0D">
        <w:t>Thin crack on right side. Clay 10YR7/4 very pale brown, mottled glaze, mostly 10YR5/2 grayish brown.</w:t>
      </w:r>
    </w:p>
    <w:p w14:paraId="31ECDE09" w14:textId="77777777" w:rsidR="00173C34" w:rsidRDefault="00173C34" w:rsidP="00173C34">
      <w:pPr>
        <w:spacing w:line="480" w:lineRule="auto"/>
      </w:pPr>
      <w:r>
        <w:t xml:space="preserve">Description: </w:t>
      </w:r>
      <w:r w:rsidRPr="00993C0D">
        <w:t xml:space="preserve">Moldmade. Shoulder: Loeschcke form </w:t>
      </w:r>
      <w:r w:rsidRPr="00524C6D">
        <w:rPr>
          <w:caps/>
        </w:rPr>
        <w:t>vii</w:t>
      </w:r>
      <w:r w:rsidRPr="00993C0D">
        <w:t xml:space="preserve"> a. Central filling-hole. Voluted angular-tipped nozzle. Base marked off </w:t>
      </w:r>
      <w:r>
        <w:t>by</w:t>
      </w:r>
      <w:r w:rsidRPr="00993C0D">
        <w:t xml:space="preserve"> </w:t>
      </w:r>
      <w:r>
        <w:t xml:space="preserve">one </w:t>
      </w:r>
      <w:r w:rsidRPr="00993C0D">
        <w:t>circular groove.</w:t>
      </w:r>
    </w:p>
    <w:p w14:paraId="670EBDD5" w14:textId="77777777" w:rsidR="00173C34" w:rsidRDefault="00173C34" w:rsidP="00173C34">
      <w:pPr>
        <w:spacing w:line="480" w:lineRule="auto"/>
      </w:pPr>
      <w:r>
        <w:t>Discus Iconography: F</w:t>
      </w:r>
      <w:r w:rsidRPr="00993C0D">
        <w:t>ive goats grazing, a sixth raised on its hind legs eating tree foliage; curled-up dog at left.</w:t>
      </w:r>
    </w:p>
    <w:p w14:paraId="3B9587EB" w14:textId="77777777" w:rsidR="00173C34" w:rsidRDefault="00173C34" w:rsidP="00173C34">
      <w:pPr>
        <w:spacing w:line="480" w:lineRule="auto"/>
      </w:pPr>
      <w:r>
        <w:t xml:space="preserve">Type: </w:t>
      </w:r>
      <w:r w:rsidRPr="00993C0D">
        <w:t xml:space="preserve">Loeschcke </w:t>
      </w:r>
      <w:r w:rsidRPr="00524C6D">
        <w:rPr>
          <w:caps/>
        </w:rPr>
        <w:t xml:space="preserve">i </w:t>
      </w:r>
      <w:r w:rsidR="00017F4B">
        <w:t>B/C; Bailey A group iv</w:t>
      </w:r>
    </w:p>
    <w:p w14:paraId="728C1FA7" w14:textId="77777777" w:rsidR="00173C34" w:rsidRDefault="00173C34" w:rsidP="00173C34">
      <w:pPr>
        <w:spacing w:line="480" w:lineRule="auto"/>
      </w:pPr>
      <w:r>
        <w:t>Place of Manu</w:t>
      </w:r>
      <w:r w:rsidR="00017F4B">
        <w:t>facture or Origin: North Africa</w:t>
      </w:r>
    </w:p>
    <w:p w14:paraId="04A74F58" w14:textId="77777777" w:rsidR="00173C34" w:rsidRDefault="00173C34" w:rsidP="00173C34">
      <w:pPr>
        <w:spacing w:line="480" w:lineRule="auto"/>
      </w:pPr>
      <w:r>
        <w:t xml:space="preserve">Parallels: None </w:t>
      </w:r>
      <w:r w:rsidRPr="00993C0D">
        <w:t xml:space="preserve">found. For a scene with six goats and a goatherd on left side of discus, see Heres 1972, no. 203, pl. 25 (Loeschcke </w:t>
      </w:r>
      <w:r w:rsidRPr="00524C6D">
        <w:rPr>
          <w:caps/>
        </w:rPr>
        <w:t>iv</w:t>
      </w:r>
      <w:r w:rsidRPr="00993C0D">
        <w:t xml:space="preserve">); Bailey BM </w:t>
      </w:r>
      <w:r w:rsidRPr="00524C6D">
        <w:rPr>
          <w:caps/>
        </w:rPr>
        <w:t>ii</w:t>
      </w:r>
      <w:r w:rsidRPr="00993C0D">
        <w:t xml:space="preserve">, p. 45, Q 923, fig. 48 (Loeschcke </w:t>
      </w:r>
      <w:r w:rsidRPr="00524C6D">
        <w:rPr>
          <w:caps/>
        </w:rPr>
        <w:t>iv</w:t>
      </w:r>
      <w:r w:rsidRPr="00993C0D">
        <w:t>) (with further refs.); H</w:t>
      </w:r>
      <w:r w:rsidRPr="00993C0D">
        <w:rPr>
          <w:rFonts w:cs="Courier New"/>
        </w:rPr>
        <w:t>ü</w:t>
      </w:r>
      <w:r w:rsidRPr="00993C0D">
        <w:t>binger 1993, no. 264, pl. 32.</w:t>
      </w:r>
    </w:p>
    <w:p w14:paraId="618AAC24" w14:textId="77777777" w:rsidR="00E25D1E" w:rsidRDefault="00E25D1E" w:rsidP="00E25D1E">
      <w:pPr>
        <w:spacing w:line="480" w:lineRule="auto"/>
      </w:pPr>
      <w:r>
        <w:t xml:space="preserve">Provenance: </w:t>
      </w:r>
    </w:p>
    <w:p w14:paraId="219B983F" w14:textId="77777777" w:rsidR="00173C34" w:rsidRDefault="00173C34" w:rsidP="00173C34">
      <w:pPr>
        <w:spacing w:line="480" w:lineRule="auto"/>
      </w:pPr>
      <w:r>
        <w:t>Bibliography: Unpublished.</w:t>
      </w:r>
    </w:p>
    <w:p w14:paraId="692C61FB" w14:textId="77777777" w:rsidR="007C480D" w:rsidRPr="00F90C10" w:rsidRDefault="00173C34" w:rsidP="00173C34">
      <w:pPr>
        <w:spacing w:line="480" w:lineRule="auto"/>
      </w:pPr>
      <w:r>
        <w:t xml:space="preserve">Date: </w:t>
      </w:r>
      <w:r w:rsidR="007C480D" w:rsidRPr="00993C0D">
        <w:t>Second half of first century</w:t>
      </w:r>
      <w:r w:rsidR="007C480D" w:rsidRPr="00524C6D">
        <w:rPr>
          <w:caps/>
        </w:rPr>
        <w:t xml:space="preserve"> </w:t>
      </w:r>
      <w:r w:rsidR="005170AB" w:rsidRPr="005170AB">
        <w:rPr>
          <w:caps/>
        </w:rPr>
        <w:t>A.D.</w:t>
      </w:r>
    </w:p>
    <w:p w14:paraId="66B7C3C1"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50; 100</w:t>
      </w:r>
    </w:p>
    <w:p w14:paraId="32DDC0B2"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003630A1" w14:textId="77777777" w:rsidR="007C480D" w:rsidRPr="004626E4" w:rsidRDefault="007C480D" w:rsidP="007C480D">
      <w:pPr>
        <w:pStyle w:val="Textedelespacerserv2"/>
        <w:numPr>
          <w:ilvl w:val="0"/>
          <w:numId w:val="0"/>
        </w:numPr>
        <w:spacing w:line="480" w:lineRule="auto"/>
        <w:jc w:val="left"/>
        <w:outlineLvl w:val="9"/>
        <w:rPr>
          <w:rFonts w:ascii="Palatino" w:hAnsi="Palatino"/>
        </w:rPr>
      </w:pPr>
      <w:r w:rsidRPr="004626E4">
        <w:rPr>
          <w:rFonts w:ascii="Palatino" w:hAnsi="Palatino"/>
        </w:rPr>
        <w:t>———</w:t>
      </w:r>
    </w:p>
    <w:p w14:paraId="39F43A4D" w14:textId="77777777" w:rsidR="007C480D" w:rsidRDefault="007C480D" w:rsidP="007C480D">
      <w:pPr>
        <w:pStyle w:val="Textedelespacerserv2"/>
        <w:numPr>
          <w:ilvl w:val="0"/>
          <w:numId w:val="0"/>
        </w:numPr>
        <w:spacing w:line="480" w:lineRule="auto"/>
        <w:jc w:val="left"/>
        <w:outlineLvl w:val="9"/>
        <w:rPr>
          <w:rFonts w:ascii="Palatino" w:hAnsi="Palatino"/>
        </w:rPr>
      </w:pPr>
    </w:p>
    <w:p w14:paraId="696D5D16" w14:textId="77777777" w:rsidR="00173C34" w:rsidRDefault="00173C34" w:rsidP="00173C34">
      <w:pPr>
        <w:spacing w:line="480" w:lineRule="auto"/>
      </w:pPr>
      <w:r>
        <w:t>Catalogue Number: 130</w:t>
      </w:r>
    </w:p>
    <w:p w14:paraId="2398F74D" w14:textId="2F3536EF" w:rsidR="00173C34" w:rsidRDefault="008337A6" w:rsidP="008337A6">
      <w:pPr>
        <w:tabs>
          <w:tab w:val="left" w:pos="5220"/>
        </w:tabs>
        <w:spacing w:line="480" w:lineRule="auto"/>
      </w:pPr>
      <w:r>
        <w:t xml:space="preserve">Inventory Number: </w:t>
      </w:r>
      <w:r w:rsidR="00173C34" w:rsidRPr="00993C0D">
        <w:t>83.</w:t>
      </w:r>
      <w:r w:rsidR="00173C34" w:rsidRPr="00524C6D">
        <w:rPr>
          <w:caps/>
        </w:rPr>
        <w:t>aq</w:t>
      </w:r>
      <w:r w:rsidR="00173C34" w:rsidRPr="00993C0D">
        <w:t>.377.3</w:t>
      </w:r>
    </w:p>
    <w:p w14:paraId="3E540470" w14:textId="77777777" w:rsidR="00173C34" w:rsidRDefault="00173C34" w:rsidP="00173C34">
      <w:pPr>
        <w:spacing w:line="480" w:lineRule="auto"/>
      </w:pPr>
      <w:r>
        <w:t xml:space="preserve">Dimensions: </w:t>
      </w:r>
      <w:r w:rsidRPr="00993C0D">
        <w:t>L: 11.0; W: 8.2; H: 2.6</w:t>
      </w:r>
    </w:p>
    <w:p w14:paraId="383B10C2" w14:textId="77777777" w:rsidR="00173C34" w:rsidRDefault="00173C34" w:rsidP="00173C34">
      <w:pPr>
        <w:spacing w:line="480" w:lineRule="auto"/>
      </w:pPr>
      <w:r>
        <w:t xml:space="preserve">Condition and Fabric: </w:t>
      </w:r>
      <w:r w:rsidRPr="00993C0D">
        <w:t>Several cracks on nozzle, discus, and shoulder. Clay 7.5YR7/4 pink, mottled glaze mostly 7.5YR5/2 brown.</w:t>
      </w:r>
    </w:p>
    <w:p w14:paraId="4CFEB4AC" w14:textId="77777777" w:rsidR="00173C34" w:rsidRDefault="00173C34" w:rsidP="00173C34">
      <w:pPr>
        <w:spacing w:line="480" w:lineRule="auto"/>
      </w:pPr>
      <w:r>
        <w:t xml:space="preserve">Description: </w:t>
      </w:r>
      <w:r w:rsidRPr="00993C0D">
        <w:t>Moldmade. Shoulder: Loeschcke form</w:t>
      </w:r>
      <w:r w:rsidRPr="00524C6D">
        <w:rPr>
          <w:caps/>
        </w:rPr>
        <w:t xml:space="preserve"> iii </w:t>
      </w:r>
      <w:r w:rsidRPr="00993C0D">
        <w:t xml:space="preserve">a. </w:t>
      </w:r>
      <w:r>
        <w:t>Filling-hole in</w:t>
      </w:r>
      <w:r w:rsidRPr="00993C0D">
        <w:t xml:space="preserve"> lower left</w:t>
      </w:r>
      <w:r>
        <w:t xml:space="preserve"> field</w:t>
      </w:r>
      <w:r w:rsidRPr="00993C0D">
        <w:t xml:space="preserve">. Voluted angular-tipped nozzle. Base slightly raised, marked off </w:t>
      </w:r>
      <w:r>
        <w:t>by one</w:t>
      </w:r>
      <w:r w:rsidRPr="00993C0D">
        <w:t xml:space="preserve"> circular groove. Plain </w:t>
      </w:r>
      <w:r w:rsidRPr="00993C0D">
        <w:rPr>
          <w:i/>
        </w:rPr>
        <w:t>planta pedis.</w:t>
      </w:r>
    </w:p>
    <w:p w14:paraId="62660E49" w14:textId="77777777" w:rsidR="00173C34" w:rsidRDefault="00173C34" w:rsidP="00173C34">
      <w:pPr>
        <w:spacing w:line="480" w:lineRule="auto"/>
      </w:pPr>
      <w:r>
        <w:t>Discus Iconography: T</w:t>
      </w:r>
      <w:r w:rsidRPr="00993C0D">
        <w:t>heater mask with cornucopia and thyrsus at left; unclear reli</w:t>
      </w:r>
      <w:r>
        <w:t xml:space="preserve">ef under latter. </w:t>
      </w:r>
    </w:p>
    <w:p w14:paraId="003F04A1" w14:textId="77777777" w:rsidR="00173C34" w:rsidRDefault="00173C34" w:rsidP="00173C34">
      <w:pPr>
        <w:spacing w:line="480" w:lineRule="auto"/>
      </w:pPr>
      <w:r>
        <w:t xml:space="preserve">Type: </w:t>
      </w:r>
      <w:r w:rsidRPr="00993C0D">
        <w:t xml:space="preserve">Loeschcke </w:t>
      </w:r>
      <w:r w:rsidRPr="00524C6D">
        <w:rPr>
          <w:caps/>
        </w:rPr>
        <w:t xml:space="preserve">i </w:t>
      </w:r>
      <w:r w:rsidR="00017F4B">
        <w:t>C</w:t>
      </w:r>
    </w:p>
    <w:p w14:paraId="0CA13C81" w14:textId="77777777" w:rsidR="00173C34" w:rsidRDefault="00173C34" w:rsidP="00173C34">
      <w:pPr>
        <w:spacing w:line="480" w:lineRule="auto"/>
      </w:pPr>
      <w:r>
        <w:t xml:space="preserve">Place of Manufacture or Origin: </w:t>
      </w:r>
      <w:r w:rsidR="00017F4B">
        <w:t>Tunisia</w:t>
      </w:r>
    </w:p>
    <w:p w14:paraId="209AD431" w14:textId="77777777" w:rsidR="00173C34" w:rsidRDefault="00173C34" w:rsidP="00173C34">
      <w:pPr>
        <w:spacing w:line="480" w:lineRule="auto"/>
      </w:pPr>
      <w:r>
        <w:t xml:space="preserve">Parallels: None </w:t>
      </w:r>
      <w:r w:rsidRPr="00993C0D">
        <w:t>found; (near) Loeschcke 1919, no. 51, pl. 6; Iványi 1935, p. 45, no. 114, pl. 5.11; Viki</w:t>
      </w:r>
      <w:r w:rsidR="00D05124" w:rsidRPr="00993C0D">
        <w:fldChar w:fldCharType="begin"/>
      </w:r>
      <w:r w:rsidRPr="00993C0D">
        <w:instrText>eq \o(c,´)</w:instrText>
      </w:r>
      <w:r w:rsidR="00D05124" w:rsidRPr="00993C0D">
        <w:fldChar w:fldCharType="end"/>
      </w:r>
      <w:r w:rsidRPr="00993C0D">
        <w:t>-Belan</w:t>
      </w:r>
      <w:r w:rsidR="00D05124" w:rsidRPr="00993C0D">
        <w:fldChar w:fldCharType="begin" w:fldLock="1"/>
      </w:r>
      <w:r w:rsidRPr="00993C0D">
        <w:instrText>eq \o(c,</w:instrText>
      </w:r>
      <w:r w:rsidRPr="00993C0D">
        <w:rPr>
          <w:color w:val="000000"/>
        </w:rPr>
        <w:instrText>ˇ</w:instrText>
      </w:r>
      <w:r w:rsidRPr="00993C0D">
        <w:instrText>)</w:instrText>
      </w:r>
      <w:r w:rsidR="00D05124" w:rsidRPr="00993C0D">
        <w:fldChar w:fldCharType="end"/>
      </w:r>
      <w:r w:rsidRPr="00993C0D">
        <w:t>i</w:t>
      </w:r>
      <w:r w:rsidR="00D05124" w:rsidRPr="00993C0D">
        <w:fldChar w:fldCharType="begin"/>
      </w:r>
      <w:r w:rsidRPr="00993C0D">
        <w:instrText>eq \o(c,´)</w:instrText>
      </w:r>
      <w:r w:rsidR="00D05124" w:rsidRPr="00993C0D">
        <w:fldChar w:fldCharType="end"/>
      </w:r>
      <w:r w:rsidRPr="00993C0D">
        <w:t xml:space="preserve"> 1976, pl. 6.1; Oziol 1977, no. 383, pl. 21; Spagnolo 1980, no. 13, pl. 62 (</w:t>
      </w:r>
      <w:r w:rsidR="009916F0">
        <w:t>{{loc_0000:</w:t>
      </w:r>
      <w:r w:rsidRPr="00993C0D">
        <w:t>Novara</w:t>
      </w:r>
      <w:r w:rsidR="009916F0">
        <w:t>}}</w:t>
      </w:r>
      <w:r w:rsidRPr="00993C0D">
        <w:t xml:space="preserve">); Gualandi Genito 1983, p. 119, no. 15, fig. 1; Di Filippo Balestrazzi 1988, vol. 2.2, nos. 393–96, pl. 70, motif </w:t>
      </w:r>
      <w:r w:rsidRPr="00524C6D">
        <w:rPr>
          <w:caps/>
        </w:rPr>
        <w:t>ii</w:t>
      </w:r>
      <w:r w:rsidRPr="00993C0D">
        <w:t xml:space="preserve">.f.2.6; Alram-Stern 1989, nos. 55–56, pl. 17 (with further refs.); Larese and Sgreva 1996, no. 179 (discus fr.); Buzov 2006, pl. 8.1; (for mask only) Bussière 2000, no. 95, pl. 21; Cologne Museum, inv. 1367 (Loeschcke </w:t>
      </w:r>
      <w:r w:rsidRPr="00524C6D">
        <w:rPr>
          <w:caps/>
        </w:rPr>
        <w:t>iv</w:t>
      </w:r>
      <w:r w:rsidRPr="00993C0D">
        <w:t>).</w:t>
      </w:r>
    </w:p>
    <w:p w14:paraId="1FFAD8E4" w14:textId="77777777" w:rsidR="00E25D1E" w:rsidRDefault="00E25D1E" w:rsidP="00E25D1E">
      <w:pPr>
        <w:spacing w:line="480" w:lineRule="auto"/>
      </w:pPr>
      <w:r>
        <w:t xml:space="preserve">Provenance: </w:t>
      </w:r>
    </w:p>
    <w:p w14:paraId="6ECB2DE9" w14:textId="77777777" w:rsidR="00173C34" w:rsidRDefault="00173C34" w:rsidP="00173C34">
      <w:pPr>
        <w:spacing w:line="480" w:lineRule="auto"/>
      </w:pPr>
      <w:r>
        <w:t>Bibliography: Unpublished.</w:t>
      </w:r>
    </w:p>
    <w:p w14:paraId="03AD379A" w14:textId="77777777" w:rsidR="007C480D" w:rsidRPr="00993C0D" w:rsidRDefault="00173C34" w:rsidP="00173C34">
      <w:pPr>
        <w:spacing w:line="480" w:lineRule="auto"/>
      </w:pPr>
      <w:r>
        <w:t xml:space="preserve">Date: </w:t>
      </w:r>
      <w:r w:rsidR="00017F4B">
        <w:t>Claudian to Flavian</w:t>
      </w:r>
    </w:p>
    <w:p w14:paraId="273AB2B0"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173C34">
        <w:rPr>
          <w:rFonts w:ascii="Palatino" w:hAnsi="Palatino"/>
        </w:rPr>
        <w:t>41</w:t>
      </w:r>
      <w:r>
        <w:rPr>
          <w:rFonts w:ascii="Palatino" w:hAnsi="Palatino"/>
        </w:rPr>
        <w:t xml:space="preserve">; </w:t>
      </w:r>
      <w:r w:rsidR="00173C34">
        <w:rPr>
          <w:rFonts w:ascii="Palatino" w:hAnsi="Palatino"/>
        </w:rPr>
        <w:t>96</w:t>
      </w:r>
    </w:p>
    <w:p w14:paraId="11E5D611"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395212A2"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CA19D22" w14:textId="77777777" w:rsidR="007C480D" w:rsidRDefault="007C480D" w:rsidP="007C480D">
      <w:pPr>
        <w:pStyle w:val="Textedelespacerserv2"/>
        <w:numPr>
          <w:ilvl w:val="0"/>
          <w:numId w:val="0"/>
        </w:numPr>
        <w:spacing w:line="480" w:lineRule="auto"/>
        <w:jc w:val="left"/>
        <w:outlineLvl w:val="9"/>
        <w:rPr>
          <w:rFonts w:ascii="Palatino" w:hAnsi="Palatino"/>
        </w:rPr>
      </w:pPr>
    </w:p>
    <w:p w14:paraId="7F15D161" w14:textId="77777777" w:rsidR="00173C34" w:rsidRDefault="00173C34" w:rsidP="00173C34">
      <w:pPr>
        <w:spacing w:line="480" w:lineRule="auto"/>
      </w:pPr>
      <w:r>
        <w:t>Catalogue Number: 131</w:t>
      </w:r>
    </w:p>
    <w:p w14:paraId="030E60A4" w14:textId="77777777" w:rsidR="00173C34" w:rsidRDefault="00173C34" w:rsidP="00173C34">
      <w:pPr>
        <w:spacing w:line="480" w:lineRule="auto"/>
      </w:pPr>
      <w:r>
        <w:t xml:space="preserve">Inventory Number: </w:t>
      </w:r>
      <w:r w:rsidRPr="00993C0D">
        <w:t>81.</w:t>
      </w:r>
      <w:r w:rsidRPr="00524C6D">
        <w:rPr>
          <w:caps/>
        </w:rPr>
        <w:t>aq</w:t>
      </w:r>
      <w:r w:rsidRPr="00993C0D">
        <w:t>.38.7</w:t>
      </w:r>
    </w:p>
    <w:p w14:paraId="599E245B" w14:textId="77777777" w:rsidR="00173C34" w:rsidRDefault="00173C34" w:rsidP="00173C34">
      <w:pPr>
        <w:spacing w:line="480" w:lineRule="auto"/>
      </w:pPr>
      <w:r>
        <w:t xml:space="preserve">Dimensions: </w:t>
      </w:r>
      <w:r w:rsidRPr="00993C0D">
        <w:t>L: 10.0; W: 7.3; H: 2.5</w:t>
      </w:r>
    </w:p>
    <w:p w14:paraId="22E59A6B" w14:textId="77777777" w:rsidR="00173C34" w:rsidRDefault="00173C34" w:rsidP="00173C34">
      <w:pPr>
        <w:spacing w:line="480" w:lineRule="auto"/>
      </w:pPr>
      <w:r>
        <w:t xml:space="preserve">Condition and Fabric: </w:t>
      </w:r>
      <w:r w:rsidRPr="00993C0D">
        <w:t>Intact.</w:t>
      </w:r>
      <w:r w:rsidRPr="00594C33">
        <w:t xml:space="preserve"> </w:t>
      </w:r>
      <w:r w:rsidRPr="00993C0D">
        <w:t>Clay 10YR8/3 very pale brown, uneven glaze mostly 10YR4/1 dark gray.</w:t>
      </w:r>
    </w:p>
    <w:p w14:paraId="5D61BFCE" w14:textId="1945699C" w:rsidR="00173C34" w:rsidRDefault="00173C34" w:rsidP="00173C34">
      <w:pPr>
        <w:spacing w:line="480" w:lineRule="auto"/>
      </w:pPr>
      <w:r>
        <w:t xml:space="preserve">Description: </w:t>
      </w:r>
      <w:r w:rsidRPr="00993C0D">
        <w:t>Moldmade. Shoulder: Loeschcke form</w:t>
      </w:r>
      <w:r w:rsidRPr="00524C6D">
        <w:rPr>
          <w:caps/>
        </w:rPr>
        <w:t xml:space="preserve"> iii </w:t>
      </w:r>
      <w:r w:rsidRPr="00993C0D">
        <w:t xml:space="preserve">a. Filling-hole lower right, with remains of corroded </w:t>
      </w:r>
      <w:r w:rsidR="008B4C45">
        <w:t>iron wick-nail</w:t>
      </w:r>
      <w:r w:rsidRPr="00993C0D">
        <w:t xml:space="preserve">. Voluted angular-tipped nozzle. Base marked off </w:t>
      </w:r>
      <w:r>
        <w:t>by</w:t>
      </w:r>
      <w:r w:rsidRPr="00993C0D">
        <w:t xml:space="preserve"> </w:t>
      </w:r>
      <w:r>
        <w:t xml:space="preserve">one </w:t>
      </w:r>
      <w:r w:rsidRPr="00993C0D">
        <w:t>circular groove.</w:t>
      </w:r>
    </w:p>
    <w:p w14:paraId="0A081FE0" w14:textId="77777777" w:rsidR="00173C34" w:rsidRDefault="00173C34" w:rsidP="00173C34">
      <w:pPr>
        <w:spacing w:line="480" w:lineRule="auto"/>
      </w:pPr>
      <w:r>
        <w:t xml:space="preserve">Discus Iconography: </w:t>
      </w:r>
      <w:r w:rsidRPr="00993C0D">
        <w:t>Mars Ultor with crested helmet walking left, long spear in right hand and trophy over left shoulder.</w:t>
      </w:r>
    </w:p>
    <w:p w14:paraId="74BB8646" w14:textId="77777777" w:rsidR="00173C34" w:rsidRDefault="00173C34" w:rsidP="00173C34">
      <w:pPr>
        <w:spacing w:line="480" w:lineRule="auto"/>
      </w:pPr>
      <w:r>
        <w:t xml:space="preserve">Type: </w:t>
      </w:r>
      <w:r w:rsidRPr="00993C0D">
        <w:t xml:space="preserve">Loeschcke </w:t>
      </w:r>
      <w:r w:rsidRPr="00524C6D">
        <w:rPr>
          <w:caps/>
        </w:rPr>
        <w:t xml:space="preserve">i </w:t>
      </w:r>
      <w:r w:rsidR="00412A0E">
        <w:t>C</w:t>
      </w:r>
    </w:p>
    <w:p w14:paraId="591B2A95" w14:textId="77777777" w:rsidR="00173C34" w:rsidRDefault="00173C34" w:rsidP="00173C34">
      <w:pPr>
        <w:spacing w:line="480" w:lineRule="auto"/>
      </w:pPr>
      <w:r>
        <w:t xml:space="preserve">Place of Manufacture or Origin: </w:t>
      </w:r>
      <w:r w:rsidR="00412A0E">
        <w:t>Tunisia</w:t>
      </w:r>
    </w:p>
    <w:p w14:paraId="023D796A" w14:textId="77777777" w:rsidR="00173C34" w:rsidRDefault="00173C34" w:rsidP="00173C34">
      <w:pPr>
        <w:spacing w:line="480" w:lineRule="auto"/>
      </w:pPr>
      <w:r>
        <w:t xml:space="preserve">Parallels: </w:t>
      </w:r>
      <w:r w:rsidRPr="00993C0D">
        <w:t xml:space="preserve">Loeschcke, Villers, and Niessen 1911, no. 1759, pl. 80; Perlzweig 1961, </w:t>
      </w:r>
      <w:r w:rsidRPr="00B305B3">
        <w:t xml:space="preserve">no. 58, pl. 3 (fr.); Bruneau 1965, no. 4638, pl. 31; Menzel 1969, p. 36, no. 174, fig. 31 ({{insc:ROMANESIS}}), from </w:t>
      </w:r>
      <w:r w:rsidR="009916F0">
        <w:t>{{loc_0000:</w:t>
      </w:r>
      <w:r w:rsidRPr="00B305B3">
        <w:t>Miletus</w:t>
      </w:r>
      <w:r w:rsidR="009916F0">
        <w:t>}}</w:t>
      </w:r>
      <w:r w:rsidRPr="00B305B3">
        <w:t>; Heres 1972, no. 172, pl. 22; Cahn-Klaiber 1977, pp. 39–40, no. 162, pl. 14; Oziol 1977, no. 468, pl. 25</w:t>
      </w:r>
      <w:r w:rsidRPr="00993C0D">
        <w:t xml:space="preserve"> (Loeschcke </w:t>
      </w:r>
      <w:r w:rsidRPr="00524C6D">
        <w:rPr>
          <w:caps/>
        </w:rPr>
        <w:t>iv</w:t>
      </w:r>
      <w:r w:rsidRPr="00993C0D">
        <w:t>); Leibundgut 1977, p. 138, no. 396, pl. 26, decor 34 (with further refs.); Pace 2008, p. 8 top.</w:t>
      </w:r>
    </w:p>
    <w:p w14:paraId="755F674F" w14:textId="77777777" w:rsidR="00E25D1E" w:rsidRDefault="00E25D1E" w:rsidP="00E25D1E">
      <w:pPr>
        <w:spacing w:line="480" w:lineRule="auto"/>
      </w:pPr>
      <w:r>
        <w:t xml:space="preserve">Provenance: </w:t>
      </w:r>
    </w:p>
    <w:p w14:paraId="0B677E79" w14:textId="77777777" w:rsidR="00173C34" w:rsidRDefault="00173C34" w:rsidP="00173C34">
      <w:pPr>
        <w:spacing w:line="480" w:lineRule="auto"/>
      </w:pPr>
      <w:r>
        <w:t>Bibliography: Unpublished.</w:t>
      </w:r>
    </w:p>
    <w:p w14:paraId="1C6BACD2" w14:textId="77777777" w:rsidR="007C480D" w:rsidRPr="00993C0D" w:rsidRDefault="00173C34" w:rsidP="00173C34">
      <w:pPr>
        <w:spacing w:line="480" w:lineRule="auto"/>
      </w:pPr>
      <w:r>
        <w:t xml:space="preserve">Date: </w:t>
      </w:r>
      <w:r w:rsidR="00412A0E">
        <w:t>Claudian to Flavian</w:t>
      </w:r>
    </w:p>
    <w:p w14:paraId="69D1BBFC"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173C34">
        <w:rPr>
          <w:rFonts w:ascii="Palatino" w:hAnsi="Palatino"/>
        </w:rPr>
        <w:t>41</w:t>
      </w:r>
      <w:r>
        <w:rPr>
          <w:rFonts w:ascii="Palatino" w:hAnsi="Palatino"/>
        </w:rPr>
        <w:t xml:space="preserve">; </w:t>
      </w:r>
      <w:r w:rsidR="00173C34">
        <w:rPr>
          <w:rFonts w:ascii="Palatino" w:hAnsi="Palatino"/>
        </w:rPr>
        <w:t>96</w:t>
      </w:r>
    </w:p>
    <w:p w14:paraId="2E259CFC" w14:textId="77777777" w:rsidR="007C480D" w:rsidRPr="00993C0D" w:rsidRDefault="007C480D" w:rsidP="007C480D">
      <w:pPr>
        <w:pStyle w:val="Textedelespacerserv3"/>
        <w:tabs>
          <w:tab w:val="clear" w:pos="720"/>
        </w:tabs>
        <w:spacing w:line="480" w:lineRule="auto"/>
        <w:ind w:left="0"/>
        <w:jc w:val="left"/>
        <w:outlineLvl w:val="9"/>
        <w:rPr>
          <w:rFonts w:ascii="Palatino" w:hAnsi="Palatino"/>
        </w:rPr>
      </w:pPr>
    </w:p>
    <w:p w14:paraId="74043707"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0BFEC52" w14:textId="77777777" w:rsidR="007C480D" w:rsidRDefault="007C480D" w:rsidP="007C480D">
      <w:pPr>
        <w:pStyle w:val="Textedelespacerserv2"/>
        <w:numPr>
          <w:ilvl w:val="0"/>
          <w:numId w:val="0"/>
        </w:numPr>
        <w:spacing w:line="480" w:lineRule="auto"/>
        <w:jc w:val="left"/>
        <w:outlineLvl w:val="9"/>
        <w:rPr>
          <w:rFonts w:ascii="Palatino" w:hAnsi="Palatino"/>
        </w:rPr>
      </w:pPr>
    </w:p>
    <w:p w14:paraId="3DD9EB78" w14:textId="77777777" w:rsidR="00173C34" w:rsidRDefault="00173C34" w:rsidP="00173C34">
      <w:pPr>
        <w:spacing w:line="480" w:lineRule="auto"/>
      </w:pPr>
      <w:r>
        <w:t>Catalogue Number: 132</w:t>
      </w:r>
    </w:p>
    <w:p w14:paraId="6C2B20B9" w14:textId="77777777" w:rsidR="00173C34" w:rsidRDefault="00173C34" w:rsidP="00173C34">
      <w:pPr>
        <w:spacing w:line="480" w:lineRule="auto"/>
      </w:pPr>
      <w:r>
        <w:t xml:space="preserve">Inventory Number: </w:t>
      </w:r>
      <w:r w:rsidRPr="00993C0D">
        <w:t>83.</w:t>
      </w:r>
      <w:r w:rsidRPr="00524C6D">
        <w:rPr>
          <w:caps/>
        </w:rPr>
        <w:t>aq</w:t>
      </w:r>
      <w:r w:rsidRPr="00993C0D">
        <w:t>.377.538</w:t>
      </w:r>
    </w:p>
    <w:p w14:paraId="4D935A02" w14:textId="77777777" w:rsidR="00173C34" w:rsidRDefault="00173C34" w:rsidP="00173C34">
      <w:pPr>
        <w:spacing w:line="480" w:lineRule="auto"/>
      </w:pPr>
      <w:r>
        <w:t xml:space="preserve">Dimensions: </w:t>
      </w:r>
      <w:r w:rsidRPr="00993C0D">
        <w:t>L: 9.1; W: 6.3; H: 2.1</w:t>
      </w:r>
    </w:p>
    <w:p w14:paraId="28F0E1DC" w14:textId="77777777" w:rsidR="00173C34" w:rsidRDefault="00173C34" w:rsidP="00173C34">
      <w:pPr>
        <w:spacing w:line="480" w:lineRule="auto"/>
      </w:pPr>
      <w:r>
        <w:t xml:space="preserve">Condition and Fabric: </w:t>
      </w:r>
      <w:r w:rsidRPr="00993C0D">
        <w:t>Intact. Clay 7.5YR7/4 pink, flaked glaze 2.5YR5/6 red; lower left basin, nozzle top, and bottom burned black.</w:t>
      </w:r>
    </w:p>
    <w:p w14:paraId="3C157450" w14:textId="42169B30" w:rsidR="00173C34" w:rsidRDefault="00173C34" w:rsidP="00173C34">
      <w:pPr>
        <w:spacing w:line="480" w:lineRule="auto"/>
      </w:pPr>
      <w:r>
        <w:t xml:space="preserve">Description: </w:t>
      </w:r>
      <w:r w:rsidRPr="00993C0D">
        <w:t>Moldmade, from plaster mold. Shoulder: Loeschcke form</w:t>
      </w:r>
      <w:r w:rsidRPr="00524C6D">
        <w:rPr>
          <w:caps/>
        </w:rPr>
        <w:t xml:space="preserve"> iii </w:t>
      </w:r>
      <w:r w:rsidRPr="00993C0D">
        <w:t xml:space="preserve">a. Filling-hole in lower </w:t>
      </w:r>
      <w:r>
        <w:t>field</w:t>
      </w:r>
      <w:r w:rsidRPr="00993C0D">
        <w:t xml:space="preserve"> with remains of corroded iron </w:t>
      </w:r>
      <w:r w:rsidR="008B4C45">
        <w:t>wick-nail</w:t>
      </w:r>
      <w:r w:rsidRPr="00993C0D">
        <w:t xml:space="preserve">. Voluted angular-tipped nozzle. Base marked off </w:t>
      </w:r>
      <w:r>
        <w:t>by one</w:t>
      </w:r>
      <w:r w:rsidRPr="00993C0D">
        <w:t xml:space="preserve"> circular groove.</w:t>
      </w:r>
    </w:p>
    <w:p w14:paraId="1E1BEE2B" w14:textId="77777777" w:rsidR="00173C34" w:rsidRDefault="00173C34" w:rsidP="00173C34">
      <w:pPr>
        <w:spacing w:line="480" w:lineRule="auto"/>
      </w:pPr>
      <w:r>
        <w:t>Discus Iconography: V</w:t>
      </w:r>
      <w:r w:rsidRPr="00993C0D">
        <w:t>anquished gladiator (</w:t>
      </w:r>
      <w:r w:rsidRPr="00993C0D">
        <w:rPr>
          <w:i/>
        </w:rPr>
        <w:t>essedarius</w:t>
      </w:r>
      <w:r w:rsidRPr="00993C0D">
        <w:t xml:space="preserve">) with right knee on the ground near his oval shield; part of a composition of two gladiators, as on </w:t>
      </w:r>
      <w:hyperlink r:id="rId18" w:history="1">
        <w:r w:rsidRPr="00067308">
          <w:rPr>
            <w:rStyle w:val="Hyperlink"/>
          </w:rPr>
          <w:t>cat. 199</w:t>
        </w:r>
      </w:hyperlink>
      <w:r w:rsidRPr="00993C0D">
        <w:t xml:space="preserve">, of Loeschcke type </w:t>
      </w:r>
      <w:r w:rsidRPr="00524C6D">
        <w:rPr>
          <w:caps/>
        </w:rPr>
        <w:t>iv</w:t>
      </w:r>
      <w:r w:rsidR="00412A0E">
        <w:rPr>
          <w:caps/>
        </w:rPr>
        <w:t>.</w:t>
      </w:r>
    </w:p>
    <w:p w14:paraId="308C9794" w14:textId="77777777" w:rsidR="00173C34" w:rsidRDefault="00173C34" w:rsidP="00173C34">
      <w:pPr>
        <w:spacing w:line="480" w:lineRule="auto"/>
      </w:pPr>
      <w:r>
        <w:t xml:space="preserve">Type: </w:t>
      </w:r>
      <w:r w:rsidR="00067308" w:rsidRPr="00993C0D">
        <w:t xml:space="preserve">Loeschcke </w:t>
      </w:r>
      <w:r w:rsidR="00067308" w:rsidRPr="00524C6D">
        <w:rPr>
          <w:caps/>
        </w:rPr>
        <w:t xml:space="preserve">i </w:t>
      </w:r>
      <w:r w:rsidR="00412A0E">
        <w:t>C</w:t>
      </w:r>
    </w:p>
    <w:p w14:paraId="1C9FC5D6" w14:textId="77777777" w:rsidR="00173C34" w:rsidRDefault="00173C34" w:rsidP="00173C34">
      <w:pPr>
        <w:spacing w:line="480" w:lineRule="auto"/>
      </w:pPr>
      <w:r>
        <w:t xml:space="preserve">Place of Manufacture or Origin: </w:t>
      </w:r>
      <w:r w:rsidR="00412A0E">
        <w:t>Unknown</w:t>
      </w:r>
    </w:p>
    <w:p w14:paraId="387557A4" w14:textId="77777777" w:rsidR="00173C34" w:rsidRDefault="00173C34" w:rsidP="00173C34">
      <w:pPr>
        <w:spacing w:line="480" w:lineRule="auto"/>
      </w:pPr>
      <w:r>
        <w:t xml:space="preserve">Parallels: </w:t>
      </w:r>
      <w:r w:rsidR="00067308" w:rsidRPr="00993C0D">
        <w:t>Larese and Sgreva 1996, no. 94; Morillo Cerdán 1999, no. 72, fig. 143 (discus fr.). For the whole composition with two fighters, see Vegas 1966a, no. 55, pl. 7 (</w:t>
      </w:r>
      <w:r w:rsidR="009916F0">
        <w:t>{{loc_0000:</w:t>
      </w:r>
      <w:r w:rsidR="00067308" w:rsidRPr="00993C0D">
        <w:t>Novaesium</w:t>
      </w:r>
      <w:r w:rsidR="009916F0">
        <w:t>}}</w:t>
      </w:r>
      <w:r w:rsidR="00067308" w:rsidRPr="00993C0D">
        <w:t xml:space="preserve">); Bailey BM </w:t>
      </w:r>
      <w:r w:rsidR="00067308" w:rsidRPr="00524C6D">
        <w:rPr>
          <w:caps/>
        </w:rPr>
        <w:t>ii</w:t>
      </w:r>
      <w:r w:rsidR="00067308" w:rsidRPr="00993C0D">
        <w:t xml:space="preserve">, p. 52, Q 864, Q 780–Q 781, Q 798, fig. 55, with several refs.; Farka 1977, nos. 823, 1318, pl. 36; Bémont 2005, p. 154, fig. 3.1; Casas Genover and Soler Fusté 2006, no. G 60, pl. 5; Bochum Museum, Schüller Collection, cat. no. 36, S 685 (Tunisia); </w:t>
      </w:r>
      <w:hyperlink r:id="rId19" w:history="1">
        <w:r w:rsidR="00067308" w:rsidRPr="00F020F0">
          <w:rPr>
            <w:rStyle w:val="Hyperlink"/>
          </w:rPr>
          <w:t>cat. 199</w:t>
        </w:r>
      </w:hyperlink>
      <w:r w:rsidR="00067308" w:rsidRPr="00993C0D">
        <w:t>.</w:t>
      </w:r>
    </w:p>
    <w:p w14:paraId="680B42A6" w14:textId="77777777" w:rsidR="00E25D1E" w:rsidRDefault="00E25D1E" w:rsidP="00E25D1E">
      <w:pPr>
        <w:spacing w:line="480" w:lineRule="auto"/>
      </w:pPr>
      <w:r>
        <w:t xml:space="preserve">Provenance: </w:t>
      </w:r>
    </w:p>
    <w:p w14:paraId="08B01190" w14:textId="031584D6" w:rsidR="00173C34" w:rsidRDefault="00173C34" w:rsidP="00173C34">
      <w:pPr>
        <w:spacing w:line="480" w:lineRule="auto"/>
      </w:pPr>
      <w:r>
        <w:t xml:space="preserve">Bibliography: </w:t>
      </w:r>
      <w:ins w:id="4" w:author="Benedicte Gilman" w:date="2016-07-19T16:41:00Z">
        <w:r w:rsidR="00E725A5">
          <w:t xml:space="preserve">Galerie Günter Puhze 1981, no. 227. </w:t>
        </w:r>
      </w:ins>
      <w:del w:id="5" w:author="Benedicte Gilman" w:date="2016-07-19T16:41:00Z">
        <w:r w:rsidDel="00E725A5">
          <w:delText>Unpublished.</w:delText>
        </w:r>
      </w:del>
    </w:p>
    <w:p w14:paraId="659E72C3" w14:textId="77777777" w:rsidR="007C480D" w:rsidRPr="00993C0D" w:rsidRDefault="00173C34" w:rsidP="00067308">
      <w:pPr>
        <w:spacing w:line="480" w:lineRule="auto"/>
      </w:pPr>
      <w:r>
        <w:t xml:space="preserve">Date: </w:t>
      </w:r>
      <w:r w:rsidR="007C480D" w:rsidRPr="00993C0D">
        <w:t>Claudian t</w:t>
      </w:r>
      <w:r w:rsidR="00412A0E">
        <w:t>o Flavian</w:t>
      </w:r>
    </w:p>
    <w:p w14:paraId="0AA59E8D"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067308">
        <w:rPr>
          <w:rFonts w:ascii="Palatino" w:hAnsi="Palatino"/>
        </w:rPr>
        <w:t>41</w:t>
      </w:r>
      <w:r>
        <w:rPr>
          <w:rFonts w:ascii="Palatino" w:hAnsi="Palatino"/>
        </w:rPr>
        <w:t xml:space="preserve">; </w:t>
      </w:r>
      <w:r w:rsidR="00067308">
        <w:rPr>
          <w:rFonts w:ascii="Palatino" w:hAnsi="Palatino"/>
        </w:rPr>
        <w:t>96</w:t>
      </w:r>
    </w:p>
    <w:p w14:paraId="0EC0366E"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7EF4DE11"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2F836A7" w14:textId="77777777" w:rsidR="007C480D" w:rsidRDefault="007C480D" w:rsidP="007C480D">
      <w:pPr>
        <w:pStyle w:val="Textedelespacerserv2"/>
        <w:numPr>
          <w:ilvl w:val="0"/>
          <w:numId w:val="0"/>
        </w:numPr>
        <w:spacing w:line="480" w:lineRule="auto"/>
        <w:jc w:val="left"/>
        <w:outlineLvl w:val="9"/>
        <w:rPr>
          <w:rFonts w:ascii="Palatino" w:hAnsi="Palatino"/>
        </w:rPr>
      </w:pPr>
    </w:p>
    <w:p w14:paraId="57555D8A" w14:textId="77777777" w:rsidR="009A4D17" w:rsidRDefault="009A4D17" w:rsidP="009A4D17">
      <w:pPr>
        <w:spacing w:line="480" w:lineRule="auto"/>
      </w:pPr>
      <w:r>
        <w:t>Catalogue Number: 133</w:t>
      </w:r>
    </w:p>
    <w:p w14:paraId="00F24BCE" w14:textId="77777777" w:rsidR="009A4D17" w:rsidRDefault="009A4D17" w:rsidP="009A4D17">
      <w:pPr>
        <w:spacing w:line="480" w:lineRule="auto"/>
      </w:pPr>
      <w:r>
        <w:t xml:space="preserve">Inventory Number: </w:t>
      </w:r>
      <w:r w:rsidRPr="00993C0D">
        <w:t>83.</w:t>
      </w:r>
      <w:r w:rsidRPr="00524C6D">
        <w:rPr>
          <w:caps/>
        </w:rPr>
        <w:t>aq</w:t>
      </w:r>
      <w:r w:rsidRPr="00993C0D">
        <w:t>.377.545</w:t>
      </w:r>
    </w:p>
    <w:p w14:paraId="6A52DB0D" w14:textId="77777777" w:rsidR="009A4D17" w:rsidRDefault="009A4D17" w:rsidP="009A4D17">
      <w:pPr>
        <w:spacing w:line="480" w:lineRule="auto"/>
      </w:pPr>
      <w:r>
        <w:t xml:space="preserve">Dimensions: </w:t>
      </w:r>
      <w:r w:rsidRPr="00993C0D">
        <w:t>L: 9.3; W: 6.5; H: 2.5</w:t>
      </w:r>
    </w:p>
    <w:p w14:paraId="07AA6AED" w14:textId="77777777" w:rsidR="009A4D17" w:rsidRDefault="009A4D17" w:rsidP="009A4D17">
      <w:pPr>
        <w:spacing w:line="480" w:lineRule="auto"/>
      </w:pPr>
      <w:r>
        <w:t xml:space="preserve">Condition and Fabric: </w:t>
      </w:r>
      <w:r w:rsidRPr="00993C0D">
        <w:t>Thin crack on nozzle, extending onto discus; small hole on nozzle underside. Clay near 7.5YR7/4 pink, glaze worn 10YR5/2 brown.</w:t>
      </w:r>
    </w:p>
    <w:p w14:paraId="2FD4C5F0" w14:textId="77777777" w:rsidR="009A4D17" w:rsidRDefault="009A4D17" w:rsidP="009A4D17">
      <w:pPr>
        <w:spacing w:line="480" w:lineRule="auto"/>
      </w:pPr>
      <w:r>
        <w:t xml:space="preserve">Description: </w:t>
      </w:r>
      <w:r w:rsidRPr="00993C0D">
        <w:t>Moldmade, from plaster mold. Shoulder: Loeschcke form</w:t>
      </w:r>
      <w:r w:rsidRPr="00524C6D">
        <w:rPr>
          <w:caps/>
        </w:rPr>
        <w:t xml:space="preserve"> iii </w:t>
      </w:r>
      <w:r w:rsidRPr="00993C0D">
        <w:t xml:space="preserve">a. Filling-hole slightly on the right. Air hole on nozzle top. Voluted angular-tipped nozzle. Base marked off </w:t>
      </w:r>
      <w:r>
        <w:t>by</w:t>
      </w:r>
      <w:r w:rsidRPr="00993C0D">
        <w:t xml:space="preserve"> </w:t>
      </w:r>
      <w:r>
        <w:t xml:space="preserve">one </w:t>
      </w:r>
      <w:r w:rsidRPr="00993C0D">
        <w:t>circular groove.</w:t>
      </w:r>
    </w:p>
    <w:p w14:paraId="10BA58BD" w14:textId="77777777" w:rsidR="009A4D17" w:rsidRDefault="009A4D17" w:rsidP="009A4D17">
      <w:pPr>
        <w:spacing w:line="480" w:lineRule="auto"/>
      </w:pPr>
      <w:r>
        <w:t>Discus Iconography: V</w:t>
      </w:r>
      <w:r w:rsidRPr="00993C0D">
        <w:t>anquished pugilist with boxing gloves standing to right, arms hanging.</w:t>
      </w:r>
    </w:p>
    <w:p w14:paraId="57EB0840" w14:textId="77777777" w:rsidR="009A4D17" w:rsidRDefault="009A4D17" w:rsidP="009A4D17">
      <w:pPr>
        <w:spacing w:line="480" w:lineRule="auto"/>
      </w:pPr>
      <w:r>
        <w:t xml:space="preserve">Type: </w:t>
      </w:r>
      <w:r w:rsidRPr="00993C0D">
        <w:t xml:space="preserve">Loeschcke </w:t>
      </w:r>
      <w:r w:rsidRPr="00524C6D">
        <w:rPr>
          <w:caps/>
        </w:rPr>
        <w:t xml:space="preserve">i </w:t>
      </w:r>
      <w:r w:rsidR="00412A0E">
        <w:t>C</w:t>
      </w:r>
    </w:p>
    <w:p w14:paraId="6EA864ED" w14:textId="77777777" w:rsidR="009A4D17" w:rsidRDefault="009A4D17" w:rsidP="009A4D17">
      <w:pPr>
        <w:spacing w:line="480" w:lineRule="auto"/>
      </w:pPr>
      <w:r>
        <w:t xml:space="preserve">Place of Manufacture or Origin: </w:t>
      </w:r>
      <w:r w:rsidR="00412A0E">
        <w:t>Unknown</w:t>
      </w:r>
    </w:p>
    <w:p w14:paraId="4D34C498" w14:textId="77777777" w:rsidR="009A4D17" w:rsidRDefault="009A4D17" w:rsidP="009A4D17">
      <w:pPr>
        <w:spacing w:line="480" w:lineRule="auto"/>
      </w:pPr>
      <w:r>
        <w:t xml:space="preserve">Parallels: </w:t>
      </w:r>
      <w:r w:rsidRPr="00993C0D">
        <w:t xml:space="preserve">Bessi and Moncini 1980, no. 66, pl. 9; Goethert-Polaschek 1985, no. 283a, pl. 34; Amaré Tafalla 1988, p. 82, fig. 147.7; Bussière 2000, decor </w:t>
      </w:r>
      <w:r w:rsidRPr="00524C6D">
        <w:rPr>
          <w:caps/>
        </w:rPr>
        <w:t>ii</w:t>
      </w:r>
      <w:r w:rsidRPr="00993C0D">
        <w:t>.d.6.(2) with further refs., including complete decor with the two adversaries as in Mlasowsky 1993, p. 197, no. 182.</w:t>
      </w:r>
    </w:p>
    <w:p w14:paraId="1308CB60" w14:textId="77777777" w:rsidR="00E25D1E" w:rsidRDefault="00E25D1E" w:rsidP="00E25D1E">
      <w:pPr>
        <w:spacing w:line="480" w:lineRule="auto"/>
      </w:pPr>
      <w:r>
        <w:t xml:space="preserve">Provenance: </w:t>
      </w:r>
    </w:p>
    <w:p w14:paraId="7C66D5A7" w14:textId="77777777" w:rsidR="009A4D17" w:rsidRDefault="009A4D17" w:rsidP="009A4D17">
      <w:pPr>
        <w:spacing w:line="480" w:lineRule="auto"/>
      </w:pPr>
      <w:r>
        <w:t>Bibliography: Unpublished.</w:t>
      </w:r>
    </w:p>
    <w:p w14:paraId="101F7117" w14:textId="77777777" w:rsidR="007C480D" w:rsidRPr="00993C0D" w:rsidRDefault="009A4D17" w:rsidP="009A4D17">
      <w:pPr>
        <w:spacing w:line="480" w:lineRule="auto"/>
      </w:pPr>
      <w:r>
        <w:t xml:space="preserve">Date: </w:t>
      </w:r>
      <w:r w:rsidR="00412A0E">
        <w:t>Claudian to Flavian</w:t>
      </w:r>
    </w:p>
    <w:p w14:paraId="214237EE"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9A4D17">
        <w:rPr>
          <w:rFonts w:ascii="Palatino" w:hAnsi="Palatino"/>
        </w:rPr>
        <w:t>41</w:t>
      </w:r>
      <w:r>
        <w:rPr>
          <w:rFonts w:ascii="Palatino" w:hAnsi="Palatino"/>
        </w:rPr>
        <w:t xml:space="preserve">; </w:t>
      </w:r>
      <w:r w:rsidR="009A4D17">
        <w:rPr>
          <w:rFonts w:ascii="Palatino" w:hAnsi="Palatino"/>
        </w:rPr>
        <w:t>96</w:t>
      </w:r>
    </w:p>
    <w:p w14:paraId="04685E43"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32F4D7AE"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602EF8C" w14:textId="77777777" w:rsidR="007C480D" w:rsidRDefault="007C480D" w:rsidP="007C480D">
      <w:pPr>
        <w:pStyle w:val="Textedelespacerserv2"/>
        <w:numPr>
          <w:ilvl w:val="0"/>
          <w:numId w:val="0"/>
        </w:numPr>
        <w:spacing w:line="480" w:lineRule="auto"/>
        <w:jc w:val="left"/>
        <w:outlineLvl w:val="9"/>
        <w:rPr>
          <w:rFonts w:ascii="Palatino" w:hAnsi="Palatino"/>
        </w:rPr>
      </w:pPr>
    </w:p>
    <w:p w14:paraId="69ACB6AF" w14:textId="77777777" w:rsidR="007B483E" w:rsidRDefault="007B483E" w:rsidP="007B483E">
      <w:pPr>
        <w:spacing w:line="480" w:lineRule="auto"/>
      </w:pPr>
      <w:r>
        <w:t>Catalogue Number: 134</w:t>
      </w:r>
    </w:p>
    <w:p w14:paraId="21E935E9" w14:textId="77777777" w:rsidR="007B483E" w:rsidRDefault="007B483E" w:rsidP="007B483E">
      <w:pPr>
        <w:spacing w:line="480" w:lineRule="auto"/>
      </w:pPr>
      <w:r>
        <w:t xml:space="preserve">Inventory Number: </w:t>
      </w:r>
      <w:r w:rsidRPr="00993C0D">
        <w:t>83.</w:t>
      </w:r>
      <w:r w:rsidRPr="00524C6D">
        <w:rPr>
          <w:caps/>
        </w:rPr>
        <w:t>aq</w:t>
      </w:r>
      <w:r w:rsidRPr="00993C0D">
        <w:t>.377.41</w:t>
      </w:r>
    </w:p>
    <w:p w14:paraId="0AC5F96C" w14:textId="77777777" w:rsidR="007B483E" w:rsidRDefault="007B483E" w:rsidP="007B483E">
      <w:pPr>
        <w:spacing w:line="480" w:lineRule="auto"/>
      </w:pPr>
      <w:r>
        <w:t xml:space="preserve">Dimensions: </w:t>
      </w:r>
      <w:r w:rsidRPr="00993C0D">
        <w:t>L: 9.5; W: 6.7; H: 2.2</w:t>
      </w:r>
    </w:p>
    <w:p w14:paraId="67FE6C8A" w14:textId="77777777" w:rsidR="007B483E" w:rsidRDefault="007B483E" w:rsidP="007B483E">
      <w:pPr>
        <w:spacing w:line="480" w:lineRule="auto"/>
      </w:pPr>
      <w:r>
        <w:t xml:space="preserve">Condition and Fabric: </w:t>
      </w:r>
      <w:r w:rsidRPr="00993C0D">
        <w:t>Intact. Clay 7.5YR6/4 light brown, mottled</w:t>
      </w:r>
      <w:r w:rsidRPr="00594C33">
        <w:t xml:space="preserve"> </w:t>
      </w:r>
      <w:r w:rsidRPr="00993C0D">
        <w:t>glaze 7.5YR5/4 brown.</w:t>
      </w:r>
    </w:p>
    <w:p w14:paraId="2696CED7" w14:textId="77777777" w:rsidR="007B483E" w:rsidRDefault="007B483E" w:rsidP="007B483E">
      <w:pPr>
        <w:spacing w:line="480" w:lineRule="auto"/>
      </w:pPr>
      <w:r>
        <w:t xml:space="preserve">Description: </w:t>
      </w:r>
      <w:r w:rsidRPr="00993C0D">
        <w:t>Moldmade. Shoulder: Loeschcke form</w:t>
      </w:r>
      <w:r w:rsidRPr="00524C6D">
        <w:rPr>
          <w:caps/>
        </w:rPr>
        <w:t xml:space="preserve"> iii </w:t>
      </w:r>
      <w:r w:rsidRPr="00993C0D">
        <w:t xml:space="preserve">a. Filling-hole </w:t>
      </w:r>
      <w:r>
        <w:t xml:space="preserve">in </w:t>
      </w:r>
      <w:r w:rsidRPr="00993C0D">
        <w:t>lower right</w:t>
      </w:r>
      <w:r>
        <w:t xml:space="preserve"> field.</w:t>
      </w:r>
      <w:r w:rsidRPr="00993C0D">
        <w:t xml:space="preserve"> Voluted angular-tipped nozzle. Base marked off </w:t>
      </w:r>
      <w:r>
        <w:t>by one</w:t>
      </w:r>
      <w:r w:rsidRPr="00993C0D">
        <w:t xml:space="preserve"> circular groove. Incuse potter’s mark</w:t>
      </w:r>
      <w:r w:rsidRPr="008325AC">
        <w:t>: {{insc:</w:t>
      </w:r>
      <w:r w:rsidRPr="008325AC">
        <w:rPr>
          <w:caps/>
        </w:rPr>
        <w:t>p.a</w:t>
      </w:r>
      <w:r w:rsidRPr="008325AC">
        <w:t>.}} (</w:t>
      </w:r>
      <w:r w:rsidRPr="00993C0D">
        <w:t xml:space="preserve">absent in Pavolini 1980; listed in Mercando 1973, p. 434 = </w:t>
      </w:r>
      <w:r w:rsidRPr="00993C0D">
        <w:rPr>
          <w:i/>
        </w:rPr>
        <w:t>CIL</w:t>
      </w:r>
      <w:r w:rsidRPr="00993C0D">
        <w:t xml:space="preserve"> </w:t>
      </w:r>
      <w:r w:rsidRPr="004626E4">
        <w:t>8</w:t>
      </w:r>
      <w:r w:rsidRPr="00993C0D">
        <w:t>, no. 22644, 254b).</w:t>
      </w:r>
    </w:p>
    <w:p w14:paraId="0289C661" w14:textId="77777777" w:rsidR="007B483E" w:rsidRDefault="007B483E" w:rsidP="007B483E">
      <w:pPr>
        <w:spacing w:line="480" w:lineRule="auto"/>
      </w:pPr>
      <w:r>
        <w:t>Discus Iconography: G</w:t>
      </w:r>
      <w:r w:rsidRPr="00993C0D">
        <w:t>ladiator’s plumed and vizored helmet.</w:t>
      </w:r>
    </w:p>
    <w:p w14:paraId="7A8C3A85" w14:textId="77777777" w:rsidR="007B483E" w:rsidRDefault="007B483E" w:rsidP="007B483E">
      <w:pPr>
        <w:spacing w:line="480" w:lineRule="auto"/>
      </w:pPr>
      <w:r>
        <w:t xml:space="preserve">Type: </w:t>
      </w:r>
      <w:r w:rsidRPr="00993C0D">
        <w:t xml:space="preserve">Loeschcke </w:t>
      </w:r>
      <w:r w:rsidRPr="00524C6D">
        <w:rPr>
          <w:caps/>
        </w:rPr>
        <w:t xml:space="preserve">i </w:t>
      </w:r>
      <w:r w:rsidR="00412A0E">
        <w:t>C</w:t>
      </w:r>
    </w:p>
    <w:p w14:paraId="70AE04DD" w14:textId="77777777" w:rsidR="007B483E" w:rsidRDefault="007B483E" w:rsidP="007B483E">
      <w:pPr>
        <w:spacing w:line="480" w:lineRule="auto"/>
      </w:pPr>
      <w:r>
        <w:t xml:space="preserve">Place of Manufacture or Origin: </w:t>
      </w:r>
      <w:r w:rsidR="00412A0E">
        <w:t>Tunisia</w:t>
      </w:r>
    </w:p>
    <w:p w14:paraId="5EFD8F7D" w14:textId="77777777" w:rsidR="007B483E" w:rsidRDefault="007B483E" w:rsidP="007B483E">
      <w:pPr>
        <w:spacing w:line="480" w:lineRule="auto"/>
      </w:pPr>
      <w:r>
        <w:t xml:space="preserve">Parallels: </w:t>
      </w:r>
      <w:r w:rsidRPr="00993C0D">
        <w:t xml:space="preserve">(Close) Deneauve 1969, no. 465, pl. 49 (Loeschcke </w:t>
      </w:r>
      <w:r w:rsidRPr="00524C6D">
        <w:rPr>
          <w:caps/>
        </w:rPr>
        <w:t>iv</w:t>
      </w:r>
      <w:r w:rsidRPr="00993C0D">
        <w:t xml:space="preserve">); Rivet 2003, no. 465, pl. 9 (Loeschcke </w:t>
      </w:r>
      <w:r w:rsidRPr="00524C6D">
        <w:rPr>
          <w:caps/>
        </w:rPr>
        <w:t>iv</w:t>
      </w:r>
      <w:r w:rsidRPr="00993C0D">
        <w:t>).</w:t>
      </w:r>
    </w:p>
    <w:p w14:paraId="536ED905" w14:textId="77777777" w:rsidR="00E25D1E" w:rsidRDefault="00E25D1E" w:rsidP="00E25D1E">
      <w:pPr>
        <w:spacing w:line="480" w:lineRule="auto"/>
      </w:pPr>
      <w:r>
        <w:t xml:space="preserve">Provenance: </w:t>
      </w:r>
    </w:p>
    <w:p w14:paraId="40769C55" w14:textId="77777777" w:rsidR="007B483E" w:rsidRDefault="007B483E" w:rsidP="007B483E">
      <w:pPr>
        <w:spacing w:line="480" w:lineRule="auto"/>
      </w:pPr>
      <w:r>
        <w:t>Bibliography: Unpublished.</w:t>
      </w:r>
    </w:p>
    <w:p w14:paraId="21582E44" w14:textId="77777777" w:rsidR="007C480D" w:rsidRPr="00993C0D" w:rsidRDefault="007B483E" w:rsidP="007B483E">
      <w:pPr>
        <w:spacing w:line="480" w:lineRule="auto"/>
      </w:pPr>
      <w:r>
        <w:t xml:space="preserve">Date: </w:t>
      </w:r>
      <w:r w:rsidR="00412A0E">
        <w:t>Claudian to Flavian</w:t>
      </w:r>
    </w:p>
    <w:p w14:paraId="4EF3A1D2"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7B483E">
        <w:rPr>
          <w:rFonts w:ascii="Palatino" w:hAnsi="Palatino"/>
        </w:rPr>
        <w:t>41</w:t>
      </w:r>
      <w:r>
        <w:rPr>
          <w:rFonts w:ascii="Palatino" w:hAnsi="Palatino"/>
        </w:rPr>
        <w:t xml:space="preserve">; </w:t>
      </w:r>
      <w:r w:rsidR="007B483E">
        <w:rPr>
          <w:rFonts w:ascii="Palatino" w:hAnsi="Palatino"/>
        </w:rPr>
        <w:t>96</w:t>
      </w:r>
    </w:p>
    <w:p w14:paraId="7393DB30"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0A4CC1D8"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DB52342" w14:textId="77777777" w:rsidR="007C480D" w:rsidRDefault="007C480D" w:rsidP="007C480D">
      <w:pPr>
        <w:pStyle w:val="Textedelespacerserv2"/>
        <w:numPr>
          <w:ilvl w:val="0"/>
          <w:numId w:val="0"/>
        </w:numPr>
        <w:spacing w:line="480" w:lineRule="auto"/>
        <w:jc w:val="left"/>
        <w:outlineLvl w:val="9"/>
        <w:rPr>
          <w:rFonts w:ascii="Palatino" w:hAnsi="Palatino"/>
        </w:rPr>
      </w:pPr>
    </w:p>
    <w:p w14:paraId="69165FC2" w14:textId="77777777" w:rsidR="007B483E" w:rsidRDefault="007B483E" w:rsidP="007B483E">
      <w:pPr>
        <w:spacing w:line="480" w:lineRule="auto"/>
      </w:pPr>
      <w:r>
        <w:t>Catalogue Number: 135</w:t>
      </w:r>
    </w:p>
    <w:p w14:paraId="1A648BF1" w14:textId="77777777" w:rsidR="007B483E" w:rsidRDefault="007B483E" w:rsidP="007B483E">
      <w:pPr>
        <w:spacing w:line="480" w:lineRule="auto"/>
      </w:pPr>
      <w:r>
        <w:t xml:space="preserve">Inventory Number: </w:t>
      </w:r>
      <w:r w:rsidRPr="00993C0D">
        <w:t>83.</w:t>
      </w:r>
      <w:r w:rsidRPr="00524C6D">
        <w:rPr>
          <w:caps/>
        </w:rPr>
        <w:t>aq</w:t>
      </w:r>
      <w:r w:rsidRPr="00993C0D">
        <w:t>.377.48</w:t>
      </w:r>
    </w:p>
    <w:p w14:paraId="1E5956B3" w14:textId="77777777" w:rsidR="007B483E" w:rsidRDefault="007B483E" w:rsidP="007B483E">
      <w:pPr>
        <w:spacing w:line="480" w:lineRule="auto"/>
      </w:pPr>
      <w:r>
        <w:t xml:space="preserve">Dimensions: </w:t>
      </w:r>
      <w:r w:rsidRPr="00993C0D">
        <w:t>L: 9.6; W: 7.0; H: 2.5</w:t>
      </w:r>
    </w:p>
    <w:p w14:paraId="645FC2B4" w14:textId="77777777" w:rsidR="007B483E" w:rsidRDefault="007B483E" w:rsidP="007B483E">
      <w:pPr>
        <w:spacing w:line="480" w:lineRule="auto"/>
      </w:pPr>
      <w:r>
        <w:t xml:space="preserve">Condition and Fabric: </w:t>
      </w:r>
      <w:r w:rsidRPr="00993C0D">
        <w:t>Crack across discus. Clay 10YR6/4 light yellowish brown, mottled</w:t>
      </w:r>
      <w:r w:rsidRPr="00594C33">
        <w:t xml:space="preserve"> </w:t>
      </w:r>
      <w:r w:rsidRPr="00993C0D">
        <w:t>glaze between 10YR5/3 and 10YR4/3 brown and dark brown.</w:t>
      </w:r>
    </w:p>
    <w:p w14:paraId="48BD5DA4" w14:textId="77777777" w:rsidR="007B483E" w:rsidRDefault="007B483E" w:rsidP="007B483E">
      <w:pPr>
        <w:spacing w:line="480" w:lineRule="auto"/>
      </w:pPr>
      <w:r>
        <w:t xml:space="preserve">Description: </w:t>
      </w:r>
      <w:r w:rsidRPr="00993C0D">
        <w:t>Moldmade, from plaster mold. Shoulder: Loeschcke form</w:t>
      </w:r>
      <w:r w:rsidRPr="00524C6D">
        <w:rPr>
          <w:caps/>
        </w:rPr>
        <w:t xml:space="preserve"> iii </w:t>
      </w:r>
      <w:r w:rsidRPr="00993C0D">
        <w:t xml:space="preserve">a. Filling-hole in lower </w:t>
      </w:r>
      <w:r>
        <w:t>field of discus</w:t>
      </w:r>
      <w:r w:rsidRPr="00993C0D">
        <w:t xml:space="preserve">. Voluted angular-tipped nozzle. Base marked off </w:t>
      </w:r>
      <w:r>
        <w:t>by one</w:t>
      </w:r>
      <w:r w:rsidRPr="00993C0D">
        <w:t xml:space="preserve"> circular groove.</w:t>
      </w:r>
    </w:p>
    <w:p w14:paraId="23BE25C9" w14:textId="77777777" w:rsidR="007B483E" w:rsidRDefault="007B483E" w:rsidP="007B483E">
      <w:pPr>
        <w:spacing w:line="480" w:lineRule="auto"/>
      </w:pPr>
      <w:r>
        <w:t>Discus Iconography: Y</w:t>
      </w:r>
      <w:r w:rsidRPr="00993C0D">
        <w:t>oung deer to right, possibly jumping over thicket.</w:t>
      </w:r>
    </w:p>
    <w:p w14:paraId="50BC5541" w14:textId="77777777" w:rsidR="007B483E" w:rsidRDefault="007B483E" w:rsidP="007B483E">
      <w:pPr>
        <w:spacing w:line="480" w:lineRule="auto"/>
      </w:pPr>
      <w:r>
        <w:t xml:space="preserve">Type: </w:t>
      </w:r>
      <w:r w:rsidRPr="00993C0D">
        <w:t>Loeschcke type</w:t>
      </w:r>
      <w:r w:rsidRPr="00524C6D">
        <w:rPr>
          <w:caps/>
        </w:rPr>
        <w:t xml:space="preserve"> i </w:t>
      </w:r>
      <w:r w:rsidR="00412A0E">
        <w:t>C</w:t>
      </w:r>
    </w:p>
    <w:p w14:paraId="641F7228" w14:textId="77777777" w:rsidR="007B483E" w:rsidRDefault="007B483E" w:rsidP="007B483E">
      <w:pPr>
        <w:spacing w:line="480" w:lineRule="auto"/>
      </w:pPr>
      <w:r>
        <w:t xml:space="preserve">Place of Manufacture or Origin: </w:t>
      </w:r>
      <w:r w:rsidRPr="00993C0D">
        <w:t>N</w:t>
      </w:r>
      <w:r w:rsidR="00412A0E">
        <w:t>orth Africa</w:t>
      </w:r>
    </w:p>
    <w:p w14:paraId="256B56AE" w14:textId="77777777" w:rsidR="007B483E" w:rsidRDefault="007B483E" w:rsidP="007B483E">
      <w:pPr>
        <w:spacing w:line="480" w:lineRule="auto"/>
      </w:pPr>
      <w:r>
        <w:t xml:space="preserve">Parallels: </w:t>
      </w:r>
      <w:r w:rsidRPr="00993C0D">
        <w:t xml:space="preserve">Loeschcke 1919, nos. 267–68, pl. 13; (close) Goethert-Polaschek 1985, nos. 518–39, pl. 59 (Loeschcke </w:t>
      </w:r>
      <w:r w:rsidRPr="00524C6D">
        <w:rPr>
          <w:caps/>
        </w:rPr>
        <w:t>iv</w:t>
      </w:r>
      <w:r w:rsidRPr="00993C0D">
        <w:t xml:space="preserve">); Bailey BM </w:t>
      </w:r>
      <w:r w:rsidRPr="00524C6D">
        <w:rPr>
          <w:caps/>
        </w:rPr>
        <w:t>ii</w:t>
      </w:r>
      <w:r w:rsidRPr="00993C0D">
        <w:t>, p. 75, Q 811, fig. 81.</w:t>
      </w:r>
    </w:p>
    <w:p w14:paraId="5E888907" w14:textId="77777777" w:rsidR="00E25D1E" w:rsidRDefault="00E25D1E" w:rsidP="00E25D1E">
      <w:pPr>
        <w:spacing w:line="480" w:lineRule="auto"/>
      </w:pPr>
      <w:r>
        <w:t xml:space="preserve">Provenance: </w:t>
      </w:r>
    </w:p>
    <w:p w14:paraId="21E90523" w14:textId="77777777" w:rsidR="007B483E" w:rsidRDefault="007B483E" w:rsidP="007B483E">
      <w:pPr>
        <w:spacing w:line="480" w:lineRule="auto"/>
      </w:pPr>
      <w:r>
        <w:t>Bibliography: Unpublished.</w:t>
      </w:r>
    </w:p>
    <w:p w14:paraId="0376E4D6" w14:textId="77777777" w:rsidR="007C480D" w:rsidRPr="00993C0D" w:rsidRDefault="007B483E" w:rsidP="007B483E">
      <w:pPr>
        <w:spacing w:line="480" w:lineRule="auto"/>
      </w:pPr>
      <w:r>
        <w:t xml:space="preserve">Date: </w:t>
      </w:r>
      <w:r w:rsidR="00412A0E">
        <w:t>Claudian to Flavian</w:t>
      </w:r>
    </w:p>
    <w:p w14:paraId="0335A669"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7B483E">
        <w:rPr>
          <w:rFonts w:ascii="Palatino" w:hAnsi="Palatino"/>
        </w:rPr>
        <w:t>41</w:t>
      </w:r>
      <w:r>
        <w:rPr>
          <w:rFonts w:ascii="Palatino" w:hAnsi="Palatino"/>
        </w:rPr>
        <w:t xml:space="preserve">; </w:t>
      </w:r>
      <w:r w:rsidR="007B483E">
        <w:rPr>
          <w:rFonts w:ascii="Palatino" w:hAnsi="Palatino"/>
        </w:rPr>
        <w:t>96</w:t>
      </w:r>
    </w:p>
    <w:p w14:paraId="3C3DB441"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2638FE9B"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38C3462" w14:textId="77777777" w:rsidR="007C480D" w:rsidRDefault="007C480D" w:rsidP="007C480D">
      <w:pPr>
        <w:pStyle w:val="Textedelespacerserv2"/>
        <w:numPr>
          <w:ilvl w:val="0"/>
          <w:numId w:val="0"/>
        </w:numPr>
        <w:spacing w:line="480" w:lineRule="auto"/>
        <w:jc w:val="left"/>
        <w:outlineLvl w:val="9"/>
        <w:rPr>
          <w:rFonts w:ascii="Palatino" w:hAnsi="Palatino"/>
        </w:rPr>
      </w:pPr>
    </w:p>
    <w:p w14:paraId="64C276A8" w14:textId="77777777" w:rsidR="00D76761" w:rsidRDefault="00D76761" w:rsidP="00D76761">
      <w:pPr>
        <w:spacing w:line="480" w:lineRule="auto"/>
      </w:pPr>
      <w:r>
        <w:t>Catalogue Number: 136</w:t>
      </w:r>
    </w:p>
    <w:p w14:paraId="134EE9F8" w14:textId="77777777" w:rsidR="00D76761" w:rsidRDefault="00D76761" w:rsidP="00D76761">
      <w:pPr>
        <w:spacing w:line="480" w:lineRule="auto"/>
      </w:pPr>
      <w:r>
        <w:t xml:space="preserve">Inventory Number: </w:t>
      </w:r>
      <w:r w:rsidRPr="00993C0D">
        <w:t>83.</w:t>
      </w:r>
      <w:r w:rsidRPr="00524C6D">
        <w:rPr>
          <w:caps/>
        </w:rPr>
        <w:t>aq</w:t>
      </w:r>
      <w:r w:rsidRPr="00993C0D">
        <w:t>.377.43</w:t>
      </w:r>
    </w:p>
    <w:p w14:paraId="557287E3" w14:textId="77777777" w:rsidR="00D76761" w:rsidRDefault="00D76761" w:rsidP="00D76761">
      <w:pPr>
        <w:spacing w:line="480" w:lineRule="auto"/>
      </w:pPr>
      <w:r>
        <w:t xml:space="preserve">Dimensions: </w:t>
      </w:r>
      <w:r w:rsidRPr="00993C0D">
        <w:t>L: 9.4; W: 6.6; H: 2.0</w:t>
      </w:r>
    </w:p>
    <w:p w14:paraId="25D40388" w14:textId="77777777" w:rsidR="00D76761" w:rsidRDefault="00D76761" w:rsidP="00D76761">
      <w:pPr>
        <w:spacing w:line="480" w:lineRule="auto"/>
      </w:pPr>
      <w:r>
        <w:t xml:space="preserve">Condition and Fabric: </w:t>
      </w:r>
      <w:r w:rsidRPr="00993C0D">
        <w:t>Intact. Clay 10YR6/3 pale brown, uneven glaze 10YR3/1 very dark gray.</w:t>
      </w:r>
    </w:p>
    <w:p w14:paraId="519839BE" w14:textId="77777777" w:rsidR="00D76761" w:rsidRDefault="00D76761" w:rsidP="00D76761">
      <w:pPr>
        <w:spacing w:line="480" w:lineRule="auto"/>
      </w:pPr>
      <w:r>
        <w:t xml:space="preserve">Description: </w:t>
      </w:r>
      <w:r w:rsidRPr="00993C0D">
        <w:t>Moldmade. Shoulder: Loeschcke form</w:t>
      </w:r>
      <w:r w:rsidRPr="00524C6D">
        <w:rPr>
          <w:caps/>
        </w:rPr>
        <w:t xml:space="preserve"> iii </w:t>
      </w:r>
      <w:r w:rsidRPr="00993C0D">
        <w:t xml:space="preserve">a. Filling-hole below basin. Base marked off </w:t>
      </w:r>
      <w:r>
        <w:t>by one</w:t>
      </w:r>
      <w:r w:rsidRPr="00993C0D">
        <w:t xml:space="preserve"> circular groove.</w:t>
      </w:r>
    </w:p>
    <w:p w14:paraId="57EC16D9" w14:textId="77777777" w:rsidR="00D76761" w:rsidRDefault="00D76761" w:rsidP="00D76761">
      <w:pPr>
        <w:spacing w:line="480" w:lineRule="auto"/>
      </w:pPr>
      <w:r>
        <w:t>Discus Iconography: S</w:t>
      </w:r>
      <w:r w:rsidRPr="00993C0D">
        <w:t>acrificial scene; kneeling man in right profile holding basin; head of a goat above basin (clearer on lamp of Kirsch or Oziol, see parallels below).</w:t>
      </w:r>
    </w:p>
    <w:p w14:paraId="17356118" w14:textId="77777777" w:rsidR="00D76761" w:rsidRDefault="00D76761" w:rsidP="00D76761">
      <w:pPr>
        <w:spacing w:line="480" w:lineRule="auto"/>
      </w:pPr>
      <w:r>
        <w:t xml:space="preserve">Type: </w:t>
      </w:r>
      <w:r w:rsidRPr="00993C0D">
        <w:t xml:space="preserve">Loeschcke </w:t>
      </w:r>
      <w:r w:rsidRPr="00524C6D">
        <w:rPr>
          <w:caps/>
        </w:rPr>
        <w:t xml:space="preserve">i </w:t>
      </w:r>
      <w:r w:rsidR="00412A0E">
        <w:t>C</w:t>
      </w:r>
    </w:p>
    <w:p w14:paraId="75DA9C86" w14:textId="77777777" w:rsidR="00D76761" w:rsidRDefault="00D76761" w:rsidP="00D76761">
      <w:pPr>
        <w:spacing w:line="480" w:lineRule="auto"/>
      </w:pPr>
      <w:r>
        <w:t xml:space="preserve">Place of Manufacture or Origin: </w:t>
      </w:r>
      <w:r w:rsidR="00412A0E">
        <w:t>North Africa</w:t>
      </w:r>
    </w:p>
    <w:p w14:paraId="5EB3B378" w14:textId="77777777" w:rsidR="00D76761" w:rsidRDefault="00D76761" w:rsidP="00D76761">
      <w:pPr>
        <w:spacing w:line="480" w:lineRule="auto"/>
      </w:pPr>
      <w:r>
        <w:t xml:space="preserve">Parallels: </w:t>
      </w:r>
      <w:r w:rsidRPr="00993C0D">
        <w:t xml:space="preserve">Loeschcke, Villers, and Niessen 1911, no. 1831, pl. 80 (Loeschcke </w:t>
      </w:r>
      <w:r w:rsidRPr="00417AFC">
        <w:rPr>
          <w:caps/>
        </w:rPr>
        <w:t>iv</w:t>
      </w:r>
      <w:r w:rsidRPr="00993C0D">
        <w:t xml:space="preserve">); Evelein 1928, no. 16, pl. 4 (Loeschcke </w:t>
      </w:r>
      <w:r w:rsidRPr="00417AFC">
        <w:rPr>
          <w:caps/>
        </w:rPr>
        <w:t>iv</w:t>
      </w:r>
      <w:r w:rsidRPr="00993C0D">
        <w:t xml:space="preserve">); Mercando 1962, pl. 11.1 (goat head missing); Bailey 1965, no. 61, pl. 5 (Loeschcke type </w:t>
      </w:r>
      <w:r w:rsidRPr="00417AFC">
        <w:rPr>
          <w:caps/>
        </w:rPr>
        <w:t>iv</w:t>
      </w:r>
      <w:r w:rsidRPr="00993C0D">
        <w:t xml:space="preserve">); Deneauve 1969, no. 333, pl. 39; Leibundgut 1977, p. 157, no. 548, pl. 35, motif 144 (fr.); Oziol 1977, no. 389, pl. 21 (Loeschcke </w:t>
      </w:r>
      <w:r w:rsidRPr="00417AFC">
        <w:rPr>
          <w:caps/>
        </w:rPr>
        <w:t>iv</w:t>
      </w:r>
      <w:r w:rsidRPr="00993C0D">
        <w:t xml:space="preserve">, Cyprus); Goethert-Polaschek 1985, no. 353, pl. 46; Bailey BM </w:t>
      </w:r>
      <w:r w:rsidRPr="00417AFC">
        <w:rPr>
          <w:caps/>
        </w:rPr>
        <w:t>iii</w:t>
      </w:r>
      <w:r w:rsidRPr="00993C0D">
        <w:t xml:space="preserve">, Q 2386, pl. 63 (Loeschcke </w:t>
      </w:r>
      <w:r w:rsidRPr="00417AFC">
        <w:rPr>
          <w:caps/>
        </w:rPr>
        <w:t>iv</w:t>
      </w:r>
      <w:r w:rsidRPr="00993C0D">
        <w:t>, Cyprus); Massa 1997, no. 3, pl. 30; Kirsch 2002, no. 490, pl. 26; Bémont 2002, no. 403, pl. 35 (fr.); Rodríguez Martín 2005, p. 196, no. 47, fig. 6 (</w:t>
      </w:r>
      <w:r w:rsidR="009916F0">
        <w:t>{{loc_0000:</w:t>
      </w:r>
      <w:r w:rsidRPr="00993C0D">
        <w:t>Torre Águila</w:t>
      </w:r>
      <w:r w:rsidR="009916F0">
        <w:t>}}</w:t>
      </w:r>
      <w:r w:rsidRPr="00993C0D">
        <w:t>); Bochum Museum, Schüller Collection, museum photographic archives, photo DSCF 0084 jpg Roh 02–06–08–08.</w:t>
      </w:r>
    </w:p>
    <w:p w14:paraId="36FDC72E" w14:textId="77777777" w:rsidR="00E25D1E" w:rsidRDefault="00E25D1E" w:rsidP="00E25D1E">
      <w:pPr>
        <w:spacing w:line="480" w:lineRule="auto"/>
      </w:pPr>
      <w:r>
        <w:t xml:space="preserve">Provenance: </w:t>
      </w:r>
    </w:p>
    <w:p w14:paraId="2EF8E6ED" w14:textId="77777777" w:rsidR="00D76761" w:rsidRDefault="00D76761" w:rsidP="00D76761">
      <w:pPr>
        <w:spacing w:line="480" w:lineRule="auto"/>
      </w:pPr>
      <w:r>
        <w:t>Bibliography: Unpublished.</w:t>
      </w:r>
    </w:p>
    <w:p w14:paraId="1DBFCDE5" w14:textId="77777777" w:rsidR="007C480D" w:rsidRPr="00993C0D" w:rsidRDefault="00D76761" w:rsidP="00D76761">
      <w:pPr>
        <w:spacing w:line="480" w:lineRule="auto"/>
      </w:pPr>
      <w:r>
        <w:t xml:space="preserve">Date: </w:t>
      </w:r>
      <w:r w:rsidR="007C480D" w:rsidRPr="00993C0D">
        <w:t>C</w:t>
      </w:r>
      <w:r w:rsidR="00412A0E">
        <w:t>laudian to Flavian</w:t>
      </w:r>
    </w:p>
    <w:p w14:paraId="624A7BB8"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D76761">
        <w:rPr>
          <w:rFonts w:ascii="Palatino" w:hAnsi="Palatino"/>
        </w:rPr>
        <w:t>41</w:t>
      </w:r>
      <w:r>
        <w:rPr>
          <w:rFonts w:ascii="Palatino" w:hAnsi="Palatino"/>
        </w:rPr>
        <w:t xml:space="preserve">; </w:t>
      </w:r>
      <w:r w:rsidR="00D76761">
        <w:rPr>
          <w:rFonts w:ascii="Palatino" w:hAnsi="Palatino"/>
        </w:rPr>
        <w:t>96</w:t>
      </w:r>
    </w:p>
    <w:p w14:paraId="5E791E27"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6786B5FA"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60022AB" w14:textId="77777777" w:rsidR="007C480D" w:rsidRDefault="007C480D" w:rsidP="007C480D">
      <w:pPr>
        <w:pStyle w:val="Textedelespacerserv2"/>
        <w:numPr>
          <w:ilvl w:val="0"/>
          <w:numId w:val="0"/>
        </w:numPr>
        <w:spacing w:line="480" w:lineRule="auto"/>
        <w:jc w:val="left"/>
        <w:outlineLvl w:val="9"/>
        <w:rPr>
          <w:rFonts w:ascii="Palatino" w:hAnsi="Palatino"/>
        </w:rPr>
      </w:pPr>
    </w:p>
    <w:p w14:paraId="3E3ED4B6" w14:textId="77777777" w:rsidR="00D33EDA" w:rsidRDefault="00D33EDA" w:rsidP="00D33EDA">
      <w:pPr>
        <w:spacing w:line="480" w:lineRule="auto"/>
      </w:pPr>
      <w:r>
        <w:t>Catalogue Number: 137</w:t>
      </w:r>
    </w:p>
    <w:p w14:paraId="0B7314C0" w14:textId="77777777" w:rsidR="00D33EDA" w:rsidRDefault="00D33EDA" w:rsidP="00D33EDA">
      <w:pPr>
        <w:spacing w:line="480" w:lineRule="auto"/>
      </w:pPr>
      <w:r>
        <w:t xml:space="preserve">Inventory Number: </w:t>
      </w:r>
      <w:r w:rsidRPr="00993C0D">
        <w:t>83.</w:t>
      </w:r>
      <w:r w:rsidRPr="00524C6D">
        <w:rPr>
          <w:caps/>
        </w:rPr>
        <w:t>aq</w:t>
      </w:r>
      <w:r w:rsidRPr="00993C0D">
        <w:t>.377.540</w:t>
      </w:r>
    </w:p>
    <w:p w14:paraId="58EFB9ED" w14:textId="77777777" w:rsidR="00D33EDA" w:rsidRDefault="00D33EDA" w:rsidP="00D33EDA">
      <w:pPr>
        <w:spacing w:line="480" w:lineRule="auto"/>
      </w:pPr>
      <w:r>
        <w:t xml:space="preserve">Dimensions: </w:t>
      </w:r>
      <w:r w:rsidRPr="00993C0D">
        <w:t>L: 10.8; W: 7.8; H: 2.4</w:t>
      </w:r>
    </w:p>
    <w:p w14:paraId="7FBCB16E" w14:textId="77777777" w:rsidR="00D33EDA" w:rsidRDefault="00D33EDA" w:rsidP="00D33EDA">
      <w:pPr>
        <w:spacing w:line="480" w:lineRule="auto"/>
      </w:pPr>
      <w:r>
        <w:t xml:space="preserve">Condition and Fabric: </w:t>
      </w:r>
      <w:r w:rsidRPr="00993C0D">
        <w:t>Intact. Clay 5YR8/1 white, glaze mostly 10YR4/3 reddish brown.</w:t>
      </w:r>
    </w:p>
    <w:p w14:paraId="04EFBE3A" w14:textId="26055F95" w:rsidR="00D33EDA" w:rsidRDefault="00D33EDA" w:rsidP="00D33EDA">
      <w:pPr>
        <w:spacing w:line="480" w:lineRule="auto"/>
      </w:pPr>
      <w:r>
        <w:t xml:space="preserve">Description: </w:t>
      </w:r>
      <w:r w:rsidRPr="00993C0D">
        <w:t>Moldmade. Shoulder: Loeschcke form</w:t>
      </w:r>
      <w:r w:rsidRPr="00524C6D">
        <w:rPr>
          <w:caps/>
        </w:rPr>
        <w:t xml:space="preserve"> iii </w:t>
      </w:r>
      <w:r>
        <w:t xml:space="preserve">a. </w:t>
      </w:r>
      <w:r w:rsidRPr="00993C0D">
        <w:t xml:space="preserve">Filling-hole </w:t>
      </w:r>
      <w:r>
        <w:t xml:space="preserve">in the </w:t>
      </w:r>
      <w:r w:rsidRPr="00993C0D">
        <w:t>lower right</w:t>
      </w:r>
      <w:r>
        <w:t xml:space="preserve"> field</w:t>
      </w:r>
      <w:r w:rsidRPr="00993C0D">
        <w:t xml:space="preserve">. Voluted angular-tipped nozzle. Base marked off </w:t>
      </w:r>
      <w:r>
        <w:t>by</w:t>
      </w:r>
      <w:r w:rsidRPr="00993C0D">
        <w:t xml:space="preserve"> </w:t>
      </w:r>
      <w:r>
        <w:t xml:space="preserve">one </w:t>
      </w:r>
      <w:r w:rsidRPr="00993C0D">
        <w:t xml:space="preserve">circular groove. Incuse mark: vertical short line with </w:t>
      </w:r>
      <w:r w:rsidR="00543059">
        <w:t>a dot</w:t>
      </w:r>
      <w:r w:rsidRPr="00993C0D">
        <w:t xml:space="preserve"> at </w:t>
      </w:r>
      <w:r w:rsidR="00543059">
        <w:t>each extremity</w:t>
      </w:r>
      <w:r w:rsidR="008A75E9">
        <w:t>.</w:t>
      </w:r>
      <w:r w:rsidR="00543059">
        <w:t xml:space="preserve"> {{stamp:137}}</w:t>
      </w:r>
    </w:p>
    <w:p w14:paraId="7C6174E2" w14:textId="77777777" w:rsidR="00D33EDA" w:rsidRDefault="00D33EDA" w:rsidP="00D33EDA">
      <w:pPr>
        <w:spacing w:line="480" w:lineRule="auto"/>
      </w:pPr>
      <w:r>
        <w:t>Discus Iconography: B</w:t>
      </w:r>
      <w:r w:rsidRPr="00993C0D">
        <w:t>ust of Mercury to right with winged cap and caduceus behind right shoulder.</w:t>
      </w:r>
    </w:p>
    <w:p w14:paraId="41CDFCAF" w14:textId="77777777" w:rsidR="00D33EDA" w:rsidRDefault="00D33EDA" w:rsidP="00D33EDA">
      <w:pPr>
        <w:spacing w:line="480" w:lineRule="auto"/>
      </w:pPr>
      <w:r>
        <w:t xml:space="preserve">Type: </w:t>
      </w:r>
      <w:r w:rsidRPr="00993C0D">
        <w:t xml:space="preserve">Loeschcke </w:t>
      </w:r>
      <w:r w:rsidRPr="00524C6D">
        <w:rPr>
          <w:caps/>
        </w:rPr>
        <w:t xml:space="preserve">i </w:t>
      </w:r>
      <w:r w:rsidR="00412A0E">
        <w:t>C</w:t>
      </w:r>
    </w:p>
    <w:p w14:paraId="1663A5B6" w14:textId="77777777" w:rsidR="00D33EDA" w:rsidRDefault="00D33EDA" w:rsidP="00D33EDA">
      <w:pPr>
        <w:spacing w:line="480" w:lineRule="auto"/>
      </w:pPr>
      <w:r>
        <w:t xml:space="preserve">Place of Manufacture or Origin: </w:t>
      </w:r>
      <w:r w:rsidR="00412A0E">
        <w:t>Unknown</w:t>
      </w:r>
    </w:p>
    <w:p w14:paraId="07D8EC52" w14:textId="77777777" w:rsidR="00D33EDA" w:rsidRDefault="00D33EDA" w:rsidP="00D33EDA">
      <w:pPr>
        <w:spacing w:line="480" w:lineRule="auto"/>
      </w:pPr>
      <w:r>
        <w:t xml:space="preserve">Parallels: </w:t>
      </w:r>
      <w:r w:rsidRPr="00993C0D">
        <w:t xml:space="preserve">Leibundgut 1977, p. 138, nos. 131–32, pl. 26, motif 35 (fr.); Rosenthal and Sivan 1978, p. 26, no. 79 (Loeschcke </w:t>
      </w:r>
      <w:r w:rsidRPr="00524C6D">
        <w:rPr>
          <w:caps/>
        </w:rPr>
        <w:t>iv</w:t>
      </w:r>
      <w:r w:rsidRPr="00993C0D">
        <w:t xml:space="preserve">); Skinkel-Taupin 1980, no. 12a; Bailey BM </w:t>
      </w:r>
      <w:r w:rsidRPr="00524C6D">
        <w:rPr>
          <w:caps/>
        </w:rPr>
        <w:t>ii</w:t>
      </w:r>
      <w:r w:rsidRPr="00993C0D">
        <w:t xml:space="preserve">, p. 12, Q 1059, fig. 8; Goethert-Polaschek 1985, no. 40, pl. 16; Morillo Cerdán 1999, no. 3 (discus fr.); Bussière 2000, no. 596, pl. 46, decor </w:t>
      </w:r>
      <w:r w:rsidRPr="00524C6D">
        <w:rPr>
          <w:caps/>
        </w:rPr>
        <w:t>i</w:t>
      </w:r>
      <w:r w:rsidRPr="00993C0D">
        <w:t xml:space="preserve">.a.6.(2) p. 155 (with further refs.); </w:t>
      </w:r>
      <w:r w:rsidRPr="00993C0D">
        <w:rPr>
          <w:i/>
        </w:rPr>
        <w:t>Potentia</w:t>
      </w:r>
      <w:r w:rsidRPr="00993C0D">
        <w:t xml:space="preserve"> 2001, no. 41; Wilmet 2003, p. 239, fig. 2; Bémont 2002, no. 387, pl. 35 (fr.); </w:t>
      </w:r>
      <w:r w:rsidRPr="00993C0D">
        <w:rPr>
          <w:i/>
        </w:rPr>
        <w:t>LIMC</w:t>
      </w:r>
      <w:r w:rsidRPr="00993C0D">
        <w:t xml:space="preserve"> 6.2, p. 285, no. 199</w:t>
      </w:r>
      <w:r>
        <w:t>, s.v. Mercurius</w:t>
      </w:r>
      <w:r w:rsidRPr="00993C0D">
        <w:t>; Cologne Museum, Wollman Collection, inv. 1404.</w:t>
      </w:r>
    </w:p>
    <w:p w14:paraId="40CF104B" w14:textId="77777777" w:rsidR="00E25D1E" w:rsidRDefault="00E25D1E" w:rsidP="00E25D1E">
      <w:pPr>
        <w:spacing w:line="480" w:lineRule="auto"/>
      </w:pPr>
      <w:r>
        <w:t xml:space="preserve">Provenance: </w:t>
      </w:r>
    </w:p>
    <w:p w14:paraId="27EEB7EB" w14:textId="77777777" w:rsidR="00D33EDA" w:rsidRDefault="00D33EDA" w:rsidP="00D33EDA">
      <w:pPr>
        <w:spacing w:line="480" w:lineRule="auto"/>
      </w:pPr>
      <w:r>
        <w:t>Bibliography: Unpublished.</w:t>
      </w:r>
    </w:p>
    <w:p w14:paraId="0C1279B5" w14:textId="77777777" w:rsidR="007C480D" w:rsidRPr="00993C0D" w:rsidRDefault="00D33EDA" w:rsidP="00D33EDA">
      <w:pPr>
        <w:spacing w:line="480" w:lineRule="auto"/>
      </w:pPr>
      <w:r>
        <w:t xml:space="preserve">Date: </w:t>
      </w:r>
      <w:r w:rsidR="00412A0E">
        <w:t>Claudian to Flavian</w:t>
      </w:r>
    </w:p>
    <w:p w14:paraId="3BD3C53C"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D33EDA">
        <w:rPr>
          <w:rFonts w:ascii="Palatino" w:hAnsi="Palatino"/>
        </w:rPr>
        <w:t>41</w:t>
      </w:r>
      <w:r>
        <w:rPr>
          <w:rFonts w:ascii="Palatino" w:hAnsi="Palatino"/>
        </w:rPr>
        <w:t xml:space="preserve">; </w:t>
      </w:r>
      <w:r w:rsidR="00D33EDA">
        <w:rPr>
          <w:rFonts w:ascii="Palatino" w:hAnsi="Palatino"/>
        </w:rPr>
        <w:t>96</w:t>
      </w:r>
    </w:p>
    <w:p w14:paraId="46425647"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79F4C691"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E72B4A4" w14:textId="77777777" w:rsidR="007C480D" w:rsidRDefault="007C480D" w:rsidP="007C480D">
      <w:pPr>
        <w:pStyle w:val="Textedelespacerserv2"/>
        <w:numPr>
          <w:ilvl w:val="0"/>
          <w:numId w:val="0"/>
        </w:numPr>
        <w:spacing w:line="480" w:lineRule="auto"/>
        <w:jc w:val="left"/>
        <w:outlineLvl w:val="9"/>
        <w:rPr>
          <w:rFonts w:ascii="Palatino" w:hAnsi="Palatino"/>
        </w:rPr>
      </w:pPr>
    </w:p>
    <w:p w14:paraId="5188DD1B" w14:textId="77777777" w:rsidR="00D438B9" w:rsidRDefault="00D438B9" w:rsidP="00D438B9">
      <w:pPr>
        <w:spacing w:line="480" w:lineRule="auto"/>
      </w:pPr>
      <w:r>
        <w:t>Catalogue Number: 138</w:t>
      </w:r>
    </w:p>
    <w:p w14:paraId="0A97335F" w14:textId="77777777" w:rsidR="00D438B9" w:rsidRDefault="00D438B9" w:rsidP="00D438B9">
      <w:pPr>
        <w:spacing w:line="480" w:lineRule="auto"/>
      </w:pPr>
      <w:r>
        <w:t xml:space="preserve">Inventory Number: </w:t>
      </w:r>
      <w:r w:rsidRPr="00993C0D">
        <w:t>83.</w:t>
      </w:r>
      <w:r w:rsidRPr="00524C6D">
        <w:rPr>
          <w:caps/>
        </w:rPr>
        <w:t>aq</w:t>
      </w:r>
      <w:r w:rsidRPr="00993C0D">
        <w:t>.377.36</w:t>
      </w:r>
    </w:p>
    <w:p w14:paraId="659A7FD4" w14:textId="77777777" w:rsidR="00D438B9" w:rsidRDefault="00D438B9" w:rsidP="00D438B9">
      <w:pPr>
        <w:spacing w:line="480" w:lineRule="auto"/>
      </w:pPr>
      <w:r>
        <w:t xml:space="preserve">Dimensions: </w:t>
      </w:r>
      <w:r w:rsidRPr="00993C0D">
        <w:t>L: 9.6; W: 6.8; H: 2.1</w:t>
      </w:r>
    </w:p>
    <w:p w14:paraId="7326CA52" w14:textId="77777777" w:rsidR="00D438B9" w:rsidRDefault="00D438B9" w:rsidP="00D438B9">
      <w:pPr>
        <w:spacing w:line="480" w:lineRule="auto"/>
      </w:pPr>
      <w:r>
        <w:t xml:space="preserve">Condition and Fabric: </w:t>
      </w:r>
      <w:r w:rsidRPr="00993C0D">
        <w:t>Right side restored; overpainted.</w:t>
      </w:r>
      <w:r w:rsidRPr="00594C33">
        <w:t xml:space="preserve"> </w:t>
      </w:r>
      <w:r w:rsidRPr="00993C0D">
        <w:t>Clay 2.5YR6/6 light red, glaze 2.5YR4/6 red.</w:t>
      </w:r>
    </w:p>
    <w:p w14:paraId="322C919E" w14:textId="120E8486" w:rsidR="00D438B9" w:rsidRDefault="00D438B9" w:rsidP="00D438B9">
      <w:pPr>
        <w:spacing w:line="480" w:lineRule="auto"/>
      </w:pPr>
      <w:r>
        <w:t xml:space="preserve">Description: </w:t>
      </w:r>
      <w:r w:rsidRPr="00993C0D">
        <w:t>Moldmade, from plaster mold. Shoulder: Loeschcke form</w:t>
      </w:r>
      <w:r w:rsidRPr="00524C6D">
        <w:rPr>
          <w:caps/>
        </w:rPr>
        <w:t xml:space="preserve"> iii </w:t>
      </w:r>
      <w:r w:rsidRPr="00993C0D">
        <w:t>a.</w:t>
      </w:r>
      <w:r>
        <w:t xml:space="preserve"> </w:t>
      </w:r>
      <w:r w:rsidRPr="00993C0D">
        <w:t xml:space="preserve">Filling-hole </w:t>
      </w:r>
      <w:r>
        <w:t xml:space="preserve">in </w:t>
      </w:r>
      <w:r w:rsidRPr="00993C0D">
        <w:t>lower left</w:t>
      </w:r>
      <w:r w:rsidR="00575564">
        <w:t xml:space="preserve"> field</w:t>
      </w:r>
      <w:r w:rsidRPr="00993C0D">
        <w:t xml:space="preserve">. Voluted angular-tipped nozzle. Base marked off </w:t>
      </w:r>
      <w:r>
        <w:t>by</w:t>
      </w:r>
      <w:r w:rsidRPr="00993C0D">
        <w:t xml:space="preserve"> </w:t>
      </w:r>
      <w:r>
        <w:t xml:space="preserve">one </w:t>
      </w:r>
      <w:r w:rsidRPr="00993C0D">
        <w:t>circular groove.</w:t>
      </w:r>
    </w:p>
    <w:p w14:paraId="72DB2E8A" w14:textId="77777777" w:rsidR="00D438B9" w:rsidRDefault="00D438B9" w:rsidP="00D438B9">
      <w:pPr>
        <w:spacing w:line="480" w:lineRule="auto"/>
      </w:pPr>
      <w:r>
        <w:t>Discus Iconography: Wi</w:t>
      </w:r>
      <w:r w:rsidRPr="00993C0D">
        <w:t>nged Cupid standing in three-quarter profile to right wearing long garment(?).</w:t>
      </w:r>
    </w:p>
    <w:p w14:paraId="5D9563A9" w14:textId="77777777" w:rsidR="00D438B9" w:rsidRDefault="00D438B9" w:rsidP="00D438B9">
      <w:pPr>
        <w:spacing w:line="480" w:lineRule="auto"/>
      </w:pPr>
      <w:r>
        <w:t xml:space="preserve">Type: </w:t>
      </w:r>
      <w:r w:rsidRPr="00993C0D">
        <w:t xml:space="preserve">Loeschcke </w:t>
      </w:r>
      <w:r w:rsidRPr="00524C6D">
        <w:rPr>
          <w:caps/>
        </w:rPr>
        <w:t xml:space="preserve">i </w:t>
      </w:r>
      <w:r w:rsidR="00412A0E">
        <w:t>C</w:t>
      </w:r>
    </w:p>
    <w:p w14:paraId="471D2A3A" w14:textId="77777777" w:rsidR="00D438B9" w:rsidRDefault="00D438B9" w:rsidP="00D438B9">
      <w:pPr>
        <w:spacing w:line="480" w:lineRule="auto"/>
      </w:pPr>
      <w:r>
        <w:t xml:space="preserve">Place of Manufacture or Origin: </w:t>
      </w:r>
      <w:r w:rsidR="00412A0E">
        <w:t>North Africa</w:t>
      </w:r>
    </w:p>
    <w:p w14:paraId="44E9D91F" w14:textId="77777777" w:rsidR="00D438B9" w:rsidRDefault="00D438B9" w:rsidP="00D438B9">
      <w:pPr>
        <w:spacing w:line="480" w:lineRule="auto"/>
      </w:pPr>
      <w:r>
        <w:t xml:space="preserve">Parallels: </w:t>
      </w:r>
      <w:r w:rsidRPr="00993C0D">
        <w:t>Kricheldorf 1962, no. 56, pl</w:t>
      </w:r>
      <w:r w:rsidRPr="000C301F">
        <w:t>. 7 ({{insc:</w:t>
      </w:r>
      <w:r w:rsidRPr="000C301F">
        <w:rPr>
          <w:caps/>
        </w:rPr>
        <w:t>coppireS</w:t>
      </w:r>
      <w:r w:rsidRPr="000C301F">
        <w:t xml:space="preserve">}}) (Loeschcke </w:t>
      </w:r>
      <w:r w:rsidRPr="000C301F">
        <w:rPr>
          <w:caps/>
        </w:rPr>
        <w:t>iv</w:t>
      </w:r>
      <w:r w:rsidRPr="000C301F">
        <w:t>);</w:t>
      </w:r>
      <w:r w:rsidRPr="00993C0D">
        <w:t xml:space="preserve"> Heres 1972, no. 58, pl. 10; Oziol 1977, nos. 427–30, pl. 23 (Loeschcke </w:t>
      </w:r>
      <w:r w:rsidRPr="00524C6D">
        <w:rPr>
          <w:caps/>
        </w:rPr>
        <w:t>iv</w:t>
      </w:r>
      <w:r w:rsidRPr="00993C0D">
        <w:t xml:space="preserve">); Bailey BM </w:t>
      </w:r>
      <w:r w:rsidRPr="00524C6D">
        <w:rPr>
          <w:caps/>
        </w:rPr>
        <w:t>iii</w:t>
      </w:r>
      <w:r w:rsidRPr="00993C0D">
        <w:t xml:space="preserve">, Q 2380, pl. 63; Robin Petitot 2000, p. 54, no. 78 (Loeschcke </w:t>
      </w:r>
      <w:r w:rsidRPr="00524C6D">
        <w:rPr>
          <w:caps/>
        </w:rPr>
        <w:t>iv</w:t>
      </w:r>
      <w:r w:rsidRPr="00993C0D">
        <w:t>); Bussière 2000, no. 311, pl. 34, and no. 330, pl. 35</w:t>
      </w:r>
      <w:r>
        <w:t xml:space="preserve"> </w:t>
      </w:r>
      <w:r w:rsidRPr="00993C0D">
        <w:t xml:space="preserve">(Loeschcke </w:t>
      </w:r>
      <w:r w:rsidRPr="00524C6D">
        <w:rPr>
          <w:caps/>
        </w:rPr>
        <w:t>iv</w:t>
      </w:r>
      <w:r w:rsidRPr="00993C0D">
        <w:t xml:space="preserve">), decor </w:t>
      </w:r>
      <w:r w:rsidRPr="00524C6D">
        <w:rPr>
          <w:caps/>
        </w:rPr>
        <w:t>i</w:t>
      </w:r>
      <w:r w:rsidRPr="00993C0D">
        <w:t>.b.1.(8) (with further refs.); Rivet 2003, p. 144, no. 182; The same Cupid is often represented standing next to an altar: (near) Bochum Museum, Schüller Collection, cat. no. 212, S 783 with altar.</w:t>
      </w:r>
    </w:p>
    <w:p w14:paraId="62B0EC41" w14:textId="77777777" w:rsidR="00E25D1E" w:rsidRDefault="00E25D1E" w:rsidP="00E25D1E">
      <w:pPr>
        <w:spacing w:line="480" w:lineRule="auto"/>
      </w:pPr>
      <w:r>
        <w:t xml:space="preserve">Provenance: </w:t>
      </w:r>
    </w:p>
    <w:p w14:paraId="5A3B633C" w14:textId="77777777" w:rsidR="00D438B9" w:rsidRDefault="00D438B9" w:rsidP="00D438B9">
      <w:pPr>
        <w:spacing w:line="480" w:lineRule="auto"/>
      </w:pPr>
      <w:r>
        <w:t>Bibliography: Unpublished.</w:t>
      </w:r>
    </w:p>
    <w:p w14:paraId="335AE0FF" w14:textId="77777777" w:rsidR="007C480D" w:rsidRPr="00993C0D" w:rsidRDefault="00D438B9" w:rsidP="00D438B9">
      <w:pPr>
        <w:spacing w:line="480" w:lineRule="auto"/>
      </w:pPr>
      <w:r>
        <w:t xml:space="preserve">Date: </w:t>
      </w:r>
      <w:r w:rsidR="00412A0E">
        <w:t>Claudian to Flavian</w:t>
      </w:r>
    </w:p>
    <w:p w14:paraId="40765534"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D438B9">
        <w:rPr>
          <w:rFonts w:ascii="Palatino" w:hAnsi="Palatino"/>
        </w:rPr>
        <w:t>41</w:t>
      </w:r>
      <w:r>
        <w:rPr>
          <w:rFonts w:ascii="Palatino" w:hAnsi="Palatino"/>
        </w:rPr>
        <w:t xml:space="preserve">; </w:t>
      </w:r>
      <w:r w:rsidR="00D438B9">
        <w:rPr>
          <w:rFonts w:ascii="Palatino" w:hAnsi="Palatino"/>
        </w:rPr>
        <w:t>96</w:t>
      </w:r>
    </w:p>
    <w:p w14:paraId="16AF7912"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64C45E76"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C68B42D" w14:textId="77777777" w:rsidR="007C480D" w:rsidRDefault="007C480D" w:rsidP="007C480D">
      <w:pPr>
        <w:pStyle w:val="Textedelespacerserv2"/>
        <w:numPr>
          <w:ilvl w:val="0"/>
          <w:numId w:val="0"/>
        </w:numPr>
        <w:spacing w:line="480" w:lineRule="auto"/>
        <w:jc w:val="left"/>
        <w:outlineLvl w:val="9"/>
        <w:rPr>
          <w:rFonts w:ascii="Palatino" w:hAnsi="Palatino"/>
        </w:rPr>
      </w:pPr>
    </w:p>
    <w:p w14:paraId="37D4FDFC" w14:textId="77777777" w:rsidR="003E3ED1" w:rsidRDefault="003E3ED1" w:rsidP="003E3ED1">
      <w:pPr>
        <w:spacing w:line="480" w:lineRule="auto"/>
      </w:pPr>
      <w:r>
        <w:t>Catalogue Number: 139</w:t>
      </w:r>
    </w:p>
    <w:p w14:paraId="01208C02" w14:textId="77777777" w:rsidR="003E3ED1" w:rsidRDefault="003E3ED1" w:rsidP="003E3ED1">
      <w:pPr>
        <w:spacing w:line="480" w:lineRule="auto"/>
      </w:pPr>
      <w:r>
        <w:t xml:space="preserve">Inventory Number: </w:t>
      </w:r>
      <w:r w:rsidRPr="00993C0D">
        <w:t>83.</w:t>
      </w:r>
      <w:r w:rsidRPr="00524C6D">
        <w:rPr>
          <w:caps/>
        </w:rPr>
        <w:t>aq</w:t>
      </w:r>
      <w:r w:rsidRPr="00993C0D">
        <w:t>.377.556</w:t>
      </w:r>
    </w:p>
    <w:p w14:paraId="58A7EBF0" w14:textId="77777777" w:rsidR="003E3ED1" w:rsidRDefault="003E3ED1" w:rsidP="003E3ED1">
      <w:pPr>
        <w:spacing w:line="480" w:lineRule="auto"/>
      </w:pPr>
      <w:r>
        <w:t xml:space="preserve">Dimensions: </w:t>
      </w:r>
      <w:r w:rsidRPr="00993C0D">
        <w:t>L: 10.4; W: 7.3; H: 2.5</w:t>
      </w:r>
    </w:p>
    <w:p w14:paraId="3D132D68" w14:textId="77777777" w:rsidR="003E3ED1" w:rsidRDefault="003E3ED1" w:rsidP="003E3ED1">
      <w:pPr>
        <w:spacing w:line="480" w:lineRule="auto"/>
      </w:pPr>
      <w:r>
        <w:t xml:space="preserve">Condition and Fabric: </w:t>
      </w:r>
      <w:r w:rsidRPr="00993C0D">
        <w:t>Restored from several frr.; small portion of discus missing. Clay 2.5YR6/6 light red, uneven glaze mostly 10YR4/2 dark grayish brown.</w:t>
      </w:r>
    </w:p>
    <w:p w14:paraId="23C1BE35" w14:textId="77777777" w:rsidR="003E3ED1" w:rsidRDefault="003E3ED1" w:rsidP="003E3ED1">
      <w:pPr>
        <w:spacing w:line="480" w:lineRule="auto"/>
      </w:pPr>
      <w:r>
        <w:t xml:space="preserve">Description: </w:t>
      </w:r>
      <w:r w:rsidRPr="00993C0D">
        <w:t>Moldmade, from plaster mold. Shoulder: Loeschcke form</w:t>
      </w:r>
      <w:r w:rsidRPr="00524C6D">
        <w:rPr>
          <w:caps/>
        </w:rPr>
        <w:t xml:space="preserve"> ii </w:t>
      </w:r>
      <w:r w:rsidRPr="00993C0D">
        <w:t xml:space="preserve">a. Filling-hole lower left. Voluted angular-tipped nozzle. Base marked off </w:t>
      </w:r>
      <w:r>
        <w:t>by</w:t>
      </w:r>
      <w:r w:rsidRPr="00993C0D">
        <w:t xml:space="preserve"> </w:t>
      </w:r>
      <w:r>
        <w:t xml:space="preserve">one </w:t>
      </w:r>
      <w:r w:rsidRPr="00993C0D">
        <w:t>circular groove.</w:t>
      </w:r>
    </w:p>
    <w:p w14:paraId="5AAABF69" w14:textId="77777777" w:rsidR="003E3ED1" w:rsidRDefault="003E3ED1" w:rsidP="003E3ED1">
      <w:pPr>
        <w:spacing w:line="480" w:lineRule="auto"/>
      </w:pPr>
      <w:r>
        <w:t>Discus Iconography: M</w:t>
      </w:r>
      <w:r w:rsidRPr="00993C0D">
        <w:t>an in knee-length tunic and laced boots walking slowly left on groundline; his right hand holds</w:t>
      </w:r>
      <w:r>
        <w:t xml:space="preserve"> a </w:t>
      </w:r>
      <w:r w:rsidRPr="00993C0D">
        <w:t>long pole resting on his bare right shoulder; half-empty bag on his left shoulder</w:t>
      </w:r>
      <w:r w:rsidRPr="00594C33">
        <w:t>.</w:t>
      </w:r>
    </w:p>
    <w:p w14:paraId="637DF5E9" w14:textId="77777777" w:rsidR="003E3ED1" w:rsidRDefault="003E3ED1" w:rsidP="003E3ED1">
      <w:pPr>
        <w:spacing w:line="480" w:lineRule="auto"/>
      </w:pPr>
      <w:r>
        <w:t xml:space="preserve">Type: </w:t>
      </w:r>
      <w:r w:rsidRPr="00993C0D">
        <w:t xml:space="preserve">Loeschcke </w:t>
      </w:r>
      <w:r w:rsidRPr="00524C6D">
        <w:rPr>
          <w:caps/>
        </w:rPr>
        <w:t xml:space="preserve">i </w:t>
      </w:r>
      <w:r w:rsidR="00412A0E">
        <w:t>C</w:t>
      </w:r>
    </w:p>
    <w:p w14:paraId="724FD285" w14:textId="77777777" w:rsidR="003E3ED1" w:rsidRDefault="003E3ED1" w:rsidP="003E3ED1">
      <w:pPr>
        <w:spacing w:line="480" w:lineRule="auto"/>
      </w:pPr>
      <w:r>
        <w:t xml:space="preserve">Place of Manufacture or Origin: </w:t>
      </w:r>
      <w:r w:rsidR="00412A0E">
        <w:t>Unknown</w:t>
      </w:r>
    </w:p>
    <w:p w14:paraId="7B4C2136" w14:textId="77777777" w:rsidR="003E3ED1" w:rsidRDefault="003E3ED1" w:rsidP="003E3ED1">
      <w:pPr>
        <w:spacing w:line="480" w:lineRule="auto"/>
      </w:pPr>
      <w:r>
        <w:t xml:space="preserve">Parallels: </w:t>
      </w:r>
      <w:r w:rsidRPr="00993C0D">
        <w:t>Gualandi Genito 1986, p. 251, no. 93 (fr.; ref. to similar fr. in the museum of Galeata).</w:t>
      </w:r>
    </w:p>
    <w:p w14:paraId="38645FBE" w14:textId="77777777" w:rsidR="00E25D1E" w:rsidRDefault="00E25D1E" w:rsidP="00E25D1E">
      <w:pPr>
        <w:spacing w:line="480" w:lineRule="auto"/>
      </w:pPr>
      <w:r>
        <w:t xml:space="preserve">Provenance: </w:t>
      </w:r>
    </w:p>
    <w:p w14:paraId="32A32036" w14:textId="74ECE3FD" w:rsidR="003E3ED1" w:rsidRDefault="003E3ED1" w:rsidP="003E3ED1">
      <w:pPr>
        <w:spacing w:line="480" w:lineRule="auto"/>
      </w:pPr>
      <w:r>
        <w:t xml:space="preserve">Bibliography: </w:t>
      </w:r>
      <w:ins w:id="6" w:author="Benedicte Gilman" w:date="2016-07-19T16:46:00Z">
        <w:r w:rsidR="00292D2A">
          <w:t xml:space="preserve">Galerie Günter Puhze 1982, no. 247. </w:t>
        </w:r>
      </w:ins>
      <w:del w:id="7" w:author="Benedicte Gilman" w:date="2016-07-19T16:46:00Z">
        <w:r w:rsidDel="00292D2A">
          <w:delText>Unpublished.</w:delText>
        </w:r>
      </w:del>
    </w:p>
    <w:p w14:paraId="37177A61" w14:textId="77777777" w:rsidR="007C480D" w:rsidRPr="00993C0D" w:rsidRDefault="003E3ED1" w:rsidP="003E3ED1">
      <w:pPr>
        <w:spacing w:line="480" w:lineRule="auto"/>
      </w:pPr>
      <w:r>
        <w:t xml:space="preserve">Date: </w:t>
      </w:r>
      <w:r w:rsidR="00412A0E">
        <w:t>Claudian to Flavian</w:t>
      </w:r>
    </w:p>
    <w:p w14:paraId="1ABEAF03"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3E3ED1">
        <w:rPr>
          <w:rFonts w:ascii="Palatino" w:hAnsi="Palatino"/>
        </w:rPr>
        <w:t>41</w:t>
      </w:r>
      <w:r>
        <w:rPr>
          <w:rFonts w:ascii="Palatino" w:hAnsi="Palatino"/>
        </w:rPr>
        <w:t xml:space="preserve">; </w:t>
      </w:r>
      <w:r w:rsidR="003E3ED1">
        <w:rPr>
          <w:rFonts w:ascii="Palatino" w:hAnsi="Palatino"/>
        </w:rPr>
        <w:t>96</w:t>
      </w:r>
    </w:p>
    <w:p w14:paraId="204CBC6A"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3AE4FC6F"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DB50490" w14:textId="77777777" w:rsidR="007C480D" w:rsidRDefault="007C480D" w:rsidP="007C480D">
      <w:pPr>
        <w:pStyle w:val="Textedelespacerserv2"/>
        <w:numPr>
          <w:ilvl w:val="0"/>
          <w:numId w:val="0"/>
        </w:numPr>
        <w:spacing w:line="480" w:lineRule="auto"/>
        <w:jc w:val="left"/>
        <w:outlineLvl w:val="9"/>
        <w:rPr>
          <w:rFonts w:ascii="Palatino" w:hAnsi="Palatino"/>
        </w:rPr>
      </w:pPr>
    </w:p>
    <w:p w14:paraId="247D0B24" w14:textId="77777777" w:rsidR="00090AD1" w:rsidRDefault="00090AD1" w:rsidP="00090AD1">
      <w:pPr>
        <w:spacing w:line="480" w:lineRule="auto"/>
      </w:pPr>
      <w:r>
        <w:t>Catalogue Number: 140</w:t>
      </w:r>
    </w:p>
    <w:p w14:paraId="6C211D3F" w14:textId="77777777" w:rsidR="00090AD1" w:rsidRDefault="00090AD1" w:rsidP="00090AD1">
      <w:pPr>
        <w:spacing w:line="480" w:lineRule="auto"/>
      </w:pPr>
      <w:r>
        <w:t xml:space="preserve">Inventory Number: </w:t>
      </w:r>
      <w:r w:rsidRPr="00993C0D">
        <w:t>83.</w:t>
      </w:r>
      <w:r w:rsidRPr="00524C6D">
        <w:rPr>
          <w:caps/>
        </w:rPr>
        <w:t>aq.</w:t>
      </w:r>
      <w:r w:rsidRPr="00993C0D">
        <w:t>377.16</w:t>
      </w:r>
    </w:p>
    <w:p w14:paraId="4D6BEA6E" w14:textId="77777777" w:rsidR="00090AD1" w:rsidRDefault="00090AD1" w:rsidP="00090AD1">
      <w:pPr>
        <w:spacing w:line="480" w:lineRule="auto"/>
      </w:pPr>
      <w:r>
        <w:t xml:space="preserve">Dimensions: </w:t>
      </w:r>
      <w:r w:rsidRPr="00993C0D">
        <w:t>L: 9.5; W: 6.8; H: 2.3</w:t>
      </w:r>
    </w:p>
    <w:p w14:paraId="400D5135" w14:textId="77777777" w:rsidR="00090AD1" w:rsidRDefault="00090AD1" w:rsidP="00090AD1">
      <w:pPr>
        <w:spacing w:line="480" w:lineRule="auto"/>
      </w:pPr>
      <w:r>
        <w:t xml:space="preserve">Condition and Fabric: </w:t>
      </w:r>
      <w:r w:rsidRPr="00993C0D">
        <w:t>Restored from several frr.; top of lamp overpainted. Clay 10R6/6 light red, mottled glaze 10R5/8 red; lower right burned blackish.</w:t>
      </w:r>
    </w:p>
    <w:p w14:paraId="59F13086" w14:textId="77777777" w:rsidR="00090AD1" w:rsidRDefault="00090AD1" w:rsidP="00090AD1">
      <w:pPr>
        <w:spacing w:line="480" w:lineRule="auto"/>
      </w:pPr>
      <w:r>
        <w:t xml:space="preserve">Description: </w:t>
      </w:r>
      <w:r w:rsidRPr="00993C0D">
        <w:t>Moldmade. Shoulder: Loeschcke form</w:t>
      </w:r>
      <w:r w:rsidRPr="00524C6D">
        <w:rPr>
          <w:caps/>
        </w:rPr>
        <w:t xml:space="preserve"> iii </w:t>
      </w:r>
      <w:r w:rsidRPr="00993C0D">
        <w:t xml:space="preserve">a. Filling-hole at bottom of discus. Voluted angular-tipped nozzle. Slightly raised base marked off </w:t>
      </w:r>
      <w:r>
        <w:t>by</w:t>
      </w:r>
      <w:r w:rsidRPr="00993C0D">
        <w:t xml:space="preserve"> </w:t>
      </w:r>
      <w:r>
        <w:t xml:space="preserve">one </w:t>
      </w:r>
      <w:r w:rsidRPr="00993C0D">
        <w:t>circular groove.</w:t>
      </w:r>
    </w:p>
    <w:p w14:paraId="14DF6F75" w14:textId="77777777" w:rsidR="00090AD1" w:rsidRDefault="00090AD1" w:rsidP="00090AD1">
      <w:pPr>
        <w:spacing w:line="480" w:lineRule="auto"/>
      </w:pPr>
      <w:r>
        <w:t>Discus Iconography: G</w:t>
      </w:r>
      <w:r w:rsidRPr="00993C0D">
        <w:t>rasshopper to right eating leafy branches.</w:t>
      </w:r>
    </w:p>
    <w:p w14:paraId="5AC388C2" w14:textId="77777777" w:rsidR="00090AD1" w:rsidRDefault="00090AD1" w:rsidP="00090AD1">
      <w:pPr>
        <w:spacing w:line="480" w:lineRule="auto"/>
      </w:pPr>
      <w:r>
        <w:t xml:space="preserve">Type: </w:t>
      </w:r>
      <w:r w:rsidRPr="00993C0D">
        <w:t xml:space="preserve">Loeschcke </w:t>
      </w:r>
      <w:r w:rsidRPr="00524C6D">
        <w:rPr>
          <w:caps/>
        </w:rPr>
        <w:t xml:space="preserve">i </w:t>
      </w:r>
      <w:r w:rsidR="00412A0E">
        <w:t>C</w:t>
      </w:r>
    </w:p>
    <w:p w14:paraId="1A626F98" w14:textId="77777777" w:rsidR="00090AD1" w:rsidRDefault="00090AD1" w:rsidP="00090AD1">
      <w:pPr>
        <w:spacing w:line="480" w:lineRule="auto"/>
      </w:pPr>
      <w:r>
        <w:t xml:space="preserve">Place of Manufacture or Origin: </w:t>
      </w:r>
      <w:r w:rsidR="00412A0E">
        <w:t>North Africa</w:t>
      </w:r>
    </w:p>
    <w:p w14:paraId="4D5FCA06" w14:textId="77777777" w:rsidR="00090AD1" w:rsidRDefault="00090AD1" w:rsidP="00090AD1">
      <w:pPr>
        <w:spacing w:line="480" w:lineRule="auto"/>
      </w:pPr>
      <w:r>
        <w:t xml:space="preserve">Parallels: </w:t>
      </w:r>
      <w:r w:rsidRPr="00993C0D">
        <w:t xml:space="preserve">Bailey BM </w:t>
      </w:r>
      <w:r w:rsidRPr="00524C6D">
        <w:rPr>
          <w:caps/>
        </w:rPr>
        <w:t>ii</w:t>
      </w:r>
      <w:r w:rsidRPr="00993C0D">
        <w:t xml:space="preserve">, p. 84, Q 1087, fig. 98 (fr.); Bailey BM </w:t>
      </w:r>
      <w:r w:rsidRPr="00524C6D">
        <w:rPr>
          <w:caps/>
        </w:rPr>
        <w:t>iii</w:t>
      </w:r>
      <w:r w:rsidRPr="00993C0D">
        <w:t xml:space="preserve">, p. 85, fig. 109, with five slightly different representations of the same insect (see Q 1903–Q 1904, pl. 33); Morillo Cerdán 1992, no. 15, pl. 6 (discus fr.); Casas Genover and Soler Fusté 2006, no. G 695, pl. 41, fig. 41 (fr.); </w:t>
      </w:r>
      <w:r w:rsidRPr="00993C0D">
        <w:rPr>
          <w:rFonts w:cs="TimesNewRomanPSMT"/>
        </w:rPr>
        <w:t xml:space="preserve">Bussière and Rivel </w:t>
      </w:r>
      <w:r>
        <w:rPr>
          <w:rFonts w:cs="TimesNewRomanPSMT"/>
        </w:rPr>
        <w:t>2012,</w:t>
      </w:r>
      <w:r w:rsidRPr="00993C0D">
        <w:rPr>
          <w:rFonts w:cs="TimesNewRomanPSMT"/>
        </w:rPr>
        <w:t xml:space="preserve"> nos. 101 and 102 (</w:t>
      </w:r>
      <w:r w:rsidR="009916F0">
        <w:t>{{loc_0000:</w:t>
      </w:r>
      <w:r w:rsidRPr="00993C0D">
        <w:rPr>
          <w:rFonts w:cs="TimesNewRomanPSMT"/>
        </w:rPr>
        <w:t>El Djem</w:t>
      </w:r>
      <w:r w:rsidR="009916F0">
        <w:rPr>
          <w:rFonts w:cs="TimesNewRomanPSMT"/>
        </w:rPr>
        <w:t>}}</w:t>
      </w:r>
      <w:r w:rsidRPr="00993C0D">
        <w:rPr>
          <w:rFonts w:cs="TimesNewRomanPSMT"/>
        </w:rPr>
        <w:t xml:space="preserve">, Tunisia); </w:t>
      </w:r>
      <w:r w:rsidRPr="00993C0D">
        <w:t xml:space="preserve">Bochum Museum, Schüller Collection, cat. no. 104, S 668 (Loeschcke </w:t>
      </w:r>
      <w:r w:rsidRPr="00524C6D">
        <w:rPr>
          <w:caps/>
        </w:rPr>
        <w:t>iv</w:t>
      </w:r>
      <w:r w:rsidRPr="00993C0D">
        <w:t>) (Tunisia).</w:t>
      </w:r>
    </w:p>
    <w:p w14:paraId="7DB9C599" w14:textId="77777777" w:rsidR="00E25D1E" w:rsidRDefault="00E25D1E" w:rsidP="00E25D1E">
      <w:pPr>
        <w:spacing w:line="480" w:lineRule="auto"/>
      </w:pPr>
      <w:r>
        <w:t xml:space="preserve">Provenance: </w:t>
      </w:r>
    </w:p>
    <w:p w14:paraId="6ED61DAC" w14:textId="77777777" w:rsidR="00090AD1" w:rsidRDefault="00090AD1" w:rsidP="00090AD1">
      <w:pPr>
        <w:spacing w:line="480" w:lineRule="auto"/>
      </w:pPr>
      <w:r>
        <w:t>Bibliography: Unpublished.</w:t>
      </w:r>
    </w:p>
    <w:p w14:paraId="273D32FE" w14:textId="77777777" w:rsidR="007C480D" w:rsidRPr="00993C0D" w:rsidRDefault="00090AD1" w:rsidP="00090AD1">
      <w:pPr>
        <w:spacing w:line="480" w:lineRule="auto"/>
      </w:pPr>
      <w:r>
        <w:t xml:space="preserve">Date: </w:t>
      </w:r>
      <w:r w:rsidR="00412A0E">
        <w:t>Claudian to Flavian</w:t>
      </w:r>
    </w:p>
    <w:p w14:paraId="71D9F623"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090AD1">
        <w:rPr>
          <w:rFonts w:ascii="Palatino" w:hAnsi="Palatino"/>
        </w:rPr>
        <w:t>41</w:t>
      </w:r>
      <w:r>
        <w:rPr>
          <w:rFonts w:ascii="Palatino" w:hAnsi="Palatino"/>
        </w:rPr>
        <w:t xml:space="preserve">; </w:t>
      </w:r>
      <w:r w:rsidR="00090AD1">
        <w:rPr>
          <w:rFonts w:ascii="Palatino" w:hAnsi="Palatino"/>
        </w:rPr>
        <w:t>96</w:t>
      </w:r>
    </w:p>
    <w:p w14:paraId="51C4A1F0" w14:textId="77777777" w:rsidR="007C480D" w:rsidRPr="00993C0D" w:rsidRDefault="007C480D" w:rsidP="007C480D">
      <w:pPr>
        <w:pStyle w:val="Textedelespacerserv2"/>
        <w:numPr>
          <w:ilvl w:val="0"/>
          <w:numId w:val="0"/>
        </w:numPr>
        <w:spacing w:line="480" w:lineRule="auto"/>
        <w:jc w:val="left"/>
        <w:outlineLvl w:val="9"/>
        <w:rPr>
          <w:rFonts w:ascii="Palatino" w:hAnsi="Palatino"/>
        </w:rPr>
      </w:pPr>
    </w:p>
    <w:p w14:paraId="7F854C86"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7D5B6CD" w14:textId="77777777" w:rsidR="00C91033" w:rsidRDefault="00C91033" w:rsidP="00C91033">
      <w:pPr>
        <w:pStyle w:val="Textedelespacerserv2"/>
        <w:numPr>
          <w:ilvl w:val="0"/>
          <w:numId w:val="0"/>
        </w:numPr>
        <w:spacing w:line="480" w:lineRule="auto"/>
        <w:jc w:val="left"/>
        <w:outlineLvl w:val="9"/>
        <w:rPr>
          <w:rFonts w:ascii="Palatino" w:hAnsi="Palatino"/>
        </w:rPr>
      </w:pPr>
    </w:p>
    <w:p w14:paraId="1CD2B5B6" w14:textId="77777777" w:rsidR="00090AD1" w:rsidRDefault="00090AD1" w:rsidP="00090AD1">
      <w:pPr>
        <w:spacing w:line="480" w:lineRule="auto"/>
      </w:pPr>
      <w:r>
        <w:t>Catalogue Number: 141</w:t>
      </w:r>
    </w:p>
    <w:p w14:paraId="5A91B56C" w14:textId="77777777" w:rsidR="00090AD1" w:rsidRDefault="00090AD1" w:rsidP="00090AD1">
      <w:pPr>
        <w:spacing w:line="480" w:lineRule="auto"/>
      </w:pPr>
      <w:r>
        <w:t xml:space="preserve">Inventory Number: </w:t>
      </w:r>
      <w:r w:rsidRPr="00993C0D">
        <w:t>83.</w:t>
      </w:r>
      <w:r w:rsidRPr="00524C6D">
        <w:rPr>
          <w:caps/>
        </w:rPr>
        <w:t>aq</w:t>
      </w:r>
      <w:r w:rsidRPr="00993C0D">
        <w:t>.377.47</w:t>
      </w:r>
    </w:p>
    <w:p w14:paraId="22E9D3D1" w14:textId="77777777" w:rsidR="00090AD1" w:rsidRDefault="00090AD1" w:rsidP="00090AD1">
      <w:pPr>
        <w:spacing w:line="480" w:lineRule="auto"/>
      </w:pPr>
      <w:r>
        <w:t xml:space="preserve">Dimensions: </w:t>
      </w:r>
      <w:r w:rsidRPr="00993C0D">
        <w:t>L: 10.9; W: 7.8; H: 2.8</w:t>
      </w:r>
    </w:p>
    <w:p w14:paraId="7F6FBBC2" w14:textId="77777777" w:rsidR="00090AD1" w:rsidRDefault="00090AD1" w:rsidP="00090AD1">
      <w:pPr>
        <w:spacing w:line="480" w:lineRule="auto"/>
      </w:pPr>
      <w:r>
        <w:t xml:space="preserve">Condition and Fabric: </w:t>
      </w:r>
      <w:r w:rsidRPr="00993C0D">
        <w:t>Restored from several frr.; overpainted. Clay 7.5YR7/3 pinkish gray, glaze between 5YR6/4 and 5YR5/4 light reddish brown and reddish brown.</w:t>
      </w:r>
    </w:p>
    <w:p w14:paraId="7C830293" w14:textId="77777777" w:rsidR="00090AD1" w:rsidRDefault="00090AD1" w:rsidP="00090AD1">
      <w:pPr>
        <w:spacing w:line="480" w:lineRule="auto"/>
      </w:pPr>
      <w:r>
        <w:t xml:space="preserve">Description: </w:t>
      </w:r>
      <w:r w:rsidRPr="00993C0D">
        <w:t>Moldmade, from plaster mold. Shoulder: Loeschcke form</w:t>
      </w:r>
      <w:r w:rsidRPr="00524C6D">
        <w:rPr>
          <w:caps/>
        </w:rPr>
        <w:t xml:space="preserve"> iii </w:t>
      </w:r>
      <w:r w:rsidRPr="00993C0D">
        <w:t xml:space="preserve">a var. Filling-hole between animal and human. Air hole on nozzle top. Voluted angular-tipped nozzle. Base marked off </w:t>
      </w:r>
      <w:r>
        <w:t>by</w:t>
      </w:r>
      <w:r w:rsidRPr="00993C0D">
        <w:t xml:space="preserve"> </w:t>
      </w:r>
      <w:r>
        <w:t xml:space="preserve">one </w:t>
      </w:r>
      <w:r w:rsidRPr="00993C0D">
        <w:t xml:space="preserve">circular groove. Illegible </w:t>
      </w:r>
      <w:r w:rsidRPr="00993C0D">
        <w:rPr>
          <w:i/>
        </w:rPr>
        <w:t>planta pedis.</w:t>
      </w:r>
    </w:p>
    <w:p w14:paraId="4906C068" w14:textId="77777777" w:rsidR="00090AD1" w:rsidRDefault="00090AD1" w:rsidP="00090AD1">
      <w:pPr>
        <w:spacing w:line="480" w:lineRule="auto"/>
      </w:pPr>
      <w:r>
        <w:t>Discus Iconography: A</w:t>
      </w:r>
      <w:r w:rsidRPr="00993C0D">
        <w:t>mphitheater</w:t>
      </w:r>
      <w:r w:rsidRPr="00993C0D" w:rsidDel="00CA4B44">
        <w:t xml:space="preserve"> </w:t>
      </w:r>
      <w:r w:rsidRPr="00993C0D">
        <w:t>scene: lion in profile to left attacking nude unarmed person fallen to the ground.</w:t>
      </w:r>
    </w:p>
    <w:p w14:paraId="23102B20" w14:textId="77777777" w:rsidR="00090AD1" w:rsidRDefault="00090AD1" w:rsidP="00090AD1">
      <w:pPr>
        <w:spacing w:line="480" w:lineRule="auto"/>
      </w:pPr>
      <w:r>
        <w:t xml:space="preserve">Type: </w:t>
      </w:r>
      <w:r w:rsidRPr="00993C0D">
        <w:t xml:space="preserve">Loeschcke </w:t>
      </w:r>
      <w:r w:rsidRPr="00524C6D">
        <w:rPr>
          <w:caps/>
        </w:rPr>
        <w:t xml:space="preserve">i </w:t>
      </w:r>
      <w:r w:rsidR="00E45601">
        <w:t>C</w:t>
      </w:r>
    </w:p>
    <w:p w14:paraId="3E534032" w14:textId="77777777" w:rsidR="00090AD1" w:rsidRDefault="00090AD1" w:rsidP="00090AD1">
      <w:pPr>
        <w:spacing w:line="480" w:lineRule="auto"/>
      </w:pPr>
      <w:r>
        <w:t xml:space="preserve">Place of Manufacture or Origin: </w:t>
      </w:r>
      <w:r w:rsidR="00E45601">
        <w:t>North Africa</w:t>
      </w:r>
    </w:p>
    <w:p w14:paraId="1AD28247" w14:textId="77777777" w:rsidR="00090AD1" w:rsidRDefault="00090AD1" w:rsidP="00090AD1">
      <w:pPr>
        <w:spacing w:line="480" w:lineRule="auto"/>
      </w:pPr>
      <w:r>
        <w:t xml:space="preserve">Parallels: </w:t>
      </w:r>
      <w:r w:rsidRPr="00993C0D">
        <w:t>None found.</w:t>
      </w:r>
    </w:p>
    <w:p w14:paraId="5ADE8D05" w14:textId="77777777" w:rsidR="00E25D1E" w:rsidRDefault="00E25D1E" w:rsidP="00E25D1E">
      <w:pPr>
        <w:spacing w:line="480" w:lineRule="auto"/>
      </w:pPr>
      <w:r>
        <w:t xml:space="preserve">Provenance: </w:t>
      </w:r>
    </w:p>
    <w:p w14:paraId="18DC958B" w14:textId="77777777" w:rsidR="00090AD1" w:rsidRDefault="00090AD1" w:rsidP="00090AD1">
      <w:pPr>
        <w:spacing w:line="480" w:lineRule="auto"/>
      </w:pPr>
      <w:r>
        <w:t>Bibliography: Unpublished.</w:t>
      </w:r>
    </w:p>
    <w:p w14:paraId="6161AE5D" w14:textId="77777777" w:rsidR="00C91033" w:rsidRPr="00993C0D" w:rsidRDefault="00090AD1" w:rsidP="00090AD1">
      <w:pPr>
        <w:spacing w:line="480" w:lineRule="auto"/>
      </w:pPr>
      <w:r>
        <w:t xml:space="preserve">Date: </w:t>
      </w:r>
      <w:r w:rsidR="00E45601">
        <w:t>Claudian to Flavian</w:t>
      </w:r>
    </w:p>
    <w:p w14:paraId="7B6B20D0"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090AD1">
        <w:rPr>
          <w:rFonts w:ascii="Palatino" w:hAnsi="Palatino"/>
        </w:rPr>
        <w:t>41</w:t>
      </w:r>
      <w:r>
        <w:rPr>
          <w:rFonts w:ascii="Palatino" w:hAnsi="Palatino"/>
        </w:rPr>
        <w:t xml:space="preserve">; </w:t>
      </w:r>
      <w:r w:rsidR="00090AD1">
        <w:rPr>
          <w:rFonts w:ascii="Palatino" w:hAnsi="Palatino"/>
        </w:rPr>
        <w:t>96</w:t>
      </w:r>
    </w:p>
    <w:p w14:paraId="57D6D581"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p>
    <w:p w14:paraId="67C99F23"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CEAE36C" w14:textId="77777777" w:rsidR="00C91033" w:rsidRDefault="00C91033" w:rsidP="00C91033">
      <w:pPr>
        <w:pStyle w:val="Textedelespacerserv2"/>
        <w:numPr>
          <w:ilvl w:val="0"/>
          <w:numId w:val="0"/>
        </w:numPr>
        <w:spacing w:line="480" w:lineRule="auto"/>
        <w:jc w:val="left"/>
        <w:outlineLvl w:val="9"/>
        <w:rPr>
          <w:rFonts w:ascii="Palatino" w:hAnsi="Palatino"/>
        </w:rPr>
      </w:pPr>
    </w:p>
    <w:p w14:paraId="1A237AAE" w14:textId="77777777" w:rsidR="00BB7570" w:rsidRDefault="00BB7570" w:rsidP="00BB7570">
      <w:pPr>
        <w:spacing w:line="480" w:lineRule="auto"/>
      </w:pPr>
      <w:r>
        <w:t>Catalogue Number: 142</w:t>
      </w:r>
    </w:p>
    <w:p w14:paraId="5E2633E2" w14:textId="77777777" w:rsidR="00BB7570" w:rsidRDefault="00BB7570" w:rsidP="00BB7570">
      <w:pPr>
        <w:spacing w:line="480" w:lineRule="auto"/>
      </w:pPr>
      <w:r>
        <w:t xml:space="preserve">Inventory Number: </w:t>
      </w:r>
      <w:r w:rsidRPr="00993C0D">
        <w:t>83.</w:t>
      </w:r>
      <w:r w:rsidRPr="00524C6D">
        <w:rPr>
          <w:caps/>
        </w:rPr>
        <w:t>aq</w:t>
      </w:r>
      <w:r w:rsidRPr="00993C0D">
        <w:t>.377.533</w:t>
      </w:r>
    </w:p>
    <w:p w14:paraId="7AA15AA9" w14:textId="77777777" w:rsidR="00BB7570" w:rsidRDefault="00BB7570" w:rsidP="00BB7570">
      <w:pPr>
        <w:spacing w:line="480" w:lineRule="auto"/>
      </w:pPr>
      <w:r>
        <w:t xml:space="preserve">Dimensions: </w:t>
      </w:r>
      <w:r w:rsidRPr="00993C0D">
        <w:t>L: 10.0; W: 7.0; H: 2.2</w:t>
      </w:r>
    </w:p>
    <w:p w14:paraId="1B200560" w14:textId="77777777" w:rsidR="00BB7570" w:rsidRDefault="00BB7570" w:rsidP="00BB7570">
      <w:pPr>
        <w:spacing w:line="480" w:lineRule="auto"/>
      </w:pPr>
      <w:r>
        <w:t xml:space="preserve">Condition and Fabric: </w:t>
      </w:r>
      <w:r w:rsidRPr="00993C0D">
        <w:t>Intact. Clay 7.5YR7/4 pink, thin glaze 7.5YR5/4 brown.</w:t>
      </w:r>
    </w:p>
    <w:p w14:paraId="367AF0A5" w14:textId="352EB493" w:rsidR="00BB7570" w:rsidRDefault="00BB7570" w:rsidP="00BB7570">
      <w:pPr>
        <w:spacing w:line="480" w:lineRule="auto"/>
      </w:pPr>
      <w:r>
        <w:t xml:space="preserve">Description: </w:t>
      </w:r>
      <w:r w:rsidRPr="00993C0D">
        <w:t>Moldmade. Shoulder: Loeschcke form</w:t>
      </w:r>
      <w:r w:rsidRPr="00524C6D">
        <w:rPr>
          <w:caps/>
        </w:rPr>
        <w:t xml:space="preserve"> iii </w:t>
      </w:r>
      <w:r w:rsidRPr="00993C0D">
        <w:t xml:space="preserve">a var. Filling-hole slightly to </w:t>
      </w:r>
      <w:r w:rsidR="00575564">
        <w:t xml:space="preserve">the </w:t>
      </w:r>
      <w:r w:rsidRPr="00993C0D">
        <w:t xml:space="preserve">left of discus center. Small air hole on nozzle top. Base marked off </w:t>
      </w:r>
      <w:r>
        <w:t>by</w:t>
      </w:r>
      <w:r w:rsidRPr="00993C0D">
        <w:t xml:space="preserve"> </w:t>
      </w:r>
      <w:r>
        <w:t xml:space="preserve">one </w:t>
      </w:r>
      <w:r w:rsidRPr="00993C0D">
        <w:t xml:space="preserve">circular groove. Potter’s </w:t>
      </w:r>
      <w:r w:rsidRPr="000C301F">
        <w:t>signature: {{insc:</w:t>
      </w:r>
      <w:r w:rsidRPr="000C301F">
        <w:rPr>
          <w:caps/>
        </w:rPr>
        <w:t>c.oppi.res</w:t>
      </w:r>
      <w:r w:rsidRPr="000C301F">
        <w:t>}}.</w:t>
      </w:r>
    </w:p>
    <w:p w14:paraId="256EA955" w14:textId="77777777" w:rsidR="00BB7570" w:rsidRDefault="00BB7570" w:rsidP="00BB7570">
      <w:pPr>
        <w:spacing w:line="480" w:lineRule="auto"/>
      </w:pPr>
      <w:r>
        <w:t>Discus Iconography: W</w:t>
      </w:r>
      <w:r w:rsidRPr="00993C0D">
        <w:t>inged Cupid walking to left holding a big vase on his shoulder; groundline.</w:t>
      </w:r>
    </w:p>
    <w:p w14:paraId="2162EEFB" w14:textId="77777777" w:rsidR="00BB7570" w:rsidRDefault="00BB7570" w:rsidP="00BB7570">
      <w:pPr>
        <w:spacing w:line="480" w:lineRule="auto"/>
      </w:pPr>
      <w:r>
        <w:t xml:space="preserve">Type: </w:t>
      </w:r>
      <w:r w:rsidRPr="00993C0D">
        <w:t xml:space="preserve">Loeschcke </w:t>
      </w:r>
      <w:r w:rsidRPr="00524C6D">
        <w:rPr>
          <w:caps/>
        </w:rPr>
        <w:t xml:space="preserve">i </w:t>
      </w:r>
      <w:r w:rsidR="00E45601">
        <w:t>C</w:t>
      </w:r>
    </w:p>
    <w:p w14:paraId="6B76E980" w14:textId="77777777" w:rsidR="00BB7570" w:rsidRDefault="00BB7570" w:rsidP="00BB7570">
      <w:pPr>
        <w:spacing w:line="480" w:lineRule="auto"/>
      </w:pPr>
      <w:r>
        <w:t xml:space="preserve">Place of Manufacture or Origin: </w:t>
      </w:r>
      <w:r w:rsidR="00E45601">
        <w:t>Unknown</w:t>
      </w:r>
    </w:p>
    <w:p w14:paraId="4BE8B6EE" w14:textId="77777777" w:rsidR="00BB7570" w:rsidRDefault="00BB7570" w:rsidP="00BB7570">
      <w:pPr>
        <w:spacing w:line="480" w:lineRule="auto"/>
      </w:pPr>
      <w:r>
        <w:t xml:space="preserve">Parallels: </w:t>
      </w:r>
      <w:r w:rsidRPr="00993C0D">
        <w:t xml:space="preserve">Bussière 2000, no. 454, pl. 40 (Loeschcke </w:t>
      </w:r>
      <w:r w:rsidRPr="00524C6D">
        <w:rPr>
          <w:caps/>
        </w:rPr>
        <w:t>v</w:t>
      </w:r>
      <w:r w:rsidRPr="00993C0D">
        <w:t xml:space="preserve">), decor </w:t>
      </w:r>
      <w:r w:rsidRPr="00524C6D">
        <w:rPr>
          <w:caps/>
        </w:rPr>
        <w:t>i</w:t>
      </w:r>
      <w:r w:rsidRPr="00993C0D">
        <w:t xml:space="preserve">.b.1.(18), with several refs. to same decor on lamps of other types; Bémont and Chew 2007, pp. 272–73 and 477, pl. 52, GA 185–GA 186 (Loeschcke </w:t>
      </w:r>
      <w:r w:rsidRPr="00524C6D">
        <w:rPr>
          <w:caps/>
        </w:rPr>
        <w:t>v</w:t>
      </w:r>
      <w:r w:rsidRPr="00993C0D">
        <w:t xml:space="preserve">). For composition with a second Cupid, see </w:t>
      </w:r>
      <w:hyperlink r:id="rId20" w:history="1">
        <w:r w:rsidRPr="00BB7570">
          <w:rPr>
            <w:rStyle w:val="Hyperlink"/>
          </w:rPr>
          <w:t>cat. 124</w:t>
        </w:r>
      </w:hyperlink>
      <w:r w:rsidRPr="00993C0D">
        <w:t>.</w:t>
      </w:r>
    </w:p>
    <w:p w14:paraId="26D4DE32" w14:textId="77777777" w:rsidR="00E25D1E" w:rsidRDefault="00E25D1E" w:rsidP="00E25D1E">
      <w:pPr>
        <w:spacing w:line="480" w:lineRule="auto"/>
      </w:pPr>
      <w:r>
        <w:t xml:space="preserve">Provenance: </w:t>
      </w:r>
    </w:p>
    <w:p w14:paraId="39BEA3CD" w14:textId="4F4E2DFC" w:rsidR="00BB7570" w:rsidRDefault="00BB7570" w:rsidP="00BB7570">
      <w:pPr>
        <w:spacing w:line="480" w:lineRule="auto"/>
      </w:pPr>
      <w:r>
        <w:t xml:space="preserve">Bibliography: </w:t>
      </w:r>
      <w:del w:id="8" w:author="Benedicte Gilman" w:date="2016-07-19T16:33:00Z">
        <w:r w:rsidDel="00E725A5">
          <w:delText>Unpublished.</w:delText>
        </w:r>
      </w:del>
      <w:ins w:id="9" w:author="Benedicte Gilman" w:date="2016-07-19T16:33:00Z">
        <w:r w:rsidR="00E725A5">
          <w:t>Galerie Günter Puhze 1983, no. 245.</w:t>
        </w:r>
      </w:ins>
    </w:p>
    <w:p w14:paraId="619EB30E" w14:textId="77777777" w:rsidR="00C91033" w:rsidRPr="00993C0D" w:rsidRDefault="00BB7570" w:rsidP="00BB7570">
      <w:pPr>
        <w:spacing w:line="480" w:lineRule="auto"/>
      </w:pPr>
      <w:r>
        <w:t xml:space="preserve">Date: </w:t>
      </w:r>
      <w:r w:rsidR="00E45601">
        <w:t>Flavian</w:t>
      </w:r>
    </w:p>
    <w:p w14:paraId="20481A25" w14:textId="77777777" w:rsidR="0025121D" w:rsidRDefault="0025121D" w:rsidP="0025121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BB7570">
        <w:rPr>
          <w:rFonts w:ascii="Palatino" w:hAnsi="Palatino"/>
        </w:rPr>
        <w:t>69</w:t>
      </w:r>
      <w:r>
        <w:rPr>
          <w:rFonts w:ascii="Palatino" w:hAnsi="Palatino"/>
        </w:rPr>
        <w:t xml:space="preserve">; </w:t>
      </w:r>
      <w:r w:rsidR="00BB7570">
        <w:rPr>
          <w:rFonts w:ascii="Palatino" w:hAnsi="Palatino"/>
        </w:rPr>
        <w:t>96</w:t>
      </w:r>
    </w:p>
    <w:p w14:paraId="091FD32A"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p>
    <w:p w14:paraId="24F49DF1"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75BFC6B" w14:textId="77777777" w:rsidR="00C91033" w:rsidRDefault="00C91033" w:rsidP="00C91033">
      <w:pPr>
        <w:pStyle w:val="Textedelespacerserv2"/>
        <w:numPr>
          <w:ilvl w:val="0"/>
          <w:numId w:val="0"/>
        </w:numPr>
        <w:spacing w:line="480" w:lineRule="auto"/>
        <w:jc w:val="left"/>
        <w:outlineLvl w:val="9"/>
        <w:rPr>
          <w:rFonts w:ascii="Palatino" w:hAnsi="Palatino"/>
        </w:rPr>
      </w:pPr>
    </w:p>
    <w:p w14:paraId="7EEF74DA" w14:textId="77777777" w:rsidR="00E85BC4" w:rsidRDefault="00E85BC4" w:rsidP="00E85BC4">
      <w:pPr>
        <w:spacing w:line="480" w:lineRule="auto"/>
      </w:pPr>
      <w:r>
        <w:t>Catalogue Number: 143</w:t>
      </w:r>
    </w:p>
    <w:p w14:paraId="4362C32F" w14:textId="77777777" w:rsidR="00E85BC4" w:rsidRDefault="00E85BC4" w:rsidP="00E85BC4">
      <w:pPr>
        <w:spacing w:line="480" w:lineRule="auto"/>
      </w:pPr>
      <w:r>
        <w:t xml:space="preserve">Inventory Number: </w:t>
      </w:r>
      <w:r w:rsidRPr="00993C0D">
        <w:t>83.</w:t>
      </w:r>
      <w:r w:rsidRPr="00524C6D">
        <w:rPr>
          <w:caps/>
        </w:rPr>
        <w:t>aq</w:t>
      </w:r>
      <w:r w:rsidRPr="00993C0D">
        <w:t>.377.266</w:t>
      </w:r>
    </w:p>
    <w:p w14:paraId="3EE6C2CF" w14:textId="77777777" w:rsidR="00E85BC4" w:rsidRDefault="00E85BC4" w:rsidP="00E85BC4">
      <w:pPr>
        <w:spacing w:line="480" w:lineRule="auto"/>
      </w:pPr>
      <w:r>
        <w:t xml:space="preserve">Dimensions: </w:t>
      </w:r>
      <w:r w:rsidRPr="00993C0D">
        <w:t>L: 8.6; W: 6.6; H: 3.0</w:t>
      </w:r>
    </w:p>
    <w:p w14:paraId="35CC45C8" w14:textId="77777777" w:rsidR="00E85BC4" w:rsidRDefault="00E85BC4" w:rsidP="00E85BC4">
      <w:pPr>
        <w:spacing w:line="480" w:lineRule="auto"/>
      </w:pPr>
      <w:r>
        <w:t xml:space="preserve">Condition and Fabric: </w:t>
      </w:r>
      <w:r w:rsidRPr="00993C0D">
        <w:t>Intact. Clay 7.5YR6/2 pinkish gray, mottled glaze varying between 5YR4/2 dark reddish gray and 5YR4/6 yellowish red.</w:t>
      </w:r>
    </w:p>
    <w:p w14:paraId="789DE78A" w14:textId="77777777" w:rsidR="00E85BC4" w:rsidRDefault="00E85BC4" w:rsidP="00E85BC4">
      <w:pPr>
        <w:spacing w:line="480" w:lineRule="auto"/>
      </w:pPr>
      <w:r>
        <w:t xml:space="preserve">Description: </w:t>
      </w:r>
      <w:r w:rsidRPr="00993C0D">
        <w:t>Moldmade. Transverse pierced handle with groove. Flat shoulder, Loeschcke form</w:t>
      </w:r>
      <w:r w:rsidRPr="00524C6D">
        <w:rPr>
          <w:caps/>
        </w:rPr>
        <w:t xml:space="preserve"> ii </w:t>
      </w:r>
      <w:r w:rsidRPr="00993C0D">
        <w:t xml:space="preserve">b, interrupted by </w:t>
      </w:r>
      <w:r>
        <w:t xml:space="preserve">a </w:t>
      </w:r>
      <w:r w:rsidRPr="00993C0D">
        <w:t xml:space="preserve">V-shaped channel between discus and nozzle. Central filling-hole. Small air hole facing nozzle. Splayed angle-tipped nozzle without volutes, with beveled sides and flat top. Flat ovoid base marked off </w:t>
      </w:r>
      <w:r>
        <w:t>by</w:t>
      </w:r>
      <w:r w:rsidRPr="00993C0D">
        <w:t xml:space="preserve"> two grooves.</w:t>
      </w:r>
    </w:p>
    <w:p w14:paraId="5CC889D3" w14:textId="77777777" w:rsidR="00E85BC4" w:rsidRDefault="00E85BC4" w:rsidP="00E85BC4">
      <w:pPr>
        <w:spacing w:line="480" w:lineRule="auto"/>
      </w:pPr>
      <w:r>
        <w:t>Discus Iconography: Plain discus.</w:t>
      </w:r>
    </w:p>
    <w:p w14:paraId="145C44B0" w14:textId="77777777" w:rsidR="00E85BC4" w:rsidRDefault="00E85BC4" w:rsidP="00E85BC4">
      <w:pPr>
        <w:spacing w:line="480" w:lineRule="auto"/>
      </w:pPr>
      <w:r>
        <w:t xml:space="preserve">Type: </w:t>
      </w:r>
      <w:r w:rsidRPr="00993C0D">
        <w:t>Pavolini subtype</w:t>
      </w:r>
      <w:r w:rsidRPr="00524C6D">
        <w:rPr>
          <w:caps/>
        </w:rPr>
        <w:t xml:space="preserve"> iii </w:t>
      </w:r>
      <w:r w:rsidR="00E45601">
        <w:t>L, related to Bailey M</w:t>
      </w:r>
    </w:p>
    <w:p w14:paraId="32C3D008" w14:textId="77777777" w:rsidR="00E85BC4" w:rsidRDefault="00E85BC4" w:rsidP="00E85BC4">
      <w:pPr>
        <w:spacing w:line="480" w:lineRule="auto"/>
      </w:pPr>
      <w:r>
        <w:t xml:space="preserve">Place of Manufacture or Origin: </w:t>
      </w:r>
      <w:r w:rsidR="00E45601">
        <w:t>Asia Minor</w:t>
      </w:r>
    </w:p>
    <w:p w14:paraId="1D10904F" w14:textId="7664AB3A" w:rsidR="00E85BC4" w:rsidRDefault="00E85BC4" w:rsidP="00E85BC4">
      <w:pPr>
        <w:spacing w:line="480" w:lineRule="auto"/>
      </w:pPr>
      <w:r>
        <w:t xml:space="preserve">Parallels: </w:t>
      </w:r>
      <w:r w:rsidRPr="00993C0D">
        <w:t xml:space="preserve">Carandini et al. 1977, no. 2, pl. 20 (129 samples kept in the Museo Archeologico Nazionale, Naples); Pavolini 1980, pl. 14, fig. 4n (with refs.); Bailey BM </w:t>
      </w:r>
      <w:r w:rsidRPr="00524C6D">
        <w:rPr>
          <w:caps/>
        </w:rPr>
        <w:t>ii</w:t>
      </w:r>
      <w:r w:rsidRPr="00993C0D">
        <w:t>, Q 1149, pl. 50 (with further refs.); Bonghi Jovino 1984, no. CE 564, pl. 136.5 (broken nozzle), from Pompeii.</w:t>
      </w:r>
      <w:r>
        <w:t xml:space="preserve"> </w:t>
      </w:r>
    </w:p>
    <w:p w14:paraId="4F5CF4C9" w14:textId="77777777" w:rsidR="00E25D1E" w:rsidRDefault="00E25D1E" w:rsidP="00E25D1E">
      <w:pPr>
        <w:spacing w:line="480" w:lineRule="auto"/>
      </w:pPr>
      <w:r>
        <w:t xml:space="preserve">Provenance: </w:t>
      </w:r>
    </w:p>
    <w:p w14:paraId="1F7CF287" w14:textId="77777777" w:rsidR="00E85BC4" w:rsidRDefault="00E85BC4" w:rsidP="00E85BC4">
      <w:pPr>
        <w:spacing w:line="480" w:lineRule="auto"/>
      </w:pPr>
      <w:r>
        <w:t>Bibliography: Unpublished.</w:t>
      </w:r>
    </w:p>
    <w:p w14:paraId="1770F7FE" w14:textId="77777777" w:rsidR="00C91033" w:rsidRPr="00E85BC4" w:rsidRDefault="00E85BC4" w:rsidP="00E85BC4">
      <w:pPr>
        <w:spacing w:line="480" w:lineRule="auto"/>
      </w:pPr>
      <w:r>
        <w:t xml:space="preserve">Date: </w:t>
      </w:r>
      <w:r w:rsidR="00C91033" w:rsidRPr="00993C0D">
        <w:t>Third quarter of first century</w:t>
      </w:r>
      <w:r w:rsidR="00C91033" w:rsidRPr="00524C6D">
        <w:rPr>
          <w:caps/>
        </w:rPr>
        <w:t xml:space="preserve"> </w:t>
      </w:r>
      <w:r w:rsidR="005170AB" w:rsidRPr="005170AB">
        <w:rPr>
          <w:caps/>
        </w:rPr>
        <w:t>A.D.</w:t>
      </w:r>
    </w:p>
    <w:p w14:paraId="63E681AB" w14:textId="77777777" w:rsidR="0025121D" w:rsidRPr="00F90C10" w:rsidRDefault="0025121D" w:rsidP="00C91033">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50; 75</w:t>
      </w:r>
    </w:p>
    <w:p w14:paraId="1D097861" w14:textId="2AB4A459" w:rsidR="00C91033" w:rsidRPr="000F516D" w:rsidRDefault="00E85BC4" w:rsidP="00C91033">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C91033" w:rsidRPr="00524C6D">
        <w:rPr>
          <w:rFonts w:ascii="Palatino" w:hAnsi="Palatino"/>
          <w:caps/>
        </w:rPr>
        <w:t xml:space="preserve">: </w:t>
      </w:r>
      <w:r w:rsidR="00C91033" w:rsidRPr="00993C0D">
        <w:rPr>
          <w:rFonts w:ascii="Palatino" w:hAnsi="Palatino"/>
        </w:rPr>
        <w:t xml:space="preserve">Transverse pierced handles are common on </w:t>
      </w:r>
      <w:r w:rsidR="00C91033" w:rsidRPr="00993C0D">
        <w:rPr>
          <w:rFonts w:ascii="Palatino" w:hAnsi="Palatino"/>
          <w:i/>
        </w:rPr>
        <w:t>Vogelkopflampen</w:t>
      </w:r>
      <w:r w:rsidR="00C91033" w:rsidRPr="00993C0D">
        <w:rPr>
          <w:rFonts w:ascii="Palatino" w:hAnsi="Palatino"/>
        </w:rPr>
        <w:t xml:space="preserve"> (Pavolini 1980, type</w:t>
      </w:r>
      <w:r w:rsidR="00C91033" w:rsidRPr="00524C6D">
        <w:rPr>
          <w:rFonts w:ascii="Palatino" w:hAnsi="Palatino"/>
          <w:caps/>
        </w:rPr>
        <w:t xml:space="preserve"> iii; </w:t>
      </w:r>
      <w:r w:rsidR="00575564">
        <w:rPr>
          <w:rFonts w:ascii="Palatino" w:hAnsi="Palatino"/>
        </w:rPr>
        <w:t>or Bailey type M)</w:t>
      </w:r>
      <w:r w:rsidR="00C91033" w:rsidRPr="00993C0D">
        <w:rPr>
          <w:rFonts w:ascii="Palatino" w:hAnsi="Palatino"/>
        </w:rPr>
        <w:t xml:space="preserve"> but appear only exceptionally on other types, for instance, Bailey BM </w:t>
      </w:r>
      <w:r w:rsidR="00C91033" w:rsidRPr="00524C6D">
        <w:rPr>
          <w:rFonts w:ascii="Palatino" w:hAnsi="Palatino"/>
          <w:caps/>
        </w:rPr>
        <w:t>i</w:t>
      </w:r>
      <w:r w:rsidR="00C91033" w:rsidRPr="00993C0D">
        <w:rPr>
          <w:rFonts w:ascii="Palatino" w:hAnsi="Palatino"/>
        </w:rPr>
        <w:t xml:space="preserve">, Q 965, pl. 22 (Loeschcke type </w:t>
      </w:r>
      <w:r w:rsidR="00C91033" w:rsidRPr="00524C6D">
        <w:rPr>
          <w:rFonts w:ascii="Palatino" w:hAnsi="Palatino"/>
          <w:caps/>
        </w:rPr>
        <w:t>v</w:t>
      </w:r>
      <w:r w:rsidR="00C91033" w:rsidRPr="00993C0D">
        <w:rPr>
          <w:rFonts w:ascii="Palatino" w:hAnsi="Palatino"/>
        </w:rPr>
        <w:t xml:space="preserve"> variant), and Dressel type 23 (</w:t>
      </w:r>
      <w:r w:rsidR="00C91033" w:rsidRPr="00993C0D">
        <w:rPr>
          <w:rFonts w:ascii="Palatino" w:hAnsi="Palatino"/>
          <w:i/>
        </w:rPr>
        <w:t>CIL</w:t>
      </w:r>
      <w:r w:rsidR="00C91033" w:rsidRPr="00993C0D">
        <w:rPr>
          <w:rFonts w:ascii="Palatino" w:hAnsi="Palatino"/>
        </w:rPr>
        <w:t xml:space="preserve"> </w:t>
      </w:r>
      <w:r w:rsidR="00C91033" w:rsidRPr="000F516D">
        <w:rPr>
          <w:rFonts w:ascii="Palatino" w:hAnsi="Palatino"/>
        </w:rPr>
        <w:t>15</w:t>
      </w:r>
      <w:r w:rsidR="00C91033" w:rsidRPr="00993C0D">
        <w:rPr>
          <w:rFonts w:ascii="Palatino" w:hAnsi="Palatino"/>
        </w:rPr>
        <w:t>).</w:t>
      </w:r>
    </w:p>
    <w:p w14:paraId="0F5BF35D"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p>
    <w:p w14:paraId="5593ED42"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701D8D7" w14:textId="77777777" w:rsidR="00C91033" w:rsidRDefault="00C91033" w:rsidP="00C91033">
      <w:pPr>
        <w:pStyle w:val="Textedelespacerserv2"/>
        <w:numPr>
          <w:ilvl w:val="0"/>
          <w:numId w:val="0"/>
        </w:numPr>
        <w:spacing w:line="480" w:lineRule="auto"/>
        <w:jc w:val="left"/>
        <w:outlineLvl w:val="9"/>
        <w:rPr>
          <w:rFonts w:ascii="Palatino" w:hAnsi="Palatino"/>
        </w:rPr>
      </w:pPr>
    </w:p>
    <w:p w14:paraId="0CE87E1C" w14:textId="77777777" w:rsidR="00825284" w:rsidRDefault="00825284" w:rsidP="00825284">
      <w:pPr>
        <w:spacing w:line="480" w:lineRule="auto"/>
      </w:pPr>
      <w:r>
        <w:t>Catalogue Number: 144</w:t>
      </w:r>
    </w:p>
    <w:p w14:paraId="4E3AAF05" w14:textId="77777777" w:rsidR="00825284" w:rsidRDefault="00825284" w:rsidP="00825284">
      <w:pPr>
        <w:spacing w:line="480" w:lineRule="auto"/>
      </w:pPr>
      <w:r>
        <w:t xml:space="preserve">Inventory Number: </w:t>
      </w:r>
      <w:r w:rsidRPr="00993C0D">
        <w:t>83.</w:t>
      </w:r>
      <w:r w:rsidRPr="00524C6D">
        <w:rPr>
          <w:caps/>
        </w:rPr>
        <w:t>aq</w:t>
      </w:r>
      <w:r w:rsidRPr="00993C0D">
        <w:t>.377.77</w:t>
      </w:r>
    </w:p>
    <w:p w14:paraId="3C592B28" w14:textId="77777777" w:rsidR="00825284" w:rsidRDefault="00825284" w:rsidP="00825284">
      <w:pPr>
        <w:spacing w:line="480" w:lineRule="auto"/>
      </w:pPr>
      <w:r>
        <w:t xml:space="preserve">Dimensions: </w:t>
      </w:r>
      <w:r w:rsidRPr="00993C0D">
        <w:t>L: 7.8; W: 5.8; H: 2.4</w:t>
      </w:r>
    </w:p>
    <w:p w14:paraId="43D97D4A" w14:textId="77777777" w:rsidR="00825284" w:rsidRDefault="00825284" w:rsidP="00825284">
      <w:pPr>
        <w:spacing w:line="480" w:lineRule="auto"/>
      </w:pPr>
      <w:r>
        <w:t xml:space="preserve">Condition and Fabric: </w:t>
      </w:r>
      <w:r w:rsidRPr="00993C0D">
        <w:t>Intact. Clay 2.5YR6/6 light red, worn glaze near 10R5/6 red.</w:t>
      </w:r>
    </w:p>
    <w:p w14:paraId="09A85EF8" w14:textId="77777777" w:rsidR="00825284" w:rsidRDefault="00825284" w:rsidP="00825284">
      <w:pPr>
        <w:spacing w:line="480" w:lineRule="auto"/>
      </w:pPr>
      <w:r>
        <w:t xml:space="preserve">Description: </w:t>
      </w:r>
      <w:r w:rsidRPr="00993C0D">
        <w:t>Moldmade, from plaster mold. Deep body with sloping sides. Flat shoulder with several rills. Deep</w:t>
      </w:r>
      <w:r w:rsidR="005E7C11">
        <w:t>,</w:t>
      </w:r>
      <w:r w:rsidRPr="00993C0D">
        <w:t xml:space="preserve"> flat-bottom</w:t>
      </w:r>
      <w:r>
        <w:t>ed discus with sloping wall</w:t>
      </w:r>
      <w:r w:rsidRPr="00993C0D">
        <w:t xml:space="preserve">; two rings around central filling-hole, outer ring much broader than inner one. Unpierced air hole on flat top of nozzle. Angular-tipped nozzle flanked by shoulder-volutes without spines, as on Loeschcke type </w:t>
      </w:r>
      <w:r w:rsidRPr="00524C6D">
        <w:rPr>
          <w:caps/>
        </w:rPr>
        <w:t>v</w:t>
      </w:r>
      <w:r w:rsidRPr="00993C0D">
        <w:t xml:space="preserve">. Base-ring marked off </w:t>
      </w:r>
      <w:r>
        <w:t>by</w:t>
      </w:r>
      <w:r w:rsidRPr="00993C0D">
        <w:t xml:space="preserve"> two grooves. Potter’s signature: </w:t>
      </w:r>
      <w:r w:rsidRPr="00DE532C">
        <w:t>{{insc:</w:t>
      </w:r>
      <w:r w:rsidRPr="00DE532C">
        <w:rPr>
          <w:caps/>
        </w:rPr>
        <w:t>phoetaspi</w:t>
      </w:r>
      <w:r w:rsidRPr="00DE532C">
        <w:t xml:space="preserve">}}, workshop active in </w:t>
      </w:r>
      <w:r w:rsidR="005E7C11">
        <w:t xml:space="preserve">the </w:t>
      </w:r>
      <w:r w:rsidRPr="00DE532C">
        <w:t xml:space="preserve">Flavian period (Bailey BM </w:t>
      </w:r>
      <w:r w:rsidRPr="00DE532C">
        <w:rPr>
          <w:caps/>
        </w:rPr>
        <w:t>ii</w:t>
      </w:r>
      <w:r w:rsidRPr="00DE532C">
        <w:t>, p. 100).</w:t>
      </w:r>
    </w:p>
    <w:p w14:paraId="1B5016D4" w14:textId="77777777" w:rsidR="00825284" w:rsidRDefault="00825284" w:rsidP="00825284">
      <w:pPr>
        <w:spacing w:line="480" w:lineRule="auto"/>
      </w:pPr>
      <w:r>
        <w:t>Discus Iconography: R</w:t>
      </w:r>
      <w:r w:rsidRPr="00993C0D">
        <w:t>osette of twenty-four concave petals</w:t>
      </w:r>
      <w:r>
        <w:t>.</w:t>
      </w:r>
    </w:p>
    <w:p w14:paraId="6A888879" w14:textId="77777777" w:rsidR="00825284" w:rsidRDefault="00825284" w:rsidP="00825284">
      <w:pPr>
        <w:spacing w:line="480" w:lineRule="auto"/>
      </w:pPr>
      <w:r>
        <w:t xml:space="preserve">Type: </w:t>
      </w:r>
      <w:r w:rsidR="005E7C11" w:rsidRPr="00DE532C">
        <w:t xml:space="preserve">Loeschcke </w:t>
      </w:r>
      <w:r w:rsidR="005E7C11" w:rsidRPr="00DE532C">
        <w:rPr>
          <w:caps/>
        </w:rPr>
        <w:t xml:space="preserve">i </w:t>
      </w:r>
      <w:r w:rsidR="005E7C11" w:rsidRPr="00DE532C">
        <w:t>var.</w:t>
      </w:r>
    </w:p>
    <w:p w14:paraId="12E87269" w14:textId="77777777" w:rsidR="00825284" w:rsidRDefault="00825284" w:rsidP="00825284">
      <w:pPr>
        <w:spacing w:line="480" w:lineRule="auto"/>
      </w:pPr>
      <w:r>
        <w:t xml:space="preserve">Place of Manufacture or Origin: </w:t>
      </w:r>
      <w:r w:rsidR="005E7C11" w:rsidRPr="00DE532C">
        <w:t xml:space="preserve">North Africa according to Schüller, but probably made in Egypt, as </w:t>
      </w:r>
      <w:r w:rsidR="00E45601">
        <w:t>indicated by potter's signature</w:t>
      </w:r>
    </w:p>
    <w:p w14:paraId="7A79E18F" w14:textId="77777777" w:rsidR="00825284" w:rsidRDefault="00825284" w:rsidP="00825284">
      <w:pPr>
        <w:spacing w:line="480" w:lineRule="auto"/>
      </w:pPr>
      <w:r>
        <w:t xml:space="preserve">Parallels: </w:t>
      </w:r>
      <w:r w:rsidR="005E7C11">
        <w:t>(I</w:t>
      </w:r>
      <w:r w:rsidR="005E7C11" w:rsidRPr="00DE532C">
        <w:t>dentical) Waldhauer 1914, no. 176, pl. 16, from Egypt; Szentléleky 1969, no. 90 ({{insc:</w:t>
      </w:r>
      <w:r w:rsidR="005E7C11" w:rsidRPr="00DE532C">
        <w:rPr>
          <w:caps/>
        </w:rPr>
        <w:t>phoetaspi</w:t>
      </w:r>
      <w:r w:rsidR="005E7C11" w:rsidRPr="00DE532C">
        <w:t>}}); M</w:t>
      </w:r>
      <w:r w:rsidR="00D05124" w:rsidRPr="00DE532C">
        <w:fldChar w:fldCharType="begin" w:fldLock="1"/>
      </w:r>
      <w:r w:rsidR="005E7C11" w:rsidRPr="00DE532C">
        <w:instrText>eq \o(l,</w:instrText>
      </w:r>
      <w:r w:rsidR="005E7C11" w:rsidRPr="00DE532C">
        <w:rPr>
          <w:sz w:val="40"/>
          <w:vertAlign w:val="subscript"/>
        </w:rPr>
        <w:instrText>´</w:instrText>
      </w:r>
      <w:r w:rsidR="005E7C11" w:rsidRPr="00DE532C">
        <w:instrText>)</w:instrText>
      </w:r>
      <w:r w:rsidR="00D05124" w:rsidRPr="00DE532C">
        <w:fldChar w:fldCharType="end"/>
      </w:r>
      <w:r w:rsidR="005E7C11" w:rsidRPr="00DE532C">
        <w:t>ynarczyk 1974, no. 9, figs. 11–12 ({{insc:</w:t>
      </w:r>
      <w:r w:rsidR="005E7C11" w:rsidRPr="00DE532C">
        <w:rPr>
          <w:caps/>
        </w:rPr>
        <w:t>phoetaspi</w:t>
      </w:r>
      <w:r w:rsidR="005E7C11" w:rsidRPr="00DE532C">
        <w:t xml:space="preserve">}}), from </w:t>
      </w:r>
      <w:r w:rsidR="000A15D1">
        <w:t>{{loc_0000:</w:t>
      </w:r>
      <w:r w:rsidR="005E7C11" w:rsidRPr="00DE532C">
        <w:t>Tell Atrib</w:t>
      </w:r>
      <w:r w:rsidR="000A15D1">
        <w:t>}}</w:t>
      </w:r>
      <w:r w:rsidR="005E7C11" w:rsidRPr="00DE532C">
        <w:t xml:space="preserve">, Egypt; Bailey BM </w:t>
      </w:r>
      <w:r w:rsidR="005E7C11" w:rsidRPr="00DE532C">
        <w:rPr>
          <w:caps/>
        </w:rPr>
        <w:t>iii</w:t>
      </w:r>
      <w:r w:rsidR="005E7C11" w:rsidRPr="00DE532C">
        <w:t>, Q 1899 and Q 2000, pl. 33, from Egypt ({{insc:</w:t>
      </w:r>
      <w:r w:rsidR="005E7C11" w:rsidRPr="00DE532C">
        <w:rPr>
          <w:caps/>
        </w:rPr>
        <w:t>phoetaspi</w:t>
      </w:r>
      <w:r w:rsidR="005E7C11" w:rsidRPr="00DE532C">
        <w:t>}}, several refs. given, most bearing the same signature); Hübinger 1993, no. 258, pl. 32, from Egypt ({{insc:</w:t>
      </w:r>
      <w:r w:rsidR="005E7C11" w:rsidRPr="00DE532C">
        <w:rPr>
          <w:caps/>
        </w:rPr>
        <w:t>phoetaspi</w:t>
      </w:r>
      <w:r w:rsidR="005E7C11" w:rsidRPr="00DE532C">
        <w:t>}}, more refs.); (close) Heres 1972, no. 110, pl. 15; Hayes 1980, no. 375, pl. 45, from Egypt; Israeli and Avida 1988, p. 26, no. 22 ({{insc:</w:t>
      </w:r>
      <w:r w:rsidR="005E7C11" w:rsidRPr="00DE532C">
        <w:rPr>
          <w:caps/>
        </w:rPr>
        <w:t>strobili</w:t>
      </w:r>
      <w:r w:rsidR="005E7C11" w:rsidRPr="00DE532C">
        <w:t>}}); Cologne Museum, inv. 25.312 (no signature); (identical) Georges 2001, p. 482, nos. 52, 54</w:t>
      </w:r>
      <w:r w:rsidR="005E7C11" w:rsidRPr="00993C0D">
        <w:t>.</w:t>
      </w:r>
    </w:p>
    <w:p w14:paraId="3C27ADF1" w14:textId="77777777" w:rsidR="00E25D1E" w:rsidRDefault="00E25D1E" w:rsidP="00E25D1E">
      <w:pPr>
        <w:spacing w:line="480" w:lineRule="auto"/>
      </w:pPr>
      <w:r>
        <w:t xml:space="preserve">Provenance: </w:t>
      </w:r>
    </w:p>
    <w:p w14:paraId="30CF2CBA" w14:textId="77777777" w:rsidR="00825284" w:rsidRDefault="00825284" w:rsidP="00825284">
      <w:pPr>
        <w:spacing w:line="480" w:lineRule="auto"/>
      </w:pPr>
      <w:r>
        <w:t>Bibliography: Unpublished.</w:t>
      </w:r>
    </w:p>
    <w:p w14:paraId="16F3A620" w14:textId="77777777" w:rsidR="00C91033" w:rsidRPr="00993C0D" w:rsidRDefault="00825284" w:rsidP="005E7C11">
      <w:pPr>
        <w:spacing w:line="480" w:lineRule="auto"/>
      </w:pPr>
      <w:r>
        <w:t xml:space="preserve">Date: </w:t>
      </w:r>
      <w:r w:rsidR="00E45601">
        <w:t>Flavian</w:t>
      </w:r>
    </w:p>
    <w:p w14:paraId="1C38E934" w14:textId="77777777" w:rsidR="004B0E6A" w:rsidRDefault="004B0E6A" w:rsidP="004B0E6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5E7C11">
        <w:rPr>
          <w:rFonts w:ascii="Palatino" w:hAnsi="Palatino"/>
        </w:rPr>
        <w:t>69</w:t>
      </w:r>
      <w:r>
        <w:rPr>
          <w:rFonts w:ascii="Palatino" w:hAnsi="Palatino"/>
        </w:rPr>
        <w:t xml:space="preserve">; </w:t>
      </w:r>
      <w:r w:rsidR="005E7C11">
        <w:rPr>
          <w:rFonts w:ascii="Palatino" w:hAnsi="Palatino"/>
        </w:rPr>
        <w:t>96</w:t>
      </w:r>
    </w:p>
    <w:p w14:paraId="4E571F9F"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p>
    <w:p w14:paraId="7F64E548"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CBD0925" w14:textId="77777777" w:rsidR="00C91033" w:rsidRDefault="00C91033" w:rsidP="00C91033">
      <w:pPr>
        <w:pStyle w:val="Textedelespacerserv2"/>
        <w:numPr>
          <w:ilvl w:val="0"/>
          <w:numId w:val="0"/>
        </w:numPr>
        <w:spacing w:line="480" w:lineRule="auto"/>
        <w:jc w:val="left"/>
        <w:outlineLvl w:val="9"/>
        <w:rPr>
          <w:rFonts w:ascii="Palatino" w:hAnsi="Palatino"/>
        </w:rPr>
      </w:pPr>
    </w:p>
    <w:p w14:paraId="5B14B25F" w14:textId="77777777" w:rsidR="00624BF4" w:rsidRDefault="00624BF4" w:rsidP="00624BF4">
      <w:pPr>
        <w:spacing w:line="480" w:lineRule="auto"/>
      </w:pPr>
      <w:r>
        <w:t>Catalogue Number: 145</w:t>
      </w:r>
    </w:p>
    <w:p w14:paraId="440BCFDC" w14:textId="77777777" w:rsidR="00624BF4" w:rsidRDefault="00624BF4" w:rsidP="00624BF4">
      <w:pPr>
        <w:spacing w:line="480" w:lineRule="auto"/>
      </w:pPr>
      <w:r>
        <w:t xml:space="preserve">Inventory Number: </w:t>
      </w:r>
      <w:r w:rsidRPr="00993C0D">
        <w:t>83.</w:t>
      </w:r>
      <w:r w:rsidRPr="00524C6D">
        <w:rPr>
          <w:caps/>
        </w:rPr>
        <w:t>aq</w:t>
      </w:r>
      <w:r w:rsidRPr="00993C0D">
        <w:t>.377.80</w:t>
      </w:r>
    </w:p>
    <w:p w14:paraId="1432139A" w14:textId="77777777" w:rsidR="00624BF4" w:rsidRDefault="00624BF4" w:rsidP="00624BF4">
      <w:pPr>
        <w:spacing w:line="480" w:lineRule="auto"/>
      </w:pPr>
      <w:r>
        <w:t xml:space="preserve">Dimensions: </w:t>
      </w:r>
      <w:r w:rsidRPr="00993C0D">
        <w:t>L: 11.0; W: 8.8; H: 3.6</w:t>
      </w:r>
    </w:p>
    <w:p w14:paraId="6026A4E7" w14:textId="77777777" w:rsidR="00624BF4" w:rsidRDefault="00624BF4" w:rsidP="00624BF4">
      <w:pPr>
        <w:spacing w:line="480" w:lineRule="auto"/>
      </w:pPr>
      <w:r>
        <w:t xml:space="preserve">Condition and Fabric: </w:t>
      </w:r>
      <w:r w:rsidRPr="00993C0D">
        <w:t>Hole on left side of shoulder showing very thin wall; cracks on bottom. Clay 5YR6/6</w:t>
      </w:r>
      <w:r>
        <w:t xml:space="preserve"> reddish yellow</w:t>
      </w:r>
      <w:r w:rsidRPr="00993C0D">
        <w:t>, mottled</w:t>
      </w:r>
      <w:r w:rsidRPr="00594C33">
        <w:t xml:space="preserve"> </w:t>
      </w:r>
      <w:r w:rsidRPr="00993C0D">
        <w:t>glaze between 7.5YR5/4 brown and 2.5YR5/6 red.</w:t>
      </w:r>
    </w:p>
    <w:p w14:paraId="45912755" w14:textId="77777777" w:rsidR="00624BF4" w:rsidRDefault="00624BF4" w:rsidP="00624BF4">
      <w:pPr>
        <w:spacing w:line="480" w:lineRule="auto"/>
      </w:pPr>
      <w:r>
        <w:t xml:space="preserve">Description: </w:t>
      </w:r>
      <w:r w:rsidRPr="00993C0D">
        <w:t xml:space="preserve">Moldmade. Flat shoulder with close-set concentric rills; two volute side-lugs. Deeply depressed flat-bottomed discus with Medusa head surrounded by thin ridge; inward-sloping walls with rosette-pattern of multiple concave petals, similar to </w:t>
      </w:r>
      <w:hyperlink r:id="rId21" w:history="1">
        <w:r w:rsidRPr="00624BF4">
          <w:rPr>
            <w:rStyle w:val="Hyperlink"/>
          </w:rPr>
          <w:t>cat. 144</w:t>
        </w:r>
      </w:hyperlink>
      <w:r w:rsidRPr="00993C0D">
        <w:t xml:space="preserve">. Discus pierced by small filling-hole and two even smaller air holes. Angular-tipped nozzle flanked by shoulder-volutes without spines, as on Loeschcke type </w:t>
      </w:r>
      <w:r w:rsidRPr="00524C6D">
        <w:rPr>
          <w:caps/>
        </w:rPr>
        <w:t>v</w:t>
      </w:r>
      <w:r w:rsidRPr="00993C0D">
        <w:t>. Raised base-ring.</w:t>
      </w:r>
    </w:p>
    <w:p w14:paraId="6C9EB38E" w14:textId="77777777" w:rsidR="00624BF4" w:rsidRDefault="00624BF4" w:rsidP="00624BF4">
      <w:pPr>
        <w:spacing w:line="480" w:lineRule="auto"/>
      </w:pPr>
      <w:r>
        <w:t xml:space="preserve">Discus Iconography: </w:t>
      </w:r>
      <w:r w:rsidRPr="00993C0D">
        <w:t>Medusa head in pronounced relief</w:t>
      </w:r>
      <w:r>
        <w:t>.</w:t>
      </w:r>
    </w:p>
    <w:p w14:paraId="1F5B39F6" w14:textId="77777777" w:rsidR="00624BF4" w:rsidRDefault="00624BF4" w:rsidP="00624BF4">
      <w:pPr>
        <w:spacing w:line="480" w:lineRule="auto"/>
      </w:pPr>
      <w:r>
        <w:t xml:space="preserve">Type: </w:t>
      </w:r>
      <w:r w:rsidRPr="00993C0D">
        <w:t xml:space="preserve">Loeschcke </w:t>
      </w:r>
      <w:r w:rsidRPr="00524C6D">
        <w:rPr>
          <w:caps/>
        </w:rPr>
        <w:t xml:space="preserve">i </w:t>
      </w:r>
      <w:r w:rsidRPr="00993C0D">
        <w:t>var.</w:t>
      </w:r>
    </w:p>
    <w:p w14:paraId="09CB5116" w14:textId="77777777" w:rsidR="00624BF4" w:rsidRDefault="00624BF4" w:rsidP="00624BF4">
      <w:pPr>
        <w:spacing w:line="480" w:lineRule="auto"/>
      </w:pPr>
      <w:r>
        <w:t xml:space="preserve">Place of Manufacture or Origin: </w:t>
      </w:r>
      <w:r w:rsidRPr="00993C0D">
        <w:t>Anat</w:t>
      </w:r>
      <w:r w:rsidR="00E45601">
        <w:t>olia</w:t>
      </w:r>
    </w:p>
    <w:p w14:paraId="57F26DBE" w14:textId="77777777" w:rsidR="00624BF4" w:rsidRDefault="00624BF4" w:rsidP="00624BF4">
      <w:pPr>
        <w:spacing w:line="480" w:lineRule="auto"/>
      </w:pPr>
      <w:r>
        <w:t xml:space="preserve">Parallels: None </w:t>
      </w:r>
      <w:r w:rsidRPr="00993C0D">
        <w:t xml:space="preserve">found; see close comparanda given for </w:t>
      </w:r>
      <w:hyperlink r:id="rId22" w:history="1">
        <w:r w:rsidRPr="00624BF4">
          <w:rPr>
            <w:rStyle w:val="Hyperlink"/>
          </w:rPr>
          <w:t>cat. 144</w:t>
        </w:r>
      </w:hyperlink>
      <w:r w:rsidRPr="00993C0D">
        <w:t>, of same type.</w:t>
      </w:r>
    </w:p>
    <w:p w14:paraId="5948D81B" w14:textId="77777777" w:rsidR="00E25D1E" w:rsidRDefault="00E25D1E" w:rsidP="00E25D1E">
      <w:pPr>
        <w:spacing w:line="480" w:lineRule="auto"/>
      </w:pPr>
      <w:r>
        <w:t xml:space="preserve">Provenance: </w:t>
      </w:r>
    </w:p>
    <w:p w14:paraId="0A68E712" w14:textId="77777777" w:rsidR="00624BF4" w:rsidRDefault="00624BF4" w:rsidP="00624BF4">
      <w:pPr>
        <w:spacing w:line="480" w:lineRule="auto"/>
      </w:pPr>
      <w:r>
        <w:t>Bibliography: Unpublished.</w:t>
      </w:r>
    </w:p>
    <w:p w14:paraId="7575573B" w14:textId="77777777" w:rsidR="00C91033" w:rsidRPr="00F90C10" w:rsidRDefault="00624BF4" w:rsidP="00624BF4">
      <w:pPr>
        <w:spacing w:line="480" w:lineRule="auto"/>
      </w:pPr>
      <w:r>
        <w:t xml:space="preserve">Date: </w:t>
      </w:r>
      <w:r w:rsidR="00C91033" w:rsidRPr="00993C0D">
        <w:t>Early second century</w:t>
      </w:r>
      <w:r w:rsidR="00C91033" w:rsidRPr="00524C6D">
        <w:rPr>
          <w:caps/>
        </w:rPr>
        <w:t xml:space="preserve"> </w:t>
      </w:r>
      <w:r w:rsidR="005170AB" w:rsidRPr="005170AB">
        <w:rPr>
          <w:caps/>
        </w:rPr>
        <w:t>A.D.</w:t>
      </w:r>
    </w:p>
    <w:p w14:paraId="31A06D64" w14:textId="77777777" w:rsidR="00C91033" w:rsidRDefault="004B0E6A" w:rsidP="00C91033">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100; 125</w:t>
      </w:r>
    </w:p>
    <w:p w14:paraId="72917203" w14:textId="77777777" w:rsidR="004B0E6A" w:rsidRPr="00993C0D" w:rsidRDefault="004B0E6A" w:rsidP="00C91033">
      <w:pPr>
        <w:pStyle w:val="Textedelespacerserv2"/>
        <w:numPr>
          <w:ilvl w:val="0"/>
          <w:numId w:val="0"/>
        </w:numPr>
        <w:spacing w:line="480" w:lineRule="auto"/>
        <w:jc w:val="left"/>
        <w:outlineLvl w:val="9"/>
        <w:rPr>
          <w:rFonts w:ascii="Palatino" w:hAnsi="Palatino"/>
        </w:rPr>
      </w:pPr>
    </w:p>
    <w:p w14:paraId="50CFD161"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FA04C7B" w14:textId="77777777" w:rsidR="00C91033" w:rsidRDefault="00C91033" w:rsidP="00C91033">
      <w:pPr>
        <w:pStyle w:val="Textedelespacerserv2"/>
        <w:numPr>
          <w:ilvl w:val="0"/>
          <w:numId w:val="0"/>
        </w:numPr>
        <w:spacing w:line="480" w:lineRule="auto"/>
        <w:jc w:val="left"/>
        <w:outlineLvl w:val="9"/>
        <w:rPr>
          <w:rFonts w:ascii="Palatino" w:hAnsi="Palatino"/>
        </w:rPr>
      </w:pPr>
    </w:p>
    <w:p w14:paraId="53A2E725" w14:textId="77777777" w:rsidR="00DE6462" w:rsidRDefault="00DE6462" w:rsidP="00DE6462">
      <w:pPr>
        <w:spacing w:line="480" w:lineRule="auto"/>
      </w:pPr>
      <w:r>
        <w:t>Catalogue Number: 146</w:t>
      </w:r>
    </w:p>
    <w:p w14:paraId="2B8A55D4" w14:textId="77777777" w:rsidR="00DE6462" w:rsidRDefault="00DE6462" w:rsidP="00DE6462">
      <w:pPr>
        <w:spacing w:line="480" w:lineRule="auto"/>
      </w:pPr>
      <w:r>
        <w:t xml:space="preserve">Inventory Number: </w:t>
      </w:r>
      <w:r w:rsidRPr="00993C0D">
        <w:t>83.</w:t>
      </w:r>
      <w:r w:rsidRPr="00524C6D">
        <w:rPr>
          <w:caps/>
        </w:rPr>
        <w:t>aq</w:t>
      </w:r>
      <w:r w:rsidRPr="00993C0D">
        <w:t>.377.261</w:t>
      </w:r>
    </w:p>
    <w:p w14:paraId="750B6241" w14:textId="77777777" w:rsidR="00DE6462" w:rsidRDefault="00DE6462" w:rsidP="00DE6462">
      <w:pPr>
        <w:spacing w:line="480" w:lineRule="auto"/>
      </w:pPr>
      <w:r>
        <w:t xml:space="preserve">Dimensions: </w:t>
      </w:r>
      <w:r w:rsidRPr="00993C0D">
        <w:t>L: 9.2; W: 5.8; H: 2.2</w:t>
      </w:r>
    </w:p>
    <w:p w14:paraId="50C55950" w14:textId="77777777" w:rsidR="00DE6462" w:rsidRDefault="00DE6462" w:rsidP="00DE6462">
      <w:pPr>
        <w:spacing w:line="480" w:lineRule="auto"/>
      </w:pPr>
      <w:r>
        <w:t xml:space="preserve">Condition and Fabric: </w:t>
      </w:r>
      <w:r w:rsidRPr="00993C0D">
        <w:t>Restored from several frr.; thin crack on base; some overpaint. Clay 10YR8/2 white, mottled glaze mostly 10YR4/3 dark brown.</w:t>
      </w:r>
    </w:p>
    <w:p w14:paraId="3E003C16" w14:textId="77777777" w:rsidR="00DE6462" w:rsidRDefault="00DE6462" w:rsidP="00DE6462">
      <w:pPr>
        <w:spacing w:line="480" w:lineRule="auto"/>
      </w:pPr>
      <w:r>
        <w:t xml:space="preserve">Description: </w:t>
      </w:r>
      <w:r w:rsidRPr="00993C0D">
        <w:t>Moldmade. Ring handle with two grooves. Shoulder: Loeschcke form</w:t>
      </w:r>
      <w:r w:rsidRPr="00524C6D">
        <w:rPr>
          <w:caps/>
        </w:rPr>
        <w:t xml:space="preserve"> vii </w:t>
      </w:r>
      <w:r w:rsidRPr="00993C0D">
        <w:t xml:space="preserve">b. Central filling-hole. Slit air hole on nozzle top between single volutes without knobs. Faint base-ring. Blurred potter’s incuse signature, </w:t>
      </w:r>
      <w:r w:rsidRPr="00DE532C">
        <w:t>possibly: {{insc:</w:t>
      </w:r>
      <w:r w:rsidRPr="00DE532C">
        <w:rPr>
          <w:caps/>
        </w:rPr>
        <w:t>m.nov.germ</w:t>
      </w:r>
      <w:r w:rsidRPr="00DE532C">
        <w:t>}}, African</w:t>
      </w:r>
      <w:r w:rsidRPr="00993C0D">
        <w:t xml:space="preserve"> workshop active </w:t>
      </w:r>
      <w:r w:rsidRPr="005170AB">
        <w:rPr>
          <w:caps/>
        </w:rPr>
        <w:t>A.D.</w:t>
      </w:r>
      <w:r w:rsidRPr="00524C6D">
        <w:rPr>
          <w:caps/>
        </w:rPr>
        <w:t xml:space="preserve"> </w:t>
      </w:r>
      <w:r w:rsidRPr="00993C0D">
        <w:t>120–180.</w:t>
      </w:r>
    </w:p>
    <w:p w14:paraId="2A0DF2A8" w14:textId="77777777" w:rsidR="00DE6462" w:rsidRDefault="00DE6462" w:rsidP="00DE6462">
      <w:pPr>
        <w:spacing w:line="480" w:lineRule="auto"/>
      </w:pPr>
      <w:r>
        <w:t xml:space="preserve">Discus Iconography: </w:t>
      </w:r>
      <w:r w:rsidRPr="00993C0D">
        <w:t>Plain discus.</w:t>
      </w:r>
    </w:p>
    <w:p w14:paraId="7422E8A0" w14:textId="77777777" w:rsidR="00DE6462" w:rsidRDefault="00DE6462" w:rsidP="00DE6462">
      <w:pPr>
        <w:spacing w:line="480" w:lineRule="auto"/>
      </w:pPr>
      <w:r>
        <w:t xml:space="preserve">Type: </w:t>
      </w:r>
      <w:r w:rsidRPr="00993C0D">
        <w:t xml:space="preserve">Loeschcke </w:t>
      </w:r>
      <w:r w:rsidRPr="00524C6D">
        <w:rPr>
          <w:caps/>
        </w:rPr>
        <w:t xml:space="preserve">i </w:t>
      </w:r>
      <w:r w:rsidRPr="00993C0D">
        <w:t>var.; Bussière C</w:t>
      </w:r>
      <w:r w:rsidRPr="00524C6D">
        <w:rPr>
          <w:caps/>
        </w:rPr>
        <w:t xml:space="preserve"> i </w:t>
      </w:r>
      <w:r w:rsidR="00E45601">
        <w:t>2</w:t>
      </w:r>
    </w:p>
    <w:p w14:paraId="7A433AE8" w14:textId="77777777" w:rsidR="00DE6462" w:rsidRDefault="00DE6462" w:rsidP="00DE6462">
      <w:pPr>
        <w:spacing w:line="480" w:lineRule="auto"/>
      </w:pPr>
      <w:r>
        <w:t xml:space="preserve">Place of Manufacture or Origin: </w:t>
      </w:r>
      <w:r w:rsidR="00E45601">
        <w:t>North Africa</w:t>
      </w:r>
    </w:p>
    <w:p w14:paraId="0037CEFF" w14:textId="77777777" w:rsidR="00DE6462" w:rsidRDefault="00DE6462" w:rsidP="00DE6462">
      <w:pPr>
        <w:spacing w:line="480" w:lineRule="auto"/>
      </w:pPr>
      <w:r>
        <w:t>Parallels: (I</w:t>
      </w:r>
      <w:r w:rsidRPr="00993C0D">
        <w:t>dentical), Bussière 2000, no. 684, pl. 46.</w:t>
      </w:r>
    </w:p>
    <w:p w14:paraId="5A9770AE" w14:textId="77777777" w:rsidR="00E25D1E" w:rsidRDefault="00E25D1E" w:rsidP="00E25D1E">
      <w:pPr>
        <w:spacing w:line="480" w:lineRule="auto"/>
      </w:pPr>
      <w:r>
        <w:t xml:space="preserve">Provenance: </w:t>
      </w:r>
    </w:p>
    <w:p w14:paraId="780CB1B9" w14:textId="77777777" w:rsidR="00DE6462" w:rsidRDefault="00DE6462" w:rsidP="00DE6462">
      <w:pPr>
        <w:spacing w:line="480" w:lineRule="auto"/>
      </w:pPr>
      <w:r>
        <w:t>Bibliography: Unpublished.</w:t>
      </w:r>
    </w:p>
    <w:p w14:paraId="1A0B030B" w14:textId="77777777" w:rsidR="00C91033" w:rsidRPr="00F90C10" w:rsidRDefault="00DE6462" w:rsidP="00DE6462">
      <w:pPr>
        <w:spacing w:line="480" w:lineRule="auto"/>
      </w:pPr>
      <w:r>
        <w:t xml:space="preserve">Date: </w:t>
      </w:r>
      <w:r w:rsidR="00C91033" w:rsidRPr="00993C0D">
        <w:t>Second century</w:t>
      </w:r>
      <w:r w:rsidR="00C91033" w:rsidRPr="00524C6D">
        <w:rPr>
          <w:caps/>
        </w:rPr>
        <w:t xml:space="preserve"> </w:t>
      </w:r>
      <w:r w:rsidR="005170AB" w:rsidRPr="005170AB">
        <w:rPr>
          <w:caps/>
        </w:rPr>
        <w:t>A.D.</w:t>
      </w:r>
    </w:p>
    <w:p w14:paraId="33807006" w14:textId="77777777" w:rsidR="00C91033" w:rsidRPr="00993C0D" w:rsidRDefault="004B0E6A" w:rsidP="00C91033">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100; 200</w:t>
      </w:r>
    </w:p>
    <w:p w14:paraId="61566467"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A56B589" w14:textId="77777777" w:rsidR="00C91033" w:rsidRDefault="00C91033" w:rsidP="00C91033">
      <w:pPr>
        <w:pStyle w:val="Textedelespacerserv2"/>
        <w:numPr>
          <w:ilvl w:val="0"/>
          <w:numId w:val="0"/>
        </w:numPr>
        <w:spacing w:line="480" w:lineRule="auto"/>
        <w:jc w:val="left"/>
        <w:outlineLvl w:val="9"/>
        <w:rPr>
          <w:rFonts w:ascii="Palatino" w:hAnsi="Palatino"/>
        </w:rPr>
      </w:pPr>
    </w:p>
    <w:p w14:paraId="7B7F14BE" w14:textId="77777777" w:rsidR="00DE6462" w:rsidRDefault="00DE6462" w:rsidP="00DE6462">
      <w:pPr>
        <w:spacing w:line="480" w:lineRule="auto"/>
      </w:pPr>
      <w:r>
        <w:t>Catalogue Number: 146 bis</w:t>
      </w:r>
    </w:p>
    <w:p w14:paraId="554BC445" w14:textId="77777777" w:rsidR="00DE6462" w:rsidRDefault="00DE6462" w:rsidP="00DE6462">
      <w:pPr>
        <w:spacing w:line="480" w:lineRule="auto"/>
      </w:pPr>
      <w:r>
        <w:t xml:space="preserve">Inventory Number: </w:t>
      </w:r>
      <w:r w:rsidRPr="00993C0D">
        <w:t>83.</w:t>
      </w:r>
      <w:r w:rsidRPr="00524C6D">
        <w:rPr>
          <w:caps/>
        </w:rPr>
        <w:t>aq</w:t>
      </w:r>
      <w:r w:rsidRPr="00993C0D">
        <w:t>.377.81</w:t>
      </w:r>
    </w:p>
    <w:p w14:paraId="56B55FA9" w14:textId="77777777" w:rsidR="00DE6462" w:rsidRDefault="00DE6462" w:rsidP="00DE6462">
      <w:pPr>
        <w:spacing w:line="480" w:lineRule="auto"/>
      </w:pPr>
      <w:r>
        <w:t xml:space="preserve">Dimensions: </w:t>
      </w:r>
      <w:r w:rsidRPr="00993C0D">
        <w:t>L: 10.5; W: 6.8; H: 2.8</w:t>
      </w:r>
    </w:p>
    <w:p w14:paraId="0723B302" w14:textId="77777777" w:rsidR="00DE6462" w:rsidRDefault="00DE6462" w:rsidP="00DE6462">
      <w:pPr>
        <w:spacing w:line="480" w:lineRule="auto"/>
      </w:pPr>
      <w:r>
        <w:t xml:space="preserve">Condition and Fabric: </w:t>
      </w:r>
      <w:r w:rsidRPr="00993C0D">
        <w:t>Intact. Clay near 10YR6/2 pale brown, glaze 10YR4/4 dark yellowish brown (burned[?]).</w:t>
      </w:r>
    </w:p>
    <w:p w14:paraId="7F971AAE" w14:textId="77777777" w:rsidR="00DE6462" w:rsidRPr="00DE6462" w:rsidRDefault="00DE6462" w:rsidP="00DE6462">
      <w:pPr>
        <w:pStyle w:val="Textedelespacerserv2"/>
        <w:numPr>
          <w:ilvl w:val="0"/>
          <w:numId w:val="0"/>
        </w:numPr>
        <w:spacing w:line="480" w:lineRule="auto"/>
        <w:jc w:val="left"/>
        <w:outlineLvl w:val="9"/>
        <w:rPr>
          <w:rFonts w:ascii="Palatino" w:hAnsi="Palatino"/>
        </w:rPr>
      </w:pPr>
      <w:r w:rsidRPr="00DE6462">
        <w:rPr>
          <w:rFonts w:ascii="Palatino" w:hAnsi="Palatino"/>
        </w:rPr>
        <w:t>Description:</w:t>
      </w:r>
      <w:r>
        <w:t xml:space="preserve"> </w:t>
      </w:r>
      <w:r w:rsidRPr="00993C0D">
        <w:rPr>
          <w:rFonts w:ascii="Palatino" w:hAnsi="Palatino"/>
        </w:rPr>
        <w:t xml:space="preserve">Moldmade, from plaster mold. Ring handle with two grooves. Shoulder: Loeschcke form </w:t>
      </w:r>
      <w:r w:rsidRPr="00524C6D">
        <w:rPr>
          <w:rFonts w:ascii="Palatino" w:hAnsi="Palatino"/>
          <w:caps/>
        </w:rPr>
        <w:t>iv</w:t>
      </w:r>
      <w:r w:rsidRPr="00993C0D">
        <w:rPr>
          <w:rFonts w:ascii="Palatino" w:hAnsi="Palatino"/>
        </w:rPr>
        <w:t xml:space="preserve"> a. Central filling-hole. Small V-shaped channel between discus and wick-hole. Angular-tipped nozzle flanked by shoulder-volutes without spines, as on Loeschcke type </w:t>
      </w:r>
      <w:r w:rsidRPr="00524C6D">
        <w:rPr>
          <w:rFonts w:ascii="Palatino" w:hAnsi="Palatino"/>
          <w:caps/>
        </w:rPr>
        <w:t>v</w:t>
      </w:r>
      <w:r w:rsidRPr="00993C0D">
        <w:rPr>
          <w:rFonts w:ascii="Palatino" w:hAnsi="Palatino"/>
        </w:rPr>
        <w:t xml:space="preserve">. Base marked off </w:t>
      </w:r>
      <w:r>
        <w:rPr>
          <w:rFonts w:ascii="Palatino" w:hAnsi="Palatino"/>
        </w:rPr>
        <w:t>by</w:t>
      </w:r>
      <w:r w:rsidRPr="00993C0D">
        <w:rPr>
          <w:rFonts w:ascii="Palatino" w:hAnsi="Palatino"/>
        </w:rPr>
        <w:t xml:space="preserve"> </w:t>
      </w:r>
      <w:r>
        <w:rPr>
          <w:rFonts w:ascii="Palatino" w:hAnsi="Palatino"/>
        </w:rPr>
        <w:t xml:space="preserve">one </w:t>
      </w:r>
      <w:r w:rsidRPr="00993C0D">
        <w:rPr>
          <w:rFonts w:ascii="Palatino" w:hAnsi="Palatino"/>
        </w:rPr>
        <w:t xml:space="preserve">circular groove. </w:t>
      </w:r>
    </w:p>
    <w:p w14:paraId="62E785F0" w14:textId="77777777" w:rsidR="00DE6462" w:rsidRDefault="00DE6462" w:rsidP="00DE6462">
      <w:pPr>
        <w:spacing w:line="480" w:lineRule="auto"/>
      </w:pPr>
      <w:r>
        <w:t>Discus Iconography: O</w:t>
      </w:r>
      <w:r w:rsidRPr="00993C0D">
        <w:t>utline of small lamp of Loeschcke type</w:t>
      </w:r>
      <w:r w:rsidRPr="00524C6D">
        <w:rPr>
          <w:caps/>
        </w:rPr>
        <w:t xml:space="preserve"> i </w:t>
      </w:r>
      <w:r w:rsidRPr="00993C0D">
        <w:t xml:space="preserve">with crescent-ornament handle; this decoration flanked by two symmetrical curved lines, each ending </w:t>
      </w:r>
      <w:r>
        <w:t>with</w:t>
      </w:r>
      <w:r w:rsidRPr="00993C0D">
        <w:t xml:space="preserve"> a globule.</w:t>
      </w:r>
    </w:p>
    <w:p w14:paraId="670A246C" w14:textId="77777777" w:rsidR="00DE6462" w:rsidRDefault="00DE6462" w:rsidP="00DE6462">
      <w:pPr>
        <w:spacing w:line="480" w:lineRule="auto"/>
      </w:pPr>
      <w:r>
        <w:t xml:space="preserve">Type: </w:t>
      </w:r>
      <w:r w:rsidRPr="00993C0D">
        <w:t xml:space="preserve">Loeschcke </w:t>
      </w:r>
      <w:r w:rsidRPr="00524C6D">
        <w:rPr>
          <w:caps/>
        </w:rPr>
        <w:t xml:space="preserve">i </w:t>
      </w:r>
      <w:r w:rsidRPr="00993C0D">
        <w:t>var.; Bussière C</w:t>
      </w:r>
      <w:r w:rsidRPr="00524C6D">
        <w:rPr>
          <w:caps/>
        </w:rPr>
        <w:t xml:space="preserve"> i </w:t>
      </w:r>
      <w:r w:rsidR="00E45601">
        <w:t>2</w:t>
      </w:r>
    </w:p>
    <w:p w14:paraId="0B243414" w14:textId="77777777" w:rsidR="00DE6462" w:rsidRDefault="00DE6462" w:rsidP="00DE6462">
      <w:pPr>
        <w:spacing w:line="480" w:lineRule="auto"/>
      </w:pPr>
      <w:r>
        <w:t xml:space="preserve">Place of Manufacture or Origin: </w:t>
      </w:r>
      <w:r w:rsidR="00E45601">
        <w:t>Anatolia</w:t>
      </w:r>
    </w:p>
    <w:p w14:paraId="06EEABE0" w14:textId="77777777" w:rsidR="00DE6462" w:rsidRDefault="00DE6462" w:rsidP="00DE6462">
      <w:pPr>
        <w:spacing w:line="480" w:lineRule="auto"/>
      </w:pPr>
      <w:r>
        <w:t xml:space="preserve">Parallels: None </w:t>
      </w:r>
      <w:r w:rsidRPr="00993C0D">
        <w:t>found.</w:t>
      </w:r>
    </w:p>
    <w:p w14:paraId="7ECA9A20" w14:textId="77777777" w:rsidR="00E25D1E" w:rsidRDefault="00E25D1E" w:rsidP="00E25D1E">
      <w:pPr>
        <w:spacing w:line="480" w:lineRule="auto"/>
      </w:pPr>
      <w:r>
        <w:t xml:space="preserve">Provenance: </w:t>
      </w:r>
    </w:p>
    <w:p w14:paraId="0D44643B" w14:textId="77777777" w:rsidR="00DE6462" w:rsidRDefault="00DE6462" w:rsidP="00DE6462">
      <w:pPr>
        <w:spacing w:line="480" w:lineRule="auto"/>
      </w:pPr>
      <w:r>
        <w:t>Bibliography: Unpublished.</w:t>
      </w:r>
    </w:p>
    <w:p w14:paraId="13C5D339" w14:textId="1FAFAEF7" w:rsidR="00C91033" w:rsidRPr="00F90C10" w:rsidRDefault="00A50BDB" w:rsidP="00DE6462">
      <w:pPr>
        <w:spacing w:line="480" w:lineRule="auto"/>
      </w:pPr>
      <w:r>
        <w:t>Date: Late</w:t>
      </w:r>
      <w:r w:rsidR="00C91033" w:rsidRPr="00993C0D">
        <w:t xml:space="preserve"> first to </w:t>
      </w:r>
      <w:r w:rsidR="00DC2304">
        <w:t>early</w:t>
      </w:r>
      <w:r w:rsidR="00C91033" w:rsidRPr="00993C0D">
        <w:t xml:space="preserve"> second century</w:t>
      </w:r>
      <w:r w:rsidR="00C91033" w:rsidRPr="00524C6D">
        <w:rPr>
          <w:caps/>
        </w:rPr>
        <w:t xml:space="preserve"> </w:t>
      </w:r>
      <w:r w:rsidR="005170AB" w:rsidRPr="005170AB">
        <w:rPr>
          <w:caps/>
        </w:rPr>
        <w:t>A.D.</w:t>
      </w:r>
    </w:p>
    <w:p w14:paraId="2744F67E" w14:textId="77777777" w:rsidR="004B0E6A" w:rsidRPr="00993C0D" w:rsidRDefault="004B0E6A" w:rsidP="004B0E6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75; 125</w:t>
      </w:r>
    </w:p>
    <w:p w14:paraId="1BB10FE0" w14:textId="77777777" w:rsidR="00C91033" w:rsidRPr="00993C0D" w:rsidRDefault="00C91033" w:rsidP="00C91033">
      <w:pPr>
        <w:pStyle w:val="Textedelespacerserv2"/>
        <w:numPr>
          <w:ilvl w:val="0"/>
          <w:numId w:val="0"/>
        </w:numPr>
        <w:spacing w:line="480" w:lineRule="auto"/>
        <w:jc w:val="left"/>
        <w:outlineLvl w:val="9"/>
        <w:rPr>
          <w:rFonts w:ascii="Palatino" w:hAnsi="Palatino"/>
        </w:rPr>
      </w:pPr>
    </w:p>
    <w:p w14:paraId="72BABE84" w14:textId="77777777" w:rsidR="009164FF" w:rsidRPr="00993C0D" w:rsidRDefault="009164FF" w:rsidP="009164FF">
      <w:pPr>
        <w:spacing w:line="480" w:lineRule="auto"/>
        <w:rPr>
          <w:noProof/>
        </w:rPr>
      </w:pPr>
      <w:r w:rsidRPr="00993C0D">
        <w:rPr>
          <w:noProof/>
        </w:rPr>
        <w:t>———</w:t>
      </w:r>
    </w:p>
    <w:p w14:paraId="012BCC5C" w14:textId="77777777" w:rsidR="009164FF" w:rsidRDefault="009164FF" w:rsidP="009164FF">
      <w:pPr>
        <w:spacing w:line="480" w:lineRule="auto"/>
        <w:rPr>
          <w:noProof/>
        </w:rPr>
      </w:pPr>
    </w:p>
    <w:p w14:paraId="084BA963" w14:textId="77777777" w:rsidR="00FF4F36" w:rsidRDefault="00FF4F36" w:rsidP="00FF4F36">
      <w:pPr>
        <w:spacing w:line="480" w:lineRule="auto"/>
      </w:pPr>
      <w:r>
        <w:t>Catalogue Number: 147</w:t>
      </w:r>
    </w:p>
    <w:p w14:paraId="59ADE4C6" w14:textId="77777777" w:rsidR="00FF4F36" w:rsidRDefault="00FF4F36" w:rsidP="00FF4F36">
      <w:pPr>
        <w:spacing w:line="480" w:lineRule="auto"/>
      </w:pPr>
      <w:r>
        <w:t xml:space="preserve">Inventory Number: </w:t>
      </w:r>
      <w:r w:rsidRPr="00993C0D">
        <w:t>83.</w:t>
      </w:r>
      <w:r w:rsidRPr="00524C6D">
        <w:rPr>
          <w:caps/>
        </w:rPr>
        <w:t>aq</w:t>
      </w:r>
      <w:r w:rsidRPr="00993C0D">
        <w:t>.377</w:t>
      </w:r>
      <w:r w:rsidRPr="00993C0D">
        <w:rPr>
          <w:noProof/>
        </w:rPr>
        <w:t>.528</w:t>
      </w:r>
    </w:p>
    <w:p w14:paraId="7F2E72E7" w14:textId="77777777" w:rsidR="00FF4F36" w:rsidRDefault="00FF4F36" w:rsidP="00FF4F36">
      <w:pPr>
        <w:spacing w:line="480" w:lineRule="auto"/>
      </w:pPr>
      <w:r>
        <w:t xml:space="preserve">Dimensions: </w:t>
      </w:r>
      <w:r w:rsidRPr="00993C0D">
        <w:rPr>
          <w:noProof/>
        </w:rPr>
        <w:t>L: 18.0; W: 8; H: 5.2, (with handle) 10.0</w:t>
      </w:r>
    </w:p>
    <w:p w14:paraId="33FB10E3" w14:textId="77777777" w:rsidR="00FF4F36" w:rsidRDefault="00FF4F36" w:rsidP="00FF4F36">
      <w:pPr>
        <w:spacing w:line="480" w:lineRule="auto"/>
      </w:pPr>
      <w:r>
        <w:t xml:space="preserve">Condition and Fabric: </w:t>
      </w:r>
      <w:r w:rsidRPr="00993C0D">
        <w:rPr>
          <w:noProof/>
        </w:rPr>
        <w:t>Clay 7YR7/4 pink, uneven remains of glaze mostly 5YR5/4 reddish brown. Tiny particles of mica.</w:t>
      </w:r>
    </w:p>
    <w:p w14:paraId="41C3AFCD" w14:textId="131EF185" w:rsidR="00FF4F36" w:rsidRDefault="00FF4F36" w:rsidP="00FF4F36">
      <w:pPr>
        <w:spacing w:line="480" w:lineRule="auto"/>
      </w:pPr>
      <w:r>
        <w:t xml:space="preserve">Description: </w:t>
      </w:r>
      <w:r w:rsidRPr="00993C0D">
        <w:t xml:space="preserve">Moldmade. </w:t>
      </w:r>
      <w:r w:rsidRPr="00993C0D">
        <w:rPr>
          <w:noProof/>
        </w:rPr>
        <w:t xml:space="preserve">Ornament handle in </w:t>
      </w:r>
      <w:r w:rsidR="00575564">
        <w:rPr>
          <w:noProof/>
        </w:rPr>
        <w:t xml:space="preserve">the </w:t>
      </w:r>
      <w:r w:rsidRPr="00993C0D">
        <w:rPr>
          <w:noProof/>
        </w:rPr>
        <w:t xml:space="preserve">shape of </w:t>
      </w:r>
      <w:r w:rsidR="00575564">
        <w:rPr>
          <w:noProof/>
        </w:rPr>
        <w:t xml:space="preserve">a </w:t>
      </w:r>
      <w:r w:rsidRPr="00993C0D">
        <w:rPr>
          <w:noProof/>
        </w:rPr>
        <w:t>two-lobed bud, large handle ring behind. Deep cylindrical body. Shoulder consisting of narrow band marked off by two grooves; at foot of handle, two unpierced hinges with three grooves each, reminiscent of bronze-lamp hinges on lamps with a sliding lid. Discus sloping inward to flat-bottomed area pierced by central filling-hole. Long protruding round-tipped nozzle flanked by volutes with pronounced knobs. Between them a bacchic bearded head in relief: Silenus. Heart-shaped wick-hole. Raised base-ring.</w:t>
      </w:r>
    </w:p>
    <w:p w14:paraId="0B3C356D" w14:textId="77777777" w:rsidR="00FF4F36" w:rsidRDefault="00FF4F36" w:rsidP="00FF4F36">
      <w:pPr>
        <w:spacing w:line="480" w:lineRule="auto"/>
      </w:pPr>
      <w:r>
        <w:t>Discus Iconography: Plain discus.</w:t>
      </w:r>
    </w:p>
    <w:p w14:paraId="1FDA43EE" w14:textId="77777777" w:rsidR="00FF4F36" w:rsidRDefault="00FF4F36" w:rsidP="00FF4F36">
      <w:pPr>
        <w:spacing w:line="480" w:lineRule="auto"/>
      </w:pPr>
      <w:r>
        <w:t xml:space="preserve">Type: </w:t>
      </w:r>
      <w:r w:rsidRPr="00993C0D">
        <w:t xml:space="preserve">Loeschcke </w:t>
      </w:r>
      <w:r w:rsidRPr="00524C6D">
        <w:rPr>
          <w:caps/>
        </w:rPr>
        <w:t>iii</w:t>
      </w:r>
      <w:r w:rsidR="00E45601">
        <w:t>; Waagé 35</w:t>
      </w:r>
    </w:p>
    <w:p w14:paraId="136CD72F" w14:textId="77777777" w:rsidR="00FF4F36" w:rsidRDefault="00FF4F36" w:rsidP="00FF4F36">
      <w:pPr>
        <w:spacing w:line="480" w:lineRule="auto"/>
      </w:pPr>
      <w:r>
        <w:t xml:space="preserve">Place of Manufacture or Origin: </w:t>
      </w:r>
      <w:r w:rsidR="00E45601">
        <w:rPr>
          <w:noProof/>
        </w:rPr>
        <w:t>South Italy</w:t>
      </w:r>
    </w:p>
    <w:p w14:paraId="5187D1C2" w14:textId="77777777" w:rsidR="00FF4F36" w:rsidRDefault="00FF4F36" w:rsidP="00FF4F36">
      <w:pPr>
        <w:spacing w:line="480" w:lineRule="auto"/>
      </w:pPr>
      <w:r>
        <w:t xml:space="preserve">Parallels: None </w:t>
      </w:r>
      <w:r w:rsidRPr="00993C0D">
        <w:t>found; (close) Miltner 1937, no. 28, pl. 11 (</w:t>
      </w:r>
      <w:r w:rsidR="000A15D1">
        <w:t>{{loc_0000:</w:t>
      </w:r>
      <w:r w:rsidRPr="00993C0D">
        <w:t>Ephesus</w:t>
      </w:r>
      <w:r w:rsidR="000A15D1">
        <w:t>}}</w:t>
      </w:r>
      <w:r w:rsidRPr="00993C0D">
        <w:t>); Waagé 1941, p. 75, nos. 86–87, fig. 77 (</w:t>
      </w:r>
      <w:r w:rsidR="000A15D1">
        <w:t>{{loc_0000:</w:t>
      </w:r>
      <w:r w:rsidRPr="00993C0D">
        <w:t>Antioch</w:t>
      </w:r>
      <w:r w:rsidR="000A15D1">
        <w:t>}}</w:t>
      </w:r>
      <w:r w:rsidRPr="00993C0D">
        <w:t>); Goldman et al. 1950, p. 108, no. 131, figs. 97–98, with two nozzles (</w:t>
      </w:r>
      <w:r w:rsidR="000A15D1">
        <w:t>{{loc_0000:</w:t>
      </w:r>
      <w:r w:rsidRPr="00993C0D">
        <w:t>Tarsus</w:t>
      </w:r>
      <w:r w:rsidR="000A15D1">
        <w:t>}}</w:t>
      </w:r>
      <w:r w:rsidRPr="00993C0D">
        <w:t>); Perlzweig 1961, no. 11, pl. 1 (Athens).</w:t>
      </w:r>
    </w:p>
    <w:p w14:paraId="3D87B270" w14:textId="77777777" w:rsidR="00E25D1E" w:rsidRDefault="00E25D1E" w:rsidP="00E25D1E">
      <w:pPr>
        <w:spacing w:line="480" w:lineRule="auto"/>
      </w:pPr>
      <w:r>
        <w:t xml:space="preserve">Provenance: </w:t>
      </w:r>
    </w:p>
    <w:p w14:paraId="6286D558" w14:textId="34B81F20" w:rsidR="00FF4F36" w:rsidRDefault="00FF4F36" w:rsidP="00FF4F36">
      <w:pPr>
        <w:spacing w:line="480" w:lineRule="auto"/>
      </w:pPr>
      <w:r>
        <w:t xml:space="preserve">Bibliography: </w:t>
      </w:r>
      <w:ins w:id="10" w:author="Benedicte Gilman" w:date="2016-07-19T16:30:00Z">
        <w:r w:rsidR="00E725A5" w:rsidRPr="009F1091">
          <w:rPr>
            <w:i/>
          </w:rPr>
          <w:t>Antiken aus Rheinischem Privatbesitz</w:t>
        </w:r>
        <w:r w:rsidR="00E725A5">
          <w:rPr>
            <w:i/>
          </w:rPr>
          <w:t>,</w:t>
        </w:r>
      </w:ins>
      <w:ins w:id="11" w:author="Benedicte Gilman" w:date="2016-07-19T16:31:00Z">
        <w:r w:rsidR="00E725A5">
          <w:t xml:space="preserve"> pp. 127–28, no. 195, pl. 85. </w:t>
        </w:r>
      </w:ins>
      <w:del w:id="12" w:author="Benedicte Gilman" w:date="2016-07-19T16:30:00Z">
        <w:r w:rsidDel="00E725A5">
          <w:delText>Unpublished.</w:delText>
        </w:r>
      </w:del>
    </w:p>
    <w:p w14:paraId="69B370F3" w14:textId="77777777" w:rsidR="009164FF" w:rsidRPr="00993C0D" w:rsidRDefault="00FF4F36" w:rsidP="009164FF">
      <w:pPr>
        <w:spacing w:line="480" w:lineRule="auto"/>
      </w:pPr>
      <w:r>
        <w:t xml:space="preserve">Date: </w:t>
      </w:r>
      <w:r w:rsidR="00E45601">
        <w:t>Augustan</w:t>
      </w:r>
    </w:p>
    <w:p w14:paraId="24010E45" w14:textId="77777777" w:rsidR="004B0E6A" w:rsidRPr="00993C0D" w:rsidRDefault="004B0E6A" w:rsidP="004B0E6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FF4F36">
        <w:rPr>
          <w:rFonts w:ascii="Palatino" w:hAnsi="Palatino"/>
        </w:rPr>
        <w:t xml:space="preserve"> -27</w:t>
      </w:r>
      <w:r>
        <w:rPr>
          <w:rFonts w:ascii="Palatino" w:hAnsi="Palatino"/>
        </w:rPr>
        <w:t xml:space="preserve">; </w:t>
      </w:r>
      <w:r w:rsidR="00FF4F36">
        <w:rPr>
          <w:rFonts w:ascii="Palatino" w:hAnsi="Palatino"/>
        </w:rPr>
        <w:t>14</w:t>
      </w:r>
    </w:p>
    <w:p w14:paraId="578D276F" w14:textId="77777777" w:rsidR="009164FF" w:rsidRPr="00993C0D" w:rsidRDefault="009164FF" w:rsidP="009164FF">
      <w:pPr>
        <w:spacing w:line="480" w:lineRule="auto"/>
      </w:pPr>
    </w:p>
    <w:p w14:paraId="5D2EBA45" w14:textId="77777777" w:rsidR="009164FF" w:rsidRPr="00993C0D" w:rsidRDefault="009164FF" w:rsidP="009164FF">
      <w:pPr>
        <w:spacing w:line="480" w:lineRule="auto"/>
      </w:pPr>
      <w:r w:rsidRPr="00993C0D">
        <w:t>———</w:t>
      </w:r>
    </w:p>
    <w:p w14:paraId="64ACC6F3" w14:textId="77777777" w:rsidR="009164FF" w:rsidRDefault="009164FF" w:rsidP="009164FF">
      <w:pPr>
        <w:spacing w:line="480" w:lineRule="auto"/>
      </w:pPr>
    </w:p>
    <w:p w14:paraId="535948F8" w14:textId="77777777" w:rsidR="00FF4F36" w:rsidRDefault="00FF4F36" w:rsidP="00FF4F36">
      <w:pPr>
        <w:spacing w:line="480" w:lineRule="auto"/>
      </w:pPr>
      <w:r>
        <w:t>Catalogue Number: 148</w:t>
      </w:r>
    </w:p>
    <w:p w14:paraId="23513321" w14:textId="77777777" w:rsidR="00FF4F36" w:rsidRDefault="00FF4F36" w:rsidP="00FF4F36">
      <w:pPr>
        <w:spacing w:line="480" w:lineRule="auto"/>
      </w:pPr>
      <w:r>
        <w:t xml:space="preserve">Inventory Number: </w:t>
      </w:r>
      <w:r w:rsidRPr="00993C0D">
        <w:t>83.</w:t>
      </w:r>
      <w:r w:rsidRPr="00524C6D">
        <w:rPr>
          <w:caps/>
        </w:rPr>
        <w:t>aq</w:t>
      </w:r>
      <w:r w:rsidRPr="00993C0D">
        <w:t>.377.76</w:t>
      </w:r>
    </w:p>
    <w:p w14:paraId="7D233514" w14:textId="77777777" w:rsidR="00FF4F36" w:rsidRDefault="00FF4F36" w:rsidP="00FF4F36">
      <w:pPr>
        <w:spacing w:line="480" w:lineRule="auto"/>
      </w:pPr>
      <w:r>
        <w:t xml:space="preserve">Dimensions: </w:t>
      </w:r>
      <w:r w:rsidRPr="00993C0D">
        <w:t>L: 9.8; W: 4.8; H: 2.1, (with handle) 3.8</w:t>
      </w:r>
    </w:p>
    <w:p w14:paraId="4AB83408" w14:textId="77777777" w:rsidR="00FF4F36" w:rsidRDefault="00FF4F36" w:rsidP="00FF4F36">
      <w:pPr>
        <w:spacing w:line="480" w:lineRule="auto"/>
      </w:pPr>
      <w:r>
        <w:t xml:space="preserve">Condition and Fabric: </w:t>
      </w:r>
      <w:r w:rsidRPr="00993C0D">
        <w:t>A few chips and cracks. Clay 7.5YR6/4 light brown, very worn glaze 5YR4/2 dark reddish gray.</w:t>
      </w:r>
    </w:p>
    <w:p w14:paraId="17B0E2D0" w14:textId="25243157" w:rsidR="00FF4F36" w:rsidRDefault="00FF4F36" w:rsidP="00FF4F36">
      <w:pPr>
        <w:spacing w:line="480" w:lineRule="auto"/>
      </w:pPr>
      <w:r>
        <w:t xml:space="preserve">Description: </w:t>
      </w:r>
      <w:r w:rsidRPr="00993C0D">
        <w:t xml:space="preserve">Moldmade. Ornament handle in the shape of </w:t>
      </w:r>
      <w:r w:rsidR="00575564">
        <w:t xml:space="preserve">a </w:t>
      </w:r>
      <w:r w:rsidRPr="00993C0D">
        <w:t>two-lobed bud, large ring handle below</w:t>
      </w:r>
      <w:r w:rsidRPr="00594C33">
        <w:t>.</w:t>
      </w:r>
      <w:r w:rsidRPr="00993C0D">
        <w:t xml:space="preserve"> At foot of handle two unpierced, nonfunctional lid hinges. Narrow wavy lug on each side of body. Raised rounded peripheral ridge, separated from </w:t>
      </w:r>
      <w:r>
        <w:t xml:space="preserve">the </w:t>
      </w:r>
      <w:r w:rsidRPr="00993C0D">
        <w:t xml:space="preserve">discus by </w:t>
      </w:r>
      <w:r>
        <w:t xml:space="preserve">a </w:t>
      </w:r>
      <w:r w:rsidRPr="00993C0D">
        <w:t xml:space="preserve">wide groove. Deep cylindrical body. Thin circular groove divides flat discus into two parts. Central filling-hole. Slit air hole on right side of discus. Long protruding round-tipped nozzle flanked by volutes with prominent knobs. Raised base-ring. </w:t>
      </w:r>
    </w:p>
    <w:p w14:paraId="77F9F91C" w14:textId="77777777" w:rsidR="00FF4F36" w:rsidRDefault="00FF4F36" w:rsidP="00FF4F36">
      <w:pPr>
        <w:spacing w:line="480" w:lineRule="auto"/>
      </w:pPr>
      <w:r>
        <w:t>Discus Iconography: Plain discus.</w:t>
      </w:r>
    </w:p>
    <w:p w14:paraId="4BD6A62D" w14:textId="77777777" w:rsidR="00FF4F36" w:rsidRDefault="00FF4F36" w:rsidP="00FF4F36">
      <w:pPr>
        <w:spacing w:line="480" w:lineRule="auto"/>
      </w:pPr>
      <w:r>
        <w:t xml:space="preserve">Type: </w:t>
      </w:r>
      <w:r w:rsidRPr="00993C0D">
        <w:t xml:space="preserve">Loeschcke </w:t>
      </w:r>
      <w:r w:rsidRPr="00524C6D">
        <w:rPr>
          <w:caps/>
        </w:rPr>
        <w:t>iii</w:t>
      </w:r>
      <w:r w:rsidR="00E45601">
        <w:t>; Waagé 35</w:t>
      </w:r>
    </w:p>
    <w:p w14:paraId="04B1E1B2" w14:textId="77777777" w:rsidR="00FF4F36" w:rsidRDefault="00FF4F36" w:rsidP="00FF4F36">
      <w:pPr>
        <w:spacing w:line="480" w:lineRule="auto"/>
      </w:pPr>
      <w:r>
        <w:t xml:space="preserve">Place of Manufacture or Origin: </w:t>
      </w:r>
      <w:r w:rsidR="00E45601">
        <w:t>South Anatolia</w:t>
      </w:r>
    </w:p>
    <w:p w14:paraId="372C18DF" w14:textId="77777777" w:rsidR="00FF4F36" w:rsidRDefault="00FF4F36" w:rsidP="00FF4F36">
      <w:pPr>
        <w:spacing w:line="480" w:lineRule="auto"/>
      </w:pPr>
      <w:r>
        <w:t xml:space="preserve">Parallels: None </w:t>
      </w:r>
      <w:r w:rsidRPr="00993C0D">
        <w:t>found; (close) Miltner 1937, no. 28, pl. 11 (</w:t>
      </w:r>
      <w:r w:rsidR="000A15D1">
        <w:t>{{loc_0000:</w:t>
      </w:r>
      <w:r w:rsidRPr="00993C0D">
        <w:t>Ephesus</w:t>
      </w:r>
      <w:r w:rsidR="000A15D1">
        <w:t>}}</w:t>
      </w:r>
      <w:r w:rsidRPr="00993C0D">
        <w:t>); Waagé 1941, p. 75, nos. 86–87, fig. 77 (</w:t>
      </w:r>
      <w:r w:rsidR="000A15D1">
        <w:t>{{loc_0000:</w:t>
      </w:r>
      <w:r w:rsidRPr="00993C0D">
        <w:t>Antioch</w:t>
      </w:r>
      <w:r w:rsidR="000A15D1">
        <w:t>}}</w:t>
      </w:r>
      <w:r w:rsidRPr="00993C0D">
        <w:t>); Goldman et al. 1950, p. 108, no. 131, figs. 97–98, with two nozzles (</w:t>
      </w:r>
      <w:r w:rsidR="000A15D1">
        <w:t>{{loc_0000:</w:t>
      </w:r>
      <w:r w:rsidRPr="00993C0D">
        <w:t>Tarsus</w:t>
      </w:r>
      <w:r w:rsidR="000A15D1">
        <w:t>}}</w:t>
      </w:r>
      <w:r w:rsidRPr="00993C0D">
        <w:t xml:space="preserve">); Perlzweig 1961, no. 11, pl. 1 (Athenian Agora); Bailey BM </w:t>
      </w:r>
      <w:r w:rsidRPr="00524C6D">
        <w:rPr>
          <w:caps/>
        </w:rPr>
        <w:t>iii</w:t>
      </w:r>
      <w:r w:rsidRPr="00993C0D">
        <w:t>, Q 3010, pl. 98 (</w:t>
      </w:r>
      <w:r w:rsidR="000A15D1">
        <w:t>{{loc_0000:</w:t>
      </w:r>
      <w:r w:rsidRPr="00993C0D">
        <w:t>Ephesus</w:t>
      </w:r>
      <w:r w:rsidR="000A15D1">
        <w:t>}}</w:t>
      </w:r>
      <w:r w:rsidRPr="00993C0D">
        <w:t>).</w:t>
      </w:r>
    </w:p>
    <w:p w14:paraId="19D5536C" w14:textId="77777777" w:rsidR="00E25D1E" w:rsidRDefault="00E25D1E" w:rsidP="00E25D1E">
      <w:pPr>
        <w:spacing w:line="480" w:lineRule="auto"/>
      </w:pPr>
      <w:r>
        <w:t xml:space="preserve">Provenance: </w:t>
      </w:r>
    </w:p>
    <w:p w14:paraId="31C2E71F" w14:textId="77777777" w:rsidR="00FF4F36" w:rsidRDefault="00FF4F36" w:rsidP="00FF4F36">
      <w:pPr>
        <w:spacing w:line="480" w:lineRule="auto"/>
      </w:pPr>
      <w:r>
        <w:t>Bibliography: Unpublished.</w:t>
      </w:r>
    </w:p>
    <w:p w14:paraId="1D296E60" w14:textId="77777777" w:rsidR="009164FF" w:rsidRPr="00993C0D" w:rsidRDefault="00FF4F36" w:rsidP="00FF4F36">
      <w:pPr>
        <w:spacing w:line="480" w:lineRule="auto"/>
      </w:pPr>
      <w:r>
        <w:t xml:space="preserve">Date: </w:t>
      </w:r>
      <w:r w:rsidR="00E45601">
        <w:t>Augustan</w:t>
      </w:r>
    </w:p>
    <w:p w14:paraId="597C11BF" w14:textId="77777777" w:rsidR="004B0E6A" w:rsidRPr="00993C0D" w:rsidRDefault="004B0E6A" w:rsidP="004B0E6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FF4F36">
        <w:rPr>
          <w:rFonts w:ascii="Palatino" w:hAnsi="Palatino"/>
        </w:rPr>
        <w:t xml:space="preserve"> -27</w:t>
      </w:r>
      <w:r>
        <w:rPr>
          <w:rFonts w:ascii="Palatino" w:hAnsi="Palatino"/>
        </w:rPr>
        <w:t xml:space="preserve">; </w:t>
      </w:r>
      <w:r w:rsidR="00FF4F36">
        <w:rPr>
          <w:rFonts w:ascii="Palatino" w:hAnsi="Palatino"/>
        </w:rPr>
        <w:t>14</w:t>
      </w:r>
    </w:p>
    <w:p w14:paraId="07C1A10F"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2A4C79AB"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2E457F5" w14:textId="77777777" w:rsidR="009164FF" w:rsidRDefault="009164FF" w:rsidP="009164FF">
      <w:pPr>
        <w:pStyle w:val="Textedelespacerserv2"/>
        <w:numPr>
          <w:ilvl w:val="0"/>
          <w:numId w:val="0"/>
        </w:numPr>
        <w:spacing w:line="480" w:lineRule="auto"/>
        <w:jc w:val="left"/>
        <w:outlineLvl w:val="9"/>
        <w:rPr>
          <w:rFonts w:ascii="Palatino" w:hAnsi="Palatino"/>
        </w:rPr>
      </w:pPr>
    </w:p>
    <w:p w14:paraId="1D0F2CBF" w14:textId="77777777" w:rsidR="001A6D6B" w:rsidRDefault="001A6D6B" w:rsidP="001A6D6B">
      <w:pPr>
        <w:spacing w:line="480" w:lineRule="auto"/>
      </w:pPr>
      <w:r>
        <w:t>Catalogue Number: 149</w:t>
      </w:r>
    </w:p>
    <w:p w14:paraId="6A344D96" w14:textId="77777777" w:rsidR="001A6D6B" w:rsidRDefault="001A6D6B" w:rsidP="001A6D6B">
      <w:pPr>
        <w:spacing w:line="480" w:lineRule="auto"/>
      </w:pPr>
      <w:r>
        <w:t xml:space="preserve">Inventory Number: </w:t>
      </w:r>
      <w:r w:rsidRPr="00993C0D">
        <w:t>83.</w:t>
      </w:r>
      <w:r w:rsidRPr="00524C6D">
        <w:rPr>
          <w:caps/>
        </w:rPr>
        <w:t>aq</w:t>
      </w:r>
      <w:r w:rsidRPr="00993C0D">
        <w:t>.377.481</w:t>
      </w:r>
    </w:p>
    <w:p w14:paraId="73916827" w14:textId="77777777" w:rsidR="001A6D6B" w:rsidRDefault="001A6D6B" w:rsidP="001A6D6B">
      <w:pPr>
        <w:spacing w:line="480" w:lineRule="auto"/>
      </w:pPr>
      <w:r>
        <w:t xml:space="preserve">Dimensions: </w:t>
      </w:r>
      <w:r w:rsidRPr="00993C0D">
        <w:t>L: 23.5; W: 8.8; H: 5.5, (with handle) 8.2</w:t>
      </w:r>
    </w:p>
    <w:p w14:paraId="2C559941" w14:textId="77777777" w:rsidR="001A6D6B" w:rsidRDefault="001A6D6B" w:rsidP="001A6D6B">
      <w:pPr>
        <w:spacing w:line="480" w:lineRule="auto"/>
      </w:pPr>
      <w:r>
        <w:t xml:space="preserve">Condition and Fabric: </w:t>
      </w:r>
      <w:r w:rsidRPr="00993C0D">
        <w:t>Thin crack on base. Clay near 5YR6/3 light reddish brown, glaze between 7.5YR6/4 and 7.5YR5/4 light brown and brown; partly blackened, especially on lower part.</w:t>
      </w:r>
    </w:p>
    <w:p w14:paraId="6AE51A78" w14:textId="77777777" w:rsidR="001A6D6B" w:rsidRDefault="001A6D6B" w:rsidP="001A6D6B">
      <w:pPr>
        <w:spacing w:line="480" w:lineRule="auto"/>
      </w:pPr>
      <w:r>
        <w:t xml:space="preserve">Description: </w:t>
      </w:r>
      <w:r w:rsidRPr="00993C0D">
        <w:t xml:space="preserve">Moldmade. Ornament handle with ovoid leaf decorated with vine leaves around relief head of Bacchus; ring behind. Deep nearly cylindrical body. Shoulder: Loeschcke form </w:t>
      </w:r>
      <w:r w:rsidRPr="00524C6D">
        <w:rPr>
          <w:caps/>
        </w:rPr>
        <w:t>i</w:t>
      </w:r>
      <w:r w:rsidRPr="00993C0D">
        <w:t>. Flat discus with two rings midway between shoulder and central filling-hole. Two small air holes on discus, a third on nozzle top. Long protruding round-tipped nozzle flanked by two volutes with prominent knobs. Undefined base-ring.</w:t>
      </w:r>
    </w:p>
    <w:p w14:paraId="72354ED9" w14:textId="77777777" w:rsidR="001A6D6B" w:rsidRDefault="001A6D6B" w:rsidP="001A6D6B">
      <w:pPr>
        <w:spacing w:line="480" w:lineRule="auto"/>
      </w:pPr>
      <w:r>
        <w:t>Discus Iconography: Plain discus.</w:t>
      </w:r>
    </w:p>
    <w:p w14:paraId="021ED259" w14:textId="77777777" w:rsidR="001A6D6B" w:rsidRDefault="001A6D6B" w:rsidP="001A6D6B">
      <w:pPr>
        <w:spacing w:line="480" w:lineRule="auto"/>
      </w:pPr>
      <w:r>
        <w:t xml:space="preserve">Type: </w:t>
      </w:r>
      <w:r w:rsidRPr="00993C0D">
        <w:t xml:space="preserve">Loeschcke </w:t>
      </w:r>
      <w:r w:rsidRPr="00524C6D">
        <w:rPr>
          <w:caps/>
        </w:rPr>
        <w:t>iii</w:t>
      </w:r>
    </w:p>
    <w:p w14:paraId="73784904" w14:textId="77777777" w:rsidR="001A6D6B" w:rsidRDefault="001A6D6B" w:rsidP="001A6D6B">
      <w:pPr>
        <w:spacing w:line="480" w:lineRule="auto"/>
      </w:pPr>
      <w:r>
        <w:t xml:space="preserve">Place of Manufacture or Origin: </w:t>
      </w:r>
      <w:r w:rsidR="00E45601">
        <w:t>Central Anatolia</w:t>
      </w:r>
    </w:p>
    <w:p w14:paraId="6896107F" w14:textId="77777777" w:rsidR="001A6D6B" w:rsidRDefault="001A6D6B" w:rsidP="001A6D6B">
      <w:pPr>
        <w:spacing w:line="480" w:lineRule="auto"/>
      </w:pPr>
      <w:r>
        <w:t xml:space="preserve">Parallels: </w:t>
      </w:r>
      <w:r w:rsidRPr="00993C0D">
        <w:t>None found.</w:t>
      </w:r>
    </w:p>
    <w:p w14:paraId="27EE1CD2" w14:textId="77777777" w:rsidR="00E25D1E" w:rsidRDefault="00E25D1E" w:rsidP="00E25D1E">
      <w:pPr>
        <w:spacing w:line="480" w:lineRule="auto"/>
      </w:pPr>
      <w:r>
        <w:t xml:space="preserve">Provenance: </w:t>
      </w:r>
    </w:p>
    <w:p w14:paraId="6003B439" w14:textId="77777777" w:rsidR="001A6D6B" w:rsidRDefault="001A6D6B" w:rsidP="001A6D6B">
      <w:pPr>
        <w:spacing w:line="480" w:lineRule="auto"/>
      </w:pPr>
      <w:r>
        <w:t>Bibliography: Unpublished.</w:t>
      </w:r>
    </w:p>
    <w:p w14:paraId="0925D19E" w14:textId="77777777" w:rsidR="009164FF" w:rsidRPr="00F90C10" w:rsidRDefault="001A6D6B" w:rsidP="001A6D6B">
      <w:pPr>
        <w:spacing w:line="480" w:lineRule="auto"/>
      </w:pPr>
      <w:r>
        <w:t xml:space="preserve">Date: </w:t>
      </w:r>
      <w:r w:rsidR="009164FF" w:rsidRPr="00993C0D">
        <w:t>First third of first century</w:t>
      </w:r>
      <w:r w:rsidR="009164FF" w:rsidRPr="00524C6D">
        <w:rPr>
          <w:caps/>
        </w:rPr>
        <w:t xml:space="preserve"> </w:t>
      </w:r>
      <w:r w:rsidR="005170AB" w:rsidRPr="005170AB">
        <w:rPr>
          <w:caps/>
        </w:rPr>
        <w:t>A.D.</w:t>
      </w:r>
    </w:p>
    <w:p w14:paraId="0AE744E3" w14:textId="77777777" w:rsidR="004B0E6A" w:rsidRPr="00993C0D" w:rsidRDefault="004B0E6A" w:rsidP="004B0E6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3C709A">
        <w:rPr>
          <w:rFonts w:ascii="Palatino" w:hAnsi="Palatino"/>
        </w:rPr>
        <w:t xml:space="preserve"> 35</w:t>
      </w:r>
    </w:p>
    <w:p w14:paraId="654A6B90"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730D6EDE"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56328A4" w14:textId="77777777" w:rsidR="009164FF" w:rsidRDefault="009164FF" w:rsidP="009164FF">
      <w:pPr>
        <w:pStyle w:val="Textedelespacerserv2"/>
        <w:numPr>
          <w:ilvl w:val="0"/>
          <w:numId w:val="0"/>
        </w:numPr>
        <w:spacing w:line="480" w:lineRule="auto"/>
        <w:jc w:val="left"/>
        <w:outlineLvl w:val="9"/>
        <w:rPr>
          <w:rFonts w:ascii="Palatino" w:hAnsi="Palatino"/>
        </w:rPr>
      </w:pPr>
    </w:p>
    <w:p w14:paraId="281B0E4C" w14:textId="77777777" w:rsidR="00232767" w:rsidRDefault="00232767" w:rsidP="00232767">
      <w:pPr>
        <w:spacing w:line="480" w:lineRule="auto"/>
      </w:pPr>
      <w:r>
        <w:t>Catalogue Number: 150</w:t>
      </w:r>
    </w:p>
    <w:p w14:paraId="3100309C" w14:textId="77777777" w:rsidR="00232767" w:rsidRDefault="00232767" w:rsidP="00232767">
      <w:pPr>
        <w:spacing w:line="480" w:lineRule="auto"/>
      </w:pPr>
      <w:r>
        <w:t xml:space="preserve">Inventory Number: </w:t>
      </w:r>
      <w:r w:rsidRPr="00993C0D">
        <w:t>83.</w:t>
      </w:r>
      <w:r w:rsidRPr="00524C6D">
        <w:rPr>
          <w:caps/>
        </w:rPr>
        <w:t>aq</w:t>
      </w:r>
      <w:r w:rsidRPr="00993C0D">
        <w:t>.377.478</w:t>
      </w:r>
    </w:p>
    <w:p w14:paraId="6F559095" w14:textId="77777777" w:rsidR="00232767" w:rsidRDefault="00232767" w:rsidP="00232767">
      <w:pPr>
        <w:spacing w:line="480" w:lineRule="auto"/>
      </w:pPr>
      <w:r>
        <w:t xml:space="preserve">Dimensions: </w:t>
      </w:r>
      <w:r w:rsidRPr="00993C0D">
        <w:t>L: 16.3; W: 7.0; H: 3.5, (with handle) 6.7</w:t>
      </w:r>
    </w:p>
    <w:p w14:paraId="4098A202" w14:textId="77777777" w:rsidR="00232767" w:rsidRDefault="00232767" w:rsidP="00232767">
      <w:pPr>
        <w:spacing w:line="480" w:lineRule="auto"/>
      </w:pPr>
      <w:r>
        <w:t xml:space="preserve">Condition and Fabric: </w:t>
      </w:r>
      <w:r w:rsidRPr="00993C0D">
        <w:t>Intact. Clay 5YR6/2 pinkish gray, glaze 5YR6/3 light reddish brown; partly blackened.</w:t>
      </w:r>
    </w:p>
    <w:p w14:paraId="3A8C068F" w14:textId="3B98398B" w:rsidR="00232767" w:rsidRDefault="00232767" w:rsidP="00232767">
      <w:pPr>
        <w:spacing w:line="480" w:lineRule="auto"/>
      </w:pPr>
      <w:r>
        <w:t xml:space="preserve">Description: </w:t>
      </w:r>
      <w:r w:rsidRPr="00993C0D">
        <w:t xml:space="preserve">Moldmade. Ornament handle in </w:t>
      </w:r>
      <w:r w:rsidR="00575564">
        <w:t xml:space="preserve">the </w:t>
      </w:r>
      <w:r w:rsidRPr="00993C0D">
        <w:t xml:space="preserve">shape of </w:t>
      </w:r>
      <w:r w:rsidR="00575564">
        <w:t xml:space="preserve">a </w:t>
      </w:r>
      <w:r w:rsidRPr="00993C0D">
        <w:t>two-lobed bud;</w:t>
      </w:r>
      <w:r w:rsidRPr="00594C33">
        <w:t xml:space="preserve"> </w:t>
      </w:r>
      <w:r w:rsidRPr="00993C0D">
        <w:t>ring handle behind</w:t>
      </w:r>
      <w:r w:rsidRPr="00594C33">
        <w:t>.</w:t>
      </w:r>
      <w:r w:rsidRPr="00993C0D">
        <w:t xml:space="preserve"> Deep cylindrical body. Shoulder: Loeschcke form</w:t>
      </w:r>
      <w:r w:rsidRPr="00524C6D">
        <w:rPr>
          <w:caps/>
        </w:rPr>
        <w:t xml:space="preserve"> ii </w:t>
      </w:r>
      <w:r w:rsidRPr="00993C0D">
        <w:t>b. Wide</w:t>
      </w:r>
      <w:r>
        <w:t xml:space="preserve"> inward-sloping discus</w:t>
      </w:r>
      <w:r w:rsidRPr="00993C0D">
        <w:t xml:space="preserve">; flat central area surrounded by two rings. Small filling-hole. Long protruding round-tipped nozzle flanked by volutes with prominent knobs. Slightly raised base-ring marked off </w:t>
      </w:r>
      <w:r>
        <w:t>by</w:t>
      </w:r>
      <w:r w:rsidRPr="00993C0D">
        <w:t xml:space="preserve"> two grooves.</w:t>
      </w:r>
    </w:p>
    <w:p w14:paraId="28E48201" w14:textId="77777777" w:rsidR="00232767" w:rsidRDefault="00232767" w:rsidP="00232767">
      <w:pPr>
        <w:spacing w:line="480" w:lineRule="auto"/>
      </w:pPr>
      <w:r>
        <w:t>Discus Iconography: Rays.</w:t>
      </w:r>
    </w:p>
    <w:p w14:paraId="615C22F9" w14:textId="77777777" w:rsidR="00232767" w:rsidRDefault="00232767" w:rsidP="00232767">
      <w:pPr>
        <w:spacing w:line="480" w:lineRule="auto"/>
      </w:pPr>
      <w:r>
        <w:t xml:space="preserve">Type: </w:t>
      </w:r>
      <w:r w:rsidRPr="00993C0D">
        <w:t xml:space="preserve">Loeschcke </w:t>
      </w:r>
      <w:r w:rsidRPr="00524C6D">
        <w:rPr>
          <w:caps/>
        </w:rPr>
        <w:t>iii</w:t>
      </w:r>
    </w:p>
    <w:p w14:paraId="26B696A8" w14:textId="77777777" w:rsidR="00232767" w:rsidRDefault="00232767" w:rsidP="00232767">
      <w:pPr>
        <w:spacing w:line="480" w:lineRule="auto"/>
      </w:pPr>
      <w:r>
        <w:t xml:space="preserve">Place of Manufacture or Origin: </w:t>
      </w:r>
      <w:r w:rsidR="00E45601">
        <w:t>Italy</w:t>
      </w:r>
    </w:p>
    <w:p w14:paraId="45BE6999" w14:textId="77777777" w:rsidR="00232767" w:rsidRDefault="00232767" w:rsidP="00232767">
      <w:pPr>
        <w:spacing w:line="480" w:lineRule="auto"/>
      </w:pPr>
      <w:r>
        <w:t xml:space="preserve">Parallels: None </w:t>
      </w:r>
      <w:r w:rsidRPr="00993C0D">
        <w:t xml:space="preserve">found; (close) Waldhauer 1914, no. 203, pl. 19; Bailey BM </w:t>
      </w:r>
      <w:r w:rsidRPr="00524C6D">
        <w:rPr>
          <w:caps/>
        </w:rPr>
        <w:t>ii</w:t>
      </w:r>
      <w:r w:rsidRPr="00993C0D">
        <w:t>, Q 1025, pl. 32; Hellmann 1987, no. 183, pl. 21 (two nozzles</w:t>
      </w:r>
      <w:r w:rsidR="000A15D1">
        <w:t>).</w:t>
      </w:r>
    </w:p>
    <w:p w14:paraId="74D45BCF" w14:textId="77777777" w:rsidR="00E25D1E" w:rsidRDefault="00E25D1E" w:rsidP="00E25D1E">
      <w:pPr>
        <w:spacing w:line="480" w:lineRule="auto"/>
      </w:pPr>
      <w:r>
        <w:t xml:space="preserve">Provenance: </w:t>
      </w:r>
    </w:p>
    <w:p w14:paraId="34E5DFC2" w14:textId="77777777" w:rsidR="00232767" w:rsidRDefault="00232767" w:rsidP="00232767">
      <w:pPr>
        <w:spacing w:line="480" w:lineRule="auto"/>
      </w:pPr>
      <w:r>
        <w:t>Bibliography: Unpublished.</w:t>
      </w:r>
    </w:p>
    <w:p w14:paraId="71C5F2C2" w14:textId="77777777" w:rsidR="009164FF" w:rsidRPr="00F90C10" w:rsidRDefault="00232767" w:rsidP="00232767">
      <w:pPr>
        <w:spacing w:line="480" w:lineRule="auto"/>
      </w:pPr>
      <w:r>
        <w:t xml:space="preserve">Date: </w:t>
      </w:r>
      <w:r w:rsidR="009164FF" w:rsidRPr="00993C0D">
        <w:t>First third of first century</w:t>
      </w:r>
      <w:r w:rsidR="009164FF" w:rsidRPr="00524C6D">
        <w:rPr>
          <w:caps/>
        </w:rPr>
        <w:t xml:space="preserve"> </w:t>
      </w:r>
      <w:r w:rsidR="005170AB" w:rsidRPr="005170AB">
        <w:rPr>
          <w:caps/>
        </w:rPr>
        <w:t>A.D.</w:t>
      </w:r>
    </w:p>
    <w:p w14:paraId="51FF0226"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35</w:t>
      </w:r>
    </w:p>
    <w:p w14:paraId="3F024771"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557B9982"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1BCF9CE" w14:textId="77777777" w:rsidR="009164FF" w:rsidRDefault="009164FF" w:rsidP="009164FF">
      <w:pPr>
        <w:pStyle w:val="Textedelespacerserv2"/>
        <w:numPr>
          <w:ilvl w:val="0"/>
          <w:numId w:val="0"/>
        </w:numPr>
        <w:spacing w:line="480" w:lineRule="auto"/>
        <w:jc w:val="left"/>
        <w:outlineLvl w:val="9"/>
        <w:rPr>
          <w:rFonts w:ascii="Palatino" w:hAnsi="Palatino"/>
        </w:rPr>
      </w:pPr>
    </w:p>
    <w:p w14:paraId="49C804B0" w14:textId="77777777" w:rsidR="00232767" w:rsidRDefault="00232767" w:rsidP="00232767">
      <w:pPr>
        <w:spacing w:line="480" w:lineRule="auto"/>
      </w:pPr>
      <w:r>
        <w:t>Catalogue Number: 151</w:t>
      </w:r>
    </w:p>
    <w:p w14:paraId="1968BE44" w14:textId="77777777" w:rsidR="00232767" w:rsidRDefault="00232767" w:rsidP="00232767">
      <w:pPr>
        <w:spacing w:line="480" w:lineRule="auto"/>
      </w:pPr>
      <w:r>
        <w:t xml:space="preserve">Inventory Number: </w:t>
      </w:r>
      <w:r w:rsidRPr="00993C0D">
        <w:t>83.</w:t>
      </w:r>
      <w:r w:rsidRPr="00524C6D">
        <w:rPr>
          <w:caps/>
        </w:rPr>
        <w:t>aq</w:t>
      </w:r>
      <w:r w:rsidRPr="00993C0D">
        <w:t>.377.78</w:t>
      </w:r>
    </w:p>
    <w:p w14:paraId="6257F784" w14:textId="77777777" w:rsidR="00232767" w:rsidRDefault="00232767" w:rsidP="00232767">
      <w:pPr>
        <w:spacing w:line="480" w:lineRule="auto"/>
      </w:pPr>
      <w:r>
        <w:t xml:space="preserve">Dimensions: </w:t>
      </w:r>
      <w:r w:rsidRPr="00993C0D">
        <w:t>L: 8.7; W: 4.1; H 2.1, (with handle) 3.5</w:t>
      </w:r>
    </w:p>
    <w:p w14:paraId="63BF615C" w14:textId="77777777" w:rsidR="00232767" w:rsidRDefault="00232767" w:rsidP="00232767">
      <w:pPr>
        <w:spacing w:line="480" w:lineRule="auto"/>
      </w:pPr>
      <w:r>
        <w:t xml:space="preserve">Condition and Fabric: </w:t>
      </w:r>
      <w:r w:rsidRPr="00993C0D">
        <w:t>Intact. Clay 7.5YR7/4 pink, a few uneven remains of glaze 2.5YR6/4 light reddish brown.</w:t>
      </w:r>
    </w:p>
    <w:p w14:paraId="40070188" w14:textId="370DA7A6" w:rsidR="00232767" w:rsidRDefault="00232767" w:rsidP="00232767">
      <w:pPr>
        <w:spacing w:line="480" w:lineRule="auto"/>
      </w:pPr>
      <w:r>
        <w:t xml:space="preserve">Description: </w:t>
      </w:r>
      <w:r w:rsidRPr="00993C0D">
        <w:t xml:space="preserve">Moldmade. Pierced ornament handle in the shape of </w:t>
      </w:r>
      <w:r w:rsidR="00575564">
        <w:t xml:space="preserve">a </w:t>
      </w:r>
      <w:r w:rsidRPr="00993C0D">
        <w:t>two-lobed bud; ring handle below; vertical double-edged groove separating two symmetrical bulging lobes; small protrusion at top, at bott</w:t>
      </w:r>
      <w:r w:rsidR="00575564">
        <w:t>om (on shoulder) larger globule</w:t>
      </w:r>
      <w:r w:rsidRPr="00993C0D">
        <w:t xml:space="preserve"> of undetermined shape—head(?). Deep body with sloping sides. Shoulder: Loeschke form </w:t>
      </w:r>
      <w:r w:rsidRPr="00524C6D">
        <w:rPr>
          <w:caps/>
        </w:rPr>
        <w:t>iv</w:t>
      </w:r>
      <w:r w:rsidRPr="00993C0D">
        <w:t xml:space="preserve"> b. </w:t>
      </w:r>
      <w:r>
        <w:t>R</w:t>
      </w:r>
      <w:r w:rsidRPr="00993C0D">
        <w:t>ing around central filling-hole</w:t>
      </w:r>
      <w:r>
        <w:t xml:space="preserve">. </w:t>
      </w:r>
      <w:r w:rsidRPr="00993C0D">
        <w:t>Protruding round-tipped nozzle flanked by broad volutes with prominent knobs, lower ones unusually big. Two concentric raised base-rings, outer one slightly larger.</w:t>
      </w:r>
    </w:p>
    <w:p w14:paraId="67D28297" w14:textId="77777777" w:rsidR="00232767" w:rsidRDefault="00232767" w:rsidP="00232767">
      <w:pPr>
        <w:spacing w:line="480" w:lineRule="auto"/>
      </w:pPr>
      <w:r>
        <w:t>Discus Iconography: R</w:t>
      </w:r>
      <w:r w:rsidRPr="00993C0D">
        <w:t>osette with twenty-two petals.</w:t>
      </w:r>
    </w:p>
    <w:p w14:paraId="11E8BFF0" w14:textId="77777777" w:rsidR="00232767" w:rsidRDefault="00232767" w:rsidP="00232767">
      <w:pPr>
        <w:spacing w:line="480" w:lineRule="auto"/>
      </w:pPr>
      <w:r>
        <w:t xml:space="preserve">Type: </w:t>
      </w:r>
      <w:r w:rsidRPr="00993C0D">
        <w:t xml:space="preserve">Loeschcke </w:t>
      </w:r>
      <w:r w:rsidRPr="00524C6D">
        <w:rPr>
          <w:caps/>
        </w:rPr>
        <w:t>iii</w:t>
      </w:r>
    </w:p>
    <w:p w14:paraId="29180EF0" w14:textId="77777777" w:rsidR="00232767" w:rsidRDefault="00232767" w:rsidP="00232767">
      <w:pPr>
        <w:spacing w:line="480" w:lineRule="auto"/>
      </w:pPr>
      <w:r>
        <w:t xml:space="preserve">Place of Manufacture or Origin: </w:t>
      </w:r>
      <w:r w:rsidR="008E6F37">
        <w:t>South Anatolia</w:t>
      </w:r>
    </w:p>
    <w:p w14:paraId="1B01E23C" w14:textId="77777777" w:rsidR="00232767" w:rsidRDefault="00232767" w:rsidP="00232767">
      <w:pPr>
        <w:spacing w:line="480" w:lineRule="auto"/>
      </w:pPr>
      <w:r>
        <w:t xml:space="preserve">Parallels: </w:t>
      </w:r>
      <w:r w:rsidRPr="00993C0D">
        <w:t>None found.</w:t>
      </w:r>
    </w:p>
    <w:p w14:paraId="11D304E5" w14:textId="77777777" w:rsidR="00E25D1E" w:rsidRDefault="00E25D1E" w:rsidP="00E25D1E">
      <w:pPr>
        <w:spacing w:line="480" w:lineRule="auto"/>
      </w:pPr>
      <w:r>
        <w:t xml:space="preserve">Provenance: </w:t>
      </w:r>
    </w:p>
    <w:p w14:paraId="3250D17E" w14:textId="77777777" w:rsidR="00232767" w:rsidRDefault="00232767" w:rsidP="00232767">
      <w:pPr>
        <w:spacing w:line="480" w:lineRule="auto"/>
      </w:pPr>
      <w:r>
        <w:t>Bibliography: Unpublished.</w:t>
      </w:r>
    </w:p>
    <w:p w14:paraId="6181A35E" w14:textId="77777777" w:rsidR="009164FF" w:rsidRPr="00F90C10" w:rsidRDefault="00232767" w:rsidP="00232767">
      <w:pPr>
        <w:spacing w:line="480" w:lineRule="auto"/>
      </w:pPr>
      <w:r>
        <w:t xml:space="preserve">Date: </w:t>
      </w:r>
      <w:r w:rsidR="009164FF" w:rsidRPr="00993C0D">
        <w:t>First third of first century</w:t>
      </w:r>
      <w:r w:rsidR="009164FF" w:rsidRPr="00524C6D">
        <w:rPr>
          <w:caps/>
        </w:rPr>
        <w:t xml:space="preserve"> </w:t>
      </w:r>
      <w:r w:rsidR="005170AB" w:rsidRPr="005170AB">
        <w:rPr>
          <w:caps/>
        </w:rPr>
        <w:t>A.D.</w:t>
      </w:r>
    </w:p>
    <w:p w14:paraId="456529C3"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35</w:t>
      </w:r>
    </w:p>
    <w:p w14:paraId="54FFE4CC"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77F94078"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02B3E0C" w14:textId="77777777" w:rsidR="009164FF" w:rsidRDefault="009164FF" w:rsidP="009164FF">
      <w:pPr>
        <w:pStyle w:val="Textedelespacerserv2"/>
        <w:numPr>
          <w:ilvl w:val="0"/>
          <w:numId w:val="0"/>
        </w:numPr>
        <w:spacing w:line="480" w:lineRule="auto"/>
        <w:jc w:val="left"/>
        <w:outlineLvl w:val="9"/>
        <w:rPr>
          <w:rFonts w:ascii="Palatino" w:hAnsi="Palatino"/>
        </w:rPr>
      </w:pPr>
    </w:p>
    <w:p w14:paraId="05F80EFB" w14:textId="77777777" w:rsidR="00A9722C" w:rsidRDefault="00A9722C" w:rsidP="00A9722C">
      <w:pPr>
        <w:spacing w:line="480" w:lineRule="auto"/>
      </w:pPr>
      <w:r>
        <w:t>Catalogue Number: 152</w:t>
      </w:r>
    </w:p>
    <w:p w14:paraId="186364A4" w14:textId="77777777" w:rsidR="00A9722C" w:rsidRDefault="00A9722C" w:rsidP="00A9722C">
      <w:pPr>
        <w:spacing w:line="480" w:lineRule="auto"/>
      </w:pPr>
      <w:r>
        <w:t xml:space="preserve">Inventory Number: </w:t>
      </w:r>
      <w:r w:rsidRPr="00993C0D">
        <w:t>83.</w:t>
      </w:r>
      <w:r w:rsidRPr="00524C6D">
        <w:rPr>
          <w:caps/>
        </w:rPr>
        <w:t>aq</w:t>
      </w:r>
      <w:r w:rsidRPr="00993C0D">
        <w:t>.377.475</w:t>
      </w:r>
    </w:p>
    <w:p w14:paraId="3818968F" w14:textId="77777777" w:rsidR="00A9722C" w:rsidRDefault="00A9722C" w:rsidP="00A9722C">
      <w:pPr>
        <w:spacing w:line="480" w:lineRule="auto"/>
      </w:pPr>
      <w:r>
        <w:t xml:space="preserve">Dimensions: </w:t>
      </w:r>
      <w:r w:rsidRPr="00993C0D">
        <w:t>L: 12.8; W: 5.8; H: 3.1, (with handle) 5.8</w:t>
      </w:r>
    </w:p>
    <w:p w14:paraId="2254C185" w14:textId="77777777" w:rsidR="00A9722C" w:rsidRDefault="00A9722C" w:rsidP="00A9722C">
      <w:pPr>
        <w:spacing w:line="480" w:lineRule="auto"/>
      </w:pPr>
      <w:r>
        <w:t xml:space="preserve">Condition and Fabric: </w:t>
      </w:r>
      <w:r w:rsidRPr="00993C0D">
        <w:t>Intact. Clay 2.5YR6/6 light red, same color glaze.</w:t>
      </w:r>
    </w:p>
    <w:p w14:paraId="2890CF6E" w14:textId="77777777" w:rsidR="00A9722C" w:rsidRDefault="00A9722C" w:rsidP="00A9722C">
      <w:pPr>
        <w:spacing w:line="480" w:lineRule="auto"/>
      </w:pPr>
      <w:r>
        <w:t xml:space="preserve">Description: </w:t>
      </w:r>
      <w:r w:rsidRPr="00993C0D">
        <w:t>Moldmade. Leaf-shaped ornament handle; ring behind. Deep cylindrical body. Shoulder: Loeschcke form</w:t>
      </w:r>
      <w:r w:rsidRPr="00524C6D">
        <w:rPr>
          <w:caps/>
        </w:rPr>
        <w:t xml:space="preserve"> ii </w:t>
      </w:r>
      <w:r w:rsidRPr="00993C0D">
        <w:t>b. Inward-s</w:t>
      </w:r>
      <w:r>
        <w:t>loping, concave discus</w:t>
      </w:r>
      <w:r w:rsidRPr="00993C0D">
        <w:t>; small central flat area with small filling-hole. Round-tipped nozzle flanked by small vague volutes. Flat nozzle top. Two raised base-rings, inner one thinner; central disc with central relief button.</w:t>
      </w:r>
    </w:p>
    <w:p w14:paraId="567266B5" w14:textId="77777777" w:rsidR="00A9722C" w:rsidRDefault="00A9722C" w:rsidP="00A9722C">
      <w:pPr>
        <w:spacing w:line="480" w:lineRule="auto"/>
      </w:pPr>
      <w:r>
        <w:t>Discus Iconography: Rays.</w:t>
      </w:r>
    </w:p>
    <w:p w14:paraId="7DDB0CFC" w14:textId="77777777" w:rsidR="00A9722C" w:rsidRDefault="00A9722C" w:rsidP="00A9722C">
      <w:pPr>
        <w:spacing w:line="480" w:lineRule="auto"/>
      </w:pPr>
      <w:r>
        <w:t xml:space="preserve">Type: </w:t>
      </w:r>
      <w:r w:rsidRPr="00993C0D">
        <w:t xml:space="preserve">Loeschcke </w:t>
      </w:r>
      <w:r w:rsidRPr="00524C6D">
        <w:rPr>
          <w:caps/>
        </w:rPr>
        <w:t>iii</w:t>
      </w:r>
    </w:p>
    <w:p w14:paraId="578E1A94" w14:textId="77777777" w:rsidR="00A9722C" w:rsidRDefault="00A9722C" w:rsidP="00A9722C">
      <w:pPr>
        <w:spacing w:line="480" w:lineRule="auto"/>
      </w:pPr>
      <w:r>
        <w:t xml:space="preserve">Place of Manufacture or Origin: </w:t>
      </w:r>
      <w:r w:rsidR="008E6F37">
        <w:t>South Anatolia</w:t>
      </w:r>
    </w:p>
    <w:p w14:paraId="019E8380" w14:textId="77777777" w:rsidR="00A9722C" w:rsidRDefault="00A9722C" w:rsidP="00A9722C">
      <w:pPr>
        <w:spacing w:line="480" w:lineRule="auto"/>
      </w:pPr>
      <w:r>
        <w:t xml:space="preserve">Parallels: </w:t>
      </w:r>
      <w:r w:rsidRPr="00993C0D">
        <w:t>None found.</w:t>
      </w:r>
    </w:p>
    <w:p w14:paraId="676F7FDC" w14:textId="77777777" w:rsidR="00E25D1E" w:rsidRDefault="00E25D1E" w:rsidP="00E25D1E">
      <w:pPr>
        <w:spacing w:line="480" w:lineRule="auto"/>
      </w:pPr>
      <w:r>
        <w:t xml:space="preserve">Provenance: </w:t>
      </w:r>
    </w:p>
    <w:p w14:paraId="39276FE9" w14:textId="77777777" w:rsidR="00A9722C" w:rsidRDefault="00A9722C" w:rsidP="00A9722C">
      <w:pPr>
        <w:spacing w:line="480" w:lineRule="auto"/>
      </w:pPr>
      <w:r>
        <w:t>Bibliography: Unpublished.</w:t>
      </w:r>
    </w:p>
    <w:p w14:paraId="38FD1024" w14:textId="77777777" w:rsidR="009164FF" w:rsidRPr="00F90C10" w:rsidRDefault="00A9722C" w:rsidP="00A9722C">
      <w:pPr>
        <w:spacing w:line="480" w:lineRule="auto"/>
      </w:pPr>
      <w:r>
        <w:t xml:space="preserve">Date: </w:t>
      </w:r>
      <w:r w:rsidR="009164FF" w:rsidRPr="00993C0D">
        <w:t>First third of first century</w:t>
      </w:r>
      <w:r w:rsidR="009164FF" w:rsidRPr="00524C6D">
        <w:rPr>
          <w:caps/>
        </w:rPr>
        <w:t xml:space="preserve"> </w:t>
      </w:r>
      <w:r w:rsidR="005170AB" w:rsidRPr="005170AB">
        <w:rPr>
          <w:caps/>
        </w:rPr>
        <w:t>A.D.</w:t>
      </w:r>
    </w:p>
    <w:p w14:paraId="5F6119DB"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35</w:t>
      </w:r>
    </w:p>
    <w:p w14:paraId="2B29CC2A"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7D8A266B"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7F0DBCB" w14:textId="77777777" w:rsidR="009164FF" w:rsidRDefault="009164FF" w:rsidP="009164FF">
      <w:pPr>
        <w:pStyle w:val="Textedelespacerserv2"/>
        <w:numPr>
          <w:ilvl w:val="0"/>
          <w:numId w:val="0"/>
        </w:numPr>
        <w:spacing w:line="480" w:lineRule="auto"/>
        <w:jc w:val="left"/>
        <w:outlineLvl w:val="9"/>
        <w:rPr>
          <w:rFonts w:ascii="Palatino" w:hAnsi="Palatino"/>
        </w:rPr>
      </w:pPr>
    </w:p>
    <w:p w14:paraId="2E2CDD94" w14:textId="77777777" w:rsidR="008F0484" w:rsidRDefault="008F0484" w:rsidP="008F0484">
      <w:pPr>
        <w:spacing w:line="480" w:lineRule="auto"/>
      </w:pPr>
      <w:r>
        <w:t>Catalogue Number: 153</w:t>
      </w:r>
    </w:p>
    <w:p w14:paraId="0A3D40A6" w14:textId="77777777" w:rsidR="008F0484" w:rsidRDefault="008F0484" w:rsidP="008F0484">
      <w:pPr>
        <w:spacing w:line="480" w:lineRule="auto"/>
      </w:pPr>
      <w:r>
        <w:t xml:space="preserve">Inventory Number: </w:t>
      </w:r>
      <w:r w:rsidRPr="00993C0D">
        <w:t>83.</w:t>
      </w:r>
      <w:r w:rsidRPr="00524C6D">
        <w:rPr>
          <w:caps/>
        </w:rPr>
        <w:t>aq</w:t>
      </w:r>
      <w:r w:rsidRPr="00993C0D">
        <w:t>.377.485</w:t>
      </w:r>
    </w:p>
    <w:p w14:paraId="6AE5D786" w14:textId="77777777" w:rsidR="008F0484" w:rsidRDefault="008F0484" w:rsidP="008F0484">
      <w:pPr>
        <w:spacing w:line="480" w:lineRule="auto"/>
      </w:pPr>
      <w:r>
        <w:t xml:space="preserve">Dimensions: </w:t>
      </w:r>
      <w:r w:rsidRPr="00993C0D">
        <w:t>L: 15.8; W: 6.8; H: 5.3, (with handle) 7.0</w:t>
      </w:r>
    </w:p>
    <w:p w14:paraId="0E8A2ADD" w14:textId="77777777" w:rsidR="008F0484" w:rsidRDefault="008F0484" w:rsidP="008F0484">
      <w:pPr>
        <w:spacing w:line="480" w:lineRule="auto"/>
      </w:pPr>
      <w:r>
        <w:t xml:space="preserve">Condition and Fabric: </w:t>
      </w:r>
      <w:r w:rsidRPr="00993C0D">
        <w:t>Handle chipped. Clay 7.5YR7/3 pinkish gray, glaze 2.5YR6/6 light red; partly blackened.</w:t>
      </w:r>
    </w:p>
    <w:p w14:paraId="659B2B70" w14:textId="77777777" w:rsidR="008F0484" w:rsidRDefault="008F0484" w:rsidP="008F0484">
      <w:pPr>
        <w:spacing w:line="480" w:lineRule="auto"/>
      </w:pPr>
      <w:r>
        <w:t xml:space="preserve">Description: </w:t>
      </w:r>
      <w:r w:rsidRPr="00993C0D">
        <w:t xml:space="preserve">Moldmade. Crescent-ornament handle with crescent marked off by </w:t>
      </w:r>
      <w:r>
        <w:t xml:space="preserve">one </w:t>
      </w:r>
      <w:r w:rsidRPr="00993C0D">
        <w:t xml:space="preserve">groove; ring behind. Shoulder: Loeschcke form </w:t>
      </w:r>
      <w:r w:rsidRPr="00524C6D">
        <w:rPr>
          <w:caps/>
        </w:rPr>
        <w:t>iv</w:t>
      </w:r>
      <w:r>
        <w:t xml:space="preserve"> b. Concave discus</w:t>
      </w:r>
      <w:r w:rsidRPr="00993C0D">
        <w:t xml:space="preserve">. Filling-hole slightly on the left. Small air hole at joint of shoulder and nozzle. Long round-tipped volute-nozzle. Slightly raised base-ring marked off </w:t>
      </w:r>
      <w:r>
        <w:t>by</w:t>
      </w:r>
      <w:r w:rsidRPr="00993C0D">
        <w:t xml:space="preserve"> </w:t>
      </w:r>
      <w:r>
        <w:t xml:space="preserve">one </w:t>
      </w:r>
      <w:r w:rsidRPr="00993C0D">
        <w:t xml:space="preserve">circular groove; plain </w:t>
      </w:r>
      <w:r w:rsidRPr="00993C0D">
        <w:rPr>
          <w:i/>
        </w:rPr>
        <w:t>planta pedis.</w:t>
      </w:r>
    </w:p>
    <w:p w14:paraId="0CDE48A6" w14:textId="77777777" w:rsidR="008F0484" w:rsidRDefault="008F0484" w:rsidP="008F0484">
      <w:pPr>
        <w:spacing w:line="480" w:lineRule="auto"/>
      </w:pPr>
      <w:r>
        <w:t>Discus Iconography: B</w:t>
      </w:r>
      <w:r w:rsidRPr="00993C0D">
        <w:t>ust of Sol with ten rays above crescent terminating</w:t>
      </w:r>
      <w:r>
        <w:t xml:space="preserve"> with a </w:t>
      </w:r>
      <w:r w:rsidRPr="00993C0D">
        <w:t>star at each end</w:t>
      </w:r>
      <w:r>
        <w:t>.</w:t>
      </w:r>
    </w:p>
    <w:p w14:paraId="4695BD6E" w14:textId="77777777" w:rsidR="008F0484" w:rsidRDefault="008F0484" w:rsidP="008F0484">
      <w:pPr>
        <w:spacing w:line="480" w:lineRule="auto"/>
      </w:pPr>
      <w:r>
        <w:t xml:space="preserve">Type: </w:t>
      </w:r>
      <w:r w:rsidRPr="00993C0D">
        <w:t xml:space="preserve">Loeschcke </w:t>
      </w:r>
      <w:r w:rsidRPr="00524C6D">
        <w:rPr>
          <w:caps/>
        </w:rPr>
        <w:t>iii</w:t>
      </w:r>
      <w:r w:rsidR="008E6F37">
        <w:t>; Bailey D group v</w:t>
      </w:r>
    </w:p>
    <w:p w14:paraId="7990F67B" w14:textId="77777777" w:rsidR="008F0484" w:rsidRDefault="008F0484" w:rsidP="008F0484">
      <w:pPr>
        <w:spacing w:line="480" w:lineRule="auto"/>
      </w:pPr>
      <w:r>
        <w:t xml:space="preserve">Place of Manufacture or Origin: </w:t>
      </w:r>
      <w:r w:rsidR="008E6F37">
        <w:t>Asia Minor</w:t>
      </w:r>
    </w:p>
    <w:p w14:paraId="494CBE80" w14:textId="77777777" w:rsidR="008F0484" w:rsidRDefault="008F0484" w:rsidP="008F0484">
      <w:pPr>
        <w:spacing w:line="480" w:lineRule="auto"/>
      </w:pPr>
      <w:r>
        <w:t>Parallels: None found; (n</w:t>
      </w:r>
      <w:r w:rsidRPr="00993C0D">
        <w:t xml:space="preserve">ear) Bailey BM </w:t>
      </w:r>
      <w:r w:rsidRPr="00524C6D">
        <w:rPr>
          <w:caps/>
        </w:rPr>
        <w:t>ii</w:t>
      </w:r>
      <w:r w:rsidRPr="00993C0D">
        <w:t>, Q 1028, pl. 33; Seidel 2002, no. 28.</w:t>
      </w:r>
    </w:p>
    <w:p w14:paraId="3B88FD61" w14:textId="77777777" w:rsidR="00E25D1E" w:rsidRDefault="00E25D1E" w:rsidP="00E25D1E">
      <w:pPr>
        <w:spacing w:line="480" w:lineRule="auto"/>
      </w:pPr>
      <w:r>
        <w:t xml:space="preserve">Provenance: </w:t>
      </w:r>
    </w:p>
    <w:p w14:paraId="20350B0B" w14:textId="77777777" w:rsidR="008F0484" w:rsidRDefault="008F0484" w:rsidP="008F0484">
      <w:pPr>
        <w:spacing w:line="480" w:lineRule="auto"/>
      </w:pPr>
      <w:r>
        <w:t>Bibliography: Unpublished.</w:t>
      </w:r>
    </w:p>
    <w:p w14:paraId="2DF576F8" w14:textId="77777777" w:rsidR="009164FF" w:rsidRPr="00F90C10" w:rsidRDefault="008F0484" w:rsidP="008F0484">
      <w:pPr>
        <w:spacing w:line="480" w:lineRule="auto"/>
      </w:pPr>
      <w:r>
        <w:t xml:space="preserve">Date: </w:t>
      </w:r>
      <w:r w:rsidR="009164FF" w:rsidRPr="00993C0D">
        <w:t>Second half of first century</w:t>
      </w:r>
      <w:r w:rsidR="009164FF" w:rsidRPr="00524C6D">
        <w:rPr>
          <w:caps/>
        </w:rPr>
        <w:t xml:space="preserve"> </w:t>
      </w:r>
      <w:r w:rsidR="005170AB" w:rsidRPr="005170AB">
        <w:rPr>
          <w:caps/>
        </w:rPr>
        <w:t>A.D.</w:t>
      </w:r>
    </w:p>
    <w:p w14:paraId="3CE1D6FE"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50; 100</w:t>
      </w:r>
    </w:p>
    <w:p w14:paraId="3F01B261"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3F25007D"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9909FAB" w14:textId="77777777" w:rsidR="009164FF" w:rsidRDefault="009164FF" w:rsidP="009164FF">
      <w:pPr>
        <w:pStyle w:val="Textedelespacerserv2"/>
        <w:numPr>
          <w:ilvl w:val="0"/>
          <w:numId w:val="0"/>
        </w:numPr>
        <w:spacing w:line="480" w:lineRule="auto"/>
        <w:jc w:val="left"/>
        <w:outlineLvl w:val="9"/>
        <w:rPr>
          <w:rFonts w:ascii="Palatino" w:hAnsi="Palatino"/>
        </w:rPr>
      </w:pPr>
    </w:p>
    <w:p w14:paraId="0C4A17F3" w14:textId="77777777" w:rsidR="008F0484" w:rsidRDefault="008F0484" w:rsidP="008F0484">
      <w:pPr>
        <w:spacing w:line="480" w:lineRule="auto"/>
      </w:pPr>
      <w:r>
        <w:t>Catalogue Number: 154</w:t>
      </w:r>
    </w:p>
    <w:p w14:paraId="11857AEE" w14:textId="77777777" w:rsidR="008F0484" w:rsidRDefault="008F0484" w:rsidP="008F0484">
      <w:pPr>
        <w:spacing w:line="480" w:lineRule="auto"/>
      </w:pPr>
      <w:r>
        <w:t xml:space="preserve">Inventory Number: </w:t>
      </w:r>
      <w:r w:rsidRPr="00993C0D">
        <w:t>83.</w:t>
      </w:r>
      <w:r w:rsidRPr="00524C6D">
        <w:rPr>
          <w:caps/>
        </w:rPr>
        <w:t>aq</w:t>
      </w:r>
      <w:r w:rsidRPr="00993C0D">
        <w:t>.377.520</w:t>
      </w:r>
    </w:p>
    <w:p w14:paraId="48C9B209" w14:textId="77777777" w:rsidR="008F0484" w:rsidRDefault="008F0484" w:rsidP="008F0484">
      <w:pPr>
        <w:spacing w:line="480" w:lineRule="auto"/>
      </w:pPr>
      <w:r>
        <w:t xml:space="preserve">Dimensions: </w:t>
      </w:r>
      <w:r w:rsidRPr="00993C0D">
        <w:t>L: 24.5; W: 10.0; H: 4.2, (with handle) 12.5</w:t>
      </w:r>
    </w:p>
    <w:p w14:paraId="7CBFD83C" w14:textId="56546BF8" w:rsidR="008F0484" w:rsidRDefault="008F0484" w:rsidP="008F0484">
      <w:pPr>
        <w:spacing w:line="480" w:lineRule="auto"/>
      </w:pPr>
      <w:r>
        <w:t xml:space="preserve">Condition and Fabric: </w:t>
      </w:r>
      <w:r w:rsidRPr="00993C0D">
        <w:t>Slight crack on ornament handle; left tip broken off; overpainted. Clay near 7.5YR7/4 pink, selfslip</w:t>
      </w:r>
      <w:r w:rsidR="00575564">
        <w:t xml:space="preserve">. </w:t>
      </w:r>
      <w:r w:rsidR="00575564" w:rsidRPr="00993C0D">
        <w:t>A few specks of mica.</w:t>
      </w:r>
    </w:p>
    <w:p w14:paraId="66D7753F" w14:textId="7FBEFE0E" w:rsidR="008F0484" w:rsidRDefault="008F0484" w:rsidP="008F0484">
      <w:pPr>
        <w:spacing w:line="480" w:lineRule="auto"/>
      </w:pPr>
      <w:r>
        <w:t xml:space="preserve">Description: </w:t>
      </w:r>
      <w:r w:rsidRPr="00993C0D">
        <w:t>Moldmade, from plaster mold</w:t>
      </w:r>
      <w:r w:rsidR="00724C5D">
        <w:t>.</w:t>
      </w:r>
      <w:r w:rsidRPr="00993C0D">
        <w:t xml:space="preserve"> Crescent-shaped ornament handle; ring below. On crescent, bust of Jupiter with raised arms holding scepter in left hand, thunderbolt in right. Shoulder: Loeschcke form</w:t>
      </w:r>
      <w:r w:rsidRPr="00524C6D">
        <w:rPr>
          <w:caps/>
        </w:rPr>
        <w:t xml:space="preserve"> iii </w:t>
      </w:r>
      <w:r w:rsidRPr="00993C0D">
        <w:t>a. Small concave discus surrounded by molding consisting of several inward-sloping or convex circular bands. Central filling-hole. Long nozzle with beveled neck and oval</w:t>
      </w:r>
      <w:r w:rsidR="00575564">
        <w:t>,</w:t>
      </w:r>
      <w:r w:rsidRPr="00993C0D">
        <w:t xml:space="preserve"> raised wick-hole area. Incuse bunch of grapes on each slanting side of upper part of nozzle neck. Base-ring marked off </w:t>
      </w:r>
      <w:r>
        <w:t>by one</w:t>
      </w:r>
      <w:r w:rsidRPr="00993C0D">
        <w:t xml:space="preserve"> exterior groove. In center, </w:t>
      </w:r>
      <w:r w:rsidRPr="00993C0D">
        <w:rPr>
          <w:i/>
        </w:rPr>
        <w:t>planta pedis</w:t>
      </w:r>
      <w:r w:rsidRPr="00993C0D">
        <w:t xml:space="preserve"> with illegible letters.</w:t>
      </w:r>
    </w:p>
    <w:p w14:paraId="72B9F10A" w14:textId="77777777" w:rsidR="008F0484" w:rsidRDefault="008F0484" w:rsidP="008F0484">
      <w:pPr>
        <w:spacing w:line="480" w:lineRule="auto"/>
      </w:pPr>
      <w:r>
        <w:t>Discus Iconography: Plain discus.</w:t>
      </w:r>
    </w:p>
    <w:p w14:paraId="6260EFD6" w14:textId="77777777" w:rsidR="008F0484" w:rsidRDefault="008F0484" w:rsidP="008F0484">
      <w:pPr>
        <w:spacing w:line="480" w:lineRule="auto"/>
      </w:pPr>
      <w:r>
        <w:t xml:space="preserve">Type: </w:t>
      </w:r>
      <w:r w:rsidRPr="00993C0D">
        <w:t xml:space="preserve">Loeschcke </w:t>
      </w:r>
      <w:r w:rsidRPr="00524C6D">
        <w:rPr>
          <w:caps/>
        </w:rPr>
        <w:t>iii</w:t>
      </w:r>
    </w:p>
    <w:p w14:paraId="3BDDD177" w14:textId="77777777" w:rsidR="008F0484" w:rsidRDefault="008F0484" w:rsidP="008F0484">
      <w:pPr>
        <w:spacing w:line="480" w:lineRule="auto"/>
      </w:pPr>
      <w:r>
        <w:t xml:space="preserve">Place of Manufacture or Origin: </w:t>
      </w:r>
      <w:r w:rsidR="008E6F37">
        <w:t>Asia Minor</w:t>
      </w:r>
    </w:p>
    <w:p w14:paraId="47B98B36" w14:textId="77777777" w:rsidR="008F0484" w:rsidRDefault="008F0484" w:rsidP="008F0484">
      <w:pPr>
        <w:spacing w:line="480" w:lineRule="auto"/>
      </w:pPr>
      <w:r>
        <w:t xml:space="preserve">Parallels: </w:t>
      </w:r>
      <w:r w:rsidRPr="00993C0D">
        <w:t xml:space="preserve">None found. A certain typological ressemblance of the nozzle form with Bailey, BM </w:t>
      </w:r>
      <w:r w:rsidRPr="00524C6D">
        <w:rPr>
          <w:caps/>
        </w:rPr>
        <w:t>ii</w:t>
      </w:r>
      <w:r w:rsidRPr="00993C0D">
        <w:t xml:space="preserve">, Q 1098, </w:t>
      </w:r>
      <w:r w:rsidRPr="00DE532C">
        <w:t>signed {{insc:</w:t>
      </w:r>
      <w:r w:rsidRPr="00DE532C">
        <w:rPr>
          <w:caps/>
        </w:rPr>
        <w:t>lvc</w:t>
      </w:r>
      <w:r w:rsidRPr="00DE532C">
        <w:t xml:space="preserve">}} in </w:t>
      </w:r>
      <w:r w:rsidRPr="00DE532C">
        <w:rPr>
          <w:i/>
        </w:rPr>
        <w:t>planta pedis.</w:t>
      </w:r>
    </w:p>
    <w:p w14:paraId="116D3FA4" w14:textId="77777777" w:rsidR="00E25D1E" w:rsidRDefault="00E25D1E" w:rsidP="00E25D1E">
      <w:pPr>
        <w:spacing w:line="480" w:lineRule="auto"/>
      </w:pPr>
      <w:r>
        <w:t xml:space="preserve">Provenance: </w:t>
      </w:r>
    </w:p>
    <w:p w14:paraId="341E6D4F" w14:textId="77777777" w:rsidR="008F0484" w:rsidRDefault="008F0484" w:rsidP="008F0484">
      <w:pPr>
        <w:spacing w:line="480" w:lineRule="auto"/>
      </w:pPr>
      <w:r>
        <w:t>Bibliography: Unpublished.</w:t>
      </w:r>
    </w:p>
    <w:p w14:paraId="0E544F9C" w14:textId="77777777" w:rsidR="009164FF" w:rsidRPr="00993C0D" w:rsidRDefault="008F0484" w:rsidP="008F0484">
      <w:pPr>
        <w:spacing w:line="480" w:lineRule="auto"/>
      </w:pPr>
      <w:r>
        <w:t xml:space="preserve">Date: </w:t>
      </w:r>
      <w:r w:rsidR="009164FF" w:rsidRPr="00993C0D">
        <w:t xml:space="preserve">Mid-first century </w:t>
      </w:r>
      <w:r w:rsidR="005170AB" w:rsidRPr="005170AB">
        <w:rPr>
          <w:caps/>
        </w:rPr>
        <w:t>A.D.</w:t>
      </w:r>
    </w:p>
    <w:p w14:paraId="537EDA54"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25; 75</w:t>
      </w:r>
    </w:p>
    <w:p w14:paraId="448AAD5F"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1729DBB9"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BDF0340" w14:textId="77777777" w:rsidR="009164FF" w:rsidRDefault="009164FF" w:rsidP="009164FF">
      <w:pPr>
        <w:pStyle w:val="Textedelespacerserv2"/>
        <w:numPr>
          <w:ilvl w:val="0"/>
          <w:numId w:val="0"/>
        </w:numPr>
        <w:spacing w:line="480" w:lineRule="auto"/>
        <w:jc w:val="left"/>
        <w:outlineLvl w:val="9"/>
        <w:rPr>
          <w:rFonts w:ascii="Palatino" w:hAnsi="Palatino"/>
        </w:rPr>
      </w:pPr>
    </w:p>
    <w:p w14:paraId="758C8D2E" w14:textId="77777777" w:rsidR="0033678D" w:rsidRDefault="0033678D" w:rsidP="0033678D">
      <w:pPr>
        <w:spacing w:line="480" w:lineRule="auto"/>
      </w:pPr>
      <w:r>
        <w:t>Catalogue Number: 155</w:t>
      </w:r>
    </w:p>
    <w:p w14:paraId="2C11233C" w14:textId="77777777" w:rsidR="0033678D" w:rsidRDefault="0033678D" w:rsidP="0033678D">
      <w:pPr>
        <w:spacing w:line="480" w:lineRule="auto"/>
      </w:pPr>
      <w:r>
        <w:t xml:space="preserve">Inventory Number: </w:t>
      </w:r>
      <w:r w:rsidRPr="00993C0D">
        <w:t>83.</w:t>
      </w:r>
      <w:r w:rsidRPr="00524C6D">
        <w:rPr>
          <w:caps/>
        </w:rPr>
        <w:t>aq</w:t>
      </w:r>
      <w:r w:rsidRPr="00993C0D">
        <w:t>.377.507</w:t>
      </w:r>
    </w:p>
    <w:p w14:paraId="288182A6" w14:textId="77777777" w:rsidR="0033678D" w:rsidRDefault="0033678D" w:rsidP="0033678D">
      <w:pPr>
        <w:spacing w:line="480" w:lineRule="auto"/>
      </w:pPr>
      <w:r>
        <w:t xml:space="preserve">Dimensions: </w:t>
      </w:r>
      <w:r w:rsidRPr="00993C0D">
        <w:t>L: 19; W: (between ends of horse heads) 16.3; H: 4.0, (with handle) 17.5</w:t>
      </w:r>
    </w:p>
    <w:p w14:paraId="0B7DE995" w14:textId="77777777" w:rsidR="0033678D" w:rsidRDefault="0033678D" w:rsidP="0033678D">
      <w:pPr>
        <w:spacing w:line="480" w:lineRule="auto"/>
      </w:pPr>
      <w:r>
        <w:t xml:space="preserve">Condition and Fabric: </w:t>
      </w:r>
      <w:r w:rsidRPr="00993C0D">
        <w:t>Intact; overpaint on part of bottom and back and front of shield. Clay 10R6/6 light red, glaze near 10R6/4 pale red.</w:t>
      </w:r>
    </w:p>
    <w:p w14:paraId="7876B358" w14:textId="77777777" w:rsidR="0033678D" w:rsidRDefault="0033678D" w:rsidP="0033678D">
      <w:pPr>
        <w:spacing w:line="480" w:lineRule="auto"/>
      </w:pPr>
      <w:r>
        <w:t xml:space="preserve">Description: </w:t>
      </w:r>
      <w:r w:rsidRPr="00993C0D">
        <w:t xml:space="preserve">Moldmade. Elaborate triangular ornament handle with bust of majestic bearded Serapis wearing calathus; no ring behind handle; sinuous floral patterns on edge of handle; between edge and bust, six small stylized suns or stars; on back of handle, six stylized flowers, each consisting of a stem with three small circles on top. Potter’s incuse mark: letters on two lines, interrupted by stem of handle </w:t>
      </w:r>
      <w:r w:rsidRPr="00DE532C">
        <w:t>back: {{insc:</w:t>
      </w:r>
      <w:r w:rsidRPr="00DE532C">
        <w:rPr>
          <w:caps/>
        </w:rPr>
        <w:t>e i c</w:t>
      </w:r>
      <w:r w:rsidRPr="00DE532C">
        <w:t xml:space="preserve"> // </w:t>
      </w:r>
      <w:r w:rsidRPr="00DE532C">
        <w:rPr>
          <w:caps/>
        </w:rPr>
        <w:t>i</w:t>
      </w:r>
      <w:r w:rsidRPr="00DE532C">
        <w:t xml:space="preserve"> </w:t>
      </w:r>
      <w:r w:rsidRPr="00E9067A">
        <w:rPr>
          <w:sz w:val="32"/>
          <w:szCs w:val="32"/>
        </w:rPr>
        <w:sym w:font="Symbol" w:char="F077"/>
      </w:r>
      <w:r w:rsidRPr="00DE532C">
        <w:t xml:space="preserve"> / </w:t>
      </w:r>
      <w:r w:rsidRPr="00DE532C">
        <w:rPr>
          <w:caps/>
        </w:rPr>
        <w:t>n</w:t>
      </w:r>
      <w:r w:rsidRPr="00DE532C">
        <w:t xml:space="preserve"> // </w:t>
      </w:r>
      <w:r w:rsidRPr="00DE532C">
        <w:rPr>
          <w:caps/>
        </w:rPr>
        <w:t>o c</w:t>
      </w:r>
      <w:r w:rsidRPr="00DE532C">
        <w:t>}} (made by, or belonging to, Eision). Rather shallow bod</w:t>
      </w:r>
      <w:r w:rsidRPr="00993C0D">
        <w:t xml:space="preserve">y with strongly inward-sloping sides. Flat shoulder with </w:t>
      </w:r>
      <w:r>
        <w:t xml:space="preserve">a </w:t>
      </w:r>
      <w:r w:rsidRPr="00993C0D">
        <w:t>row of small ovolos, separated from concave discus by raised circular ridge and three circles inside it. Around central filling-hole molding of three inward-sloping bands. Two round-tipped nozzles with harnessed horse-head volutes; double-ended thyrsus between volutes; burn marks. Raised flat-topped base-ring, inside which three more rings and a central dot.</w:t>
      </w:r>
    </w:p>
    <w:p w14:paraId="7CCB3C56" w14:textId="77777777" w:rsidR="0033678D" w:rsidRDefault="0033678D" w:rsidP="0033678D">
      <w:pPr>
        <w:spacing w:line="480" w:lineRule="auto"/>
      </w:pPr>
      <w:r>
        <w:t>Discus Iconography: Plain discus.</w:t>
      </w:r>
    </w:p>
    <w:p w14:paraId="1BD6BBBC" w14:textId="77777777" w:rsidR="0033678D" w:rsidRDefault="0033678D" w:rsidP="0033678D">
      <w:pPr>
        <w:spacing w:line="480" w:lineRule="auto"/>
      </w:pPr>
      <w:r>
        <w:t xml:space="preserve">Type: </w:t>
      </w:r>
      <w:r w:rsidRPr="00993C0D">
        <w:t xml:space="preserve">Loeschcke </w:t>
      </w:r>
      <w:r w:rsidRPr="00524C6D">
        <w:rPr>
          <w:caps/>
        </w:rPr>
        <w:t>iii</w:t>
      </w:r>
    </w:p>
    <w:p w14:paraId="17ECE4F4" w14:textId="77777777" w:rsidR="0033678D" w:rsidRDefault="0033678D" w:rsidP="0033678D">
      <w:pPr>
        <w:spacing w:line="480" w:lineRule="auto"/>
      </w:pPr>
      <w:r>
        <w:t xml:space="preserve">Place of Manufacture or Origin: </w:t>
      </w:r>
      <w:r w:rsidR="008E6F37">
        <w:t>Asia Minor</w:t>
      </w:r>
    </w:p>
    <w:p w14:paraId="76182D51" w14:textId="628C6AED" w:rsidR="0033678D" w:rsidRDefault="0033678D" w:rsidP="0033678D">
      <w:pPr>
        <w:spacing w:line="480" w:lineRule="auto"/>
      </w:pPr>
      <w:r>
        <w:t xml:space="preserve">Parallels: None </w:t>
      </w:r>
      <w:r w:rsidRPr="00993C0D">
        <w:t>found; (close) Waldhauer 1914, nos. 14–15, pl. 4; Loeschcke 1919, p. 223, fig. 3 (Herculaneum); Broneer 1977, lamp d, pl. 39 (</w:t>
      </w:r>
      <w:r w:rsidR="00EA65C3">
        <w:t>{{loc_0000:</w:t>
      </w:r>
      <w:r w:rsidRPr="00993C0D">
        <w:t>Corinth</w:t>
      </w:r>
      <w:r w:rsidR="00EA65C3">
        <w:t>}}</w:t>
      </w:r>
      <w:r w:rsidRPr="00993C0D">
        <w:t xml:space="preserve">); Bailey BM </w:t>
      </w:r>
      <w:r w:rsidRPr="00524C6D">
        <w:rPr>
          <w:caps/>
        </w:rPr>
        <w:t>iii</w:t>
      </w:r>
      <w:r w:rsidRPr="00993C0D">
        <w:t>, Q 2688–Q 2690, pl. 76, and frr. Q 2691–Q 2700, pl. 77 (</w:t>
      </w:r>
      <w:r w:rsidR="00EA65C3">
        <w:t>{{loc_0000:</w:t>
      </w:r>
      <w:r w:rsidRPr="00993C0D">
        <w:t>Cnidus</w:t>
      </w:r>
      <w:r w:rsidR="00EA65C3">
        <w:t>}}</w:t>
      </w:r>
      <w:r w:rsidRPr="00993C0D">
        <w:t>).</w:t>
      </w:r>
    </w:p>
    <w:p w14:paraId="272F4268" w14:textId="77777777" w:rsidR="00E25D1E" w:rsidRDefault="00E25D1E" w:rsidP="00E25D1E">
      <w:pPr>
        <w:spacing w:line="480" w:lineRule="auto"/>
      </w:pPr>
      <w:r>
        <w:t xml:space="preserve">Provenance: </w:t>
      </w:r>
    </w:p>
    <w:p w14:paraId="188F83F9" w14:textId="77777777" w:rsidR="0033678D" w:rsidRDefault="0033678D" w:rsidP="0033678D">
      <w:pPr>
        <w:spacing w:line="480" w:lineRule="auto"/>
      </w:pPr>
      <w:r>
        <w:t>Bibliography: Unpublished.</w:t>
      </w:r>
    </w:p>
    <w:p w14:paraId="54C6B18F" w14:textId="77777777" w:rsidR="009164FF" w:rsidRPr="00993C0D" w:rsidRDefault="0033678D" w:rsidP="0033678D">
      <w:pPr>
        <w:spacing w:line="480" w:lineRule="auto"/>
      </w:pPr>
      <w:r>
        <w:t xml:space="preserve">Date: </w:t>
      </w:r>
      <w:r w:rsidR="009164FF" w:rsidRPr="00993C0D">
        <w:t>Ca.</w:t>
      </w:r>
      <w:r w:rsidR="009164FF" w:rsidRPr="00524C6D">
        <w:rPr>
          <w:caps/>
        </w:rPr>
        <w:t xml:space="preserve"> </w:t>
      </w:r>
      <w:r w:rsidR="005170AB" w:rsidRPr="005170AB">
        <w:rPr>
          <w:caps/>
        </w:rPr>
        <w:t>A.D.</w:t>
      </w:r>
      <w:r w:rsidR="009164FF" w:rsidRPr="00524C6D">
        <w:rPr>
          <w:caps/>
        </w:rPr>
        <w:t xml:space="preserve"> </w:t>
      </w:r>
      <w:r w:rsidR="008E6F37">
        <w:t>70–100</w:t>
      </w:r>
    </w:p>
    <w:p w14:paraId="6596AD70"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70; 100</w:t>
      </w:r>
    </w:p>
    <w:p w14:paraId="60889081"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721C9780"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DED0641" w14:textId="77777777" w:rsidR="009164FF" w:rsidRDefault="009164FF" w:rsidP="009164FF">
      <w:pPr>
        <w:pStyle w:val="Textedelespacerserv2"/>
        <w:numPr>
          <w:ilvl w:val="0"/>
          <w:numId w:val="0"/>
        </w:numPr>
        <w:spacing w:line="480" w:lineRule="auto"/>
        <w:jc w:val="left"/>
        <w:outlineLvl w:val="9"/>
        <w:rPr>
          <w:rFonts w:ascii="Palatino" w:hAnsi="Palatino"/>
        </w:rPr>
      </w:pPr>
    </w:p>
    <w:p w14:paraId="1915D617" w14:textId="77777777" w:rsidR="00D50EDC" w:rsidRDefault="00D50EDC" w:rsidP="00D50EDC">
      <w:pPr>
        <w:spacing w:line="480" w:lineRule="auto"/>
      </w:pPr>
      <w:r>
        <w:t>Catalogue Number: 156</w:t>
      </w:r>
    </w:p>
    <w:p w14:paraId="75C2E819" w14:textId="77777777" w:rsidR="00D50EDC" w:rsidRDefault="00D50EDC" w:rsidP="00D50EDC">
      <w:pPr>
        <w:spacing w:line="480" w:lineRule="auto"/>
      </w:pPr>
      <w:r>
        <w:t xml:space="preserve">Inventory Number: </w:t>
      </w:r>
      <w:r w:rsidRPr="00993C0D">
        <w:t>83.</w:t>
      </w:r>
      <w:r w:rsidRPr="00524C6D">
        <w:rPr>
          <w:caps/>
        </w:rPr>
        <w:t>aq</w:t>
      </w:r>
      <w:r w:rsidRPr="00993C0D">
        <w:t>.377.479</w:t>
      </w:r>
    </w:p>
    <w:p w14:paraId="514F0CAE" w14:textId="77777777" w:rsidR="00D50EDC" w:rsidRDefault="00D50EDC" w:rsidP="00D50EDC">
      <w:pPr>
        <w:spacing w:line="480" w:lineRule="auto"/>
      </w:pPr>
      <w:r>
        <w:t xml:space="preserve">Dimensions: </w:t>
      </w:r>
      <w:r w:rsidRPr="00993C0D">
        <w:t>L: 14.5; W: 9.3; H: 3.8, (with handle) 6.4</w:t>
      </w:r>
    </w:p>
    <w:p w14:paraId="60A643F4" w14:textId="77777777" w:rsidR="00D50EDC" w:rsidRDefault="00D50EDC" w:rsidP="00D50EDC">
      <w:pPr>
        <w:spacing w:line="480" w:lineRule="auto"/>
      </w:pPr>
      <w:r>
        <w:t xml:space="preserve">Condition and Fabric: </w:t>
      </w:r>
      <w:r w:rsidRPr="00993C0D">
        <w:t>Thin crack on discus. Clay 5YR7/4 pink, glaze mostly 5YR6/3 light reddish brown.</w:t>
      </w:r>
    </w:p>
    <w:p w14:paraId="6589D230" w14:textId="77777777" w:rsidR="00D50EDC" w:rsidRDefault="00D50EDC" w:rsidP="00D50EDC">
      <w:pPr>
        <w:spacing w:line="480" w:lineRule="auto"/>
      </w:pPr>
      <w:r>
        <w:t xml:space="preserve">Description: </w:t>
      </w:r>
      <w:r w:rsidRPr="00993C0D">
        <w:t xml:space="preserve">Moldmade. Leaf-shaped ornament handle with ring behind. Slightly outward-sloping shoulder with a row of small ovolos, separated from slightly concave discus by </w:t>
      </w:r>
      <w:r>
        <w:t xml:space="preserve">a </w:t>
      </w:r>
      <w:r w:rsidRPr="00993C0D">
        <w:t xml:space="preserve">raised circular molding with inner circular notched groove. Small central filling-hole. Two round-tipped nozzles, each with two large volutes; between them </w:t>
      </w:r>
      <w:r>
        <w:t xml:space="preserve">a </w:t>
      </w:r>
      <w:r w:rsidRPr="00993C0D">
        <w:t xml:space="preserve">thyrsus with pinecone end, as on </w:t>
      </w:r>
      <w:hyperlink r:id="rId23" w:history="1">
        <w:r w:rsidRPr="00F020F0">
          <w:rPr>
            <w:rStyle w:val="Hyperlink"/>
          </w:rPr>
          <w:t>cat. 155</w:t>
        </w:r>
      </w:hyperlink>
      <w:r w:rsidRPr="00993C0D">
        <w:t>. Small knobs on lower ends of volutes, upper ends prominent and conspicuously arched. Raised base-ring, inside it three smaller rings.</w:t>
      </w:r>
    </w:p>
    <w:p w14:paraId="73516083" w14:textId="77777777" w:rsidR="00D50EDC" w:rsidRDefault="00D50EDC" w:rsidP="00D50EDC">
      <w:pPr>
        <w:spacing w:line="480" w:lineRule="auto"/>
      </w:pPr>
      <w:r>
        <w:t>Discus Iconography: Plain discus.</w:t>
      </w:r>
    </w:p>
    <w:p w14:paraId="13F08312" w14:textId="77777777" w:rsidR="00D50EDC" w:rsidRDefault="00D50EDC" w:rsidP="00D50EDC">
      <w:pPr>
        <w:spacing w:line="480" w:lineRule="auto"/>
      </w:pPr>
      <w:r>
        <w:t xml:space="preserve">Type: </w:t>
      </w:r>
      <w:r w:rsidRPr="00993C0D">
        <w:t xml:space="preserve">Loeschcke </w:t>
      </w:r>
      <w:r w:rsidRPr="00524C6D">
        <w:rPr>
          <w:caps/>
        </w:rPr>
        <w:t>iii</w:t>
      </w:r>
    </w:p>
    <w:p w14:paraId="0CE0F839" w14:textId="77777777" w:rsidR="00D50EDC" w:rsidRDefault="00D50EDC" w:rsidP="00D50EDC">
      <w:pPr>
        <w:spacing w:line="480" w:lineRule="auto"/>
      </w:pPr>
      <w:r>
        <w:t xml:space="preserve">Place of Manufacture or Origin: </w:t>
      </w:r>
      <w:r w:rsidR="008E6F37">
        <w:t>Central Anatolia</w:t>
      </w:r>
    </w:p>
    <w:p w14:paraId="2D9F5C67" w14:textId="77777777" w:rsidR="00D50EDC" w:rsidRDefault="00D50EDC" w:rsidP="00D50EDC">
      <w:pPr>
        <w:spacing w:line="480" w:lineRule="auto"/>
      </w:pPr>
      <w:r>
        <w:t xml:space="preserve">Parallels: </w:t>
      </w:r>
      <w:r w:rsidRPr="00993C0D">
        <w:t xml:space="preserve">None found; (near) Bailey BM </w:t>
      </w:r>
      <w:r w:rsidRPr="00524C6D">
        <w:rPr>
          <w:caps/>
        </w:rPr>
        <w:t>iii</w:t>
      </w:r>
      <w:r w:rsidRPr="00993C0D">
        <w:t>, Q 2686, pl. 76 (</w:t>
      </w:r>
      <w:r w:rsidR="006941A9">
        <w:t>{{loc_0000:</w:t>
      </w:r>
      <w:r w:rsidRPr="00993C0D">
        <w:t>Cnidus</w:t>
      </w:r>
      <w:r w:rsidR="006941A9">
        <w:t>}}</w:t>
      </w:r>
      <w:r w:rsidRPr="00993C0D">
        <w:t>).</w:t>
      </w:r>
    </w:p>
    <w:p w14:paraId="5B1362BA" w14:textId="77777777" w:rsidR="00E25D1E" w:rsidRDefault="00E25D1E" w:rsidP="00E25D1E">
      <w:pPr>
        <w:spacing w:line="480" w:lineRule="auto"/>
      </w:pPr>
      <w:r>
        <w:t xml:space="preserve">Provenance: </w:t>
      </w:r>
    </w:p>
    <w:p w14:paraId="55A8B003" w14:textId="77777777" w:rsidR="00D50EDC" w:rsidRDefault="00D50EDC" w:rsidP="00D50EDC">
      <w:pPr>
        <w:spacing w:line="480" w:lineRule="auto"/>
      </w:pPr>
      <w:r>
        <w:t>Bibliography: Unpublished.</w:t>
      </w:r>
    </w:p>
    <w:p w14:paraId="43753FB4" w14:textId="77777777" w:rsidR="009164FF" w:rsidRPr="00993C0D" w:rsidRDefault="00D50EDC" w:rsidP="00D50EDC">
      <w:pPr>
        <w:spacing w:line="480" w:lineRule="auto"/>
      </w:pPr>
      <w:r>
        <w:t xml:space="preserve">Date: </w:t>
      </w:r>
      <w:r w:rsidR="005170AB" w:rsidRPr="005170AB">
        <w:rPr>
          <w:caps/>
        </w:rPr>
        <w:t>A.D.</w:t>
      </w:r>
      <w:r w:rsidR="009164FF" w:rsidRPr="00524C6D">
        <w:rPr>
          <w:caps/>
        </w:rPr>
        <w:t xml:space="preserve"> </w:t>
      </w:r>
      <w:r w:rsidR="008E6F37">
        <w:t>80–120</w:t>
      </w:r>
    </w:p>
    <w:p w14:paraId="0419A35A"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80; 120</w:t>
      </w:r>
    </w:p>
    <w:p w14:paraId="669C67B2"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1942F3C1"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88DEFA8" w14:textId="77777777" w:rsidR="009164FF" w:rsidRDefault="009164FF" w:rsidP="009164FF">
      <w:pPr>
        <w:pStyle w:val="Textedelespacerserv2"/>
        <w:numPr>
          <w:ilvl w:val="0"/>
          <w:numId w:val="0"/>
        </w:numPr>
        <w:spacing w:line="480" w:lineRule="auto"/>
        <w:jc w:val="left"/>
        <w:outlineLvl w:val="9"/>
        <w:rPr>
          <w:rFonts w:ascii="Palatino" w:hAnsi="Palatino"/>
        </w:rPr>
      </w:pPr>
    </w:p>
    <w:p w14:paraId="382FD0E1" w14:textId="77777777" w:rsidR="00D50EDC" w:rsidRDefault="00D50EDC" w:rsidP="00D50EDC">
      <w:pPr>
        <w:spacing w:line="480" w:lineRule="auto"/>
      </w:pPr>
      <w:r>
        <w:t>Catalogue Number: 157</w:t>
      </w:r>
    </w:p>
    <w:p w14:paraId="1D6D2135" w14:textId="77777777" w:rsidR="00D50EDC" w:rsidRDefault="00D50EDC" w:rsidP="00D50EDC">
      <w:pPr>
        <w:spacing w:line="480" w:lineRule="auto"/>
      </w:pPr>
      <w:r>
        <w:t xml:space="preserve">Inventory Number: </w:t>
      </w:r>
      <w:r w:rsidRPr="00993C0D">
        <w:t>83.</w:t>
      </w:r>
      <w:r w:rsidRPr="00524C6D">
        <w:rPr>
          <w:caps/>
        </w:rPr>
        <w:t>aq</w:t>
      </w:r>
      <w:r w:rsidRPr="00993C0D">
        <w:t>.438.511</w:t>
      </w:r>
    </w:p>
    <w:p w14:paraId="7E9F9D15" w14:textId="77777777" w:rsidR="00D50EDC" w:rsidRDefault="00D50EDC" w:rsidP="00D50EDC">
      <w:pPr>
        <w:spacing w:line="480" w:lineRule="auto"/>
      </w:pPr>
      <w:r>
        <w:t xml:space="preserve">Dimensions: </w:t>
      </w:r>
      <w:r w:rsidRPr="00993C0D">
        <w:t>L: 19.6; W: (body) 8.2, (between nozzles) 11.4; H: (body) 4.0, (with handle) 11.2</w:t>
      </w:r>
    </w:p>
    <w:p w14:paraId="4C5A1CA0" w14:textId="77777777" w:rsidR="00D50EDC" w:rsidRDefault="00E148A9" w:rsidP="00D50EDC">
      <w:pPr>
        <w:spacing w:line="480" w:lineRule="auto"/>
      </w:pPr>
      <w:r>
        <w:t>Condition and Fabric:</w:t>
      </w:r>
      <w:r w:rsidR="00D50EDC" w:rsidRPr="00993C0D">
        <w:t xml:space="preserve"> Some restoration with overpaint. Clay 10YR6/1 gray, glaze 10YR4/1 dark gray.</w:t>
      </w:r>
    </w:p>
    <w:p w14:paraId="3808F27A" w14:textId="7B21E9F1" w:rsidR="00D50EDC" w:rsidRDefault="00D50EDC" w:rsidP="00D50EDC">
      <w:pPr>
        <w:spacing w:line="480" w:lineRule="auto"/>
      </w:pPr>
      <w:r>
        <w:t xml:space="preserve">Description: </w:t>
      </w:r>
      <w:r w:rsidRPr="00993C0D">
        <w:t>Moldmade</w:t>
      </w:r>
      <w:r w:rsidR="00E148A9">
        <w:t xml:space="preserve">. </w:t>
      </w:r>
      <w:r w:rsidRPr="00993C0D">
        <w:t xml:space="preserve">Vine-leaf ornament handle; ring below. Shoulder: Loeschcke form </w:t>
      </w:r>
      <w:r w:rsidRPr="00524C6D">
        <w:rPr>
          <w:caps/>
        </w:rPr>
        <w:t>i</w:t>
      </w:r>
      <w:r w:rsidR="00575564">
        <w:t>. Two thin rings surround a</w:t>
      </w:r>
      <w:r w:rsidRPr="00993C0D">
        <w:t xml:space="preserve"> small central filling-hole. Unpierced tiny air hole on discus molding. Two long voluted round-tipped nozzles. Raised base-ring marked off </w:t>
      </w:r>
      <w:r>
        <w:t>by</w:t>
      </w:r>
      <w:r w:rsidRPr="00993C0D">
        <w:t xml:space="preserve"> two circular grooves.</w:t>
      </w:r>
    </w:p>
    <w:p w14:paraId="4A4B0FAE" w14:textId="77777777" w:rsidR="00D50EDC" w:rsidRDefault="00D50EDC" w:rsidP="00D50EDC">
      <w:pPr>
        <w:spacing w:line="480" w:lineRule="auto"/>
      </w:pPr>
      <w:r>
        <w:t>Discus Iconography: G</w:t>
      </w:r>
      <w:r w:rsidRPr="00993C0D">
        <w:t>ladiatorial equipment</w:t>
      </w:r>
      <w:r>
        <w:t>.</w:t>
      </w:r>
    </w:p>
    <w:p w14:paraId="3CA56C7D" w14:textId="77777777" w:rsidR="00D50EDC" w:rsidRDefault="00D50EDC" w:rsidP="00D50EDC">
      <w:pPr>
        <w:spacing w:line="480" w:lineRule="auto"/>
      </w:pPr>
      <w:r>
        <w:t xml:space="preserve">Type: </w:t>
      </w:r>
      <w:r w:rsidRPr="00993C0D">
        <w:t xml:space="preserve">Loeschcke </w:t>
      </w:r>
      <w:r w:rsidRPr="00524C6D">
        <w:rPr>
          <w:caps/>
        </w:rPr>
        <w:t>iii</w:t>
      </w:r>
      <w:r w:rsidR="008E6F37">
        <w:t>; Bailey D group iii</w:t>
      </w:r>
    </w:p>
    <w:p w14:paraId="313FCEED" w14:textId="77777777" w:rsidR="00D50EDC" w:rsidRPr="008E6F37" w:rsidRDefault="00D50EDC" w:rsidP="00D50EDC">
      <w:pPr>
        <w:spacing w:line="480" w:lineRule="auto"/>
      </w:pPr>
      <w:r>
        <w:t xml:space="preserve">Place of Manufacture or Origin: </w:t>
      </w:r>
      <w:r w:rsidRPr="00993C0D">
        <w:t>Asia Minor</w:t>
      </w:r>
    </w:p>
    <w:p w14:paraId="77F239EE" w14:textId="77777777" w:rsidR="00D50EDC" w:rsidRDefault="00D50EDC" w:rsidP="00D50EDC">
      <w:pPr>
        <w:spacing w:line="480" w:lineRule="auto"/>
      </w:pPr>
      <w:r>
        <w:t xml:space="preserve">Parallels: </w:t>
      </w:r>
      <w:r w:rsidRPr="00993C0D">
        <w:t xml:space="preserve">None found. For a close discus decor, see Bailey BM </w:t>
      </w:r>
      <w:r w:rsidRPr="00524C6D">
        <w:rPr>
          <w:caps/>
        </w:rPr>
        <w:t>ii</w:t>
      </w:r>
      <w:r w:rsidRPr="00993C0D">
        <w:t>, Q 1005, pl. 28.</w:t>
      </w:r>
    </w:p>
    <w:p w14:paraId="11BF5656" w14:textId="77777777" w:rsidR="00E25D1E" w:rsidRDefault="00E25D1E" w:rsidP="00E25D1E">
      <w:pPr>
        <w:spacing w:line="480" w:lineRule="auto"/>
      </w:pPr>
      <w:r>
        <w:t xml:space="preserve">Provenance: </w:t>
      </w:r>
    </w:p>
    <w:p w14:paraId="22A54584" w14:textId="77777777" w:rsidR="00D50EDC" w:rsidRDefault="00D50EDC" w:rsidP="00D50EDC">
      <w:pPr>
        <w:spacing w:line="480" w:lineRule="auto"/>
      </w:pPr>
      <w:r>
        <w:t>Bibliography: Unpublished.</w:t>
      </w:r>
    </w:p>
    <w:p w14:paraId="39689BB7" w14:textId="77777777" w:rsidR="009164FF" w:rsidRPr="00993C0D" w:rsidRDefault="00D50EDC" w:rsidP="00D50EDC">
      <w:pPr>
        <w:spacing w:line="480" w:lineRule="auto"/>
      </w:pPr>
      <w:r>
        <w:t xml:space="preserve">Date: </w:t>
      </w:r>
      <w:r w:rsidR="008E6F37">
        <w:t>Tiberian to Flavian</w:t>
      </w:r>
    </w:p>
    <w:p w14:paraId="7D2A8F3F"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D50EDC">
        <w:rPr>
          <w:rFonts w:ascii="Palatino" w:hAnsi="Palatino"/>
        </w:rPr>
        <w:t>14</w:t>
      </w:r>
      <w:r>
        <w:rPr>
          <w:rFonts w:ascii="Palatino" w:hAnsi="Palatino"/>
        </w:rPr>
        <w:t xml:space="preserve">; </w:t>
      </w:r>
      <w:r w:rsidR="00D50EDC">
        <w:rPr>
          <w:rFonts w:ascii="Palatino" w:hAnsi="Palatino"/>
        </w:rPr>
        <w:t>96</w:t>
      </w:r>
    </w:p>
    <w:p w14:paraId="64C666EF"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2A67D331"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C1DB5A5" w14:textId="77777777" w:rsidR="009164FF" w:rsidRDefault="009164FF" w:rsidP="009164FF">
      <w:pPr>
        <w:pStyle w:val="Textedelespacerserv2"/>
        <w:numPr>
          <w:ilvl w:val="0"/>
          <w:numId w:val="0"/>
        </w:numPr>
        <w:spacing w:line="480" w:lineRule="auto"/>
        <w:jc w:val="left"/>
        <w:outlineLvl w:val="9"/>
        <w:rPr>
          <w:rFonts w:ascii="Palatino" w:hAnsi="Palatino"/>
        </w:rPr>
      </w:pPr>
    </w:p>
    <w:p w14:paraId="4ACE79A5" w14:textId="77777777" w:rsidR="00D50EDC" w:rsidRDefault="00D50EDC" w:rsidP="00D50EDC">
      <w:pPr>
        <w:spacing w:line="480" w:lineRule="auto"/>
      </w:pPr>
      <w:r>
        <w:t>Catalogue Number: 158</w:t>
      </w:r>
    </w:p>
    <w:p w14:paraId="6E1D8EC6" w14:textId="77777777" w:rsidR="00D50EDC" w:rsidRDefault="00D50EDC" w:rsidP="00D50EDC">
      <w:pPr>
        <w:spacing w:line="480" w:lineRule="auto"/>
      </w:pPr>
      <w:r>
        <w:t xml:space="preserve">Inventory Number: </w:t>
      </w:r>
      <w:r w:rsidR="000B2E92" w:rsidRPr="00993C0D">
        <w:t>83.</w:t>
      </w:r>
      <w:r w:rsidR="000B2E92" w:rsidRPr="00524C6D">
        <w:rPr>
          <w:caps/>
        </w:rPr>
        <w:t>aq</w:t>
      </w:r>
      <w:r w:rsidR="000B2E92" w:rsidRPr="00993C0D">
        <w:t>.377.484</w:t>
      </w:r>
    </w:p>
    <w:p w14:paraId="7EFB27FB" w14:textId="77777777" w:rsidR="00D50EDC" w:rsidRDefault="00D50EDC" w:rsidP="00D50EDC">
      <w:pPr>
        <w:spacing w:line="480" w:lineRule="auto"/>
      </w:pPr>
      <w:r>
        <w:t xml:space="preserve">Dimensions: </w:t>
      </w:r>
      <w:r w:rsidR="000B2E92" w:rsidRPr="00993C0D">
        <w:t>L: 15.3 (with handle); W: (basin) 7.0, (between outsides of nozzles) 8.3; H: (basin)</w:t>
      </w:r>
      <w:r w:rsidR="000B2E92" w:rsidRPr="00594C33">
        <w:t xml:space="preserve"> </w:t>
      </w:r>
      <w:r w:rsidR="000B2E92" w:rsidRPr="00993C0D">
        <w:t>3.0</w:t>
      </w:r>
      <w:r w:rsidR="000B2E92" w:rsidRPr="00594C33">
        <w:t xml:space="preserve">, </w:t>
      </w:r>
      <w:r w:rsidR="000B2E92" w:rsidRPr="00993C0D">
        <w:t>(with handle) 6.7</w:t>
      </w:r>
    </w:p>
    <w:p w14:paraId="0439B150" w14:textId="77777777" w:rsidR="00D50EDC" w:rsidRDefault="00D50EDC" w:rsidP="00D50EDC">
      <w:pPr>
        <w:spacing w:line="480" w:lineRule="auto"/>
      </w:pPr>
      <w:r>
        <w:t xml:space="preserve">Condition and Fabric: </w:t>
      </w:r>
      <w:r w:rsidR="000B2E92" w:rsidRPr="00993C0D">
        <w:t>Intact. Clay 10YR7/3 very pale brown, glaze near 10YR6/4 light yellowish brown (top); nozzles and bottom blackened.</w:t>
      </w:r>
    </w:p>
    <w:p w14:paraId="3453F78C" w14:textId="77777777" w:rsidR="00D50EDC" w:rsidRDefault="00D50EDC" w:rsidP="00D50EDC">
      <w:pPr>
        <w:spacing w:line="480" w:lineRule="auto"/>
      </w:pPr>
      <w:r>
        <w:t xml:space="preserve">Description: </w:t>
      </w:r>
      <w:r w:rsidR="000B2E92" w:rsidRPr="00993C0D">
        <w:t xml:space="preserve">Moldmade. Crescent-ornament handle; ring behind decorated with grooved crescent. Shoulder: Loeschcke form </w:t>
      </w:r>
      <w:r w:rsidR="000B2E92" w:rsidRPr="00524C6D">
        <w:rPr>
          <w:caps/>
        </w:rPr>
        <w:t>iv</w:t>
      </w:r>
      <w:r w:rsidR="000B2E92" w:rsidRPr="00993C0D">
        <w:t xml:space="preserve"> a. Filling-hole in lower </w:t>
      </w:r>
      <w:r w:rsidR="000B2E92">
        <w:t>field</w:t>
      </w:r>
      <w:r w:rsidR="000B2E92" w:rsidRPr="00993C0D">
        <w:t xml:space="preserve">. Two voluted round-tipped nozzles. Area between nozzle volutes decorated with two raised ornaments. Circular base marked off </w:t>
      </w:r>
      <w:r w:rsidR="000B2E92">
        <w:t>by one</w:t>
      </w:r>
      <w:r w:rsidR="000B2E92" w:rsidRPr="00993C0D">
        <w:t xml:space="preserve"> groove.</w:t>
      </w:r>
    </w:p>
    <w:p w14:paraId="144C7327" w14:textId="77777777" w:rsidR="00D50EDC" w:rsidRDefault="00D50EDC" w:rsidP="00D50EDC">
      <w:pPr>
        <w:spacing w:line="480" w:lineRule="auto"/>
      </w:pPr>
      <w:r>
        <w:t xml:space="preserve">Discus Iconography: </w:t>
      </w:r>
      <w:r w:rsidR="000B2E92">
        <w:t>H</w:t>
      </w:r>
      <w:r w:rsidR="000B2E92" w:rsidRPr="00993C0D">
        <w:t>ead of Medusa with snakes in her hair and tied beneath her chin.</w:t>
      </w:r>
    </w:p>
    <w:p w14:paraId="53EA68F9" w14:textId="77777777" w:rsidR="00D50EDC" w:rsidRDefault="00D50EDC" w:rsidP="00D50EDC">
      <w:pPr>
        <w:spacing w:line="480" w:lineRule="auto"/>
      </w:pPr>
      <w:r>
        <w:t xml:space="preserve">Type: </w:t>
      </w:r>
      <w:r w:rsidR="000B2E92" w:rsidRPr="00993C0D">
        <w:t xml:space="preserve">Loeschcke </w:t>
      </w:r>
      <w:r w:rsidR="000B2E92" w:rsidRPr="00524C6D">
        <w:rPr>
          <w:caps/>
        </w:rPr>
        <w:t>iii</w:t>
      </w:r>
      <w:r w:rsidR="008E6F37">
        <w:t>; Bailey D group v</w:t>
      </w:r>
    </w:p>
    <w:p w14:paraId="62C9EF13" w14:textId="77777777" w:rsidR="00D50EDC" w:rsidRDefault="00D50EDC" w:rsidP="00D50EDC">
      <w:pPr>
        <w:spacing w:line="480" w:lineRule="auto"/>
      </w:pPr>
      <w:r>
        <w:t xml:space="preserve">Place of Manufacture or Origin: </w:t>
      </w:r>
      <w:r w:rsidR="008E6F37">
        <w:t>Asia Minor</w:t>
      </w:r>
    </w:p>
    <w:p w14:paraId="77E584D7" w14:textId="77777777" w:rsidR="00D50EDC" w:rsidRDefault="00D50EDC" w:rsidP="00D50EDC">
      <w:pPr>
        <w:spacing w:line="480" w:lineRule="auto"/>
      </w:pPr>
      <w:r>
        <w:t xml:space="preserve">Parallels: </w:t>
      </w:r>
      <w:r w:rsidR="000B2E92">
        <w:t xml:space="preserve">None </w:t>
      </w:r>
      <w:r w:rsidR="000B2E92" w:rsidRPr="00993C0D">
        <w:t xml:space="preserve">found; (close) Bailey BM </w:t>
      </w:r>
      <w:r w:rsidR="000B2E92" w:rsidRPr="00524C6D">
        <w:rPr>
          <w:caps/>
        </w:rPr>
        <w:t>ii</w:t>
      </w:r>
      <w:r w:rsidR="000B2E92" w:rsidRPr="00993C0D">
        <w:t>, Q 1029 and Q 1031, pl. 33; Hellmann 1987, no. 185, pl. 21.</w:t>
      </w:r>
    </w:p>
    <w:p w14:paraId="745FCFC5" w14:textId="77777777" w:rsidR="00E25D1E" w:rsidRDefault="00E25D1E" w:rsidP="00E25D1E">
      <w:pPr>
        <w:spacing w:line="480" w:lineRule="auto"/>
      </w:pPr>
      <w:r>
        <w:t xml:space="preserve">Provenance: </w:t>
      </w:r>
    </w:p>
    <w:p w14:paraId="3B261D3F" w14:textId="77777777" w:rsidR="00D50EDC" w:rsidRDefault="00D50EDC" w:rsidP="00D50EDC">
      <w:pPr>
        <w:spacing w:line="480" w:lineRule="auto"/>
      </w:pPr>
      <w:r>
        <w:t>Bibliography: Unpublished.</w:t>
      </w:r>
    </w:p>
    <w:p w14:paraId="403CDE84" w14:textId="77777777" w:rsidR="009164FF" w:rsidRPr="00F90C10" w:rsidRDefault="00D50EDC" w:rsidP="000B2E92">
      <w:pPr>
        <w:spacing w:line="480" w:lineRule="auto"/>
      </w:pPr>
      <w:r>
        <w:t xml:space="preserve">Date: </w:t>
      </w:r>
      <w:r w:rsidR="009164FF" w:rsidRPr="00993C0D">
        <w:t>Second half of first century</w:t>
      </w:r>
      <w:r w:rsidR="009164FF" w:rsidRPr="00524C6D">
        <w:rPr>
          <w:caps/>
        </w:rPr>
        <w:t xml:space="preserve"> </w:t>
      </w:r>
      <w:r w:rsidR="005170AB" w:rsidRPr="005170AB">
        <w:rPr>
          <w:caps/>
        </w:rPr>
        <w:t>A.D.</w:t>
      </w:r>
    </w:p>
    <w:p w14:paraId="7A31459E"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50; 100</w:t>
      </w:r>
    </w:p>
    <w:p w14:paraId="4F48AC2B"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3201CB82"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9E9048F" w14:textId="77777777" w:rsidR="009164FF" w:rsidRDefault="009164FF" w:rsidP="009164FF">
      <w:pPr>
        <w:pStyle w:val="Textedelespacerserv2"/>
        <w:numPr>
          <w:ilvl w:val="0"/>
          <w:numId w:val="0"/>
        </w:numPr>
        <w:spacing w:line="480" w:lineRule="auto"/>
        <w:jc w:val="left"/>
        <w:outlineLvl w:val="9"/>
        <w:rPr>
          <w:rFonts w:ascii="Palatino" w:hAnsi="Palatino"/>
        </w:rPr>
      </w:pPr>
    </w:p>
    <w:p w14:paraId="4B609C9E" w14:textId="77777777" w:rsidR="000B2E92" w:rsidRDefault="000B2E92" w:rsidP="000B2E92">
      <w:pPr>
        <w:spacing w:line="480" w:lineRule="auto"/>
      </w:pPr>
      <w:r>
        <w:t xml:space="preserve">Catalogue Number: </w:t>
      </w:r>
      <w:r w:rsidR="00763C6E">
        <w:t>159</w:t>
      </w:r>
    </w:p>
    <w:p w14:paraId="54653BDA" w14:textId="77777777" w:rsidR="000B2E92" w:rsidRDefault="000B2E92" w:rsidP="000B2E92">
      <w:pPr>
        <w:spacing w:line="480" w:lineRule="auto"/>
      </w:pPr>
      <w:r>
        <w:t xml:space="preserve">Inventory Number: </w:t>
      </w:r>
      <w:r w:rsidR="00F701D7" w:rsidRPr="00993C0D">
        <w:t>82.</w:t>
      </w:r>
      <w:r w:rsidR="00F701D7" w:rsidRPr="00524C6D">
        <w:rPr>
          <w:caps/>
        </w:rPr>
        <w:t>aq</w:t>
      </w:r>
      <w:r w:rsidR="00F701D7" w:rsidRPr="00993C0D">
        <w:t>.82</w:t>
      </w:r>
    </w:p>
    <w:p w14:paraId="4AB60DF6" w14:textId="77777777" w:rsidR="000B2E92" w:rsidRDefault="000B2E92" w:rsidP="000B2E92">
      <w:pPr>
        <w:spacing w:line="480" w:lineRule="auto"/>
      </w:pPr>
      <w:r>
        <w:t xml:space="preserve">Dimensions: </w:t>
      </w:r>
      <w:r w:rsidR="00F701D7" w:rsidRPr="00993C0D">
        <w:t>L: 14.7; W: (body) 7.3, (between outsides of nozzles) 8.2; H: 2.2, (with handle) 7.3</w:t>
      </w:r>
    </w:p>
    <w:p w14:paraId="45426232" w14:textId="77777777" w:rsidR="000B2E92" w:rsidRDefault="000B2E92" w:rsidP="000B2E92">
      <w:pPr>
        <w:spacing w:line="480" w:lineRule="auto"/>
      </w:pPr>
      <w:r>
        <w:t xml:space="preserve">Condition and Fabric: </w:t>
      </w:r>
      <w:r w:rsidR="00F701D7" w:rsidRPr="00993C0D">
        <w:t>Small chips; piece of discus missing; handle reattached. Clay 5YR6/6 reddish yellow, thick glaze between 2.5YR5/6 and 2.5YR4/6 red (two shades of brownish red</w:t>
      </w:r>
      <w:r w:rsidR="00F701D7">
        <w:t>).</w:t>
      </w:r>
    </w:p>
    <w:p w14:paraId="1EBDEB1D" w14:textId="77777777" w:rsidR="000B2E92" w:rsidRDefault="000B2E92" w:rsidP="000B2E92">
      <w:pPr>
        <w:spacing w:line="480" w:lineRule="auto"/>
      </w:pPr>
      <w:r>
        <w:t xml:space="preserve">Description: </w:t>
      </w:r>
      <w:r w:rsidR="00F701D7" w:rsidRPr="00993C0D">
        <w:t xml:space="preserve">Moldmade, from plaster mold. Plastic ornament handle representing eagle with spread wings; ring behind. Shoulder: Loeschcke form </w:t>
      </w:r>
      <w:r w:rsidR="00F701D7" w:rsidRPr="00524C6D">
        <w:rPr>
          <w:caps/>
        </w:rPr>
        <w:t>iv</w:t>
      </w:r>
      <w:r w:rsidR="00F701D7">
        <w:t xml:space="preserve"> a. Concave discus</w:t>
      </w:r>
      <w:r w:rsidR="00F701D7" w:rsidRPr="00993C0D">
        <w:t xml:space="preserve">. Small central filling-hole. Small slit air hole </w:t>
      </w:r>
      <w:r w:rsidR="00F701D7">
        <w:t>in</w:t>
      </w:r>
      <w:r w:rsidR="00F701D7" w:rsidRPr="00993C0D">
        <w:t xml:space="preserve"> lower </w:t>
      </w:r>
      <w:r w:rsidR="00F701D7">
        <w:t>field</w:t>
      </w:r>
      <w:r w:rsidR="00F701D7" w:rsidRPr="00993C0D">
        <w:t>. Two voluted round-tipped nozzles; area between nozzle volutes decorated with two raised ornaments. Slightly raised circular flat base.</w:t>
      </w:r>
    </w:p>
    <w:p w14:paraId="76F16DEE" w14:textId="77777777" w:rsidR="000B2E92" w:rsidRDefault="000B2E92" w:rsidP="000B2E92">
      <w:pPr>
        <w:spacing w:line="480" w:lineRule="auto"/>
      </w:pPr>
      <w:r>
        <w:t xml:space="preserve">Discus Iconography: </w:t>
      </w:r>
      <w:r w:rsidR="00F701D7">
        <w:t>Wide radiating band.</w:t>
      </w:r>
    </w:p>
    <w:p w14:paraId="27133EB8" w14:textId="77777777" w:rsidR="000B2E92" w:rsidRDefault="000B2E92" w:rsidP="000B2E92">
      <w:pPr>
        <w:spacing w:line="480" w:lineRule="auto"/>
      </w:pPr>
      <w:r>
        <w:t xml:space="preserve">Type: </w:t>
      </w:r>
      <w:r w:rsidR="00F701D7" w:rsidRPr="00993C0D">
        <w:t xml:space="preserve">Loeschcke </w:t>
      </w:r>
      <w:r w:rsidR="00F701D7" w:rsidRPr="00524C6D">
        <w:rPr>
          <w:caps/>
        </w:rPr>
        <w:t>iii</w:t>
      </w:r>
      <w:r w:rsidR="008E6F37">
        <w:t>; Bailey D group v</w:t>
      </w:r>
    </w:p>
    <w:p w14:paraId="2859EB0B" w14:textId="77777777" w:rsidR="000B2E92" w:rsidRDefault="000B2E92" w:rsidP="000B2E92">
      <w:pPr>
        <w:spacing w:line="480" w:lineRule="auto"/>
      </w:pPr>
      <w:r>
        <w:t xml:space="preserve">Place of Manufacture or Origin: </w:t>
      </w:r>
      <w:r w:rsidR="008E6F37">
        <w:t>North Africa</w:t>
      </w:r>
    </w:p>
    <w:p w14:paraId="1C9AC271" w14:textId="77777777" w:rsidR="000B2E92" w:rsidRDefault="000B2E92" w:rsidP="000B2E92">
      <w:pPr>
        <w:spacing w:line="480" w:lineRule="auto"/>
      </w:pPr>
      <w:r>
        <w:t xml:space="preserve">Parallels: </w:t>
      </w:r>
      <w:r w:rsidR="00F701D7" w:rsidRPr="00993C0D">
        <w:t>(Near) Bussière 2000, no. 127, pl. 23, different eagle profile and discus decor.</w:t>
      </w:r>
    </w:p>
    <w:p w14:paraId="1AB2B10E" w14:textId="77777777" w:rsidR="00E25D1E" w:rsidRDefault="00E25D1E" w:rsidP="00E25D1E">
      <w:pPr>
        <w:spacing w:line="480" w:lineRule="auto"/>
      </w:pPr>
      <w:r>
        <w:t xml:space="preserve">Provenance: </w:t>
      </w:r>
    </w:p>
    <w:p w14:paraId="78221A6D" w14:textId="77777777" w:rsidR="000B2E92" w:rsidRDefault="000B2E92" w:rsidP="000B2E92">
      <w:pPr>
        <w:spacing w:line="480" w:lineRule="auto"/>
      </w:pPr>
      <w:r>
        <w:t>Bibliography: Unpublished.</w:t>
      </w:r>
    </w:p>
    <w:p w14:paraId="4F5CBC56" w14:textId="77777777" w:rsidR="009164FF" w:rsidRPr="00F90C10" w:rsidRDefault="000B2E92" w:rsidP="00F701D7">
      <w:pPr>
        <w:spacing w:line="480" w:lineRule="auto"/>
      </w:pPr>
      <w:r>
        <w:t xml:space="preserve">Date: </w:t>
      </w:r>
      <w:r w:rsidR="009164FF" w:rsidRPr="00993C0D">
        <w:t>Second half of first century</w:t>
      </w:r>
      <w:r w:rsidR="009164FF" w:rsidRPr="00524C6D">
        <w:rPr>
          <w:caps/>
        </w:rPr>
        <w:t xml:space="preserve"> </w:t>
      </w:r>
      <w:r w:rsidR="005170AB" w:rsidRPr="005170AB">
        <w:rPr>
          <w:caps/>
        </w:rPr>
        <w:t>A.D.</w:t>
      </w:r>
    </w:p>
    <w:p w14:paraId="33B20915"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50; 100</w:t>
      </w:r>
    </w:p>
    <w:p w14:paraId="50133C4D" w14:textId="77777777" w:rsidR="009164FF" w:rsidRPr="00993C0D" w:rsidDel="005319F7" w:rsidRDefault="009164FF" w:rsidP="009164FF">
      <w:pPr>
        <w:pStyle w:val="Textedelespacerserv2"/>
        <w:numPr>
          <w:ilvl w:val="0"/>
          <w:numId w:val="0"/>
        </w:numPr>
        <w:spacing w:line="480" w:lineRule="auto"/>
        <w:jc w:val="left"/>
        <w:outlineLvl w:val="9"/>
        <w:rPr>
          <w:rFonts w:ascii="Palatino" w:hAnsi="Palatino"/>
        </w:rPr>
      </w:pPr>
    </w:p>
    <w:p w14:paraId="0CFD2F5E" w14:textId="77777777" w:rsidR="009164FF" w:rsidRPr="00993C0D" w:rsidRDefault="009164FF" w:rsidP="009164FF">
      <w:pPr>
        <w:pStyle w:val="Textedelespacerserv2"/>
        <w:numPr>
          <w:ilvl w:val="0"/>
          <w:numId w:val="0"/>
        </w:numPr>
        <w:spacing w:line="480" w:lineRule="auto"/>
        <w:outlineLvl w:val="9"/>
        <w:rPr>
          <w:rFonts w:ascii="Palatino" w:hAnsi="Palatino"/>
        </w:rPr>
      </w:pPr>
      <w:r w:rsidRPr="00993C0D">
        <w:rPr>
          <w:rFonts w:ascii="Palatino" w:hAnsi="Palatino"/>
        </w:rPr>
        <w:t>———</w:t>
      </w:r>
    </w:p>
    <w:p w14:paraId="680ED102" w14:textId="77777777" w:rsidR="009164FF" w:rsidRDefault="009164FF" w:rsidP="009164FF">
      <w:pPr>
        <w:pStyle w:val="Textedelespacerserv2"/>
        <w:numPr>
          <w:ilvl w:val="0"/>
          <w:numId w:val="0"/>
        </w:numPr>
        <w:spacing w:line="480" w:lineRule="auto"/>
        <w:outlineLvl w:val="9"/>
        <w:rPr>
          <w:rFonts w:ascii="Palatino" w:hAnsi="Palatino"/>
        </w:rPr>
      </w:pPr>
    </w:p>
    <w:p w14:paraId="1B752BD8" w14:textId="77777777" w:rsidR="00DB63D5" w:rsidRDefault="00DB63D5" w:rsidP="00DB63D5">
      <w:pPr>
        <w:spacing w:line="480" w:lineRule="auto"/>
      </w:pPr>
      <w:r>
        <w:t>Catalogue Number: 160</w:t>
      </w:r>
    </w:p>
    <w:p w14:paraId="791FC971" w14:textId="77777777" w:rsidR="00DB63D5" w:rsidRDefault="00DB63D5" w:rsidP="00DB63D5">
      <w:pPr>
        <w:spacing w:line="480" w:lineRule="auto"/>
      </w:pPr>
      <w:r>
        <w:t xml:space="preserve">Inventory Number: </w:t>
      </w:r>
      <w:r w:rsidRPr="00993C0D">
        <w:t>78.</w:t>
      </w:r>
      <w:r w:rsidRPr="00524C6D">
        <w:rPr>
          <w:caps/>
        </w:rPr>
        <w:t>aq.</w:t>
      </w:r>
      <w:r w:rsidRPr="00993C0D">
        <w:t>348</w:t>
      </w:r>
    </w:p>
    <w:p w14:paraId="537FFB4C" w14:textId="5F18CBAB" w:rsidR="00DB63D5" w:rsidRDefault="00DB63D5" w:rsidP="00DB63D5">
      <w:pPr>
        <w:spacing w:line="480" w:lineRule="auto"/>
      </w:pPr>
      <w:r>
        <w:t xml:space="preserve">Dimensions: </w:t>
      </w:r>
      <w:r w:rsidRPr="00993C0D">
        <w:t>L: 26.3; W: (basin) 11.7, (between nozzles) 16.5</w:t>
      </w:r>
      <w:r>
        <w:t>; H:</w:t>
      </w:r>
      <w:r w:rsidRPr="00993C0D">
        <w:t xml:space="preserve"> (basin) 4.8, (with handle) 14.2</w:t>
      </w:r>
    </w:p>
    <w:p w14:paraId="6FD86733" w14:textId="1E574398" w:rsidR="00DB63D5" w:rsidRDefault="00DB63D5" w:rsidP="00DB63D5">
      <w:pPr>
        <w:spacing w:line="480" w:lineRule="auto"/>
      </w:pPr>
      <w:r>
        <w:t xml:space="preserve">Condition and Fabric: </w:t>
      </w:r>
      <w:r w:rsidRPr="00993C0D">
        <w:t xml:space="preserve">Ornament handle with portion of basin broken off and reattached; left nozzle broken off and reattached. </w:t>
      </w:r>
      <w:r w:rsidR="00575564">
        <w:t xml:space="preserve">Burn marks on both nozzles. </w:t>
      </w:r>
      <w:r w:rsidRPr="00993C0D">
        <w:t xml:space="preserve">Clay 7.5YR7/3 pinkish gray, </w:t>
      </w:r>
      <w:r>
        <w:t>glaze varying</w:t>
      </w:r>
      <w:r w:rsidRPr="00993C0D">
        <w:t xml:space="preserve"> between 7.5YR6/4 light brown and 10YR6/6 brownish yello</w:t>
      </w:r>
      <w:r>
        <w:t>w.</w:t>
      </w:r>
    </w:p>
    <w:p w14:paraId="5BFC1280" w14:textId="7FE8ED47" w:rsidR="00DB63D5" w:rsidRDefault="00DB63D5" w:rsidP="00DB63D5">
      <w:pPr>
        <w:spacing w:line="480" w:lineRule="auto"/>
      </w:pPr>
      <w:r>
        <w:t xml:space="preserve">Description: </w:t>
      </w:r>
      <w:r w:rsidRPr="00993C0D">
        <w:t xml:space="preserve">Moldmade. Triangular ornament handle with palmette above and acanthus leaves below; plain ring behind. Shoulder: Loeschcke form </w:t>
      </w:r>
      <w:r w:rsidRPr="00524C6D">
        <w:rPr>
          <w:caps/>
        </w:rPr>
        <w:t>iv</w:t>
      </w:r>
      <w:r w:rsidRPr="00993C0D">
        <w:t xml:space="preserve"> a. Concave discus with central filling-hole. Two double-volute nozzles with conspicuous knobs; area between nozzle volutes decorated with two raised ornaments. Flat base-ring marked off </w:t>
      </w:r>
      <w:r>
        <w:t>by</w:t>
      </w:r>
      <w:r w:rsidRPr="00993C0D">
        <w:t xml:space="preserve"> two grooves.</w:t>
      </w:r>
    </w:p>
    <w:p w14:paraId="705EA5D1" w14:textId="77777777" w:rsidR="00DB63D5" w:rsidRDefault="00DB63D5" w:rsidP="00DB63D5">
      <w:pPr>
        <w:spacing w:line="480" w:lineRule="auto"/>
      </w:pPr>
      <w:r>
        <w:t>Discus Iconography: Plain discus.</w:t>
      </w:r>
    </w:p>
    <w:p w14:paraId="7A0C43A6" w14:textId="77777777" w:rsidR="00DB63D5" w:rsidRDefault="00DB63D5" w:rsidP="00DB63D5">
      <w:pPr>
        <w:spacing w:line="480" w:lineRule="auto"/>
      </w:pPr>
      <w:r>
        <w:t xml:space="preserve">Type: </w:t>
      </w:r>
      <w:r w:rsidRPr="00993C0D">
        <w:t xml:space="preserve">Loeschcke </w:t>
      </w:r>
      <w:r w:rsidRPr="00524C6D">
        <w:rPr>
          <w:caps/>
        </w:rPr>
        <w:t>iii</w:t>
      </w:r>
      <w:r w:rsidR="008E6F37">
        <w:t>; Bailey D group v</w:t>
      </w:r>
    </w:p>
    <w:p w14:paraId="438C39E8" w14:textId="77777777" w:rsidR="00DB63D5" w:rsidRDefault="00DB63D5" w:rsidP="00DB63D5">
      <w:pPr>
        <w:spacing w:line="480" w:lineRule="auto"/>
      </w:pPr>
      <w:r>
        <w:t xml:space="preserve">Place of Manufacture or Origin: </w:t>
      </w:r>
      <w:r w:rsidR="008E6F37">
        <w:t>Unknown</w:t>
      </w:r>
    </w:p>
    <w:p w14:paraId="759643D5" w14:textId="77777777" w:rsidR="00DB63D5" w:rsidRDefault="00DB63D5" w:rsidP="00DB63D5">
      <w:pPr>
        <w:spacing w:line="480" w:lineRule="auto"/>
      </w:pPr>
      <w:r>
        <w:t xml:space="preserve">Parallels: None </w:t>
      </w:r>
      <w:r w:rsidRPr="00993C0D">
        <w:t>found.</w:t>
      </w:r>
    </w:p>
    <w:p w14:paraId="543F1C8F" w14:textId="77777777" w:rsidR="00E25D1E" w:rsidRDefault="00E25D1E" w:rsidP="00E25D1E">
      <w:pPr>
        <w:spacing w:line="480" w:lineRule="auto"/>
      </w:pPr>
      <w:r>
        <w:t xml:space="preserve">Provenance: </w:t>
      </w:r>
    </w:p>
    <w:p w14:paraId="20B53851" w14:textId="3FA3BD10" w:rsidR="00DB63D5" w:rsidRDefault="00DB63D5" w:rsidP="00DB63D5">
      <w:pPr>
        <w:spacing w:line="480" w:lineRule="auto"/>
      </w:pPr>
      <w:r>
        <w:t xml:space="preserve">Bibliography: </w:t>
      </w:r>
      <w:del w:id="13" w:author="Benedicte Gilman" w:date="2016-07-19T16:13:00Z">
        <w:r w:rsidDel="000D7C49">
          <w:delText>Unpublished</w:delText>
        </w:r>
      </w:del>
      <w:ins w:id="14" w:author="Benedicte Gilman" w:date="2016-07-19T16:13:00Z">
        <w:r w:rsidR="000D7C49">
          <w:t>Christie’s, London. Fine Antiquities. Sale 17 November 1977, lot 236, pl. 13</w:t>
        </w:r>
      </w:ins>
      <w:r>
        <w:t>.</w:t>
      </w:r>
    </w:p>
    <w:p w14:paraId="633E51AB" w14:textId="77777777" w:rsidR="009164FF" w:rsidRPr="00F90C10" w:rsidRDefault="00DB63D5" w:rsidP="00DB63D5">
      <w:pPr>
        <w:spacing w:line="480" w:lineRule="auto"/>
      </w:pPr>
      <w:r>
        <w:t xml:space="preserve">Date: </w:t>
      </w:r>
      <w:r w:rsidR="009164FF" w:rsidRPr="00993C0D">
        <w:t>Second half of first century</w:t>
      </w:r>
      <w:r w:rsidR="009164FF" w:rsidRPr="00524C6D">
        <w:rPr>
          <w:caps/>
        </w:rPr>
        <w:t xml:space="preserve"> </w:t>
      </w:r>
      <w:r w:rsidR="005170AB" w:rsidRPr="005170AB">
        <w:rPr>
          <w:caps/>
        </w:rPr>
        <w:t>A.D.</w:t>
      </w:r>
    </w:p>
    <w:p w14:paraId="68CFE995"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50; 100</w:t>
      </w:r>
    </w:p>
    <w:p w14:paraId="0B40D884" w14:textId="77777777" w:rsidR="009164FF" w:rsidRPr="00993C0D" w:rsidRDefault="009164FF" w:rsidP="009164FF">
      <w:pPr>
        <w:pStyle w:val="Textedelespacerserv2"/>
        <w:numPr>
          <w:ilvl w:val="0"/>
          <w:numId w:val="0"/>
        </w:numPr>
        <w:spacing w:line="480" w:lineRule="auto"/>
        <w:jc w:val="left"/>
        <w:outlineLvl w:val="9"/>
        <w:rPr>
          <w:rFonts w:ascii="Palatino" w:hAnsi="Palatino"/>
        </w:rPr>
      </w:pPr>
    </w:p>
    <w:p w14:paraId="51BEFC32" w14:textId="77777777" w:rsidR="000F741C" w:rsidRPr="00993C0D" w:rsidDel="005319F7"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6DDE581" w14:textId="77777777" w:rsidR="000F741C" w:rsidRDefault="000F741C" w:rsidP="000F741C">
      <w:pPr>
        <w:pStyle w:val="Textedelespacerserv2"/>
        <w:numPr>
          <w:ilvl w:val="0"/>
          <w:numId w:val="0"/>
        </w:numPr>
        <w:spacing w:line="480" w:lineRule="auto"/>
        <w:jc w:val="left"/>
        <w:outlineLvl w:val="9"/>
        <w:rPr>
          <w:rFonts w:ascii="Palatino" w:hAnsi="Palatino"/>
        </w:rPr>
      </w:pPr>
    </w:p>
    <w:p w14:paraId="29BA4973" w14:textId="77777777" w:rsidR="00DB63D5" w:rsidRDefault="00DB63D5" w:rsidP="00DB63D5">
      <w:pPr>
        <w:spacing w:line="480" w:lineRule="auto"/>
      </w:pPr>
      <w:r>
        <w:t>Catalogue Number: 161</w:t>
      </w:r>
    </w:p>
    <w:p w14:paraId="6AA09478" w14:textId="77777777" w:rsidR="00DB63D5" w:rsidRDefault="00DB63D5" w:rsidP="00DB63D5">
      <w:pPr>
        <w:spacing w:line="480" w:lineRule="auto"/>
      </w:pPr>
      <w:r>
        <w:t xml:space="preserve">Inventory Number: </w:t>
      </w:r>
      <w:r w:rsidRPr="00993C0D">
        <w:t>83.</w:t>
      </w:r>
      <w:r w:rsidRPr="00524C6D">
        <w:rPr>
          <w:caps/>
        </w:rPr>
        <w:t>aq.</w:t>
      </w:r>
      <w:r w:rsidRPr="00993C0D">
        <w:t>377.33</w:t>
      </w:r>
    </w:p>
    <w:p w14:paraId="2D6CBBAD" w14:textId="77777777" w:rsidR="00DB63D5" w:rsidRDefault="00DB63D5" w:rsidP="00DB63D5">
      <w:pPr>
        <w:spacing w:line="480" w:lineRule="auto"/>
      </w:pPr>
      <w:r>
        <w:t xml:space="preserve">Dimensions: </w:t>
      </w:r>
      <w:r w:rsidRPr="00993C0D">
        <w:t>L: 11.0; W: 8.5; H: 3.6</w:t>
      </w:r>
    </w:p>
    <w:p w14:paraId="3F68ADE5" w14:textId="77777777" w:rsidR="00DB63D5" w:rsidRDefault="00DB63D5" w:rsidP="00DB63D5">
      <w:pPr>
        <w:spacing w:line="480" w:lineRule="auto"/>
      </w:pPr>
      <w:r>
        <w:t xml:space="preserve">Condition and Fabric: </w:t>
      </w:r>
      <w:r w:rsidRPr="00993C0D">
        <w:t>Intact. Clay 10YR7/3 very pale brown, faint traces of glaze in rills 10YR4/1 dark gray, a few lighter traces on exterior near 7.5YR7/6 reddish yellow.</w:t>
      </w:r>
    </w:p>
    <w:p w14:paraId="2DE40010" w14:textId="77777777" w:rsidR="00DB63D5" w:rsidRDefault="00DB63D5" w:rsidP="00DB63D5">
      <w:pPr>
        <w:spacing w:line="480" w:lineRule="auto"/>
      </w:pPr>
      <w:r>
        <w:t xml:space="preserve">Description: </w:t>
      </w:r>
      <w:r w:rsidRPr="00993C0D">
        <w:t xml:space="preserve">Moldmade, from plaster mold. Deep body with sloping sides. Shoulder with several rills. Filling-hole in lower </w:t>
      </w:r>
      <w:r>
        <w:t>field</w:t>
      </w:r>
      <w:r w:rsidRPr="00993C0D">
        <w:t>. Unpierced tiny air hole between shoulder-rills in front of nozzle. Unusually short and small volute-nozzle with rounded tip. Three circular rounded ridges on base, separated by grooves on its periphery.</w:t>
      </w:r>
    </w:p>
    <w:p w14:paraId="1EE31F6F" w14:textId="77777777" w:rsidR="00DB63D5" w:rsidRDefault="00DB63D5" w:rsidP="00DB63D5">
      <w:pPr>
        <w:spacing w:line="480" w:lineRule="auto"/>
      </w:pPr>
      <w:r>
        <w:t xml:space="preserve">Discus Iconography: </w:t>
      </w:r>
      <w:r w:rsidRPr="00993C0D">
        <w:t>Medusa head with snakes knotted under chin, surrounded by waves or imbricated S-pattern.</w:t>
      </w:r>
    </w:p>
    <w:p w14:paraId="0A39B2F4" w14:textId="77777777" w:rsidR="00DB63D5" w:rsidRDefault="00DB63D5" w:rsidP="00DB63D5">
      <w:pPr>
        <w:spacing w:line="480" w:lineRule="auto"/>
      </w:pPr>
      <w:r>
        <w:t xml:space="preserve">Type: </w:t>
      </w:r>
      <w:r w:rsidRPr="00993C0D">
        <w:t xml:space="preserve">Loeschcke </w:t>
      </w:r>
      <w:r w:rsidRPr="00524C6D">
        <w:rPr>
          <w:caps/>
        </w:rPr>
        <w:t>iv</w:t>
      </w:r>
      <w:r w:rsidRPr="00993C0D">
        <w:t>; B</w:t>
      </w:r>
      <w:r w:rsidR="00803357">
        <w:t>ailey B group i, early variants</w:t>
      </w:r>
    </w:p>
    <w:p w14:paraId="6292F502" w14:textId="77777777" w:rsidR="00DB63D5" w:rsidRDefault="00DB63D5" w:rsidP="00DB63D5">
      <w:pPr>
        <w:spacing w:line="480" w:lineRule="auto"/>
      </w:pPr>
      <w:r>
        <w:t xml:space="preserve">Place of Manufacture or Origin: </w:t>
      </w:r>
      <w:r w:rsidR="00803357">
        <w:t>North Africa</w:t>
      </w:r>
    </w:p>
    <w:p w14:paraId="3ACE3AAC" w14:textId="77777777" w:rsidR="00DB63D5" w:rsidRDefault="00DB63D5" w:rsidP="00DB63D5">
      <w:pPr>
        <w:spacing w:line="480" w:lineRule="auto"/>
      </w:pPr>
      <w:r>
        <w:t>Parallels: (I</w:t>
      </w:r>
      <w:r w:rsidRPr="00993C0D">
        <w:t>dentical) Goldman et al. 1950, p. 110, no. 149, fig. 99; same theme: Casas Genover and Soler Fusté 2006, no. G 496, pl. 33.</w:t>
      </w:r>
    </w:p>
    <w:p w14:paraId="143775D0" w14:textId="77777777" w:rsidR="00E25D1E" w:rsidRDefault="00E25D1E" w:rsidP="00E25D1E">
      <w:pPr>
        <w:spacing w:line="480" w:lineRule="auto"/>
      </w:pPr>
      <w:r>
        <w:t xml:space="preserve">Provenance: </w:t>
      </w:r>
    </w:p>
    <w:p w14:paraId="14ADB65F" w14:textId="77777777" w:rsidR="00DB63D5" w:rsidRDefault="00DB63D5" w:rsidP="00DB63D5">
      <w:pPr>
        <w:spacing w:line="480" w:lineRule="auto"/>
      </w:pPr>
      <w:r>
        <w:t>Bibliography: Unpublished.</w:t>
      </w:r>
    </w:p>
    <w:p w14:paraId="673A24D7" w14:textId="77777777" w:rsidR="000F741C" w:rsidRPr="00993C0D" w:rsidRDefault="00DB63D5" w:rsidP="00803357">
      <w:pPr>
        <w:spacing w:line="480" w:lineRule="auto"/>
      </w:pPr>
      <w:r>
        <w:t xml:space="preserve">Date: </w:t>
      </w:r>
      <w:r w:rsidR="00803357">
        <w:t>Augustan to Claudian</w:t>
      </w:r>
    </w:p>
    <w:p w14:paraId="3CA42D23"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DB63D5">
        <w:rPr>
          <w:rFonts w:ascii="Palatino" w:hAnsi="Palatino"/>
        </w:rPr>
        <w:t xml:space="preserve"> -27; 54</w:t>
      </w:r>
    </w:p>
    <w:p w14:paraId="01647A2D"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06AFB764"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E1B1CCC" w14:textId="77777777" w:rsidR="000F741C" w:rsidRDefault="000F741C" w:rsidP="000F741C">
      <w:pPr>
        <w:pStyle w:val="Textedelespacerserv2"/>
        <w:numPr>
          <w:ilvl w:val="0"/>
          <w:numId w:val="0"/>
        </w:numPr>
        <w:spacing w:line="480" w:lineRule="auto"/>
        <w:jc w:val="left"/>
        <w:outlineLvl w:val="9"/>
        <w:rPr>
          <w:rFonts w:ascii="Palatino" w:hAnsi="Palatino"/>
        </w:rPr>
      </w:pPr>
    </w:p>
    <w:p w14:paraId="112C7632" w14:textId="77777777" w:rsidR="00DB63D5" w:rsidRDefault="00DB63D5" w:rsidP="00DB63D5">
      <w:pPr>
        <w:spacing w:line="480" w:lineRule="auto"/>
      </w:pPr>
      <w:r>
        <w:t>Catalogue Number: 162</w:t>
      </w:r>
    </w:p>
    <w:p w14:paraId="71BF2135" w14:textId="77777777" w:rsidR="00DB63D5" w:rsidRDefault="00DB63D5" w:rsidP="00DB63D5">
      <w:pPr>
        <w:spacing w:line="480" w:lineRule="auto"/>
      </w:pPr>
      <w:r>
        <w:t xml:space="preserve">Inventory Number: </w:t>
      </w:r>
      <w:r w:rsidRPr="00993C0D">
        <w:t>83.</w:t>
      </w:r>
      <w:r w:rsidRPr="00524C6D">
        <w:rPr>
          <w:caps/>
        </w:rPr>
        <w:t>aq.</w:t>
      </w:r>
      <w:r w:rsidRPr="00993C0D">
        <w:t>377.151</w:t>
      </w:r>
    </w:p>
    <w:p w14:paraId="4C69E9EC" w14:textId="77777777" w:rsidR="00DB63D5" w:rsidRDefault="00DB63D5" w:rsidP="00DB63D5">
      <w:pPr>
        <w:spacing w:line="480" w:lineRule="auto"/>
      </w:pPr>
      <w:r>
        <w:t xml:space="preserve">Dimensions: </w:t>
      </w:r>
      <w:r w:rsidRPr="00993C0D">
        <w:t>L: 10.2; W: 7.3; H: 2.6</w:t>
      </w:r>
    </w:p>
    <w:p w14:paraId="163FE81D" w14:textId="77777777" w:rsidR="00DB63D5" w:rsidRDefault="00DB63D5" w:rsidP="00DB63D5">
      <w:pPr>
        <w:spacing w:line="480" w:lineRule="auto"/>
      </w:pPr>
      <w:r>
        <w:t xml:space="preserve">Condition and Fabric: </w:t>
      </w:r>
      <w:r w:rsidRPr="00993C0D">
        <w:t>Intact. Clay 10YR7/3 very pale brown, worn glaze between 5YR7/6 and 5YR6/6 reddish yellow (two close shades).</w:t>
      </w:r>
    </w:p>
    <w:p w14:paraId="2CB87129" w14:textId="77777777" w:rsidR="00DB63D5" w:rsidRDefault="00DB63D5" w:rsidP="00DB63D5">
      <w:pPr>
        <w:spacing w:line="480" w:lineRule="auto"/>
      </w:pPr>
      <w:r>
        <w:t xml:space="preserve">Description: </w:t>
      </w:r>
      <w:r w:rsidRPr="00993C0D">
        <w:t>Moldmade, from plaster mold. Inward-sloping shoulder with four rills. Filling-hole almost centered. Volute-nozzle with rounded tip. Raised base-ring.</w:t>
      </w:r>
    </w:p>
    <w:p w14:paraId="3AD9F674" w14:textId="77777777" w:rsidR="00DB63D5" w:rsidRDefault="00DB63D5" w:rsidP="00DB63D5">
      <w:pPr>
        <w:spacing w:line="480" w:lineRule="auto"/>
      </w:pPr>
      <w:r>
        <w:t>Discus Iconography: C</w:t>
      </w:r>
      <w:r w:rsidRPr="00993C0D">
        <w:t>rater at right, altar flanked by two palm branches at left.</w:t>
      </w:r>
    </w:p>
    <w:p w14:paraId="56D0A1B2" w14:textId="77777777" w:rsidR="00DB63D5" w:rsidRDefault="00DB63D5" w:rsidP="00DB63D5">
      <w:pPr>
        <w:spacing w:line="480" w:lineRule="auto"/>
      </w:pPr>
      <w:r>
        <w:t xml:space="preserve">Type: </w:t>
      </w:r>
      <w:r w:rsidRPr="00993C0D">
        <w:t xml:space="preserve">Loeschcke </w:t>
      </w:r>
      <w:r w:rsidRPr="00524C6D">
        <w:rPr>
          <w:caps/>
        </w:rPr>
        <w:t>iv</w:t>
      </w:r>
      <w:r w:rsidRPr="00993C0D">
        <w:t>; B</w:t>
      </w:r>
      <w:r w:rsidR="00803357">
        <w:t>ailey B group i, early variants</w:t>
      </w:r>
    </w:p>
    <w:p w14:paraId="1CD8168A" w14:textId="77777777" w:rsidR="00DB63D5" w:rsidRDefault="00DB63D5" w:rsidP="00DB63D5">
      <w:pPr>
        <w:spacing w:line="480" w:lineRule="auto"/>
      </w:pPr>
      <w:r>
        <w:t xml:space="preserve">Place of Manufacture or Origin: </w:t>
      </w:r>
      <w:r w:rsidR="00803357">
        <w:t>Asia Minor</w:t>
      </w:r>
    </w:p>
    <w:p w14:paraId="28E55CB0" w14:textId="77777777" w:rsidR="00DB63D5" w:rsidRDefault="00DB63D5" w:rsidP="00DB63D5">
      <w:pPr>
        <w:spacing w:line="480" w:lineRule="auto"/>
      </w:pPr>
      <w:r>
        <w:t xml:space="preserve">Parallels: </w:t>
      </w:r>
      <w:r w:rsidRPr="00993C0D">
        <w:t>None found.</w:t>
      </w:r>
    </w:p>
    <w:p w14:paraId="2EAF7A90" w14:textId="77777777" w:rsidR="00E25D1E" w:rsidRDefault="00E25D1E" w:rsidP="00E25D1E">
      <w:pPr>
        <w:spacing w:line="480" w:lineRule="auto"/>
      </w:pPr>
      <w:r>
        <w:t xml:space="preserve">Provenance: </w:t>
      </w:r>
    </w:p>
    <w:p w14:paraId="02219A64" w14:textId="77777777" w:rsidR="00DB63D5" w:rsidRDefault="00DB63D5" w:rsidP="00DB63D5">
      <w:pPr>
        <w:spacing w:line="480" w:lineRule="auto"/>
      </w:pPr>
      <w:r>
        <w:t>Bibliography: Unpublished.</w:t>
      </w:r>
    </w:p>
    <w:p w14:paraId="5E2CA89F" w14:textId="77777777" w:rsidR="000F741C" w:rsidRPr="00993C0D" w:rsidRDefault="00DB63D5" w:rsidP="00DB63D5">
      <w:pPr>
        <w:spacing w:line="480" w:lineRule="auto"/>
      </w:pPr>
      <w:r>
        <w:t xml:space="preserve">Date: </w:t>
      </w:r>
      <w:r w:rsidR="00803357">
        <w:t>Augustan to Claudian</w:t>
      </w:r>
    </w:p>
    <w:p w14:paraId="724DC1BD"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DB63D5">
        <w:rPr>
          <w:rFonts w:ascii="Palatino" w:hAnsi="Palatino"/>
        </w:rPr>
        <w:t xml:space="preserve"> -27; 54</w:t>
      </w:r>
    </w:p>
    <w:p w14:paraId="2C0E68AC"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3FD24F73"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23EB4C4" w14:textId="77777777" w:rsidR="000F741C" w:rsidRDefault="000F741C" w:rsidP="000F741C">
      <w:pPr>
        <w:pStyle w:val="Textedelespacerserv2"/>
        <w:numPr>
          <w:ilvl w:val="0"/>
          <w:numId w:val="0"/>
        </w:numPr>
        <w:spacing w:line="480" w:lineRule="auto"/>
        <w:jc w:val="left"/>
        <w:outlineLvl w:val="9"/>
        <w:rPr>
          <w:rFonts w:ascii="Palatino" w:hAnsi="Palatino"/>
        </w:rPr>
      </w:pPr>
    </w:p>
    <w:p w14:paraId="3AA96958" w14:textId="77777777" w:rsidR="005E40FD" w:rsidRDefault="005E40FD" w:rsidP="005E40FD">
      <w:pPr>
        <w:spacing w:line="480" w:lineRule="auto"/>
      </w:pPr>
      <w:r>
        <w:t>Catalogue Number: 163</w:t>
      </w:r>
    </w:p>
    <w:p w14:paraId="103B19E9" w14:textId="77777777" w:rsidR="005E40FD" w:rsidRDefault="005E40FD" w:rsidP="005E40FD">
      <w:pPr>
        <w:spacing w:line="480" w:lineRule="auto"/>
      </w:pPr>
      <w:r>
        <w:t xml:space="preserve">Inventory Number: </w:t>
      </w:r>
      <w:r w:rsidRPr="00993C0D">
        <w:t>83.</w:t>
      </w:r>
      <w:r w:rsidRPr="00524C6D">
        <w:rPr>
          <w:caps/>
        </w:rPr>
        <w:t>aq.</w:t>
      </w:r>
      <w:r w:rsidRPr="00993C0D">
        <w:t>377.6</w:t>
      </w:r>
    </w:p>
    <w:p w14:paraId="465DA7F5" w14:textId="77777777" w:rsidR="005E40FD" w:rsidRDefault="005E40FD" w:rsidP="005E40FD">
      <w:pPr>
        <w:spacing w:line="480" w:lineRule="auto"/>
      </w:pPr>
      <w:r>
        <w:t xml:space="preserve">Dimensions: </w:t>
      </w:r>
      <w:r w:rsidRPr="00993C0D">
        <w:t>L: 12.1; W: 7.3; H: 4.6</w:t>
      </w:r>
    </w:p>
    <w:p w14:paraId="12013135" w14:textId="72313807" w:rsidR="005E40FD" w:rsidRDefault="005E40FD" w:rsidP="005E40FD">
      <w:pPr>
        <w:spacing w:line="480" w:lineRule="auto"/>
      </w:pPr>
      <w:r>
        <w:t xml:space="preserve">Condition and Fabric: </w:t>
      </w:r>
      <w:r w:rsidRPr="00993C0D">
        <w:t>Intact (some surface loss on left basin).</w:t>
      </w:r>
      <w:r w:rsidRPr="00594C33">
        <w:t xml:space="preserve"> </w:t>
      </w:r>
      <w:r w:rsidR="00575564">
        <w:t xml:space="preserve">Part of left basin burned black; burn marks on nozzle. </w:t>
      </w:r>
      <w:r w:rsidRPr="00993C0D">
        <w:t xml:space="preserve">Clay 5YR6/6 reddish yellow, glaze varying between 2.5YR6/6 light </w:t>
      </w:r>
      <w:r w:rsidR="00575564">
        <w:t xml:space="preserve">red and 2.5YR4/4 reddish brown. </w:t>
      </w:r>
    </w:p>
    <w:p w14:paraId="52C97181" w14:textId="78D657AD" w:rsidR="005E40FD" w:rsidRDefault="005E40FD" w:rsidP="005E40FD">
      <w:pPr>
        <w:spacing w:line="480" w:lineRule="auto"/>
      </w:pPr>
      <w:r>
        <w:t xml:space="preserve">Description: </w:t>
      </w:r>
      <w:r w:rsidRPr="00993C0D">
        <w:t>Moldmade. Ring handle. Deep basin with sloping sides. Flat shoulder close to Loeschcke form</w:t>
      </w:r>
      <w:r w:rsidRPr="00524C6D">
        <w:rPr>
          <w:caps/>
        </w:rPr>
        <w:t xml:space="preserve"> ii </w:t>
      </w:r>
      <w:r w:rsidRPr="00993C0D">
        <w:t>b. Deep discus with sloping sides with closely spaced radiating rays</w:t>
      </w:r>
      <w:r>
        <w:t>.</w:t>
      </w:r>
      <w:r w:rsidRPr="00993C0D">
        <w:t xml:space="preserve"> Filling-hole below dog, slightly on the left. Channel with small air hole between discus and nozzle, interrupted above wick-hole. Volute-noz</w:t>
      </w:r>
      <w:r w:rsidR="00575564">
        <w:t>zle with rounded tip</w:t>
      </w:r>
      <w:r w:rsidRPr="00993C0D">
        <w:t>. Flat base, possibly with blurred base-ring.</w:t>
      </w:r>
    </w:p>
    <w:p w14:paraId="151444FF" w14:textId="77777777" w:rsidR="005E40FD" w:rsidRDefault="005E40FD" w:rsidP="005E40FD">
      <w:pPr>
        <w:spacing w:line="480" w:lineRule="auto"/>
      </w:pPr>
      <w:r>
        <w:t>Discus Iconography: C</w:t>
      </w:r>
      <w:r w:rsidRPr="00993C0D">
        <w:t>urled-up sleeping dog in relief</w:t>
      </w:r>
      <w:r>
        <w:t>.</w:t>
      </w:r>
    </w:p>
    <w:p w14:paraId="45A7AA07" w14:textId="77777777" w:rsidR="005E40FD" w:rsidRDefault="005E40FD" w:rsidP="005E40FD">
      <w:pPr>
        <w:spacing w:line="480" w:lineRule="auto"/>
      </w:pPr>
      <w:r>
        <w:t xml:space="preserve">Type: </w:t>
      </w:r>
      <w:r w:rsidRPr="00993C0D">
        <w:t xml:space="preserve">Loeschcke </w:t>
      </w:r>
      <w:r w:rsidRPr="00524C6D">
        <w:rPr>
          <w:caps/>
        </w:rPr>
        <w:t>iv</w:t>
      </w:r>
      <w:r w:rsidRPr="00993C0D">
        <w:t>; B</w:t>
      </w:r>
      <w:r w:rsidR="00803357">
        <w:t>ailey B group i, early variants</w:t>
      </w:r>
    </w:p>
    <w:p w14:paraId="4C329BA5" w14:textId="77777777" w:rsidR="005E40FD" w:rsidRDefault="005E40FD" w:rsidP="005E40FD">
      <w:pPr>
        <w:spacing w:line="480" w:lineRule="auto"/>
      </w:pPr>
      <w:r>
        <w:t xml:space="preserve">Place of Manufacture or Origin: </w:t>
      </w:r>
      <w:r w:rsidR="00803357">
        <w:t>Anatolia</w:t>
      </w:r>
    </w:p>
    <w:p w14:paraId="4C89DF42" w14:textId="77777777" w:rsidR="005E40FD" w:rsidRDefault="005E40FD" w:rsidP="005E40FD">
      <w:pPr>
        <w:spacing w:line="480" w:lineRule="auto"/>
      </w:pPr>
      <w:r>
        <w:t xml:space="preserve">Parallels: </w:t>
      </w:r>
      <w:r w:rsidRPr="00993C0D">
        <w:t>None found. For the discus decor only: Kuzmanov 1992, p. 116, no. 290 (Bulgaria) (close to Bussière E</w:t>
      </w:r>
      <w:r w:rsidRPr="00524C6D">
        <w:rPr>
          <w:caps/>
        </w:rPr>
        <w:t xml:space="preserve"> i </w:t>
      </w:r>
      <w:r w:rsidRPr="00993C0D">
        <w:t xml:space="preserve">4). For a different curled-up sleeping dog: Brants 1913, no. 870, pl. 6 (Loeschcke </w:t>
      </w:r>
      <w:r w:rsidRPr="00524C6D">
        <w:rPr>
          <w:caps/>
        </w:rPr>
        <w:t>viii</w:t>
      </w:r>
      <w:r w:rsidRPr="00993C0D">
        <w:t>); Bochum Museum, Schüller Collection, cat. no. 63, S 603 (Anatolia).</w:t>
      </w:r>
    </w:p>
    <w:p w14:paraId="1CFDC387" w14:textId="77777777" w:rsidR="00E25D1E" w:rsidRDefault="00E25D1E" w:rsidP="00E25D1E">
      <w:pPr>
        <w:spacing w:line="480" w:lineRule="auto"/>
      </w:pPr>
      <w:r>
        <w:t xml:space="preserve">Provenance: </w:t>
      </w:r>
    </w:p>
    <w:p w14:paraId="6046CA68" w14:textId="77777777" w:rsidR="005E40FD" w:rsidRDefault="005E40FD" w:rsidP="005E40FD">
      <w:pPr>
        <w:spacing w:line="480" w:lineRule="auto"/>
      </w:pPr>
      <w:r>
        <w:t>Bibliography: Unpublished.</w:t>
      </w:r>
    </w:p>
    <w:p w14:paraId="16CFD30C" w14:textId="77777777" w:rsidR="000F741C" w:rsidRPr="00993C0D" w:rsidRDefault="005E40FD" w:rsidP="005E40FD">
      <w:pPr>
        <w:spacing w:line="480" w:lineRule="auto"/>
      </w:pPr>
      <w:r>
        <w:t xml:space="preserve">Date: </w:t>
      </w:r>
      <w:r w:rsidR="00803357">
        <w:t>Augustan to Claudian</w:t>
      </w:r>
    </w:p>
    <w:p w14:paraId="3DE02FFA"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5E40FD">
        <w:rPr>
          <w:rFonts w:ascii="Palatino" w:hAnsi="Palatino"/>
        </w:rPr>
        <w:t xml:space="preserve"> -27; 54</w:t>
      </w:r>
    </w:p>
    <w:p w14:paraId="5C9D61A3"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1CB77F90"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6A56684" w14:textId="77777777" w:rsidR="000F741C" w:rsidRDefault="000F741C" w:rsidP="000F741C">
      <w:pPr>
        <w:pStyle w:val="Textedelespacerserv2"/>
        <w:numPr>
          <w:ilvl w:val="0"/>
          <w:numId w:val="0"/>
        </w:numPr>
        <w:spacing w:line="480" w:lineRule="auto"/>
        <w:jc w:val="left"/>
        <w:outlineLvl w:val="9"/>
        <w:rPr>
          <w:rFonts w:ascii="Palatino" w:hAnsi="Palatino"/>
        </w:rPr>
      </w:pPr>
    </w:p>
    <w:p w14:paraId="525AC06D" w14:textId="77777777" w:rsidR="00CE0ACA" w:rsidRDefault="00CE0ACA" w:rsidP="00CE0ACA">
      <w:pPr>
        <w:spacing w:line="480" w:lineRule="auto"/>
      </w:pPr>
      <w:r>
        <w:t>Catalogue Number: 164</w:t>
      </w:r>
    </w:p>
    <w:p w14:paraId="7E94F3B4" w14:textId="77777777" w:rsidR="00CE0ACA" w:rsidRDefault="00CE0ACA" w:rsidP="00CE0ACA">
      <w:pPr>
        <w:spacing w:line="480" w:lineRule="auto"/>
      </w:pPr>
      <w:r>
        <w:t xml:space="preserve">Inventory Number: </w:t>
      </w:r>
      <w:r w:rsidR="0088308F" w:rsidRPr="00993C0D">
        <w:t>83.</w:t>
      </w:r>
      <w:r w:rsidR="0088308F" w:rsidRPr="00524C6D">
        <w:rPr>
          <w:caps/>
        </w:rPr>
        <w:t>aq.</w:t>
      </w:r>
      <w:r w:rsidR="0088308F" w:rsidRPr="00993C0D">
        <w:t>377.347</w:t>
      </w:r>
    </w:p>
    <w:p w14:paraId="335645FD" w14:textId="77777777" w:rsidR="00CE0ACA" w:rsidRDefault="00CE0ACA" w:rsidP="00CE0ACA">
      <w:pPr>
        <w:spacing w:line="480" w:lineRule="auto"/>
      </w:pPr>
      <w:r>
        <w:t xml:space="preserve">Dimensions: </w:t>
      </w:r>
      <w:r w:rsidR="0088308F" w:rsidRPr="00993C0D">
        <w:t>L: 12.0; W: 7.6; H: 3.3</w:t>
      </w:r>
    </w:p>
    <w:p w14:paraId="0FC7CFA8" w14:textId="77777777" w:rsidR="00CE0ACA" w:rsidRDefault="00CE0ACA" w:rsidP="00CE0ACA">
      <w:pPr>
        <w:spacing w:line="480" w:lineRule="auto"/>
      </w:pPr>
      <w:r>
        <w:t xml:space="preserve">Condition and Fabric: </w:t>
      </w:r>
      <w:r w:rsidR="0088308F" w:rsidRPr="00993C0D">
        <w:t>Right side of shoulder chipped; handle missing. Clay 7.5YR6/4 light brown, glaze 10YR4/1 dark gray. Mica.</w:t>
      </w:r>
    </w:p>
    <w:p w14:paraId="7F762436" w14:textId="77777777" w:rsidR="00CE0ACA" w:rsidRDefault="00CE0ACA" w:rsidP="00CE0ACA">
      <w:pPr>
        <w:spacing w:line="480" w:lineRule="auto"/>
      </w:pPr>
      <w:r>
        <w:t xml:space="preserve">Description: </w:t>
      </w:r>
      <w:r w:rsidR="0088308F" w:rsidRPr="00993C0D">
        <w:t>Moldmade. Deep body. Flat shoulder with inward-sloping molding marked off by two grooves (Loeschcke form</w:t>
      </w:r>
      <w:r w:rsidR="0088308F" w:rsidRPr="00524C6D">
        <w:rPr>
          <w:caps/>
        </w:rPr>
        <w:t xml:space="preserve"> ii </w:t>
      </w:r>
      <w:r w:rsidR="0088308F" w:rsidRPr="00993C0D">
        <w:t>a[?]). Between shoulder and flat-bottomed discus, inward-sloping band of closely spaced rays, beaded band, and ridge. Cent</w:t>
      </w:r>
      <w:r w:rsidR="0088308F">
        <w:t>ral filling-hole</w:t>
      </w:r>
      <w:r w:rsidR="0088308F" w:rsidRPr="00993C0D">
        <w:t>. Filling-hole connected to wick-hole by V-shaped channel bordered by two ridges that make a right-angled turn from filling-hole to edge of discus.</w:t>
      </w:r>
      <w:r w:rsidR="0088308F" w:rsidRPr="00594C33">
        <w:t xml:space="preserve"> </w:t>
      </w:r>
      <w:r w:rsidR="0088308F" w:rsidRPr="00993C0D">
        <w:t>Small air hole in channel. Round-tipped nozzle flanked by double-volutes, with four conspicuous spines. Raised base-ring accompanied by thin inner ring.</w:t>
      </w:r>
    </w:p>
    <w:p w14:paraId="7258370E" w14:textId="77777777" w:rsidR="00CE0ACA" w:rsidRDefault="00CE0ACA" w:rsidP="00CE0ACA">
      <w:pPr>
        <w:spacing w:line="480" w:lineRule="auto"/>
      </w:pPr>
      <w:r>
        <w:t xml:space="preserve">Discus Iconography: </w:t>
      </w:r>
      <w:r w:rsidR="0088308F">
        <w:t>Plain discus.</w:t>
      </w:r>
    </w:p>
    <w:p w14:paraId="3D4515A3" w14:textId="77777777" w:rsidR="00CE0ACA" w:rsidRDefault="00CE0ACA" w:rsidP="00CE0ACA">
      <w:pPr>
        <w:spacing w:line="480" w:lineRule="auto"/>
      </w:pPr>
      <w:r>
        <w:t xml:space="preserve">Type: </w:t>
      </w:r>
      <w:r w:rsidR="0088308F" w:rsidRPr="00993C0D">
        <w:t xml:space="preserve">Loeschcke </w:t>
      </w:r>
      <w:r w:rsidR="0088308F" w:rsidRPr="00524C6D">
        <w:rPr>
          <w:caps/>
        </w:rPr>
        <w:t>iv</w:t>
      </w:r>
      <w:r w:rsidR="0088308F" w:rsidRPr="00993C0D">
        <w:t>; B</w:t>
      </w:r>
      <w:r w:rsidR="00803357">
        <w:t>ailey B group i, early variants</w:t>
      </w:r>
    </w:p>
    <w:p w14:paraId="1E5BEA4E" w14:textId="77777777" w:rsidR="00CE0ACA" w:rsidRDefault="00CE0ACA" w:rsidP="00CE0ACA">
      <w:pPr>
        <w:spacing w:line="480" w:lineRule="auto"/>
      </w:pPr>
      <w:r>
        <w:t xml:space="preserve">Place of Manufacture or Origin: </w:t>
      </w:r>
      <w:r w:rsidR="00803357">
        <w:t>South Anatolia</w:t>
      </w:r>
    </w:p>
    <w:p w14:paraId="47386EE1" w14:textId="77777777" w:rsidR="00CE0ACA" w:rsidRDefault="00CE0ACA" w:rsidP="00CE0ACA">
      <w:pPr>
        <w:spacing w:line="480" w:lineRule="auto"/>
      </w:pPr>
      <w:r>
        <w:t xml:space="preserve">Parallels: </w:t>
      </w:r>
      <w:r w:rsidR="0088308F" w:rsidRPr="00993C0D">
        <w:t>None found.</w:t>
      </w:r>
    </w:p>
    <w:p w14:paraId="4E42C405" w14:textId="77777777" w:rsidR="00E25D1E" w:rsidRDefault="00E25D1E" w:rsidP="00E25D1E">
      <w:pPr>
        <w:spacing w:line="480" w:lineRule="auto"/>
      </w:pPr>
      <w:r>
        <w:t xml:space="preserve">Provenance: </w:t>
      </w:r>
    </w:p>
    <w:p w14:paraId="5B027E96" w14:textId="77777777" w:rsidR="00CE0ACA" w:rsidRDefault="00CE0ACA" w:rsidP="00CE0ACA">
      <w:pPr>
        <w:spacing w:line="480" w:lineRule="auto"/>
      </w:pPr>
      <w:r>
        <w:t>Bibliography: Unpublished.</w:t>
      </w:r>
    </w:p>
    <w:p w14:paraId="09BF19F6" w14:textId="77777777" w:rsidR="000F741C" w:rsidRPr="00993C0D" w:rsidRDefault="00CE0ACA" w:rsidP="0088308F">
      <w:pPr>
        <w:spacing w:line="480" w:lineRule="auto"/>
      </w:pPr>
      <w:r>
        <w:t xml:space="preserve">Date: </w:t>
      </w:r>
      <w:r w:rsidR="00803357">
        <w:t>Augustan to Claudian</w:t>
      </w:r>
    </w:p>
    <w:p w14:paraId="0353A134"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88308F">
        <w:rPr>
          <w:rFonts w:ascii="Palatino" w:hAnsi="Palatino"/>
        </w:rPr>
        <w:t xml:space="preserve"> -27; 54</w:t>
      </w:r>
    </w:p>
    <w:p w14:paraId="3A5BE929"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730C963F"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4ECE340" w14:textId="77777777" w:rsidR="000F741C" w:rsidRDefault="000F741C" w:rsidP="000F741C">
      <w:pPr>
        <w:pStyle w:val="Textedelespacerserv2"/>
        <w:numPr>
          <w:ilvl w:val="0"/>
          <w:numId w:val="0"/>
        </w:numPr>
        <w:spacing w:line="480" w:lineRule="auto"/>
        <w:jc w:val="left"/>
        <w:outlineLvl w:val="9"/>
        <w:rPr>
          <w:rFonts w:ascii="Palatino" w:hAnsi="Palatino"/>
        </w:rPr>
      </w:pPr>
    </w:p>
    <w:p w14:paraId="4ED6EB89" w14:textId="77777777" w:rsidR="00986ACD" w:rsidRDefault="00986ACD" w:rsidP="00986ACD">
      <w:pPr>
        <w:spacing w:line="480" w:lineRule="auto"/>
      </w:pPr>
      <w:r>
        <w:t>Catalogue Number: 165</w:t>
      </w:r>
    </w:p>
    <w:p w14:paraId="2616C615" w14:textId="77777777" w:rsidR="00986ACD" w:rsidRDefault="00986ACD" w:rsidP="00986ACD">
      <w:pPr>
        <w:spacing w:line="480" w:lineRule="auto"/>
      </w:pPr>
      <w:r>
        <w:t xml:space="preserve">Inventory Number: </w:t>
      </w:r>
      <w:r w:rsidRPr="00993C0D">
        <w:t>83.</w:t>
      </w:r>
      <w:r w:rsidRPr="00524C6D">
        <w:rPr>
          <w:caps/>
        </w:rPr>
        <w:t>aq</w:t>
      </w:r>
      <w:r w:rsidRPr="00993C0D">
        <w:t>.377.10</w:t>
      </w:r>
    </w:p>
    <w:p w14:paraId="52B9C8E7" w14:textId="77777777" w:rsidR="00986ACD" w:rsidRDefault="00986ACD" w:rsidP="00986ACD">
      <w:pPr>
        <w:spacing w:line="480" w:lineRule="auto"/>
      </w:pPr>
      <w:r>
        <w:t xml:space="preserve">Dimensions: </w:t>
      </w:r>
      <w:r w:rsidRPr="00993C0D">
        <w:t>L: 12.1; W: 7.5; H: 3.1</w:t>
      </w:r>
    </w:p>
    <w:p w14:paraId="3C5D2561" w14:textId="77777777" w:rsidR="00986ACD" w:rsidRDefault="00986ACD" w:rsidP="00986ACD">
      <w:pPr>
        <w:spacing w:line="480" w:lineRule="auto"/>
      </w:pPr>
      <w:r>
        <w:t xml:space="preserve">Condition and Fabric: </w:t>
      </w:r>
      <w:r w:rsidRPr="00993C0D">
        <w:t>Handle reattached. Clay 5YR7/6 reddish yellow, uneven glaze between 5YR6/1 gray and 5YR4/1 dark gray.</w:t>
      </w:r>
    </w:p>
    <w:p w14:paraId="5C6FBD73" w14:textId="4BB848C1" w:rsidR="00986ACD" w:rsidRDefault="00986ACD" w:rsidP="00986ACD">
      <w:pPr>
        <w:spacing w:line="480" w:lineRule="auto"/>
      </w:pPr>
      <w:r>
        <w:t xml:space="preserve">Description: </w:t>
      </w:r>
      <w:r w:rsidRPr="00993C0D">
        <w:t>Moldmade. Ribbon handle with central groove.</w:t>
      </w:r>
      <w:r w:rsidRPr="00993C0D" w:rsidDel="00AB3592">
        <w:t xml:space="preserve"> </w:t>
      </w:r>
      <w:r w:rsidRPr="00993C0D">
        <w:t xml:space="preserve">Body with sloping sides. Flat shoulder with groove and row of ovolos. On inward-sloping wall, a band of closely spaced rays, </w:t>
      </w:r>
      <w:r>
        <w:t xml:space="preserve">a </w:t>
      </w:r>
      <w:r w:rsidRPr="00993C0D">
        <w:t xml:space="preserve">raised ridge, and </w:t>
      </w:r>
      <w:r>
        <w:t xml:space="preserve">a </w:t>
      </w:r>
      <w:r w:rsidRPr="00993C0D">
        <w:t>ring of beads; flat discus bottom around central filling-hole. Between discus and wick-hole purely decorative V-shaped channel with closed ends (thus deprived of its function to drain any spilled oil). Round-tipped volute nozzle; conspicuous volute-spines. Raised base-ring.</w:t>
      </w:r>
    </w:p>
    <w:p w14:paraId="45C3BBFE" w14:textId="77777777" w:rsidR="00986ACD" w:rsidRDefault="00986ACD" w:rsidP="00986ACD">
      <w:pPr>
        <w:spacing w:line="480" w:lineRule="auto"/>
      </w:pPr>
      <w:r>
        <w:t>Discus Iconography: R</w:t>
      </w:r>
      <w:r w:rsidRPr="00993C0D">
        <w:t>osette of four heart-shaped leaves</w:t>
      </w:r>
      <w:r>
        <w:t>.</w:t>
      </w:r>
    </w:p>
    <w:p w14:paraId="010FE99A" w14:textId="77777777" w:rsidR="00986ACD" w:rsidRDefault="00986ACD" w:rsidP="00986ACD">
      <w:pPr>
        <w:spacing w:line="480" w:lineRule="auto"/>
      </w:pPr>
      <w:r>
        <w:t xml:space="preserve">Type: </w:t>
      </w:r>
      <w:r w:rsidRPr="00993C0D">
        <w:t xml:space="preserve">Loeschcke </w:t>
      </w:r>
      <w:r w:rsidRPr="00524C6D">
        <w:rPr>
          <w:caps/>
        </w:rPr>
        <w:t>iv</w:t>
      </w:r>
      <w:r w:rsidRPr="00993C0D">
        <w:t>; Bailey B group i, early variants</w:t>
      </w:r>
    </w:p>
    <w:p w14:paraId="5A8162C1" w14:textId="77777777" w:rsidR="00986ACD" w:rsidRDefault="00986ACD" w:rsidP="00986ACD">
      <w:pPr>
        <w:spacing w:line="480" w:lineRule="auto"/>
      </w:pPr>
      <w:r>
        <w:t xml:space="preserve">Place of Manufacture or Origin: </w:t>
      </w:r>
      <w:r w:rsidR="00803357">
        <w:t>Anatolia</w:t>
      </w:r>
    </w:p>
    <w:p w14:paraId="30B66D97" w14:textId="77777777" w:rsidR="00986ACD" w:rsidRDefault="00986ACD" w:rsidP="00986ACD">
      <w:pPr>
        <w:spacing w:line="480" w:lineRule="auto"/>
      </w:pPr>
      <w:r>
        <w:t xml:space="preserve">Parallels: None </w:t>
      </w:r>
      <w:r w:rsidRPr="00993C0D">
        <w:t>found. (Near) Bochum Museum, Schüller Collection, cat. no. 62, S 683 (Anatolia).</w:t>
      </w:r>
    </w:p>
    <w:p w14:paraId="7266D392" w14:textId="77777777" w:rsidR="00E25D1E" w:rsidRDefault="00E25D1E" w:rsidP="00E25D1E">
      <w:pPr>
        <w:spacing w:line="480" w:lineRule="auto"/>
      </w:pPr>
      <w:r>
        <w:t xml:space="preserve">Provenance: </w:t>
      </w:r>
    </w:p>
    <w:p w14:paraId="6197193D" w14:textId="77777777" w:rsidR="00986ACD" w:rsidRDefault="00986ACD" w:rsidP="00986ACD">
      <w:pPr>
        <w:spacing w:line="480" w:lineRule="auto"/>
      </w:pPr>
      <w:r>
        <w:t>Bibliography: Unpublished.</w:t>
      </w:r>
    </w:p>
    <w:p w14:paraId="7CB01BC3" w14:textId="77777777" w:rsidR="000F741C" w:rsidRPr="00993C0D" w:rsidRDefault="00986ACD" w:rsidP="00986ACD">
      <w:pPr>
        <w:spacing w:line="480" w:lineRule="auto"/>
      </w:pPr>
      <w:r>
        <w:t xml:space="preserve">Date: </w:t>
      </w:r>
      <w:r w:rsidR="00803357">
        <w:t>Augustan to Claudian</w:t>
      </w:r>
    </w:p>
    <w:p w14:paraId="0B26098B"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986ACD">
        <w:rPr>
          <w:rFonts w:ascii="Palatino" w:hAnsi="Palatino"/>
        </w:rPr>
        <w:t xml:space="preserve"> -27; 54</w:t>
      </w:r>
    </w:p>
    <w:p w14:paraId="4D48DD28"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7F592231"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981A9C3" w14:textId="77777777" w:rsidR="000F741C" w:rsidRDefault="000F741C" w:rsidP="000F741C">
      <w:pPr>
        <w:pStyle w:val="Textedelespacerserv2"/>
        <w:numPr>
          <w:ilvl w:val="0"/>
          <w:numId w:val="0"/>
        </w:numPr>
        <w:spacing w:line="480" w:lineRule="auto"/>
        <w:jc w:val="left"/>
        <w:outlineLvl w:val="9"/>
        <w:rPr>
          <w:rFonts w:ascii="Palatino" w:hAnsi="Palatino"/>
        </w:rPr>
      </w:pPr>
    </w:p>
    <w:p w14:paraId="1E5A7057" w14:textId="77777777" w:rsidR="002F5AEA" w:rsidRDefault="002F5AEA" w:rsidP="002F5AEA">
      <w:pPr>
        <w:spacing w:line="480" w:lineRule="auto"/>
      </w:pPr>
      <w:r>
        <w:t>Catalogue Number: 166</w:t>
      </w:r>
    </w:p>
    <w:p w14:paraId="0E946C8F" w14:textId="77777777" w:rsidR="002F5AEA" w:rsidRDefault="002F5AEA" w:rsidP="002F5AEA">
      <w:pPr>
        <w:spacing w:line="480" w:lineRule="auto"/>
      </w:pPr>
      <w:r>
        <w:t xml:space="preserve">Inventory Number: </w:t>
      </w:r>
      <w:r w:rsidRPr="00993C0D">
        <w:t>83.</w:t>
      </w:r>
      <w:r w:rsidRPr="00524C6D">
        <w:rPr>
          <w:caps/>
        </w:rPr>
        <w:t>aq</w:t>
      </w:r>
      <w:r w:rsidRPr="00993C0D">
        <w:t>.377.544</w:t>
      </w:r>
    </w:p>
    <w:p w14:paraId="6F157134" w14:textId="77777777" w:rsidR="002F5AEA" w:rsidRDefault="002F5AEA" w:rsidP="002F5AEA">
      <w:pPr>
        <w:spacing w:line="480" w:lineRule="auto"/>
      </w:pPr>
      <w:r>
        <w:t xml:space="preserve">Dimensions: </w:t>
      </w:r>
      <w:r w:rsidRPr="00993C0D">
        <w:t>L: 11.6; W: 7.5; H: 2.4</w:t>
      </w:r>
    </w:p>
    <w:p w14:paraId="24A4CE21" w14:textId="77777777" w:rsidR="002F5AEA" w:rsidRDefault="002F5AEA" w:rsidP="002F5AEA">
      <w:pPr>
        <w:spacing w:line="480" w:lineRule="auto"/>
      </w:pPr>
      <w:r>
        <w:t xml:space="preserve">Condition and Fabric: </w:t>
      </w:r>
      <w:r w:rsidRPr="00993C0D">
        <w:t xml:space="preserve">Intact. Clay 5YR5/4 reddish brown, glaze varying </w:t>
      </w:r>
      <w:r>
        <w:t xml:space="preserve">from </w:t>
      </w:r>
      <w:r w:rsidRPr="00993C0D">
        <w:t xml:space="preserve">5YR6/3 light reddish brown </w:t>
      </w:r>
      <w:r>
        <w:t>to</w:t>
      </w:r>
      <w:r w:rsidRPr="00993C0D">
        <w:t xml:space="preserve"> 5YR5/3 reddish brown.</w:t>
      </w:r>
    </w:p>
    <w:p w14:paraId="618493BD" w14:textId="5E0299CE" w:rsidR="002F5AEA" w:rsidRDefault="002F5AEA" w:rsidP="002F5AEA">
      <w:pPr>
        <w:spacing w:line="480" w:lineRule="auto"/>
      </w:pPr>
      <w:r>
        <w:t xml:space="preserve">Description: </w:t>
      </w:r>
      <w:r w:rsidRPr="00993C0D">
        <w:t>Moldmade. Ribbon handle with three grooves, attached to shoulder in one place only. Shoulder: Loeschcke form</w:t>
      </w:r>
      <w:r w:rsidRPr="00524C6D">
        <w:rPr>
          <w:caps/>
        </w:rPr>
        <w:t xml:space="preserve"> ii </w:t>
      </w:r>
      <w:r w:rsidRPr="00993C0D">
        <w:t xml:space="preserve">a. Filling-hole lower right. Round-tipped volute-nozzle. Base with three raised </w:t>
      </w:r>
      <w:r w:rsidRPr="00CD3330">
        <w:rPr>
          <w:i/>
        </w:rPr>
        <w:t>pelta</w:t>
      </w:r>
      <w:r w:rsidRPr="00993C0D">
        <w:t>-shaped</w:t>
      </w:r>
      <w:r w:rsidRPr="00594C33">
        <w:t xml:space="preserve"> </w:t>
      </w:r>
      <w:r w:rsidRPr="00993C0D">
        <w:t>motifs in relief, evenly distributed</w:t>
      </w:r>
      <w:r w:rsidR="008A75E9">
        <w:t>.</w:t>
      </w:r>
      <w:r w:rsidR="00577035">
        <w:t xml:space="preserve"> {{stamp:166}}</w:t>
      </w:r>
    </w:p>
    <w:p w14:paraId="3624AC00" w14:textId="77777777" w:rsidR="002F5AEA" w:rsidRDefault="002F5AEA" w:rsidP="002F5AEA">
      <w:pPr>
        <w:spacing w:line="480" w:lineRule="auto"/>
      </w:pPr>
      <w:r>
        <w:t>Discus Iconography: P</w:t>
      </w:r>
      <w:r w:rsidRPr="00993C0D">
        <w:t xml:space="preserve">antheistic female deity with helmet </w:t>
      </w:r>
      <w:r>
        <w:t xml:space="preserve">(Minerva?) </w:t>
      </w:r>
      <w:r w:rsidRPr="00993C0D">
        <w:t>seated to left, pouring libation on an altar in front of her on top of which is a rising snake; her left arm hold</w:t>
      </w:r>
      <w:r>
        <w:t>s a</w:t>
      </w:r>
      <w:r w:rsidRPr="00993C0D">
        <w:t xml:space="preserve"> cornucopia; </w:t>
      </w:r>
      <w:r>
        <w:t xml:space="preserve">the </w:t>
      </w:r>
      <w:r w:rsidRPr="00993C0D">
        <w:t xml:space="preserve">field </w:t>
      </w:r>
      <w:r>
        <w:t xml:space="preserve">is </w:t>
      </w:r>
      <w:r w:rsidRPr="00993C0D">
        <w:t xml:space="preserve">crammed with various attributes and symbols; counterclockwise, starting behind the goddess’s seat: eagle with spread wings (Jupiter), peacock (Juno), </w:t>
      </w:r>
      <w:r>
        <w:t xml:space="preserve">a </w:t>
      </w:r>
      <w:r w:rsidRPr="00993C0D">
        <w:t xml:space="preserve">face in </w:t>
      </w:r>
      <w:r>
        <w:t xml:space="preserve">a </w:t>
      </w:r>
      <w:r w:rsidRPr="00993C0D">
        <w:t xml:space="preserve">crescent (Luna), another small bird(?), two poppies (Morpheus), thyrsus (Bacchus), caduceus (Mercury), </w:t>
      </w:r>
      <w:r w:rsidRPr="00993C0D">
        <w:rPr>
          <w:i/>
        </w:rPr>
        <w:t>sistrum</w:t>
      </w:r>
      <w:r w:rsidRPr="00993C0D">
        <w:t xml:space="preserve"> (Isis), </w:t>
      </w:r>
      <w:r>
        <w:t xml:space="preserve">a </w:t>
      </w:r>
      <w:r w:rsidRPr="00993C0D">
        <w:t xml:space="preserve">pair of pincers (Vulcan), and </w:t>
      </w:r>
      <w:r>
        <w:t xml:space="preserve">a </w:t>
      </w:r>
      <w:r w:rsidRPr="00993C0D">
        <w:rPr>
          <w:i/>
        </w:rPr>
        <w:t>kithara</w:t>
      </w:r>
      <w:r w:rsidRPr="00993C0D">
        <w:t xml:space="preserve"> (Apollo).</w:t>
      </w:r>
    </w:p>
    <w:p w14:paraId="37E75CE2" w14:textId="77777777" w:rsidR="002F5AEA" w:rsidRDefault="002F5AEA" w:rsidP="002F5AEA">
      <w:pPr>
        <w:spacing w:line="480" w:lineRule="auto"/>
      </w:pPr>
      <w:r>
        <w:t xml:space="preserve">Type: </w:t>
      </w:r>
      <w:r w:rsidRPr="00993C0D">
        <w:t xml:space="preserve">Loeschcke </w:t>
      </w:r>
      <w:r w:rsidRPr="00524C6D">
        <w:rPr>
          <w:caps/>
        </w:rPr>
        <w:t>iv</w:t>
      </w:r>
      <w:r w:rsidRPr="00993C0D">
        <w:t xml:space="preserve">; Bailey </w:t>
      </w:r>
      <w:r w:rsidR="00803357">
        <w:t>B group ii</w:t>
      </w:r>
    </w:p>
    <w:p w14:paraId="41E31E9F" w14:textId="77777777" w:rsidR="002F5AEA" w:rsidRDefault="002F5AEA" w:rsidP="002F5AEA">
      <w:pPr>
        <w:spacing w:line="480" w:lineRule="auto"/>
      </w:pPr>
      <w:r>
        <w:t xml:space="preserve">Place of Manufacture or Origin: </w:t>
      </w:r>
      <w:r w:rsidR="00803357">
        <w:t>Unknown</w:t>
      </w:r>
    </w:p>
    <w:p w14:paraId="411A8F68" w14:textId="77777777" w:rsidR="002F5AEA" w:rsidRPr="00993C0D" w:rsidRDefault="002F5AEA" w:rsidP="002F5AEA">
      <w:pPr>
        <w:pStyle w:val="Textedelespacerserv2"/>
        <w:numPr>
          <w:ilvl w:val="0"/>
          <w:numId w:val="0"/>
        </w:numPr>
        <w:spacing w:line="480" w:lineRule="auto"/>
        <w:jc w:val="left"/>
        <w:outlineLvl w:val="9"/>
        <w:rPr>
          <w:rFonts w:ascii="Palatino" w:hAnsi="Palatino"/>
        </w:rPr>
      </w:pPr>
      <w:r w:rsidRPr="002F5AEA">
        <w:rPr>
          <w:rFonts w:ascii="Palatino" w:hAnsi="Palatino"/>
        </w:rPr>
        <w:t>Parallels: Loeschcke</w:t>
      </w:r>
      <w:r w:rsidRPr="00993C0D">
        <w:rPr>
          <w:rFonts w:ascii="Palatino" w:hAnsi="Palatino"/>
        </w:rPr>
        <w:t xml:space="preserve"> 1919, no. 606, with several refs.; Bailey 1965 (</w:t>
      </w:r>
      <w:r w:rsidRPr="00993C0D">
        <w:rPr>
          <w:rFonts w:ascii="Palatino" w:hAnsi="Palatino"/>
          <w:caps/>
        </w:rPr>
        <w:t>vam</w:t>
      </w:r>
      <w:r w:rsidRPr="00993C0D">
        <w:rPr>
          <w:rFonts w:ascii="Palatino" w:hAnsi="Palatino"/>
        </w:rPr>
        <w:t xml:space="preserve">), no. 231, pl. 10 = Bailey BM </w:t>
      </w:r>
      <w:r w:rsidRPr="00524C6D">
        <w:rPr>
          <w:rFonts w:ascii="Palatino" w:hAnsi="Palatino"/>
          <w:caps/>
        </w:rPr>
        <w:t>iii</w:t>
      </w:r>
      <w:r w:rsidRPr="00993C0D">
        <w:rPr>
          <w:rFonts w:ascii="Palatino" w:hAnsi="Palatino"/>
        </w:rPr>
        <w:t>, Q 920 bis, pl. 154 (</w:t>
      </w:r>
      <w:r w:rsidRPr="00DE532C">
        <w:rPr>
          <w:rFonts w:ascii="Palatino" w:hAnsi="Palatino"/>
          <w:i/>
        </w:rPr>
        <w:t>planta pedis</w:t>
      </w:r>
      <w:r w:rsidRPr="00DE532C">
        <w:rPr>
          <w:rFonts w:ascii="Palatino" w:hAnsi="Palatino"/>
        </w:rPr>
        <w:t xml:space="preserve"> {{insc:</w:t>
      </w:r>
      <w:r w:rsidRPr="00DE532C">
        <w:rPr>
          <w:rFonts w:ascii="Palatino" w:hAnsi="Palatino"/>
          <w:caps/>
        </w:rPr>
        <w:t>cclod</w:t>
      </w:r>
      <w:r w:rsidRPr="00DE532C">
        <w:rPr>
          <w:rFonts w:ascii="Palatino" w:hAnsi="Palatino"/>
        </w:rPr>
        <w:t>}}); Heres</w:t>
      </w:r>
      <w:r w:rsidRPr="00993C0D">
        <w:rPr>
          <w:rFonts w:ascii="Palatino" w:hAnsi="Palatino"/>
        </w:rPr>
        <w:t xml:space="preserve"> 1972, no. 219, pl. 27 (Loeschcke </w:t>
      </w:r>
      <w:r w:rsidRPr="00524C6D">
        <w:rPr>
          <w:rFonts w:ascii="Palatino" w:hAnsi="Palatino"/>
          <w:caps/>
        </w:rPr>
        <w:t>v</w:t>
      </w:r>
      <w:r w:rsidRPr="00993C0D">
        <w:rPr>
          <w:rFonts w:ascii="Palatino" w:hAnsi="Palatino"/>
        </w:rPr>
        <w:t xml:space="preserve">); Leibundgut 1977, p. 256, no. 526, pl. 24, motif 12; Di Filippo Balestrazzi 1988, vol. 2.2, no. 661, pl. 110, motif </w:t>
      </w:r>
      <w:r w:rsidRPr="00524C6D">
        <w:rPr>
          <w:rFonts w:ascii="Palatino" w:hAnsi="Palatino"/>
          <w:caps/>
        </w:rPr>
        <w:t>i</w:t>
      </w:r>
      <w:r w:rsidRPr="00993C0D">
        <w:rPr>
          <w:rFonts w:ascii="Palatino" w:hAnsi="Palatino"/>
        </w:rPr>
        <w:t>.a.5.1 (fr.); Rodríguez Martín 2002, no. 76, pl. 17 (fr).</w:t>
      </w:r>
    </w:p>
    <w:p w14:paraId="32FC53DC" w14:textId="77777777" w:rsidR="002F5AEA" w:rsidRDefault="002F5AEA" w:rsidP="002F5AEA">
      <w:pPr>
        <w:spacing w:line="480" w:lineRule="auto"/>
      </w:pPr>
      <w:r w:rsidRPr="00993C0D">
        <w:tab/>
        <w:t xml:space="preserve">For the same </w:t>
      </w:r>
      <w:r w:rsidRPr="002F5AEA">
        <w:rPr>
          <w:i/>
        </w:rPr>
        <w:t>pelta</w:t>
      </w:r>
      <w:r w:rsidRPr="00993C0D">
        <w:t xml:space="preserve">-shaped relief on a base, see Perlzweig 1961, pl. 4, no. 82 (with further refs.) ; Menzel 1969, p. 46, nos. 237 and 241–42; </w:t>
      </w:r>
      <w:r w:rsidR="00E626B7" w:rsidRPr="00E626B7">
        <w:rPr>
          <w:i/>
        </w:rPr>
        <w:t>Ephesos</w:t>
      </w:r>
      <w:r w:rsidRPr="00993C0D">
        <w:t xml:space="preserve"> </w:t>
      </w:r>
      <w:r w:rsidRPr="00524C6D">
        <w:rPr>
          <w:caps/>
        </w:rPr>
        <w:t>iv</w:t>
      </w:r>
      <w:r w:rsidRPr="00993C0D">
        <w:t xml:space="preserve">, pl. </w:t>
      </w:r>
      <w:r w:rsidRPr="00524C6D">
        <w:rPr>
          <w:caps/>
        </w:rPr>
        <w:t>xi</w:t>
      </w:r>
      <w:r w:rsidRPr="00993C0D">
        <w:t>, no. 82.</w:t>
      </w:r>
    </w:p>
    <w:p w14:paraId="6DCF8D7C" w14:textId="77777777" w:rsidR="00E25D1E" w:rsidRDefault="00E25D1E" w:rsidP="00E25D1E">
      <w:pPr>
        <w:spacing w:line="480" w:lineRule="auto"/>
      </w:pPr>
      <w:r>
        <w:t xml:space="preserve">Provenance: </w:t>
      </w:r>
    </w:p>
    <w:p w14:paraId="1529F8EA" w14:textId="77777777" w:rsidR="002F5AEA" w:rsidRDefault="002F5AEA" w:rsidP="002F5AEA">
      <w:pPr>
        <w:spacing w:line="480" w:lineRule="auto"/>
      </w:pPr>
      <w:r>
        <w:t>Bibliography: Unpublished.</w:t>
      </w:r>
    </w:p>
    <w:p w14:paraId="063EE242" w14:textId="77777777" w:rsidR="000F741C" w:rsidRPr="00993C0D" w:rsidRDefault="002F5AEA" w:rsidP="002F5AEA">
      <w:pPr>
        <w:spacing w:line="480" w:lineRule="auto"/>
      </w:pPr>
      <w:r>
        <w:t xml:space="preserve">Date: </w:t>
      </w:r>
      <w:r w:rsidR="00803357">
        <w:t>Claudian to Flavian</w:t>
      </w:r>
    </w:p>
    <w:p w14:paraId="357AA8C3" w14:textId="77777777" w:rsidR="003C709A" w:rsidRPr="00993C0D" w:rsidRDefault="003C709A" w:rsidP="003C709A">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2F5AEA">
        <w:rPr>
          <w:rFonts w:ascii="Palatino" w:hAnsi="Palatino"/>
        </w:rPr>
        <w:t xml:space="preserve"> 41</w:t>
      </w:r>
      <w:r>
        <w:rPr>
          <w:rFonts w:ascii="Palatino" w:hAnsi="Palatino"/>
        </w:rPr>
        <w:t xml:space="preserve">; </w:t>
      </w:r>
      <w:r w:rsidR="002F5AEA">
        <w:rPr>
          <w:rFonts w:ascii="Palatino" w:hAnsi="Palatino"/>
        </w:rPr>
        <w:t>96</w:t>
      </w:r>
    </w:p>
    <w:p w14:paraId="3DA90FD1" w14:textId="77777777" w:rsidR="000F741C" w:rsidRPr="00993C0D" w:rsidRDefault="002F5AEA" w:rsidP="000F741C">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F741C" w:rsidRPr="00993C0D">
        <w:rPr>
          <w:rFonts w:ascii="Palatino" w:hAnsi="Palatino"/>
        </w:rPr>
        <w:t>: Bailey 1965 (VAM) interprets the goddess as Abundance; Leibundgut (1977) and Di Filippo Balestrazzi (1988) as Minerva Panthea; Loeschcke (1919) as Isi</w:t>
      </w:r>
      <w:r w:rsidR="00F020F0">
        <w:rPr>
          <w:rFonts w:ascii="Palatino" w:hAnsi="Palatino"/>
        </w:rPr>
        <w:t>s. The discus relief on this lamp</w:t>
      </w:r>
      <w:r w:rsidR="000F741C" w:rsidRPr="00993C0D">
        <w:rPr>
          <w:rFonts w:ascii="Palatino" w:hAnsi="Palatino"/>
        </w:rPr>
        <w:t xml:space="preserve"> is not very sharp, but thanks to Loeschcke’s drawing of his no. 606, pl. 7 (reproduced in Leibundgut 1977, pl. 24, motif 12), and to Di Filippo Balestrazzi 1988, vol. 2.2, no. 661, pl. 110, practically all the attributes can be identified.</w:t>
      </w:r>
    </w:p>
    <w:p w14:paraId="19D089A3" w14:textId="77777777" w:rsidR="000F741C" w:rsidRPr="00594C33" w:rsidRDefault="000F741C" w:rsidP="000F741C">
      <w:pPr>
        <w:pStyle w:val="Textedelespacerserv2"/>
        <w:numPr>
          <w:ilvl w:val="0"/>
          <w:numId w:val="0"/>
        </w:numPr>
        <w:spacing w:line="480" w:lineRule="auto"/>
        <w:jc w:val="left"/>
        <w:outlineLvl w:val="9"/>
        <w:rPr>
          <w:rFonts w:ascii="Palatino" w:hAnsi="Palatino"/>
        </w:rPr>
      </w:pPr>
    </w:p>
    <w:p w14:paraId="703CFB58"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E834398" w14:textId="77777777" w:rsidR="000F741C" w:rsidRDefault="000F741C" w:rsidP="000F741C">
      <w:pPr>
        <w:pStyle w:val="Textedelespacerserv2"/>
        <w:numPr>
          <w:ilvl w:val="0"/>
          <w:numId w:val="0"/>
        </w:numPr>
        <w:spacing w:line="480" w:lineRule="auto"/>
        <w:jc w:val="left"/>
        <w:outlineLvl w:val="9"/>
        <w:rPr>
          <w:rFonts w:ascii="Palatino" w:hAnsi="Palatino"/>
        </w:rPr>
      </w:pPr>
    </w:p>
    <w:p w14:paraId="3CC51C53" w14:textId="77777777" w:rsidR="00871D20" w:rsidRDefault="00871D20" w:rsidP="00871D20">
      <w:pPr>
        <w:spacing w:line="480" w:lineRule="auto"/>
      </w:pPr>
      <w:r>
        <w:t>Catalogue Number: 167</w:t>
      </w:r>
    </w:p>
    <w:p w14:paraId="70DC6A9A" w14:textId="77777777" w:rsidR="00871D20" w:rsidRDefault="00871D20" w:rsidP="00871D20">
      <w:pPr>
        <w:spacing w:line="480" w:lineRule="auto"/>
      </w:pPr>
      <w:r>
        <w:t xml:space="preserve">Inventory Number: </w:t>
      </w:r>
      <w:r w:rsidRPr="00993C0D">
        <w:t>83.</w:t>
      </w:r>
      <w:r w:rsidRPr="00524C6D">
        <w:rPr>
          <w:caps/>
        </w:rPr>
        <w:t>aq</w:t>
      </w:r>
      <w:r w:rsidRPr="00993C0D">
        <w:t>.377.120</w:t>
      </w:r>
    </w:p>
    <w:p w14:paraId="52F2769A" w14:textId="77777777" w:rsidR="00871D20" w:rsidRDefault="00871D20" w:rsidP="00871D20">
      <w:pPr>
        <w:spacing w:line="480" w:lineRule="auto"/>
      </w:pPr>
      <w:r>
        <w:t xml:space="preserve">Dimensions: </w:t>
      </w:r>
      <w:r w:rsidRPr="00993C0D">
        <w:t>L: 10.2; W: 7.0; H: 2.3</w:t>
      </w:r>
    </w:p>
    <w:p w14:paraId="3ABCD813" w14:textId="77777777" w:rsidR="00871D20" w:rsidRDefault="00871D20" w:rsidP="00871D20">
      <w:pPr>
        <w:spacing w:line="480" w:lineRule="auto"/>
      </w:pPr>
      <w:r>
        <w:t xml:space="preserve">Condition and Fabric: </w:t>
      </w:r>
      <w:r w:rsidRPr="00993C0D">
        <w:t xml:space="preserve">Intact. Clay 5YR6/6 reddish yellow, glaze 2.5YR5/8 red. </w:t>
      </w:r>
    </w:p>
    <w:p w14:paraId="79BA1A7B" w14:textId="77777777" w:rsidR="00871D20" w:rsidRDefault="00871D20" w:rsidP="00871D20">
      <w:pPr>
        <w:spacing w:line="480" w:lineRule="auto"/>
      </w:pPr>
      <w:r>
        <w:t xml:space="preserve">Description: </w:t>
      </w:r>
      <w:r w:rsidRPr="00993C0D">
        <w:t>Moldmade. Body with sloping sides.</w:t>
      </w:r>
      <w:r>
        <w:t xml:space="preserve"> </w:t>
      </w:r>
      <w:r w:rsidRPr="00993C0D">
        <w:t>Shoulder: Loeschcke form</w:t>
      </w:r>
      <w:r w:rsidRPr="00524C6D">
        <w:rPr>
          <w:caps/>
        </w:rPr>
        <w:t xml:space="preserve"> ii </w:t>
      </w:r>
      <w:r w:rsidRPr="00993C0D">
        <w:t xml:space="preserve">b. Filling-hole slightly below center of discus. Small air hole between the two heads. Round-tipped volute-nozzle. Circular base marked off </w:t>
      </w:r>
      <w:r>
        <w:t>by one</w:t>
      </w:r>
      <w:r w:rsidRPr="00993C0D">
        <w:t xml:space="preserve"> groove.</w:t>
      </w:r>
    </w:p>
    <w:p w14:paraId="7396C8C2" w14:textId="667A0F8B" w:rsidR="00871D20" w:rsidRDefault="00871D20" w:rsidP="00871D20">
      <w:pPr>
        <w:spacing w:line="480" w:lineRule="auto"/>
      </w:pPr>
      <w:r>
        <w:t>Discus Iconography: M</w:t>
      </w:r>
      <w:r w:rsidRPr="00993C0D">
        <w:t xml:space="preserve">an and ram fighting; at right </w:t>
      </w:r>
      <w:r>
        <w:t xml:space="preserve">a </w:t>
      </w:r>
      <w:r w:rsidRPr="00993C0D">
        <w:t xml:space="preserve">man in loincloth in bent position with hands tied behind his back; </w:t>
      </w:r>
      <w:r>
        <w:t xml:space="preserve">the </w:t>
      </w:r>
      <w:r w:rsidRPr="00993C0D">
        <w:t xml:space="preserve">ram </w:t>
      </w:r>
      <w:r>
        <w:t>faces</w:t>
      </w:r>
      <w:r w:rsidRPr="00993C0D">
        <w:t xml:space="preserve"> him standing on its hind legs; </w:t>
      </w:r>
      <w:r w:rsidR="00575564">
        <w:t>they</w:t>
      </w:r>
      <w:r w:rsidRPr="00993C0D">
        <w:t xml:space="preserve"> </w:t>
      </w:r>
      <w:r>
        <w:t xml:space="preserve">are </w:t>
      </w:r>
      <w:r w:rsidRPr="00993C0D">
        <w:t>trying to knock each other out with their heads.</w:t>
      </w:r>
    </w:p>
    <w:p w14:paraId="7AA09FDA" w14:textId="77777777" w:rsidR="00871D20" w:rsidRDefault="00871D20" w:rsidP="00871D20">
      <w:pPr>
        <w:spacing w:line="480" w:lineRule="auto"/>
      </w:pPr>
      <w:r>
        <w:t xml:space="preserve">Type: </w:t>
      </w:r>
      <w:r w:rsidR="00D068D1" w:rsidRPr="00993C0D">
        <w:t xml:space="preserve">Loeschcke </w:t>
      </w:r>
      <w:r w:rsidR="00D068D1" w:rsidRPr="00524C6D">
        <w:rPr>
          <w:caps/>
        </w:rPr>
        <w:t>iv</w:t>
      </w:r>
      <w:r w:rsidR="00803357">
        <w:t>; Bailey B group ii</w:t>
      </w:r>
    </w:p>
    <w:p w14:paraId="7F216541" w14:textId="77777777" w:rsidR="00871D20" w:rsidRDefault="00871D20" w:rsidP="00871D20">
      <w:pPr>
        <w:spacing w:line="480" w:lineRule="auto"/>
      </w:pPr>
      <w:r>
        <w:t xml:space="preserve">Place of Manufacture or Origin: </w:t>
      </w:r>
      <w:r w:rsidR="00803357">
        <w:t>North Africa</w:t>
      </w:r>
    </w:p>
    <w:p w14:paraId="3F366094" w14:textId="77777777" w:rsidR="00871D20" w:rsidRDefault="00871D20" w:rsidP="00871D20">
      <w:pPr>
        <w:spacing w:line="480" w:lineRule="auto"/>
      </w:pPr>
      <w:r>
        <w:t xml:space="preserve">Parallels: </w:t>
      </w:r>
      <w:r w:rsidR="00D068D1" w:rsidRPr="00993C0D">
        <w:t>Goethert-Polaschek 1985, no</w:t>
      </w:r>
      <w:r w:rsidR="00D068D1">
        <w:t>s</w:t>
      </w:r>
      <w:r w:rsidR="00D068D1" w:rsidRPr="00993C0D">
        <w:t>. 236, pl. 39</w:t>
      </w:r>
      <w:r w:rsidR="00D068D1">
        <w:t>,</w:t>
      </w:r>
      <w:r w:rsidR="00D068D1" w:rsidRPr="00993C0D">
        <w:t xml:space="preserve"> 468, pl. 57, motif M 145, with further refs. (both the man and the ram can be represented alone, as on Loeschcke 1919, no. 279, pl. 13, and no. 433, pl. 4; Leibundgut 1977, p. 178, no. 574, pl. 46, motif no. 276 (fr.); Oziol 1977, no. 390, pl. 21; Di Filippo Balestrazzi 1988, vol. 2.2, nos. 531–35, pls. 94–95, motif </w:t>
      </w:r>
      <w:r w:rsidR="00D068D1" w:rsidRPr="00524C6D">
        <w:rPr>
          <w:caps/>
        </w:rPr>
        <w:t>iii</w:t>
      </w:r>
      <w:r w:rsidR="00D068D1" w:rsidRPr="00993C0D">
        <w:t xml:space="preserve">.a.13.2.2. (with further refs.); Fitzwilliam Museum, University of Cambridge, no. 1213, ref. no. </w:t>
      </w:r>
      <w:r w:rsidR="00D068D1" w:rsidRPr="00524C6D">
        <w:rPr>
          <w:caps/>
        </w:rPr>
        <w:t>xxxvii</w:t>
      </w:r>
      <w:r w:rsidR="00D068D1" w:rsidRPr="00993C0D">
        <w:t xml:space="preserve"> 24. Gr.40-1955 (Loeschcke </w:t>
      </w:r>
      <w:r w:rsidR="00D068D1" w:rsidRPr="00524C6D">
        <w:rPr>
          <w:caps/>
        </w:rPr>
        <w:t>i</w:t>
      </w:r>
      <w:r w:rsidR="00D068D1" w:rsidRPr="00993C0D">
        <w:t>).</w:t>
      </w:r>
    </w:p>
    <w:p w14:paraId="4E73BB38" w14:textId="77777777" w:rsidR="00E25D1E" w:rsidRDefault="00E25D1E" w:rsidP="00E25D1E">
      <w:pPr>
        <w:spacing w:line="480" w:lineRule="auto"/>
      </w:pPr>
      <w:r>
        <w:t xml:space="preserve">Provenance: </w:t>
      </w:r>
    </w:p>
    <w:p w14:paraId="2423F23F" w14:textId="77777777" w:rsidR="00871D20" w:rsidRDefault="00871D20" w:rsidP="00871D20">
      <w:pPr>
        <w:spacing w:line="480" w:lineRule="auto"/>
      </w:pPr>
      <w:r>
        <w:t>Bibliography: Unpublished.</w:t>
      </w:r>
    </w:p>
    <w:p w14:paraId="1211249F" w14:textId="77777777" w:rsidR="000F741C" w:rsidRPr="00993C0D" w:rsidRDefault="00871D20" w:rsidP="00D068D1">
      <w:pPr>
        <w:spacing w:line="480" w:lineRule="auto"/>
      </w:pPr>
      <w:r>
        <w:t xml:space="preserve">Date: </w:t>
      </w:r>
      <w:r w:rsidR="00803357">
        <w:t>Tiberian to Early Trajanic</w:t>
      </w:r>
    </w:p>
    <w:p w14:paraId="36B6910C"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D068D1">
        <w:rPr>
          <w:rFonts w:ascii="Palatino" w:hAnsi="Palatino"/>
        </w:rPr>
        <w:t>4; 110</w:t>
      </w:r>
    </w:p>
    <w:p w14:paraId="14E7566C"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09EB37A4"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FC25038" w14:textId="77777777" w:rsidR="000F741C" w:rsidRDefault="000F741C" w:rsidP="000F741C">
      <w:pPr>
        <w:pStyle w:val="Textedelespacerserv2"/>
        <w:numPr>
          <w:ilvl w:val="0"/>
          <w:numId w:val="0"/>
        </w:numPr>
        <w:spacing w:line="480" w:lineRule="auto"/>
        <w:jc w:val="left"/>
        <w:outlineLvl w:val="9"/>
        <w:rPr>
          <w:rFonts w:ascii="Palatino" w:hAnsi="Palatino"/>
        </w:rPr>
      </w:pPr>
    </w:p>
    <w:p w14:paraId="7C8C2C50" w14:textId="77777777" w:rsidR="006D6D55" w:rsidRDefault="006D6D55" w:rsidP="006D6D55">
      <w:pPr>
        <w:spacing w:line="480" w:lineRule="auto"/>
      </w:pPr>
      <w:r>
        <w:t>Catalogue Number: 168</w:t>
      </w:r>
    </w:p>
    <w:p w14:paraId="288CED34" w14:textId="77777777" w:rsidR="006D6D55" w:rsidRDefault="006D6D55" w:rsidP="006D6D55">
      <w:pPr>
        <w:spacing w:line="480" w:lineRule="auto"/>
      </w:pPr>
      <w:r>
        <w:t xml:space="preserve">Inventory Number: </w:t>
      </w:r>
      <w:r w:rsidRPr="00993C0D">
        <w:t>83.</w:t>
      </w:r>
      <w:r w:rsidRPr="00524C6D">
        <w:rPr>
          <w:caps/>
        </w:rPr>
        <w:t>aq</w:t>
      </w:r>
      <w:r w:rsidRPr="00993C0D">
        <w:t>.377.107</w:t>
      </w:r>
    </w:p>
    <w:p w14:paraId="4174AC59" w14:textId="77777777" w:rsidR="006D6D55" w:rsidRDefault="006D6D55" w:rsidP="006D6D55">
      <w:pPr>
        <w:spacing w:line="480" w:lineRule="auto"/>
      </w:pPr>
      <w:r>
        <w:t xml:space="preserve">Dimensions: </w:t>
      </w:r>
      <w:r w:rsidRPr="00993C0D">
        <w:t>L: 9.2; W: 6.3; H: 2.5</w:t>
      </w:r>
    </w:p>
    <w:p w14:paraId="34049E9C" w14:textId="77777777" w:rsidR="006D6D55" w:rsidRDefault="006D6D55" w:rsidP="006D6D55">
      <w:pPr>
        <w:spacing w:line="480" w:lineRule="auto"/>
      </w:pPr>
      <w:r>
        <w:t xml:space="preserve">Condition and Fabric: </w:t>
      </w:r>
      <w:r w:rsidRPr="00993C0D">
        <w:t>Intact. Clay 10YR6/2 light brownish gray, glaze mostly 5YR5/2 reddish gray.</w:t>
      </w:r>
    </w:p>
    <w:p w14:paraId="30459D11" w14:textId="77777777" w:rsidR="006D6D55" w:rsidRDefault="006D6D55" w:rsidP="006D6D55">
      <w:pPr>
        <w:spacing w:line="480" w:lineRule="auto"/>
      </w:pPr>
      <w:r>
        <w:t xml:space="preserve">Description: </w:t>
      </w:r>
      <w:r w:rsidRPr="00993C0D">
        <w:t>Moldmade. Body with curved sides. Shoulder: Loeschcke form</w:t>
      </w:r>
      <w:r w:rsidRPr="00524C6D">
        <w:rPr>
          <w:caps/>
        </w:rPr>
        <w:t xml:space="preserve"> iii </w:t>
      </w:r>
      <w:r w:rsidRPr="00993C0D">
        <w:t xml:space="preserve">a. Filling-hole in lower </w:t>
      </w:r>
      <w:r>
        <w:t>field</w:t>
      </w:r>
      <w:r w:rsidRPr="00993C0D">
        <w:t xml:space="preserve">. Round-tipped volute-nozzle. Base marked off </w:t>
      </w:r>
      <w:r>
        <w:t>by</w:t>
      </w:r>
      <w:r w:rsidRPr="00993C0D">
        <w:t xml:space="preserve"> </w:t>
      </w:r>
      <w:r>
        <w:t xml:space="preserve">one </w:t>
      </w:r>
      <w:r w:rsidRPr="00993C0D">
        <w:t>circular groove.</w:t>
      </w:r>
    </w:p>
    <w:p w14:paraId="79A75935" w14:textId="77777777" w:rsidR="006D6D55" w:rsidRDefault="006D6D55" w:rsidP="006D6D55">
      <w:pPr>
        <w:spacing w:line="480" w:lineRule="auto"/>
      </w:pPr>
      <w:r>
        <w:t>Discus Iconography: F</w:t>
      </w:r>
      <w:r w:rsidRPr="00993C0D">
        <w:t>rontal victorious gladiator (</w:t>
      </w:r>
      <w:r w:rsidRPr="00993C0D">
        <w:rPr>
          <w:i/>
        </w:rPr>
        <w:t>Thrax</w:t>
      </w:r>
      <w:r w:rsidRPr="00993C0D">
        <w:t>) looking left; he wears loincloth (</w:t>
      </w:r>
      <w:r w:rsidRPr="00993C0D">
        <w:rPr>
          <w:i/>
        </w:rPr>
        <w:t>subligaculum</w:t>
      </w:r>
      <w:r w:rsidRPr="00993C0D">
        <w:t>), greaves (</w:t>
      </w:r>
      <w:r w:rsidRPr="00993C0D">
        <w:rPr>
          <w:i/>
        </w:rPr>
        <w:t>ocreae</w:t>
      </w:r>
      <w:r w:rsidRPr="00993C0D">
        <w:t>), and crested helmet, holding his curved sword (</w:t>
      </w:r>
      <w:r w:rsidRPr="00993C0D">
        <w:rPr>
          <w:i/>
        </w:rPr>
        <w:t>sica</w:t>
      </w:r>
      <w:r w:rsidRPr="00993C0D">
        <w:t>).</w:t>
      </w:r>
    </w:p>
    <w:p w14:paraId="241643C3" w14:textId="77777777" w:rsidR="006D6D55" w:rsidRDefault="006D6D55" w:rsidP="006D6D55">
      <w:pPr>
        <w:spacing w:line="480" w:lineRule="auto"/>
      </w:pPr>
      <w:r>
        <w:t xml:space="preserve">Type: </w:t>
      </w:r>
      <w:r w:rsidRPr="00993C0D">
        <w:t xml:space="preserve">Loeschcke </w:t>
      </w:r>
      <w:r w:rsidRPr="00524C6D">
        <w:rPr>
          <w:caps/>
        </w:rPr>
        <w:t>iv</w:t>
      </w:r>
      <w:r w:rsidR="00803357">
        <w:t>; Bailey B group ii</w:t>
      </w:r>
    </w:p>
    <w:p w14:paraId="05324CE9" w14:textId="77777777" w:rsidR="006D6D55" w:rsidRDefault="006D6D55" w:rsidP="006D6D55">
      <w:pPr>
        <w:spacing w:line="480" w:lineRule="auto"/>
      </w:pPr>
      <w:r>
        <w:t xml:space="preserve">Place of Manufacture or Origin: </w:t>
      </w:r>
      <w:r w:rsidR="00803357">
        <w:t>South Anatolia</w:t>
      </w:r>
    </w:p>
    <w:p w14:paraId="75BD3B8A" w14:textId="77777777" w:rsidR="006D6D55" w:rsidRDefault="006D6D55" w:rsidP="006D6D55">
      <w:pPr>
        <w:spacing w:line="480" w:lineRule="auto"/>
      </w:pPr>
      <w:r>
        <w:t xml:space="preserve">Parallels: </w:t>
      </w:r>
      <w:r w:rsidRPr="00993C0D">
        <w:t>Vegas 1966a, no. 44, pl. 7 (</w:t>
      </w:r>
      <w:r w:rsidR="006941A9">
        <w:t>{{loc_0000:</w:t>
      </w:r>
      <w:r w:rsidRPr="00993C0D">
        <w:t>Novaesium</w:t>
      </w:r>
      <w:r w:rsidR="006941A9">
        <w:t>}}</w:t>
      </w:r>
      <w:r w:rsidRPr="00993C0D">
        <w:t xml:space="preserve">); Deneauve 1969, no. 462, pl. 49; Bailey BM </w:t>
      </w:r>
      <w:r w:rsidRPr="00524C6D">
        <w:rPr>
          <w:caps/>
        </w:rPr>
        <w:t>ii</w:t>
      </w:r>
      <w:r w:rsidRPr="00993C0D">
        <w:t xml:space="preserve">, p. 54, Q 820, pl. 6, fig. 56; Bessi and Moncini 1980, no. 42, pl. 7; Bailey BM </w:t>
      </w:r>
      <w:r w:rsidRPr="00524C6D">
        <w:rPr>
          <w:caps/>
        </w:rPr>
        <w:t>iii</w:t>
      </w:r>
      <w:r w:rsidRPr="00993C0D">
        <w:t>, p. 57, Q 1909, fig. 67 (refs. to gladiator alone or with his adversary); (close) Bémont 2005, p. 161, fig. 11.7 (the one on the right).</w:t>
      </w:r>
    </w:p>
    <w:p w14:paraId="48E21FD8" w14:textId="77777777" w:rsidR="00E25D1E" w:rsidRDefault="00E25D1E" w:rsidP="00E25D1E">
      <w:pPr>
        <w:spacing w:line="480" w:lineRule="auto"/>
      </w:pPr>
      <w:r>
        <w:t xml:space="preserve">Provenance: </w:t>
      </w:r>
    </w:p>
    <w:p w14:paraId="77A22679" w14:textId="77777777" w:rsidR="006D6D55" w:rsidRDefault="006D6D55" w:rsidP="006D6D55">
      <w:pPr>
        <w:spacing w:line="480" w:lineRule="auto"/>
      </w:pPr>
      <w:r>
        <w:t>Bibliography: Unpublished.</w:t>
      </w:r>
    </w:p>
    <w:p w14:paraId="22AAEE37" w14:textId="77777777" w:rsidR="000F741C" w:rsidRPr="00993C0D" w:rsidRDefault="006D6D55" w:rsidP="006D6D55">
      <w:pPr>
        <w:spacing w:line="480" w:lineRule="auto"/>
      </w:pPr>
      <w:r>
        <w:t xml:space="preserve">Date: </w:t>
      </w:r>
      <w:r w:rsidR="00803357">
        <w:t>Tiberian to Early Trajanic</w:t>
      </w:r>
    </w:p>
    <w:p w14:paraId="12816A02"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6D6D55">
        <w:rPr>
          <w:rFonts w:ascii="Palatino" w:hAnsi="Palatino"/>
        </w:rPr>
        <w:t>4; 110</w:t>
      </w:r>
    </w:p>
    <w:p w14:paraId="09CC80C8" w14:textId="77777777" w:rsidR="000F741C" w:rsidRPr="00993C0D" w:rsidRDefault="006D6D55" w:rsidP="000F741C">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F741C" w:rsidRPr="00993C0D">
        <w:rPr>
          <w:rFonts w:ascii="Palatino" w:hAnsi="Palatino"/>
        </w:rPr>
        <w:t>: The single person on the discus is half of a composition that appears also with two gladiators. He is reaching out his hand toward his defeated adversary, who is not represented here.</w:t>
      </w:r>
    </w:p>
    <w:p w14:paraId="05753906"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7D194FC7"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F1672C3" w14:textId="77777777" w:rsidR="000F741C" w:rsidRDefault="000F741C" w:rsidP="000F741C">
      <w:pPr>
        <w:pStyle w:val="Textedelespacerserv2"/>
        <w:numPr>
          <w:ilvl w:val="0"/>
          <w:numId w:val="0"/>
        </w:numPr>
        <w:spacing w:line="480" w:lineRule="auto"/>
        <w:jc w:val="left"/>
        <w:outlineLvl w:val="9"/>
        <w:rPr>
          <w:rFonts w:ascii="Palatino" w:hAnsi="Palatino"/>
        </w:rPr>
      </w:pPr>
    </w:p>
    <w:p w14:paraId="2B3D8B37" w14:textId="77777777" w:rsidR="00DD068F" w:rsidRDefault="00DD068F" w:rsidP="00DD068F">
      <w:pPr>
        <w:spacing w:line="480" w:lineRule="auto"/>
      </w:pPr>
      <w:r>
        <w:t>Catalogue Number: 169</w:t>
      </w:r>
    </w:p>
    <w:p w14:paraId="731297CA" w14:textId="77777777" w:rsidR="00DD068F" w:rsidRDefault="00DD068F" w:rsidP="00DD068F">
      <w:pPr>
        <w:spacing w:line="480" w:lineRule="auto"/>
      </w:pPr>
      <w:r>
        <w:t xml:space="preserve">Inventory Number: </w:t>
      </w:r>
      <w:r w:rsidRPr="00993C0D">
        <w:t>83.</w:t>
      </w:r>
      <w:r w:rsidRPr="00524C6D">
        <w:rPr>
          <w:caps/>
        </w:rPr>
        <w:t>aq</w:t>
      </w:r>
      <w:r w:rsidRPr="00993C0D">
        <w:t>.377.83</w:t>
      </w:r>
    </w:p>
    <w:p w14:paraId="2B562648" w14:textId="77777777" w:rsidR="00DD068F" w:rsidRDefault="00DD068F" w:rsidP="00DD068F">
      <w:pPr>
        <w:spacing w:line="480" w:lineRule="auto"/>
      </w:pPr>
      <w:r>
        <w:t xml:space="preserve">Dimensions: </w:t>
      </w:r>
      <w:r w:rsidRPr="00993C0D">
        <w:t>L: 10.7; W: 7.3; H: 2.8</w:t>
      </w:r>
    </w:p>
    <w:p w14:paraId="2307626A" w14:textId="40029A81" w:rsidR="00DD068F" w:rsidRDefault="00DD068F" w:rsidP="00DD068F">
      <w:pPr>
        <w:spacing w:line="480" w:lineRule="auto"/>
      </w:pPr>
      <w:r>
        <w:t xml:space="preserve">Condition and Fabric: </w:t>
      </w:r>
      <w:r w:rsidRPr="00993C0D">
        <w:t xml:space="preserve">Intact. Clay 5YR7/4 pink, glaze 10R5/6 red. </w:t>
      </w:r>
    </w:p>
    <w:p w14:paraId="6D573035" w14:textId="09534A23" w:rsidR="00DD068F" w:rsidRDefault="00DD068F" w:rsidP="00DD068F">
      <w:pPr>
        <w:spacing w:line="480" w:lineRule="auto"/>
      </w:pPr>
      <w:r>
        <w:t xml:space="preserve">Description: </w:t>
      </w:r>
      <w:r w:rsidRPr="00993C0D">
        <w:t xml:space="preserve">Moldmade. </w:t>
      </w:r>
      <w:r w:rsidR="00807763" w:rsidRPr="00993C0D">
        <w:t>Body with curved sides.</w:t>
      </w:r>
      <w:r w:rsidR="00807763">
        <w:t xml:space="preserve"> </w:t>
      </w:r>
      <w:r w:rsidRPr="00993C0D">
        <w:t>Shoulder: Loeschcke form</w:t>
      </w:r>
      <w:r w:rsidRPr="00524C6D">
        <w:rPr>
          <w:caps/>
        </w:rPr>
        <w:t xml:space="preserve"> iii </w:t>
      </w:r>
      <w:r w:rsidRPr="00993C0D">
        <w:t xml:space="preserve">a. Filling-hole in lower </w:t>
      </w:r>
      <w:r>
        <w:t>field</w:t>
      </w:r>
      <w:r w:rsidRPr="00993C0D">
        <w:t xml:space="preserve">. Unpierced air hole at top of nozzle. Round-tipped volute-nozzle. Base-ring marked off </w:t>
      </w:r>
      <w:r>
        <w:t>by</w:t>
      </w:r>
      <w:r w:rsidRPr="00993C0D">
        <w:t xml:space="preserve"> two grooves.</w:t>
      </w:r>
    </w:p>
    <w:p w14:paraId="44E147D5" w14:textId="77777777" w:rsidR="00DD068F" w:rsidRDefault="00DD068F" w:rsidP="00DD068F">
      <w:pPr>
        <w:spacing w:line="480" w:lineRule="auto"/>
      </w:pPr>
      <w:r>
        <w:t xml:space="preserve">Discus Iconography: </w:t>
      </w:r>
      <w:r w:rsidRPr="00993C0D">
        <w:t xml:space="preserve">Actaeon leaning back, spear in left hand, right arm raising </w:t>
      </w:r>
      <w:r>
        <w:t xml:space="preserve">a </w:t>
      </w:r>
      <w:r w:rsidRPr="00993C0D">
        <w:t xml:space="preserve">club, ready to strike </w:t>
      </w:r>
      <w:r>
        <w:t xml:space="preserve">a </w:t>
      </w:r>
      <w:r w:rsidRPr="00993C0D">
        <w:t>hound leaping up against his right leg; he is nude except for drapery caught</w:t>
      </w:r>
      <w:r w:rsidRPr="00594C33">
        <w:t xml:space="preserve"> </w:t>
      </w:r>
      <w:r w:rsidRPr="00993C0D">
        <w:t xml:space="preserve">around </w:t>
      </w:r>
      <w:r>
        <w:t xml:space="preserve">his </w:t>
      </w:r>
      <w:r w:rsidRPr="00993C0D">
        <w:t xml:space="preserve">left arm; short horns </w:t>
      </w:r>
      <w:r>
        <w:t xml:space="preserve">are </w:t>
      </w:r>
      <w:r w:rsidRPr="00993C0D">
        <w:t xml:space="preserve">developing on </w:t>
      </w:r>
      <w:r>
        <w:t xml:space="preserve">his </w:t>
      </w:r>
      <w:r w:rsidRPr="00993C0D">
        <w:t>forehead.</w:t>
      </w:r>
    </w:p>
    <w:p w14:paraId="118D837C" w14:textId="77777777" w:rsidR="00DD068F" w:rsidRDefault="00DD068F" w:rsidP="00DD068F">
      <w:pPr>
        <w:spacing w:line="480" w:lineRule="auto"/>
      </w:pPr>
      <w:r>
        <w:t xml:space="preserve">Type: </w:t>
      </w:r>
      <w:r w:rsidRPr="00993C0D">
        <w:t xml:space="preserve">Loeschcke </w:t>
      </w:r>
      <w:r w:rsidRPr="00524C6D">
        <w:rPr>
          <w:caps/>
        </w:rPr>
        <w:t>iv</w:t>
      </w:r>
      <w:r w:rsidR="00803357">
        <w:t>; Bailey B group ii</w:t>
      </w:r>
    </w:p>
    <w:p w14:paraId="7CF9DBFF" w14:textId="77777777" w:rsidR="00DD068F" w:rsidRDefault="00DD068F" w:rsidP="00DD068F">
      <w:pPr>
        <w:spacing w:line="480" w:lineRule="auto"/>
      </w:pPr>
      <w:r>
        <w:t xml:space="preserve">Place of Manufacture or Origin: </w:t>
      </w:r>
      <w:r w:rsidR="00803357">
        <w:t>Egypt</w:t>
      </w:r>
    </w:p>
    <w:p w14:paraId="1879CF6F" w14:textId="77777777" w:rsidR="00DD068F" w:rsidRDefault="00DD068F" w:rsidP="00DD068F">
      <w:pPr>
        <w:spacing w:line="480" w:lineRule="auto"/>
      </w:pPr>
      <w:r>
        <w:t xml:space="preserve">Parallels: </w:t>
      </w:r>
      <w:r w:rsidRPr="00993C0D">
        <w:t xml:space="preserve">Loeschcke 1919, no. 718, pl. </w:t>
      </w:r>
      <w:r w:rsidRPr="00524C6D">
        <w:rPr>
          <w:caps/>
        </w:rPr>
        <w:t>xv</w:t>
      </w:r>
      <w:r w:rsidRPr="00993C0D">
        <w:t xml:space="preserve"> (fr.); Waagé 1941, p. 75, no. 104, fig. 77; Ponsich 1961, no. 58, pl. 7; Oziol 1977, nos. 456–61, pl. 24; Leibundgut 1977, p. 141, no. 44, pl. 28, motif 52; Sapelli 1979, no. 89, pl. 9 (Loeschcke </w:t>
      </w:r>
      <w:r w:rsidRPr="00524C6D">
        <w:rPr>
          <w:caps/>
        </w:rPr>
        <w:t>i</w:t>
      </w:r>
      <w:r w:rsidRPr="00993C0D">
        <w:t xml:space="preserve">); Bailey BM </w:t>
      </w:r>
      <w:r w:rsidRPr="00524C6D">
        <w:rPr>
          <w:caps/>
        </w:rPr>
        <w:t>ii</w:t>
      </w:r>
      <w:r w:rsidRPr="00993C0D">
        <w:t>, Q 771, pl. 2, fig. 33; Williams 1981, no. 55, pl. 2 (</w:t>
      </w:r>
      <w:r w:rsidR="006941A9">
        <w:t>{{loc_0000:</w:t>
      </w:r>
      <w:r w:rsidRPr="00993C0D">
        <w:t>Kenchreai</w:t>
      </w:r>
      <w:r w:rsidR="006941A9">
        <w:t>}}</w:t>
      </w:r>
      <w:r w:rsidRPr="00993C0D">
        <w:t xml:space="preserve">); Goethert-Polaschek 1985, no. 52, pl. 17 (Loeschcke </w:t>
      </w:r>
      <w:r w:rsidRPr="00524C6D">
        <w:rPr>
          <w:caps/>
        </w:rPr>
        <w:t>i</w:t>
      </w:r>
      <w:r w:rsidRPr="00993C0D">
        <w:t xml:space="preserve">); Bailey 1985, no. 156, fig. 4, and pl. </w:t>
      </w:r>
      <w:r w:rsidRPr="00524C6D">
        <w:rPr>
          <w:caps/>
        </w:rPr>
        <w:t>viii</w:t>
      </w:r>
      <w:r w:rsidRPr="00993C0D">
        <w:t xml:space="preserve">, </w:t>
      </w:r>
      <w:r w:rsidR="006941A9">
        <w:t>{{loc_0000:</w:t>
      </w:r>
      <w:r w:rsidRPr="00993C0D">
        <w:t>Sidi Khrebish</w:t>
      </w:r>
      <w:r w:rsidR="006941A9">
        <w:t>}}</w:t>
      </w:r>
      <w:r w:rsidRPr="00993C0D">
        <w:t xml:space="preserve">); Hellmann 1987, no. 118, pl. 12; Bailey BM </w:t>
      </w:r>
      <w:r w:rsidRPr="00524C6D">
        <w:rPr>
          <w:caps/>
        </w:rPr>
        <w:t>iii</w:t>
      </w:r>
      <w:r w:rsidRPr="00993C0D">
        <w:t>, p. 37, Q 2383, pl. 63, fig. 41 (with further refs.); Liessen 1994, fig. 6; Mlasowsky 1993, p. 119, no. 105 (fr.); Bémont 2002, p. 72, no. 397; Rivet 2003, p. 145, no. 195; Cologne Museum, Wollman collection, inv. no. W 3051; (close) Bochum Museum, Schüller Collection, cat. no. 69, S 681 (Tunisia); Smithsonian Institution, Washington, D.C., acc. no. 25988, cat. no. 154496-B (</w:t>
      </w:r>
      <w:r w:rsidR="006941A9">
        <w:t>{{loc_0000:</w:t>
      </w:r>
      <w:r w:rsidR="00936759">
        <w:t>Ephesu</w:t>
      </w:r>
      <w:r w:rsidRPr="00993C0D">
        <w:t>s</w:t>
      </w:r>
      <w:r w:rsidR="006941A9">
        <w:t>}}</w:t>
      </w:r>
      <w:r w:rsidRPr="00993C0D">
        <w:t xml:space="preserve">). See also </w:t>
      </w:r>
      <w:r w:rsidRPr="00993C0D">
        <w:rPr>
          <w:i/>
        </w:rPr>
        <w:t>LIMC</w:t>
      </w:r>
      <w:r w:rsidRPr="00993C0D">
        <w:t xml:space="preserve"> 1.1, pp. 460–61, nos. 69–71</w:t>
      </w:r>
      <w:r>
        <w:t>, s.v. Aktaion</w:t>
      </w:r>
      <w:r w:rsidRPr="00993C0D">
        <w:t>.</w:t>
      </w:r>
    </w:p>
    <w:p w14:paraId="25EC8CC5" w14:textId="77777777" w:rsidR="00E25D1E" w:rsidRDefault="00E25D1E" w:rsidP="00E25D1E">
      <w:pPr>
        <w:spacing w:line="480" w:lineRule="auto"/>
      </w:pPr>
      <w:r>
        <w:t xml:space="preserve">Provenance: </w:t>
      </w:r>
    </w:p>
    <w:p w14:paraId="14178A4D" w14:textId="77777777" w:rsidR="00DD068F" w:rsidRDefault="00DD068F" w:rsidP="00DD068F">
      <w:pPr>
        <w:spacing w:line="480" w:lineRule="auto"/>
      </w:pPr>
      <w:r>
        <w:t>Bibliography: Unpublished.</w:t>
      </w:r>
    </w:p>
    <w:p w14:paraId="66216F8E" w14:textId="77777777" w:rsidR="000F741C" w:rsidRPr="00993C0D" w:rsidRDefault="00DD068F" w:rsidP="00DD068F">
      <w:pPr>
        <w:spacing w:line="480" w:lineRule="auto"/>
      </w:pPr>
      <w:r>
        <w:t xml:space="preserve">Date: </w:t>
      </w:r>
      <w:r w:rsidR="00803357">
        <w:t>Tiberian to Early Trajanic</w:t>
      </w:r>
    </w:p>
    <w:p w14:paraId="2BC194A5"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DD068F">
        <w:rPr>
          <w:rFonts w:ascii="Palatino" w:hAnsi="Palatino"/>
        </w:rPr>
        <w:t>4; 110</w:t>
      </w:r>
    </w:p>
    <w:p w14:paraId="3C7053A9"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3C464C71"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FEF60EA" w14:textId="77777777" w:rsidR="000F741C" w:rsidRDefault="000F741C" w:rsidP="000F741C">
      <w:pPr>
        <w:pStyle w:val="Textedelespacerserv2"/>
        <w:numPr>
          <w:ilvl w:val="0"/>
          <w:numId w:val="0"/>
        </w:numPr>
        <w:spacing w:line="480" w:lineRule="auto"/>
        <w:jc w:val="left"/>
        <w:outlineLvl w:val="9"/>
        <w:rPr>
          <w:rFonts w:ascii="Palatino" w:hAnsi="Palatino"/>
        </w:rPr>
      </w:pPr>
    </w:p>
    <w:p w14:paraId="4D65F75B" w14:textId="77777777" w:rsidR="00F37FD5" w:rsidRDefault="00F37FD5" w:rsidP="00F37FD5">
      <w:pPr>
        <w:spacing w:line="480" w:lineRule="auto"/>
      </w:pPr>
      <w:r>
        <w:t>Catalogue Number: 170</w:t>
      </w:r>
    </w:p>
    <w:p w14:paraId="5BCF2BC2" w14:textId="77777777" w:rsidR="00F37FD5" w:rsidRDefault="00F37FD5" w:rsidP="00F37FD5">
      <w:pPr>
        <w:spacing w:line="480" w:lineRule="auto"/>
      </w:pPr>
      <w:r>
        <w:t xml:space="preserve">Inventory Number: </w:t>
      </w:r>
      <w:r w:rsidRPr="00993C0D">
        <w:t>83.</w:t>
      </w:r>
      <w:r w:rsidRPr="00524C6D">
        <w:rPr>
          <w:caps/>
        </w:rPr>
        <w:t>aq</w:t>
      </w:r>
      <w:r w:rsidRPr="00993C0D">
        <w:t>.377.84</w:t>
      </w:r>
    </w:p>
    <w:p w14:paraId="35CE992E" w14:textId="77777777" w:rsidR="00F37FD5" w:rsidRDefault="00F37FD5" w:rsidP="00F37FD5">
      <w:pPr>
        <w:spacing w:line="480" w:lineRule="auto"/>
      </w:pPr>
      <w:r>
        <w:t xml:space="preserve">Dimensions: </w:t>
      </w:r>
      <w:r w:rsidRPr="00993C0D">
        <w:t>L: 11.3; W: 8.0; H: 3.0</w:t>
      </w:r>
    </w:p>
    <w:p w14:paraId="51D73C2C" w14:textId="77777777" w:rsidR="00F37FD5" w:rsidRDefault="00F37FD5" w:rsidP="00F37FD5">
      <w:pPr>
        <w:spacing w:line="480" w:lineRule="auto"/>
      </w:pPr>
      <w:r>
        <w:t xml:space="preserve">Condition and Fabric: </w:t>
      </w:r>
      <w:r w:rsidRPr="00993C0D">
        <w:t>Intact. Clay 5YR7/3 pink, glaze 10YR5/4 yellowish brown</w:t>
      </w:r>
      <w:r>
        <w:t>.</w:t>
      </w:r>
    </w:p>
    <w:p w14:paraId="492C423E" w14:textId="77777777" w:rsidR="00F37FD5" w:rsidRDefault="00F37FD5" w:rsidP="00F37FD5">
      <w:pPr>
        <w:spacing w:line="480" w:lineRule="auto"/>
      </w:pPr>
      <w:r>
        <w:t xml:space="preserve">Description: </w:t>
      </w:r>
      <w:r w:rsidRPr="00993C0D">
        <w:t>Moldmade. Body with curved sides. Shoulder: Loeschcke form</w:t>
      </w:r>
      <w:r w:rsidRPr="00524C6D">
        <w:rPr>
          <w:caps/>
        </w:rPr>
        <w:t xml:space="preserve"> iii </w:t>
      </w:r>
      <w:r w:rsidRPr="00993C0D">
        <w:t xml:space="preserve">a. Filling-hole on right side of discus. Unpierced air hole </w:t>
      </w:r>
      <w:r>
        <w:t>on</w:t>
      </w:r>
      <w:r w:rsidRPr="00993C0D">
        <w:t xml:space="preserve"> top of nozzle. Round-tipped volute-nozzle. Base marked off </w:t>
      </w:r>
      <w:r>
        <w:t>by one</w:t>
      </w:r>
      <w:r w:rsidRPr="00993C0D">
        <w:t xml:space="preserve"> circular groove. Plain </w:t>
      </w:r>
      <w:r w:rsidRPr="00993C0D">
        <w:rPr>
          <w:i/>
        </w:rPr>
        <w:t>planta pedis.</w:t>
      </w:r>
    </w:p>
    <w:p w14:paraId="41F631B2" w14:textId="77777777" w:rsidR="00F37FD5" w:rsidRDefault="00F37FD5" w:rsidP="00F37FD5">
      <w:pPr>
        <w:spacing w:line="480" w:lineRule="auto"/>
      </w:pPr>
      <w:r>
        <w:t>Discus Iconography: H</w:t>
      </w:r>
      <w:r w:rsidRPr="00993C0D">
        <w:t xml:space="preserve">elmeted warrior standing at left, holding shield and spear, watching a woman lying on </w:t>
      </w:r>
      <w:r>
        <w:t xml:space="preserve">a </w:t>
      </w:r>
      <w:r w:rsidRPr="00993C0D">
        <w:t xml:space="preserve">bed below, nude to </w:t>
      </w:r>
      <w:r>
        <w:t xml:space="preserve">the </w:t>
      </w:r>
      <w:r w:rsidRPr="00993C0D">
        <w:t>waist</w:t>
      </w:r>
      <w:r>
        <w:t xml:space="preserve">: </w:t>
      </w:r>
      <w:r w:rsidRPr="00993C0D">
        <w:t>Mars and Rhea Silvia.</w:t>
      </w:r>
    </w:p>
    <w:p w14:paraId="1CDD4618" w14:textId="77777777" w:rsidR="00F37FD5" w:rsidRDefault="00F37FD5" w:rsidP="00F37FD5">
      <w:pPr>
        <w:spacing w:line="480" w:lineRule="auto"/>
      </w:pPr>
      <w:r>
        <w:t xml:space="preserve">Type: </w:t>
      </w:r>
      <w:r w:rsidRPr="00993C0D">
        <w:t xml:space="preserve">Loeschcke </w:t>
      </w:r>
      <w:r w:rsidRPr="00524C6D">
        <w:rPr>
          <w:caps/>
        </w:rPr>
        <w:t>iv</w:t>
      </w:r>
      <w:r w:rsidR="00803357">
        <w:t>; Bailey B group ii</w:t>
      </w:r>
    </w:p>
    <w:p w14:paraId="6FD6C4AF" w14:textId="77777777" w:rsidR="00F37FD5" w:rsidRPr="00803357" w:rsidRDefault="00F37FD5" w:rsidP="00F37FD5">
      <w:pPr>
        <w:spacing w:line="480" w:lineRule="auto"/>
      </w:pPr>
      <w:r>
        <w:t xml:space="preserve">Place of Manufacture or Origin: </w:t>
      </w:r>
      <w:r w:rsidRPr="00993C0D">
        <w:t>Anatolia</w:t>
      </w:r>
    </w:p>
    <w:p w14:paraId="1D444FBC" w14:textId="77777777" w:rsidR="00F37FD5" w:rsidRDefault="00F37FD5" w:rsidP="00F37FD5">
      <w:pPr>
        <w:spacing w:line="480" w:lineRule="auto"/>
      </w:pPr>
      <w:r>
        <w:t xml:space="preserve">Parallels: </w:t>
      </w:r>
      <w:r w:rsidRPr="00993C0D">
        <w:t>None found</w:t>
      </w:r>
      <w:r>
        <w:t>.</w:t>
      </w:r>
    </w:p>
    <w:p w14:paraId="7EE1193C" w14:textId="77777777" w:rsidR="00E25D1E" w:rsidRDefault="00E25D1E" w:rsidP="00E25D1E">
      <w:pPr>
        <w:spacing w:line="480" w:lineRule="auto"/>
      </w:pPr>
      <w:r>
        <w:t xml:space="preserve">Provenance: </w:t>
      </w:r>
    </w:p>
    <w:p w14:paraId="60B390F9" w14:textId="77777777" w:rsidR="00F37FD5" w:rsidRDefault="00F37FD5" w:rsidP="00F37FD5">
      <w:pPr>
        <w:spacing w:line="480" w:lineRule="auto"/>
      </w:pPr>
      <w:r>
        <w:t>Bibliography: Unpublished.</w:t>
      </w:r>
    </w:p>
    <w:p w14:paraId="63CD8AB4" w14:textId="77777777" w:rsidR="000F741C" w:rsidRPr="00993C0D" w:rsidRDefault="00F37FD5" w:rsidP="00F37FD5">
      <w:pPr>
        <w:spacing w:line="480" w:lineRule="auto"/>
      </w:pPr>
      <w:r>
        <w:t xml:space="preserve">Date: </w:t>
      </w:r>
      <w:r w:rsidR="00803357">
        <w:t>Tiberian to Early Trajanic</w:t>
      </w:r>
    </w:p>
    <w:p w14:paraId="5F4F0AF5"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F37FD5">
        <w:rPr>
          <w:rFonts w:ascii="Palatino" w:hAnsi="Palatino"/>
        </w:rPr>
        <w:t>4; 110</w:t>
      </w:r>
    </w:p>
    <w:p w14:paraId="76644499"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7FA89B7D"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261F8A2" w14:textId="77777777" w:rsidR="000F741C" w:rsidRDefault="000F741C" w:rsidP="000F741C">
      <w:pPr>
        <w:pStyle w:val="Textedelespacerserv2"/>
        <w:numPr>
          <w:ilvl w:val="0"/>
          <w:numId w:val="0"/>
        </w:numPr>
        <w:spacing w:line="480" w:lineRule="auto"/>
        <w:jc w:val="left"/>
        <w:outlineLvl w:val="9"/>
        <w:rPr>
          <w:rFonts w:ascii="Palatino" w:hAnsi="Palatino"/>
        </w:rPr>
      </w:pPr>
    </w:p>
    <w:p w14:paraId="038C19D3" w14:textId="77777777" w:rsidR="00B47535" w:rsidRDefault="00B47535" w:rsidP="00B47535">
      <w:pPr>
        <w:spacing w:line="480" w:lineRule="auto"/>
      </w:pPr>
      <w:r>
        <w:t>Catalogue Number: 171</w:t>
      </w:r>
    </w:p>
    <w:p w14:paraId="30C76542" w14:textId="77777777" w:rsidR="00B47535" w:rsidRDefault="00B47535" w:rsidP="00B47535">
      <w:pPr>
        <w:spacing w:line="480" w:lineRule="auto"/>
      </w:pPr>
      <w:r>
        <w:t xml:space="preserve">Inventory Number: </w:t>
      </w:r>
      <w:r w:rsidRPr="00993C0D">
        <w:t>83.</w:t>
      </w:r>
      <w:r w:rsidRPr="00524C6D">
        <w:rPr>
          <w:caps/>
        </w:rPr>
        <w:t>aq</w:t>
      </w:r>
      <w:r w:rsidRPr="00993C0D">
        <w:t>.377.102</w:t>
      </w:r>
    </w:p>
    <w:p w14:paraId="6C8468E2" w14:textId="77777777" w:rsidR="00B47535" w:rsidRDefault="00B47535" w:rsidP="00B47535">
      <w:pPr>
        <w:spacing w:line="480" w:lineRule="auto"/>
      </w:pPr>
      <w:r>
        <w:t xml:space="preserve">Dimensions: </w:t>
      </w:r>
      <w:r w:rsidRPr="00993C0D">
        <w:t>L: 11.0; W: 6.8; H: 2.2</w:t>
      </w:r>
    </w:p>
    <w:p w14:paraId="2EB8A7D7" w14:textId="77777777" w:rsidR="00B47535" w:rsidRDefault="00B47535" w:rsidP="00B47535">
      <w:pPr>
        <w:spacing w:line="480" w:lineRule="auto"/>
      </w:pPr>
      <w:r>
        <w:t xml:space="preserve">Condition and Fabric: </w:t>
      </w:r>
      <w:r w:rsidRPr="00993C0D">
        <w:t>Thin crack across discus and body, restored; top overpainted. Clay near 7.5YR6/4 light brown, glaze varying between 2.5YR4/2 weak red and 2.5YR4/4 reddish brown.</w:t>
      </w:r>
    </w:p>
    <w:p w14:paraId="7D0BBD64" w14:textId="5B4FCD39" w:rsidR="00B47535" w:rsidRDefault="00B47535" w:rsidP="00B47535">
      <w:pPr>
        <w:spacing w:line="480" w:lineRule="auto"/>
      </w:pPr>
      <w:r>
        <w:t xml:space="preserve">Description: </w:t>
      </w:r>
      <w:r w:rsidRPr="00993C0D">
        <w:t>Moldmade, from plaster mold. Body with curved sides. Shoulder: Loeschcke form</w:t>
      </w:r>
      <w:r w:rsidRPr="00524C6D">
        <w:rPr>
          <w:caps/>
        </w:rPr>
        <w:t xml:space="preserve"> iii </w:t>
      </w:r>
      <w:r w:rsidRPr="00993C0D">
        <w:t>a. Fillin</w:t>
      </w:r>
      <w:r>
        <w:t>g-hole in left field</w:t>
      </w:r>
      <w:r w:rsidRPr="00993C0D">
        <w:t xml:space="preserve">. Unpierced air hole on top of nozzle. Round-tipped volute-nozzle. Base marked off </w:t>
      </w:r>
      <w:r>
        <w:t>by</w:t>
      </w:r>
      <w:r w:rsidRPr="00993C0D">
        <w:t xml:space="preserve"> </w:t>
      </w:r>
      <w:r>
        <w:t xml:space="preserve">one </w:t>
      </w:r>
      <w:r w:rsidRPr="00993C0D">
        <w:t>circular groove</w:t>
      </w:r>
      <w:r w:rsidR="00807763">
        <w:t>.</w:t>
      </w:r>
    </w:p>
    <w:p w14:paraId="466DA0CF" w14:textId="77777777" w:rsidR="00B47535" w:rsidRDefault="00B47535" w:rsidP="00B47535">
      <w:pPr>
        <w:spacing w:line="480" w:lineRule="auto"/>
      </w:pPr>
      <w:r>
        <w:t xml:space="preserve">Discus Iconography: </w:t>
      </w:r>
      <w:r w:rsidRPr="00993C0D">
        <w:t xml:space="preserve">Cupid and Psyche embracing; he is nude, winged, and frontal; her backside is nude, </w:t>
      </w:r>
      <w:r>
        <w:t>a folded garment hangs</w:t>
      </w:r>
      <w:r w:rsidRPr="00993C0D">
        <w:t xml:space="preserve"> from </w:t>
      </w:r>
      <w:r>
        <w:t xml:space="preserve">the </w:t>
      </w:r>
      <w:r w:rsidRPr="00993C0D">
        <w:t xml:space="preserve">crook of her left arm down to </w:t>
      </w:r>
      <w:r>
        <w:t xml:space="preserve">the </w:t>
      </w:r>
      <w:r w:rsidRPr="00993C0D">
        <w:t>ground, partly hid</w:t>
      </w:r>
      <w:r>
        <w:t>ing</w:t>
      </w:r>
      <w:r w:rsidRPr="00993C0D">
        <w:t xml:space="preserve"> her legs; she has her characteristic wings; hair tied up in a bun.</w:t>
      </w:r>
    </w:p>
    <w:p w14:paraId="76BF0C39" w14:textId="77777777" w:rsidR="00B47535" w:rsidRDefault="00B47535" w:rsidP="00B47535">
      <w:pPr>
        <w:spacing w:line="480" w:lineRule="auto"/>
      </w:pPr>
      <w:r>
        <w:t xml:space="preserve">Type: </w:t>
      </w:r>
      <w:r w:rsidRPr="00993C0D">
        <w:t xml:space="preserve">Loeschcke </w:t>
      </w:r>
      <w:r w:rsidRPr="00524C6D">
        <w:rPr>
          <w:caps/>
        </w:rPr>
        <w:t>iv</w:t>
      </w:r>
      <w:r w:rsidRPr="00993C0D">
        <w:t xml:space="preserve">; Bailey </w:t>
      </w:r>
      <w:r w:rsidR="00EE59AD">
        <w:t>B group ii</w:t>
      </w:r>
    </w:p>
    <w:p w14:paraId="1A44DD8C" w14:textId="77777777" w:rsidR="00B47535" w:rsidRDefault="00B47535" w:rsidP="00B47535">
      <w:pPr>
        <w:spacing w:line="480" w:lineRule="auto"/>
      </w:pPr>
      <w:r>
        <w:t xml:space="preserve">Place of Manufacture or Origin: </w:t>
      </w:r>
      <w:r w:rsidR="00EE59AD">
        <w:t>South Anatolia</w:t>
      </w:r>
    </w:p>
    <w:p w14:paraId="5EF3FAA1" w14:textId="77777777" w:rsidR="00B47535" w:rsidRDefault="00B47535" w:rsidP="00B47535">
      <w:pPr>
        <w:spacing w:line="480" w:lineRule="auto"/>
      </w:pPr>
      <w:r>
        <w:t xml:space="preserve">Parallels: </w:t>
      </w:r>
      <w:r w:rsidRPr="00993C0D">
        <w:t xml:space="preserve">Waldhauer 1914, no. 225, pl. 23; Broneer 1930, p. 181, no. 494, pl. 26; Heres 1972, p. 51, no. 232, pl. 28. </w:t>
      </w:r>
      <w:r w:rsidRPr="00993C0D">
        <w:rPr>
          <w:i/>
        </w:rPr>
        <w:t>LIMC</w:t>
      </w:r>
      <w:r w:rsidRPr="00993C0D">
        <w:t xml:space="preserve"> 7.2, p. 457, no. 138b</w:t>
      </w:r>
      <w:r>
        <w:t>, s.v. Psyche</w:t>
      </w:r>
      <w:r w:rsidRPr="00993C0D">
        <w:t xml:space="preserve">. Same subject treated differently: Bartoli and Bellori 1702, p. 7. For a forgery: Bailey BM </w:t>
      </w:r>
      <w:r w:rsidRPr="00524C6D">
        <w:rPr>
          <w:caps/>
        </w:rPr>
        <w:t>iii</w:t>
      </w:r>
      <w:r w:rsidRPr="00993C0D">
        <w:t>, Q 3378, pl. 129.</w:t>
      </w:r>
    </w:p>
    <w:p w14:paraId="1C92116E" w14:textId="77777777" w:rsidR="00E25D1E" w:rsidRDefault="00E25D1E" w:rsidP="00E25D1E">
      <w:pPr>
        <w:spacing w:line="480" w:lineRule="auto"/>
      </w:pPr>
      <w:r>
        <w:t xml:space="preserve">Provenance: </w:t>
      </w:r>
    </w:p>
    <w:p w14:paraId="50E2EA39" w14:textId="77777777" w:rsidR="00B47535" w:rsidRDefault="00B47535" w:rsidP="00B47535">
      <w:pPr>
        <w:spacing w:line="480" w:lineRule="auto"/>
      </w:pPr>
      <w:r>
        <w:t>Bibliography: Unpublished.</w:t>
      </w:r>
    </w:p>
    <w:p w14:paraId="2C407097" w14:textId="77777777" w:rsidR="000F741C" w:rsidRPr="00993C0D" w:rsidRDefault="00B47535" w:rsidP="00B47535">
      <w:pPr>
        <w:spacing w:line="480" w:lineRule="auto"/>
      </w:pPr>
      <w:r>
        <w:t xml:space="preserve">Date: </w:t>
      </w:r>
      <w:r w:rsidR="00EE59AD">
        <w:t>Tiberian to Early Trajanic</w:t>
      </w:r>
    </w:p>
    <w:p w14:paraId="3F2C0934"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B47535">
        <w:rPr>
          <w:rFonts w:ascii="Palatino" w:hAnsi="Palatino"/>
        </w:rPr>
        <w:t>4; 110</w:t>
      </w:r>
    </w:p>
    <w:p w14:paraId="1769DA26"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52E29781"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9DB1670" w14:textId="77777777" w:rsidR="000F741C" w:rsidRDefault="000F741C" w:rsidP="000F741C">
      <w:pPr>
        <w:pStyle w:val="Textedelespacerserv2"/>
        <w:numPr>
          <w:ilvl w:val="0"/>
          <w:numId w:val="0"/>
        </w:numPr>
        <w:spacing w:line="480" w:lineRule="auto"/>
        <w:jc w:val="left"/>
        <w:outlineLvl w:val="9"/>
        <w:rPr>
          <w:rFonts w:ascii="Palatino" w:hAnsi="Palatino"/>
        </w:rPr>
      </w:pPr>
    </w:p>
    <w:p w14:paraId="44F8BA14" w14:textId="77777777" w:rsidR="00B10B31" w:rsidRDefault="00B10B31" w:rsidP="00B10B31">
      <w:pPr>
        <w:spacing w:line="480" w:lineRule="auto"/>
      </w:pPr>
      <w:r>
        <w:t>Catalogue Number: 172</w:t>
      </w:r>
    </w:p>
    <w:p w14:paraId="1507609E" w14:textId="77777777" w:rsidR="00B10B31" w:rsidRDefault="00B10B31" w:rsidP="00B10B31">
      <w:pPr>
        <w:spacing w:line="480" w:lineRule="auto"/>
      </w:pPr>
      <w:r>
        <w:t xml:space="preserve">Inventory Number: </w:t>
      </w:r>
      <w:r w:rsidRPr="00993C0D">
        <w:t>83.</w:t>
      </w:r>
      <w:r w:rsidRPr="00524C6D">
        <w:rPr>
          <w:caps/>
        </w:rPr>
        <w:t>aq</w:t>
      </w:r>
      <w:r w:rsidRPr="00993C0D">
        <w:t>.377.398</w:t>
      </w:r>
    </w:p>
    <w:p w14:paraId="57124E96" w14:textId="77777777" w:rsidR="00B10B31" w:rsidRDefault="00B10B31" w:rsidP="00B10B31">
      <w:pPr>
        <w:spacing w:line="480" w:lineRule="auto"/>
      </w:pPr>
      <w:r>
        <w:t xml:space="preserve">Dimensions: </w:t>
      </w:r>
      <w:r w:rsidRPr="00993C0D">
        <w:t>L: 10.5; W: 7.4; H: 2.6</w:t>
      </w:r>
    </w:p>
    <w:p w14:paraId="745DAB61" w14:textId="633F1438" w:rsidR="00B10B31" w:rsidRDefault="00B10B31" w:rsidP="00B10B31">
      <w:pPr>
        <w:spacing w:line="480" w:lineRule="auto"/>
      </w:pPr>
      <w:r>
        <w:t xml:space="preserve">Condition and Fabric: </w:t>
      </w:r>
      <w:r w:rsidRPr="00993C0D">
        <w:t xml:space="preserve">Intact. </w:t>
      </w:r>
      <w:r w:rsidR="00807763">
        <w:t xml:space="preserve">Burn marks on nozzle. </w:t>
      </w:r>
      <w:r w:rsidRPr="00993C0D">
        <w:t>Clay 10R6/6 light red, same color glaze.</w:t>
      </w:r>
    </w:p>
    <w:p w14:paraId="48848EBD" w14:textId="7A2C85B2" w:rsidR="00B10B31" w:rsidRDefault="00B10B31" w:rsidP="00B10B31">
      <w:pPr>
        <w:spacing w:line="480" w:lineRule="auto"/>
      </w:pPr>
      <w:r>
        <w:t xml:space="preserve">Description: </w:t>
      </w:r>
      <w:r w:rsidRPr="00993C0D">
        <w:t>Moldmade. Shoulder: Loeschcke form</w:t>
      </w:r>
      <w:r w:rsidRPr="00524C6D">
        <w:rPr>
          <w:caps/>
        </w:rPr>
        <w:t xml:space="preserve"> iii </w:t>
      </w:r>
      <w:r w:rsidRPr="00993C0D">
        <w:t>a. Fill</w:t>
      </w:r>
      <w:r>
        <w:t>ing-hole in right field</w:t>
      </w:r>
      <w:r w:rsidRPr="00993C0D">
        <w:t>. Round-</w:t>
      </w:r>
      <w:r w:rsidR="00807763">
        <w:t>tipped volute-nozzle</w:t>
      </w:r>
      <w:r w:rsidRPr="00993C0D">
        <w:t>. Flat blurred circular base.</w:t>
      </w:r>
    </w:p>
    <w:p w14:paraId="2064D515" w14:textId="77777777" w:rsidR="00B10B31" w:rsidRDefault="00B10B31" w:rsidP="00B10B31">
      <w:pPr>
        <w:spacing w:line="480" w:lineRule="auto"/>
      </w:pPr>
      <w:r>
        <w:t>Discus Iconography: I</w:t>
      </w:r>
      <w:r w:rsidRPr="00993C0D">
        <w:t>thyphallic nude</w:t>
      </w:r>
      <w:r>
        <w:t xml:space="preserve"> grotesque</w:t>
      </w:r>
      <w:r w:rsidRPr="00993C0D">
        <w:t xml:space="preserve"> moving to righ</w:t>
      </w:r>
      <w:r>
        <w:t>t; his raised right hand holds</w:t>
      </w:r>
      <w:r w:rsidRPr="00993C0D">
        <w:t xml:space="preserve"> a penis; behind him his enormous genitals.</w:t>
      </w:r>
    </w:p>
    <w:p w14:paraId="574F5A19" w14:textId="77777777" w:rsidR="00B10B31" w:rsidRDefault="00B10B31" w:rsidP="00B10B31">
      <w:pPr>
        <w:spacing w:line="480" w:lineRule="auto"/>
      </w:pPr>
      <w:r>
        <w:t xml:space="preserve">Type: </w:t>
      </w:r>
      <w:r w:rsidRPr="00993C0D">
        <w:t xml:space="preserve">Loeschcke </w:t>
      </w:r>
      <w:r w:rsidRPr="00524C6D">
        <w:rPr>
          <w:caps/>
        </w:rPr>
        <w:t>iv</w:t>
      </w:r>
      <w:r w:rsidR="00EE59AD">
        <w:t>; Bailey B group ii</w:t>
      </w:r>
    </w:p>
    <w:p w14:paraId="1A405843" w14:textId="77777777" w:rsidR="00B10B31" w:rsidRDefault="00B10B31" w:rsidP="00B10B31">
      <w:pPr>
        <w:spacing w:line="480" w:lineRule="auto"/>
      </w:pPr>
      <w:r>
        <w:t xml:space="preserve">Place of Manufacture or Origin: </w:t>
      </w:r>
      <w:r w:rsidR="00EE59AD">
        <w:t>Anatolia</w:t>
      </w:r>
    </w:p>
    <w:p w14:paraId="3186BA63" w14:textId="77777777" w:rsidR="00B10B31" w:rsidRDefault="00B10B31" w:rsidP="00B10B31">
      <w:pPr>
        <w:spacing w:line="480" w:lineRule="auto"/>
      </w:pPr>
      <w:r>
        <w:t xml:space="preserve">Parallels: </w:t>
      </w:r>
      <w:r w:rsidRPr="00993C0D">
        <w:t xml:space="preserve">Christie’s 1998, lot 56. For other grotesques, see Bailey BM </w:t>
      </w:r>
      <w:r w:rsidRPr="00524C6D">
        <w:rPr>
          <w:caps/>
        </w:rPr>
        <w:t>ii</w:t>
      </w:r>
      <w:r w:rsidRPr="00993C0D">
        <w:t xml:space="preserve">, p. 60 (with further refs.); Bussière 2000, p. 190, decor </w:t>
      </w:r>
      <w:r w:rsidRPr="00524C6D">
        <w:rPr>
          <w:caps/>
        </w:rPr>
        <w:t>ii</w:t>
      </w:r>
      <w:r w:rsidRPr="00993C0D">
        <w:t>.d.10.(2–5).</w:t>
      </w:r>
    </w:p>
    <w:p w14:paraId="2AB35B8A" w14:textId="77777777" w:rsidR="00E25D1E" w:rsidRDefault="00E25D1E" w:rsidP="00E25D1E">
      <w:pPr>
        <w:spacing w:line="480" w:lineRule="auto"/>
      </w:pPr>
      <w:r>
        <w:t xml:space="preserve">Provenance: </w:t>
      </w:r>
    </w:p>
    <w:p w14:paraId="18A93CB6" w14:textId="77777777" w:rsidR="00B10B31" w:rsidRDefault="00B10B31" w:rsidP="00B10B31">
      <w:pPr>
        <w:spacing w:line="480" w:lineRule="auto"/>
      </w:pPr>
      <w:r>
        <w:t>Bibliography: Unpublished.</w:t>
      </w:r>
    </w:p>
    <w:p w14:paraId="2F8AD64E" w14:textId="77777777" w:rsidR="000F741C" w:rsidRPr="00993C0D" w:rsidRDefault="00B10B31" w:rsidP="00B10B31">
      <w:pPr>
        <w:spacing w:line="480" w:lineRule="auto"/>
      </w:pPr>
      <w:r>
        <w:t xml:space="preserve">Date: </w:t>
      </w:r>
      <w:r w:rsidR="00EE59AD">
        <w:t>Tiberian to Early Trajanic</w:t>
      </w:r>
    </w:p>
    <w:p w14:paraId="7C4C2D0C"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B10B31">
        <w:rPr>
          <w:rFonts w:ascii="Palatino" w:hAnsi="Palatino"/>
        </w:rPr>
        <w:t>4; 110</w:t>
      </w:r>
    </w:p>
    <w:p w14:paraId="116926D7"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0A03B4CA"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B3B6314" w14:textId="77777777" w:rsidR="000F741C" w:rsidRDefault="000F741C" w:rsidP="000F741C">
      <w:pPr>
        <w:pStyle w:val="Textedelespacerserv2"/>
        <w:numPr>
          <w:ilvl w:val="0"/>
          <w:numId w:val="0"/>
        </w:numPr>
        <w:spacing w:line="480" w:lineRule="auto"/>
        <w:jc w:val="left"/>
        <w:outlineLvl w:val="9"/>
        <w:rPr>
          <w:rFonts w:ascii="Palatino" w:hAnsi="Palatino"/>
        </w:rPr>
      </w:pPr>
    </w:p>
    <w:p w14:paraId="4054CADC" w14:textId="77777777" w:rsidR="00B10B31" w:rsidRDefault="00B10B31" w:rsidP="00B10B31">
      <w:pPr>
        <w:spacing w:line="480" w:lineRule="auto"/>
      </w:pPr>
      <w:r>
        <w:t>Catalogue Number: 173</w:t>
      </w:r>
    </w:p>
    <w:p w14:paraId="0FF73689" w14:textId="77777777" w:rsidR="00B10B31" w:rsidRDefault="00B10B31" w:rsidP="00B10B31">
      <w:pPr>
        <w:spacing w:line="480" w:lineRule="auto"/>
      </w:pPr>
      <w:r>
        <w:t xml:space="preserve">Inventory Number: </w:t>
      </w:r>
      <w:r w:rsidRPr="00993C0D">
        <w:t>83.</w:t>
      </w:r>
      <w:r w:rsidRPr="00524C6D">
        <w:rPr>
          <w:caps/>
        </w:rPr>
        <w:t>aq</w:t>
      </w:r>
      <w:r w:rsidRPr="00993C0D">
        <w:t>.377.119</w:t>
      </w:r>
    </w:p>
    <w:p w14:paraId="19F3ECBB" w14:textId="77777777" w:rsidR="00B10B31" w:rsidRDefault="00B10B31" w:rsidP="00B10B31">
      <w:pPr>
        <w:spacing w:line="480" w:lineRule="auto"/>
      </w:pPr>
      <w:r>
        <w:t xml:space="preserve">Dimensions: </w:t>
      </w:r>
      <w:r w:rsidRPr="00993C0D">
        <w:t>L: 10.6; W: 7.4; H: 2.1</w:t>
      </w:r>
    </w:p>
    <w:p w14:paraId="3DCD75EF" w14:textId="77777777" w:rsidR="00B10B31" w:rsidRDefault="00B10B31" w:rsidP="00B10B31">
      <w:pPr>
        <w:spacing w:line="480" w:lineRule="auto"/>
      </w:pPr>
      <w:r>
        <w:t xml:space="preserve">Condition and Fabric: </w:t>
      </w:r>
      <w:r w:rsidRPr="00993C0D">
        <w:t>Thin crack on discus and back, restored; some overpaint. Clay 10YR7/4 very pale brown, mottled glaze mostly 10YR5/2 grayish brown.</w:t>
      </w:r>
    </w:p>
    <w:p w14:paraId="0E322DEA" w14:textId="77777777" w:rsidR="00B10B31" w:rsidRDefault="00B10B31" w:rsidP="00B10B31">
      <w:pPr>
        <w:spacing w:line="480" w:lineRule="auto"/>
      </w:pPr>
      <w:r>
        <w:t xml:space="preserve">Description: </w:t>
      </w:r>
      <w:r w:rsidRPr="00993C0D">
        <w:t>Moldmade. Shoulder: Loeschcke form</w:t>
      </w:r>
      <w:r w:rsidRPr="00524C6D">
        <w:rPr>
          <w:caps/>
        </w:rPr>
        <w:t xml:space="preserve"> iii </w:t>
      </w:r>
      <w:r>
        <w:t xml:space="preserve">a. </w:t>
      </w:r>
      <w:r w:rsidRPr="00993C0D">
        <w:t xml:space="preserve">Filling-hole slightly below center of discus. Small air hole on nozzle top. Round-tipped volute-nozzle. Base marked off by </w:t>
      </w:r>
      <w:r>
        <w:t>one</w:t>
      </w:r>
      <w:r w:rsidRPr="00993C0D">
        <w:t xml:space="preserve"> circular groove.</w:t>
      </w:r>
    </w:p>
    <w:p w14:paraId="3618268D" w14:textId="77777777" w:rsidR="00B10B31" w:rsidRDefault="00B10B31" w:rsidP="00B10B31">
      <w:pPr>
        <w:spacing w:line="480" w:lineRule="auto"/>
      </w:pPr>
      <w:r>
        <w:t>Discus Iconography: F</w:t>
      </w:r>
      <w:r w:rsidRPr="00993C0D">
        <w:t xml:space="preserve">rontal head of Medusa within </w:t>
      </w:r>
      <w:r>
        <w:t xml:space="preserve">a </w:t>
      </w:r>
      <w:r w:rsidRPr="00993C0D">
        <w:t>laurel wreath.</w:t>
      </w:r>
    </w:p>
    <w:p w14:paraId="578BC012" w14:textId="77777777" w:rsidR="00B10B31" w:rsidRDefault="00B10B31" w:rsidP="00B10B31">
      <w:pPr>
        <w:spacing w:line="480" w:lineRule="auto"/>
      </w:pPr>
      <w:r>
        <w:t xml:space="preserve">Type: </w:t>
      </w:r>
      <w:r w:rsidR="00B60C43" w:rsidRPr="00993C0D">
        <w:t xml:space="preserve">Loeschcke </w:t>
      </w:r>
      <w:r w:rsidR="00B60C43" w:rsidRPr="00524C6D">
        <w:rPr>
          <w:caps/>
        </w:rPr>
        <w:t>iv</w:t>
      </w:r>
      <w:r w:rsidR="00EE59AD">
        <w:t>; Bailey B group ii</w:t>
      </w:r>
    </w:p>
    <w:p w14:paraId="27544C01" w14:textId="77777777" w:rsidR="00B10B31" w:rsidRDefault="00B10B31" w:rsidP="00B10B31">
      <w:pPr>
        <w:spacing w:line="480" w:lineRule="auto"/>
      </w:pPr>
      <w:r>
        <w:t xml:space="preserve">Place of Manufacture or Origin: </w:t>
      </w:r>
      <w:r w:rsidR="00EE59AD">
        <w:t>North Africa</w:t>
      </w:r>
    </w:p>
    <w:p w14:paraId="67F4978E" w14:textId="77777777" w:rsidR="00B10B31" w:rsidRDefault="00B10B31" w:rsidP="00B10B31">
      <w:pPr>
        <w:spacing w:line="480" w:lineRule="auto"/>
      </w:pPr>
      <w:r>
        <w:t xml:space="preserve">Parallels: </w:t>
      </w:r>
      <w:r w:rsidR="00B60C43" w:rsidRPr="00993C0D">
        <w:t>Rivet 2003, p. 137, nos. 120–29.</w:t>
      </w:r>
    </w:p>
    <w:p w14:paraId="3DCB87E9" w14:textId="77777777" w:rsidR="00E25D1E" w:rsidRDefault="00E25D1E" w:rsidP="00E25D1E">
      <w:pPr>
        <w:spacing w:line="480" w:lineRule="auto"/>
      </w:pPr>
      <w:r>
        <w:t xml:space="preserve">Provenance: </w:t>
      </w:r>
    </w:p>
    <w:p w14:paraId="2D671095" w14:textId="77777777" w:rsidR="00B10B31" w:rsidRDefault="00B10B31" w:rsidP="00B10B31">
      <w:pPr>
        <w:spacing w:line="480" w:lineRule="auto"/>
      </w:pPr>
      <w:r>
        <w:t>Bibliography: Unpublished.</w:t>
      </w:r>
    </w:p>
    <w:p w14:paraId="65F3F07B" w14:textId="77777777" w:rsidR="000F741C" w:rsidRPr="00993C0D" w:rsidRDefault="00B10B31" w:rsidP="00B60C43">
      <w:pPr>
        <w:spacing w:line="480" w:lineRule="auto"/>
      </w:pPr>
      <w:r>
        <w:t xml:space="preserve">Date: </w:t>
      </w:r>
      <w:r w:rsidR="00EE59AD">
        <w:t>Tiberian to Early Trajanic</w:t>
      </w:r>
    </w:p>
    <w:p w14:paraId="5A5D7C0B"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B60C43">
        <w:rPr>
          <w:rFonts w:ascii="Palatino" w:hAnsi="Palatino"/>
        </w:rPr>
        <w:t>4; 110</w:t>
      </w:r>
    </w:p>
    <w:p w14:paraId="4F6C9846"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141A8CF3"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99DFFBF" w14:textId="77777777" w:rsidR="000F741C" w:rsidRDefault="000F741C" w:rsidP="000F741C">
      <w:pPr>
        <w:pStyle w:val="Textedelespacerserv2"/>
        <w:numPr>
          <w:ilvl w:val="0"/>
          <w:numId w:val="0"/>
        </w:numPr>
        <w:spacing w:line="480" w:lineRule="auto"/>
        <w:jc w:val="left"/>
        <w:outlineLvl w:val="9"/>
        <w:rPr>
          <w:rFonts w:ascii="Palatino" w:hAnsi="Palatino"/>
        </w:rPr>
      </w:pPr>
    </w:p>
    <w:p w14:paraId="1D692871" w14:textId="77777777" w:rsidR="002B0D11" w:rsidRDefault="002B0D11" w:rsidP="002B0D11">
      <w:pPr>
        <w:spacing w:line="480" w:lineRule="auto"/>
      </w:pPr>
      <w:r>
        <w:t>Catalogue Number: 174</w:t>
      </w:r>
    </w:p>
    <w:p w14:paraId="664139A9" w14:textId="77777777" w:rsidR="002B0D11" w:rsidRDefault="002B0D11" w:rsidP="002B0D11">
      <w:pPr>
        <w:spacing w:line="480" w:lineRule="auto"/>
      </w:pPr>
      <w:r>
        <w:t xml:space="preserve">Inventory Number: </w:t>
      </w:r>
      <w:r w:rsidR="00072B91" w:rsidRPr="00993C0D">
        <w:t>83.</w:t>
      </w:r>
      <w:r w:rsidR="00072B91" w:rsidRPr="00524C6D">
        <w:rPr>
          <w:caps/>
        </w:rPr>
        <w:t>aq</w:t>
      </w:r>
      <w:r w:rsidR="00072B91" w:rsidRPr="00993C0D">
        <w:t>.377.103</w:t>
      </w:r>
    </w:p>
    <w:p w14:paraId="6F4DF497" w14:textId="77777777" w:rsidR="002B0D11" w:rsidRDefault="002B0D11" w:rsidP="002B0D11">
      <w:pPr>
        <w:spacing w:line="480" w:lineRule="auto"/>
      </w:pPr>
      <w:r>
        <w:t xml:space="preserve">Dimensions: </w:t>
      </w:r>
      <w:r w:rsidR="00072B91" w:rsidRPr="00993C0D">
        <w:t>L: 10.3; W: 7.5; H: 2.5</w:t>
      </w:r>
    </w:p>
    <w:p w14:paraId="1CAD29C9" w14:textId="77777777" w:rsidR="002B0D11" w:rsidRDefault="002B0D11" w:rsidP="002B0D11">
      <w:pPr>
        <w:spacing w:line="480" w:lineRule="auto"/>
      </w:pPr>
      <w:r>
        <w:t xml:space="preserve">Condition and Fabric: </w:t>
      </w:r>
      <w:r w:rsidR="00072B91" w:rsidRPr="00993C0D">
        <w:t>Small chip in lower left shoulder. Clay near 2.5YR6/8 light red, glaze 10R5/8 red.</w:t>
      </w:r>
    </w:p>
    <w:p w14:paraId="3A28D145" w14:textId="77777777" w:rsidR="002B0D11" w:rsidRDefault="002B0D11" w:rsidP="002B0D11">
      <w:pPr>
        <w:spacing w:line="480" w:lineRule="auto"/>
      </w:pPr>
      <w:r>
        <w:t xml:space="preserve">Description: </w:t>
      </w:r>
      <w:r w:rsidR="00072B91" w:rsidRPr="00993C0D">
        <w:t>Moldmade, from plaster mold. Shoulder: Loeschcke form</w:t>
      </w:r>
      <w:r w:rsidR="00072B91" w:rsidRPr="00524C6D">
        <w:rPr>
          <w:caps/>
        </w:rPr>
        <w:t xml:space="preserve"> iii </w:t>
      </w:r>
      <w:r w:rsidR="00072B91" w:rsidRPr="00993C0D">
        <w:t xml:space="preserve">a. Filling-hole in right lower </w:t>
      </w:r>
      <w:r w:rsidR="00072B91">
        <w:t>field</w:t>
      </w:r>
      <w:r w:rsidR="00072B91" w:rsidRPr="00993C0D">
        <w:t xml:space="preserve">. Unpierced air hole on nozzle. Round-tipped volute-nozzle. Slightly raised base marked off </w:t>
      </w:r>
      <w:r w:rsidR="00072B91">
        <w:t>by</w:t>
      </w:r>
      <w:r w:rsidR="00072B91" w:rsidRPr="00993C0D">
        <w:t xml:space="preserve"> </w:t>
      </w:r>
      <w:r w:rsidR="00072B91">
        <w:t xml:space="preserve">one </w:t>
      </w:r>
      <w:r w:rsidR="00072B91" w:rsidRPr="00993C0D">
        <w:t>circular groove.</w:t>
      </w:r>
    </w:p>
    <w:p w14:paraId="4AF12852" w14:textId="77777777" w:rsidR="002B0D11" w:rsidRDefault="002B0D11" w:rsidP="002B0D11">
      <w:pPr>
        <w:spacing w:line="480" w:lineRule="auto"/>
      </w:pPr>
      <w:r>
        <w:t xml:space="preserve">Discus Iconography: </w:t>
      </w:r>
      <w:r w:rsidR="00072B91">
        <w:t>N</w:t>
      </w:r>
      <w:r w:rsidR="00072B91" w:rsidRPr="00993C0D">
        <w:t xml:space="preserve">ude winged Cupid, frontal, right hand holding </w:t>
      </w:r>
      <w:r w:rsidR="00072B91">
        <w:t xml:space="preserve">a </w:t>
      </w:r>
      <w:r w:rsidR="00072B91" w:rsidRPr="00993C0D">
        <w:t xml:space="preserve">toy wheel resting on </w:t>
      </w:r>
      <w:r w:rsidR="00072B91">
        <w:t xml:space="preserve">the </w:t>
      </w:r>
      <w:r w:rsidR="00072B91" w:rsidRPr="00993C0D">
        <w:t xml:space="preserve">ground, left hand </w:t>
      </w:r>
      <w:r w:rsidR="00072B91">
        <w:t xml:space="preserve">holding a </w:t>
      </w:r>
      <w:r w:rsidR="00072B91" w:rsidRPr="00993C0D">
        <w:t>stick to roll it</w:t>
      </w:r>
      <w:r w:rsidR="00072B91">
        <w:t>.</w:t>
      </w:r>
    </w:p>
    <w:p w14:paraId="20A4ACFB" w14:textId="77777777" w:rsidR="002B0D11" w:rsidRDefault="002B0D11" w:rsidP="002B0D11">
      <w:pPr>
        <w:spacing w:line="480" w:lineRule="auto"/>
      </w:pPr>
      <w:r>
        <w:t xml:space="preserve">Type: </w:t>
      </w:r>
      <w:r w:rsidR="00072B91" w:rsidRPr="00993C0D">
        <w:t xml:space="preserve">Loeschcke </w:t>
      </w:r>
      <w:r w:rsidR="00072B91" w:rsidRPr="00524C6D">
        <w:rPr>
          <w:caps/>
        </w:rPr>
        <w:t>iv</w:t>
      </w:r>
      <w:r w:rsidR="00EE59AD">
        <w:t>; Bailey B group ii</w:t>
      </w:r>
    </w:p>
    <w:p w14:paraId="688CCED5" w14:textId="77777777" w:rsidR="002B0D11" w:rsidRDefault="002B0D11" w:rsidP="002B0D11">
      <w:pPr>
        <w:spacing w:line="480" w:lineRule="auto"/>
      </w:pPr>
      <w:r>
        <w:t xml:space="preserve">Place of Manufacture or Origin: </w:t>
      </w:r>
      <w:r w:rsidR="00EE59AD">
        <w:t>Anatolia</w:t>
      </w:r>
    </w:p>
    <w:p w14:paraId="7CE79D50" w14:textId="77777777" w:rsidR="002B0D11" w:rsidRDefault="002B0D11" w:rsidP="002B0D11">
      <w:pPr>
        <w:spacing w:line="480" w:lineRule="auto"/>
      </w:pPr>
      <w:r>
        <w:t xml:space="preserve">Parallels: </w:t>
      </w:r>
      <w:r w:rsidR="00072B91" w:rsidRPr="00993C0D">
        <w:t>Loeschcke 1919, no. 352, pl. 16; Mlasowski 1993, p. 141, no. 125.</w:t>
      </w:r>
    </w:p>
    <w:p w14:paraId="4429DA20" w14:textId="77777777" w:rsidR="00E25D1E" w:rsidRDefault="00E25D1E" w:rsidP="00E25D1E">
      <w:pPr>
        <w:spacing w:line="480" w:lineRule="auto"/>
      </w:pPr>
      <w:r>
        <w:t xml:space="preserve">Provenance: </w:t>
      </w:r>
    </w:p>
    <w:p w14:paraId="5C8B0165" w14:textId="77777777" w:rsidR="002B0D11" w:rsidRDefault="002B0D11" w:rsidP="002B0D11">
      <w:pPr>
        <w:spacing w:line="480" w:lineRule="auto"/>
      </w:pPr>
      <w:r>
        <w:t>Bibliography: Unpublished.</w:t>
      </w:r>
    </w:p>
    <w:p w14:paraId="5BC158EE" w14:textId="77777777" w:rsidR="000F741C" w:rsidRPr="00993C0D" w:rsidRDefault="002B0D11" w:rsidP="00072B91">
      <w:pPr>
        <w:spacing w:line="480" w:lineRule="auto"/>
      </w:pPr>
      <w:r>
        <w:t>Date:</w:t>
      </w:r>
      <w:r w:rsidR="001D2CED">
        <w:t xml:space="preserve"> </w:t>
      </w:r>
      <w:r w:rsidR="00EE59AD">
        <w:t>Tiberian to Early Trajanic</w:t>
      </w:r>
    </w:p>
    <w:p w14:paraId="237D891D"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072B91">
        <w:rPr>
          <w:rFonts w:ascii="Palatino" w:hAnsi="Palatino"/>
        </w:rPr>
        <w:t>4; 110</w:t>
      </w:r>
    </w:p>
    <w:p w14:paraId="2201F188"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3F9BB9A2"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42D63C7" w14:textId="77777777" w:rsidR="000F741C" w:rsidRDefault="000F741C" w:rsidP="000F741C">
      <w:pPr>
        <w:pStyle w:val="Textedelespacerserv2"/>
        <w:numPr>
          <w:ilvl w:val="0"/>
          <w:numId w:val="0"/>
        </w:numPr>
        <w:spacing w:line="480" w:lineRule="auto"/>
        <w:jc w:val="left"/>
        <w:outlineLvl w:val="9"/>
        <w:rPr>
          <w:rFonts w:ascii="Palatino" w:hAnsi="Palatino"/>
        </w:rPr>
      </w:pPr>
    </w:p>
    <w:p w14:paraId="6C59A0A8" w14:textId="77777777" w:rsidR="002A245F" w:rsidRDefault="002A245F" w:rsidP="002A245F">
      <w:pPr>
        <w:spacing w:line="480" w:lineRule="auto"/>
      </w:pPr>
      <w:r>
        <w:t>Catalogue Number: 175</w:t>
      </w:r>
    </w:p>
    <w:p w14:paraId="4575454B" w14:textId="77777777" w:rsidR="002A245F" w:rsidRDefault="002A245F" w:rsidP="002A245F">
      <w:pPr>
        <w:spacing w:line="480" w:lineRule="auto"/>
      </w:pPr>
      <w:r>
        <w:t xml:space="preserve">Inventory Number: </w:t>
      </w:r>
      <w:r w:rsidRPr="00993C0D">
        <w:t>83.</w:t>
      </w:r>
      <w:r w:rsidRPr="00524C6D">
        <w:rPr>
          <w:caps/>
        </w:rPr>
        <w:t>aq</w:t>
      </w:r>
      <w:r w:rsidRPr="00993C0D">
        <w:t>.377.122</w:t>
      </w:r>
    </w:p>
    <w:p w14:paraId="3EF01641" w14:textId="77777777" w:rsidR="002A245F" w:rsidRDefault="002A245F" w:rsidP="002A245F">
      <w:pPr>
        <w:spacing w:line="480" w:lineRule="auto"/>
      </w:pPr>
      <w:r>
        <w:t xml:space="preserve">Dimensions: </w:t>
      </w:r>
      <w:r w:rsidRPr="00993C0D">
        <w:t>L: 8.7; W: 6.0; H: 2.4</w:t>
      </w:r>
    </w:p>
    <w:p w14:paraId="1B928472" w14:textId="6E091D2D" w:rsidR="002A245F" w:rsidRDefault="002A245F" w:rsidP="002A245F">
      <w:pPr>
        <w:spacing w:line="480" w:lineRule="auto"/>
      </w:pPr>
      <w:r>
        <w:t xml:space="preserve">Condition and Fabric: </w:t>
      </w:r>
      <w:r w:rsidRPr="00993C0D">
        <w:t xml:space="preserve">Intact. </w:t>
      </w:r>
      <w:r w:rsidR="002A5C58">
        <w:t xml:space="preserve">Burn marks on nozzle. </w:t>
      </w:r>
      <w:r w:rsidRPr="00993C0D">
        <w:t>Clay 7.5YR7/4 pink, partly worn glaze mostly 2.5YR5/6 red with some darker areas.</w:t>
      </w:r>
    </w:p>
    <w:p w14:paraId="5EEFD22B" w14:textId="2C9D915B" w:rsidR="002A245F" w:rsidRDefault="002A245F" w:rsidP="002A245F">
      <w:pPr>
        <w:spacing w:line="480" w:lineRule="auto"/>
      </w:pPr>
      <w:r>
        <w:t xml:space="preserve">Description: </w:t>
      </w:r>
      <w:r w:rsidRPr="00993C0D">
        <w:t>Moldmade. Shoulder: Loeschcke form</w:t>
      </w:r>
      <w:r w:rsidRPr="00524C6D">
        <w:rPr>
          <w:caps/>
        </w:rPr>
        <w:t xml:space="preserve"> iii </w:t>
      </w:r>
      <w:r w:rsidRPr="00993C0D">
        <w:t xml:space="preserve">a. Filling-hole in lower right </w:t>
      </w:r>
      <w:r>
        <w:t>field</w:t>
      </w:r>
      <w:r w:rsidRPr="00993C0D">
        <w:t xml:space="preserve">. Unpierced air hole on nozzle. </w:t>
      </w:r>
      <w:r w:rsidR="002A5C58">
        <w:t>Round-tipped volute-nozzle</w:t>
      </w:r>
      <w:r w:rsidRPr="00993C0D">
        <w:t xml:space="preserve">. Base marked off </w:t>
      </w:r>
      <w:r>
        <w:t>by</w:t>
      </w:r>
      <w:r w:rsidRPr="00993C0D">
        <w:t xml:space="preserve"> </w:t>
      </w:r>
      <w:r>
        <w:t xml:space="preserve">one </w:t>
      </w:r>
      <w:r w:rsidRPr="00993C0D">
        <w:t>circular groove. Potter’s incuse mark in center: ovolo</w:t>
      </w:r>
      <w:r w:rsidR="008A75E9">
        <w:t>.</w:t>
      </w:r>
      <w:r w:rsidR="00D22B9A">
        <w:t xml:space="preserve"> {{stamp:175}}</w:t>
      </w:r>
    </w:p>
    <w:p w14:paraId="315EA3C6" w14:textId="77777777" w:rsidR="002A245F" w:rsidRDefault="002A245F" w:rsidP="002A245F">
      <w:pPr>
        <w:spacing w:line="480" w:lineRule="auto"/>
      </w:pPr>
      <w:r>
        <w:t>Discus Iconography: D</w:t>
      </w:r>
      <w:r w:rsidRPr="00993C0D">
        <w:t>raped woman with tympanon to right—maenad(?).</w:t>
      </w:r>
    </w:p>
    <w:p w14:paraId="16BDA8D7" w14:textId="77777777" w:rsidR="002A245F" w:rsidRDefault="002A245F" w:rsidP="002A245F">
      <w:pPr>
        <w:spacing w:line="480" w:lineRule="auto"/>
      </w:pPr>
      <w:r>
        <w:t xml:space="preserve">Type: </w:t>
      </w:r>
      <w:r w:rsidRPr="00993C0D">
        <w:t xml:space="preserve">Loeschcke </w:t>
      </w:r>
      <w:r w:rsidRPr="00524C6D">
        <w:rPr>
          <w:caps/>
        </w:rPr>
        <w:t>iv</w:t>
      </w:r>
      <w:r w:rsidRPr="00993C0D">
        <w:t xml:space="preserve">; Bailey B </w:t>
      </w:r>
      <w:r w:rsidR="00EE59AD">
        <w:t>group ii</w:t>
      </w:r>
    </w:p>
    <w:p w14:paraId="050305A5" w14:textId="77777777" w:rsidR="002A245F" w:rsidRDefault="002A245F" w:rsidP="002A245F">
      <w:pPr>
        <w:spacing w:line="480" w:lineRule="auto"/>
      </w:pPr>
      <w:r>
        <w:t xml:space="preserve">Place of Manufacture or Origin: </w:t>
      </w:r>
      <w:r w:rsidR="00EE59AD">
        <w:t>North Africa</w:t>
      </w:r>
    </w:p>
    <w:p w14:paraId="5FFC2DA2" w14:textId="77777777" w:rsidR="002A245F" w:rsidRDefault="002A245F" w:rsidP="002A245F">
      <w:pPr>
        <w:spacing w:line="480" w:lineRule="auto"/>
      </w:pPr>
      <w:r>
        <w:t xml:space="preserve">Parallels: </w:t>
      </w:r>
      <w:r w:rsidRPr="00993C0D">
        <w:t xml:space="preserve">Brun and Gagnière 1937, no. 78, pl. 6; Gualandi Genito 1977, no. 233, pl. 34 (identical); Ayala 1990, no. 24, fig. 14 (with palm added), who wrongly refers to Bailey BM </w:t>
      </w:r>
      <w:r w:rsidRPr="00524C6D">
        <w:rPr>
          <w:caps/>
        </w:rPr>
        <w:t>iii</w:t>
      </w:r>
      <w:r w:rsidRPr="00993C0D">
        <w:t xml:space="preserve">, addendum p. 456, Q 885 bis, pl. 154, fig. 13, which is a different motif; Robin Petitot </w:t>
      </w:r>
      <w:r>
        <w:t>2000, p. 55, no. 83 (identical).</w:t>
      </w:r>
    </w:p>
    <w:p w14:paraId="14A1C75B" w14:textId="77777777" w:rsidR="00E25D1E" w:rsidRDefault="00E25D1E" w:rsidP="00E25D1E">
      <w:pPr>
        <w:spacing w:line="480" w:lineRule="auto"/>
      </w:pPr>
      <w:r>
        <w:t xml:space="preserve">Provenance: </w:t>
      </w:r>
    </w:p>
    <w:p w14:paraId="686F7D83" w14:textId="77777777" w:rsidR="002A245F" w:rsidRDefault="002A245F" w:rsidP="002A245F">
      <w:pPr>
        <w:spacing w:line="480" w:lineRule="auto"/>
      </w:pPr>
      <w:r>
        <w:t>Bibliography: Unpublished.</w:t>
      </w:r>
    </w:p>
    <w:p w14:paraId="182EE661" w14:textId="77777777" w:rsidR="000F741C" w:rsidRPr="00993C0D" w:rsidRDefault="002A245F" w:rsidP="002A245F">
      <w:pPr>
        <w:spacing w:line="480" w:lineRule="auto"/>
      </w:pPr>
      <w:r>
        <w:t xml:space="preserve">Date: </w:t>
      </w:r>
      <w:r w:rsidR="00EE59AD">
        <w:t>Tiberian to Early Trajanic</w:t>
      </w:r>
    </w:p>
    <w:p w14:paraId="5A48DE45"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2A245F">
        <w:rPr>
          <w:rFonts w:ascii="Palatino" w:hAnsi="Palatino"/>
        </w:rPr>
        <w:t>4; 110</w:t>
      </w:r>
    </w:p>
    <w:p w14:paraId="3883DE66"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35F7C705"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D9AEE18" w14:textId="77777777" w:rsidR="000F741C" w:rsidRDefault="000F741C" w:rsidP="000F741C">
      <w:pPr>
        <w:pStyle w:val="Textedelespacerserv2"/>
        <w:numPr>
          <w:ilvl w:val="0"/>
          <w:numId w:val="0"/>
        </w:numPr>
        <w:spacing w:line="480" w:lineRule="auto"/>
        <w:jc w:val="left"/>
        <w:outlineLvl w:val="9"/>
        <w:rPr>
          <w:rFonts w:ascii="Palatino" w:hAnsi="Palatino"/>
        </w:rPr>
      </w:pPr>
    </w:p>
    <w:p w14:paraId="3BAD0269" w14:textId="77777777" w:rsidR="00FA5FA7" w:rsidRDefault="00FA5FA7" w:rsidP="00FA5FA7">
      <w:pPr>
        <w:spacing w:line="480" w:lineRule="auto"/>
      </w:pPr>
      <w:r>
        <w:t>Catalogue Number: 176</w:t>
      </w:r>
    </w:p>
    <w:p w14:paraId="77423B00" w14:textId="77777777" w:rsidR="00FA5FA7" w:rsidRDefault="00FA5FA7" w:rsidP="00FA5FA7">
      <w:pPr>
        <w:spacing w:line="480" w:lineRule="auto"/>
      </w:pPr>
      <w:r>
        <w:t xml:space="preserve">Inventory Number: </w:t>
      </w:r>
      <w:r w:rsidRPr="00993C0D">
        <w:t>83.</w:t>
      </w:r>
      <w:r w:rsidRPr="00524C6D">
        <w:rPr>
          <w:caps/>
        </w:rPr>
        <w:t>aq</w:t>
      </w:r>
      <w:r w:rsidRPr="00993C0D">
        <w:t>.438.139</w:t>
      </w:r>
    </w:p>
    <w:p w14:paraId="42DE6C6E" w14:textId="77777777" w:rsidR="00FA5FA7" w:rsidRDefault="00FA5FA7" w:rsidP="00FA5FA7">
      <w:pPr>
        <w:spacing w:line="480" w:lineRule="auto"/>
      </w:pPr>
      <w:r>
        <w:t xml:space="preserve">Dimensions: </w:t>
      </w:r>
      <w:r w:rsidRPr="00993C0D">
        <w:t>L: 11.0; W: 7.6; H: 2.3</w:t>
      </w:r>
    </w:p>
    <w:p w14:paraId="69F2947F" w14:textId="77777777" w:rsidR="00FA5FA7" w:rsidRDefault="00FA5FA7" w:rsidP="00FA5FA7">
      <w:pPr>
        <w:spacing w:line="480" w:lineRule="auto"/>
      </w:pPr>
      <w:r>
        <w:t xml:space="preserve">Condition and Fabric: </w:t>
      </w:r>
      <w:r w:rsidRPr="00993C0D">
        <w:t>Much restored and overpainted. Clay 7.5YR8/4 pink, overpainted surface near 10R4/6 red.</w:t>
      </w:r>
    </w:p>
    <w:p w14:paraId="1A37B27E" w14:textId="49C0DFE8" w:rsidR="00FA5FA7" w:rsidRDefault="00FA5FA7" w:rsidP="00FA5FA7">
      <w:pPr>
        <w:spacing w:line="480" w:lineRule="auto"/>
      </w:pPr>
      <w:r>
        <w:t xml:space="preserve">Description: </w:t>
      </w:r>
      <w:r w:rsidRPr="00993C0D">
        <w:t>Moldmade. Shoulder: Loeschcke form</w:t>
      </w:r>
      <w:r w:rsidRPr="00524C6D">
        <w:rPr>
          <w:caps/>
        </w:rPr>
        <w:t xml:space="preserve"> iii </w:t>
      </w:r>
      <w:r w:rsidRPr="00993C0D">
        <w:t xml:space="preserve">a. Filling-hole a bit below center of discus. Small air hole on shoulder near nozzle. Round-tipped volute-nozzle. Base marked off </w:t>
      </w:r>
      <w:r>
        <w:t>by</w:t>
      </w:r>
      <w:r w:rsidRPr="00993C0D">
        <w:t xml:space="preserve"> </w:t>
      </w:r>
      <w:r>
        <w:t xml:space="preserve">one </w:t>
      </w:r>
      <w:r w:rsidRPr="00993C0D">
        <w:t>circular groove. Workshop incuse mark: ovolo</w:t>
      </w:r>
      <w:r w:rsidR="008A75E9">
        <w:t>.</w:t>
      </w:r>
      <w:r w:rsidR="0051177A">
        <w:t xml:space="preserve"> {{stamp:176}}</w:t>
      </w:r>
    </w:p>
    <w:p w14:paraId="65C743E5" w14:textId="77777777" w:rsidR="00FA5FA7" w:rsidRDefault="00FA5FA7" w:rsidP="00FA5FA7">
      <w:pPr>
        <w:spacing w:line="480" w:lineRule="auto"/>
      </w:pPr>
      <w:r>
        <w:t>Discus Iconography: W</w:t>
      </w:r>
      <w:r w:rsidRPr="00993C0D">
        <w:t>inged Pegasus to left on groundline.</w:t>
      </w:r>
    </w:p>
    <w:p w14:paraId="288483E8" w14:textId="77777777" w:rsidR="00FA5FA7" w:rsidRDefault="00FA5FA7" w:rsidP="00FA5FA7">
      <w:pPr>
        <w:spacing w:line="480" w:lineRule="auto"/>
      </w:pPr>
      <w:r>
        <w:t xml:space="preserve">Type: </w:t>
      </w:r>
      <w:r w:rsidRPr="00993C0D">
        <w:t xml:space="preserve">Loeschcke </w:t>
      </w:r>
      <w:r w:rsidRPr="00524C6D">
        <w:rPr>
          <w:caps/>
        </w:rPr>
        <w:t>iv</w:t>
      </w:r>
      <w:r w:rsidR="00EE59AD">
        <w:t>; Bailey B group ii</w:t>
      </w:r>
    </w:p>
    <w:p w14:paraId="7EC51B57" w14:textId="77777777" w:rsidR="00FA5FA7" w:rsidRDefault="00FA5FA7" w:rsidP="00FA5FA7">
      <w:pPr>
        <w:spacing w:line="480" w:lineRule="auto"/>
      </w:pPr>
      <w:r>
        <w:t xml:space="preserve">Place of Manufacture or Origin: </w:t>
      </w:r>
      <w:r w:rsidR="00EE59AD">
        <w:t>North Africa</w:t>
      </w:r>
    </w:p>
    <w:p w14:paraId="6AB6E46B" w14:textId="77777777" w:rsidR="00FA5FA7" w:rsidRDefault="00FA5FA7" w:rsidP="00FA5FA7">
      <w:pPr>
        <w:spacing w:line="480" w:lineRule="auto"/>
      </w:pPr>
      <w:r>
        <w:t xml:space="preserve">Parallels: </w:t>
      </w:r>
      <w:r w:rsidRPr="00993C0D">
        <w:t xml:space="preserve">Fernández Chicarro 1956, no. 8, fig. 60; Oziol 1977, no. 372, pl. 20; Leibundgut 1977, no. 119, pl. 33; Bailey BM </w:t>
      </w:r>
      <w:r w:rsidRPr="00524C6D">
        <w:rPr>
          <w:caps/>
        </w:rPr>
        <w:t>ii</w:t>
      </w:r>
      <w:r w:rsidRPr="00993C0D">
        <w:t xml:space="preserve">, p. 41, Q 1029, fig. 43 (with further refs.); Rodríguez Martín 2002, no. 139, pl. 28; Rivet 2003, p. 154, no. 266 (Loeschcke </w:t>
      </w:r>
      <w:r w:rsidRPr="00524C6D">
        <w:rPr>
          <w:caps/>
        </w:rPr>
        <w:t>viii</w:t>
      </w:r>
      <w:r w:rsidRPr="00993C0D">
        <w:t>).</w:t>
      </w:r>
    </w:p>
    <w:p w14:paraId="1D69BDB6" w14:textId="77777777" w:rsidR="00E25D1E" w:rsidRDefault="00E25D1E" w:rsidP="00E25D1E">
      <w:pPr>
        <w:spacing w:line="480" w:lineRule="auto"/>
      </w:pPr>
      <w:r>
        <w:t xml:space="preserve">Provenance: </w:t>
      </w:r>
    </w:p>
    <w:p w14:paraId="0565DAFB" w14:textId="77777777" w:rsidR="00FA5FA7" w:rsidRDefault="00FA5FA7" w:rsidP="00FA5FA7">
      <w:pPr>
        <w:spacing w:line="480" w:lineRule="auto"/>
      </w:pPr>
      <w:r>
        <w:t>Bibliography: Unpublished.</w:t>
      </w:r>
    </w:p>
    <w:p w14:paraId="2F8E7732" w14:textId="77777777" w:rsidR="000F741C" w:rsidRPr="00993C0D" w:rsidRDefault="00FA5FA7" w:rsidP="00FA5FA7">
      <w:pPr>
        <w:spacing w:line="480" w:lineRule="auto"/>
      </w:pPr>
      <w:r>
        <w:t xml:space="preserve">Date: </w:t>
      </w:r>
      <w:r w:rsidR="000F741C" w:rsidRPr="00993C0D">
        <w:t>Ti</w:t>
      </w:r>
      <w:r w:rsidR="00EE59AD">
        <w:t>berian to Early Trajanic</w:t>
      </w:r>
    </w:p>
    <w:p w14:paraId="077F92DB"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FA5FA7">
        <w:rPr>
          <w:rFonts w:ascii="Palatino" w:hAnsi="Palatino"/>
        </w:rPr>
        <w:t>4; 110</w:t>
      </w:r>
    </w:p>
    <w:p w14:paraId="44319F4B"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3EB8E1E1"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5BE4237" w14:textId="77777777" w:rsidR="000F741C" w:rsidRDefault="000F741C" w:rsidP="000F741C">
      <w:pPr>
        <w:pStyle w:val="Textedelespacerserv2"/>
        <w:numPr>
          <w:ilvl w:val="0"/>
          <w:numId w:val="0"/>
        </w:numPr>
        <w:spacing w:line="480" w:lineRule="auto"/>
        <w:jc w:val="left"/>
        <w:outlineLvl w:val="9"/>
        <w:rPr>
          <w:rFonts w:ascii="Palatino" w:hAnsi="Palatino"/>
        </w:rPr>
      </w:pPr>
    </w:p>
    <w:p w14:paraId="7EFF0AC6" w14:textId="77777777" w:rsidR="005B235C" w:rsidRDefault="005B235C" w:rsidP="005B235C">
      <w:pPr>
        <w:spacing w:line="480" w:lineRule="auto"/>
      </w:pPr>
      <w:r>
        <w:t>Catalogue Number: 177</w:t>
      </w:r>
    </w:p>
    <w:p w14:paraId="194D431F" w14:textId="77777777" w:rsidR="005B235C" w:rsidRDefault="005B235C" w:rsidP="005B235C">
      <w:pPr>
        <w:spacing w:line="480" w:lineRule="auto"/>
      </w:pPr>
      <w:r>
        <w:t xml:space="preserve">Inventory Number: </w:t>
      </w:r>
      <w:r w:rsidRPr="00993C0D">
        <w:t>83.</w:t>
      </w:r>
      <w:r w:rsidRPr="00524C6D">
        <w:rPr>
          <w:caps/>
        </w:rPr>
        <w:t>aq</w:t>
      </w:r>
      <w:r w:rsidRPr="00993C0D">
        <w:t>.377.145</w:t>
      </w:r>
    </w:p>
    <w:p w14:paraId="4414B309" w14:textId="77777777" w:rsidR="005B235C" w:rsidRDefault="005B235C" w:rsidP="005B235C">
      <w:pPr>
        <w:spacing w:line="480" w:lineRule="auto"/>
      </w:pPr>
      <w:r>
        <w:t xml:space="preserve">Dimensions: </w:t>
      </w:r>
      <w:r w:rsidRPr="00993C0D">
        <w:t>L: 9.8; W: 6.8; H: 2.5</w:t>
      </w:r>
    </w:p>
    <w:p w14:paraId="692531A4" w14:textId="77777777" w:rsidR="005B235C" w:rsidRDefault="005B235C" w:rsidP="005B235C">
      <w:pPr>
        <w:spacing w:line="480" w:lineRule="auto"/>
      </w:pPr>
      <w:r>
        <w:t xml:space="preserve">Condition and Fabric: Intact. </w:t>
      </w:r>
      <w:r w:rsidRPr="00993C0D">
        <w:t>Clay 10YR7/4 very pale brown, worn mottled glaze between 7.5YR5/4 brown and 7.5YR4/2 dark brown.</w:t>
      </w:r>
    </w:p>
    <w:p w14:paraId="52EE4475" w14:textId="77777777" w:rsidR="005B235C" w:rsidRDefault="005B235C" w:rsidP="005B235C">
      <w:pPr>
        <w:spacing w:line="480" w:lineRule="auto"/>
      </w:pPr>
      <w:r>
        <w:t>Description: Moldmade, from plaster mold</w:t>
      </w:r>
      <w:r w:rsidRPr="00993C0D">
        <w:t>. Shoulder: Loeschcke form</w:t>
      </w:r>
      <w:r w:rsidRPr="00524C6D">
        <w:rPr>
          <w:caps/>
        </w:rPr>
        <w:t xml:space="preserve"> iii </w:t>
      </w:r>
      <w:r>
        <w:t xml:space="preserve">a. </w:t>
      </w:r>
      <w:r w:rsidRPr="00993C0D">
        <w:t xml:space="preserve">Filling-hole </w:t>
      </w:r>
      <w:r>
        <w:t xml:space="preserve">in </w:t>
      </w:r>
      <w:r w:rsidRPr="00993C0D">
        <w:t xml:space="preserve">lower right center. Round-tipped volute-nozzle. Base marked off </w:t>
      </w:r>
      <w:r>
        <w:t>by</w:t>
      </w:r>
      <w:r w:rsidRPr="00993C0D">
        <w:t xml:space="preserve"> </w:t>
      </w:r>
      <w:r>
        <w:t xml:space="preserve">one </w:t>
      </w:r>
      <w:r w:rsidRPr="00993C0D">
        <w:t>circular groove.</w:t>
      </w:r>
    </w:p>
    <w:p w14:paraId="19C51B37" w14:textId="77777777" w:rsidR="005B235C" w:rsidRDefault="005B235C" w:rsidP="005B235C">
      <w:pPr>
        <w:spacing w:line="480" w:lineRule="auto"/>
      </w:pPr>
      <w:r>
        <w:t>Discus Iconography: M</w:t>
      </w:r>
      <w:r w:rsidRPr="00993C0D">
        <w:t xml:space="preserve">onkey at left, disguised in </w:t>
      </w:r>
      <w:r>
        <w:t xml:space="preserve">a </w:t>
      </w:r>
      <w:r w:rsidRPr="00993C0D">
        <w:t xml:space="preserve">hooded cloak, trying to lure with </w:t>
      </w:r>
      <w:r>
        <w:t xml:space="preserve">a </w:t>
      </w:r>
      <w:r w:rsidRPr="00993C0D">
        <w:t xml:space="preserve">stick and glue a bird perched on top of </w:t>
      </w:r>
      <w:r>
        <w:t xml:space="preserve">a </w:t>
      </w:r>
      <w:r w:rsidRPr="00993C0D">
        <w:t xml:space="preserve">tree at right; </w:t>
      </w:r>
      <w:r>
        <w:t xml:space="preserve">the </w:t>
      </w:r>
      <w:r w:rsidRPr="00993C0D">
        <w:t xml:space="preserve">monkey </w:t>
      </w:r>
      <w:r>
        <w:t>has more</w:t>
      </w:r>
      <w:r w:rsidRPr="00993C0D">
        <w:t xml:space="preserve"> sticks in his right hand.</w:t>
      </w:r>
    </w:p>
    <w:p w14:paraId="39B1D73C" w14:textId="77777777" w:rsidR="005B235C" w:rsidRDefault="005B235C" w:rsidP="005B235C">
      <w:pPr>
        <w:spacing w:line="480" w:lineRule="auto"/>
      </w:pPr>
      <w:r>
        <w:t xml:space="preserve">Type: </w:t>
      </w:r>
      <w:r w:rsidRPr="00993C0D">
        <w:t xml:space="preserve">Loeschcke </w:t>
      </w:r>
      <w:r w:rsidRPr="00524C6D">
        <w:rPr>
          <w:caps/>
        </w:rPr>
        <w:t>iv</w:t>
      </w:r>
      <w:r w:rsidR="00EE59AD">
        <w:t>; Bailey B group ii</w:t>
      </w:r>
    </w:p>
    <w:p w14:paraId="769AF2DC" w14:textId="77777777" w:rsidR="005B235C" w:rsidRDefault="005B235C" w:rsidP="005B235C">
      <w:pPr>
        <w:spacing w:line="480" w:lineRule="auto"/>
      </w:pPr>
      <w:r>
        <w:t xml:space="preserve">Place of Manufacture or Origin: </w:t>
      </w:r>
      <w:r w:rsidR="006941A9">
        <w:t>{{loc_0000:</w:t>
      </w:r>
      <w:r w:rsidR="009916F0">
        <w:t>Novaesium</w:t>
      </w:r>
      <w:r w:rsidR="006941A9">
        <w:t>}}</w:t>
      </w:r>
    </w:p>
    <w:p w14:paraId="3163C880" w14:textId="77777777" w:rsidR="005B235C" w:rsidRDefault="005B235C" w:rsidP="005B235C">
      <w:pPr>
        <w:spacing w:line="480" w:lineRule="auto"/>
      </w:pPr>
      <w:r>
        <w:t>Parallels: (S</w:t>
      </w:r>
      <w:r w:rsidRPr="00993C0D">
        <w:t xml:space="preserve">ame theme) Loeschcke 1919, no. 473, pl. 11; Bernhard 1955, no. 245, pl. 58; Leibundgut 1977, pl. 37, motif 169 (fragmented discus); Bailey BM </w:t>
      </w:r>
      <w:r w:rsidRPr="00524C6D">
        <w:rPr>
          <w:caps/>
        </w:rPr>
        <w:t>ii</w:t>
      </w:r>
      <w:r w:rsidRPr="00993C0D">
        <w:t xml:space="preserve">, p. 45, Q 904, pl. 15, fig. 48; Goethert-Polaschek 1985, nos. 428–98, pl. 53; Bailey BM </w:t>
      </w:r>
      <w:r w:rsidRPr="00524C6D">
        <w:rPr>
          <w:caps/>
        </w:rPr>
        <w:t>iii</w:t>
      </w:r>
      <w:r w:rsidRPr="00993C0D">
        <w:t>, p. 44, Q 1534, fig. 55 (with further refs.); Mlasowsky 1993, pp. 174–75, no. 153a; Robin Petitot 2000, p. 67, no. 195; Rivet 2003, p. 180, no. 516; Hanotte 2005, nos. 59–60, pl. 65, fig. 8; Chrzanovski 2006, p. 72, no. 95; an identical lamp is in the Study Gallery in Cologne Museum.</w:t>
      </w:r>
    </w:p>
    <w:p w14:paraId="7C9FA5D0" w14:textId="77777777" w:rsidR="00E25D1E" w:rsidRDefault="00E25D1E" w:rsidP="00E25D1E">
      <w:pPr>
        <w:spacing w:line="480" w:lineRule="auto"/>
      </w:pPr>
      <w:r>
        <w:t xml:space="preserve">Provenance: </w:t>
      </w:r>
    </w:p>
    <w:p w14:paraId="5C0FA39A" w14:textId="77777777" w:rsidR="005B235C" w:rsidRDefault="005B235C" w:rsidP="005B235C">
      <w:pPr>
        <w:spacing w:line="480" w:lineRule="auto"/>
      </w:pPr>
      <w:r>
        <w:t>Bibliography: Unpublished.</w:t>
      </w:r>
    </w:p>
    <w:p w14:paraId="5F042143" w14:textId="77777777" w:rsidR="000F741C" w:rsidRPr="00993C0D" w:rsidRDefault="005B235C" w:rsidP="005B235C">
      <w:pPr>
        <w:spacing w:line="480" w:lineRule="auto"/>
      </w:pPr>
      <w:r>
        <w:t xml:space="preserve">Date: </w:t>
      </w:r>
      <w:r w:rsidR="00EE59AD">
        <w:t>Tiberian to Early Trajanic</w:t>
      </w:r>
    </w:p>
    <w:p w14:paraId="3C7CEAC5"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5B235C">
        <w:rPr>
          <w:rFonts w:ascii="Palatino" w:hAnsi="Palatino"/>
        </w:rPr>
        <w:t>4; 110</w:t>
      </w:r>
    </w:p>
    <w:p w14:paraId="1F4762D5" w14:textId="77777777" w:rsidR="000F741C" w:rsidRPr="00993C0D" w:rsidRDefault="005B235C" w:rsidP="000F741C">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F741C" w:rsidRPr="00993C0D">
        <w:rPr>
          <w:rFonts w:ascii="Palatino" w:hAnsi="Palatino"/>
        </w:rPr>
        <w:t>: The discus motif may be an allusion to an Aesop fable (fox and raven).</w:t>
      </w:r>
    </w:p>
    <w:p w14:paraId="10A74200"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7B9BAB73"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E0D567D" w14:textId="77777777" w:rsidR="000F741C" w:rsidRDefault="000F741C" w:rsidP="000F741C">
      <w:pPr>
        <w:pStyle w:val="Textedelespacerserv2"/>
        <w:numPr>
          <w:ilvl w:val="0"/>
          <w:numId w:val="0"/>
        </w:numPr>
        <w:spacing w:line="480" w:lineRule="auto"/>
        <w:jc w:val="left"/>
        <w:outlineLvl w:val="9"/>
        <w:rPr>
          <w:rFonts w:ascii="Palatino" w:hAnsi="Palatino"/>
        </w:rPr>
      </w:pPr>
    </w:p>
    <w:p w14:paraId="00BBA8B2" w14:textId="77777777" w:rsidR="00A906FF" w:rsidRDefault="00A906FF" w:rsidP="00A906FF">
      <w:pPr>
        <w:spacing w:line="480" w:lineRule="auto"/>
      </w:pPr>
      <w:r>
        <w:t>Catalogue Number: 178</w:t>
      </w:r>
    </w:p>
    <w:p w14:paraId="3A435961" w14:textId="77777777" w:rsidR="00A906FF" w:rsidRDefault="00A906FF" w:rsidP="00A906FF">
      <w:pPr>
        <w:spacing w:line="480" w:lineRule="auto"/>
      </w:pPr>
      <w:r>
        <w:t xml:space="preserve">Inventory Number: </w:t>
      </w:r>
      <w:r w:rsidR="00CE185B" w:rsidRPr="00993C0D">
        <w:t>83.</w:t>
      </w:r>
      <w:r w:rsidR="00CE185B" w:rsidRPr="00524C6D">
        <w:rPr>
          <w:caps/>
        </w:rPr>
        <w:t>aq</w:t>
      </w:r>
      <w:r w:rsidR="00CE185B" w:rsidRPr="00993C0D">
        <w:t>.377.88</w:t>
      </w:r>
    </w:p>
    <w:p w14:paraId="44C8B83A" w14:textId="77777777" w:rsidR="00A906FF" w:rsidRDefault="00A906FF" w:rsidP="00A906FF">
      <w:pPr>
        <w:spacing w:line="480" w:lineRule="auto"/>
      </w:pPr>
      <w:r>
        <w:t xml:space="preserve">Dimensions: </w:t>
      </w:r>
      <w:r w:rsidR="00CE185B" w:rsidRPr="00993C0D">
        <w:t>L: 10.8; W: 7.5; H: 2.3</w:t>
      </w:r>
    </w:p>
    <w:p w14:paraId="63507424" w14:textId="77777777" w:rsidR="00A906FF" w:rsidRDefault="00A906FF" w:rsidP="00A906FF">
      <w:pPr>
        <w:spacing w:line="480" w:lineRule="auto"/>
      </w:pPr>
      <w:r>
        <w:t xml:space="preserve">Condition and Fabric: </w:t>
      </w:r>
      <w:r w:rsidR="00CE185B" w:rsidRPr="00993C0D">
        <w:t>Intact. Clay near 5YR7/3 pink, glaze mostly 10YR5/8 red.</w:t>
      </w:r>
    </w:p>
    <w:p w14:paraId="20847893" w14:textId="77777777" w:rsidR="00A906FF" w:rsidRDefault="00A906FF" w:rsidP="00A906FF">
      <w:pPr>
        <w:spacing w:line="480" w:lineRule="auto"/>
      </w:pPr>
      <w:r>
        <w:t xml:space="preserve">Description: </w:t>
      </w:r>
      <w:r w:rsidR="00CE185B" w:rsidRPr="00993C0D">
        <w:t>Moldmade. Shoulder: Loeschcke form</w:t>
      </w:r>
      <w:r w:rsidR="00CE185B" w:rsidRPr="00524C6D">
        <w:rPr>
          <w:caps/>
        </w:rPr>
        <w:t xml:space="preserve"> iii </w:t>
      </w:r>
      <w:r w:rsidR="00CE185B" w:rsidRPr="00993C0D">
        <w:t xml:space="preserve">a. Filling-hole below center of discus. Round-tipped volute-nozzle. Base marked off </w:t>
      </w:r>
      <w:r w:rsidR="00CE185B">
        <w:t>by</w:t>
      </w:r>
      <w:r w:rsidR="00CE185B" w:rsidRPr="00993C0D">
        <w:t xml:space="preserve"> </w:t>
      </w:r>
      <w:r w:rsidR="00CE185B">
        <w:t xml:space="preserve">one </w:t>
      </w:r>
      <w:r w:rsidR="00CE185B" w:rsidRPr="00993C0D">
        <w:t>circular groove</w:t>
      </w:r>
      <w:r w:rsidR="00EE59AD">
        <w:t>.</w:t>
      </w:r>
    </w:p>
    <w:p w14:paraId="15125DAC" w14:textId="77777777" w:rsidR="00A906FF" w:rsidRDefault="00A906FF" w:rsidP="00A906FF">
      <w:pPr>
        <w:spacing w:line="480" w:lineRule="auto"/>
      </w:pPr>
      <w:r>
        <w:t xml:space="preserve">Discus Iconography: </w:t>
      </w:r>
      <w:r w:rsidR="00CE185B">
        <w:rPr>
          <w:i/>
        </w:rPr>
        <w:t>J</w:t>
      </w:r>
      <w:r w:rsidR="00CE185B" w:rsidRPr="00993C0D">
        <w:rPr>
          <w:i/>
        </w:rPr>
        <w:t>ubilator</w:t>
      </w:r>
      <w:r w:rsidR="00CE185B">
        <w:rPr>
          <w:i/>
        </w:rPr>
        <w:t>,</w:t>
      </w:r>
      <w:r w:rsidR="00CE185B" w:rsidRPr="00993C0D" w:rsidDel="00BE0A4A">
        <w:t xml:space="preserve"> </w:t>
      </w:r>
      <w:r w:rsidR="00CE185B" w:rsidRPr="00993C0D">
        <w:t>nude youth on horse galloping to right; right arm raised holding whip</w:t>
      </w:r>
      <w:r w:rsidR="00CE185B" w:rsidRPr="00594C33">
        <w:t>.</w:t>
      </w:r>
    </w:p>
    <w:p w14:paraId="7CA040C9" w14:textId="77777777" w:rsidR="00A906FF" w:rsidRDefault="00A906FF" w:rsidP="00A906FF">
      <w:pPr>
        <w:spacing w:line="480" w:lineRule="auto"/>
      </w:pPr>
      <w:r>
        <w:t xml:space="preserve">Type: </w:t>
      </w:r>
      <w:r w:rsidR="00CE185B" w:rsidRPr="00993C0D">
        <w:t xml:space="preserve">Loeschcke </w:t>
      </w:r>
      <w:r w:rsidR="00CE185B" w:rsidRPr="00524C6D">
        <w:rPr>
          <w:caps/>
        </w:rPr>
        <w:t>iv</w:t>
      </w:r>
      <w:r w:rsidR="00EE59AD">
        <w:t>; Bailey B group ii</w:t>
      </w:r>
    </w:p>
    <w:p w14:paraId="2AE24CCB" w14:textId="77777777" w:rsidR="00A906FF" w:rsidRDefault="00A906FF" w:rsidP="00A906FF">
      <w:pPr>
        <w:spacing w:line="480" w:lineRule="auto"/>
      </w:pPr>
      <w:r>
        <w:t xml:space="preserve">Place of Manufacture or Origin: </w:t>
      </w:r>
      <w:r w:rsidR="00EE59AD">
        <w:t>Anatolia</w:t>
      </w:r>
    </w:p>
    <w:p w14:paraId="46A8BF45" w14:textId="77777777" w:rsidR="00A906FF" w:rsidRDefault="00A906FF" w:rsidP="00A906FF">
      <w:pPr>
        <w:spacing w:line="480" w:lineRule="auto"/>
      </w:pPr>
      <w:r>
        <w:t xml:space="preserve">Parallels: </w:t>
      </w:r>
      <w:r w:rsidR="00CE185B" w:rsidRPr="00993C0D">
        <w:t xml:space="preserve">Brants 1913, no. 202, pl. 2 (Loeschcke </w:t>
      </w:r>
      <w:r w:rsidR="00CE185B" w:rsidRPr="00524C6D">
        <w:rPr>
          <w:caps/>
        </w:rPr>
        <w:t>i</w:t>
      </w:r>
      <w:r w:rsidR="00CE185B" w:rsidRPr="00993C0D">
        <w:t>); Loeschcke 1919, no. 101, pl. 9 (Loeschcke</w:t>
      </w:r>
      <w:r w:rsidR="00CE185B" w:rsidRPr="00524C6D">
        <w:rPr>
          <w:caps/>
        </w:rPr>
        <w:t xml:space="preserve"> i</w:t>
      </w:r>
      <w:r w:rsidR="00CE185B" w:rsidRPr="00993C0D">
        <w:t xml:space="preserve">); Deneauve 1969, no. 475, pl. 50 (identical); Leibundgut 1977, p. 172, nos. 251–54, pl. 44, motif 247; Gualandi Genito 1977, no. 172, pl. 28 (Loeschcke </w:t>
      </w:r>
      <w:r w:rsidR="00CE185B" w:rsidRPr="00524C6D">
        <w:rPr>
          <w:caps/>
        </w:rPr>
        <w:t>i</w:t>
      </w:r>
      <w:r w:rsidR="00CE185B" w:rsidRPr="00993C0D">
        <w:t xml:space="preserve">); Bailey BM </w:t>
      </w:r>
      <w:r w:rsidR="00CE185B" w:rsidRPr="00524C6D">
        <w:rPr>
          <w:caps/>
        </w:rPr>
        <w:t>ii</w:t>
      </w:r>
      <w:r w:rsidR="00CE185B" w:rsidRPr="00993C0D">
        <w:t>, pp. 58–59, Q 802, Q 894, and Q 933, fig. 61 (with further refs.); Bessi and Moncini 1980, no. 7, pl. 3; Goethert-Polaschek 1985, no. 372, pl. 33, motif M 124; Amaré Tafalla 1988, no. 81 (with further refs.); Bergès 1989, no. 61, fig. 34; Olcina, Reginard, and Sánchez 1990, p. 34, no. 24.</w:t>
      </w:r>
    </w:p>
    <w:p w14:paraId="4056A8E7" w14:textId="77777777" w:rsidR="006E035D" w:rsidRDefault="006E035D" w:rsidP="006E035D">
      <w:pPr>
        <w:spacing w:line="480" w:lineRule="auto"/>
      </w:pPr>
      <w:r>
        <w:t xml:space="preserve">Provenance: </w:t>
      </w:r>
    </w:p>
    <w:p w14:paraId="52BE8465" w14:textId="77777777" w:rsidR="00A906FF" w:rsidRDefault="00A906FF" w:rsidP="00A906FF">
      <w:pPr>
        <w:spacing w:line="480" w:lineRule="auto"/>
      </w:pPr>
      <w:r>
        <w:t>Bibliography: Unpublished.</w:t>
      </w:r>
    </w:p>
    <w:p w14:paraId="71E9F7B9" w14:textId="77777777" w:rsidR="000F741C" w:rsidRPr="00993C0D" w:rsidRDefault="00A906FF" w:rsidP="00CE185B">
      <w:pPr>
        <w:spacing w:line="480" w:lineRule="auto"/>
      </w:pPr>
      <w:r>
        <w:t xml:space="preserve">Date: </w:t>
      </w:r>
      <w:r w:rsidR="00EE59AD">
        <w:t>Tiberian to Early Trajanic</w:t>
      </w:r>
    </w:p>
    <w:p w14:paraId="37D156AA"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CE185B">
        <w:rPr>
          <w:rFonts w:ascii="Palatino" w:hAnsi="Palatino"/>
        </w:rPr>
        <w:t>4; 110</w:t>
      </w:r>
    </w:p>
    <w:p w14:paraId="74F6854E"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30650177"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DF5FD16" w14:textId="77777777" w:rsidR="000F741C" w:rsidRDefault="000F741C" w:rsidP="000F741C">
      <w:pPr>
        <w:pStyle w:val="Textedelespacerserv2"/>
        <w:numPr>
          <w:ilvl w:val="0"/>
          <w:numId w:val="0"/>
        </w:numPr>
        <w:spacing w:line="480" w:lineRule="auto"/>
        <w:jc w:val="left"/>
        <w:outlineLvl w:val="9"/>
        <w:rPr>
          <w:rFonts w:ascii="Palatino" w:hAnsi="Palatino"/>
        </w:rPr>
      </w:pPr>
    </w:p>
    <w:p w14:paraId="50FAFA13" w14:textId="77777777" w:rsidR="00C149A0" w:rsidRDefault="00C149A0" w:rsidP="00C149A0">
      <w:pPr>
        <w:spacing w:line="480" w:lineRule="auto"/>
      </w:pPr>
      <w:r>
        <w:t>Catalogue Number: 179</w:t>
      </w:r>
    </w:p>
    <w:p w14:paraId="475896E0" w14:textId="77777777" w:rsidR="00C149A0" w:rsidRDefault="00C149A0" w:rsidP="00C149A0">
      <w:pPr>
        <w:spacing w:line="480" w:lineRule="auto"/>
      </w:pPr>
      <w:r>
        <w:t xml:space="preserve">Inventory Number: </w:t>
      </w:r>
      <w:r w:rsidRPr="00993C0D">
        <w:t>83.</w:t>
      </w:r>
      <w:r w:rsidRPr="00524C6D">
        <w:rPr>
          <w:caps/>
        </w:rPr>
        <w:t>aq</w:t>
      </w:r>
      <w:r w:rsidRPr="00993C0D">
        <w:t>.377.99</w:t>
      </w:r>
    </w:p>
    <w:p w14:paraId="2CA0DF66" w14:textId="77777777" w:rsidR="00C149A0" w:rsidRDefault="00C149A0" w:rsidP="00C149A0">
      <w:pPr>
        <w:spacing w:line="480" w:lineRule="auto"/>
      </w:pPr>
      <w:r>
        <w:t xml:space="preserve">Dimensions: </w:t>
      </w:r>
      <w:r w:rsidRPr="00993C0D">
        <w:t>L: 9.3; W: 6.6; H: 2.3</w:t>
      </w:r>
    </w:p>
    <w:p w14:paraId="32A72598" w14:textId="77777777" w:rsidR="00C149A0" w:rsidRDefault="00C149A0" w:rsidP="00C149A0">
      <w:pPr>
        <w:spacing w:line="480" w:lineRule="auto"/>
      </w:pPr>
      <w:r>
        <w:t xml:space="preserve">Condition and Fabric: </w:t>
      </w:r>
      <w:r w:rsidRPr="00993C0D">
        <w:t>Top edge chipped. Clay 10YR7/4 very pale brown, mottled glaze varying between 10YR5/2 grayish brown and 10YR6/4 light yellowish brown.</w:t>
      </w:r>
    </w:p>
    <w:p w14:paraId="515A1461" w14:textId="77777777" w:rsidR="00C149A0" w:rsidRDefault="00C149A0" w:rsidP="00C149A0">
      <w:pPr>
        <w:spacing w:line="480" w:lineRule="auto"/>
      </w:pPr>
      <w:r>
        <w:t xml:space="preserve">Description: </w:t>
      </w:r>
      <w:r w:rsidRPr="00993C0D">
        <w:t>Moldmade, from plaster mold. Shoulder: Loeschcke form</w:t>
      </w:r>
      <w:r w:rsidRPr="00524C6D">
        <w:rPr>
          <w:caps/>
        </w:rPr>
        <w:t xml:space="preserve"> iii </w:t>
      </w:r>
      <w:r w:rsidRPr="00993C0D">
        <w:t>a. Filling-hole slightly above center of discus. Round-tipped volute-nozzle. Base-ring marked off by two circular grooves.</w:t>
      </w:r>
    </w:p>
    <w:p w14:paraId="07CCB71E" w14:textId="77777777" w:rsidR="00C149A0" w:rsidRDefault="00C149A0" w:rsidP="00C149A0">
      <w:pPr>
        <w:spacing w:line="480" w:lineRule="auto"/>
      </w:pPr>
      <w:r>
        <w:t>Discus Iconography: W</w:t>
      </w:r>
      <w:r w:rsidRPr="00993C0D">
        <w:t>arship with six pairs of oars sailing to left.</w:t>
      </w:r>
    </w:p>
    <w:p w14:paraId="5399A043" w14:textId="77777777" w:rsidR="00C149A0" w:rsidRDefault="00C149A0" w:rsidP="00C149A0">
      <w:pPr>
        <w:spacing w:line="480" w:lineRule="auto"/>
      </w:pPr>
      <w:r>
        <w:t xml:space="preserve">Type: </w:t>
      </w:r>
      <w:r w:rsidRPr="00993C0D">
        <w:t xml:space="preserve">Loeschcke </w:t>
      </w:r>
      <w:r w:rsidRPr="00524C6D">
        <w:rPr>
          <w:caps/>
        </w:rPr>
        <w:t>iv</w:t>
      </w:r>
      <w:r w:rsidR="00EE59AD">
        <w:t>; Bailey B group ii</w:t>
      </w:r>
    </w:p>
    <w:p w14:paraId="47A6042E" w14:textId="77777777" w:rsidR="00C149A0" w:rsidRDefault="00C149A0" w:rsidP="00C149A0">
      <w:pPr>
        <w:spacing w:line="480" w:lineRule="auto"/>
      </w:pPr>
      <w:r>
        <w:t xml:space="preserve">Place of Manufacture or Origin: </w:t>
      </w:r>
      <w:r w:rsidR="00EE59AD">
        <w:t>Germany</w:t>
      </w:r>
    </w:p>
    <w:p w14:paraId="46FB2A62" w14:textId="77777777" w:rsidR="00C149A0" w:rsidRDefault="00C149A0" w:rsidP="00C149A0">
      <w:pPr>
        <w:spacing w:line="480" w:lineRule="auto"/>
      </w:pPr>
      <w:r>
        <w:t xml:space="preserve">Parallels: </w:t>
      </w:r>
      <w:r w:rsidRPr="00993C0D">
        <w:t>Loeschcke 1919, no. 460, pl. 11; Brun and Gagnière 1937, no. 79; Rodríguez Neila 1977, p. 395, nos. 34–35, pl. 33 (</w:t>
      </w:r>
      <w:r w:rsidR="00FE34C9">
        <w:t>{{loc_0000:</w:t>
      </w:r>
      <w:r w:rsidRPr="00993C0D">
        <w:t>Osuna</w:t>
      </w:r>
      <w:r w:rsidR="00FE34C9">
        <w:t>}}</w:t>
      </w:r>
      <w:r w:rsidRPr="00993C0D">
        <w:t xml:space="preserve">); Leibundgut 1977, p. 161, no. 208, pl. 36, motif 164 (Loeschcke </w:t>
      </w:r>
      <w:r w:rsidRPr="00524C6D">
        <w:rPr>
          <w:caps/>
        </w:rPr>
        <w:t>i</w:t>
      </w:r>
      <w:r w:rsidRPr="00993C0D">
        <w:t xml:space="preserve">); Goethert-Polaschek 1987, nos. 1–3, fig. 19; Bailey BM </w:t>
      </w:r>
      <w:r w:rsidRPr="00524C6D">
        <w:rPr>
          <w:caps/>
        </w:rPr>
        <w:t>iii</w:t>
      </w:r>
      <w:r w:rsidRPr="00993C0D">
        <w:t xml:space="preserve">, p. 45, Q 2397–Q 2398, pl. 63, fig. 56 (Cyprus); </w:t>
      </w:r>
      <w:r w:rsidRPr="004D09D5">
        <w:rPr>
          <w:i/>
        </w:rPr>
        <w:t>Kunst der Antike</w:t>
      </w:r>
      <w:r w:rsidRPr="00993C0D">
        <w:t xml:space="preserve"> 10, no. 236; Morillo Cerdán 1999, fig. 141, motif 56; Bussière 2000, no. 283, decor </w:t>
      </w:r>
      <w:r w:rsidRPr="00524C6D">
        <w:rPr>
          <w:caps/>
        </w:rPr>
        <w:t>ii</w:t>
      </w:r>
      <w:r w:rsidRPr="00993C0D">
        <w:t>.a.2.(2); Bémont 2002, p. 102, no. 146, D 157, pl. 13; Rivet 2003, p. 146, nos. 205–6; Nimes Museum, lamp inv. no. 908.51.1503; Museum of Art and Archaeology, University of Missouri—Columbia, acc. no. 70.112 (1).</w:t>
      </w:r>
    </w:p>
    <w:p w14:paraId="579A8719" w14:textId="77777777" w:rsidR="006E035D" w:rsidRDefault="006E035D" w:rsidP="006E035D">
      <w:pPr>
        <w:spacing w:line="480" w:lineRule="auto"/>
      </w:pPr>
      <w:r>
        <w:t xml:space="preserve">Provenance: </w:t>
      </w:r>
    </w:p>
    <w:p w14:paraId="2C95CAFE" w14:textId="77777777" w:rsidR="00C149A0" w:rsidRDefault="00C149A0" w:rsidP="00C149A0">
      <w:pPr>
        <w:spacing w:line="480" w:lineRule="auto"/>
      </w:pPr>
      <w:r>
        <w:t>Bibliography: Unpublished.</w:t>
      </w:r>
    </w:p>
    <w:p w14:paraId="09994081" w14:textId="77777777" w:rsidR="000F741C" w:rsidRPr="00993C0D" w:rsidRDefault="00C149A0" w:rsidP="00C149A0">
      <w:pPr>
        <w:spacing w:line="480" w:lineRule="auto"/>
      </w:pPr>
      <w:r>
        <w:t xml:space="preserve">Date: </w:t>
      </w:r>
      <w:r w:rsidR="000F741C" w:rsidRPr="00993C0D">
        <w:t>Tiberian</w:t>
      </w:r>
      <w:r w:rsidR="00EE59AD">
        <w:t xml:space="preserve"> to Early Trajanic</w:t>
      </w:r>
    </w:p>
    <w:p w14:paraId="574C3A40"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C149A0">
        <w:rPr>
          <w:rFonts w:ascii="Palatino" w:hAnsi="Palatino"/>
        </w:rPr>
        <w:t>4; 110</w:t>
      </w:r>
    </w:p>
    <w:p w14:paraId="22639B98"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6254D0BC"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AD8B72D" w14:textId="77777777" w:rsidR="000F741C" w:rsidRDefault="000F741C" w:rsidP="000F741C">
      <w:pPr>
        <w:pStyle w:val="Textedelespacerserv2"/>
        <w:numPr>
          <w:ilvl w:val="0"/>
          <w:numId w:val="0"/>
        </w:numPr>
        <w:spacing w:line="480" w:lineRule="auto"/>
        <w:jc w:val="left"/>
        <w:outlineLvl w:val="9"/>
        <w:rPr>
          <w:rFonts w:ascii="Palatino" w:hAnsi="Palatino"/>
        </w:rPr>
      </w:pPr>
    </w:p>
    <w:p w14:paraId="16F8355B" w14:textId="77777777" w:rsidR="00F46D5B" w:rsidRDefault="00F46D5B" w:rsidP="00F46D5B">
      <w:pPr>
        <w:spacing w:line="480" w:lineRule="auto"/>
      </w:pPr>
      <w:r>
        <w:t>Catalogue Number: 180</w:t>
      </w:r>
    </w:p>
    <w:p w14:paraId="4B23AF36" w14:textId="77777777" w:rsidR="00F46D5B" w:rsidRDefault="00F46D5B" w:rsidP="00F46D5B">
      <w:pPr>
        <w:spacing w:line="480" w:lineRule="auto"/>
      </w:pPr>
      <w:r>
        <w:t xml:space="preserve">Inventory Number: </w:t>
      </w:r>
      <w:r w:rsidRPr="00993C0D">
        <w:t>83.</w:t>
      </w:r>
      <w:r w:rsidRPr="00524C6D">
        <w:rPr>
          <w:caps/>
        </w:rPr>
        <w:t>aq</w:t>
      </w:r>
      <w:r w:rsidRPr="00993C0D">
        <w:t>.377.96</w:t>
      </w:r>
    </w:p>
    <w:p w14:paraId="33058B93" w14:textId="77777777" w:rsidR="00F46D5B" w:rsidRDefault="00F46D5B" w:rsidP="00F46D5B">
      <w:pPr>
        <w:spacing w:line="480" w:lineRule="auto"/>
      </w:pPr>
      <w:r>
        <w:t xml:space="preserve">Dimensions: </w:t>
      </w:r>
      <w:r w:rsidRPr="00993C0D">
        <w:t>L: 11.3; W: 7.7; H: 2.7</w:t>
      </w:r>
    </w:p>
    <w:p w14:paraId="76C861E3" w14:textId="77777777" w:rsidR="00F46D5B" w:rsidRDefault="00F46D5B" w:rsidP="00F46D5B">
      <w:pPr>
        <w:spacing w:line="480" w:lineRule="auto"/>
      </w:pPr>
      <w:r>
        <w:t xml:space="preserve">Condition and Fabric: </w:t>
      </w:r>
      <w:r w:rsidRPr="00993C0D">
        <w:t>Intact. Clay 7.5YR6/4 light brown, glaze varying between 2.5YR5/4 reddish brown and 2.5YR5/6 red.</w:t>
      </w:r>
    </w:p>
    <w:p w14:paraId="0060395B" w14:textId="77777777" w:rsidR="00F46D5B" w:rsidRDefault="00F46D5B" w:rsidP="00F46D5B">
      <w:pPr>
        <w:spacing w:line="480" w:lineRule="auto"/>
      </w:pPr>
      <w:r>
        <w:t xml:space="preserve">Description: </w:t>
      </w:r>
      <w:r w:rsidRPr="00993C0D">
        <w:t>Moldmade. Shoulder: Loeschcke form</w:t>
      </w:r>
      <w:r w:rsidRPr="00524C6D">
        <w:rPr>
          <w:caps/>
        </w:rPr>
        <w:t xml:space="preserve"> iii </w:t>
      </w:r>
      <w:r w:rsidRPr="00993C0D">
        <w:t xml:space="preserve">a. Filling-hole in left </w:t>
      </w:r>
      <w:r>
        <w:t>field</w:t>
      </w:r>
      <w:r w:rsidRPr="00993C0D">
        <w:t xml:space="preserve">. Small air hole on nozzle. Round-tipped volute-nozzle. Base marked off </w:t>
      </w:r>
      <w:r>
        <w:t>by</w:t>
      </w:r>
      <w:r w:rsidRPr="00993C0D">
        <w:t xml:space="preserve"> </w:t>
      </w:r>
      <w:r>
        <w:t xml:space="preserve">one </w:t>
      </w:r>
      <w:r w:rsidRPr="00993C0D">
        <w:t xml:space="preserve">circular groove. Potter’s signature: double </w:t>
      </w:r>
      <w:r w:rsidRPr="00993C0D">
        <w:rPr>
          <w:i/>
        </w:rPr>
        <w:t>planta pedis</w:t>
      </w:r>
      <w:r w:rsidRPr="00993C0D">
        <w:t xml:space="preserve"> </w:t>
      </w:r>
      <w:r w:rsidRPr="00DE532C">
        <w:t>{{insc:</w:t>
      </w:r>
      <w:r w:rsidRPr="00DE532C">
        <w:rPr>
          <w:caps/>
        </w:rPr>
        <w:t>cclod//cclod</w:t>
      </w:r>
      <w:r w:rsidRPr="00DE532C">
        <w:t>}} (back to back).</w:t>
      </w:r>
    </w:p>
    <w:p w14:paraId="0684FD27" w14:textId="77777777" w:rsidR="00F46D5B" w:rsidRDefault="00F46D5B" w:rsidP="00F46D5B">
      <w:pPr>
        <w:spacing w:line="480" w:lineRule="auto"/>
      </w:pPr>
      <w:r>
        <w:t>Discus Iconography: F</w:t>
      </w:r>
      <w:r w:rsidRPr="00993C0D">
        <w:t>isherman to left, wearing tunic and round-rimmed hat, pulling out his net; rocks(?) behind him.</w:t>
      </w:r>
    </w:p>
    <w:p w14:paraId="36F07146" w14:textId="77777777" w:rsidR="00F46D5B" w:rsidRDefault="00F46D5B" w:rsidP="00F46D5B">
      <w:pPr>
        <w:spacing w:line="480" w:lineRule="auto"/>
      </w:pPr>
      <w:r>
        <w:t xml:space="preserve">Type: </w:t>
      </w:r>
      <w:r w:rsidRPr="00993C0D">
        <w:t xml:space="preserve">Loeschcke </w:t>
      </w:r>
      <w:r w:rsidRPr="00524C6D">
        <w:rPr>
          <w:caps/>
        </w:rPr>
        <w:t>iv</w:t>
      </w:r>
      <w:r w:rsidRPr="00993C0D">
        <w:t>; Bailey B group i</w:t>
      </w:r>
      <w:r>
        <w:t>i</w:t>
      </w:r>
    </w:p>
    <w:p w14:paraId="413663CE" w14:textId="77777777" w:rsidR="00F46D5B" w:rsidRDefault="00F46D5B" w:rsidP="00F46D5B">
      <w:pPr>
        <w:spacing w:line="480" w:lineRule="auto"/>
      </w:pPr>
      <w:r>
        <w:t xml:space="preserve">Place of Manufacture or Origin: </w:t>
      </w:r>
      <w:r w:rsidRPr="00993C0D">
        <w:t>Egypt</w:t>
      </w:r>
    </w:p>
    <w:p w14:paraId="5E9FB392" w14:textId="77777777" w:rsidR="00F46D5B" w:rsidRDefault="00F46D5B" w:rsidP="00F46D5B">
      <w:pPr>
        <w:spacing w:line="480" w:lineRule="auto"/>
      </w:pPr>
      <w:r>
        <w:t xml:space="preserve">Parallels: </w:t>
      </w:r>
      <w:r w:rsidRPr="00993C0D">
        <w:t>None found.</w:t>
      </w:r>
    </w:p>
    <w:p w14:paraId="5E3DBA79" w14:textId="77777777" w:rsidR="006E035D" w:rsidRDefault="006E035D" w:rsidP="006E035D">
      <w:pPr>
        <w:spacing w:line="480" w:lineRule="auto"/>
      </w:pPr>
      <w:r>
        <w:t xml:space="preserve">Provenance: </w:t>
      </w:r>
    </w:p>
    <w:p w14:paraId="2FB8CACC" w14:textId="77777777" w:rsidR="00F46D5B" w:rsidRDefault="00F46D5B" w:rsidP="00F46D5B">
      <w:pPr>
        <w:spacing w:line="480" w:lineRule="auto"/>
      </w:pPr>
      <w:r>
        <w:t>Bibliography: Unpublished.</w:t>
      </w:r>
    </w:p>
    <w:p w14:paraId="5F48B705" w14:textId="6C05D938" w:rsidR="000F741C" w:rsidRPr="00993C0D" w:rsidRDefault="00F46D5B" w:rsidP="00F46D5B">
      <w:pPr>
        <w:spacing w:line="480" w:lineRule="auto"/>
      </w:pPr>
      <w:r>
        <w:t xml:space="preserve">Date: </w:t>
      </w:r>
      <w:r w:rsidR="005170AB" w:rsidRPr="005170AB">
        <w:rPr>
          <w:caps/>
        </w:rPr>
        <w:t>A.D.</w:t>
      </w:r>
      <w:r w:rsidR="000F741C" w:rsidRPr="00524C6D">
        <w:rPr>
          <w:caps/>
        </w:rPr>
        <w:t xml:space="preserve"> </w:t>
      </w:r>
      <w:r w:rsidR="002A5C58">
        <w:t>40–70 or even Flavian</w:t>
      </w:r>
    </w:p>
    <w:p w14:paraId="03A21C87"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40; </w:t>
      </w:r>
      <w:r w:rsidR="006B492D">
        <w:rPr>
          <w:rFonts w:ascii="Palatino" w:hAnsi="Palatino"/>
        </w:rPr>
        <w:t>96</w:t>
      </w:r>
    </w:p>
    <w:p w14:paraId="7D2D151F" w14:textId="77777777" w:rsidR="000F741C" w:rsidRPr="00993C0D" w:rsidRDefault="000F741C" w:rsidP="000F741C">
      <w:pPr>
        <w:pStyle w:val="Textedelespacerserv2"/>
        <w:numPr>
          <w:ilvl w:val="0"/>
          <w:numId w:val="0"/>
        </w:numPr>
        <w:spacing w:line="480" w:lineRule="auto"/>
        <w:jc w:val="left"/>
        <w:outlineLvl w:val="9"/>
        <w:rPr>
          <w:rFonts w:ascii="Palatino" w:hAnsi="Palatino"/>
        </w:rPr>
      </w:pPr>
    </w:p>
    <w:p w14:paraId="45903B4D"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93FC852" w14:textId="77777777" w:rsidR="00AC1F66" w:rsidRDefault="00AC1F66" w:rsidP="00AC1F66">
      <w:pPr>
        <w:pStyle w:val="Textedelespacerserv2"/>
        <w:numPr>
          <w:ilvl w:val="0"/>
          <w:numId w:val="0"/>
        </w:numPr>
        <w:spacing w:line="480" w:lineRule="auto"/>
        <w:jc w:val="left"/>
        <w:outlineLvl w:val="9"/>
        <w:rPr>
          <w:rFonts w:ascii="Palatino" w:hAnsi="Palatino"/>
        </w:rPr>
      </w:pPr>
    </w:p>
    <w:p w14:paraId="2EF4D957" w14:textId="77777777" w:rsidR="006B492D" w:rsidRDefault="006B492D" w:rsidP="006B492D">
      <w:pPr>
        <w:spacing w:line="480" w:lineRule="auto"/>
      </w:pPr>
      <w:r>
        <w:t>Catalogue Number: 181</w:t>
      </w:r>
    </w:p>
    <w:p w14:paraId="0242B97F" w14:textId="77777777" w:rsidR="006B492D" w:rsidRDefault="006B492D" w:rsidP="006B492D">
      <w:pPr>
        <w:spacing w:line="480" w:lineRule="auto"/>
      </w:pPr>
      <w:r>
        <w:t xml:space="preserve">Inventory Number: </w:t>
      </w:r>
      <w:r w:rsidRPr="00993C0D">
        <w:t>83.</w:t>
      </w:r>
      <w:r w:rsidRPr="00524C6D">
        <w:rPr>
          <w:caps/>
        </w:rPr>
        <w:t>aq</w:t>
      </w:r>
      <w:r w:rsidRPr="00993C0D">
        <w:t>.377.541</w:t>
      </w:r>
    </w:p>
    <w:p w14:paraId="54D2FD46" w14:textId="77777777" w:rsidR="006B492D" w:rsidRDefault="006B492D" w:rsidP="006B492D">
      <w:pPr>
        <w:spacing w:line="480" w:lineRule="auto"/>
      </w:pPr>
      <w:r>
        <w:t xml:space="preserve">Dimensions: </w:t>
      </w:r>
      <w:r w:rsidRPr="00993C0D">
        <w:t>L: 10.0; W: 7.2; H: 2.5</w:t>
      </w:r>
    </w:p>
    <w:p w14:paraId="3D4B52DB" w14:textId="77777777" w:rsidR="006B492D" w:rsidRDefault="006B492D" w:rsidP="006B492D">
      <w:pPr>
        <w:spacing w:line="480" w:lineRule="auto"/>
      </w:pPr>
      <w:r>
        <w:t xml:space="preserve">Condition and Fabric: </w:t>
      </w:r>
      <w:r w:rsidRPr="00993C0D">
        <w:t>Tip of nozzle partly broken off; long thin crack along join of two halves. Clay near 5YR7/6 reddish yellow, Red-on-White glaze: light layer 5YR8/4 pink, red layer near 10R6/6 light red.</w:t>
      </w:r>
    </w:p>
    <w:p w14:paraId="0DB65FAC" w14:textId="77777777" w:rsidR="006B492D" w:rsidRDefault="006B492D" w:rsidP="006B492D">
      <w:pPr>
        <w:spacing w:line="480" w:lineRule="auto"/>
      </w:pPr>
      <w:r>
        <w:t xml:space="preserve">Description: </w:t>
      </w:r>
      <w:r w:rsidRPr="00993C0D">
        <w:t>Moldmade. Shoulder: Loeschcke form</w:t>
      </w:r>
      <w:r w:rsidRPr="00524C6D">
        <w:rPr>
          <w:caps/>
        </w:rPr>
        <w:t xml:space="preserve"> iii </w:t>
      </w:r>
      <w:r w:rsidRPr="00993C0D">
        <w:t xml:space="preserve">a. Filling-hole in lower </w:t>
      </w:r>
      <w:r>
        <w:t>field</w:t>
      </w:r>
      <w:r w:rsidRPr="00993C0D">
        <w:t xml:space="preserve">. Round-tipped volute-nozzle. Base marked off </w:t>
      </w:r>
      <w:r>
        <w:t>by</w:t>
      </w:r>
      <w:r w:rsidRPr="00993C0D">
        <w:t xml:space="preserve"> </w:t>
      </w:r>
      <w:r>
        <w:t xml:space="preserve">one </w:t>
      </w:r>
      <w:r w:rsidRPr="00993C0D">
        <w:t>circular groove.</w:t>
      </w:r>
    </w:p>
    <w:p w14:paraId="2881013C" w14:textId="77777777" w:rsidR="006B492D" w:rsidRDefault="006B492D" w:rsidP="006B492D">
      <w:pPr>
        <w:spacing w:line="480" w:lineRule="auto"/>
      </w:pPr>
      <w:r>
        <w:t>Discus Iconography: E</w:t>
      </w:r>
      <w:r w:rsidRPr="00993C0D">
        <w:t xml:space="preserve">rotic scene on </w:t>
      </w:r>
      <w:r>
        <w:t xml:space="preserve">a </w:t>
      </w:r>
      <w:r w:rsidRPr="00993C0D">
        <w:t>bed</w:t>
      </w:r>
      <w:r>
        <w:t xml:space="preserve">; </w:t>
      </w:r>
      <w:r w:rsidRPr="00993C0D">
        <w:t xml:space="preserve">man at left kneeling and holding up </w:t>
      </w:r>
      <w:r>
        <w:t xml:space="preserve">the </w:t>
      </w:r>
      <w:r w:rsidRPr="00993C0D">
        <w:t>woman’s leg.</w:t>
      </w:r>
    </w:p>
    <w:p w14:paraId="781913AA" w14:textId="77777777" w:rsidR="006B492D" w:rsidRDefault="006B492D" w:rsidP="006B492D">
      <w:pPr>
        <w:spacing w:line="480" w:lineRule="auto"/>
      </w:pPr>
      <w:r>
        <w:t xml:space="preserve">Type: </w:t>
      </w:r>
      <w:r w:rsidR="00081BCE" w:rsidRPr="00993C0D">
        <w:t xml:space="preserve">Loeschcke </w:t>
      </w:r>
      <w:r w:rsidR="00081BCE" w:rsidRPr="00524C6D">
        <w:rPr>
          <w:caps/>
        </w:rPr>
        <w:t>iv</w:t>
      </w:r>
      <w:r w:rsidR="008609B3">
        <w:t>; Bailey B group ii</w:t>
      </w:r>
    </w:p>
    <w:p w14:paraId="75145BCA" w14:textId="77777777" w:rsidR="006B492D" w:rsidRDefault="006B492D" w:rsidP="006B492D">
      <w:pPr>
        <w:spacing w:line="480" w:lineRule="auto"/>
      </w:pPr>
      <w:r>
        <w:t xml:space="preserve">Place of Manufacture or Origin: </w:t>
      </w:r>
      <w:r w:rsidR="00081BCE" w:rsidRPr="00993C0D">
        <w:t>Unknown</w:t>
      </w:r>
    </w:p>
    <w:p w14:paraId="2912381D" w14:textId="77777777" w:rsidR="006B492D" w:rsidRDefault="006B492D" w:rsidP="006B492D">
      <w:pPr>
        <w:spacing w:line="480" w:lineRule="auto"/>
      </w:pPr>
      <w:r>
        <w:t xml:space="preserve">Parallels: </w:t>
      </w:r>
      <w:r w:rsidR="00081BCE" w:rsidRPr="00993C0D">
        <w:t xml:space="preserve">Loeschcke 1919, no. 406, pl. 8; Evelein 1928, no. 39, pl. 5; Perlzweig 1961, no. 41, pl. 2; Deneauve 1969, no. 483, pl. 50; Heres 1972, no. 193, pl. 24; Leibundgut 1977, p. 163, no. 214, pl. 38, motif 176 (Loeschcke </w:t>
      </w:r>
      <w:r w:rsidR="00081BCE" w:rsidRPr="00524C6D">
        <w:rPr>
          <w:caps/>
        </w:rPr>
        <w:t>i</w:t>
      </w:r>
      <w:r w:rsidR="00081BCE" w:rsidRPr="00993C0D">
        <w:t xml:space="preserve">); Gualandi Genito 1977, no. 242, pl. 35; Bailey BM </w:t>
      </w:r>
      <w:r w:rsidR="00081BCE" w:rsidRPr="00524C6D">
        <w:rPr>
          <w:caps/>
        </w:rPr>
        <w:t>ii</w:t>
      </w:r>
      <w:r w:rsidR="00081BCE" w:rsidRPr="00993C0D">
        <w:t>, Q 828, pl. 7, fig. 70, and Q 880, pl. 13; Goethert-Polaschek 1985, nos. 411–548, pl. 56; Larese and Sgreva 1996, p. 149, no. 226a; Carré 1995, nos. 370–71, fig. 44 (</w:t>
      </w:r>
      <w:r w:rsidR="00FE34C9">
        <w:t>{{loc_0000:</w:t>
      </w:r>
      <w:r w:rsidR="00081BCE" w:rsidRPr="00993C0D">
        <w:t>Bolsena</w:t>
      </w:r>
      <w:r w:rsidR="00FE34C9">
        <w:t>))</w:t>
      </w:r>
      <w:r w:rsidR="00081BCE" w:rsidRPr="00993C0D">
        <w:t xml:space="preserve">); Chrzanovski et al. 2000, p. 66, no. 9; Moscara 2003, fig. 4, motif </w:t>
      </w:r>
      <w:r w:rsidR="00081BCE" w:rsidRPr="00524C6D">
        <w:rPr>
          <w:caps/>
        </w:rPr>
        <w:t>vii</w:t>
      </w:r>
      <w:r w:rsidR="00081BCE" w:rsidRPr="00993C0D">
        <w:t xml:space="preserve">.1.3; Chrzanovski 2006, p. 67, no. 68; Casas Genover and Soler Fusté 2006, p. 158, no. G 628, pl. 38 (with further refs.); </w:t>
      </w:r>
      <w:hyperlink r:id="rId24" w:history="1">
        <w:r w:rsidR="00081BCE" w:rsidRPr="00081BCE">
          <w:rPr>
            <w:rStyle w:val="Hyperlink"/>
          </w:rPr>
          <w:t>cat. 182</w:t>
        </w:r>
      </w:hyperlink>
      <w:r w:rsidR="00081BCE" w:rsidRPr="00993C0D">
        <w:t>.</w:t>
      </w:r>
    </w:p>
    <w:p w14:paraId="61B01C3E" w14:textId="77777777" w:rsidR="0027681D" w:rsidRDefault="0027681D" w:rsidP="0027681D">
      <w:pPr>
        <w:spacing w:line="480" w:lineRule="auto"/>
      </w:pPr>
      <w:r>
        <w:t xml:space="preserve">Provenance: </w:t>
      </w:r>
    </w:p>
    <w:p w14:paraId="3AFF8162" w14:textId="70260041" w:rsidR="006B492D" w:rsidRDefault="006B492D" w:rsidP="006B492D">
      <w:pPr>
        <w:spacing w:line="480" w:lineRule="auto"/>
      </w:pPr>
      <w:r>
        <w:t xml:space="preserve">Bibliography: </w:t>
      </w:r>
      <w:ins w:id="15" w:author="Benedicte Gilman" w:date="2016-07-19T16:42:00Z">
        <w:r w:rsidR="00E725A5">
          <w:t xml:space="preserve">Galerie Günter Puhze 1982, no. 257. </w:t>
        </w:r>
      </w:ins>
      <w:del w:id="16" w:author="Benedicte Gilman" w:date="2016-07-19T16:42:00Z">
        <w:r w:rsidDel="00E725A5">
          <w:delText>Unpublished.</w:delText>
        </w:r>
      </w:del>
    </w:p>
    <w:p w14:paraId="77136610" w14:textId="77777777" w:rsidR="00AC1F66" w:rsidRPr="00993C0D" w:rsidRDefault="006B492D" w:rsidP="00081BCE">
      <w:pPr>
        <w:spacing w:line="480" w:lineRule="auto"/>
      </w:pPr>
      <w:r>
        <w:t xml:space="preserve">Date: </w:t>
      </w:r>
      <w:r w:rsidR="008609B3">
        <w:t>Tiberian to Early Trajanic</w:t>
      </w:r>
    </w:p>
    <w:p w14:paraId="3E3F6F5F"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081BCE">
        <w:rPr>
          <w:rFonts w:ascii="Palatino" w:hAnsi="Palatino"/>
        </w:rPr>
        <w:t>4; 110</w:t>
      </w:r>
    </w:p>
    <w:p w14:paraId="22A05738" w14:textId="77777777" w:rsidR="008609B3" w:rsidRDefault="008609B3" w:rsidP="002740AC">
      <w:pPr>
        <w:spacing w:line="480" w:lineRule="auto"/>
        <w:rPr>
          <w:rFonts w:eastAsia="MS Gothic" w:cs="Times New Roman"/>
          <w:noProof/>
          <w:lang w:eastAsia="en-US"/>
        </w:rPr>
      </w:pPr>
    </w:p>
    <w:p w14:paraId="7C3ED2A9" w14:textId="77777777" w:rsidR="008609B3" w:rsidRDefault="008609B3" w:rsidP="002740AC">
      <w:pPr>
        <w:spacing w:line="480" w:lineRule="auto"/>
        <w:rPr>
          <w:rFonts w:eastAsia="MS Gothic" w:cs="Times New Roman"/>
          <w:noProof/>
          <w:lang w:eastAsia="en-US"/>
        </w:rPr>
      </w:pPr>
    </w:p>
    <w:p w14:paraId="11249D00" w14:textId="77777777" w:rsidR="008609B3" w:rsidRDefault="008609B3" w:rsidP="002740AC">
      <w:pPr>
        <w:spacing w:line="480" w:lineRule="auto"/>
        <w:rPr>
          <w:rFonts w:eastAsia="MS Gothic" w:cs="Times New Roman"/>
          <w:noProof/>
          <w:lang w:eastAsia="en-US"/>
        </w:rPr>
      </w:pPr>
    </w:p>
    <w:p w14:paraId="44A7C95D" w14:textId="77777777" w:rsidR="002740AC" w:rsidRDefault="002740AC" w:rsidP="002740AC">
      <w:pPr>
        <w:spacing w:line="480" w:lineRule="auto"/>
      </w:pPr>
      <w:r>
        <w:t>Catalogue Number: 182</w:t>
      </w:r>
    </w:p>
    <w:p w14:paraId="73E4CFBF" w14:textId="77777777" w:rsidR="002740AC" w:rsidRDefault="002740AC" w:rsidP="002740AC">
      <w:pPr>
        <w:spacing w:line="480" w:lineRule="auto"/>
      </w:pPr>
      <w:r>
        <w:t xml:space="preserve">Inventory Number: </w:t>
      </w:r>
      <w:r w:rsidRPr="00993C0D">
        <w:t>83.</w:t>
      </w:r>
      <w:r w:rsidRPr="00524C6D">
        <w:rPr>
          <w:caps/>
        </w:rPr>
        <w:t>aq.</w:t>
      </w:r>
      <w:r w:rsidRPr="00993C0D">
        <w:t>377.549</w:t>
      </w:r>
    </w:p>
    <w:p w14:paraId="2C02BFDC" w14:textId="77777777" w:rsidR="002740AC" w:rsidRDefault="002740AC" w:rsidP="002740AC">
      <w:pPr>
        <w:spacing w:line="480" w:lineRule="auto"/>
      </w:pPr>
      <w:r>
        <w:t xml:space="preserve">Dimensions: </w:t>
      </w:r>
      <w:r w:rsidRPr="00993C0D">
        <w:t>L: 10.5; W: 7.6; H: 2.4</w:t>
      </w:r>
    </w:p>
    <w:p w14:paraId="00871CF0" w14:textId="77777777" w:rsidR="002740AC" w:rsidRDefault="002740AC" w:rsidP="002740AC">
      <w:pPr>
        <w:spacing w:line="480" w:lineRule="auto"/>
      </w:pPr>
      <w:r>
        <w:t xml:space="preserve">Condition and Fabric: </w:t>
      </w:r>
      <w:r w:rsidRPr="00993C0D">
        <w:t>Left shoulder partly broken; several cracks on basin and base; piece of basin missing. Clay 7.5YR7/2 pinkish gray, glaze mostly 5YR6/6 reddish yellow, with darker burned areas on top and lower part.</w:t>
      </w:r>
    </w:p>
    <w:p w14:paraId="5A6DD7A3" w14:textId="77777777" w:rsidR="002740AC" w:rsidRDefault="002740AC" w:rsidP="002740AC">
      <w:pPr>
        <w:spacing w:line="480" w:lineRule="auto"/>
      </w:pPr>
      <w:r>
        <w:t xml:space="preserve">Description: </w:t>
      </w:r>
      <w:r w:rsidRPr="00993C0D">
        <w:t>Moldmade, from plaster mold</w:t>
      </w:r>
      <w:r>
        <w:t xml:space="preserve">. </w:t>
      </w:r>
      <w:r w:rsidRPr="00993C0D">
        <w:t>Shoulder: Loeschcke form</w:t>
      </w:r>
      <w:r w:rsidRPr="00524C6D">
        <w:rPr>
          <w:caps/>
        </w:rPr>
        <w:t xml:space="preserve"> iii </w:t>
      </w:r>
      <w:r w:rsidRPr="00993C0D">
        <w:t xml:space="preserve">a. </w:t>
      </w:r>
      <w:r>
        <w:t>Filling-hole in lower field</w:t>
      </w:r>
      <w:r w:rsidRPr="00993C0D">
        <w:t>. Round-tipped volute-nozzle. Slightly raised base-ring.</w:t>
      </w:r>
    </w:p>
    <w:p w14:paraId="42F667C0" w14:textId="77777777" w:rsidR="002740AC" w:rsidRDefault="002740AC" w:rsidP="002740AC">
      <w:pPr>
        <w:spacing w:line="480" w:lineRule="auto"/>
      </w:pPr>
      <w:r>
        <w:t>Discus Iconography: E</w:t>
      </w:r>
      <w:r w:rsidRPr="00993C0D">
        <w:t xml:space="preserve">rotic scene on </w:t>
      </w:r>
      <w:r w:rsidR="00E85DF3">
        <w:t xml:space="preserve">a </w:t>
      </w:r>
      <w:r w:rsidRPr="00993C0D">
        <w:t xml:space="preserve">bed (very close to </w:t>
      </w:r>
      <w:hyperlink r:id="rId25" w:history="1">
        <w:r w:rsidRPr="002740AC">
          <w:rPr>
            <w:rStyle w:val="Hyperlink"/>
          </w:rPr>
          <w:t>cat. 181</w:t>
        </w:r>
      </w:hyperlink>
      <w:r w:rsidRPr="00993C0D">
        <w:t xml:space="preserve">): man at left kneeling and holding up </w:t>
      </w:r>
      <w:r>
        <w:t xml:space="preserve">the </w:t>
      </w:r>
      <w:r w:rsidRPr="00993C0D">
        <w:t>wo</w:t>
      </w:r>
      <w:r>
        <w:t>man’s leg.</w:t>
      </w:r>
    </w:p>
    <w:p w14:paraId="01F70666" w14:textId="77777777" w:rsidR="002740AC" w:rsidRDefault="002740AC" w:rsidP="002740AC">
      <w:pPr>
        <w:spacing w:line="480" w:lineRule="auto"/>
      </w:pPr>
      <w:r>
        <w:t xml:space="preserve">Type: </w:t>
      </w:r>
      <w:r w:rsidRPr="00993C0D">
        <w:t xml:space="preserve">Loeschcke </w:t>
      </w:r>
      <w:r w:rsidRPr="00524C6D">
        <w:rPr>
          <w:caps/>
        </w:rPr>
        <w:t>iv</w:t>
      </w:r>
      <w:r w:rsidR="008609B3">
        <w:t>; Bailey B group ii</w:t>
      </w:r>
    </w:p>
    <w:p w14:paraId="7CBD1BC4" w14:textId="77777777" w:rsidR="002740AC" w:rsidRDefault="002740AC" w:rsidP="002740AC">
      <w:pPr>
        <w:spacing w:line="480" w:lineRule="auto"/>
      </w:pPr>
      <w:r>
        <w:t xml:space="preserve">Place of Manufacture or Origin: </w:t>
      </w:r>
      <w:r w:rsidR="008609B3">
        <w:t>Unknown</w:t>
      </w:r>
    </w:p>
    <w:p w14:paraId="7DDF2E8E" w14:textId="77777777" w:rsidR="002740AC" w:rsidRDefault="002740AC" w:rsidP="002740AC">
      <w:pPr>
        <w:spacing w:line="480" w:lineRule="auto"/>
      </w:pPr>
      <w:r>
        <w:t xml:space="preserve">Parallels: </w:t>
      </w:r>
      <w:r w:rsidRPr="00993C0D">
        <w:t xml:space="preserve">Deneauve 1969, no. 483, pl. 50; Bailey BM </w:t>
      </w:r>
      <w:r w:rsidRPr="00524C6D">
        <w:rPr>
          <w:caps/>
        </w:rPr>
        <w:t>ii</w:t>
      </w:r>
      <w:r w:rsidRPr="00993C0D">
        <w:t xml:space="preserve">, Q 828, pl. 7, and Q 880, pl. 13, fig. 70; Casas Genover and Soler Fusté 2006, p. 158, no. G 628, pl. 38; </w:t>
      </w:r>
      <w:hyperlink r:id="rId26" w:history="1">
        <w:r w:rsidRPr="002740AC">
          <w:rPr>
            <w:rStyle w:val="Hyperlink"/>
          </w:rPr>
          <w:t>cat. 181</w:t>
        </w:r>
      </w:hyperlink>
      <w:r w:rsidRPr="00993C0D">
        <w:t xml:space="preserve"> with further refs.</w:t>
      </w:r>
    </w:p>
    <w:p w14:paraId="3C385BE7" w14:textId="77777777" w:rsidR="0027681D" w:rsidRDefault="0027681D" w:rsidP="0027681D">
      <w:pPr>
        <w:spacing w:line="480" w:lineRule="auto"/>
      </w:pPr>
      <w:r>
        <w:t xml:space="preserve">Provenance: </w:t>
      </w:r>
    </w:p>
    <w:p w14:paraId="7609F432" w14:textId="77777777" w:rsidR="002740AC" w:rsidRDefault="002740AC" w:rsidP="002740AC">
      <w:pPr>
        <w:spacing w:line="480" w:lineRule="auto"/>
      </w:pPr>
      <w:r>
        <w:t>Bibliography: Unpublished.</w:t>
      </w:r>
    </w:p>
    <w:p w14:paraId="76EA10AE" w14:textId="77777777" w:rsidR="00AC1F66" w:rsidRPr="00993C0D" w:rsidRDefault="002740AC" w:rsidP="002740AC">
      <w:pPr>
        <w:spacing w:line="480" w:lineRule="auto"/>
      </w:pPr>
      <w:r>
        <w:t xml:space="preserve">Date: </w:t>
      </w:r>
      <w:r w:rsidR="008609B3">
        <w:t>Tiberian to Early Trajanic</w:t>
      </w:r>
    </w:p>
    <w:p w14:paraId="0C8EE06B"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2740AC">
        <w:rPr>
          <w:rFonts w:ascii="Palatino" w:hAnsi="Palatino"/>
        </w:rPr>
        <w:t>4; 110</w:t>
      </w:r>
    </w:p>
    <w:p w14:paraId="6044306D"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3302B158"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95A5E74" w14:textId="77777777" w:rsidR="00AC1F66" w:rsidRDefault="00AC1F66" w:rsidP="00AC1F66">
      <w:pPr>
        <w:pStyle w:val="Textedelespacerserv2"/>
        <w:numPr>
          <w:ilvl w:val="0"/>
          <w:numId w:val="0"/>
        </w:numPr>
        <w:spacing w:line="480" w:lineRule="auto"/>
        <w:jc w:val="left"/>
        <w:outlineLvl w:val="9"/>
        <w:rPr>
          <w:rFonts w:ascii="Palatino" w:hAnsi="Palatino"/>
        </w:rPr>
      </w:pPr>
    </w:p>
    <w:p w14:paraId="6AE647AD" w14:textId="77777777" w:rsidR="003C2972" w:rsidRDefault="003C2972" w:rsidP="003C2972">
      <w:pPr>
        <w:spacing w:line="480" w:lineRule="auto"/>
      </w:pPr>
      <w:r>
        <w:t>Catalogue Number: 183</w:t>
      </w:r>
    </w:p>
    <w:p w14:paraId="1F58B940" w14:textId="77777777" w:rsidR="003C2972" w:rsidRDefault="003C2972" w:rsidP="003C2972">
      <w:pPr>
        <w:spacing w:line="480" w:lineRule="auto"/>
      </w:pPr>
      <w:r>
        <w:t xml:space="preserve">Inventory Number: </w:t>
      </w:r>
      <w:r w:rsidRPr="00993C0D">
        <w:t>83.</w:t>
      </w:r>
      <w:r w:rsidRPr="00524C6D">
        <w:rPr>
          <w:caps/>
        </w:rPr>
        <w:t>aq</w:t>
      </w:r>
      <w:r w:rsidRPr="00993C0D">
        <w:t>.377.554</w:t>
      </w:r>
    </w:p>
    <w:p w14:paraId="29C79A67" w14:textId="77777777" w:rsidR="003C2972" w:rsidRDefault="003C2972" w:rsidP="003C2972">
      <w:pPr>
        <w:spacing w:line="480" w:lineRule="auto"/>
      </w:pPr>
      <w:r>
        <w:t xml:space="preserve">Dimensions: </w:t>
      </w:r>
      <w:r w:rsidR="00E85DF3" w:rsidRPr="00993C0D">
        <w:t>L: 10.5; W: 7.6; H: 2.6</w:t>
      </w:r>
    </w:p>
    <w:p w14:paraId="697B2633" w14:textId="77777777" w:rsidR="003C2972" w:rsidRDefault="003C2972" w:rsidP="003C2972">
      <w:pPr>
        <w:spacing w:line="480" w:lineRule="auto"/>
      </w:pPr>
      <w:r>
        <w:t xml:space="preserve">Condition and Fabric: </w:t>
      </w:r>
      <w:r w:rsidR="00E85DF3" w:rsidRPr="00993C0D">
        <w:t>Intact. Clay 5YR6/4 light reddish brown, glaze originally(?) 2.5YR4/4 reddish brown; heavily burned both on top and lower part.</w:t>
      </w:r>
    </w:p>
    <w:p w14:paraId="347568FD" w14:textId="77777777" w:rsidR="003C2972" w:rsidRDefault="003C2972" w:rsidP="003C2972">
      <w:pPr>
        <w:spacing w:line="480" w:lineRule="auto"/>
      </w:pPr>
      <w:r>
        <w:t xml:space="preserve">Description: </w:t>
      </w:r>
      <w:r w:rsidR="00E85DF3" w:rsidRPr="00993C0D">
        <w:t>Moldmade. Shoulder: Loeschcke form</w:t>
      </w:r>
      <w:r w:rsidR="00E85DF3" w:rsidRPr="00524C6D">
        <w:rPr>
          <w:caps/>
        </w:rPr>
        <w:t xml:space="preserve"> iii </w:t>
      </w:r>
      <w:r w:rsidR="00E85DF3" w:rsidRPr="00993C0D">
        <w:t xml:space="preserve">a. Filling-hole in lower </w:t>
      </w:r>
      <w:r w:rsidR="00E85DF3">
        <w:t>field</w:t>
      </w:r>
      <w:r w:rsidR="00E85DF3" w:rsidRPr="00993C0D">
        <w:t xml:space="preserve">. Round-tipped volute-nozzle. Base marked off </w:t>
      </w:r>
      <w:r w:rsidR="00E85DF3">
        <w:t>by</w:t>
      </w:r>
      <w:r w:rsidR="00E85DF3" w:rsidRPr="00993C0D">
        <w:t xml:space="preserve"> </w:t>
      </w:r>
      <w:r w:rsidR="00E85DF3">
        <w:t xml:space="preserve">one </w:t>
      </w:r>
      <w:r w:rsidR="00E85DF3" w:rsidRPr="00993C0D">
        <w:t>circular groove.</w:t>
      </w:r>
    </w:p>
    <w:p w14:paraId="1749926C" w14:textId="376B17C1" w:rsidR="003C2972" w:rsidRDefault="003C2972" w:rsidP="003C2972">
      <w:pPr>
        <w:spacing w:line="480" w:lineRule="auto"/>
      </w:pPr>
      <w:r>
        <w:t xml:space="preserve">Discus Iconography: </w:t>
      </w:r>
      <w:r w:rsidR="00E85DF3">
        <w:t>E</w:t>
      </w:r>
      <w:r w:rsidR="00E85DF3" w:rsidRPr="00993C0D">
        <w:t xml:space="preserve">rotic scene on </w:t>
      </w:r>
      <w:r w:rsidR="00E85DF3">
        <w:t>a</w:t>
      </w:r>
      <w:r w:rsidR="002A5C58">
        <w:t xml:space="preserve"> </w:t>
      </w:r>
      <w:r w:rsidR="00E85DF3" w:rsidRPr="00993C0D">
        <w:t>bed: man at left lying on his back, woman at right kneeling on top of him.</w:t>
      </w:r>
    </w:p>
    <w:p w14:paraId="7C82EAE9" w14:textId="77777777" w:rsidR="003C2972" w:rsidRDefault="003C2972" w:rsidP="003C2972">
      <w:pPr>
        <w:spacing w:line="480" w:lineRule="auto"/>
      </w:pPr>
      <w:r>
        <w:t xml:space="preserve">Type: </w:t>
      </w:r>
      <w:r w:rsidR="00E85DF3" w:rsidRPr="00993C0D">
        <w:t xml:space="preserve">Loeschcke </w:t>
      </w:r>
      <w:r w:rsidR="00E85DF3" w:rsidRPr="00524C6D">
        <w:rPr>
          <w:caps/>
        </w:rPr>
        <w:t>iv</w:t>
      </w:r>
      <w:r w:rsidR="008609B3">
        <w:t>; Bailey B group ii</w:t>
      </w:r>
    </w:p>
    <w:p w14:paraId="457AD6E5" w14:textId="77777777" w:rsidR="003C2972" w:rsidRDefault="003C2972" w:rsidP="003C2972">
      <w:pPr>
        <w:spacing w:line="480" w:lineRule="auto"/>
      </w:pPr>
      <w:r>
        <w:t xml:space="preserve">Place of Manufacture or Origin: </w:t>
      </w:r>
      <w:r w:rsidR="00E85DF3" w:rsidRPr="00993C0D">
        <w:t>Unknown</w:t>
      </w:r>
    </w:p>
    <w:p w14:paraId="1492D88D" w14:textId="77777777" w:rsidR="003C2972" w:rsidRDefault="003C2972" w:rsidP="003C2972">
      <w:pPr>
        <w:spacing w:line="480" w:lineRule="auto"/>
      </w:pPr>
      <w:r>
        <w:t xml:space="preserve">Parallels: </w:t>
      </w:r>
      <w:r w:rsidR="00E85DF3" w:rsidRPr="00993C0D">
        <w:t xml:space="preserve">Loeschcke 1919, no. 420, pl. 8; Oziol 1977, nos. 391–94, pl. 21; (close) Bailey BM </w:t>
      </w:r>
      <w:r w:rsidR="00E85DF3" w:rsidRPr="00524C6D">
        <w:rPr>
          <w:caps/>
        </w:rPr>
        <w:t>ii</w:t>
      </w:r>
      <w:r w:rsidR="00E85DF3" w:rsidRPr="00993C0D">
        <w:t>, p. 69, Q804, Q806, and Q937, fig. 71 (with further refs.); Rivet 2003, p. 139, no. 138; Bochum Museum, Schüller Collection, cat. no. 232, S 666 identical (Anatolia).</w:t>
      </w:r>
    </w:p>
    <w:p w14:paraId="592A7D8A" w14:textId="77777777" w:rsidR="0027681D" w:rsidRDefault="0027681D" w:rsidP="0027681D">
      <w:pPr>
        <w:spacing w:line="480" w:lineRule="auto"/>
      </w:pPr>
      <w:r>
        <w:t xml:space="preserve">Provenance: </w:t>
      </w:r>
    </w:p>
    <w:p w14:paraId="608A4607" w14:textId="77777777" w:rsidR="003C2972" w:rsidRDefault="003C2972" w:rsidP="003C2972">
      <w:pPr>
        <w:spacing w:line="480" w:lineRule="auto"/>
      </w:pPr>
      <w:r>
        <w:t>Bibliography: Unpublished.</w:t>
      </w:r>
    </w:p>
    <w:p w14:paraId="33AD6C36" w14:textId="77777777" w:rsidR="00AC1F66" w:rsidRPr="00993C0D" w:rsidRDefault="003C2972" w:rsidP="00E85DF3">
      <w:pPr>
        <w:spacing w:line="480" w:lineRule="auto"/>
      </w:pPr>
      <w:r>
        <w:t xml:space="preserve">Date: </w:t>
      </w:r>
      <w:r w:rsidR="00AC1F66" w:rsidRPr="00993C0D">
        <w:t>Tiberian to Ear</w:t>
      </w:r>
      <w:r w:rsidR="008609B3">
        <w:t>ly Trajanic</w:t>
      </w:r>
    </w:p>
    <w:p w14:paraId="1F1D1C26" w14:textId="77777777" w:rsidR="00D9427D" w:rsidRPr="00993C0D" w:rsidRDefault="00D9427D" w:rsidP="00D9427D">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E85DF3">
        <w:rPr>
          <w:rFonts w:ascii="Palatino" w:hAnsi="Palatino"/>
        </w:rPr>
        <w:t>4; 110</w:t>
      </w:r>
    </w:p>
    <w:p w14:paraId="3ACDB10D"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000E1200"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6D5280C" w14:textId="77777777" w:rsidR="00AC1F66" w:rsidRDefault="00AC1F66" w:rsidP="00AC1F66">
      <w:pPr>
        <w:pStyle w:val="Textedelespacerserv2"/>
        <w:numPr>
          <w:ilvl w:val="0"/>
          <w:numId w:val="0"/>
        </w:numPr>
        <w:spacing w:line="480" w:lineRule="auto"/>
        <w:jc w:val="left"/>
        <w:outlineLvl w:val="9"/>
        <w:rPr>
          <w:rFonts w:ascii="Palatino" w:hAnsi="Palatino"/>
        </w:rPr>
      </w:pPr>
    </w:p>
    <w:p w14:paraId="2A6E27FB" w14:textId="77777777" w:rsidR="00412D61" w:rsidRDefault="00412D61" w:rsidP="00412D61">
      <w:pPr>
        <w:spacing w:line="480" w:lineRule="auto"/>
      </w:pPr>
      <w:r>
        <w:t>Catalogue Number: 184</w:t>
      </w:r>
    </w:p>
    <w:p w14:paraId="5F00A492" w14:textId="77777777" w:rsidR="00412D61" w:rsidRDefault="00412D61" w:rsidP="00412D61">
      <w:pPr>
        <w:spacing w:line="480" w:lineRule="auto"/>
      </w:pPr>
      <w:r>
        <w:t xml:space="preserve">Inventory Number: </w:t>
      </w:r>
      <w:r w:rsidRPr="00993C0D">
        <w:t>83.</w:t>
      </w:r>
      <w:r w:rsidRPr="00524C6D">
        <w:rPr>
          <w:caps/>
        </w:rPr>
        <w:t>aq</w:t>
      </w:r>
      <w:r w:rsidRPr="00993C0D">
        <w:t>.377.150</w:t>
      </w:r>
    </w:p>
    <w:p w14:paraId="36B64D75" w14:textId="77777777" w:rsidR="00412D61" w:rsidRDefault="00412D61" w:rsidP="00412D61">
      <w:pPr>
        <w:spacing w:line="480" w:lineRule="auto"/>
      </w:pPr>
      <w:r>
        <w:t xml:space="preserve">Dimensions: </w:t>
      </w:r>
      <w:r w:rsidRPr="00993C0D">
        <w:t>L: 11.9; W: 8.3; H: 2.5</w:t>
      </w:r>
    </w:p>
    <w:p w14:paraId="0AC641DF" w14:textId="77777777" w:rsidR="00412D61" w:rsidRDefault="00412D61" w:rsidP="00412D61">
      <w:pPr>
        <w:spacing w:line="480" w:lineRule="auto"/>
      </w:pPr>
      <w:r>
        <w:t xml:space="preserve">Condition and Fabric: </w:t>
      </w:r>
      <w:r w:rsidRPr="00993C0D">
        <w:t>Thin crack on right lower part of top; much overpaint. Clay 7.5YR7/4 pink, glaze mostly 5YR5/6 yellowish red.</w:t>
      </w:r>
    </w:p>
    <w:p w14:paraId="72D9BC9C" w14:textId="77777777" w:rsidR="00412D61" w:rsidRDefault="00412D61" w:rsidP="00412D61">
      <w:pPr>
        <w:spacing w:line="480" w:lineRule="auto"/>
      </w:pPr>
      <w:r>
        <w:t xml:space="preserve">Description: </w:t>
      </w:r>
      <w:r w:rsidRPr="00993C0D">
        <w:t>Moldmade. Shoulder: Loeschcke form</w:t>
      </w:r>
      <w:r w:rsidRPr="00524C6D">
        <w:rPr>
          <w:caps/>
        </w:rPr>
        <w:t xml:space="preserve"> iii </w:t>
      </w:r>
      <w:r w:rsidRPr="00993C0D">
        <w:t xml:space="preserve">a. Central filling-hole. Small air hole on nozzle top. Round-tipped volute-nozzle. Base marked off </w:t>
      </w:r>
      <w:r>
        <w:t>by</w:t>
      </w:r>
      <w:r w:rsidRPr="00993C0D">
        <w:t xml:space="preserve"> </w:t>
      </w:r>
      <w:r>
        <w:t xml:space="preserve">one </w:t>
      </w:r>
      <w:r w:rsidRPr="00993C0D">
        <w:t xml:space="preserve">circular groove. Potter’s incuse signature: </w:t>
      </w:r>
      <w:r w:rsidRPr="00DE532C">
        <w:t>{{insc:</w:t>
      </w:r>
      <w:r w:rsidRPr="00DE532C">
        <w:rPr>
          <w:caps/>
        </w:rPr>
        <w:t>m.s</w:t>
      </w:r>
      <w:r w:rsidRPr="00DE532C">
        <w:t>.}} (</w:t>
      </w:r>
      <w:r w:rsidRPr="00DE532C">
        <w:rPr>
          <w:i/>
        </w:rPr>
        <w:t>CIL</w:t>
      </w:r>
      <w:r w:rsidRPr="00DE532C">
        <w:t xml:space="preserve"> 8, 22644, no. 196).</w:t>
      </w:r>
      <w:r w:rsidRPr="00594C33">
        <w:t xml:space="preserve"> </w:t>
      </w:r>
      <w:r>
        <w:t>Discus Iconography: O</w:t>
      </w:r>
      <w:r w:rsidRPr="00993C0D">
        <w:t>ak wreath tied at top, eight leaves and two acorns.</w:t>
      </w:r>
    </w:p>
    <w:p w14:paraId="26259A25" w14:textId="77777777" w:rsidR="00412D61" w:rsidRDefault="00412D61" w:rsidP="00412D61">
      <w:pPr>
        <w:spacing w:line="480" w:lineRule="auto"/>
      </w:pPr>
      <w:r>
        <w:t>Type: Loes</w:t>
      </w:r>
      <w:r w:rsidRPr="00993C0D">
        <w:t xml:space="preserve">chcke </w:t>
      </w:r>
      <w:r w:rsidRPr="00524C6D">
        <w:rPr>
          <w:caps/>
        </w:rPr>
        <w:t>iv</w:t>
      </w:r>
      <w:r w:rsidR="008609B3">
        <w:t>; Bailey B group ii</w:t>
      </w:r>
    </w:p>
    <w:p w14:paraId="0B973F75" w14:textId="77777777" w:rsidR="00412D61" w:rsidRDefault="00412D61" w:rsidP="00412D61">
      <w:pPr>
        <w:spacing w:line="480" w:lineRule="auto"/>
      </w:pPr>
      <w:r>
        <w:t xml:space="preserve">Place of Manufacture or Origin: </w:t>
      </w:r>
      <w:r w:rsidR="008609B3">
        <w:t>North Africa</w:t>
      </w:r>
    </w:p>
    <w:p w14:paraId="446A1FF4" w14:textId="77777777" w:rsidR="00412D61" w:rsidRDefault="00412D61" w:rsidP="00412D61">
      <w:pPr>
        <w:spacing w:line="480" w:lineRule="auto"/>
      </w:pPr>
      <w:r>
        <w:t xml:space="preserve">Parallels: </w:t>
      </w:r>
      <w:r w:rsidRPr="00993C0D">
        <w:t xml:space="preserve">Joly 1974, p. 130, nos. 402–4, pl. 15; Bailey BM </w:t>
      </w:r>
      <w:r w:rsidRPr="00524C6D">
        <w:rPr>
          <w:caps/>
        </w:rPr>
        <w:t>iii</w:t>
      </w:r>
      <w:r w:rsidRPr="00993C0D">
        <w:t xml:space="preserve">, p. 89, Q 1688, fig. 113; Bussière 2000, p. 210, no. 510, decor </w:t>
      </w:r>
      <w:r w:rsidRPr="00524C6D">
        <w:rPr>
          <w:caps/>
        </w:rPr>
        <w:t>iv</w:t>
      </w:r>
      <w:r w:rsidRPr="00993C0D">
        <w:t>.b.2.(1).</w:t>
      </w:r>
    </w:p>
    <w:p w14:paraId="4E1F020E" w14:textId="77777777" w:rsidR="0027681D" w:rsidRDefault="0027681D" w:rsidP="0027681D">
      <w:pPr>
        <w:spacing w:line="480" w:lineRule="auto"/>
      </w:pPr>
      <w:r>
        <w:t xml:space="preserve">Provenance: </w:t>
      </w:r>
    </w:p>
    <w:p w14:paraId="3658B32D" w14:textId="77777777" w:rsidR="00412D61" w:rsidRDefault="00412D61" w:rsidP="00412D61">
      <w:pPr>
        <w:spacing w:line="480" w:lineRule="auto"/>
      </w:pPr>
      <w:r>
        <w:t>Bibliography: Unpublished.</w:t>
      </w:r>
    </w:p>
    <w:p w14:paraId="03DE8F88" w14:textId="77777777" w:rsidR="00AC1F66" w:rsidRPr="00993C0D" w:rsidRDefault="00412D61" w:rsidP="00412D61">
      <w:pPr>
        <w:spacing w:line="480" w:lineRule="auto"/>
      </w:pPr>
      <w:r>
        <w:t xml:space="preserve">Date: </w:t>
      </w:r>
      <w:r w:rsidR="008609B3">
        <w:t>Tiberian to Early Trajanic</w:t>
      </w:r>
    </w:p>
    <w:p w14:paraId="0C350124"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412D61">
        <w:rPr>
          <w:rFonts w:ascii="Palatino" w:hAnsi="Palatino"/>
        </w:rPr>
        <w:t>4; 110</w:t>
      </w:r>
    </w:p>
    <w:p w14:paraId="68798669"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19265D2A"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FD0C0C3" w14:textId="77777777" w:rsidR="00AC1F66" w:rsidRDefault="00AC1F66" w:rsidP="00AC1F66">
      <w:pPr>
        <w:pStyle w:val="Textedelespacerserv2"/>
        <w:numPr>
          <w:ilvl w:val="0"/>
          <w:numId w:val="0"/>
        </w:numPr>
        <w:spacing w:line="480" w:lineRule="auto"/>
        <w:jc w:val="left"/>
        <w:outlineLvl w:val="9"/>
        <w:rPr>
          <w:rFonts w:ascii="Palatino" w:hAnsi="Palatino"/>
        </w:rPr>
      </w:pPr>
    </w:p>
    <w:p w14:paraId="367FF4FF" w14:textId="77777777" w:rsidR="00412D61" w:rsidRDefault="00412D61" w:rsidP="00412D61">
      <w:pPr>
        <w:spacing w:line="480" w:lineRule="auto"/>
      </w:pPr>
      <w:r>
        <w:t>Catalogue Number: 185</w:t>
      </w:r>
    </w:p>
    <w:p w14:paraId="65E6B3B9" w14:textId="77777777" w:rsidR="00412D61" w:rsidRDefault="00412D61" w:rsidP="00412D61">
      <w:pPr>
        <w:spacing w:line="480" w:lineRule="auto"/>
      </w:pPr>
      <w:r>
        <w:t xml:space="preserve">Inventory Number: </w:t>
      </w:r>
      <w:r w:rsidRPr="00993C0D">
        <w:t>83.</w:t>
      </w:r>
      <w:r w:rsidRPr="00524C6D">
        <w:rPr>
          <w:caps/>
        </w:rPr>
        <w:t>aq</w:t>
      </w:r>
      <w:r w:rsidRPr="00993C0D">
        <w:t>.377.94</w:t>
      </w:r>
    </w:p>
    <w:p w14:paraId="5E89BF49" w14:textId="77777777" w:rsidR="00412D61" w:rsidRDefault="00412D61" w:rsidP="00412D61">
      <w:pPr>
        <w:spacing w:line="480" w:lineRule="auto"/>
      </w:pPr>
      <w:r>
        <w:t xml:space="preserve">Dimensions: </w:t>
      </w:r>
      <w:r w:rsidRPr="00993C0D">
        <w:t>L: 11.7; W: 8.3; H: 2.4</w:t>
      </w:r>
    </w:p>
    <w:p w14:paraId="657C2FC1" w14:textId="77777777" w:rsidR="00412D61" w:rsidRDefault="00412D61" w:rsidP="00412D61">
      <w:pPr>
        <w:spacing w:line="480" w:lineRule="auto"/>
      </w:pPr>
      <w:r>
        <w:t xml:space="preserve">Condition and Fabric: </w:t>
      </w:r>
      <w:r w:rsidRPr="00993C0D">
        <w:t>Intact; modern overpaint. Clay near 5YR6/2 pinkish gray, glaze between 2.5YR4/4 and 2.5YR4/6 reddish brown and red.</w:t>
      </w:r>
    </w:p>
    <w:p w14:paraId="6840EFF4" w14:textId="77777777" w:rsidR="00412D61" w:rsidRDefault="00412D61" w:rsidP="00412D61">
      <w:pPr>
        <w:spacing w:line="480" w:lineRule="auto"/>
      </w:pPr>
      <w:r>
        <w:t xml:space="preserve">Description: </w:t>
      </w:r>
      <w:r w:rsidRPr="00993C0D">
        <w:t>Moldmade. Shoulder: Loeschcke form</w:t>
      </w:r>
      <w:r w:rsidRPr="00524C6D">
        <w:rPr>
          <w:caps/>
        </w:rPr>
        <w:t xml:space="preserve"> vi </w:t>
      </w:r>
      <w:r>
        <w:t xml:space="preserve">a. </w:t>
      </w:r>
      <w:r w:rsidRPr="00993C0D">
        <w:t>Fil</w:t>
      </w:r>
      <w:r>
        <w:t>ling-hole in left field</w:t>
      </w:r>
      <w:r w:rsidRPr="00993C0D">
        <w:t xml:space="preserve">. Round-tipped volute-nozzle. Base marked off </w:t>
      </w:r>
      <w:r>
        <w:t>by</w:t>
      </w:r>
      <w:r w:rsidRPr="00993C0D">
        <w:t xml:space="preserve"> </w:t>
      </w:r>
      <w:r>
        <w:t xml:space="preserve">one </w:t>
      </w:r>
      <w:r w:rsidRPr="00993C0D">
        <w:t>circular groove.</w:t>
      </w:r>
    </w:p>
    <w:p w14:paraId="1E42529D" w14:textId="77777777" w:rsidR="00412D61" w:rsidRDefault="00412D61" w:rsidP="00412D61">
      <w:pPr>
        <w:spacing w:line="480" w:lineRule="auto"/>
      </w:pPr>
      <w:r>
        <w:t>Discus Iconography: T</w:t>
      </w:r>
      <w:r w:rsidRPr="00993C0D">
        <w:t xml:space="preserve">wo nude women at </w:t>
      </w:r>
      <w:r>
        <w:t xml:space="preserve">a </w:t>
      </w:r>
      <w:r w:rsidRPr="00993C0D">
        <w:t xml:space="preserve">water basin with fluted base; left one pouring water from </w:t>
      </w:r>
      <w:r>
        <w:t xml:space="preserve">a </w:t>
      </w:r>
      <w:r w:rsidRPr="00993C0D">
        <w:t>jug.</w:t>
      </w:r>
    </w:p>
    <w:p w14:paraId="716804E2" w14:textId="77777777" w:rsidR="00412D61" w:rsidRDefault="00412D61" w:rsidP="00412D61">
      <w:pPr>
        <w:spacing w:line="480" w:lineRule="auto"/>
      </w:pPr>
      <w:r>
        <w:t xml:space="preserve">Type: </w:t>
      </w:r>
      <w:r w:rsidRPr="00993C0D">
        <w:t xml:space="preserve">Loeschcke </w:t>
      </w:r>
      <w:r w:rsidRPr="00524C6D">
        <w:rPr>
          <w:caps/>
        </w:rPr>
        <w:t>iv</w:t>
      </w:r>
      <w:r w:rsidRPr="00993C0D">
        <w:t>; Bailey B group i</w:t>
      </w:r>
      <w:r>
        <w:t>i</w:t>
      </w:r>
    </w:p>
    <w:p w14:paraId="3E90469E" w14:textId="77777777" w:rsidR="00412D61" w:rsidRDefault="00412D61" w:rsidP="00412D61">
      <w:pPr>
        <w:spacing w:line="480" w:lineRule="auto"/>
      </w:pPr>
      <w:r>
        <w:t xml:space="preserve">Place of Manufacture or Origin: </w:t>
      </w:r>
      <w:r w:rsidR="008609B3">
        <w:t>North Africa</w:t>
      </w:r>
    </w:p>
    <w:p w14:paraId="3FF1E042" w14:textId="77777777" w:rsidR="00412D61" w:rsidRDefault="00412D61" w:rsidP="00412D61">
      <w:pPr>
        <w:spacing w:line="480" w:lineRule="auto"/>
      </w:pPr>
      <w:r>
        <w:t xml:space="preserve">Parallels: </w:t>
      </w:r>
      <w:r w:rsidRPr="00993C0D">
        <w:t xml:space="preserve">(Close) Iványi 1935, no. 6, pl. 2 (Loeschcke </w:t>
      </w:r>
      <w:r w:rsidRPr="00524C6D">
        <w:rPr>
          <w:caps/>
        </w:rPr>
        <w:t>i</w:t>
      </w:r>
      <w:r w:rsidRPr="00993C0D">
        <w:t xml:space="preserve">); Lerat 1954, no. 127, pl. 16 (fr.); Deneauve 1969, no. 334, pl. 39, and no. 615, pl. 62 (Loeschcke </w:t>
      </w:r>
      <w:r w:rsidRPr="00524C6D">
        <w:rPr>
          <w:caps/>
        </w:rPr>
        <w:t>v</w:t>
      </w:r>
      <w:r w:rsidRPr="00993C0D">
        <w:t>); Viki</w:t>
      </w:r>
      <w:r w:rsidR="00D05124" w:rsidRPr="00993C0D">
        <w:fldChar w:fldCharType="begin"/>
      </w:r>
      <w:r w:rsidRPr="00993C0D">
        <w:instrText>eq \o(c,´)</w:instrText>
      </w:r>
      <w:r w:rsidR="00D05124" w:rsidRPr="00993C0D">
        <w:fldChar w:fldCharType="end"/>
      </w:r>
      <w:r w:rsidRPr="00993C0D">
        <w:t>-Belan</w:t>
      </w:r>
      <w:r w:rsidR="00D05124" w:rsidRPr="00993C0D">
        <w:fldChar w:fldCharType="begin" w:fldLock="1"/>
      </w:r>
      <w:r w:rsidRPr="00993C0D">
        <w:instrText>eq \o(c,</w:instrText>
      </w:r>
      <w:r w:rsidRPr="00993C0D">
        <w:rPr>
          <w:color w:val="000000"/>
        </w:rPr>
        <w:instrText>ˇ</w:instrText>
      </w:r>
      <w:r w:rsidRPr="00993C0D">
        <w:instrText>)</w:instrText>
      </w:r>
      <w:r w:rsidR="00D05124" w:rsidRPr="00993C0D">
        <w:fldChar w:fldCharType="end"/>
      </w:r>
      <w:r w:rsidRPr="00993C0D">
        <w:t>i</w:t>
      </w:r>
      <w:r w:rsidR="00D05124" w:rsidRPr="00993C0D">
        <w:fldChar w:fldCharType="begin"/>
      </w:r>
      <w:r w:rsidRPr="00993C0D">
        <w:instrText>eq \o(c,´)</w:instrText>
      </w:r>
      <w:r w:rsidR="00D05124" w:rsidRPr="00993C0D">
        <w:fldChar w:fldCharType="end"/>
      </w:r>
      <w:r w:rsidRPr="00993C0D">
        <w:t xml:space="preserve"> 1976, pl. 4.5 (Loeschcke </w:t>
      </w:r>
      <w:r w:rsidRPr="00524C6D">
        <w:rPr>
          <w:caps/>
        </w:rPr>
        <w:t>i</w:t>
      </w:r>
      <w:r w:rsidRPr="00993C0D">
        <w:t xml:space="preserve">); Hellmann 1987, no. 149, pl. 16 (Loeschcke </w:t>
      </w:r>
      <w:r w:rsidRPr="00524C6D">
        <w:rPr>
          <w:caps/>
        </w:rPr>
        <w:t>v</w:t>
      </w:r>
      <w:r w:rsidRPr="00993C0D">
        <w:t xml:space="preserve">); Mlasowsky 1993, p. 81, no. 68; Larese and Sgreva 1996, no. 53a (Loeschcke </w:t>
      </w:r>
      <w:r w:rsidRPr="00524C6D">
        <w:rPr>
          <w:caps/>
        </w:rPr>
        <w:t>i</w:t>
      </w:r>
      <w:r w:rsidRPr="00993C0D">
        <w:t xml:space="preserve">); Morillo Cerdán 1999, no. 11 (discus fr.); Bussière 2000, no. 459, pl. 40 (Loeschcke </w:t>
      </w:r>
      <w:r w:rsidRPr="00524C6D">
        <w:rPr>
          <w:caps/>
        </w:rPr>
        <w:t>v</w:t>
      </w:r>
      <w:r w:rsidRPr="00993C0D">
        <w:t xml:space="preserve">), decor </w:t>
      </w:r>
      <w:r w:rsidRPr="00524C6D">
        <w:rPr>
          <w:caps/>
        </w:rPr>
        <w:t>i</w:t>
      </w:r>
      <w:r w:rsidRPr="00993C0D">
        <w:t xml:space="preserve">.a.8.(8); Buzov 2006, p. 178, no. 5, pl. 1 (Loeschcke </w:t>
      </w:r>
      <w:r w:rsidRPr="00524C6D">
        <w:rPr>
          <w:caps/>
        </w:rPr>
        <w:t>i</w:t>
      </w:r>
      <w:r w:rsidRPr="00993C0D">
        <w:t xml:space="preserve">); Casas Genover and Soler Fusté 2006, no. G 413, pl. 30; Gorny and Mosch [2006], p. 198, lot 576 (Loeschcke </w:t>
      </w:r>
      <w:r w:rsidRPr="00524C6D">
        <w:rPr>
          <w:caps/>
        </w:rPr>
        <w:t>v</w:t>
      </w:r>
      <w:r w:rsidRPr="00993C0D">
        <w:t>).</w:t>
      </w:r>
    </w:p>
    <w:p w14:paraId="169EB4A5" w14:textId="77777777" w:rsidR="0027681D" w:rsidRDefault="0027681D" w:rsidP="0027681D">
      <w:pPr>
        <w:spacing w:line="480" w:lineRule="auto"/>
      </w:pPr>
      <w:r>
        <w:t xml:space="preserve">Provenance: </w:t>
      </w:r>
    </w:p>
    <w:p w14:paraId="3D351B0B" w14:textId="77777777" w:rsidR="00412D61" w:rsidRDefault="00412D61" w:rsidP="00412D61">
      <w:pPr>
        <w:spacing w:line="480" w:lineRule="auto"/>
      </w:pPr>
      <w:r>
        <w:t>Bibliography: Unpublished.</w:t>
      </w:r>
    </w:p>
    <w:p w14:paraId="395B5162" w14:textId="77777777" w:rsidR="00AC1F66" w:rsidRPr="00993C0D" w:rsidRDefault="00412D61" w:rsidP="00412D61">
      <w:pPr>
        <w:spacing w:line="480" w:lineRule="auto"/>
      </w:pPr>
      <w:r>
        <w:t xml:space="preserve">Date: </w:t>
      </w:r>
      <w:r w:rsidR="008609B3">
        <w:t>Tiberian to Early Trajanic</w:t>
      </w:r>
    </w:p>
    <w:p w14:paraId="7F4DF503"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412D61">
        <w:rPr>
          <w:rFonts w:ascii="Palatino" w:hAnsi="Palatino"/>
        </w:rPr>
        <w:t>4; 110</w:t>
      </w:r>
    </w:p>
    <w:p w14:paraId="6CBD812D" w14:textId="77777777" w:rsidR="00AC1F66" w:rsidRPr="00993C0D" w:rsidRDefault="00412D61" w:rsidP="00AC1F66">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AC1F66" w:rsidRPr="00993C0D">
        <w:rPr>
          <w:rFonts w:ascii="Palatino" w:hAnsi="Palatino"/>
        </w:rPr>
        <w:t xml:space="preserve">: </w:t>
      </w:r>
      <w:r w:rsidR="00AC1F66" w:rsidRPr="00993C0D">
        <w:rPr>
          <w:rFonts w:ascii="Palatino" w:hAnsi="Palatino"/>
          <w:i/>
        </w:rPr>
        <w:t>LIMC</w:t>
      </w:r>
      <w:r w:rsidR="00AC1F66" w:rsidRPr="00993C0D">
        <w:rPr>
          <w:rFonts w:ascii="Palatino" w:hAnsi="Palatino"/>
        </w:rPr>
        <w:t xml:space="preserve"> </w:t>
      </w:r>
      <w:r w:rsidR="00AC1F66">
        <w:rPr>
          <w:rFonts w:ascii="Palatino" w:hAnsi="Palatino"/>
        </w:rPr>
        <w:t>2.2</w:t>
      </w:r>
      <w:r w:rsidR="00AC1F66" w:rsidRPr="00993C0D">
        <w:rPr>
          <w:rFonts w:ascii="Palatino" w:hAnsi="Palatino"/>
        </w:rPr>
        <w:t xml:space="preserve">, </w:t>
      </w:r>
      <w:r w:rsidR="00AC1F66">
        <w:rPr>
          <w:rFonts w:ascii="Palatino" w:hAnsi="Palatino"/>
        </w:rPr>
        <w:t xml:space="preserve">p. 43, </w:t>
      </w:r>
      <w:r w:rsidR="00AC1F66" w:rsidRPr="00993C0D">
        <w:rPr>
          <w:rFonts w:ascii="Palatino" w:hAnsi="Palatino"/>
        </w:rPr>
        <w:t xml:space="preserve">no. </w:t>
      </w:r>
      <w:r w:rsidR="00AC1F66">
        <w:rPr>
          <w:rFonts w:ascii="Palatino" w:hAnsi="Palatino"/>
        </w:rPr>
        <w:t>45</w:t>
      </w:r>
      <w:r w:rsidR="00AC1F66" w:rsidRPr="00993C0D">
        <w:rPr>
          <w:rFonts w:ascii="Palatino" w:hAnsi="Palatino"/>
        </w:rPr>
        <w:t>2,</w:t>
      </w:r>
      <w:r w:rsidR="00AC1F66">
        <w:rPr>
          <w:rFonts w:ascii="Palatino" w:hAnsi="Palatino"/>
        </w:rPr>
        <w:t xml:space="preserve"> s.v. Aphrodite,</w:t>
      </w:r>
      <w:r w:rsidR="00AC1F66" w:rsidRPr="00993C0D">
        <w:rPr>
          <w:rFonts w:ascii="Palatino" w:hAnsi="Palatino"/>
        </w:rPr>
        <w:t xml:space="preserve"> a bronze mirror in the Museum of </w:t>
      </w:r>
      <w:r w:rsidR="00AC1F66">
        <w:rPr>
          <w:rFonts w:ascii="Palatino" w:hAnsi="Palatino"/>
        </w:rPr>
        <w:t>F</w:t>
      </w:r>
      <w:r w:rsidR="00AC1F66" w:rsidRPr="00993C0D">
        <w:rPr>
          <w:rFonts w:ascii="Palatino" w:hAnsi="Palatino"/>
        </w:rPr>
        <w:t>ine Arts</w:t>
      </w:r>
      <w:r w:rsidR="00AC1F66">
        <w:rPr>
          <w:rFonts w:ascii="Palatino" w:hAnsi="Palatino"/>
        </w:rPr>
        <w:t>,</w:t>
      </w:r>
      <w:r w:rsidR="00AC1F66" w:rsidRPr="00993C0D">
        <w:rPr>
          <w:rFonts w:ascii="Palatino" w:hAnsi="Palatino"/>
        </w:rPr>
        <w:t xml:space="preserve"> Boston, shows the same two figures, but behind the water basin one can see a small statue of Venus/Aphrodite standing on a pillar.</w:t>
      </w:r>
    </w:p>
    <w:p w14:paraId="3D119CC0"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67B73FE6"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C1B45B3" w14:textId="77777777" w:rsidR="00AC1F66" w:rsidRDefault="00AC1F66" w:rsidP="00AC1F66">
      <w:pPr>
        <w:pStyle w:val="Textedelespacerserv2"/>
        <w:numPr>
          <w:ilvl w:val="0"/>
          <w:numId w:val="0"/>
        </w:numPr>
        <w:spacing w:line="480" w:lineRule="auto"/>
        <w:jc w:val="left"/>
        <w:outlineLvl w:val="9"/>
        <w:rPr>
          <w:rFonts w:ascii="Palatino" w:hAnsi="Palatino"/>
        </w:rPr>
      </w:pPr>
    </w:p>
    <w:p w14:paraId="3D4DDA7D" w14:textId="77777777" w:rsidR="00A73D9F" w:rsidRDefault="00A73D9F" w:rsidP="00A73D9F">
      <w:pPr>
        <w:spacing w:line="480" w:lineRule="auto"/>
      </w:pPr>
      <w:r>
        <w:t>Catalogue Number: 186</w:t>
      </w:r>
    </w:p>
    <w:p w14:paraId="6EC3CDFD" w14:textId="77777777" w:rsidR="00A73D9F" w:rsidRDefault="00A73D9F" w:rsidP="00A73D9F">
      <w:pPr>
        <w:spacing w:line="480" w:lineRule="auto"/>
      </w:pPr>
      <w:r>
        <w:t xml:space="preserve">Inventory Number: </w:t>
      </w:r>
      <w:r w:rsidRPr="00993C0D">
        <w:t>83.</w:t>
      </w:r>
      <w:r w:rsidRPr="00524C6D">
        <w:rPr>
          <w:caps/>
        </w:rPr>
        <w:t>aq</w:t>
      </w:r>
      <w:r w:rsidRPr="00993C0D">
        <w:t>.377.74</w:t>
      </w:r>
    </w:p>
    <w:p w14:paraId="68C26848" w14:textId="77777777" w:rsidR="00A73D9F" w:rsidRDefault="00A73D9F" w:rsidP="00A73D9F">
      <w:pPr>
        <w:spacing w:line="480" w:lineRule="auto"/>
      </w:pPr>
      <w:r>
        <w:t xml:space="preserve">Dimensions: </w:t>
      </w:r>
      <w:r w:rsidRPr="00993C0D">
        <w:t>L: 10.7; W: 8.5; H: 2.8</w:t>
      </w:r>
    </w:p>
    <w:p w14:paraId="0527784A" w14:textId="77777777" w:rsidR="00A73D9F" w:rsidRDefault="00A73D9F" w:rsidP="00A73D9F">
      <w:pPr>
        <w:spacing w:line="480" w:lineRule="auto"/>
      </w:pPr>
      <w:r>
        <w:t xml:space="preserve">Condition and Fabric: </w:t>
      </w:r>
      <w:r w:rsidRPr="00993C0D">
        <w:t>Intact. Clay 7.5YR6/4 light brown, mottled glaze varying between 5YR5/4 and 5YR4/2 reddish brown and dark reddish gray.</w:t>
      </w:r>
    </w:p>
    <w:p w14:paraId="563E5219" w14:textId="77777777" w:rsidR="00A73D9F" w:rsidRDefault="00A73D9F" w:rsidP="00A73D9F">
      <w:pPr>
        <w:spacing w:line="480" w:lineRule="auto"/>
      </w:pPr>
      <w:r>
        <w:t xml:space="preserve">Description: </w:t>
      </w:r>
      <w:r w:rsidRPr="00993C0D">
        <w:t>Moldmade. Shoulder: Loeschcke form</w:t>
      </w:r>
      <w:r w:rsidRPr="00524C6D">
        <w:rPr>
          <w:caps/>
        </w:rPr>
        <w:t xml:space="preserve"> iii </w:t>
      </w:r>
      <w:r>
        <w:t>a.</w:t>
      </w:r>
      <w:r w:rsidRPr="00993C0D">
        <w:t xml:space="preserve"> Filling-hole in lower right </w:t>
      </w:r>
      <w:r>
        <w:t>field</w:t>
      </w:r>
      <w:r w:rsidRPr="00993C0D">
        <w:t xml:space="preserve">. Small air hole on nozzle. Round-tipped volute-nozzle. Base marked off </w:t>
      </w:r>
      <w:r>
        <w:t>by</w:t>
      </w:r>
      <w:r w:rsidRPr="00993C0D">
        <w:t xml:space="preserve"> </w:t>
      </w:r>
      <w:r>
        <w:t xml:space="preserve">one </w:t>
      </w:r>
      <w:r w:rsidRPr="00993C0D">
        <w:t>circular groove.</w:t>
      </w:r>
    </w:p>
    <w:p w14:paraId="2FE07129" w14:textId="77777777" w:rsidR="00A73D9F" w:rsidRDefault="00A73D9F" w:rsidP="00A73D9F">
      <w:pPr>
        <w:spacing w:line="480" w:lineRule="auto"/>
      </w:pPr>
      <w:r>
        <w:t>Discus Iconography: C</w:t>
      </w:r>
      <w:r w:rsidRPr="00993C0D">
        <w:t xml:space="preserve">losely draped standing figure playing </w:t>
      </w:r>
      <w:r w:rsidRPr="00993C0D">
        <w:rPr>
          <w:i/>
        </w:rPr>
        <w:t>kithara</w:t>
      </w:r>
      <w:r>
        <w:t xml:space="preserve"> (Muse?)</w:t>
      </w:r>
      <w:r w:rsidRPr="00E62537">
        <w:t>.</w:t>
      </w:r>
    </w:p>
    <w:p w14:paraId="5061F0D5" w14:textId="77777777" w:rsidR="00A73D9F" w:rsidRDefault="00A73D9F" w:rsidP="00A73D9F">
      <w:pPr>
        <w:spacing w:line="480" w:lineRule="auto"/>
      </w:pPr>
      <w:r>
        <w:t xml:space="preserve">Type: </w:t>
      </w:r>
      <w:r w:rsidRPr="00993C0D">
        <w:t xml:space="preserve">Loeschcke </w:t>
      </w:r>
      <w:r w:rsidRPr="00524C6D">
        <w:rPr>
          <w:caps/>
        </w:rPr>
        <w:t>iv</w:t>
      </w:r>
      <w:r w:rsidR="008609B3">
        <w:t>; Bailey B group ii</w:t>
      </w:r>
    </w:p>
    <w:p w14:paraId="58610B65" w14:textId="77777777" w:rsidR="00A73D9F" w:rsidRDefault="00A73D9F" w:rsidP="00A73D9F">
      <w:pPr>
        <w:spacing w:line="480" w:lineRule="auto"/>
      </w:pPr>
      <w:r>
        <w:t xml:space="preserve">Place of Manufacture or Origin: </w:t>
      </w:r>
      <w:r w:rsidR="008609B3">
        <w:t>South Anatolia</w:t>
      </w:r>
    </w:p>
    <w:p w14:paraId="1DFF10BD" w14:textId="77777777" w:rsidR="00A73D9F" w:rsidRDefault="00A73D9F" w:rsidP="00A73D9F">
      <w:pPr>
        <w:spacing w:line="480" w:lineRule="auto"/>
      </w:pPr>
      <w:r>
        <w:t xml:space="preserve">Parallels: </w:t>
      </w:r>
      <w:r w:rsidRPr="00993C0D">
        <w:t xml:space="preserve">Waldhauer 1914, no. 205, pl. 19; Bernabò Brea and Cavalier 1965, no. 20, pl. 229 (Loeschcke </w:t>
      </w:r>
      <w:r w:rsidRPr="00524C6D">
        <w:rPr>
          <w:caps/>
        </w:rPr>
        <w:t>i</w:t>
      </w:r>
      <w:r w:rsidRPr="00993C0D">
        <w:t xml:space="preserve">); Belchior 1969, pl. 10.1 (fr.); Oziol 1977, nos. 465–67, pl. 25; Sapelli 1979, no. 114, pl. 11; Bailey BM </w:t>
      </w:r>
      <w:r w:rsidRPr="00524C6D">
        <w:rPr>
          <w:caps/>
        </w:rPr>
        <w:t>ii</w:t>
      </w:r>
      <w:r w:rsidRPr="00993C0D">
        <w:t xml:space="preserve">, Q 817 (with further refs.); Bessi and Moncini 1980, no. 116, pl. 15; Hellmann 1987, no. 244, pl. 30 (Loeschcke </w:t>
      </w:r>
      <w:r w:rsidRPr="00524C6D">
        <w:rPr>
          <w:caps/>
        </w:rPr>
        <w:t>viii</w:t>
      </w:r>
      <w:r w:rsidRPr="00993C0D">
        <w:t xml:space="preserve">); Bailey BM </w:t>
      </w:r>
      <w:r w:rsidRPr="00524C6D">
        <w:rPr>
          <w:caps/>
        </w:rPr>
        <w:t>iii</w:t>
      </w:r>
      <w:r w:rsidRPr="00993C0D">
        <w:t>, Q 2376–Q 2377, pl. 63, and Q 2431, pl. 64; Heimerl 2001, motif M.1–2, 5; Chrzanovski 2006, p. 63, no. 49; Bémont and Chew 2007, pp. 181, 441, pl. 16, IT 21.</w:t>
      </w:r>
    </w:p>
    <w:p w14:paraId="6184E472" w14:textId="77777777" w:rsidR="0027681D" w:rsidRDefault="0027681D" w:rsidP="0027681D">
      <w:pPr>
        <w:spacing w:line="480" w:lineRule="auto"/>
      </w:pPr>
      <w:r>
        <w:t xml:space="preserve">Provenance: </w:t>
      </w:r>
    </w:p>
    <w:p w14:paraId="5D31DD7A" w14:textId="77777777" w:rsidR="00A73D9F" w:rsidRDefault="00A73D9F" w:rsidP="00A73D9F">
      <w:pPr>
        <w:spacing w:line="480" w:lineRule="auto"/>
      </w:pPr>
      <w:r>
        <w:t>Bibliography: Unpublished.</w:t>
      </w:r>
    </w:p>
    <w:p w14:paraId="5D0A81B6" w14:textId="77777777" w:rsidR="00AC1F66" w:rsidRPr="00993C0D" w:rsidRDefault="00A73D9F" w:rsidP="00A73D9F">
      <w:pPr>
        <w:spacing w:line="480" w:lineRule="auto"/>
      </w:pPr>
      <w:r>
        <w:t xml:space="preserve">Date: </w:t>
      </w:r>
      <w:r w:rsidR="008609B3">
        <w:t>Tiberian to Early Trajanic</w:t>
      </w:r>
    </w:p>
    <w:p w14:paraId="771F0EA3"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A73D9F">
        <w:rPr>
          <w:rFonts w:ascii="Palatino" w:hAnsi="Palatino"/>
        </w:rPr>
        <w:t>4; 110</w:t>
      </w:r>
    </w:p>
    <w:p w14:paraId="7D817627" w14:textId="77777777" w:rsidR="00AC1F66" w:rsidRPr="00993C0D" w:rsidRDefault="00A73D9F" w:rsidP="00AC1F66">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AC1F66" w:rsidRPr="00993C0D">
        <w:rPr>
          <w:rFonts w:ascii="Palatino" w:hAnsi="Palatino"/>
        </w:rPr>
        <w:t xml:space="preserve">: For the discus motif, Bailey hesitates between Apollo, a Muse, or Orpheus (BM </w:t>
      </w:r>
      <w:r w:rsidR="00AC1F66" w:rsidRPr="00524C6D">
        <w:rPr>
          <w:rFonts w:ascii="Palatino" w:hAnsi="Palatino"/>
          <w:caps/>
        </w:rPr>
        <w:t>ii</w:t>
      </w:r>
      <w:r w:rsidR="00AC1F66" w:rsidRPr="00993C0D">
        <w:rPr>
          <w:rFonts w:ascii="Palatino" w:hAnsi="Palatino"/>
        </w:rPr>
        <w:t xml:space="preserve">, Q 817). The Getty lamp decor suggests a female silhouette—a </w:t>
      </w:r>
      <w:r w:rsidR="00AC1F66">
        <w:rPr>
          <w:rFonts w:ascii="Palatino" w:hAnsi="Palatino"/>
        </w:rPr>
        <w:t>M</w:t>
      </w:r>
      <w:r w:rsidR="00AC1F66" w:rsidRPr="00993C0D">
        <w:rPr>
          <w:rFonts w:ascii="Palatino" w:hAnsi="Palatino"/>
        </w:rPr>
        <w:t>use—an interpretation shared by Hellmann (1987, no. 244) and by Bémont and Chew (2007, IT 21).</w:t>
      </w:r>
    </w:p>
    <w:p w14:paraId="6A9EA895"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63B6440D"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25DA473" w14:textId="77777777" w:rsidR="00AC1F66" w:rsidRDefault="00AC1F66" w:rsidP="00AC1F66">
      <w:pPr>
        <w:pStyle w:val="Textedelespacerserv2"/>
        <w:numPr>
          <w:ilvl w:val="0"/>
          <w:numId w:val="0"/>
        </w:numPr>
        <w:spacing w:line="480" w:lineRule="auto"/>
        <w:jc w:val="left"/>
        <w:outlineLvl w:val="9"/>
        <w:rPr>
          <w:rFonts w:ascii="Palatino" w:hAnsi="Palatino"/>
        </w:rPr>
      </w:pPr>
    </w:p>
    <w:p w14:paraId="3D7AC80A" w14:textId="77777777" w:rsidR="00840BFC" w:rsidRDefault="00840BFC" w:rsidP="00840BFC">
      <w:pPr>
        <w:spacing w:line="480" w:lineRule="auto"/>
      </w:pPr>
      <w:r>
        <w:t>Catalogue Number: 187</w:t>
      </w:r>
    </w:p>
    <w:p w14:paraId="2A58EF91" w14:textId="77777777" w:rsidR="00840BFC" w:rsidRDefault="00840BFC" w:rsidP="00840BFC">
      <w:pPr>
        <w:spacing w:line="480" w:lineRule="auto"/>
      </w:pPr>
      <w:r>
        <w:t xml:space="preserve">Inventory Number: </w:t>
      </w:r>
      <w:r w:rsidRPr="00993C0D">
        <w:t>83.</w:t>
      </w:r>
      <w:r w:rsidRPr="00524C6D">
        <w:rPr>
          <w:caps/>
        </w:rPr>
        <w:t>aq</w:t>
      </w:r>
      <w:r w:rsidRPr="00993C0D">
        <w:t>.377.64</w:t>
      </w:r>
    </w:p>
    <w:p w14:paraId="30EB4F8A" w14:textId="77777777" w:rsidR="00840BFC" w:rsidRDefault="00840BFC" w:rsidP="00840BFC">
      <w:pPr>
        <w:spacing w:line="480" w:lineRule="auto"/>
      </w:pPr>
      <w:r>
        <w:t xml:space="preserve">Dimensions: </w:t>
      </w:r>
      <w:r w:rsidRPr="00993C0D">
        <w:t>L: 11.1; W: 7.6; H: 2.6</w:t>
      </w:r>
    </w:p>
    <w:p w14:paraId="4E572E02" w14:textId="77777777" w:rsidR="00840BFC" w:rsidRDefault="00840BFC" w:rsidP="00840BFC">
      <w:pPr>
        <w:spacing w:line="480" w:lineRule="auto"/>
      </w:pPr>
      <w:r>
        <w:t xml:space="preserve">Condition and Fabric: </w:t>
      </w:r>
      <w:r w:rsidRPr="00993C0D">
        <w:t>Intact. Clay 5YR6/6 reddish yellow, mottled glaze part 2.5YR6/6 light red, part 2.5YR5/6 red.</w:t>
      </w:r>
    </w:p>
    <w:p w14:paraId="018CEA82" w14:textId="77777777" w:rsidR="00840BFC" w:rsidRDefault="00840BFC" w:rsidP="00840BFC">
      <w:pPr>
        <w:spacing w:line="480" w:lineRule="auto"/>
      </w:pPr>
      <w:r>
        <w:t xml:space="preserve">Description: </w:t>
      </w:r>
      <w:r w:rsidRPr="00993C0D">
        <w:t>Moldmade, from plaster mold. Shoulder: Loeschcke form</w:t>
      </w:r>
      <w:r w:rsidRPr="00524C6D">
        <w:rPr>
          <w:caps/>
        </w:rPr>
        <w:t xml:space="preserve"> iii </w:t>
      </w:r>
      <w:r w:rsidRPr="00993C0D">
        <w:t xml:space="preserve">a. Filling-hole in lower </w:t>
      </w:r>
      <w:r>
        <w:t>field</w:t>
      </w:r>
      <w:r w:rsidRPr="00993C0D">
        <w:t xml:space="preserve">. Unpierced air hole on nozzle. Round-tipped volute-nozzle. Base marked off </w:t>
      </w:r>
      <w:r>
        <w:t>by</w:t>
      </w:r>
      <w:r w:rsidRPr="00993C0D">
        <w:t xml:space="preserve"> </w:t>
      </w:r>
      <w:r>
        <w:t xml:space="preserve">one </w:t>
      </w:r>
      <w:r w:rsidRPr="00993C0D">
        <w:t xml:space="preserve">circular groove. Large plain </w:t>
      </w:r>
      <w:r w:rsidRPr="00993C0D">
        <w:rPr>
          <w:i/>
        </w:rPr>
        <w:t>planta pedis.</w:t>
      </w:r>
    </w:p>
    <w:p w14:paraId="160D204C" w14:textId="77777777" w:rsidR="00840BFC" w:rsidRDefault="00840BFC" w:rsidP="00840BFC">
      <w:pPr>
        <w:spacing w:line="480" w:lineRule="auto"/>
      </w:pPr>
      <w:r>
        <w:t>Discus Iconography: L</w:t>
      </w:r>
      <w:r w:rsidRPr="00993C0D">
        <w:t>ion to right on top of stag, biting its throat.</w:t>
      </w:r>
    </w:p>
    <w:p w14:paraId="109CB764" w14:textId="77777777" w:rsidR="00840BFC" w:rsidRDefault="00840BFC" w:rsidP="00840BFC">
      <w:pPr>
        <w:spacing w:line="480" w:lineRule="auto"/>
      </w:pPr>
      <w:r>
        <w:t xml:space="preserve">Type: </w:t>
      </w:r>
      <w:r w:rsidRPr="00993C0D">
        <w:t xml:space="preserve">Loeschcke </w:t>
      </w:r>
      <w:r w:rsidRPr="00524C6D">
        <w:rPr>
          <w:caps/>
        </w:rPr>
        <w:t>iv</w:t>
      </w:r>
      <w:r w:rsidRPr="00993C0D">
        <w:t>; Bailey</w:t>
      </w:r>
      <w:r w:rsidR="008609B3">
        <w:t xml:space="preserve"> B group ii</w:t>
      </w:r>
    </w:p>
    <w:p w14:paraId="673423A5" w14:textId="67E88B1B" w:rsidR="00840BFC" w:rsidRDefault="00840BFC" w:rsidP="00840BFC">
      <w:pPr>
        <w:spacing w:line="480" w:lineRule="auto"/>
      </w:pPr>
      <w:r>
        <w:t xml:space="preserve">Place of Manufacture or Origin: </w:t>
      </w:r>
      <w:r w:rsidR="002A5C58">
        <w:t>Unknown</w:t>
      </w:r>
    </w:p>
    <w:p w14:paraId="56486EDB" w14:textId="77777777" w:rsidR="00840BFC" w:rsidRDefault="00840BFC" w:rsidP="00840BFC">
      <w:pPr>
        <w:spacing w:line="480" w:lineRule="auto"/>
      </w:pPr>
      <w:r>
        <w:t xml:space="preserve">Parallels: None </w:t>
      </w:r>
      <w:r w:rsidRPr="00993C0D">
        <w:t xml:space="preserve">found for this presumably eastern </w:t>
      </w:r>
      <w:r w:rsidRPr="00993C0D">
        <w:rPr>
          <w:lang w:val="fr-FR"/>
        </w:rPr>
        <w:t>M</w:t>
      </w:r>
      <w:r w:rsidRPr="00993C0D">
        <w:t xml:space="preserve">editerranean lamp; on lamps from the western part of the Mediterranean one sees a popular decor with a lion killing a mule or a horse in a not very different position (see </w:t>
      </w:r>
      <w:hyperlink r:id="rId27" w:history="1">
        <w:r w:rsidRPr="00E26676">
          <w:rPr>
            <w:rStyle w:val="Hyperlink"/>
          </w:rPr>
          <w:t>cat. 188</w:t>
        </w:r>
      </w:hyperlink>
      <w:r w:rsidRPr="00993C0D">
        <w:t xml:space="preserve"> or Bailey BM </w:t>
      </w:r>
      <w:r w:rsidRPr="00524C6D">
        <w:rPr>
          <w:caps/>
        </w:rPr>
        <w:t>ii</w:t>
      </w:r>
      <w:r w:rsidRPr="00993C0D">
        <w:t>, p. 161, Q 866, and p. 72, fig. 75).</w:t>
      </w:r>
    </w:p>
    <w:p w14:paraId="423CE6B2" w14:textId="77777777" w:rsidR="0027681D" w:rsidRDefault="0027681D" w:rsidP="0027681D">
      <w:pPr>
        <w:spacing w:line="480" w:lineRule="auto"/>
      </w:pPr>
      <w:r>
        <w:t xml:space="preserve">Provenance: </w:t>
      </w:r>
    </w:p>
    <w:p w14:paraId="33D1BE19" w14:textId="77777777" w:rsidR="00840BFC" w:rsidRDefault="00840BFC" w:rsidP="00840BFC">
      <w:pPr>
        <w:spacing w:line="480" w:lineRule="auto"/>
      </w:pPr>
      <w:r>
        <w:t>Bibliography: Unpublished.</w:t>
      </w:r>
    </w:p>
    <w:p w14:paraId="10768633" w14:textId="77777777" w:rsidR="00AC1F66" w:rsidRPr="00993C0D" w:rsidRDefault="00840BFC" w:rsidP="00E26676">
      <w:pPr>
        <w:spacing w:line="480" w:lineRule="auto"/>
      </w:pPr>
      <w:r>
        <w:t xml:space="preserve">Date: </w:t>
      </w:r>
      <w:r w:rsidR="008609B3">
        <w:t>Tiberian to Early Trajanic</w:t>
      </w:r>
    </w:p>
    <w:p w14:paraId="2E070016"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E26676">
        <w:rPr>
          <w:rFonts w:ascii="Palatino" w:hAnsi="Palatino"/>
        </w:rPr>
        <w:t>4; 110</w:t>
      </w:r>
    </w:p>
    <w:p w14:paraId="5D9B1040"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20CB534C"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347619A" w14:textId="77777777" w:rsidR="00AC1F66" w:rsidRDefault="00AC1F66" w:rsidP="00AC1F66">
      <w:pPr>
        <w:pStyle w:val="Textedelespacerserv2"/>
        <w:numPr>
          <w:ilvl w:val="0"/>
          <w:numId w:val="0"/>
        </w:numPr>
        <w:spacing w:line="480" w:lineRule="auto"/>
        <w:jc w:val="left"/>
        <w:outlineLvl w:val="9"/>
        <w:rPr>
          <w:rFonts w:ascii="Palatino" w:hAnsi="Palatino"/>
        </w:rPr>
      </w:pPr>
    </w:p>
    <w:p w14:paraId="5478265D" w14:textId="77777777" w:rsidR="00153C4A" w:rsidRDefault="00153C4A" w:rsidP="00153C4A">
      <w:pPr>
        <w:spacing w:line="480" w:lineRule="auto"/>
      </w:pPr>
      <w:r>
        <w:t>Catalogue Number: 188</w:t>
      </w:r>
    </w:p>
    <w:p w14:paraId="20649A53" w14:textId="77777777" w:rsidR="00153C4A" w:rsidRDefault="00153C4A" w:rsidP="00153C4A">
      <w:pPr>
        <w:spacing w:line="480" w:lineRule="auto"/>
      </w:pPr>
      <w:r>
        <w:t xml:space="preserve">Inventory Number: </w:t>
      </w:r>
      <w:r w:rsidRPr="00993C0D">
        <w:t>83.</w:t>
      </w:r>
      <w:r w:rsidRPr="00524C6D">
        <w:rPr>
          <w:caps/>
        </w:rPr>
        <w:t>aq</w:t>
      </w:r>
      <w:r w:rsidRPr="00993C0D">
        <w:t>.377.62</w:t>
      </w:r>
    </w:p>
    <w:p w14:paraId="4E812224" w14:textId="77777777" w:rsidR="00153C4A" w:rsidRDefault="00153C4A" w:rsidP="00153C4A">
      <w:pPr>
        <w:spacing w:line="480" w:lineRule="auto"/>
      </w:pPr>
      <w:r>
        <w:t xml:space="preserve">Dimensions: </w:t>
      </w:r>
      <w:r w:rsidRPr="00993C0D">
        <w:t>L: 12.3; W: 8.9; H: 2.8</w:t>
      </w:r>
    </w:p>
    <w:p w14:paraId="4B079D90" w14:textId="77777777" w:rsidR="00153C4A" w:rsidRDefault="00153C4A" w:rsidP="00153C4A">
      <w:pPr>
        <w:spacing w:line="480" w:lineRule="auto"/>
      </w:pPr>
      <w:r>
        <w:t xml:space="preserve">Condition and Fabric: </w:t>
      </w:r>
      <w:r w:rsidRPr="00993C0D">
        <w:t>Intact. Clay 10YR7/3 very pale brown, unevenly preserved glaze 10YR5/2 grayish brown.</w:t>
      </w:r>
    </w:p>
    <w:p w14:paraId="7E347905" w14:textId="39BEC120" w:rsidR="00153C4A" w:rsidRPr="008A75E9" w:rsidRDefault="00153C4A" w:rsidP="00153C4A">
      <w:pPr>
        <w:spacing w:line="480" w:lineRule="auto"/>
      </w:pPr>
      <w:r>
        <w:t xml:space="preserve">Description: </w:t>
      </w:r>
      <w:r w:rsidRPr="00993C0D">
        <w:t>Moldmade, from plaster mold. Shoulder: Loeschcke form</w:t>
      </w:r>
      <w:r w:rsidRPr="00524C6D">
        <w:rPr>
          <w:caps/>
        </w:rPr>
        <w:t xml:space="preserve"> iii </w:t>
      </w:r>
      <w:r w:rsidRPr="00993C0D">
        <w:t xml:space="preserve">a. Filling-hole lower right. Small air hole on nozzle top. Round-tipped volute-nozzle. Base marked off </w:t>
      </w:r>
      <w:r>
        <w:t>by</w:t>
      </w:r>
      <w:r w:rsidRPr="00993C0D">
        <w:t xml:space="preserve"> </w:t>
      </w:r>
      <w:r>
        <w:t xml:space="preserve">one </w:t>
      </w:r>
      <w:r w:rsidRPr="00993C0D">
        <w:t>circular groove. Workshop mark: letter</w:t>
      </w:r>
      <w:r w:rsidR="009B3D24">
        <w:t xml:space="preserve"> {{insc:I}}</w:t>
      </w:r>
      <w:r w:rsidRPr="00524C6D">
        <w:rPr>
          <w:caps/>
        </w:rPr>
        <w:t xml:space="preserve"> </w:t>
      </w:r>
      <w:r w:rsidRPr="00993C0D">
        <w:t>or vertical line</w:t>
      </w:r>
      <w:r w:rsidRPr="00E62537">
        <w:t xml:space="preserve"> </w:t>
      </w:r>
      <w:r w:rsidRPr="00993C0D">
        <w:t>in relief</w:t>
      </w:r>
      <w:r w:rsidR="008A75E9">
        <w:t>.</w:t>
      </w:r>
      <w:r w:rsidR="00B326BD">
        <w:t xml:space="preserve"> {{stamp:188}}</w:t>
      </w:r>
    </w:p>
    <w:p w14:paraId="3E13C19B" w14:textId="77777777" w:rsidR="00153C4A" w:rsidRDefault="00153C4A" w:rsidP="00153C4A">
      <w:pPr>
        <w:spacing w:line="480" w:lineRule="auto"/>
      </w:pPr>
      <w:r>
        <w:t>Discus Iconography: L</w:t>
      </w:r>
      <w:r w:rsidRPr="00993C0D">
        <w:t>ion to right, head frontal, killing mule lying under him; feline’s tail curled up</w:t>
      </w:r>
      <w:r w:rsidRPr="00E62537">
        <w:t>.</w:t>
      </w:r>
    </w:p>
    <w:p w14:paraId="16F73CD7" w14:textId="77777777" w:rsidR="00153C4A" w:rsidRDefault="00153C4A" w:rsidP="00153C4A">
      <w:pPr>
        <w:spacing w:line="480" w:lineRule="auto"/>
      </w:pPr>
      <w:r>
        <w:t xml:space="preserve">Type: </w:t>
      </w:r>
      <w:r w:rsidRPr="00993C0D">
        <w:t xml:space="preserve">Loeschcke </w:t>
      </w:r>
      <w:r w:rsidRPr="00524C6D">
        <w:rPr>
          <w:caps/>
        </w:rPr>
        <w:t>iv</w:t>
      </w:r>
      <w:r w:rsidR="008609B3">
        <w:t>; Bailey B group ii</w:t>
      </w:r>
    </w:p>
    <w:p w14:paraId="25E5BC4E" w14:textId="77777777" w:rsidR="00153C4A" w:rsidRDefault="00153C4A" w:rsidP="00153C4A">
      <w:pPr>
        <w:spacing w:line="480" w:lineRule="auto"/>
      </w:pPr>
      <w:r>
        <w:t xml:space="preserve">Place of Manufacture or Origin: </w:t>
      </w:r>
      <w:r w:rsidR="008609B3">
        <w:t>North Africa</w:t>
      </w:r>
    </w:p>
    <w:p w14:paraId="7975B8A6" w14:textId="77777777" w:rsidR="00153C4A" w:rsidRDefault="00153C4A" w:rsidP="00153C4A">
      <w:pPr>
        <w:spacing w:line="480" w:lineRule="auto"/>
      </w:pPr>
      <w:r>
        <w:t xml:space="preserve">Parallels: </w:t>
      </w:r>
      <w:r w:rsidRPr="00993C0D">
        <w:t xml:space="preserve">Brants 1913, no. 165, pl. 2 (Loeschcke </w:t>
      </w:r>
      <w:r w:rsidRPr="00524C6D">
        <w:rPr>
          <w:caps/>
        </w:rPr>
        <w:t>i</w:t>
      </w:r>
      <w:r w:rsidRPr="00993C0D">
        <w:t xml:space="preserve">); (identical) Loeschcke 1919, no. 484, pl. 11; Kricheldorf 1962, no. 27, pl. 3, and no. 66, pl. 8 (signed </w:t>
      </w:r>
      <w:r>
        <w:t>{{insc:</w:t>
      </w:r>
      <w:r w:rsidRPr="00153C4A">
        <w:rPr>
          <w:caps/>
        </w:rPr>
        <w:t>l.m.c</w:t>
      </w:r>
      <w:r w:rsidRPr="00153C4A">
        <w:t>.}});</w:t>
      </w:r>
      <w:r w:rsidRPr="00993C0D">
        <w:t xml:space="preserve"> Deneauve 1969, no. 497, pl. 51; Heres 1972, no. 76, pl. 12 (Loeschcke </w:t>
      </w:r>
      <w:r w:rsidRPr="00524C6D">
        <w:rPr>
          <w:caps/>
        </w:rPr>
        <w:t>i</w:t>
      </w:r>
      <w:r w:rsidRPr="00993C0D">
        <w:t xml:space="preserve">); Rosenthal and Sivan 1978, p. 30, no. 99; Bailey BM </w:t>
      </w:r>
      <w:r w:rsidRPr="00524C6D">
        <w:rPr>
          <w:caps/>
        </w:rPr>
        <w:t>ii</w:t>
      </w:r>
      <w:r w:rsidRPr="00993C0D">
        <w:t xml:space="preserve">, p. 161, Q 866, pl. 11, and p. 72, fig. 75; Goethert-Polaschek 1985, no. 489, pl. 58; Hellmann 1985, p. 9, no. 6 (Loeschcke </w:t>
      </w:r>
      <w:r w:rsidRPr="00524C6D">
        <w:rPr>
          <w:caps/>
        </w:rPr>
        <w:t>i</w:t>
      </w:r>
      <w:r w:rsidRPr="00993C0D">
        <w:t xml:space="preserve">), </w:t>
      </w:r>
      <w:r w:rsidRPr="00C543C0">
        <w:t>({{insc:</w:t>
      </w:r>
      <w:r w:rsidRPr="00C543C0">
        <w:rPr>
          <w:caps/>
        </w:rPr>
        <w:t>favsti</w:t>
      </w:r>
      <w:r w:rsidRPr="00C543C0">
        <w:t xml:space="preserve">}}), the lion’s tail is different; Bergès 1989, no. 47, fig. 32; Morillo Cerdán 1999, nos. 226–28; Bussière 2000, decor </w:t>
      </w:r>
      <w:r w:rsidRPr="00C543C0">
        <w:rPr>
          <w:caps/>
        </w:rPr>
        <w:t>iii</w:t>
      </w:r>
      <w:r w:rsidRPr="00C543C0">
        <w:t>.a.1.(24) (with further refs.); Chrzanovski 2005, p. 51; Pace 2008, p. 18 (fr.).</w:t>
      </w:r>
    </w:p>
    <w:p w14:paraId="356B091D" w14:textId="77777777" w:rsidR="0027681D" w:rsidRDefault="0027681D" w:rsidP="0027681D">
      <w:pPr>
        <w:spacing w:line="480" w:lineRule="auto"/>
      </w:pPr>
      <w:r>
        <w:t xml:space="preserve">Provenance: </w:t>
      </w:r>
    </w:p>
    <w:p w14:paraId="3439C0FA" w14:textId="77777777" w:rsidR="00153C4A" w:rsidRDefault="00153C4A" w:rsidP="00153C4A">
      <w:pPr>
        <w:spacing w:line="480" w:lineRule="auto"/>
      </w:pPr>
      <w:r>
        <w:t>Bibliography: Unpublished.</w:t>
      </w:r>
    </w:p>
    <w:p w14:paraId="26ACF649" w14:textId="77777777" w:rsidR="00AC1F66" w:rsidRPr="00C543C0" w:rsidRDefault="00153C4A" w:rsidP="00153C4A">
      <w:pPr>
        <w:spacing w:line="480" w:lineRule="auto"/>
      </w:pPr>
      <w:r>
        <w:t xml:space="preserve">Date: </w:t>
      </w:r>
      <w:r w:rsidR="008609B3">
        <w:t>Tiberian to Early Trajanic</w:t>
      </w:r>
    </w:p>
    <w:p w14:paraId="54712297"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153C4A">
        <w:rPr>
          <w:rFonts w:ascii="Palatino" w:hAnsi="Palatino"/>
        </w:rPr>
        <w:t>4; 110</w:t>
      </w:r>
    </w:p>
    <w:p w14:paraId="1348CD0E" w14:textId="77777777" w:rsidR="00AC1F66" w:rsidRPr="00C543C0" w:rsidRDefault="00AC1F66" w:rsidP="00AC1F66">
      <w:pPr>
        <w:pStyle w:val="Textedelespacerserv2"/>
        <w:numPr>
          <w:ilvl w:val="0"/>
          <w:numId w:val="0"/>
        </w:numPr>
        <w:spacing w:line="480" w:lineRule="auto"/>
        <w:jc w:val="left"/>
        <w:outlineLvl w:val="9"/>
        <w:rPr>
          <w:rFonts w:ascii="Palatino" w:hAnsi="Palatino"/>
        </w:rPr>
      </w:pPr>
    </w:p>
    <w:p w14:paraId="6AEF4F86" w14:textId="77777777" w:rsidR="00AC1F66" w:rsidRPr="00C543C0" w:rsidRDefault="00AC1F66" w:rsidP="00AC1F66">
      <w:pPr>
        <w:pStyle w:val="Textedelespacerserv2"/>
        <w:numPr>
          <w:ilvl w:val="0"/>
          <w:numId w:val="0"/>
        </w:numPr>
        <w:spacing w:line="480" w:lineRule="auto"/>
        <w:jc w:val="left"/>
        <w:outlineLvl w:val="9"/>
        <w:rPr>
          <w:rFonts w:ascii="Palatino" w:hAnsi="Palatino"/>
        </w:rPr>
      </w:pPr>
      <w:r w:rsidRPr="00C543C0">
        <w:rPr>
          <w:rFonts w:ascii="Palatino" w:hAnsi="Palatino"/>
        </w:rPr>
        <w:t>———</w:t>
      </w:r>
    </w:p>
    <w:p w14:paraId="79CAC5C8" w14:textId="77777777" w:rsidR="00AC1F66" w:rsidRDefault="00AC1F66" w:rsidP="00AC1F66">
      <w:pPr>
        <w:pStyle w:val="Textedelespacerserv2"/>
        <w:numPr>
          <w:ilvl w:val="0"/>
          <w:numId w:val="0"/>
        </w:numPr>
        <w:spacing w:line="480" w:lineRule="auto"/>
        <w:jc w:val="left"/>
        <w:outlineLvl w:val="9"/>
        <w:rPr>
          <w:rFonts w:ascii="Palatino" w:hAnsi="Palatino"/>
        </w:rPr>
      </w:pPr>
    </w:p>
    <w:p w14:paraId="73127E77" w14:textId="77777777" w:rsidR="004E2362" w:rsidRDefault="004E2362" w:rsidP="004E2362">
      <w:pPr>
        <w:spacing w:line="480" w:lineRule="auto"/>
      </w:pPr>
      <w:r>
        <w:t>Catalogue Number: 189</w:t>
      </w:r>
    </w:p>
    <w:p w14:paraId="278AA254" w14:textId="77777777" w:rsidR="004E2362" w:rsidRDefault="004E2362" w:rsidP="004E2362">
      <w:pPr>
        <w:spacing w:line="480" w:lineRule="auto"/>
      </w:pPr>
      <w:r>
        <w:t xml:space="preserve">Inventory Number: </w:t>
      </w:r>
      <w:r w:rsidRPr="00C543C0">
        <w:t>83.</w:t>
      </w:r>
      <w:r w:rsidRPr="00C543C0">
        <w:rPr>
          <w:caps/>
        </w:rPr>
        <w:t>aq</w:t>
      </w:r>
      <w:r w:rsidRPr="00C543C0">
        <w:t>.377.137</w:t>
      </w:r>
    </w:p>
    <w:p w14:paraId="0C82372D" w14:textId="77777777" w:rsidR="004E2362" w:rsidRDefault="004E2362" w:rsidP="004E2362">
      <w:pPr>
        <w:spacing w:line="480" w:lineRule="auto"/>
      </w:pPr>
      <w:r>
        <w:t xml:space="preserve">Dimensions: </w:t>
      </w:r>
      <w:r w:rsidRPr="00C543C0">
        <w:t>L: 9.0; W: 6.3; H: 2.0</w:t>
      </w:r>
    </w:p>
    <w:p w14:paraId="7A8B77D6" w14:textId="77777777" w:rsidR="004E2362" w:rsidRDefault="004E2362" w:rsidP="004E2362">
      <w:pPr>
        <w:spacing w:line="480" w:lineRule="auto"/>
      </w:pPr>
      <w:r>
        <w:t xml:space="preserve">Condition and Fabric: </w:t>
      </w:r>
      <w:r w:rsidRPr="00C543C0">
        <w:t>Intact. Clay 7.5YR8/2 whitish pink, worn glaze 10R5/6 red.</w:t>
      </w:r>
    </w:p>
    <w:p w14:paraId="53813950" w14:textId="77777777" w:rsidR="004E2362" w:rsidRDefault="004E2362" w:rsidP="004E2362">
      <w:pPr>
        <w:spacing w:line="480" w:lineRule="auto"/>
      </w:pPr>
      <w:r>
        <w:t xml:space="preserve">Description: </w:t>
      </w:r>
      <w:r w:rsidRPr="00C543C0">
        <w:t>Moldmade. Shoulder: Loeschcke form</w:t>
      </w:r>
      <w:r w:rsidRPr="00C543C0">
        <w:rPr>
          <w:caps/>
        </w:rPr>
        <w:t xml:space="preserve"> iii </w:t>
      </w:r>
      <w:r w:rsidRPr="00C543C0">
        <w:t>a var.</w:t>
      </w:r>
      <w:r>
        <w:t xml:space="preserve"> </w:t>
      </w:r>
      <w:r w:rsidRPr="00C543C0">
        <w:t>Round-tipped volute-nozzle. Base marked off by one circular groove. Incuse potter’s signature: {{insc:</w:t>
      </w:r>
      <w:r w:rsidRPr="00C543C0">
        <w:rPr>
          <w:caps/>
        </w:rPr>
        <w:t>l.m.c</w:t>
      </w:r>
      <w:r w:rsidRPr="00C543C0">
        <w:t xml:space="preserve">.}} (Bailey BM </w:t>
      </w:r>
      <w:r w:rsidRPr="00C543C0">
        <w:rPr>
          <w:caps/>
        </w:rPr>
        <w:t>ii</w:t>
      </w:r>
      <w:r w:rsidRPr="00C543C0">
        <w:t>, p. 98, signature {{insc:</w:t>
      </w:r>
      <w:r w:rsidRPr="00C543C0">
        <w:rPr>
          <w:caps/>
        </w:rPr>
        <w:t>l.m.c</w:t>
      </w:r>
      <w:r w:rsidRPr="00C543C0">
        <w:t xml:space="preserve">.}}, p. 171, Q 910, same type, with same mark, dated ca. </w:t>
      </w:r>
      <w:r w:rsidRPr="00C543C0">
        <w:rPr>
          <w:caps/>
        </w:rPr>
        <w:t>A.D.</w:t>
      </w:r>
      <w:r w:rsidRPr="00C543C0">
        <w:t xml:space="preserve"> 40–90).</w:t>
      </w:r>
    </w:p>
    <w:p w14:paraId="1F80938C" w14:textId="77777777" w:rsidR="004E2362" w:rsidRDefault="004E2362" w:rsidP="004E2362">
      <w:pPr>
        <w:spacing w:line="480" w:lineRule="auto"/>
      </w:pPr>
      <w:r>
        <w:t>Discus Iconography: L</w:t>
      </w:r>
      <w:r w:rsidRPr="00C543C0">
        <w:t>ion to left attacking crocodile from behind. Filling-hole close to center of discus.</w:t>
      </w:r>
    </w:p>
    <w:p w14:paraId="22A92167" w14:textId="77777777" w:rsidR="004E2362" w:rsidRDefault="004E2362" w:rsidP="004E2362">
      <w:pPr>
        <w:spacing w:line="480" w:lineRule="auto"/>
      </w:pPr>
      <w:r>
        <w:t xml:space="preserve">Type: </w:t>
      </w:r>
      <w:r w:rsidRPr="00C543C0">
        <w:t xml:space="preserve">Loeschcke </w:t>
      </w:r>
      <w:r w:rsidRPr="00C543C0">
        <w:rPr>
          <w:caps/>
        </w:rPr>
        <w:t>iv</w:t>
      </w:r>
      <w:r w:rsidR="008609B3">
        <w:t>; Bailey B group ii</w:t>
      </w:r>
    </w:p>
    <w:p w14:paraId="4D732118" w14:textId="77777777" w:rsidR="004E2362" w:rsidRDefault="004E2362" w:rsidP="004E2362">
      <w:pPr>
        <w:spacing w:line="480" w:lineRule="auto"/>
      </w:pPr>
      <w:r>
        <w:t xml:space="preserve">Place of Manufacture or Origin: </w:t>
      </w:r>
      <w:r w:rsidR="008609B3">
        <w:t>North Africa</w:t>
      </w:r>
    </w:p>
    <w:p w14:paraId="54C963CB" w14:textId="77777777" w:rsidR="004E2362" w:rsidRDefault="004E2362" w:rsidP="004E2362">
      <w:pPr>
        <w:spacing w:line="480" w:lineRule="auto"/>
      </w:pPr>
      <w:r>
        <w:t xml:space="preserve">Parallels: </w:t>
      </w:r>
      <w:r w:rsidRPr="00C543C0">
        <w:t>Deneauve 1969, no. 499, pl. 52 ({{insc:}}</w:t>
      </w:r>
      <w:r w:rsidRPr="00C543C0">
        <w:rPr>
          <w:caps/>
        </w:rPr>
        <w:t>cyl</w:t>
      </w:r>
      <w:r w:rsidRPr="00C543C0">
        <w:t>); Heres 1972, no. 146, pl. 19; Ennabli, Salomonson, and Mahjoubi 1973, nos. 40, 158 ({{insc:}}</w:t>
      </w:r>
      <w:r w:rsidRPr="00C543C0">
        <w:rPr>
          <w:caps/>
        </w:rPr>
        <w:t>mnovivsti</w:t>
      </w:r>
      <w:r w:rsidRPr="00C543C0">
        <w:t>) (</w:t>
      </w:r>
      <w:r w:rsidR="00FE34C9">
        <w:t>{{loc_0000:</w:t>
      </w:r>
      <w:r w:rsidRPr="00C543C0">
        <w:t>Raqqada</w:t>
      </w:r>
      <w:r w:rsidR="00FE34C9">
        <w:t>}}</w:t>
      </w:r>
      <w:r w:rsidRPr="00C543C0">
        <w:t>); Hellmann 1987, no. 139</w:t>
      </w:r>
      <w:r w:rsidRPr="00993C0D">
        <w:t xml:space="preserve">, pl. 15; Mlasowsky 1993, p. 205, nos. 192–93; Bussière 2000, p. 261, no. 307, pl. 33, and p. 197, decor </w:t>
      </w:r>
      <w:r w:rsidRPr="00524C6D">
        <w:rPr>
          <w:caps/>
        </w:rPr>
        <w:t>iii</w:t>
      </w:r>
      <w:r w:rsidRPr="00993C0D">
        <w:t xml:space="preserve">.a.4.(1) (with further refs.); Rivet 2003, p. 178, no. 487; Larese and Sgreva 1996, p. 222, no. 299 (Loeschcke </w:t>
      </w:r>
      <w:r w:rsidRPr="00524C6D">
        <w:rPr>
          <w:caps/>
        </w:rPr>
        <w:t>viii</w:t>
      </w:r>
      <w:r w:rsidRPr="00993C0D">
        <w:t xml:space="preserve">); Bochum Museum, Schüller Collection, cat. no. 43, S 637 (Loeschcke </w:t>
      </w:r>
      <w:r w:rsidRPr="00524C6D">
        <w:rPr>
          <w:caps/>
        </w:rPr>
        <w:t>i</w:t>
      </w:r>
      <w:r w:rsidRPr="00993C0D">
        <w:t>) (Tunisia).</w:t>
      </w:r>
    </w:p>
    <w:p w14:paraId="66497E31" w14:textId="77777777" w:rsidR="0027681D" w:rsidRDefault="0027681D" w:rsidP="0027681D">
      <w:pPr>
        <w:spacing w:line="480" w:lineRule="auto"/>
      </w:pPr>
      <w:r>
        <w:t xml:space="preserve">Provenance: </w:t>
      </w:r>
    </w:p>
    <w:p w14:paraId="4D0646ED" w14:textId="77777777" w:rsidR="004E2362" w:rsidRDefault="004E2362" w:rsidP="004E2362">
      <w:pPr>
        <w:spacing w:line="480" w:lineRule="auto"/>
      </w:pPr>
      <w:r>
        <w:t>Bibliography: Unpublished.</w:t>
      </w:r>
    </w:p>
    <w:p w14:paraId="04DBC652" w14:textId="77777777" w:rsidR="00AC1F66" w:rsidRPr="00993C0D" w:rsidRDefault="004E2362" w:rsidP="004E2362">
      <w:pPr>
        <w:spacing w:line="480" w:lineRule="auto"/>
      </w:pPr>
      <w:r>
        <w:t xml:space="preserve">Date: </w:t>
      </w:r>
      <w:r w:rsidR="005170AB" w:rsidRPr="005170AB">
        <w:rPr>
          <w:caps/>
        </w:rPr>
        <w:t>A.D.</w:t>
      </w:r>
      <w:r w:rsidR="00AC1F66" w:rsidRPr="00524C6D">
        <w:rPr>
          <w:caps/>
        </w:rPr>
        <w:t xml:space="preserve"> </w:t>
      </w:r>
      <w:r w:rsidR="008609B3">
        <w:t>40–90</w:t>
      </w:r>
    </w:p>
    <w:p w14:paraId="7E53F18E"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40; 90</w:t>
      </w:r>
    </w:p>
    <w:p w14:paraId="7566D682" w14:textId="77777777" w:rsidR="00AC1F66" w:rsidRPr="00993C0D" w:rsidDel="005319F7" w:rsidRDefault="00AC1F66" w:rsidP="00AC1F66">
      <w:pPr>
        <w:pStyle w:val="Textedelespacerserv2"/>
        <w:numPr>
          <w:ilvl w:val="0"/>
          <w:numId w:val="0"/>
        </w:numPr>
        <w:spacing w:line="480" w:lineRule="auto"/>
        <w:jc w:val="left"/>
        <w:outlineLvl w:val="9"/>
        <w:rPr>
          <w:rFonts w:ascii="Palatino" w:hAnsi="Palatino"/>
        </w:rPr>
      </w:pPr>
    </w:p>
    <w:p w14:paraId="0540383C"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BBA04C8" w14:textId="77777777" w:rsidR="00AC1F66" w:rsidRDefault="00AC1F66" w:rsidP="00AC1F66">
      <w:pPr>
        <w:pStyle w:val="Textedelespacerserv2"/>
        <w:numPr>
          <w:ilvl w:val="0"/>
          <w:numId w:val="0"/>
        </w:numPr>
        <w:spacing w:line="480" w:lineRule="auto"/>
        <w:jc w:val="left"/>
        <w:outlineLvl w:val="9"/>
        <w:rPr>
          <w:rFonts w:ascii="Palatino" w:hAnsi="Palatino"/>
        </w:rPr>
      </w:pPr>
    </w:p>
    <w:p w14:paraId="7A561BDC" w14:textId="77777777" w:rsidR="004E2362" w:rsidRDefault="004E2362" w:rsidP="004E2362">
      <w:pPr>
        <w:spacing w:line="480" w:lineRule="auto"/>
      </w:pPr>
      <w:r>
        <w:t>Catalogue Number: 190</w:t>
      </w:r>
    </w:p>
    <w:p w14:paraId="5477B165" w14:textId="77777777" w:rsidR="004E2362" w:rsidRDefault="004E2362" w:rsidP="004E2362">
      <w:pPr>
        <w:spacing w:line="480" w:lineRule="auto"/>
      </w:pPr>
      <w:r>
        <w:t xml:space="preserve">Inventory Number: </w:t>
      </w:r>
      <w:r w:rsidRPr="00993C0D">
        <w:t>83.</w:t>
      </w:r>
      <w:r w:rsidRPr="00524C6D">
        <w:rPr>
          <w:caps/>
        </w:rPr>
        <w:t>aq</w:t>
      </w:r>
      <w:r w:rsidRPr="00993C0D">
        <w:t>.377.546</w:t>
      </w:r>
    </w:p>
    <w:p w14:paraId="0EDD4DE1" w14:textId="77777777" w:rsidR="004E2362" w:rsidRDefault="004E2362" w:rsidP="004E2362">
      <w:pPr>
        <w:spacing w:line="480" w:lineRule="auto"/>
      </w:pPr>
      <w:r>
        <w:t xml:space="preserve">Dimensions: </w:t>
      </w:r>
      <w:r w:rsidRPr="00993C0D">
        <w:t>L: 10.0; W: 7.1; H: 2.1</w:t>
      </w:r>
    </w:p>
    <w:p w14:paraId="5B017093" w14:textId="77777777" w:rsidR="004E2362" w:rsidRDefault="004E2362" w:rsidP="004E2362">
      <w:pPr>
        <w:spacing w:line="480" w:lineRule="auto"/>
      </w:pPr>
      <w:r>
        <w:t xml:space="preserve">Condition and Fabric: </w:t>
      </w:r>
      <w:r w:rsidRPr="00993C0D">
        <w:t>Intact. Clay 7.5YR6/4 light brown, glaze 10R5/8 red; burned on bottom of basin and nozzle.</w:t>
      </w:r>
    </w:p>
    <w:p w14:paraId="6148AE50" w14:textId="77777777" w:rsidR="004E2362" w:rsidRDefault="004E2362" w:rsidP="004E2362">
      <w:pPr>
        <w:spacing w:line="480" w:lineRule="auto"/>
      </w:pPr>
      <w:r>
        <w:t xml:space="preserve">Description: </w:t>
      </w:r>
      <w:r w:rsidRPr="00993C0D">
        <w:t>Moldmade, from plaster mold. Shoulder: Loeschcke form</w:t>
      </w:r>
      <w:r w:rsidRPr="00524C6D">
        <w:rPr>
          <w:caps/>
        </w:rPr>
        <w:t xml:space="preserve"> iii </w:t>
      </w:r>
      <w:r w:rsidRPr="00993C0D">
        <w:t xml:space="preserve">a var. Filling-hole on right side of discus. Round-tipped volute-nozzle. Base marked off </w:t>
      </w:r>
      <w:r>
        <w:t>by</w:t>
      </w:r>
      <w:r w:rsidRPr="00993C0D">
        <w:t xml:space="preserve"> </w:t>
      </w:r>
      <w:r>
        <w:t xml:space="preserve">one </w:t>
      </w:r>
      <w:r w:rsidRPr="00993C0D">
        <w:t>circular groove.</w:t>
      </w:r>
    </w:p>
    <w:p w14:paraId="3C541704" w14:textId="77777777" w:rsidR="004E2362" w:rsidRDefault="004E2362" w:rsidP="004E2362">
      <w:pPr>
        <w:spacing w:line="480" w:lineRule="auto"/>
      </w:pPr>
      <w:r>
        <w:t>Discus Iconography: W</w:t>
      </w:r>
      <w:r w:rsidRPr="00993C0D">
        <w:t xml:space="preserve">inged Cupid at left; at right, animal resembling </w:t>
      </w:r>
      <w:r>
        <w:t xml:space="preserve">a </w:t>
      </w:r>
      <w:r w:rsidRPr="00993C0D">
        <w:t xml:space="preserve">mastiff or </w:t>
      </w:r>
      <w:r>
        <w:t>a feline(?),</w:t>
      </w:r>
      <w:r w:rsidRPr="00993C0D">
        <w:t xml:space="preserve"> both individually tied by rope</w:t>
      </w:r>
      <w:r>
        <w:t>s</w:t>
      </w:r>
      <w:r w:rsidRPr="00993C0D">
        <w:t xml:space="preserve"> to </w:t>
      </w:r>
      <w:r>
        <w:t xml:space="preserve">the </w:t>
      </w:r>
      <w:r w:rsidRPr="00993C0D">
        <w:t xml:space="preserve">top of </w:t>
      </w:r>
      <w:r>
        <w:t xml:space="preserve">a </w:t>
      </w:r>
      <w:r w:rsidRPr="00993C0D">
        <w:t xml:space="preserve">swiveling post; each rope </w:t>
      </w:r>
      <w:r>
        <w:t xml:space="preserve">is </w:t>
      </w:r>
      <w:r w:rsidRPr="00993C0D">
        <w:t xml:space="preserve">fixed to </w:t>
      </w:r>
      <w:r>
        <w:t xml:space="preserve">a </w:t>
      </w:r>
      <w:r w:rsidRPr="00993C0D">
        <w:t xml:space="preserve">belt around their waists; they are turning or jumping around with the movement of the contraption; </w:t>
      </w:r>
      <w:r>
        <w:t xml:space="preserve">the </w:t>
      </w:r>
      <w:r w:rsidRPr="00993C0D">
        <w:t>animal has seized Cupid‘s left leg with its paw</w:t>
      </w:r>
      <w:r>
        <w:t>; this decor</w:t>
      </w:r>
      <w:r w:rsidRPr="00993C0D">
        <w:t xml:space="preserve"> </w:t>
      </w:r>
      <w:r>
        <w:t>is a</w:t>
      </w:r>
      <w:r w:rsidRPr="00993C0D">
        <w:t xml:space="preserve"> playful version of </w:t>
      </w:r>
      <w:r>
        <w:t xml:space="preserve">a </w:t>
      </w:r>
      <w:r w:rsidRPr="00993C0D">
        <w:t xml:space="preserve">cruel game in </w:t>
      </w:r>
      <w:r>
        <w:t xml:space="preserve">the </w:t>
      </w:r>
      <w:r w:rsidRPr="00993C0D">
        <w:t>amphitheater.</w:t>
      </w:r>
    </w:p>
    <w:p w14:paraId="0103DA23" w14:textId="77777777" w:rsidR="004E2362" w:rsidRDefault="004E2362" w:rsidP="004E2362">
      <w:pPr>
        <w:spacing w:line="480" w:lineRule="auto"/>
      </w:pPr>
      <w:r>
        <w:t xml:space="preserve">Type: </w:t>
      </w:r>
      <w:r w:rsidRPr="00993C0D">
        <w:t xml:space="preserve">Loeschcke </w:t>
      </w:r>
      <w:r w:rsidRPr="00524C6D">
        <w:rPr>
          <w:caps/>
        </w:rPr>
        <w:t>iv</w:t>
      </w:r>
      <w:r w:rsidR="008609B3">
        <w:t>; Bailey B group ii</w:t>
      </w:r>
    </w:p>
    <w:p w14:paraId="0BD4107D" w14:textId="77777777" w:rsidR="004E2362" w:rsidRDefault="004E2362" w:rsidP="004E2362">
      <w:pPr>
        <w:spacing w:line="480" w:lineRule="auto"/>
      </w:pPr>
      <w:r>
        <w:t xml:space="preserve">Place of Manufacture or Origin: </w:t>
      </w:r>
      <w:r w:rsidRPr="00993C0D">
        <w:t>Unknown</w:t>
      </w:r>
    </w:p>
    <w:p w14:paraId="61893F7C" w14:textId="77777777" w:rsidR="004E2362" w:rsidRDefault="004E2362" w:rsidP="004E2362">
      <w:pPr>
        <w:spacing w:line="480" w:lineRule="auto"/>
      </w:pPr>
      <w:r>
        <w:t>Parallels: I</w:t>
      </w:r>
      <w:r w:rsidRPr="00993C0D">
        <w:t xml:space="preserve">dentical lamp in Chesneau’s collection (Loeschcke type </w:t>
      </w:r>
      <w:r w:rsidRPr="00524C6D">
        <w:rPr>
          <w:caps/>
        </w:rPr>
        <w:t>viii</w:t>
      </w:r>
      <w:r w:rsidRPr="00993C0D">
        <w:t xml:space="preserve">), inv. no. 6239 in Saint-Omer Museum (Defives and Gernez 1971), shows </w:t>
      </w:r>
      <w:r w:rsidR="00336673">
        <w:t xml:space="preserve">a </w:t>
      </w:r>
      <w:r w:rsidRPr="00993C0D">
        <w:t xml:space="preserve">somewhat similar swiveling post; see also Palol 1950, no. 95, fig. 111; </w:t>
      </w:r>
      <w:r w:rsidRPr="00993C0D">
        <w:rPr>
          <w:i/>
        </w:rPr>
        <w:t xml:space="preserve">Kunst der Antike </w:t>
      </w:r>
      <w:r w:rsidRPr="00993C0D">
        <w:t xml:space="preserve">11, no. 227; Rodríguez González 1989, fig. 1.8 (Santomé); Casas Genover and Soler Fusté 2006, no. G 1223, pl. 82, for another swiveling contraption with a man and an animal, a scene those authors consider associated with the circus. See also Cassiodorus, </w:t>
      </w:r>
      <w:r w:rsidRPr="00993C0D">
        <w:rPr>
          <w:i/>
        </w:rPr>
        <w:t>Variae</w:t>
      </w:r>
      <w:r w:rsidRPr="00993C0D">
        <w:t xml:space="preserve"> 5.42 (ed. Barnish, 1992), esp. p. 92, n. 11.</w:t>
      </w:r>
    </w:p>
    <w:p w14:paraId="2C7B03C8" w14:textId="77777777" w:rsidR="0027681D" w:rsidRDefault="0027681D" w:rsidP="0027681D">
      <w:pPr>
        <w:spacing w:line="480" w:lineRule="auto"/>
      </w:pPr>
      <w:r>
        <w:t xml:space="preserve">Provenance: </w:t>
      </w:r>
    </w:p>
    <w:p w14:paraId="6955669A" w14:textId="37F951B4" w:rsidR="004E2362" w:rsidRDefault="004E2362" w:rsidP="004E2362">
      <w:pPr>
        <w:spacing w:line="480" w:lineRule="auto"/>
      </w:pPr>
      <w:r>
        <w:t xml:space="preserve">Bibliography: </w:t>
      </w:r>
      <w:ins w:id="17" w:author="Benedicte Gilman" w:date="2016-07-19T16:43:00Z">
        <w:r w:rsidR="00E725A5">
          <w:t xml:space="preserve">Galerie Günter Puhze 1981, no. 246; Galerie Günter Puhze  1982, no. 249. </w:t>
        </w:r>
      </w:ins>
      <w:del w:id="18" w:author="Benedicte Gilman" w:date="2016-07-19T16:43:00Z">
        <w:r w:rsidDel="00E725A5">
          <w:delText>Unpublished.</w:delText>
        </w:r>
      </w:del>
    </w:p>
    <w:p w14:paraId="0C4E0F58" w14:textId="77777777" w:rsidR="00AC1F66" w:rsidRPr="00993C0D" w:rsidRDefault="004E2362" w:rsidP="004E2362">
      <w:pPr>
        <w:spacing w:line="480" w:lineRule="auto"/>
      </w:pPr>
      <w:r>
        <w:t xml:space="preserve">Date: </w:t>
      </w:r>
      <w:r w:rsidR="008609B3">
        <w:t>Tiberian to Early Trajanic</w:t>
      </w:r>
    </w:p>
    <w:p w14:paraId="29AF5DF0"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4E2362">
        <w:rPr>
          <w:rFonts w:ascii="Palatino" w:hAnsi="Palatino"/>
        </w:rPr>
        <w:t>4; 110</w:t>
      </w:r>
    </w:p>
    <w:p w14:paraId="47B39827"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4FE0F373"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3E8501B" w14:textId="77777777" w:rsidR="00AC1F66" w:rsidRDefault="00AC1F66" w:rsidP="00AC1F66">
      <w:pPr>
        <w:pStyle w:val="Textedelespacerserv2"/>
        <w:numPr>
          <w:ilvl w:val="0"/>
          <w:numId w:val="0"/>
        </w:numPr>
        <w:spacing w:line="480" w:lineRule="auto"/>
        <w:jc w:val="left"/>
        <w:outlineLvl w:val="9"/>
        <w:rPr>
          <w:rFonts w:ascii="Palatino" w:hAnsi="Palatino"/>
        </w:rPr>
      </w:pPr>
    </w:p>
    <w:p w14:paraId="0255E0AC" w14:textId="77777777" w:rsidR="009503E7" w:rsidRDefault="009503E7" w:rsidP="009503E7">
      <w:pPr>
        <w:spacing w:line="480" w:lineRule="auto"/>
      </w:pPr>
      <w:r>
        <w:t>Catalogue Number: 191</w:t>
      </w:r>
    </w:p>
    <w:p w14:paraId="3398D730" w14:textId="77777777" w:rsidR="009503E7" w:rsidRDefault="009503E7" w:rsidP="009503E7">
      <w:pPr>
        <w:spacing w:line="480" w:lineRule="auto"/>
      </w:pPr>
      <w:r>
        <w:t xml:space="preserve">Inventory Number: </w:t>
      </w:r>
      <w:r w:rsidRPr="00993C0D">
        <w:t>83.</w:t>
      </w:r>
      <w:r w:rsidRPr="00524C6D">
        <w:rPr>
          <w:caps/>
        </w:rPr>
        <w:t>aq</w:t>
      </w:r>
      <w:r w:rsidRPr="00993C0D">
        <w:t>.377.106</w:t>
      </w:r>
    </w:p>
    <w:p w14:paraId="098428D4" w14:textId="77777777" w:rsidR="009503E7" w:rsidRDefault="009503E7" w:rsidP="009503E7">
      <w:pPr>
        <w:spacing w:line="480" w:lineRule="auto"/>
      </w:pPr>
      <w:r>
        <w:t xml:space="preserve">Dimensions: </w:t>
      </w:r>
      <w:r w:rsidRPr="00993C0D">
        <w:t>L: 9.6; W: 6.8; H: 2.2</w:t>
      </w:r>
    </w:p>
    <w:p w14:paraId="2E1F1612" w14:textId="77777777" w:rsidR="009503E7" w:rsidRDefault="009503E7" w:rsidP="009503E7">
      <w:pPr>
        <w:spacing w:line="480" w:lineRule="auto"/>
      </w:pPr>
      <w:r>
        <w:t xml:space="preserve">Condition and Fabric: </w:t>
      </w:r>
      <w:r w:rsidRPr="00993C0D">
        <w:t>Small hole in molding at left. Clay 7.5YR6/4 light brown, mottled glaze 2.5YR4/8 red and 2.5YR4/2 weak red, both shades with considerable brown quality.</w:t>
      </w:r>
    </w:p>
    <w:p w14:paraId="799E8E32" w14:textId="0E191784" w:rsidR="009503E7" w:rsidRDefault="009503E7" w:rsidP="009503E7">
      <w:pPr>
        <w:spacing w:line="480" w:lineRule="auto"/>
      </w:pPr>
      <w:r>
        <w:t xml:space="preserve">Description: </w:t>
      </w:r>
      <w:r w:rsidRPr="00993C0D">
        <w:t>Moldmade. Shoulder: Loeschcke form</w:t>
      </w:r>
      <w:r w:rsidRPr="00524C6D">
        <w:rPr>
          <w:caps/>
        </w:rPr>
        <w:t xml:space="preserve"> iii </w:t>
      </w:r>
      <w:r w:rsidRPr="00993C0D">
        <w:t xml:space="preserve">a var. Filling-hole on right side of discus. Round-tipped volute-nozzle. Base marked off </w:t>
      </w:r>
      <w:r>
        <w:t>by one</w:t>
      </w:r>
      <w:r w:rsidRPr="00993C0D">
        <w:t xml:space="preserve"> circular groove. Workshop mark in relief: similar to letter </w:t>
      </w:r>
      <w:r w:rsidR="005A0E13">
        <w:t>{{insc:</w:t>
      </w:r>
      <w:r w:rsidRPr="00930C54">
        <w:rPr>
          <w:caps/>
        </w:rPr>
        <w:t>v</w:t>
      </w:r>
      <w:r w:rsidR="005A0E13">
        <w:rPr>
          <w:caps/>
        </w:rPr>
        <w:t>}}</w:t>
      </w:r>
      <w:r w:rsidRPr="00993C0D">
        <w:t>, upside down</w:t>
      </w:r>
      <w:r w:rsidR="008A75E9">
        <w:t>.</w:t>
      </w:r>
      <w:r w:rsidR="00892EAB">
        <w:t xml:space="preserve"> {{stamp:191}}</w:t>
      </w:r>
    </w:p>
    <w:p w14:paraId="52C21650" w14:textId="77777777" w:rsidR="009503E7" w:rsidRDefault="009503E7" w:rsidP="009503E7">
      <w:pPr>
        <w:spacing w:line="480" w:lineRule="auto"/>
      </w:pPr>
      <w:r>
        <w:t>Discus Iconography: W</w:t>
      </w:r>
      <w:r w:rsidRPr="00993C0D">
        <w:t xml:space="preserve">inged Cupid at left, </w:t>
      </w:r>
      <w:r>
        <w:t>a mastiff or a feline(?)</w:t>
      </w:r>
      <w:r w:rsidRPr="00993C0D">
        <w:t xml:space="preserve"> at right; both individually tied by </w:t>
      </w:r>
      <w:r>
        <w:t xml:space="preserve">a </w:t>
      </w:r>
      <w:r w:rsidRPr="00993C0D">
        <w:t xml:space="preserve">rope to </w:t>
      </w:r>
      <w:r>
        <w:t xml:space="preserve">the </w:t>
      </w:r>
      <w:r w:rsidRPr="00993C0D">
        <w:t xml:space="preserve">top of </w:t>
      </w:r>
      <w:r>
        <w:t xml:space="preserve">a </w:t>
      </w:r>
      <w:r w:rsidRPr="00993C0D">
        <w:t xml:space="preserve">swiveling post; each rope </w:t>
      </w:r>
      <w:r>
        <w:t xml:space="preserve">is </w:t>
      </w:r>
      <w:r w:rsidRPr="00993C0D">
        <w:t>fixed to</w:t>
      </w:r>
      <w:r>
        <w:t xml:space="preserve"> a</w:t>
      </w:r>
      <w:r w:rsidRPr="00993C0D">
        <w:t xml:space="preserve"> belt around their waists; they are turning around the pole; </w:t>
      </w:r>
      <w:r>
        <w:t>the beast</w:t>
      </w:r>
      <w:r w:rsidRPr="00993C0D">
        <w:t xml:space="preserve"> has seized Cupid’s left leg, ready to bite; reference to a circus game(?).</w:t>
      </w:r>
    </w:p>
    <w:p w14:paraId="7ADEE888" w14:textId="77777777" w:rsidR="009503E7" w:rsidRDefault="009503E7" w:rsidP="009503E7">
      <w:pPr>
        <w:spacing w:line="480" w:lineRule="auto"/>
      </w:pPr>
      <w:r>
        <w:t xml:space="preserve">Type: </w:t>
      </w:r>
      <w:r w:rsidRPr="00993C0D">
        <w:t xml:space="preserve">Loeschcke </w:t>
      </w:r>
      <w:r w:rsidRPr="00524C6D">
        <w:rPr>
          <w:caps/>
        </w:rPr>
        <w:t>iv</w:t>
      </w:r>
      <w:r w:rsidR="002B7CC6">
        <w:t>; Bailey B group ii</w:t>
      </w:r>
    </w:p>
    <w:p w14:paraId="548B91B5" w14:textId="77777777" w:rsidR="009503E7" w:rsidRDefault="009503E7" w:rsidP="009503E7">
      <w:pPr>
        <w:spacing w:line="480" w:lineRule="auto"/>
      </w:pPr>
      <w:r>
        <w:t xml:space="preserve">Place of Manufacture or Origin: </w:t>
      </w:r>
      <w:r w:rsidR="002B7CC6">
        <w:t>North Africa</w:t>
      </w:r>
    </w:p>
    <w:p w14:paraId="0961A09A" w14:textId="77777777" w:rsidR="009503E7" w:rsidRPr="009503E7" w:rsidRDefault="009503E7" w:rsidP="009503E7">
      <w:pPr>
        <w:pStyle w:val="Textedelespacerserv2"/>
        <w:numPr>
          <w:ilvl w:val="0"/>
          <w:numId w:val="0"/>
        </w:numPr>
        <w:spacing w:line="480" w:lineRule="auto"/>
        <w:jc w:val="left"/>
        <w:outlineLvl w:val="9"/>
        <w:rPr>
          <w:rFonts w:ascii="Palatino" w:hAnsi="Palatino"/>
        </w:rPr>
      </w:pPr>
      <w:r w:rsidRPr="009503E7">
        <w:rPr>
          <w:rFonts w:ascii="Palatino" w:hAnsi="Palatino"/>
        </w:rPr>
        <w:t xml:space="preserve">Parallels: See </w:t>
      </w:r>
      <w:hyperlink r:id="rId28" w:history="1">
        <w:r w:rsidRPr="009503E7">
          <w:rPr>
            <w:rStyle w:val="Hyperlink"/>
            <w:rFonts w:ascii="Palatino" w:hAnsi="Palatino"/>
          </w:rPr>
          <w:t>cat. 190</w:t>
        </w:r>
      </w:hyperlink>
      <w:r w:rsidRPr="009503E7">
        <w:rPr>
          <w:rFonts w:ascii="Palatino" w:hAnsi="Palatino"/>
        </w:rPr>
        <w:t xml:space="preserve"> and parallels given there.</w:t>
      </w:r>
    </w:p>
    <w:p w14:paraId="064CCB4E" w14:textId="77777777" w:rsidR="0027681D" w:rsidRDefault="0027681D" w:rsidP="0027681D">
      <w:pPr>
        <w:spacing w:line="480" w:lineRule="auto"/>
      </w:pPr>
      <w:r>
        <w:t xml:space="preserve">Provenance: </w:t>
      </w:r>
    </w:p>
    <w:p w14:paraId="015AF13E" w14:textId="77777777" w:rsidR="009503E7" w:rsidRDefault="009503E7" w:rsidP="009503E7">
      <w:pPr>
        <w:spacing w:line="480" w:lineRule="auto"/>
      </w:pPr>
      <w:r>
        <w:t>Bibliography: Unpublished.</w:t>
      </w:r>
    </w:p>
    <w:p w14:paraId="18E57AF8" w14:textId="77777777" w:rsidR="00AC1F66" w:rsidRPr="00993C0D" w:rsidRDefault="009503E7" w:rsidP="009503E7">
      <w:pPr>
        <w:spacing w:line="480" w:lineRule="auto"/>
      </w:pPr>
      <w:r>
        <w:t xml:space="preserve">Date: </w:t>
      </w:r>
      <w:r w:rsidR="002B7CC6">
        <w:t>Tiberian to Early Trajanic</w:t>
      </w:r>
    </w:p>
    <w:p w14:paraId="36AB2C5A"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9503E7">
        <w:rPr>
          <w:rFonts w:ascii="Palatino" w:hAnsi="Palatino"/>
        </w:rPr>
        <w:t>4; 110</w:t>
      </w:r>
    </w:p>
    <w:p w14:paraId="5FD136C6"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782F2364"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36DAEE3" w14:textId="77777777" w:rsidR="00AC1F66" w:rsidRDefault="00AC1F66" w:rsidP="00AC1F66">
      <w:pPr>
        <w:pStyle w:val="Textedelespacerserv2"/>
        <w:numPr>
          <w:ilvl w:val="0"/>
          <w:numId w:val="0"/>
        </w:numPr>
        <w:spacing w:line="480" w:lineRule="auto"/>
        <w:jc w:val="left"/>
        <w:outlineLvl w:val="9"/>
        <w:rPr>
          <w:rFonts w:ascii="Palatino" w:hAnsi="Palatino"/>
        </w:rPr>
      </w:pPr>
    </w:p>
    <w:p w14:paraId="61DB022B" w14:textId="77777777" w:rsidR="003400DF" w:rsidRDefault="003400DF" w:rsidP="003400DF">
      <w:pPr>
        <w:spacing w:line="480" w:lineRule="auto"/>
      </w:pPr>
      <w:r>
        <w:t>Catalogue Number: 192</w:t>
      </w:r>
    </w:p>
    <w:p w14:paraId="29EF254E" w14:textId="77777777" w:rsidR="003400DF" w:rsidRDefault="003400DF" w:rsidP="003400DF">
      <w:pPr>
        <w:spacing w:line="480" w:lineRule="auto"/>
      </w:pPr>
      <w:r>
        <w:t xml:space="preserve">Inventory Number: </w:t>
      </w:r>
      <w:r w:rsidR="005355B1" w:rsidRPr="00993C0D">
        <w:t>83.</w:t>
      </w:r>
      <w:r w:rsidR="005355B1" w:rsidRPr="00524C6D">
        <w:rPr>
          <w:caps/>
        </w:rPr>
        <w:t>aq</w:t>
      </w:r>
      <w:r w:rsidR="005355B1" w:rsidRPr="00993C0D">
        <w:t>.377.52</w:t>
      </w:r>
    </w:p>
    <w:p w14:paraId="5676FA93" w14:textId="77777777" w:rsidR="003400DF" w:rsidRDefault="003400DF" w:rsidP="003400DF">
      <w:pPr>
        <w:spacing w:line="480" w:lineRule="auto"/>
      </w:pPr>
      <w:r>
        <w:t xml:space="preserve">Dimensions: </w:t>
      </w:r>
      <w:r w:rsidR="005355B1" w:rsidRPr="00993C0D">
        <w:t>L: 12.2; W: 5.2; H: 2.6</w:t>
      </w:r>
    </w:p>
    <w:p w14:paraId="2D77C00E" w14:textId="77777777" w:rsidR="003400DF" w:rsidRDefault="003400DF" w:rsidP="003400DF">
      <w:pPr>
        <w:spacing w:line="480" w:lineRule="auto"/>
      </w:pPr>
      <w:r>
        <w:t xml:space="preserve">Condition and Fabric: </w:t>
      </w:r>
      <w:r w:rsidR="005355B1" w:rsidRPr="00993C0D">
        <w:t>Broken nozzle restored. Clay 7.5YR7/2 pinkish gray, mottled</w:t>
      </w:r>
      <w:r w:rsidR="005355B1" w:rsidRPr="00E62537">
        <w:t xml:space="preserve"> </w:t>
      </w:r>
      <w:r w:rsidR="005355B1" w:rsidRPr="00993C0D">
        <w:t>glaze between 5YR4/4 and 5YR5/4 reddish brown, in two shades.</w:t>
      </w:r>
    </w:p>
    <w:p w14:paraId="660FAD14" w14:textId="760AF051" w:rsidR="003400DF" w:rsidRPr="005355B1" w:rsidRDefault="003400DF" w:rsidP="005355B1">
      <w:pPr>
        <w:pStyle w:val="Textedelespacerserv2"/>
        <w:numPr>
          <w:ilvl w:val="0"/>
          <w:numId w:val="0"/>
        </w:numPr>
        <w:spacing w:line="480" w:lineRule="auto"/>
        <w:jc w:val="left"/>
        <w:outlineLvl w:val="9"/>
        <w:rPr>
          <w:rFonts w:ascii="Palatino" w:hAnsi="Palatino"/>
        </w:rPr>
      </w:pPr>
      <w:r w:rsidRPr="005355B1">
        <w:rPr>
          <w:rFonts w:ascii="Palatino" w:hAnsi="Palatino"/>
        </w:rPr>
        <w:t xml:space="preserve">Description: </w:t>
      </w:r>
      <w:r w:rsidR="005355B1" w:rsidRPr="005355B1">
        <w:rPr>
          <w:rFonts w:ascii="Palatino" w:hAnsi="Palatino"/>
        </w:rPr>
        <w:t>Moldmade. Shoulder: Loeschcke form</w:t>
      </w:r>
      <w:r w:rsidR="005355B1" w:rsidRPr="005355B1">
        <w:rPr>
          <w:rFonts w:ascii="Palatino" w:hAnsi="Palatino"/>
          <w:caps/>
        </w:rPr>
        <w:t xml:space="preserve"> iii </w:t>
      </w:r>
      <w:r w:rsidR="005355B1" w:rsidRPr="005355B1">
        <w:rPr>
          <w:rFonts w:ascii="Palatino" w:hAnsi="Palatino"/>
        </w:rPr>
        <w:t>a var. Filling-hole left</w:t>
      </w:r>
      <w:r w:rsidR="005355B1" w:rsidRPr="00993C0D">
        <w:rPr>
          <w:rFonts w:ascii="Palatino" w:hAnsi="Palatino"/>
        </w:rPr>
        <w:t xml:space="preserve"> </w:t>
      </w:r>
      <w:r w:rsidR="005355B1">
        <w:rPr>
          <w:rFonts w:ascii="Palatino" w:hAnsi="Palatino"/>
        </w:rPr>
        <w:t>of central field</w:t>
      </w:r>
      <w:r w:rsidR="005355B1" w:rsidRPr="00993C0D">
        <w:rPr>
          <w:rFonts w:ascii="Palatino" w:hAnsi="Palatino"/>
        </w:rPr>
        <w:t xml:space="preserve">. Round-tipped volute-nozzle. Base marked off </w:t>
      </w:r>
      <w:r w:rsidR="005355B1">
        <w:rPr>
          <w:rFonts w:ascii="Palatino" w:hAnsi="Palatino"/>
        </w:rPr>
        <w:t>by one</w:t>
      </w:r>
      <w:r w:rsidR="005355B1" w:rsidRPr="00993C0D">
        <w:rPr>
          <w:rFonts w:ascii="Palatino" w:hAnsi="Palatino"/>
        </w:rPr>
        <w:t xml:space="preserve"> circular groove. Potter’s mark in</w:t>
      </w:r>
      <w:r w:rsidR="005355B1" w:rsidRPr="00E62537">
        <w:rPr>
          <w:rFonts w:ascii="Palatino" w:hAnsi="Palatino"/>
        </w:rPr>
        <w:t xml:space="preserve"> </w:t>
      </w:r>
      <w:r w:rsidR="005355B1" w:rsidRPr="00993C0D">
        <w:rPr>
          <w:rFonts w:ascii="Palatino" w:hAnsi="Palatino"/>
        </w:rPr>
        <w:t xml:space="preserve">slight relief: </w:t>
      </w:r>
      <w:r w:rsidR="005355B1" w:rsidRPr="00C543C0">
        <w:rPr>
          <w:rFonts w:ascii="Palatino" w:hAnsi="Palatino"/>
        </w:rPr>
        <w:t>letter {{insc:D}} (barbotine</w:t>
      </w:r>
      <w:r w:rsidR="005355B1" w:rsidRPr="00993C0D">
        <w:rPr>
          <w:rFonts w:ascii="Palatino" w:hAnsi="Palatino"/>
        </w:rPr>
        <w:t>)</w:t>
      </w:r>
      <w:r w:rsidR="006B0A58">
        <w:rPr>
          <w:rFonts w:ascii="Palatino" w:hAnsi="Palatino"/>
        </w:rPr>
        <w:t>.</w:t>
      </w:r>
      <w:r w:rsidR="00892EAB">
        <w:rPr>
          <w:rFonts w:ascii="Palatino" w:hAnsi="Palatino"/>
        </w:rPr>
        <w:t xml:space="preserve"> {{stamp:192}}</w:t>
      </w:r>
    </w:p>
    <w:p w14:paraId="026FC9DC" w14:textId="77777777" w:rsidR="003400DF" w:rsidRDefault="003400DF" w:rsidP="003400DF">
      <w:pPr>
        <w:spacing w:line="480" w:lineRule="auto"/>
      </w:pPr>
      <w:r>
        <w:t xml:space="preserve">Discus Iconography: </w:t>
      </w:r>
      <w:r w:rsidR="005355B1">
        <w:t>H</w:t>
      </w:r>
      <w:r w:rsidR="005355B1" w:rsidRPr="00993C0D">
        <w:t>elmeted Hercules, himation flowing behind his right shoulder, armed with spear and shield, fighting serpent in the Garden of the Hesperides.</w:t>
      </w:r>
    </w:p>
    <w:p w14:paraId="159FBE7D" w14:textId="77777777" w:rsidR="003400DF" w:rsidRDefault="003400DF" w:rsidP="003400DF">
      <w:pPr>
        <w:spacing w:line="480" w:lineRule="auto"/>
      </w:pPr>
      <w:r>
        <w:t xml:space="preserve">Type: </w:t>
      </w:r>
      <w:r w:rsidR="005355B1" w:rsidRPr="00993C0D">
        <w:t xml:space="preserve">Loeschcke </w:t>
      </w:r>
      <w:r w:rsidR="005355B1" w:rsidRPr="00524C6D">
        <w:rPr>
          <w:caps/>
        </w:rPr>
        <w:t>iv</w:t>
      </w:r>
      <w:r w:rsidR="002B7CC6">
        <w:t>; Bailey B group ii</w:t>
      </w:r>
    </w:p>
    <w:p w14:paraId="2C5B726B" w14:textId="77777777" w:rsidR="003400DF" w:rsidRDefault="003400DF" w:rsidP="003400DF">
      <w:pPr>
        <w:spacing w:line="480" w:lineRule="auto"/>
      </w:pPr>
      <w:r>
        <w:t xml:space="preserve">Place of Manufacture or Origin: </w:t>
      </w:r>
      <w:r w:rsidR="002B7CC6">
        <w:t>North Africa</w:t>
      </w:r>
    </w:p>
    <w:p w14:paraId="4B413568" w14:textId="77777777" w:rsidR="003400DF" w:rsidRDefault="003400DF" w:rsidP="003400DF">
      <w:pPr>
        <w:spacing w:line="480" w:lineRule="auto"/>
      </w:pPr>
      <w:r>
        <w:t xml:space="preserve">Parallels: </w:t>
      </w:r>
      <w:r w:rsidR="005355B1" w:rsidRPr="00993C0D">
        <w:t xml:space="preserve">(Close) Bailey BM </w:t>
      </w:r>
      <w:r w:rsidR="005355B1" w:rsidRPr="00524C6D">
        <w:rPr>
          <w:caps/>
        </w:rPr>
        <w:t>ii</w:t>
      </w:r>
      <w:r w:rsidR="005355B1" w:rsidRPr="00993C0D">
        <w:t xml:space="preserve">, p. 159, Q 856, p. 225, Q 1066, and p. 34, fig. 31 (with further refs.). Same theme treated differently: Rey-Coquais 1964, no. 17, pl. 3; Mlasowsky 1993, p. 113, no. 98; </w:t>
      </w:r>
      <w:r w:rsidR="005355B1" w:rsidRPr="00993C0D">
        <w:rPr>
          <w:i/>
        </w:rPr>
        <w:t xml:space="preserve">Kunst der Antike </w:t>
      </w:r>
      <w:r w:rsidR="005355B1" w:rsidRPr="00993C0D">
        <w:t>11, no. 232</w:t>
      </w:r>
      <w:r w:rsidR="002B7CC6">
        <w:t>.</w:t>
      </w:r>
    </w:p>
    <w:p w14:paraId="4B2012ED" w14:textId="77777777" w:rsidR="0027681D" w:rsidRDefault="0027681D" w:rsidP="0027681D">
      <w:pPr>
        <w:spacing w:line="480" w:lineRule="auto"/>
      </w:pPr>
      <w:r>
        <w:t xml:space="preserve">Provenance: </w:t>
      </w:r>
    </w:p>
    <w:p w14:paraId="1FAABC03" w14:textId="77777777" w:rsidR="003400DF" w:rsidRDefault="003400DF" w:rsidP="003400DF">
      <w:pPr>
        <w:spacing w:line="480" w:lineRule="auto"/>
      </w:pPr>
      <w:r>
        <w:t>Bibliography: Unpublished.</w:t>
      </w:r>
    </w:p>
    <w:p w14:paraId="73FB81C6" w14:textId="77777777" w:rsidR="00965489" w:rsidRDefault="003400DF" w:rsidP="00965489">
      <w:pPr>
        <w:spacing w:line="480" w:lineRule="auto"/>
      </w:pPr>
      <w:r>
        <w:t xml:space="preserve">Date: </w:t>
      </w:r>
      <w:r w:rsidR="00AC1F66" w:rsidRPr="00993C0D">
        <w:t>Late Tiberian to Early Trajanic.</w:t>
      </w:r>
    </w:p>
    <w:p w14:paraId="12AE7C19" w14:textId="77777777" w:rsidR="00BF0127" w:rsidRPr="00993C0D" w:rsidRDefault="00BF0127" w:rsidP="00965489">
      <w:pPr>
        <w:spacing w:line="480" w:lineRule="auto"/>
      </w:pPr>
      <w:r w:rsidRPr="00C84548">
        <w:t>Date numeric:</w:t>
      </w:r>
      <w:r w:rsidR="005355B1">
        <w:t xml:space="preserve"> 30; 11</w:t>
      </w:r>
      <w:r>
        <w:t>0</w:t>
      </w:r>
    </w:p>
    <w:p w14:paraId="4ADB859A"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62A13976"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E265FDF" w14:textId="77777777" w:rsidR="00AC1F66" w:rsidRDefault="00AC1F66" w:rsidP="00AC1F66">
      <w:pPr>
        <w:pStyle w:val="Textedelespacerserv2"/>
        <w:numPr>
          <w:ilvl w:val="0"/>
          <w:numId w:val="0"/>
        </w:numPr>
        <w:spacing w:line="480" w:lineRule="auto"/>
        <w:jc w:val="left"/>
        <w:outlineLvl w:val="9"/>
        <w:rPr>
          <w:rFonts w:ascii="Palatino" w:hAnsi="Palatino"/>
        </w:rPr>
      </w:pPr>
    </w:p>
    <w:p w14:paraId="0138DF75" w14:textId="77777777" w:rsidR="00965489" w:rsidRDefault="00965489" w:rsidP="00965489">
      <w:pPr>
        <w:spacing w:line="480" w:lineRule="auto"/>
      </w:pPr>
      <w:r>
        <w:t>Catalogue Number: 193</w:t>
      </w:r>
    </w:p>
    <w:p w14:paraId="7DE13F20" w14:textId="77777777" w:rsidR="00965489" w:rsidRDefault="00965489" w:rsidP="00965489">
      <w:pPr>
        <w:spacing w:line="480" w:lineRule="auto"/>
      </w:pPr>
      <w:r>
        <w:t xml:space="preserve">Inventory Number: </w:t>
      </w:r>
      <w:r w:rsidRPr="00993C0D">
        <w:t>83.</w:t>
      </w:r>
      <w:r w:rsidRPr="00524C6D">
        <w:rPr>
          <w:caps/>
        </w:rPr>
        <w:t>aq</w:t>
      </w:r>
      <w:r w:rsidRPr="00993C0D">
        <w:t>.377.59</w:t>
      </w:r>
    </w:p>
    <w:p w14:paraId="453FB499" w14:textId="77777777" w:rsidR="00965489" w:rsidRDefault="00965489" w:rsidP="00965489">
      <w:pPr>
        <w:spacing w:line="480" w:lineRule="auto"/>
      </w:pPr>
      <w:r>
        <w:t xml:space="preserve">Dimensions: </w:t>
      </w:r>
      <w:r w:rsidRPr="00993C0D">
        <w:t>L: 12.8; W: 9.4; H: 2.9</w:t>
      </w:r>
    </w:p>
    <w:p w14:paraId="38002E45" w14:textId="77777777" w:rsidR="00965489" w:rsidRDefault="00965489" w:rsidP="00965489">
      <w:pPr>
        <w:spacing w:line="480" w:lineRule="auto"/>
      </w:pPr>
      <w:r>
        <w:t xml:space="preserve">Condition and Fabric: </w:t>
      </w:r>
      <w:r w:rsidRPr="00993C0D">
        <w:t xml:space="preserve">A few thin cracks on base; some surface overpaint on top; base incrustations. Clay 7.5YR7/4 pink, glaze varying </w:t>
      </w:r>
      <w:r>
        <w:t>from 10R5/6 red (top) to</w:t>
      </w:r>
      <w:r w:rsidRPr="00993C0D">
        <w:t xml:space="preserve"> 7.5YR4/4 dark brown (bottom).</w:t>
      </w:r>
    </w:p>
    <w:p w14:paraId="79FBDAFD" w14:textId="71E35570" w:rsidR="00965489" w:rsidRDefault="00965489" w:rsidP="00965489">
      <w:pPr>
        <w:spacing w:line="480" w:lineRule="auto"/>
      </w:pPr>
      <w:r>
        <w:t xml:space="preserve">Description: </w:t>
      </w:r>
      <w:r w:rsidRPr="00993C0D">
        <w:t>Moldmade. Shoulder: Loeschcke form</w:t>
      </w:r>
      <w:r w:rsidRPr="00524C6D">
        <w:rPr>
          <w:caps/>
        </w:rPr>
        <w:t xml:space="preserve"> iii </w:t>
      </w:r>
      <w:r w:rsidRPr="00993C0D">
        <w:t>a var.</w:t>
      </w:r>
      <w:r>
        <w:t xml:space="preserve"> </w:t>
      </w:r>
      <w:r w:rsidRPr="00993C0D">
        <w:t>Filling-hole in lower left</w:t>
      </w:r>
      <w:r w:rsidR="00E3543A">
        <w:t xml:space="preserve"> field</w:t>
      </w:r>
      <w:r w:rsidRPr="00993C0D">
        <w:t xml:space="preserve">. Small air hole on nozzle top. Round-tipped volute-nozzle. Base marked off </w:t>
      </w:r>
      <w:r>
        <w:t>by one</w:t>
      </w:r>
      <w:r w:rsidRPr="00993C0D">
        <w:t xml:space="preserve"> circular groove</w:t>
      </w:r>
      <w:r>
        <w:t>.</w:t>
      </w:r>
    </w:p>
    <w:p w14:paraId="4E0D1884" w14:textId="77777777" w:rsidR="00965489" w:rsidRDefault="00965489" w:rsidP="00965489">
      <w:pPr>
        <w:spacing w:line="480" w:lineRule="auto"/>
      </w:pPr>
      <w:r>
        <w:t>Discus Iconography: H</w:t>
      </w:r>
      <w:r w:rsidRPr="00993C0D">
        <w:t>elmeted Minerva in long flowing chiton with overfold</w:t>
      </w:r>
      <w:r w:rsidRPr="00E62537">
        <w:t>,</w:t>
      </w:r>
      <w:r w:rsidRPr="00993C0D">
        <w:t xml:space="preserve"> standing to left holding long spear and round shield.</w:t>
      </w:r>
    </w:p>
    <w:p w14:paraId="67725C7D" w14:textId="77777777" w:rsidR="00965489" w:rsidRDefault="00965489" w:rsidP="00965489">
      <w:pPr>
        <w:spacing w:line="480" w:lineRule="auto"/>
      </w:pPr>
      <w:r>
        <w:t xml:space="preserve">Type: </w:t>
      </w:r>
      <w:r w:rsidRPr="00993C0D">
        <w:t xml:space="preserve">Loeschcke </w:t>
      </w:r>
      <w:r w:rsidRPr="00524C6D">
        <w:rPr>
          <w:caps/>
        </w:rPr>
        <w:t>iv</w:t>
      </w:r>
      <w:r w:rsidR="002B7CC6">
        <w:t>; Bailey B group ii</w:t>
      </w:r>
    </w:p>
    <w:p w14:paraId="29530DC4" w14:textId="77777777" w:rsidR="00965489" w:rsidRDefault="00965489" w:rsidP="00965489">
      <w:pPr>
        <w:spacing w:line="480" w:lineRule="auto"/>
      </w:pPr>
      <w:r>
        <w:t xml:space="preserve">Place of Manufacture or Origin: </w:t>
      </w:r>
      <w:r w:rsidR="002B7CC6">
        <w:t>South Anatolia</w:t>
      </w:r>
    </w:p>
    <w:p w14:paraId="7243D052" w14:textId="77777777" w:rsidR="00965489" w:rsidRDefault="00965489" w:rsidP="00965489">
      <w:pPr>
        <w:spacing w:line="480" w:lineRule="auto"/>
      </w:pPr>
      <w:r>
        <w:t>Parallels: (I</w:t>
      </w:r>
      <w:r w:rsidRPr="00993C0D">
        <w:t xml:space="preserve">dentical) Schäfer and Marczoch 1990, p. 40, no. 34; (close) Zaccaria Ruggiu 1980, p. 95, no. 122; Djuric 1995, p. 42, no. C 110; Bussière 2000, no. 265, pl. 31, decor </w:t>
      </w:r>
      <w:r w:rsidRPr="00524C6D">
        <w:rPr>
          <w:caps/>
        </w:rPr>
        <w:t>i</w:t>
      </w:r>
      <w:r w:rsidRPr="00993C0D">
        <w:t>.a.7.(1) (with further refs.); Rodríguez Martín 2002, nos. 32–33 and 35, pl. 10 (frr.); (close) Bochum Museum, Schüller Collection, cat. no. 64, S 711, and cat. no. 252, S 831 (with vertical spear) (Tunisia).</w:t>
      </w:r>
    </w:p>
    <w:p w14:paraId="2882F2A7" w14:textId="77777777" w:rsidR="0027681D" w:rsidRDefault="0027681D" w:rsidP="0027681D">
      <w:pPr>
        <w:spacing w:line="480" w:lineRule="auto"/>
      </w:pPr>
      <w:r>
        <w:t xml:space="preserve">Provenance: </w:t>
      </w:r>
    </w:p>
    <w:p w14:paraId="2E9BDBDE" w14:textId="77777777" w:rsidR="00965489" w:rsidRDefault="00965489" w:rsidP="00965489">
      <w:pPr>
        <w:spacing w:line="480" w:lineRule="auto"/>
      </w:pPr>
      <w:r>
        <w:t>Bibliography: Unpublished.</w:t>
      </w:r>
    </w:p>
    <w:p w14:paraId="2C4E93B7" w14:textId="77777777" w:rsidR="00AC1F66" w:rsidRPr="00993C0D" w:rsidRDefault="00965489" w:rsidP="00965489">
      <w:pPr>
        <w:spacing w:line="480" w:lineRule="auto"/>
      </w:pPr>
      <w:r>
        <w:t xml:space="preserve">Date: </w:t>
      </w:r>
      <w:r w:rsidR="002B7CC6">
        <w:t>Tiberian to Early Trajanic</w:t>
      </w:r>
    </w:p>
    <w:p w14:paraId="5D859292"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965489">
        <w:rPr>
          <w:rFonts w:ascii="Palatino" w:hAnsi="Palatino"/>
        </w:rPr>
        <w:t>4; 11</w:t>
      </w:r>
      <w:r>
        <w:rPr>
          <w:rFonts w:ascii="Palatino" w:hAnsi="Palatino"/>
        </w:rPr>
        <w:t>0</w:t>
      </w:r>
    </w:p>
    <w:p w14:paraId="6854C2A1"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16BB814B"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25BD5D1" w14:textId="77777777" w:rsidR="00AC1F66" w:rsidRDefault="00AC1F66" w:rsidP="00AC1F66">
      <w:pPr>
        <w:pStyle w:val="Textedelespacerserv2"/>
        <w:numPr>
          <w:ilvl w:val="0"/>
          <w:numId w:val="0"/>
        </w:numPr>
        <w:spacing w:line="480" w:lineRule="auto"/>
        <w:jc w:val="left"/>
        <w:outlineLvl w:val="9"/>
        <w:rPr>
          <w:rFonts w:ascii="Palatino" w:hAnsi="Palatino"/>
        </w:rPr>
      </w:pPr>
    </w:p>
    <w:p w14:paraId="082675EA" w14:textId="77777777" w:rsidR="00965489" w:rsidRDefault="00965489" w:rsidP="00965489">
      <w:pPr>
        <w:spacing w:line="480" w:lineRule="auto"/>
      </w:pPr>
      <w:r>
        <w:t>Catalogue Number: 194</w:t>
      </w:r>
    </w:p>
    <w:p w14:paraId="46865452" w14:textId="77777777" w:rsidR="00965489" w:rsidRDefault="00965489" w:rsidP="00965489">
      <w:pPr>
        <w:spacing w:line="480" w:lineRule="auto"/>
      </w:pPr>
      <w:r>
        <w:t xml:space="preserve">Inventory Number: </w:t>
      </w:r>
      <w:r w:rsidRPr="00993C0D">
        <w:t>83.</w:t>
      </w:r>
      <w:r w:rsidRPr="00524C6D">
        <w:rPr>
          <w:caps/>
        </w:rPr>
        <w:t>aq</w:t>
      </w:r>
      <w:r w:rsidRPr="00993C0D">
        <w:t>.377.130</w:t>
      </w:r>
    </w:p>
    <w:p w14:paraId="2A5D9E1D" w14:textId="77777777" w:rsidR="00965489" w:rsidRDefault="00965489" w:rsidP="00965489">
      <w:pPr>
        <w:spacing w:line="480" w:lineRule="auto"/>
      </w:pPr>
      <w:r>
        <w:t xml:space="preserve">Dimensions: </w:t>
      </w:r>
      <w:r w:rsidRPr="00993C0D">
        <w:t>L: 12.4; W: 8.6; H: 2.8</w:t>
      </w:r>
    </w:p>
    <w:p w14:paraId="64878D95" w14:textId="77777777" w:rsidR="00965489" w:rsidRDefault="00965489" w:rsidP="00965489">
      <w:pPr>
        <w:spacing w:line="480" w:lineRule="auto"/>
      </w:pPr>
      <w:r>
        <w:t xml:space="preserve">Condition and Fabric: </w:t>
      </w:r>
      <w:r w:rsidRPr="00993C0D">
        <w:t>Thin cracks on top and body; restored. Clay 10YR6/4 light yellowish brown, glaze varying between 10YR5/4 and 10YR5/6 yellowish brown, two shades.</w:t>
      </w:r>
    </w:p>
    <w:p w14:paraId="3F4F7F2C" w14:textId="77777777" w:rsidR="00965489" w:rsidRPr="00965489" w:rsidRDefault="00965489" w:rsidP="00965489">
      <w:pPr>
        <w:pStyle w:val="Textedelespacerserv2"/>
        <w:numPr>
          <w:ilvl w:val="0"/>
          <w:numId w:val="0"/>
        </w:numPr>
        <w:spacing w:line="480" w:lineRule="auto"/>
        <w:jc w:val="left"/>
        <w:outlineLvl w:val="9"/>
        <w:rPr>
          <w:rFonts w:ascii="Palatino" w:hAnsi="Palatino"/>
        </w:rPr>
      </w:pPr>
      <w:r w:rsidRPr="00965489">
        <w:rPr>
          <w:rFonts w:ascii="Palatino" w:hAnsi="Palatino"/>
        </w:rPr>
        <w:t>Description: Moldmade. Shoulder: Loeschcke form</w:t>
      </w:r>
      <w:r w:rsidRPr="00965489">
        <w:rPr>
          <w:rFonts w:ascii="Palatino" w:hAnsi="Palatino"/>
          <w:caps/>
        </w:rPr>
        <w:t xml:space="preserve"> ii </w:t>
      </w:r>
      <w:r w:rsidRPr="00965489">
        <w:rPr>
          <w:rFonts w:ascii="Palatino" w:hAnsi="Palatino"/>
        </w:rPr>
        <w:t xml:space="preserve">a. </w:t>
      </w:r>
      <w:r w:rsidRPr="00993C0D">
        <w:rPr>
          <w:rFonts w:ascii="Palatino" w:hAnsi="Palatino"/>
        </w:rPr>
        <w:t xml:space="preserve">Central filling-hole. Round-tipped volute-nozzle. Base marked off </w:t>
      </w:r>
      <w:r>
        <w:rPr>
          <w:rFonts w:ascii="Palatino" w:hAnsi="Palatino"/>
        </w:rPr>
        <w:t xml:space="preserve">by one </w:t>
      </w:r>
      <w:r w:rsidRPr="00993C0D">
        <w:rPr>
          <w:rFonts w:ascii="Palatino" w:hAnsi="Palatino"/>
        </w:rPr>
        <w:t xml:space="preserve">circular groove. </w:t>
      </w:r>
    </w:p>
    <w:p w14:paraId="67CE7FFE" w14:textId="77777777" w:rsidR="00965489" w:rsidRDefault="00965489" w:rsidP="00965489">
      <w:pPr>
        <w:spacing w:line="480" w:lineRule="auto"/>
      </w:pPr>
      <w:r>
        <w:t>Discus Iconography: R</w:t>
      </w:r>
      <w:r w:rsidRPr="00965489">
        <w:t>osette of</w:t>
      </w:r>
      <w:r w:rsidRPr="00993C0D">
        <w:t xml:space="preserve"> twelve petals with rounded ends.</w:t>
      </w:r>
    </w:p>
    <w:p w14:paraId="78111846" w14:textId="77777777" w:rsidR="00965489" w:rsidRDefault="00965489" w:rsidP="00965489">
      <w:pPr>
        <w:spacing w:line="480" w:lineRule="auto"/>
      </w:pPr>
      <w:r>
        <w:t xml:space="preserve">Type: </w:t>
      </w:r>
      <w:r w:rsidRPr="00993C0D">
        <w:t xml:space="preserve">Loeschcke </w:t>
      </w:r>
      <w:r w:rsidRPr="00524C6D">
        <w:rPr>
          <w:caps/>
        </w:rPr>
        <w:t>iv</w:t>
      </w:r>
      <w:r w:rsidR="002B7CC6">
        <w:t>; Bailey B group ii</w:t>
      </w:r>
    </w:p>
    <w:p w14:paraId="42DD2FF0" w14:textId="77777777" w:rsidR="00965489" w:rsidRDefault="00965489" w:rsidP="00965489">
      <w:pPr>
        <w:spacing w:line="480" w:lineRule="auto"/>
      </w:pPr>
      <w:r>
        <w:t xml:space="preserve">Place of Manufacture or Origin: </w:t>
      </w:r>
      <w:r w:rsidR="002B7CC6">
        <w:t>North Africa</w:t>
      </w:r>
    </w:p>
    <w:p w14:paraId="3A84E36E" w14:textId="77777777" w:rsidR="00965489" w:rsidRDefault="00965489" w:rsidP="00965489">
      <w:pPr>
        <w:spacing w:line="480" w:lineRule="auto"/>
      </w:pPr>
      <w:r>
        <w:t xml:space="preserve">Parallels: </w:t>
      </w:r>
      <w:r w:rsidRPr="00993C0D">
        <w:t xml:space="preserve">Bussière 2000, pp. 208–9, decor </w:t>
      </w:r>
      <w:r w:rsidRPr="00524C6D">
        <w:rPr>
          <w:caps/>
        </w:rPr>
        <w:t>iv</w:t>
      </w:r>
      <w:r w:rsidRPr="00993C0D">
        <w:t>.a.5.(5), with refs.</w:t>
      </w:r>
      <w:r>
        <w:t xml:space="preserve"> </w:t>
      </w:r>
    </w:p>
    <w:p w14:paraId="42A3C15E" w14:textId="77777777" w:rsidR="0027681D" w:rsidRDefault="0027681D" w:rsidP="0027681D">
      <w:pPr>
        <w:spacing w:line="480" w:lineRule="auto"/>
      </w:pPr>
      <w:r>
        <w:t xml:space="preserve">Provenance: </w:t>
      </w:r>
    </w:p>
    <w:p w14:paraId="1715B341" w14:textId="77777777" w:rsidR="00965489" w:rsidRDefault="00965489" w:rsidP="00965489">
      <w:pPr>
        <w:spacing w:line="480" w:lineRule="auto"/>
      </w:pPr>
      <w:r>
        <w:t>Bibliography: Unpublished.</w:t>
      </w:r>
    </w:p>
    <w:p w14:paraId="368A723F" w14:textId="77777777" w:rsidR="00AC1F66" w:rsidRPr="00993C0D" w:rsidRDefault="00965489" w:rsidP="00965489">
      <w:pPr>
        <w:spacing w:line="480" w:lineRule="auto"/>
      </w:pPr>
      <w:r>
        <w:t xml:space="preserve">Date: </w:t>
      </w:r>
      <w:r w:rsidR="002B7CC6">
        <w:t>Tiberian to Early Trajanic</w:t>
      </w:r>
    </w:p>
    <w:p w14:paraId="784DA61D"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965489">
        <w:rPr>
          <w:rFonts w:ascii="Palatino" w:hAnsi="Palatino"/>
        </w:rPr>
        <w:t>4; 11</w:t>
      </w:r>
      <w:r>
        <w:rPr>
          <w:rFonts w:ascii="Palatino" w:hAnsi="Palatino"/>
        </w:rPr>
        <w:t>0</w:t>
      </w:r>
    </w:p>
    <w:p w14:paraId="55EA8E76"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22681C50"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F12DB91" w14:textId="77777777" w:rsidR="00AC1F66" w:rsidRDefault="00AC1F66" w:rsidP="00AC1F66">
      <w:pPr>
        <w:pStyle w:val="Textedelespacerserv2"/>
        <w:numPr>
          <w:ilvl w:val="0"/>
          <w:numId w:val="0"/>
        </w:numPr>
        <w:spacing w:line="480" w:lineRule="auto"/>
        <w:jc w:val="left"/>
        <w:outlineLvl w:val="9"/>
        <w:rPr>
          <w:rFonts w:ascii="Palatino" w:hAnsi="Palatino"/>
        </w:rPr>
      </w:pPr>
    </w:p>
    <w:p w14:paraId="617E0D7C" w14:textId="77777777" w:rsidR="001805E6" w:rsidRDefault="001805E6" w:rsidP="001805E6">
      <w:pPr>
        <w:spacing w:line="480" w:lineRule="auto"/>
      </w:pPr>
      <w:r>
        <w:t>Catalogue Number: 195</w:t>
      </w:r>
    </w:p>
    <w:p w14:paraId="3BD836A6" w14:textId="77777777" w:rsidR="001805E6" w:rsidRDefault="001805E6" w:rsidP="001805E6">
      <w:pPr>
        <w:spacing w:line="480" w:lineRule="auto"/>
      </w:pPr>
      <w:r>
        <w:t xml:space="preserve">Inventory Number: </w:t>
      </w:r>
      <w:r w:rsidRPr="00993C0D">
        <w:t>83.</w:t>
      </w:r>
      <w:r w:rsidRPr="00524C6D">
        <w:rPr>
          <w:caps/>
        </w:rPr>
        <w:t>aq.</w:t>
      </w:r>
      <w:r w:rsidRPr="00993C0D">
        <w:t>438.138</w:t>
      </w:r>
    </w:p>
    <w:p w14:paraId="70B547A8" w14:textId="77777777" w:rsidR="001805E6" w:rsidRDefault="001805E6" w:rsidP="001805E6">
      <w:pPr>
        <w:spacing w:line="480" w:lineRule="auto"/>
      </w:pPr>
      <w:r>
        <w:t xml:space="preserve">Dimensions: </w:t>
      </w:r>
      <w:r w:rsidRPr="00993C0D">
        <w:t>L: 9.6; W: 6.2; H: 2.4</w:t>
      </w:r>
    </w:p>
    <w:p w14:paraId="758AF190" w14:textId="77777777" w:rsidR="001805E6" w:rsidRDefault="001805E6" w:rsidP="001805E6">
      <w:pPr>
        <w:spacing w:line="480" w:lineRule="auto"/>
      </w:pPr>
      <w:r>
        <w:t xml:space="preserve">Condition and Fabric: </w:t>
      </w:r>
      <w:r w:rsidRPr="00993C0D">
        <w:t>Thin cracks on right shoulder, discus, and base; restored and partly overpainted. Clay 7.5YR8/4 pink, mottled glaze varying between 7.5YR5/2 brown and 7YR4.2 dark brown.</w:t>
      </w:r>
    </w:p>
    <w:p w14:paraId="6E621320" w14:textId="77777777" w:rsidR="001805E6" w:rsidRDefault="001805E6" w:rsidP="001805E6">
      <w:pPr>
        <w:spacing w:line="480" w:lineRule="auto"/>
      </w:pPr>
      <w:r>
        <w:t xml:space="preserve">Description: </w:t>
      </w:r>
      <w:r w:rsidRPr="00993C0D">
        <w:t>Moldmade. Shoulder: Loeschcke form</w:t>
      </w:r>
      <w:r w:rsidRPr="00524C6D">
        <w:rPr>
          <w:caps/>
        </w:rPr>
        <w:t xml:space="preserve"> iii </w:t>
      </w:r>
      <w:r w:rsidRPr="00993C0D">
        <w:t xml:space="preserve">a var. Filling-hole in lower discus. Round-tipped volute-nozzle. Base marked off </w:t>
      </w:r>
      <w:r>
        <w:t>by one</w:t>
      </w:r>
      <w:r w:rsidRPr="00993C0D">
        <w:t xml:space="preserve"> circular groove.</w:t>
      </w:r>
    </w:p>
    <w:p w14:paraId="4384AF88" w14:textId="77777777" w:rsidR="001805E6" w:rsidRDefault="001805E6" w:rsidP="001805E6">
      <w:pPr>
        <w:spacing w:line="480" w:lineRule="auto"/>
      </w:pPr>
      <w:r>
        <w:t>Discus Iconography: W</w:t>
      </w:r>
      <w:r w:rsidRPr="00993C0D">
        <w:t>icker basket with two fish and two fowl.</w:t>
      </w:r>
    </w:p>
    <w:p w14:paraId="544EC674" w14:textId="77777777" w:rsidR="001805E6" w:rsidRDefault="001805E6" w:rsidP="001805E6">
      <w:pPr>
        <w:spacing w:line="480" w:lineRule="auto"/>
      </w:pPr>
      <w:r>
        <w:t xml:space="preserve">Type: </w:t>
      </w:r>
      <w:r w:rsidRPr="00993C0D">
        <w:t xml:space="preserve">Loeschcke </w:t>
      </w:r>
      <w:r w:rsidRPr="00524C6D">
        <w:rPr>
          <w:caps/>
        </w:rPr>
        <w:t>iv</w:t>
      </w:r>
      <w:r w:rsidR="002B7CC6">
        <w:t>; Bailey B group ii</w:t>
      </w:r>
    </w:p>
    <w:p w14:paraId="6D202602" w14:textId="77777777" w:rsidR="001805E6" w:rsidRDefault="001805E6" w:rsidP="001805E6">
      <w:pPr>
        <w:spacing w:line="480" w:lineRule="auto"/>
      </w:pPr>
      <w:r>
        <w:t xml:space="preserve">Place of Manufacture or Origin: </w:t>
      </w:r>
      <w:r w:rsidR="002B7CC6">
        <w:t>North Africa</w:t>
      </w:r>
    </w:p>
    <w:p w14:paraId="055EFAB7" w14:textId="77777777" w:rsidR="001805E6" w:rsidRDefault="001805E6" w:rsidP="001805E6">
      <w:pPr>
        <w:spacing w:line="480" w:lineRule="auto"/>
      </w:pPr>
      <w:r>
        <w:t xml:space="preserve">Parallels: </w:t>
      </w:r>
      <w:r w:rsidRPr="00993C0D">
        <w:t xml:space="preserve">Loeschcke 1919, nos. 659–61, pl. 11 (Loeschcke </w:t>
      </w:r>
      <w:r w:rsidRPr="00524C6D">
        <w:rPr>
          <w:caps/>
        </w:rPr>
        <w:t>viii</w:t>
      </w:r>
      <w:r w:rsidRPr="00993C0D">
        <w:t xml:space="preserve">); Brun and Gagnière 1937, nos. 198 and K 205; Leibundgut 1977, p. 159, no. 659, pl. 35, motif 153 (fr.); Bouzek 1978, no. 19; Hellmann 1987, no. 142, pl. 15; Mlasowsky 1993, p. 311, no. 303; Bémont 2002, p. 103, D 160, nos. 147–48 (with further refs.); Rivet 2003, p. 175, no. 437; Bémont and Chew 2007, pp. 239, 461, pl. 36, GA 46 (Loeschcke </w:t>
      </w:r>
      <w:r w:rsidRPr="00524C6D">
        <w:rPr>
          <w:caps/>
        </w:rPr>
        <w:t>i</w:t>
      </w:r>
      <w:r w:rsidRPr="00993C0D">
        <w:t>).</w:t>
      </w:r>
    </w:p>
    <w:p w14:paraId="1F3DFEAE" w14:textId="77777777" w:rsidR="0027681D" w:rsidRDefault="0027681D" w:rsidP="0027681D">
      <w:pPr>
        <w:spacing w:line="480" w:lineRule="auto"/>
      </w:pPr>
      <w:r>
        <w:t xml:space="preserve">Provenance: </w:t>
      </w:r>
    </w:p>
    <w:p w14:paraId="27C4E5D2" w14:textId="77777777" w:rsidR="001805E6" w:rsidRDefault="001805E6" w:rsidP="001805E6">
      <w:pPr>
        <w:spacing w:line="480" w:lineRule="auto"/>
      </w:pPr>
      <w:r>
        <w:t>Bibliography: Unpublished.</w:t>
      </w:r>
    </w:p>
    <w:p w14:paraId="47B16AA0" w14:textId="77777777" w:rsidR="00AC1F66" w:rsidRPr="00993C0D" w:rsidRDefault="001805E6" w:rsidP="001805E6">
      <w:pPr>
        <w:spacing w:line="480" w:lineRule="auto"/>
      </w:pPr>
      <w:r>
        <w:t xml:space="preserve">Date: </w:t>
      </w:r>
      <w:r w:rsidR="002B7CC6">
        <w:t>Tiberian to Early Trajanic</w:t>
      </w:r>
    </w:p>
    <w:p w14:paraId="7C5464F2"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1805E6">
        <w:rPr>
          <w:rFonts w:ascii="Palatino" w:hAnsi="Palatino"/>
        </w:rPr>
        <w:t>4; 11</w:t>
      </w:r>
      <w:r>
        <w:rPr>
          <w:rFonts w:ascii="Palatino" w:hAnsi="Palatino"/>
        </w:rPr>
        <w:t>0</w:t>
      </w:r>
    </w:p>
    <w:p w14:paraId="4CB19C89"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54CF2117"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93549B9" w14:textId="77777777" w:rsidR="00AC1F66" w:rsidRDefault="00AC1F66" w:rsidP="00AC1F66">
      <w:pPr>
        <w:pStyle w:val="Textedelespacerserv2"/>
        <w:numPr>
          <w:ilvl w:val="0"/>
          <w:numId w:val="0"/>
        </w:numPr>
        <w:spacing w:line="480" w:lineRule="auto"/>
        <w:jc w:val="left"/>
        <w:outlineLvl w:val="9"/>
        <w:rPr>
          <w:rFonts w:ascii="Palatino" w:hAnsi="Palatino"/>
        </w:rPr>
      </w:pPr>
    </w:p>
    <w:p w14:paraId="7C59F3ED" w14:textId="77777777" w:rsidR="006665F8" w:rsidRDefault="006665F8" w:rsidP="006665F8">
      <w:pPr>
        <w:spacing w:line="480" w:lineRule="auto"/>
      </w:pPr>
      <w:r>
        <w:t>Catalogue Number: 196</w:t>
      </w:r>
    </w:p>
    <w:p w14:paraId="21EFD45E" w14:textId="77777777" w:rsidR="006665F8" w:rsidRDefault="006665F8" w:rsidP="006665F8">
      <w:pPr>
        <w:spacing w:line="480" w:lineRule="auto"/>
      </w:pPr>
      <w:r>
        <w:t xml:space="preserve">Inventory Number: </w:t>
      </w:r>
      <w:r w:rsidRPr="00993C0D">
        <w:t>83.</w:t>
      </w:r>
      <w:r w:rsidRPr="00524C6D">
        <w:rPr>
          <w:caps/>
        </w:rPr>
        <w:t>aq</w:t>
      </w:r>
      <w:r w:rsidRPr="00993C0D">
        <w:t>.377.75</w:t>
      </w:r>
    </w:p>
    <w:p w14:paraId="08B2EB00" w14:textId="77777777" w:rsidR="006665F8" w:rsidRDefault="006665F8" w:rsidP="006665F8">
      <w:pPr>
        <w:spacing w:line="480" w:lineRule="auto"/>
      </w:pPr>
      <w:r>
        <w:t xml:space="preserve">Dimensions: </w:t>
      </w:r>
      <w:r w:rsidRPr="00993C0D">
        <w:t>L: 10.1; W: 7.1; H: 2.2</w:t>
      </w:r>
    </w:p>
    <w:p w14:paraId="52EE121A" w14:textId="77777777" w:rsidR="006665F8" w:rsidRDefault="006665F8" w:rsidP="006665F8">
      <w:pPr>
        <w:spacing w:line="480" w:lineRule="auto"/>
      </w:pPr>
      <w:r>
        <w:t xml:space="preserve">Condition and Fabric: </w:t>
      </w:r>
      <w:r w:rsidRPr="00993C0D">
        <w:t>Intact; glaze better preserved on lower part. Clay 7.5YR7/4 pink, uneven remains of glaze 5YR5/4 reddish brown.</w:t>
      </w:r>
    </w:p>
    <w:p w14:paraId="123944A4" w14:textId="77777777" w:rsidR="006665F8" w:rsidRDefault="006665F8" w:rsidP="006665F8">
      <w:pPr>
        <w:spacing w:line="480" w:lineRule="auto"/>
      </w:pPr>
      <w:r>
        <w:t xml:space="preserve">Description: </w:t>
      </w:r>
      <w:r w:rsidRPr="00993C0D">
        <w:t>Moldmade. Shoulder: Loeschcke form</w:t>
      </w:r>
      <w:r w:rsidRPr="00524C6D">
        <w:rPr>
          <w:caps/>
        </w:rPr>
        <w:t xml:space="preserve"> iii </w:t>
      </w:r>
      <w:r>
        <w:t xml:space="preserve">a var. </w:t>
      </w:r>
      <w:r w:rsidRPr="00993C0D">
        <w:t xml:space="preserve">Filling-hole in lower </w:t>
      </w:r>
      <w:r>
        <w:t>field</w:t>
      </w:r>
      <w:r w:rsidRPr="00993C0D">
        <w:t xml:space="preserve">. Round-tipped volute-nozzle. Base marked off </w:t>
      </w:r>
      <w:r>
        <w:t>by one</w:t>
      </w:r>
      <w:r w:rsidRPr="00993C0D">
        <w:t xml:space="preserve"> circular groove.</w:t>
      </w:r>
    </w:p>
    <w:p w14:paraId="3A0B0F36" w14:textId="77777777" w:rsidR="006665F8" w:rsidRDefault="006665F8" w:rsidP="006665F8">
      <w:pPr>
        <w:spacing w:line="480" w:lineRule="auto"/>
      </w:pPr>
      <w:r>
        <w:t>Discus Iconography: B</w:t>
      </w:r>
      <w:r w:rsidRPr="00993C0D">
        <w:t xml:space="preserve">earded bare-chested elderly man standing to left in front of </w:t>
      </w:r>
      <w:r>
        <w:t xml:space="preserve">a </w:t>
      </w:r>
      <w:r w:rsidRPr="00993C0D">
        <w:t>lit altar, playing double-flute; two small trees flank</w:t>
      </w:r>
      <w:r>
        <w:t xml:space="preserve"> the</w:t>
      </w:r>
      <w:r w:rsidRPr="00993C0D">
        <w:t xml:space="preserve"> altar, two cymbals hang above.</w:t>
      </w:r>
    </w:p>
    <w:p w14:paraId="555356F8" w14:textId="77777777" w:rsidR="006665F8" w:rsidRDefault="006665F8" w:rsidP="006665F8">
      <w:pPr>
        <w:spacing w:line="480" w:lineRule="auto"/>
      </w:pPr>
      <w:r>
        <w:t xml:space="preserve">Type: </w:t>
      </w:r>
      <w:r w:rsidR="0012423A" w:rsidRPr="00993C0D">
        <w:t xml:space="preserve">Loeschcke </w:t>
      </w:r>
      <w:r w:rsidR="0012423A" w:rsidRPr="00524C6D">
        <w:rPr>
          <w:caps/>
        </w:rPr>
        <w:t>iv</w:t>
      </w:r>
      <w:r w:rsidR="002B7CC6">
        <w:t>; Bailey B group ii</w:t>
      </w:r>
    </w:p>
    <w:p w14:paraId="793C4574" w14:textId="77777777" w:rsidR="006665F8" w:rsidRDefault="006665F8" w:rsidP="006665F8">
      <w:pPr>
        <w:spacing w:line="480" w:lineRule="auto"/>
      </w:pPr>
      <w:r>
        <w:t xml:space="preserve">Place of Manufacture or Origin: </w:t>
      </w:r>
      <w:r w:rsidR="002B7CC6">
        <w:t>North Africa</w:t>
      </w:r>
    </w:p>
    <w:p w14:paraId="1841596C" w14:textId="77777777" w:rsidR="006665F8" w:rsidRDefault="006665F8" w:rsidP="006665F8">
      <w:pPr>
        <w:spacing w:line="480" w:lineRule="auto"/>
      </w:pPr>
      <w:r>
        <w:t xml:space="preserve">Parallels: </w:t>
      </w:r>
      <w:r w:rsidR="0012423A" w:rsidRPr="00993C0D">
        <w:t>None found.</w:t>
      </w:r>
    </w:p>
    <w:p w14:paraId="28601049" w14:textId="77777777" w:rsidR="0027681D" w:rsidRDefault="0027681D" w:rsidP="0027681D">
      <w:pPr>
        <w:spacing w:line="480" w:lineRule="auto"/>
      </w:pPr>
      <w:r>
        <w:t xml:space="preserve">Provenance: </w:t>
      </w:r>
    </w:p>
    <w:p w14:paraId="1E103577" w14:textId="77777777" w:rsidR="006665F8" w:rsidRDefault="006665F8" w:rsidP="006665F8">
      <w:pPr>
        <w:spacing w:line="480" w:lineRule="auto"/>
      </w:pPr>
      <w:r>
        <w:t>Bibliography: Unpublished.</w:t>
      </w:r>
    </w:p>
    <w:p w14:paraId="6EDFD6AB" w14:textId="77777777" w:rsidR="00AC1F66" w:rsidRPr="00993C0D" w:rsidRDefault="006665F8" w:rsidP="0012423A">
      <w:pPr>
        <w:spacing w:line="480" w:lineRule="auto"/>
      </w:pPr>
      <w:r>
        <w:t xml:space="preserve">Date: </w:t>
      </w:r>
      <w:r w:rsidR="002B7CC6">
        <w:t>Tiberian to Early Trajanic</w:t>
      </w:r>
    </w:p>
    <w:p w14:paraId="1C3B400E"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100</w:t>
      </w:r>
    </w:p>
    <w:p w14:paraId="28151C26" w14:textId="77777777" w:rsidR="00AC1F66" w:rsidRPr="00993C0D" w:rsidRDefault="0012423A" w:rsidP="00AC1F66">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AC1F66" w:rsidRPr="00993C0D">
        <w:rPr>
          <w:rFonts w:ascii="Palatino" w:hAnsi="Palatino"/>
        </w:rPr>
        <w:t>: For cymbals similar to the ones on this discus, see Bisi Ingrassia 1977, pl. 48, 10a, who associates them with a Phrygian flute, both instruments dedicated to the cult of Cybele.</w:t>
      </w:r>
    </w:p>
    <w:p w14:paraId="4CE5A716"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2147C332"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9182496" w14:textId="77777777" w:rsidR="00AC1F66" w:rsidRDefault="00AC1F66" w:rsidP="00AC1F66">
      <w:pPr>
        <w:pStyle w:val="Textedelespacerserv2"/>
        <w:numPr>
          <w:ilvl w:val="0"/>
          <w:numId w:val="0"/>
        </w:numPr>
        <w:spacing w:line="480" w:lineRule="auto"/>
        <w:jc w:val="left"/>
        <w:outlineLvl w:val="9"/>
        <w:rPr>
          <w:rFonts w:ascii="Palatino" w:hAnsi="Palatino"/>
        </w:rPr>
      </w:pPr>
    </w:p>
    <w:p w14:paraId="0E407D04" w14:textId="77777777" w:rsidR="0012423A" w:rsidRDefault="0012423A" w:rsidP="0012423A">
      <w:pPr>
        <w:spacing w:line="480" w:lineRule="auto"/>
      </w:pPr>
      <w:r>
        <w:t>Catalogue Number: 197</w:t>
      </w:r>
    </w:p>
    <w:p w14:paraId="5B08B2DB" w14:textId="77777777" w:rsidR="0012423A" w:rsidRDefault="0012423A" w:rsidP="0012423A">
      <w:pPr>
        <w:spacing w:line="480" w:lineRule="auto"/>
      </w:pPr>
      <w:r>
        <w:t xml:space="preserve">Inventory Number: </w:t>
      </w:r>
      <w:r w:rsidRPr="00993C0D">
        <w:t>83.</w:t>
      </w:r>
      <w:r w:rsidRPr="00524C6D">
        <w:rPr>
          <w:caps/>
        </w:rPr>
        <w:t>aq</w:t>
      </w:r>
      <w:r w:rsidRPr="00993C0D">
        <w:t>.377.95</w:t>
      </w:r>
    </w:p>
    <w:p w14:paraId="77C2626F" w14:textId="77777777" w:rsidR="0012423A" w:rsidRDefault="0012423A" w:rsidP="0012423A">
      <w:pPr>
        <w:spacing w:line="480" w:lineRule="auto"/>
      </w:pPr>
      <w:r>
        <w:t xml:space="preserve">Dimensions: </w:t>
      </w:r>
      <w:r w:rsidRPr="00993C0D">
        <w:t>L: 12.5; W: 8.8; H: 2.9</w:t>
      </w:r>
    </w:p>
    <w:p w14:paraId="77472539" w14:textId="77777777" w:rsidR="0012423A" w:rsidRDefault="0012423A" w:rsidP="0012423A">
      <w:pPr>
        <w:spacing w:line="480" w:lineRule="auto"/>
      </w:pPr>
      <w:r>
        <w:t xml:space="preserve">Condition and Fabric: </w:t>
      </w:r>
      <w:r w:rsidRPr="00993C0D">
        <w:t>Intact. Clay 10YR7/3 very pale brown, uneven remains of glaze mostly 2.5YR5/6 red.</w:t>
      </w:r>
    </w:p>
    <w:p w14:paraId="7F6BE0EE" w14:textId="77777777" w:rsidR="0012423A" w:rsidRDefault="0012423A" w:rsidP="0012423A">
      <w:pPr>
        <w:spacing w:line="480" w:lineRule="auto"/>
      </w:pPr>
      <w:r>
        <w:t xml:space="preserve">Description: </w:t>
      </w:r>
      <w:r w:rsidRPr="00993C0D">
        <w:t>Moldmade. Shoulder: Loeschcke form</w:t>
      </w:r>
      <w:r w:rsidRPr="00524C6D">
        <w:rPr>
          <w:caps/>
        </w:rPr>
        <w:t xml:space="preserve"> iii </w:t>
      </w:r>
      <w:r w:rsidRPr="00993C0D">
        <w:t xml:space="preserve">a var. Filling-hole in lower </w:t>
      </w:r>
      <w:r>
        <w:t>field</w:t>
      </w:r>
      <w:r w:rsidRPr="00993C0D">
        <w:t>. Air hole on nozzle top. Round-tipped volute-nozzle. Raised base-ring.</w:t>
      </w:r>
    </w:p>
    <w:p w14:paraId="68A119F2" w14:textId="77777777" w:rsidR="0012423A" w:rsidRDefault="0012423A" w:rsidP="0012423A">
      <w:pPr>
        <w:spacing w:line="480" w:lineRule="auto"/>
      </w:pPr>
      <w:r>
        <w:t xml:space="preserve">Discus Iconography: </w:t>
      </w:r>
      <w:r w:rsidRPr="00993C0D">
        <w:t>Triton, his legs covered with scales and ending in curled fishtails, blowing into long conch shell in his right hand; in his left, a rudder with voluted top end close to his ear.</w:t>
      </w:r>
    </w:p>
    <w:p w14:paraId="076D5320" w14:textId="77777777" w:rsidR="0012423A" w:rsidRDefault="0012423A" w:rsidP="0012423A">
      <w:pPr>
        <w:spacing w:line="480" w:lineRule="auto"/>
      </w:pPr>
      <w:r>
        <w:t xml:space="preserve">Type: </w:t>
      </w:r>
      <w:r w:rsidRPr="00993C0D">
        <w:t xml:space="preserve">Loeschcke </w:t>
      </w:r>
      <w:r w:rsidRPr="00524C6D">
        <w:rPr>
          <w:caps/>
        </w:rPr>
        <w:t>iv</w:t>
      </w:r>
      <w:r w:rsidR="002B7CC6">
        <w:t>; Bailey B group ii</w:t>
      </w:r>
    </w:p>
    <w:p w14:paraId="081AAFEC" w14:textId="77777777" w:rsidR="0012423A" w:rsidRDefault="0012423A" w:rsidP="0012423A">
      <w:pPr>
        <w:spacing w:line="480" w:lineRule="auto"/>
      </w:pPr>
      <w:r>
        <w:t xml:space="preserve">Place of Manufacture or Origin: </w:t>
      </w:r>
      <w:r w:rsidR="002B7CC6">
        <w:t>North Africa</w:t>
      </w:r>
    </w:p>
    <w:p w14:paraId="02DB942E" w14:textId="77777777" w:rsidR="0012423A" w:rsidRDefault="0012423A" w:rsidP="0012423A">
      <w:pPr>
        <w:spacing w:line="480" w:lineRule="auto"/>
      </w:pPr>
      <w:r>
        <w:t xml:space="preserve">Parallels: </w:t>
      </w:r>
      <w:r w:rsidRPr="00993C0D">
        <w:t xml:space="preserve">Álvarez-Ossorio 1942, p. 282, fig. 4; Williams 1981, no. 94, pl. 4 (fr.); Bailey BM </w:t>
      </w:r>
      <w:r w:rsidRPr="00524C6D">
        <w:rPr>
          <w:caps/>
        </w:rPr>
        <w:t>iii</w:t>
      </w:r>
      <w:r w:rsidRPr="00993C0D">
        <w:t xml:space="preserve">, p. 5, Q 1878, fig. 4; Palanques 1992, no. 324, pl. 10; Koutoussaki 2008, p. 125, no. 144 (Loeschcke </w:t>
      </w:r>
      <w:r w:rsidRPr="00524C6D">
        <w:rPr>
          <w:caps/>
        </w:rPr>
        <w:t>viii</w:t>
      </w:r>
      <w:r w:rsidRPr="00993C0D">
        <w:t>); (close) Siebert 1966, p. 507, fig. 25 (Athens); Bruneau 1971, p. 481, fig. 42 (</w:t>
      </w:r>
      <w:r w:rsidR="00336673">
        <w:t>{{loc_0000:</w:t>
      </w:r>
      <w:r w:rsidRPr="00993C0D">
        <w:t>Patras</w:t>
      </w:r>
      <w:r w:rsidR="00336673">
        <w:t>}}</w:t>
      </w:r>
      <w:r w:rsidRPr="00993C0D">
        <w:t xml:space="preserve">). For further near parallels of a Triton, see </w:t>
      </w:r>
      <w:r w:rsidRPr="00993C0D">
        <w:rPr>
          <w:i/>
        </w:rPr>
        <w:t>LIMC</w:t>
      </w:r>
      <w:r w:rsidRPr="00993C0D">
        <w:t xml:space="preserve"> 7.1, p. 493, and 7.2, p. 390</w:t>
      </w:r>
      <w:r>
        <w:t>, nos. 116 and 118, s.v. Neptunus</w:t>
      </w:r>
      <w:r w:rsidRPr="00993C0D">
        <w:t xml:space="preserve">; </w:t>
      </w:r>
      <w:r w:rsidRPr="00993C0D">
        <w:rPr>
          <w:i/>
        </w:rPr>
        <w:t>LIMC</w:t>
      </w:r>
      <w:r w:rsidRPr="00993C0D">
        <w:t xml:space="preserve"> 8.2, p. 55, no. 77b</w:t>
      </w:r>
      <w:r>
        <w:t>, s.v. Tritones</w:t>
      </w:r>
      <w:r w:rsidRPr="00993C0D">
        <w:t xml:space="preserve">. A mosaic from Cadiz, </w:t>
      </w:r>
      <w:r w:rsidRPr="00993C0D">
        <w:rPr>
          <w:i/>
        </w:rPr>
        <w:t>LIMC</w:t>
      </w:r>
      <w:r w:rsidRPr="00993C0D">
        <w:t xml:space="preserve"> 8.2, </w:t>
      </w:r>
      <w:r>
        <w:t xml:space="preserve">p. 49, </w:t>
      </w:r>
      <w:r w:rsidRPr="00993C0D">
        <w:t>no. 30a</w:t>
      </w:r>
      <w:r>
        <w:t>, s.v. Tritones</w:t>
      </w:r>
      <w:r w:rsidRPr="00993C0D">
        <w:t xml:space="preserve">; a sarcophagus from </w:t>
      </w:r>
      <w:r w:rsidR="00336673">
        <w:t>{{loc_0000:Capua}}</w:t>
      </w:r>
      <w:r w:rsidRPr="00993C0D">
        <w:t xml:space="preserve">, </w:t>
      </w:r>
      <w:r w:rsidRPr="00993C0D">
        <w:rPr>
          <w:i/>
        </w:rPr>
        <w:t>LIMC</w:t>
      </w:r>
      <w:r w:rsidRPr="00993C0D">
        <w:t xml:space="preserve"> 8.2, </w:t>
      </w:r>
      <w:r>
        <w:t xml:space="preserve">p. 50, </w:t>
      </w:r>
      <w:r w:rsidRPr="00993C0D">
        <w:t>no. 3</w:t>
      </w:r>
      <w:r>
        <w:t>3, s.v. Tritones</w:t>
      </w:r>
      <w:r w:rsidRPr="00993C0D">
        <w:t xml:space="preserve">; </w:t>
      </w:r>
      <w:r>
        <w:t xml:space="preserve">and </w:t>
      </w:r>
      <w:r w:rsidRPr="00993C0D">
        <w:t xml:space="preserve">a marble statue in the Ny Carlsberg Glyptotek, Copenhagen, </w:t>
      </w:r>
      <w:r w:rsidRPr="00993C0D">
        <w:rPr>
          <w:i/>
        </w:rPr>
        <w:t>LIMC</w:t>
      </w:r>
      <w:r w:rsidRPr="00993C0D">
        <w:t xml:space="preserve"> 8.2, </w:t>
      </w:r>
      <w:r>
        <w:t xml:space="preserve">p. 51, </w:t>
      </w:r>
      <w:r w:rsidRPr="00993C0D">
        <w:t xml:space="preserve">no. 45, </w:t>
      </w:r>
      <w:r>
        <w:t xml:space="preserve">s.v. Tritones, all </w:t>
      </w:r>
      <w:r w:rsidRPr="00993C0D">
        <w:t>show clearly that the Triton is blowing a conch shell, much longer than the one on the Getty lamp.</w:t>
      </w:r>
    </w:p>
    <w:p w14:paraId="085D8768" w14:textId="77777777" w:rsidR="0027681D" w:rsidRDefault="0027681D" w:rsidP="0027681D">
      <w:pPr>
        <w:spacing w:line="480" w:lineRule="auto"/>
      </w:pPr>
      <w:r>
        <w:t xml:space="preserve">Provenance: </w:t>
      </w:r>
    </w:p>
    <w:p w14:paraId="3CD058F7" w14:textId="77777777" w:rsidR="0012423A" w:rsidRDefault="0012423A" w:rsidP="0012423A">
      <w:pPr>
        <w:spacing w:line="480" w:lineRule="auto"/>
      </w:pPr>
      <w:r>
        <w:t>Bibliography: Unpublished.</w:t>
      </w:r>
    </w:p>
    <w:p w14:paraId="1FF1D4AD" w14:textId="77777777" w:rsidR="00AC1F66" w:rsidRPr="00993C0D" w:rsidRDefault="0012423A" w:rsidP="0012423A">
      <w:pPr>
        <w:spacing w:line="480" w:lineRule="auto"/>
      </w:pPr>
      <w:r>
        <w:t xml:space="preserve">Date: </w:t>
      </w:r>
      <w:r w:rsidR="00AC1F66" w:rsidRPr="00993C0D">
        <w:t>Tiberian to Early Tr</w:t>
      </w:r>
      <w:r w:rsidR="002B7CC6">
        <w:t>ajanic</w:t>
      </w:r>
    </w:p>
    <w:p w14:paraId="1B78AC45"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12423A">
        <w:rPr>
          <w:rFonts w:ascii="Palatino" w:hAnsi="Palatino"/>
        </w:rPr>
        <w:t>4; 11</w:t>
      </w:r>
      <w:r>
        <w:rPr>
          <w:rFonts w:ascii="Palatino" w:hAnsi="Palatino"/>
        </w:rPr>
        <w:t>0</w:t>
      </w:r>
    </w:p>
    <w:p w14:paraId="7F75881D"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5AF3B173"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1EB7ECA" w14:textId="77777777" w:rsidR="00AC1F66" w:rsidRDefault="00AC1F66" w:rsidP="00AC1F66">
      <w:pPr>
        <w:pStyle w:val="Textedelespacerserv2"/>
        <w:numPr>
          <w:ilvl w:val="0"/>
          <w:numId w:val="0"/>
        </w:numPr>
        <w:spacing w:line="480" w:lineRule="auto"/>
        <w:jc w:val="left"/>
        <w:outlineLvl w:val="9"/>
        <w:rPr>
          <w:rFonts w:ascii="Palatino" w:hAnsi="Palatino"/>
        </w:rPr>
      </w:pPr>
    </w:p>
    <w:p w14:paraId="526BE871" w14:textId="77777777" w:rsidR="008C0FB8" w:rsidRDefault="008C0FB8" w:rsidP="008C0FB8">
      <w:pPr>
        <w:spacing w:line="480" w:lineRule="auto"/>
      </w:pPr>
      <w:r>
        <w:t>Catalogue Number: 198</w:t>
      </w:r>
    </w:p>
    <w:p w14:paraId="10C127D2" w14:textId="77777777" w:rsidR="008C0FB8" w:rsidRDefault="008C0FB8" w:rsidP="008C0FB8">
      <w:pPr>
        <w:spacing w:line="480" w:lineRule="auto"/>
      </w:pPr>
      <w:r>
        <w:t xml:space="preserve">Inventory Number: </w:t>
      </w:r>
      <w:r w:rsidRPr="00993C0D">
        <w:t>83.</w:t>
      </w:r>
      <w:r w:rsidRPr="00524C6D">
        <w:rPr>
          <w:caps/>
        </w:rPr>
        <w:t>aq</w:t>
      </w:r>
      <w:r w:rsidRPr="00993C0D">
        <w:t>.377.146</w:t>
      </w:r>
    </w:p>
    <w:p w14:paraId="5D2164ED" w14:textId="77777777" w:rsidR="008C0FB8" w:rsidRDefault="008C0FB8" w:rsidP="008C0FB8">
      <w:pPr>
        <w:spacing w:line="480" w:lineRule="auto"/>
      </w:pPr>
      <w:r>
        <w:t xml:space="preserve">Dimensions: </w:t>
      </w:r>
      <w:r w:rsidRPr="00993C0D">
        <w:t>L: 11.8; W: 7.2; H: 2.8</w:t>
      </w:r>
    </w:p>
    <w:p w14:paraId="6529B66E" w14:textId="3951A88B" w:rsidR="008C0FB8" w:rsidRDefault="008C0FB8" w:rsidP="008C0FB8">
      <w:pPr>
        <w:spacing w:line="480" w:lineRule="auto"/>
      </w:pPr>
      <w:r>
        <w:t xml:space="preserve">Condition and Fabric: </w:t>
      </w:r>
      <w:r w:rsidRPr="008C0FB8">
        <w:t xml:space="preserve">Intact. </w:t>
      </w:r>
      <w:r w:rsidR="00E3543A">
        <w:t xml:space="preserve">Burn marks on nozzle. </w:t>
      </w:r>
      <w:r w:rsidRPr="008C0FB8">
        <w:t>Clay 7.5YR7/4 pink,</w:t>
      </w:r>
      <w:r w:rsidRPr="00993C0D">
        <w:t xml:space="preserve"> mottled worn glaze 2.5YR5/6 red.</w:t>
      </w:r>
    </w:p>
    <w:p w14:paraId="0C488E1A" w14:textId="2B54734C" w:rsidR="008C0FB8" w:rsidRPr="00766281" w:rsidRDefault="008C0FB8" w:rsidP="008C0FB8">
      <w:pPr>
        <w:pStyle w:val="Textedelespacerserv2"/>
        <w:numPr>
          <w:ilvl w:val="0"/>
          <w:numId w:val="0"/>
        </w:numPr>
        <w:spacing w:line="480" w:lineRule="auto"/>
        <w:jc w:val="left"/>
        <w:outlineLvl w:val="9"/>
        <w:rPr>
          <w:rFonts w:ascii="Palatino" w:hAnsi="Palatino"/>
        </w:rPr>
      </w:pPr>
      <w:r w:rsidRPr="008C0FB8">
        <w:rPr>
          <w:rFonts w:ascii="Palatino" w:hAnsi="Palatino"/>
        </w:rPr>
        <w:t xml:space="preserve">Description: Moldmade, from plaster mold. </w:t>
      </w:r>
      <w:r w:rsidRPr="00993C0D">
        <w:rPr>
          <w:rFonts w:ascii="Palatino" w:hAnsi="Palatino"/>
        </w:rPr>
        <w:t>Ring handle with two grooves. Shoulder: Loeschcke form</w:t>
      </w:r>
      <w:r w:rsidRPr="00524C6D">
        <w:rPr>
          <w:rFonts w:ascii="Palatino" w:hAnsi="Palatino"/>
          <w:caps/>
        </w:rPr>
        <w:t xml:space="preserve"> iii </w:t>
      </w:r>
      <w:r w:rsidRPr="00993C0D">
        <w:rPr>
          <w:rFonts w:ascii="Palatino" w:hAnsi="Palatino"/>
        </w:rPr>
        <w:t>a var.</w:t>
      </w:r>
      <w:r>
        <w:rPr>
          <w:rFonts w:ascii="Palatino" w:hAnsi="Palatino"/>
        </w:rPr>
        <w:t xml:space="preserve"> </w:t>
      </w:r>
      <w:r w:rsidRPr="00993C0D">
        <w:rPr>
          <w:rFonts w:ascii="Palatino" w:hAnsi="Palatino"/>
        </w:rPr>
        <w:t xml:space="preserve">Filling-hole </w:t>
      </w:r>
      <w:r>
        <w:rPr>
          <w:rFonts w:ascii="Palatino" w:hAnsi="Palatino"/>
        </w:rPr>
        <w:t xml:space="preserve">in </w:t>
      </w:r>
      <w:r w:rsidRPr="00993C0D">
        <w:rPr>
          <w:rFonts w:ascii="Palatino" w:hAnsi="Palatino"/>
        </w:rPr>
        <w:t xml:space="preserve">lower left. Unpierced air hole on nozzle </w:t>
      </w:r>
      <w:r w:rsidR="00E3543A">
        <w:rPr>
          <w:rFonts w:ascii="Palatino" w:hAnsi="Palatino"/>
        </w:rPr>
        <w:t>top. Round-tipped volute-nozzle</w:t>
      </w:r>
      <w:r w:rsidRPr="00993C0D">
        <w:rPr>
          <w:rFonts w:ascii="Palatino" w:hAnsi="Palatino"/>
        </w:rPr>
        <w:t xml:space="preserve">. Base marked off </w:t>
      </w:r>
      <w:r>
        <w:rPr>
          <w:rFonts w:ascii="Palatino" w:hAnsi="Palatino"/>
        </w:rPr>
        <w:t>by one</w:t>
      </w:r>
      <w:r w:rsidRPr="00993C0D">
        <w:rPr>
          <w:rFonts w:ascii="Palatino" w:hAnsi="Palatino"/>
        </w:rPr>
        <w:t xml:space="preserve"> circular groove. </w:t>
      </w:r>
    </w:p>
    <w:p w14:paraId="568043C0" w14:textId="77777777" w:rsidR="008C0FB8" w:rsidRDefault="008C0FB8" w:rsidP="008C0FB8">
      <w:pPr>
        <w:spacing w:line="480" w:lineRule="auto"/>
      </w:pPr>
      <w:r>
        <w:t>Discus Iconography: C</w:t>
      </w:r>
      <w:r w:rsidRPr="00993C0D">
        <w:t>ock to right.</w:t>
      </w:r>
    </w:p>
    <w:p w14:paraId="11B40175" w14:textId="77777777" w:rsidR="008C0FB8" w:rsidRDefault="008C0FB8" w:rsidP="008C0FB8">
      <w:pPr>
        <w:spacing w:line="480" w:lineRule="auto"/>
      </w:pPr>
      <w:r>
        <w:t xml:space="preserve">Type: </w:t>
      </w:r>
      <w:r w:rsidRPr="00993C0D">
        <w:t xml:space="preserve">Loeschcke </w:t>
      </w:r>
      <w:r w:rsidRPr="00524C6D">
        <w:rPr>
          <w:caps/>
        </w:rPr>
        <w:t>iv</w:t>
      </w:r>
      <w:r w:rsidR="002B7CC6">
        <w:t>; Bailey B group ii</w:t>
      </w:r>
    </w:p>
    <w:p w14:paraId="41A89DC6" w14:textId="77777777" w:rsidR="008C0FB8" w:rsidRDefault="008C0FB8" w:rsidP="008C0FB8">
      <w:pPr>
        <w:spacing w:line="480" w:lineRule="auto"/>
      </w:pPr>
      <w:r>
        <w:t xml:space="preserve">Place of Manufacture or Origin: </w:t>
      </w:r>
      <w:r w:rsidR="002B7CC6">
        <w:t>Asia Minor</w:t>
      </w:r>
    </w:p>
    <w:p w14:paraId="7CB99E93" w14:textId="77777777" w:rsidR="002B7CC6" w:rsidRDefault="008C0FB8" w:rsidP="008C0FB8">
      <w:pPr>
        <w:spacing w:line="480" w:lineRule="auto"/>
      </w:pPr>
      <w:r>
        <w:t xml:space="preserve">Parallels: </w:t>
      </w:r>
      <w:r w:rsidRPr="00993C0D">
        <w:t xml:space="preserve">Goethert-Polaschek 1985, nos. 138–263, pl. 40, motif M.198 (Loeschcke </w:t>
      </w:r>
      <w:r w:rsidRPr="00524C6D">
        <w:rPr>
          <w:caps/>
        </w:rPr>
        <w:t>i</w:t>
      </w:r>
      <w:r w:rsidRPr="00993C0D">
        <w:t xml:space="preserve">); Gualandi Genito 1986, p. 164, no. 15 (Loeschcke </w:t>
      </w:r>
      <w:r w:rsidRPr="00524C6D">
        <w:rPr>
          <w:caps/>
        </w:rPr>
        <w:t>i</w:t>
      </w:r>
      <w:r w:rsidRPr="00993C0D">
        <w:t>, near); Casas Genover and Soler Fusté 2006, no. G 282, pl. 21; Bochum Museum, Schüller Collection, cat. no. 103, S 721 (Anatolia).</w:t>
      </w:r>
    </w:p>
    <w:p w14:paraId="07204DD1" w14:textId="77777777" w:rsidR="0027681D" w:rsidRDefault="0027681D" w:rsidP="0027681D">
      <w:pPr>
        <w:spacing w:line="480" w:lineRule="auto"/>
      </w:pPr>
      <w:r>
        <w:t xml:space="preserve">Provenance: </w:t>
      </w:r>
    </w:p>
    <w:p w14:paraId="780571F3" w14:textId="77777777" w:rsidR="008C0FB8" w:rsidRDefault="008C0FB8" w:rsidP="008C0FB8">
      <w:pPr>
        <w:spacing w:line="480" w:lineRule="auto"/>
      </w:pPr>
      <w:r>
        <w:t>Bibliography: Unpublished.</w:t>
      </w:r>
    </w:p>
    <w:p w14:paraId="03F15D8F" w14:textId="77777777" w:rsidR="00AC1F66" w:rsidRPr="00993C0D" w:rsidRDefault="008C0FB8" w:rsidP="008C0FB8">
      <w:pPr>
        <w:spacing w:line="480" w:lineRule="auto"/>
      </w:pPr>
      <w:r>
        <w:t xml:space="preserve">Date: </w:t>
      </w:r>
      <w:r w:rsidR="002B7CC6">
        <w:t>Tiberian to Early Trajanic</w:t>
      </w:r>
    </w:p>
    <w:p w14:paraId="5D9EE82D"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8C0FB8">
        <w:rPr>
          <w:rFonts w:ascii="Palatino" w:hAnsi="Palatino"/>
        </w:rPr>
        <w:t>4; 11</w:t>
      </w:r>
      <w:r>
        <w:rPr>
          <w:rFonts w:ascii="Palatino" w:hAnsi="Palatino"/>
        </w:rPr>
        <w:t>0</w:t>
      </w:r>
    </w:p>
    <w:p w14:paraId="343DED26"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46BFACBC"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25291A5" w14:textId="77777777" w:rsidR="00AC1F66" w:rsidRDefault="00AC1F66" w:rsidP="00AC1F66">
      <w:pPr>
        <w:pStyle w:val="Textedelespacerserv2"/>
        <w:numPr>
          <w:ilvl w:val="0"/>
          <w:numId w:val="0"/>
        </w:numPr>
        <w:spacing w:line="480" w:lineRule="auto"/>
        <w:jc w:val="left"/>
        <w:outlineLvl w:val="9"/>
        <w:rPr>
          <w:rFonts w:ascii="Palatino" w:hAnsi="Palatino"/>
        </w:rPr>
      </w:pPr>
    </w:p>
    <w:p w14:paraId="74AA4F9D" w14:textId="77777777" w:rsidR="00AE79B8" w:rsidRDefault="00AE79B8" w:rsidP="00AE79B8">
      <w:pPr>
        <w:spacing w:line="480" w:lineRule="auto"/>
      </w:pPr>
      <w:r>
        <w:t>Catalogue Number: 199</w:t>
      </w:r>
    </w:p>
    <w:p w14:paraId="44BD30B9" w14:textId="77777777" w:rsidR="00AE79B8" w:rsidRDefault="00AE79B8" w:rsidP="00AE79B8">
      <w:pPr>
        <w:spacing w:line="480" w:lineRule="auto"/>
      </w:pPr>
      <w:r>
        <w:t xml:space="preserve">Inventory Number: </w:t>
      </w:r>
      <w:r w:rsidRPr="00993C0D">
        <w:t>83.</w:t>
      </w:r>
      <w:r w:rsidRPr="00524C6D">
        <w:rPr>
          <w:caps/>
        </w:rPr>
        <w:t>aq</w:t>
      </w:r>
      <w:r w:rsidRPr="00993C0D">
        <w:t>.377.60</w:t>
      </w:r>
    </w:p>
    <w:p w14:paraId="2902F842" w14:textId="77777777" w:rsidR="00AE79B8" w:rsidRDefault="00AE79B8" w:rsidP="00AE79B8">
      <w:pPr>
        <w:spacing w:line="480" w:lineRule="auto"/>
      </w:pPr>
      <w:r>
        <w:t xml:space="preserve">Dimensions: </w:t>
      </w:r>
      <w:r w:rsidRPr="00993C0D">
        <w:t>L: 12.3; W: 8.6; H: 2.5</w:t>
      </w:r>
    </w:p>
    <w:p w14:paraId="71FAC7A7" w14:textId="77777777" w:rsidR="00AE79B8" w:rsidRDefault="00AE79B8" w:rsidP="00AE79B8">
      <w:pPr>
        <w:spacing w:line="480" w:lineRule="auto"/>
      </w:pPr>
      <w:r>
        <w:t xml:space="preserve">Condition and Fabric: </w:t>
      </w:r>
      <w:r w:rsidRPr="00993C0D">
        <w:t>Small chip on upper part of shoulder; some overpaint. Clay 5YR6/4 light reddish brown, glaze 2.5YR5/6 red.</w:t>
      </w:r>
    </w:p>
    <w:p w14:paraId="3CCA3D0A" w14:textId="77777777" w:rsidR="00AE79B8" w:rsidRDefault="00AE79B8" w:rsidP="00AE79B8">
      <w:pPr>
        <w:spacing w:line="480" w:lineRule="auto"/>
      </w:pPr>
      <w:r>
        <w:t xml:space="preserve">Description: </w:t>
      </w:r>
      <w:r w:rsidRPr="00993C0D">
        <w:t>Moldmade. Shoulder: Loeschcke form</w:t>
      </w:r>
      <w:r w:rsidRPr="00524C6D">
        <w:rPr>
          <w:caps/>
        </w:rPr>
        <w:t xml:space="preserve"> iii </w:t>
      </w:r>
      <w:r w:rsidRPr="00993C0D">
        <w:t>a var.</w:t>
      </w:r>
      <w:r>
        <w:t xml:space="preserve"> </w:t>
      </w:r>
      <w:r w:rsidRPr="00C543C0">
        <w:t>Filling-hole slightly above center. Round-tipped volute-nozzle. Base marked off by one circular groove. Potter’s mark: letter {{insc:C}} in relief.</w:t>
      </w:r>
    </w:p>
    <w:p w14:paraId="35948DB6" w14:textId="77777777" w:rsidR="00AE79B8" w:rsidRDefault="00AE79B8" w:rsidP="00AE79B8">
      <w:pPr>
        <w:spacing w:line="480" w:lineRule="auto"/>
      </w:pPr>
      <w:r>
        <w:t>Discus Iconography: T</w:t>
      </w:r>
      <w:r w:rsidRPr="00993C0D">
        <w:t>wo gladiators (</w:t>
      </w:r>
      <w:r w:rsidRPr="00993C0D">
        <w:rPr>
          <w:i/>
        </w:rPr>
        <w:t>essedarii</w:t>
      </w:r>
      <w:r w:rsidRPr="00993C0D">
        <w:t xml:space="preserve">): victor standing at left, raising oval shield above his head and holding short curved sword in his right hand; his </w:t>
      </w:r>
      <w:r w:rsidRPr="00C543C0">
        <w:t>vanquished adversary is falling, one knee to the ground, oval shield lying in front of him. Victor’s name, {{insc:</w:t>
      </w:r>
      <w:r w:rsidRPr="00C543C0">
        <w:rPr>
          <w:caps/>
        </w:rPr>
        <w:t>valerivs</w:t>
      </w:r>
      <w:r w:rsidRPr="00C543C0">
        <w:t>}}</w:t>
      </w:r>
      <w:r w:rsidRPr="00C543C0">
        <w:rPr>
          <w:caps/>
        </w:rPr>
        <w:t>,</w:t>
      </w:r>
      <w:r w:rsidRPr="00C543C0">
        <w:t xml:space="preserve"> in </w:t>
      </w:r>
      <w:r w:rsidRPr="00C543C0">
        <w:rPr>
          <w:i/>
        </w:rPr>
        <w:t>tabula ansata</w:t>
      </w:r>
      <w:r w:rsidRPr="00C543C0">
        <w:t xml:space="preserve"> in lower field</w:t>
      </w:r>
      <w:r w:rsidRPr="00E62537">
        <w:t>.</w:t>
      </w:r>
    </w:p>
    <w:p w14:paraId="1F0D5A3B" w14:textId="77777777" w:rsidR="00AE79B8" w:rsidRDefault="00AE79B8" w:rsidP="00AE79B8">
      <w:pPr>
        <w:spacing w:line="480" w:lineRule="auto"/>
      </w:pPr>
      <w:r>
        <w:t xml:space="preserve">Type: </w:t>
      </w:r>
      <w:r w:rsidRPr="00C543C0">
        <w:t xml:space="preserve">Loeschcke </w:t>
      </w:r>
      <w:r w:rsidRPr="00C543C0">
        <w:rPr>
          <w:caps/>
        </w:rPr>
        <w:t>iv</w:t>
      </w:r>
      <w:r w:rsidR="002B7CC6">
        <w:t>; Bailey B group ii</w:t>
      </w:r>
    </w:p>
    <w:p w14:paraId="5E4B5E7A" w14:textId="77777777" w:rsidR="00AE79B8" w:rsidRDefault="00AE79B8" w:rsidP="00AE79B8">
      <w:pPr>
        <w:spacing w:line="480" w:lineRule="auto"/>
      </w:pPr>
      <w:r>
        <w:t xml:space="preserve">Place of Manufacture or Origin: </w:t>
      </w:r>
      <w:r w:rsidR="002B7CC6">
        <w:t>South Anatolia</w:t>
      </w:r>
    </w:p>
    <w:p w14:paraId="0C744E62" w14:textId="77777777" w:rsidR="00AE79B8" w:rsidRDefault="00AE79B8" w:rsidP="00AE79B8">
      <w:pPr>
        <w:spacing w:line="480" w:lineRule="auto"/>
      </w:pPr>
      <w:r>
        <w:t xml:space="preserve">Parallels: </w:t>
      </w:r>
      <w:r w:rsidRPr="00C543C0">
        <w:t xml:space="preserve">Bailey BM </w:t>
      </w:r>
      <w:r w:rsidRPr="00C543C0">
        <w:rPr>
          <w:caps/>
        </w:rPr>
        <w:t>ii</w:t>
      </w:r>
      <w:r w:rsidRPr="00C543C0">
        <w:t xml:space="preserve">, p. 52, fig. 55, and p. 161, Q 864, with another victor’s name in a </w:t>
      </w:r>
      <w:r w:rsidRPr="00C543C0">
        <w:rPr>
          <w:i/>
        </w:rPr>
        <w:t>tabula ansata:</w:t>
      </w:r>
      <w:r w:rsidRPr="00C543C0">
        <w:t xml:space="preserve"> {{insc:</w:t>
      </w:r>
      <w:r w:rsidRPr="00C543C0">
        <w:rPr>
          <w:caps/>
        </w:rPr>
        <w:t>dionisi</w:t>
      </w:r>
      <w:r w:rsidRPr="00C543C0">
        <w:t>}} (several refs. given p. 53); Morillo Cerdán 1999, decor 72; Bémont 2005, fig. 3. For a representation</w:t>
      </w:r>
      <w:r w:rsidRPr="00993C0D">
        <w:t xml:space="preserve"> of the defeated gladiator alone, see </w:t>
      </w:r>
      <w:hyperlink r:id="rId29" w:history="1">
        <w:r w:rsidRPr="00F020F0">
          <w:rPr>
            <w:rStyle w:val="Hyperlink"/>
          </w:rPr>
          <w:t>cat. 132</w:t>
        </w:r>
      </w:hyperlink>
      <w:r w:rsidRPr="00993C0D">
        <w:t xml:space="preserve"> (Loeschcke type </w:t>
      </w:r>
      <w:r w:rsidRPr="00524C6D">
        <w:rPr>
          <w:caps/>
        </w:rPr>
        <w:t>i</w:t>
      </w:r>
      <w:r w:rsidRPr="00993C0D">
        <w:t>).</w:t>
      </w:r>
    </w:p>
    <w:p w14:paraId="7D5604C4" w14:textId="77777777" w:rsidR="0027681D" w:rsidRDefault="0027681D" w:rsidP="0027681D">
      <w:pPr>
        <w:spacing w:line="480" w:lineRule="auto"/>
      </w:pPr>
      <w:r>
        <w:t xml:space="preserve">Provenance: </w:t>
      </w:r>
    </w:p>
    <w:p w14:paraId="64EFB3D5" w14:textId="77777777" w:rsidR="00AE79B8" w:rsidRDefault="00AE79B8" w:rsidP="00AE79B8">
      <w:pPr>
        <w:spacing w:line="480" w:lineRule="auto"/>
      </w:pPr>
      <w:r>
        <w:t>Bibliography: Unpublished.</w:t>
      </w:r>
    </w:p>
    <w:p w14:paraId="5AD2CEFD" w14:textId="77777777" w:rsidR="00AC1F66" w:rsidRPr="00993C0D" w:rsidRDefault="00AE79B8" w:rsidP="00AE79B8">
      <w:pPr>
        <w:spacing w:line="480" w:lineRule="auto"/>
      </w:pPr>
      <w:r>
        <w:t xml:space="preserve">Date: </w:t>
      </w:r>
      <w:r w:rsidR="002B7CC6">
        <w:t>Tiberian to Early Trajanic</w:t>
      </w:r>
    </w:p>
    <w:p w14:paraId="645BAD3B"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AE79B8">
        <w:rPr>
          <w:rFonts w:ascii="Palatino" w:hAnsi="Palatino"/>
        </w:rPr>
        <w:t>4; 11</w:t>
      </w:r>
      <w:r>
        <w:rPr>
          <w:rFonts w:ascii="Palatino" w:hAnsi="Palatino"/>
        </w:rPr>
        <w:t>0</w:t>
      </w:r>
    </w:p>
    <w:p w14:paraId="2C118ACC"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38069032"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ED6B111" w14:textId="77777777" w:rsidR="00AC1F66" w:rsidRDefault="00AC1F66" w:rsidP="00AC1F66">
      <w:pPr>
        <w:pStyle w:val="Textedelespacerserv2"/>
        <w:numPr>
          <w:ilvl w:val="0"/>
          <w:numId w:val="0"/>
        </w:numPr>
        <w:spacing w:line="480" w:lineRule="auto"/>
        <w:jc w:val="left"/>
        <w:outlineLvl w:val="9"/>
        <w:rPr>
          <w:rFonts w:ascii="Palatino" w:hAnsi="Palatino"/>
        </w:rPr>
      </w:pPr>
    </w:p>
    <w:p w14:paraId="3D53D063" w14:textId="77777777" w:rsidR="00BD4655" w:rsidRDefault="00BD4655" w:rsidP="00BD4655">
      <w:pPr>
        <w:spacing w:line="480" w:lineRule="auto"/>
      </w:pPr>
      <w:r>
        <w:t>Catalogue Number: 200</w:t>
      </w:r>
    </w:p>
    <w:p w14:paraId="536E3F81" w14:textId="77777777" w:rsidR="00BD4655" w:rsidRDefault="00BD4655" w:rsidP="00BD4655">
      <w:pPr>
        <w:spacing w:line="480" w:lineRule="auto"/>
      </w:pPr>
      <w:r>
        <w:t xml:space="preserve">Inventory Number: </w:t>
      </w:r>
      <w:r w:rsidRPr="00993C0D">
        <w:t>83.</w:t>
      </w:r>
      <w:r w:rsidRPr="00524C6D">
        <w:rPr>
          <w:caps/>
        </w:rPr>
        <w:t>aq</w:t>
      </w:r>
      <w:r w:rsidRPr="00993C0D">
        <w:t>.377.104</w:t>
      </w:r>
    </w:p>
    <w:p w14:paraId="47871406" w14:textId="77777777" w:rsidR="00BD4655" w:rsidRDefault="00BD4655" w:rsidP="00BD4655">
      <w:pPr>
        <w:spacing w:line="480" w:lineRule="auto"/>
      </w:pPr>
      <w:r>
        <w:t xml:space="preserve">Dimensions: </w:t>
      </w:r>
      <w:r w:rsidRPr="00993C0D">
        <w:t>L: 11.0; W: 7.6; H: 2.3</w:t>
      </w:r>
    </w:p>
    <w:p w14:paraId="2418140E" w14:textId="77777777" w:rsidR="00BD4655" w:rsidRDefault="00BD4655" w:rsidP="00BD4655">
      <w:pPr>
        <w:spacing w:line="480" w:lineRule="auto"/>
      </w:pPr>
      <w:r>
        <w:t xml:space="preserve">Condition and Fabric: </w:t>
      </w:r>
      <w:r w:rsidRPr="00993C0D">
        <w:t>Cracks on shoulder. Clay near 10YR6/2 light brownish gray, much-burned glaze between 10YR5/1 gray and 10YR4/1 dark gray.</w:t>
      </w:r>
    </w:p>
    <w:p w14:paraId="4AC629D0" w14:textId="00BD938D" w:rsidR="00BD4655" w:rsidRDefault="00BD4655" w:rsidP="00BD4655">
      <w:pPr>
        <w:spacing w:line="480" w:lineRule="auto"/>
      </w:pPr>
      <w:r>
        <w:t xml:space="preserve">Description: </w:t>
      </w:r>
      <w:r w:rsidRPr="00993C0D">
        <w:t>Moldmade. Shoulder: Loeschcke form</w:t>
      </w:r>
      <w:r w:rsidRPr="00524C6D">
        <w:rPr>
          <w:caps/>
        </w:rPr>
        <w:t xml:space="preserve"> iii </w:t>
      </w:r>
      <w:r w:rsidRPr="00993C0D">
        <w:t xml:space="preserve">b. Filling-hole </w:t>
      </w:r>
      <w:r>
        <w:t xml:space="preserve">in </w:t>
      </w:r>
      <w:r w:rsidRPr="00993C0D">
        <w:t xml:space="preserve">lower left. Round-tipped volute-nozzle. Base marked off </w:t>
      </w:r>
      <w:r>
        <w:t>by one</w:t>
      </w:r>
      <w:r w:rsidRPr="00993C0D">
        <w:t xml:space="preserve"> circular groove. Potter’s incuse signature: </w:t>
      </w:r>
      <w:r w:rsidRPr="00C543C0">
        <w:t>{{insc:</w:t>
      </w:r>
      <w:r w:rsidRPr="00C543C0">
        <w:rPr>
          <w:caps/>
        </w:rPr>
        <w:t>coppires</w:t>
      </w:r>
      <w:r w:rsidRPr="00C543C0">
        <w:t>}}, workshop active during Late Flavian to Early Antonine period. Short vertical line under the signature</w:t>
      </w:r>
      <w:r w:rsidR="006B0A58">
        <w:t>.</w:t>
      </w:r>
      <w:r w:rsidR="00B22B5E">
        <w:t xml:space="preserve"> {{stamp:200}}</w:t>
      </w:r>
    </w:p>
    <w:p w14:paraId="2F3EEA67" w14:textId="77777777" w:rsidR="00BD4655" w:rsidRDefault="00BD4655" w:rsidP="00BD4655">
      <w:pPr>
        <w:spacing w:line="480" w:lineRule="auto"/>
      </w:pPr>
      <w:r>
        <w:t xml:space="preserve">Discus Iconography: </w:t>
      </w:r>
      <w:r w:rsidR="00EA704E" w:rsidRPr="00993C0D">
        <w:t>Cupid walking to left on wavy groundline,</w:t>
      </w:r>
      <w:r w:rsidR="00EA704E" w:rsidRPr="00E62537">
        <w:t xml:space="preserve"> </w:t>
      </w:r>
      <w:r w:rsidR="00EA704E" w:rsidRPr="00993C0D">
        <w:t xml:space="preserve">carrying Hercules’ club on his back and </w:t>
      </w:r>
      <w:r w:rsidR="00EA704E">
        <w:t xml:space="preserve">an </w:t>
      </w:r>
      <w:r w:rsidR="00EA704E" w:rsidRPr="00993C0D">
        <w:t>arrow in his right hand.</w:t>
      </w:r>
    </w:p>
    <w:p w14:paraId="1BB34318" w14:textId="77777777" w:rsidR="00BD4655" w:rsidRDefault="00BD4655" w:rsidP="00BD4655">
      <w:pPr>
        <w:spacing w:line="480" w:lineRule="auto"/>
      </w:pPr>
      <w:r>
        <w:t xml:space="preserve">Type: </w:t>
      </w:r>
      <w:r w:rsidR="00EA704E" w:rsidRPr="00C543C0">
        <w:t xml:space="preserve">Loeschcke </w:t>
      </w:r>
      <w:r w:rsidR="00EA704E" w:rsidRPr="00C543C0">
        <w:rPr>
          <w:caps/>
        </w:rPr>
        <w:t>iv</w:t>
      </w:r>
      <w:r w:rsidR="002B7CC6">
        <w:t>; Bailey B group ii</w:t>
      </w:r>
    </w:p>
    <w:p w14:paraId="4721A2BF" w14:textId="77777777" w:rsidR="00BD4655" w:rsidRDefault="00BD4655" w:rsidP="00BD4655">
      <w:pPr>
        <w:spacing w:line="480" w:lineRule="auto"/>
      </w:pPr>
      <w:r>
        <w:t xml:space="preserve">Place of Manufacture or Origin: </w:t>
      </w:r>
      <w:r w:rsidR="002B7CC6">
        <w:t>North Africa</w:t>
      </w:r>
    </w:p>
    <w:p w14:paraId="706D479C" w14:textId="77777777" w:rsidR="00BD4655" w:rsidRDefault="00BD4655" w:rsidP="00BD4655">
      <w:pPr>
        <w:spacing w:line="480" w:lineRule="auto"/>
      </w:pPr>
      <w:r>
        <w:t xml:space="preserve">Parallels: </w:t>
      </w:r>
      <w:r w:rsidR="00EA704E" w:rsidRPr="00C543C0">
        <w:t xml:space="preserve">Brants 1913, no. 709, pl. 5 (Loeschcke </w:t>
      </w:r>
      <w:r w:rsidR="00EA704E" w:rsidRPr="00C543C0">
        <w:rPr>
          <w:caps/>
        </w:rPr>
        <w:t>viii</w:t>
      </w:r>
      <w:r w:rsidR="00EA704E" w:rsidRPr="00C543C0">
        <w:t xml:space="preserve">); Ferreira de Almeida 1953, no. 64, pl. 34; Skinkel-Taupin 1980, no. 18a–b (Loeschcke </w:t>
      </w:r>
      <w:r w:rsidR="00EA704E" w:rsidRPr="00C543C0">
        <w:rPr>
          <w:caps/>
        </w:rPr>
        <w:t>viii</w:t>
      </w:r>
      <w:r w:rsidR="00EA704E" w:rsidRPr="00C543C0">
        <w:t>, signed {{insc:</w:t>
      </w:r>
      <w:r w:rsidR="00EA704E" w:rsidRPr="00C543C0">
        <w:rPr>
          <w:caps/>
        </w:rPr>
        <w:t>clo.heli</w:t>
      </w:r>
      <w:r w:rsidR="00EA704E" w:rsidRPr="00C543C0">
        <w:t>}}); Bussière</w:t>
      </w:r>
      <w:r w:rsidR="00EA704E" w:rsidRPr="00993C0D">
        <w:t xml:space="preserve"> 2000, no. 329, pl. 35, decor </w:t>
      </w:r>
      <w:r w:rsidR="00EA704E" w:rsidRPr="00524C6D">
        <w:rPr>
          <w:caps/>
        </w:rPr>
        <w:t>i</w:t>
      </w:r>
      <w:r w:rsidR="00EA704E" w:rsidRPr="00993C0D">
        <w:t xml:space="preserve">.b.1.(22) (with further refs.); Chrzanovski et al. 2000, p. 22, no. 1, pl. 1; Mlasowsky 1993, p. 133, no. 112 (Loeschcke </w:t>
      </w:r>
      <w:r w:rsidR="00EA704E" w:rsidRPr="00524C6D">
        <w:rPr>
          <w:caps/>
        </w:rPr>
        <w:t>viii</w:t>
      </w:r>
      <w:r w:rsidR="00EA704E" w:rsidRPr="00993C0D">
        <w:t xml:space="preserve">); Bochum Museum, Schüller Collection, cat. no. 68, S 695 (Tunisia); </w:t>
      </w:r>
      <w:hyperlink r:id="rId30" w:history="1">
        <w:r w:rsidR="00EA704E" w:rsidRPr="001318C6">
          <w:rPr>
            <w:rStyle w:val="Hyperlink"/>
          </w:rPr>
          <w:t>cat. 215</w:t>
        </w:r>
      </w:hyperlink>
      <w:r w:rsidR="00EA704E" w:rsidRPr="00993C0D">
        <w:t>.</w:t>
      </w:r>
    </w:p>
    <w:p w14:paraId="6801DC18" w14:textId="77777777" w:rsidR="0027681D" w:rsidRDefault="0027681D" w:rsidP="0027681D">
      <w:pPr>
        <w:spacing w:line="480" w:lineRule="auto"/>
      </w:pPr>
      <w:r>
        <w:t xml:space="preserve">Provenance: </w:t>
      </w:r>
    </w:p>
    <w:p w14:paraId="2B611DCA" w14:textId="77777777" w:rsidR="00BD4655" w:rsidRDefault="00BD4655" w:rsidP="00BD4655">
      <w:pPr>
        <w:spacing w:line="480" w:lineRule="auto"/>
      </w:pPr>
      <w:r>
        <w:t>Bibliography: Unpublished.</w:t>
      </w:r>
    </w:p>
    <w:p w14:paraId="47C09A6F" w14:textId="77777777" w:rsidR="00AC1F66" w:rsidRPr="00993C0D" w:rsidRDefault="00BD4655" w:rsidP="00EA704E">
      <w:pPr>
        <w:spacing w:line="480" w:lineRule="auto"/>
      </w:pPr>
      <w:r>
        <w:t xml:space="preserve">Date: </w:t>
      </w:r>
      <w:r w:rsidR="002B7CC6">
        <w:t>Late Flavian to Trajanic</w:t>
      </w:r>
    </w:p>
    <w:p w14:paraId="42F17C2D"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EA704E">
        <w:rPr>
          <w:rFonts w:ascii="Palatino" w:hAnsi="Palatino"/>
        </w:rPr>
        <w:t xml:space="preserve"> 80; 117</w:t>
      </w:r>
    </w:p>
    <w:p w14:paraId="45359ABF" w14:textId="77777777" w:rsidR="00AC1F66" w:rsidRPr="00993C0D" w:rsidRDefault="00AC1F66" w:rsidP="00AC1F66">
      <w:pPr>
        <w:pStyle w:val="Textedelespacerserv2"/>
        <w:numPr>
          <w:ilvl w:val="0"/>
          <w:numId w:val="0"/>
        </w:numPr>
        <w:spacing w:line="480" w:lineRule="auto"/>
        <w:jc w:val="left"/>
        <w:outlineLvl w:val="9"/>
        <w:rPr>
          <w:rFonts w:ascii="Palatino" w:hAnsi="Palatino"/>
        </w:rPr>
      </w:pPr>
    </w:p>
    <w:p w14:paraId="347E6768" w14:textId="77777777" w:rsidR="008101B2"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051C856" w14:textId="77777777" w:rsidR="008101B2" w:rsidRDefault="008101B2" w:rsidP="00EA704E">
      <w:pPr>
        <w:pStyle w:val="Textedelespacerserv2"/>
        <w:numPr>
          <w:ilvl w:val="0"/>
          <w:numId w:val="0"/>
        </w:numPr>
        <w:spacing w:line="480" w:lineRule="auto"/>
        <w:ind w:left="90"/>
        <w:jc w:val="left"/>
        <w:outlineLvl w:val="9"/>
        <w:rPr>
          <w:rFonts w:ascii="Palatino" w:hAnsi="Palatino"/>
        </w:rPr>
      </w:pPr>
    </w:p>
    <w:p w14:paraId="0C7F76FE" w14:textId="77777777" w:rsidR="00EA704E" w:rsidRDefault="00EA704E" w:rsidP="00EA704E">
      <w:pPr>
        <w:spacing w:line="480" w:lineRule="auto"/>
      </w:pPr>
      <w:r>
        <w:t>Catalogue Number: 201</w:t>
      </w:r>
    </w:p>
    <w:p w14:paraId="1104A98B" w14:textId="77777777" w:rsidR="00EA704E" w:rsidRDefault="00EA704E" w:rsidP="00EA704E">
      <w:pPr>
        <w:spacing w:line="480" w:lineRule="auto"/>
      </w:pPr>
      <w:r>
        <w:t xml:space="preserve">Inventory Number: </w:t>
      </w:r>
      <w:r w:rsidR="008F2F33" w:rsidRPr="00993C0D">
        <w:t>83.</w:t>
      </w:r>
      <w:r w:rsidR="008F2F33" w:rsidRPr="00524C6D">
        <w:rPr>
          <w:caps/>
        </w:rPr>
        <w:t>aq</w:t>
      </w:r>
      <w:r w:rsidR="008F2F33" w:rsidRPr="00993C0D">
        <w:t>.377.93</w:t>
      </w:r>
    </w:p>
    <w:p w14:paraId="7AE906F8" w14:textId="77777777" w:rsidR="00EA704E" w:rsidRDefault="00EA704E" w:rsidP="00EA704E">
      <w:pPr>
        <w:spacing w:line="480" w:lineRule="auto"/>
      </w:pPr>
      <w:r>
        <w:t xml:space="preserve">Dimensions: </w:t>
      </w:r>
      <w:r w:rsidR="008F2F33" w:rsidRPr="00993C0D">
        <w:t>L: 11.1; W: 7.7; H: 2.5</w:t>
      </w:r>
    </w:p>
    <w:p w14:paraId="58BD5140" w14:textId="77777777" w:rsidR="00EA704E" w:rsidRDefault="00EA704E" w:rsidP="00EA704E">
      <w:pPr>
        <w:spacing w:line="480" w:lineRule="auto"/>
      </w:pPr>
      <w:r>
        <w:t xml:space="preserve">Condition and Fabric: </w:t>
      </w:r>
      <w:r w:rsidR="008F2F33" w:rsidRPr="00993C0D">
        <w:t>Intact. Clay 10YR6/2 light brownish gray, glaze mostly 5YR5/2 reddish gray, bottom grayish, burned.</w:t>
      </w:r>
    </w:p>
    <w:p w14:paraId="71E2F983" w14:textId="228A8161" w:rsidR="00EA704E" w:rsidRDefault="00EA704E" w:rsidP="00EA704E">
      <w:pPr>
        <w:spacing w:line="480" w:lineRule="auto"/>
      </w:pPr>
      <w:r>
        <w:t xml:space="preserve">Description: </w:t>
      </w:r>
      <w:r w:rsidR="008F2F33" w:rsidRPr="00993C0D">
        <w:t xml:space="preserve">Moldmade. Shoulder: Loeschcke form </w:t>
      </w:r>
      <w:r w:rsidR="008F2F33" w:rsidRPr="00524C6D">
        <w:rPr>
          <w:caps/>
        </w:rPr>
        <w:t>iv</w:t>
      </w:r>
      <w:r w:rsidR="008F2F33" w:rsidRPr="00993C0D">
        <w:t xml:space="preserve"> a. Filling-hole at left. Round-tipped volute-nozzle. </w:t>
      </w:r>
      <w:r w:rsidR="008F2F33">
        <w:t>Base marked off by one circular groove</w:t>
      </w:r>
      <w:r w:rsidR="008F2F33" w:rsidRPr="00993C0D">
        <w:t xml:space="preserve">. Potter’s incuse </w:t>
      </w:r>
      <w:r w:rsidR="008F2F33" w:rsidRPr="00C543C0">
        <w:t>signature:</w:t>
      </w:r>
      <w:r w:rsidR="008F2F33" w:rsidRPr="00C543C0" w:rsidDel="00BF4521">
        <w:rPr>
          <w:caps/>
        </w:rPr>
        <w:t xml:space="preserve"> </w:t>
      </w:r>
      <w:r w:rsidR="008F2F33" w:rsidRPr="00C543C0">
        <w:t>{{insc:SOTE}}</w:t>
      </w:r>
      <w:r w:rsidR="008F2F33">
        <w:t>.</w:t>
      </w:r>
    </w:p>
    <w:p w14:paraId="2B8AFAB2" w14:textId="36922E65" w:rsidR="00EA704E" w:rsidRDefault="00EA704E" w:rsidP="00EA704E">
      <w:pPr>
        <w:spacing w:line="480" w:lineRule="auto"/>
      </w:pPr>
      <w:r>
        <w:t xml:space="preserve">Discus Iconography: </w:t>
      </w:r>
      <w:r w:rsidR="003A6B0A">
        <w:t xml:space="preserve">Nude </w:t>
      </w:r>
      <w:r w:rsidR="008F2F33" w:rsidRPr="00993C0D">
        <w:t>Mars sta</w:t>
      </w:r>
      <w:r w:rsidR="008F2F33">
        <w:t>nding frontally, holding plume</w:t>
      </w:r>
      <w:r w:rsidR="008F2F33" w:rsidRPr="00993C0D">
        <w:t>d helmet in his right hand, spear in his left; shield slung over his left arm.</w:t>
      </w:r>
    </w:p>
    <w:p w14:paraId="0DC04BEB" w14:textId="77777777" w:rsidR="00EA704E" w:rsidRDefault="00EA704E" w:rsidP="00EA704E">
      <w:pPr>
        <w:spacing w:line="480" w:lineRule="auto"/>
      </w:pPr>
      <w:r>
        <w:t xml:space="preserve">Type: </w:t>
      </w:r>
      <w:r w:rsidR="008F2F33" w:rsidRPr="00993C0D">
        <w:t xml:space="preserve">Loeschcke </w:t>
      </w:r>
      <w:r w:rsidR="008F2F33" w:rsidRPr="00524C6D">
        <w:rPr>
          <w:caps/>
        </w:rPr>
        <w:t>iv</w:t>
      </w:r>
      <w:r w:rsidR="002B7CC6">
        <w:t>; Bailey B group ii</w:t>
      </w:r>
    </w:p>
    <w:p w14:paraId="252D3444" w14:textId="77777777" w:rsidR="00EA704E" w:rsidRDefault="00EA704E" w:rsidP="00EA704E">
      <w:pPr>
        <w:spacing w:line="480" w:lineRule="auto"/>
      </w:pPr>
      <w:r>
        <w:t xml:space="preserve">Place of Manufacture or Origin: </w:t>
      </w:r>
      <w:r w:rsidR="002B7CC6">
        <w:t>North Africa</w:t>
      </w:r>
    </w:p>
    <w:p w14:paraId="523AC987" w14:textId="77777777" w:rsidR="00EA704E" w:rsidRDefault="00EA704E" w:rsidP="00EA704E">
      <w:pPr>
        <w:spacing w:line="480" w:lineRule="auto"/>
      </w:pPr>
      <w:r>
        <w:t xml:space="preserve">Parallels: </w:t>
      </w:r>
      <w:r w:rsidR="008F2F33" w:rsidRPr="00993C0D">
        <w:t>Deneauve 1969, no. 407, pl. 45; Rodríguez Martín 2002, no. 43, pl. 12 (fr.).</w:t>
      </w:r>
    </w:p>
    <w:p w14:paraId="5665F251" w14:textId="77777777" w:rsidR="000A03A4" w:rsidRDefault="000A03A4" w:rsidP="000A03A4">
      <w:pPr>
        <w:spacing w:line="480" w:lineRule="auto"/>
      </w:pPr>
      <w:r>
        <w:t xml:space="preserve">Provenance: </w:t>
      </w:r>
    </w:p>
    <w:p w14:paraId="34521C0E" w14:textId="77777777" w:rsidR="00EA704E" w:rsidRDefault="00EA704E" w:rsidP="00EA704E">
      <w:pPr>
        <w:spacing w:line="480" w:lineRule="auto"/>
      </w:pPr>
      <w:r>
        <w:t>Bibliography: Unpublished.</w:t>
      </w:r>
    </w:p>
    <w:p w14:paraId="4D0B2106" w14:textId="77777777" w:rsidR="008101B2" w:rsidRPr="00993C0D" w:rsidRDefault="00EA704E" w:rsidP="008F2F33">
      <w:pPr>
        <w:spacing w:line="480" w:lineRule="auto"/>
      </w:pPr>
      <w:r>
        <w:t xml:space="preserve">Date: </w:t>
      </w:r>
      <w:r w:rsidR="002B7CC6">
        <w:t>Tiberian to Early Trajanic</w:t>
      </w:r>
    </w:p>
    <w:p w14:paraId="3EFEB826" w14:textId="77777777" w:rsidR="00BF0127" w:rsidRPr="00993C0D" w:rsidRDefault="00BF0127" w:rsidP="00BF0127">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8F2F33">
        <w:rPr>
          <w:rFonts w:ascii="Palatino" w:hAnsi="Palatino"/>
        </w:rPr>
        <w:t>4; 11</w:t>
      </w:r>
      <w:r>
        <w:rPr>
          <w:rFonts w:ascii="Palatino" w:hAnsi="Palatino"/>
        </w:rPr>
        <w:t>0</w:t>
      </w:r>
    </w:p>
    <w:p w14:paraId="4CEB62E5"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7D3DC3E7"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5917785" w14:textId="77777777" w:rsidR="008101B2" w:rsidRDefault="008101B2" w:rsidP="008101B2">
      <w:pPr>
        <w:pStyle w:val="Textedelespacerserv2"/>
        <w:numPr>
          <w:ilvl w:val="0"/>
          <w:numId w:val="0"/>
        </w:numPr>
        <w:spacing w:line="480" w:lineRule="auto"/>
        <w:jc w:val="left"/>
        <w:outlineLvl w:val="9"/>
        <w:rPr>
          <w:rFonts w:ascii="Palatino" w:hAnsi="Palatino"/>
        </w:rPr>
      </w:pPr>
    </w:p>
    <w:p w14:paraId="78A2F3DE" w14:textId="77777777" w:rsidR="007D4F16" w:rsidRDefault="007D4F16" w:rsidP="007D4F16">
      <w:pPr>
        <w:spacing w:line="480" w:lineRule="auto"/>
      </w:pPr>
      <w:r>
        <w:t>Catalogue Number: 202</w:t>
      </w:r>
    </w:p>
    <w:p w14:paraId="1E728197" w14:textId="77777777" w:rsidR="007D4F16" w:rsidRDefault="007D4F16" w:rsidP="007D4F16">
      <w:pPr>
        <w:spacing w:line="480" w:lineRule="auto"/>
      </w:pPr>
      <w:r>
        <w:t xml:space="preserve">Inventory Number: </w:t>
      </w:r>
      <w:r w:rsidRPr="00993C0D">
        <w:t>83.</w:t>
      </w:r>
      <w:r w:rsidRPr="00524C6D">
        <w:rPr>
          <w:caps/>
        </w:rPr>
        <w:t>aq</w:t>
      </w:r>
      <w:r w:rsidRPr="00993C0D">
        <w:t>.377.57</w:t>
      </w:r>
    </w:p>
    <w:p w14:paraId="29E22DBC" w14:textId="77777777" w:rsidR="007D4F16" w:rsidRDefault="007D4F16" w:rsidP="007D4F16">
      <w:pPr>
        <w:spacing w:line="480" w:lineRule="auto"/>
      </w:pPr>
      <w:r>
        <w:t xml:space="preserve">Dimensions: </w:t>
      </w:r>
      <w:r w:rsidRPr="00993C0D">
        <w:t>L: 10.9; W: 7.8; H: 2.5</w:t>
      </w:r>
    </w:p>
    <w:p w14:paraId="650161C2" w14:textId="77777777" w:rsidR="007D4F16" w:rsidRDefault="007D4F16" w:rsidP="007D4F16">
      <w:pPr>
        <w:spacing w:line="480" w:lineRule="auto"/>
      </w:pPr>
      <w:r>
        <w:t xml:space="preserve">Condition and Fabric: </w:t>
      </w:r>
      <w:r w:rsidRPr="00993C0D">
        <w:t>Thin crack on upper discus. Clay 10YR7/3 very pale brown, uneven glaze mostly 7.5YR5/4 brown.</w:t>
      </w:r>
    </w:p>
    <w:p w14:paraId="01102EDD" w14:textId="77777777" w:rsidR="007D4F16" w:rsidRDefault="007D4F16" w:rsidP="007D4F16">
      <w:pPr>
        <w:spacing w:line="480" w:lineRule="auto"/>
      </w:pPr>
      <w:r>
        <w:t xml:space="preserve">Description: </w:t>
      </w:r>
      <w:r w:rsidRPr="00993C0D">
        <w:t xml:space="preserve">Moldmade. Shoulder: Loeschcke form </w:t>
      </w:r>
      <w:r w:rsidRPr="00524C6D">
        <w:rPr>
          <w:caps/>
        </w:rPr>
        <w:t>iv</w:t>
      </w:r>
      <w:r w:rsidRPr="00993C0D">
        <w:t xml:space="preserve"> a. Filling-hole close to center of discus. Unpierced air hole on top of nozzle. Round-tipped volute-nozzle. </w:t>
      </w:r>
      <w:r>
        <w:t>Base marked off by one circular groove</w:t>
      </w:r>
      <w:r w:rsidRPr="00993C0D">
        <w:t xml:space="preserve">. Potter’s incuse </w:t>
      </w:r>
      <w:r w:rsidRPr="00741DC7">
        <w:t>signature: {{insc:</w:t>
      </w:r>
      <w:r w:rsidRPr="00741DC7">
        <w:rPr>
          <w:caps/>
        </w:rPr>
        <w:t>l.m.sa</w:t>
      </w:r>
      <w:r w:rsidRPr="00741DC7">
        <w:t>}}</w:t>
      </w:r>
      <w:r w:rsidRPr="00741DC7">
        <w:rPr>
          <w:caps/>
        </w:rPr>
        <w:t>.</w:t>
      </w:r>
    </w:p>
    <w:p w14:paraId="64E29087" w14:textId="77777777" w:rsidR="007D4F16" w:rsidRDefault="007D4F16" w:rsidP="007D4F16">
      <w:pPr>
        <w:spacing w:line="480" w:lineRule="auto"/>
      </w:pPr>
      <w:r>
        <w:t>Discus Iconography: T</w:t>
      </w:r>
      <w:r w:rsidRPr="00993C0D">
        <w:t>wo nude wrestlers (</w:t>
      </w:r>
      <w:r w:rsidRPr="00993C0D">
        <w:rPr>
          <w:i/>
        </w:rPr>
        <w:t>pancrati</w:t>
      </w:r>
      <w:r>
        <w:rPr>
          <w:i/>
        </w:rPr>
        <w:t>sts</w:t>
      </w:r>
      <w:r w:rsidRPr="00993C0D">
        <w:t>); victor standing at right (backview) looking to right; knocked-out adversary half lying on the ground.</w:t>
      </w:r>
    </w:p>
    <w:p w14:paraId="62CF6661" w14:textId="77777777" w:rsidR="007D4F16" w:rsidRDefault="007D4F16" w:rsidP="007D4F16">
      <w:pPr>
        <w:spacing w:line="480" w:lineRule="auto"/>
      </w:pPr>
      <w:r>
        <w:t xml:space="preserve">Type: </w:t>
      </w:r>
      <w:r w:rsidRPr="00741DC7">
        <w:t xml:space="preserve">Loeschcke </w:t>
      </w:r>
      <w:r w:rsidRPr="00741DC7">
        <w:rPr>
          <w:caps/>
        </w:rPr>
        <w:t>iv</w:t>
      </w:r>
      <w:r w:rsidR="00483612">
        <w:t>; Bailey B group ii</w:t>
      </w:r>
    </w:p>
    <w:p w14:paraId="49978CA7" w14:textId="77777777" w:rsidR="007D4F16" w:rsidRDefault="007D4F16" w:rsidP="007D4F16">
      <w:pPr>
        <w:spacing w:line="480" w:lineRule="auto"/>
      </w:pPr>
      <w:r>
        <w:t xml:space="preserve">Place of Manufacture or Origin: </w:t>
      </w:r>
      <w:r w:rsidR="00483612">
        <w:t>North Africa</w:t>
      </w:r>
    </w:p>
    <w:p w14:paraId="55FBAE58" w14:textId="77777777" w:rsidR="007D4F16" w:rsidRDefault="007D4F16" w:rsidP="007D4F16">
      <w:pPr>
        <w:spacing w:line="480" w:lineRule="auto"/>
      </w:pPr>
      <w:r>
        <w:t xml:space="preserve">Parallels: </w:t>
      </w:r>
      <w:r w:rsidRPr="00741DC7">
        <w:t>Deneauve 1969, nos. 468 ({{insc:</w:t>
      </w:r>
      <w:r w:rsidRPr="00741DC7">
        <w:rPr>
          <w:caps/>
        </w:rPr>
        <w:t>gabinia</w:t>
      </w:r>
      <w:r w:rsidRPr="00741DC7">
        <w:t>}}) and 469–470 ({{insc:</w:t>
      </w:r>
      <w:r w:rsidRPr="00741DC7">
        <w:rPr>
          <w:caps/>
        </w:rPr>
        <w:t>erotis</w:t>
      </w:r>
      <w:r w:rsidRPr="00741DC7">
        <w:t>}}), pl. 49; Bussière and Rivel 2012, no. 113 ({{insc:</w:t>
      </w:r>
      <w:r w:rsidRPr="00741DC7">
        <w:rPr>
          <w:caps/>
        </w:rPr>
        <w:t>lmadiec</w:t>
      </w:r>
      <w:r w:rsidRPr="00741DC7">
        <w:t>}}); Bochum Museum, Schüller Collection, cat. no. S 0735 ({{</w:t>
      </w:r>
      <w:r>
        <w:t>insc:</w:t>
      </w:r>
      <w:r w:rsidRPr="00741DC7">
        <w:rPr>
          <w:caps/>
        </w:rPr>
        <w:t>l.m.s.a.</w:t>
      </w:r>
      <w:r w:rsidRPr="00741DC7">
        <w:t>}}</w:t>
      </w:r>
      <w:r w:rsidRPr="00741DC7">
        <w:rPr>
          <w:caps/>
        </w:rPr>
        <w:t>)</w:t>
      </w:r>
      <w:r w:rsidRPr="00741DC7">
        <w:t xml:space="preserve"> (Tunisia).</w:t>
      </w:r>
    </w:p>
    <w:p w14:paraId="200E01DE" w14:textId="77777777" w:rsidR="000A03A4" w:rsidRDefault="000A03A4" w:rsidP="000A03A4">
      <w:pPr>
        <w:spacing w:line="480" w:lineRule="auto"/>
      </w:pPr>
      <w:r>
        <w:t xml:space="preserve">Provenance: </w:t>
      </w:r>
    </w:p>
    <w:p w14:paraId="335C5158" w14:textId="77777777" w:rsidR="007D4F16" w:rsidRDefault="007D4F16" w:rsidP="007D4F16">
      <w:pPr>
        <w:spacing w:line="480" w:lineRule="auto"/>
      </w:pPr>
      <w:r>
        <w:t>Bibliography: Unpublished.</w:t>
      </w:r>
    </w:p>
    <w:p w14:paraId="77A95B9B" w14:textId="77777777" w:rsidR="008101B2" w:rsidRPr="00741DC7" w:rsidRDefault="007D4F16" w:rsidP="007D4F16">
      <w:pPr>
        <w:spacing w:line="480" w:lineRule="auto"/>
      </w:pPr>
      <w:r>
        <w:t xml:space="preserve">Date: </w:t>
      </w:r>
      <w:r w:rsidR="00483612">
        <w:t>Tiberian to Early Trajanic</w:t>
      </w:r>
    </w:p>
    <w:p w14:paraId="372C43D1" w14:textId="77777777" w:rsidR="00371790" w:rsidRPr="00993C0D" w:rsidRDefault="00371790" w:rsidP="0037179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7D4F16">
        <w:rPr>
          <w:rFonts w:ascii="Palatino" w:hAnsi="Palatino"/>
        </w:rPr>
        <w:t>4; 11</w:t>
      </w:r>
      <w:r>
        <w:rPr>
          <w:rFonts w:ascii="Palatino" w:hAnsi="Palatino"/>
        </w:rPr>
        <w:t>0</w:t>
      </w:r>
    </w:p>
    <w:p w14:paraId="3832822B"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04B86BEA"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Pr>
          <w:rFonts w:ascii="Palatino" w:hAnsi="Palatino"/>
        </w:rPr>
        <w:t>———</w:t>
      </w:r>
    </w:p>
    <w:p w14:paraId="32109DA4" w14:textId="77777777" w:rsidR="008101B2" w:rsidRDefault="008101B2" w:rsidP="008101B2">
      <w:pPr>
        <w:pStyle w:val="Textedelespacerserv2"/>
        <w:numPr>
          <w:ilvl w:val="0"/>
          <w:numId w:val="0"/>
        </w:numPr>
        <w:spacing w:line="480" w:lineRule="auto"/>
        <w:jc w:val="left"/>
        <w:outlineLvl w:val="9"/>
        <w:rPr>
          <w:rFonts w:ascii="Palatino" w:hAnsi="Palatino"/>
        </w:rPr>
      </w:pPr>
    </w:p>
    <w:p w14:paraId="427C67CE" w14:textId="77777777" w:rsidR="007D4F16" w:rsidRDefault="007D4F16" w:rsidP="007D4F16">
      <w:pPr>
        <w:spacing w:line="480" w:lineRule="auto"/>
      </w:pPr>
      <w:r>
        <w:t>Catalogue Number: 203</w:t>
      </w:r>
    </w:p>
    <w:p w14:paraId="39A731C3" w14:textId="77777777" w:rsidR="007D4F16" w:rsidRDefault="007D4F16" w:rsidP="007D4F16">
      <w:pPr>
        <w:spacing w:line="480" w:lineRule="auto"/>
      </w:pPr>
      <w:r>
        <w:t xml:space="preserve">Inventory Number: </w:t>
      </w:r>
      <w:r w:rsidRPr="00993C0D">
        <w:t>83.</w:t>
      </w:r>
      <w:r w:rsidRPr="00524C6D">
        <w:rPr>
          <w:caps/>
        </w:rPr>
        <w:t>aq.</w:t>
      </w:r>
      <w:r w:rsidRPr="00993C0D">
        <w:t>377.399</w:t>
      </w:r>
    </w:p>
    <w:p w14:paraId="5E2CDD34" w14:textId="77777777" w:rsidR="007D4F16" w:rsidRDefault="007D4F16" w:rsidP="007D4F16">
      <w:pPr>
        <w:spacing w:line="480" w:lineRule="auto"/>
      </w:pPr>
      <w:r>
        <w:t xml:space="preserve">Dimensions: </w:t>
      </w:r>
      <w:r w:rsidRPr="00993C0D">
        <w:t>L: 10.1; W: 6.8; H: 2.4</w:t>
      </w:r>
    </w:p>
    <w:p w14:paraId="7A2F0C26" w14:textId="77777777" w:rsidR="007D4F16" w:rsidRDefault="007D4F16" w:rsidP="007D4F16">
      <w:pPr>
        <w:spacing w:line="480" w:lineRule="auto"/>
      </w:pPr>
      <w:r>
        <w:t xml:space="preserve">Condition and Fabric: </w:t>
      </w:r>
      <w:r w:rsidRPr="00993C0D">
        <w:t>Short crack on discus; modern overpaint all over. Clay 7.5YR6/4 light brown, modern overpaint near 2.5YR4/4 reddish brown.</w:t>
      </w:r>
    </w:p>
    <w:p w14:paraId="79F1FC19" w14:textId="4E2FADD5" w:rsidR="007D4F16" w:rsidRDefault="007D4F16" w:rsidP="007D4F16">
      <w:pPr>
        <w:spacing w:line="480" w:lineRule="auto"/>
      </w:pPr>
      <w:r>
        <w:t xml:space="preserve">Description: </w:t>
      </w:r>
      <w:r w:rsidRPr="00993C0D">
        <w:t>Moldmade. Shoulder: Loeschcke form</w:t>
      </w:r>
      <w:r w:rsidR="00C11564">
        <w:rPr>
          <w:caps/>
        </w:rPr>
        <w:t xml:space="preserve"> IV</w:t>
      </w:r>
      <w:r w:rsidRPr="00524C6D">
        <w:rPr>
          <w:caps/>
        </w:rPr>
        <w:t xml:space="preserve"> </w:t>
      </w:r>
      <w:r>
        <w:t xml:space="preserve">a. </w:t>
      </w:r>
      <w:r w:rsidRPr="00993C0D">
        <w:t xml:space="preserve">Filling-hole in lower </w:t>
      </w:r>
      <w:r>
        <w:t>field</w:t>
      </w:r>
      <w:r w:rsidRPr="00993C0D">
        <w:t xml:space="preserve">. Round-tipped volute-nozzle. </w:t>
      </w:r>
      <w:r>
        <w:t>Base marked off by one circular groove</w:t>
      </w:r>
      <w:r w:rsidRPr="00993C0D">
        <w:t>. Potter’s incuse mark not totally legible: probably</w:t>
      </w:r>
      <w:r w:rsidRPr="00E62537">
        <w:t xml:space="preserve"> </w:t>
      </w:r>
      <w:r w:rsidRPr="0054196C">
        <w:t>{{insc:</w:t>
      </w:r>
      <w:r w:rsidRPr="0054196C">
        <w:rPr>
          <w:caps/>
        </w:rPr>
        <w:t>lmvnsvc</w:t>
      </w:r>
      <w:r w:rsidRPr="0054196C">
        <w:t>}}, workshop active during Late Flavian to Trajanic period.</w:t>
      </w:r>
    </w:p>
    <w:p w14:paraId="5361334E" w14:textId="77777777" w:rsidR="007D4F16" w:rsidRDefault="007D4F16" w:rsidP="007D4F16">
      <w:pPr>
        <w:spacing w:line="480" w:lineRule="auto"/>
      </w:pPr>
      <w:r>
        <w:t>Discus Iconography: E</w:t>
      </w:r>
      <w:r w:rsidRPr="00993C0D">
        <w:t>rotic scene: man lying on bed to left; woman with her back to him squatting on top of him.</w:t>
      </w:r>
    </w:p>
    <w:p w14:paraId="52FA2AA6" w14:textId="572B4C3C" w:rsidR="007D4F16" w:rsidRDefault="007D4F16" w:rsidP="007D4F16">
      <w:pPr>
        <w:spacing w:line="480" w:lineRule="auto"/>
      </w:pPr>
      <w:r>
        <w:t xml:space="preserve">Type: </w:t>
      </w:r>
      <w:r w:rsidRPr="00993C0D">
        <w:t xml:space="preserve">Loeschcke </w:t>
      </w:r>
      <w:r w:rsidRPr="00524C6D">
        <w:rPr>
          <w:caps/>
        </w:rPr>
        <w:t>iv</w:t>
      </w:r>
      <w:r w:rsidR="00C11564">
        <w:t xml:space="preserve">; </w:t>
      </w:r>
      <w:r w:rsidR="00483612">
        <w:t>Bailey B group ii</w:t>
      </w:r>
    </w:p>
    <w:p w14:paraId="6243110C" w14:textId="77777777" w:rsidR="007D4F16" w:rsidRDefault="007D4F16" w:rsidP="007D4F16">
      <w:pPr>
        <w:spacing w:line="480" w:lineRule="auto"/>
      </w:pPr>
      <w:r>
        <w:t>Place of Ma</w:t>
      </w:r>
      <w:r w:rsidR="00483612">
        <w:t>nufacture or Origin: Asia Minor</w:t>
      </w:r>
    </w:p>
    <w:p w14:paraId="41F1E508" w14:textId="77777777" w:rsidR="007D4F16" w:rsidRDefault="007D4F16" w:rsidP="007D4F16">
      <w:pPr>
        <w:spacing w:line="480" w:lineRule="auto"/>
      </w:pPr>
      <w:r>
        <w:t>Parallels: None found.</w:t>
      </w:r>
    </w:p>
    <w:p w14:paraId="546A5F77" w14:textId="77777777" w:rsidR="000A03A4" w:rsidRDefault="000A03A4" w:rsidP="000A03A4">
      <w:pPr>
        <w:spacing w:line="480" w:lineRule="auto"/>
      </w:pPr>
      <w:r>
        <w:t xml:space="preserve">Provenance: </w:t>
      </w:r>
    </w:p>
    <w:p w14:paraId="77EC3E6B" w14:textId="77777777" w:rsidR="007D4F16" w:rsidRDefault="007D4F16" w:rsidP="007D4F16">
      <w:pPr>
        <w:spacing w:line="480" w:lineRule="auto"/>
      </w:pPr>
      <w:r>
        <w:t>Bibliography: Unpublished.</w:t>
      </w:r>
    </w:p>
    <w:p w14:paraId="3D2378E5" w14:textId="77777777" w:rsidR="008101B2" w:rsidRPr="00993C0D" w:rsidRDefault="007D4F16" w:rsidP="007D4F16">
      <w:pPr>
        <w:spacing w:line="480" w:lineRule="auto"/>
      </w:pPr>
      <w:r>
        <w:t xml:space="preserve">Date: </w:t>
      </w:r>
      <w:r w:rsidR="00483612">
        <w:t>Late Flavian to Trajanic</w:t>
      </w:r>
    </w:p>
    <w:p w14:paraId="14E1C3EF"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7D4F16">
        <w:rPr>
          <w:rFonts w:ascii="Palatino" w:hAnsi="Palatino"/>
        </w:rPr>
        <w:t xml:space="preserve"> 90; 117</w:t>
      </w:r>
    </w:p>
    <w:p w14:paraId="34265A07"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3E588CD8"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6200D30" w14:textId="77777777" w:rsidR="008101B2" w:rsidRDefault="008101B2" w:rsidP="008101B2">
      <w:pPr>
        <w:pStyle w:val="Textedelespacerserv2"/>
        <w:numPr>
          <w:ilvl w:val="0"/>
          <w:numId w:val="0"/>
        </w:numPr>
        <w:spacing w:line="480" w:lineRule="auto"/>
        <w:jc w:val="left"/>
        <w:outlineLvl w:val="9"/>
        <w:rPr>
          <w:rFonts w:ascii="Palatino" w:hAnsi="Palatino"/>
        </w:rPr>
      </w:pPr>
    </w:p>
    <w:p w14:paraId="76A6D8A7" w14:textId="77777777" w:rsidR="00AB191B" w:rsidRDefault="00AB191B" w:rsidP="00AB191B">
      <w:pPr>
        <w:spacing w:line="480" w:lineRule="auto"/>
      </w:pPr>
      <w:r>
        <w:t>Catalogue Number: 204</w:t>
      </w:r>
    </w:p>
    <w:p w14:paraId="79D28649" w14:textId="77777777" w:rsidR="00AB191B" w:rsidRDefault="00AB191B" w:rsidP="00AB191B">
      <w:pPr>
        <w:spacing w:line="480" w:lineRule="auto"/>
      </w:pPr>
      <w:r>
        <w:t xml:space="preserve">Inventory Number: </w:t>
      </w:r>
      <w:r w:rsidRPr="00993C0D">
        <w:t>83.</w:t>
      </w:r>
      <w:r w:rsidRPr="00524C6D">
        <w:rPr>
          <w:caps/>
        </w:rPr>
        <w:t>aq</w:t>
      </w:r>
      <w:r w:rsidRPr="00993C0D">
        <w:t>.377.123</w:t>
      </w:r>
    </w:p>
    <w:p w14:paraId="1C769608" w14:textId="77777777" w:rsidR="00AB191B" w:rsidRDefault="00AB191B" w:rsidP="00AB191B">
      <w:pPr>
        <w:spacing w:line="480" w:lineRule="auto"/>
      </w:pPr>
      <w:r>
        <w:t xml:space="preserve">Dimensions: </w:t>
      </w:r>
      <w:r w:rsidRPr="00993C0D">
        <w:t>L: 9.9; W: 6.9; H: 2.4</w:t>
      </w:r>
    </w:p>
    <w:p w14:paraId="0C667FF6" w14:textId="77777777" w:rsidR="00AB191B" w:rsidRDefault="00AB191B" w:rsidP="00AB191B">
      <w:pPr>
        <w:spacing w:line="480" w:lineRule="auto"/>
      </w:pPr>
      <w:r>
        <w:t xml:space="preserve">Condition and Fabric: </w:t>
      </w:r>
      <w:r w:rsidRPr="00993C0D">
        <w:t>Thin crack under nozzle. Clay 10YR7/2 light gray, partly worn varying glaze 10YR5/2 to 10YR5/3 grayish brown and brown.</w:t>
      </w:r>
    </w:p>
    <w:p w14:paraId="5347A5AE" w14:textId="77777777" w:rsidR="00AB191B" w:rsidRDefault="00AB191B" w:rsidP="00AB191B">
      <w:pPr>
        <w:spacing w:line="480" w:lineRule="auto"/>
      </w:pPr>
      <w:r>
        <w:t xml:space="preserve">Description: </w:t>
      </w:r>
      <w:r w:rsidRPr="00993C0D">
        <w:t xml:space="preserve">Moldmade. Shoulder: Loeschcke form </w:t>
      </w:r>
      <w:r w:rsidRPr="00524C6D">
        <w:rPr>
          <w:caps/>
        </w:rPr>
        <w:t>iv</w:t>
      </w:r>
      <w:r w:rsidRPr="00993C0D">
        <w:t xml:space="preserve"> a. Filling-hole lower left. Round-tipped volute-nozzle. </w:t>
      </w:r>
      <w:r>
        <w:t>Base marked off by one circular groove</w:t>
      </w:r>
      <w:r w:rsidRPr="00993C0D">
        <w:t>. Potter’s signature in light relief (</w:t>
      </w:r>
      <w:r w:rsidRPr="002A00E7">
        <w:t>barbotine): {{insc:</w:t>
      </w:r>
      <w:r w:rsidRPr="002A00E7">
        <w:rPr>
          <w:caps/>
        </w:rPr>
        <w:t>m sv</w:t>
      </w:r>
      <w:r w:rsidRPr="002A00E7">
        <w:t>}}.</w:t>
      </w:r>
    </w:p>
    <w:p w14:paraId="7EABEF94" w14:textId="77777777" w:rsidR="00AB191B" w:rsidRDefault="00AB191B" w:rsidP="00AB191B">
      <w:pPr>
        <w:spacing w:line="480" w:lineRule="auto"/>
      </w:pPr>
      <w:r>
        <w:t>Discus Iconography: E</w:t>
      </w:r>
      <w:r w:rsidRPr="00993C0D">
        <w:t xml:space="preserve">lderly man </w:t>
      </w:r>
      <w:r>
        <w:t>wearing</w:t>
      </w:r>
      <w:r w:rsidRPr="00993C0D">
        <w:t xml:space="preserve"> hat and tunic walking to left, bent under </w:t>
      </w:r>
      <w:r>
        <w:t xml:space="preserve">the </w:t>
      </w:r>
      <w:r w:rsidRPr="00993C0D">
        <w:t xml:space="preserve">weight of </w:t>
      </w:r>
      <w:r>
        <w:t xml:space="preserve">a </w:t>
      </w:r>
      <w:r w:rsidRPr="00993C0D">
        <w:t xml:space="preserve">basket and </w:t>
      </w:r>
      <w:r>
        <w:t xml:space="preserve">an </w:t>
      </w:r>
      <w:r w:rsidRPr="00993C0D">
        <w:t xml:space="preserve">animal (rabbit[?]) affixed to opposite ends of </w:t>
      </w:r>
      <w:r>
        <w:t xml:space="preserve">a </w:t>
      </w:r>
      <w:r w:rsidRPr="00993C0D">
        <w:t>long curved pole over his left shoulder; right hand holding walking stick.</w:t>
      </w:r>
    </w:p>
    <w:p w14:paraId="25130C22" w14:textId="77777777" w:rsidR="00AB191B" w:rsidRDefault="00AB191B" w:rsidP="00AB191B">
      <w:pPr>
        <w:spacing w:line="480" w:lineRule="auto"/>
      </w:pPr>
      <w:r>
        <w:t xml:space="preserve">Type: </w:t>
      </w:r>
      <w:r w:rsidRPr="002A00E7">
        <w:t xml:space="preserve">Loeschcke </w:t>
      </w:r>
      <w:r w:rsidRPr="002A00E7">
        <w:rPr>
          <w:caps/>
        </w:rPr>
        <w:t>iv</w:t>
      </w:r>
      <w:r w:rsidR="004F4F15">
        <w:t>; Bailey B group ii</w:t>
      </w:r>
    </w:p>
    <w:p w14:paraId="66C5487E" w14:textId="77777777" w:rsidR="00AB191B" w:rsidRDefault="00AB191B" w:rsidP="00AB191B">
      <w:pPr>
        <w:spacing w:line="480" w:lineRule="auto"/>
      </w:pPr>
      <w:r>
        <w:t xml:space="preserve">Place of Manufacture or Origin: </w:t>
      </w:r>
      <w:r w:rsidR="004F4F15">
        <w:t>North Africa</w:t>
      </w:r>
    </w:p>
    <w:p w14:paraId="397B094D" w14:textId="77777777" w:rsidR="00AB191B" w:rsidRDefault="00AB191B" w:rsidP="00AB191B">
      <w:pPr>
        <w:spacing w:line="480" w:lineRule="auto"/>
      </w:pPr>
      <w:r>
        <w:t xml:space="preserve">Parallels: </w:t>
      </w:r>
      <w:r w:rsidRPr="002A00E7">
        <w:t xml:space="preserve">Deneauve 1969, no. 479, pl. 50; Boube 1977, p. 442, pl. </w:t>
      </w:r>
      <w:r w:rsidRPr="002A00E7">
        <w:rPr>
          <w:caps/>
        </w:rPr>
        <w:t>cxcv</w:t>
      </w:r>
      <w:r w:rsidRPr="002A00E7">
        <w:t>.</w:t>
      </w:r>
    </w:p>
    <w:p w14:paraId="0FDD2C74" w14:textId="77777777" w:rsidR="000A03A4" w:rsidRDefault="000A03A4" w:rsidP="000A03A4">
      <w:pPr>
        <w:spacing w:line="480" w:lineRule="auto"/>
      </w:pPr>
      <w:r>
        <w:t xml:space="preserve">Provenance: </w:t>
      </w:r>
    </w:p>
    <w:p w14:paraId="4020AEA8" w14:textId="77777777" w:rsidR="00AB191B" w:rsidRDefault="00AB191B" w:rsidP="00AB191B">
      <w:pPr>
        <w:spacing w:line="480" w:lineRule="auto"/>
      </w:pPr>
      <w:r>
        <w:t>Bibliography: Unpublished.</w:t>
      </w:r>
    </w:p>
    <w:p w14:paraId="40D93B26" w14:textId="77777777" w:rsidR="008101B2" w:rsidRPr="002A00E7" w:rsidRDefault="00AB191B" w:rsidP="00AB191B">
      <w:pPr>
        <w:spacing w:line="480" w:lineRule="auto"/>
      </w:pPr>
      <w:r>
        <w:t xml:space="preserve">Date: </w:t>
      </w:r>
      <w:r w:rsidR="004F4F15">
        <w:t>Tiberian to Early Trajanic</w:t>
      </w:r>
    </w:p>
    <w:p w14:paraId="68BEEBA8"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w:t>
      </w:r>
      <w:r w:rsidR="00AB191B">
        <w:rPr>
          <w:rFonts w:ascii="Palatino" w:hAnsi="Palatino"/>
        </w:rPr>
        <w:t>4; 11</w:t>
      </w:r>
      <w:r>
        <w:rPr>
          <w:rFonts w:ascii="Palatino" w:hAnsi="Palatino"/>
        </w:rPr>
        <w:t>0</w:t>
      </w:r>
    </w:p>
    <w:p w14:paraId="7F63777A" w14:textId="77777777" w:rsidR="008101B2" w:rsidRPr="002A00E7" w:rsidRDefault="008101B2" w:rsidP="008101B2">
      <w:pPr>
        <w:pStyle w:val="Textedelespacerserv2"/>
        <w:numPr>
          <w:ilvl w:val="0"/>
          <w:numId w:val="0"/>
        </w:numPr>
        <w:spacing w:line="480" w:lineRule="auto"/>
        <w:jc w:val="left"/>
        <w:outlineLvl w:val="9"/>
        <w:rPr>
          <w:rFonts w:ascii="Palatino" w:hAnsi="Palatino"/>
        </w:rPr>
      </w:pPr>
    </w:p>
    <w:p w14:paraId="25EB6F4B" w14:textId="77777777" w:rsidR="008101B2" w:rsidRPr="002A00E7" w:rsidRDefault="008101B2" w:rsidP="008101B2">
      <w:pPr>
        <w:pStyle w:val="Textedelespacerserv2"/>
        <w:numPr>
          <w:ilvl w:val="0"/>
          <w:numId w:val="0"/>
        </w:numPr>
        <w:spacing w:line="480" w:lineRule="auto"/>
        <w:jc w:val="left"/>
        <w:outlineLvl w:val="9"/>
        <w:rPr>
          <w:rFonts w:ascii="Palatino" w:hAnsi="Palatino"/>
        </w:rPr>
      </w:pPr>
      <w:r w:rsidRPr="002A00E7">
        <w:rPr>
          <w:rFonts w:ascii="Palatino" w:hAnsi="Palatino"/>
        </w:rPr>
        <w:t>———</w:t>
      </w:r>
    </w:p>
    <w:p w14:paraId="54196058" w14:textId="77777777" w:rsidR="008101B2" w:rsidRDefault="008101B2" w:rsidP="008101B2">
      <w:pPr>
        <w:pStyle w:val="Textedelespacerserv2"/>
        <w:numPr>
          <w:ilvl w:val="0"/>
          <w:numId w:val="0"/>
        </w:numPr>
        <w:spacing w:line="480" w:lineRule="auto"/>
        <w:jc w:val="left"/>
        <w:outlineLvl w:val="9"/>
        <w:rPr>
          <w:rFonts w:ascii="Palatino" w:hAnsi="Palatino"/>
        </w:rPr>
      </w:pPr>
    </w:p>
    <w:p w14:paraId="6C91F079" w14:textId="77777777" w:rsidR="008C488C" w:rsidRDefault="008C488C" w:rsidP="008C488C">
      <w:pPr>
        <w:spacing w:line="480" w:lineRule="auto"/>
      </w:pPr>
      <w:r>
        <w:t>Catalogue Number: 205</w:t>
      </w:r>
    </w:p>
    <w:p w14:paraId="35C3505D" w14:textId="77777777" w:rsidR="008C488C" w:rsidRDefault="008C488C" w:rsidP="008C488C">
      <w:pPr>
        <w:spacing w:line="480" w:lineRule="auto"/>
      </w:pPr>
      <w:r>
        <w:t xml:space="preserve">Inventory Number: </w:t>
      </w:r>
      <w:r w:rsidRPr="002A00E7">
        <w:t>83.</w:t>
      </w:r>
      <w:r w:rsidRPr="002A00E7">
        <w:rPr>
          <w:caps/>
        </w:rPr>
        <w:t>aq</w:t>
      </w:r>
      <w:r w:rsidRPr="002A00E7">
        <w:t>.377.143</w:t>
      </w:r>
    </w:p>
    <w:p w14:paraId="20EEC3BF" w14:textId="77777777" w:rsidR="008C488C" w:rsidRDefault="008C488C" w:rsidP="008C488C">
      <w:pPr>
        <w:spacing w:line="480" w:lineRule="auto"/>
      </w:pPr>
      <w:r>
        <w:t xml:space="preserve">Dimensions: </w:t>
      </w:r>
      <w:r w:rsidRPr="002A00E7">
        <w:t>L: 11.0; W: 7.6; H: 2.5</w:t>
      </w:r>
    </w:p>
    <w:p w14:paraId="02D84690" w14:textId="77777777" w:rsidR="008C488C" w:rsidRDefault="008C488C" w:rsidP="008C488C">
      <w:pPr>
        <w:spacing w:line="480" w:lineRule="auto"/>
      </w:pPr>
      <w:r>
        <w:t xml:space="preserve">Condition and Fabric: </w:t>
      </w:r>
      <w:r w:rsidRPr="002A00E7">
        <w:t>Several thin cracks on shoulder, discus, and base; restored. Clay 7.5YR6/4 light brown, glaze mostly 7.5YR5/4 brown.</w:t>
      </w:r>
    </w:p>
    <w:p w14:paraId="3E17C36D" w14:textId="77777777" w:rsidR="008C488C" w:rsidRDefault="008C488C" w:rsidP="008C488C">
      <w:pPr>
        <w:spacing w:line="480" w:lineRule="auto"/>
      </w:pPr>
      <w:r>
        <w:t xml:space="preserve">Description: </w:t>
      </w:r>
      <w:r w:rsidRPr="002A00E7">
        <w:t>Moldmade</w:t>
      </w:r>
      <w:r>
        <w:t xml:space="preserve">. </w:t>
      </w:r>
      <w:r w:rsidRPr="002A00E7">
        <w:t xml:space="preserve">Shoulder: Loeschcke form </w:t>
      </w:r>
      <w:r w:rsidRPr="002A00E7">
        <w:rPr>
          <w:caps/>
        </w:rPr>
        <w:t>iv</w:t>
      </w:r>
      <w:r w:rsidRPr="002A00E7">
        <w:t xml:space="preserve"> a. Filling-hole in lower field. Small air hole at top of nozzle. Round-tipped volute-nozzle. Base marked off by one circular groove. Potter’s incuse signature: {{insc:</w:t>
      </w:r>
      <w:r w:rsidRPr="002A00E7">
        <w:rPr>
          <w:caps/>
        </w:rPr>
        <w:t>cclosvc</w:t>
      </w:r>
      <w:r w:rsidRPr="002A00E7">
        <w:t>}}</w:t>
      </w:r>
      <w:r w:rsidRPr="002A00E7">
        <w:rPr>
          <w:caps/>
        </w:rPr>
        <w:t>,</w:t>
      </w:r>
      <w:r w:rsidRPr="002A00E7">
        <w:t xml:space="preserve"> workshop active </w:t>
      </w:r>
      <w:r w:rsidRPr="002A00E7">
        <w:rPr>
          <w:caps/>
        </w:rPr>
        <w:t>A.D.</w:t>
      </w:r>
      <w:r w:rsidRPr="002A00E7">
        <w:t xml:space="preserve"> 80/90–140.</w:t>
      </w:r>
    </w:p>
    <w:p w14:paraId="30B10085" w14:textId="31FA0262" w:rsidR="008C488C" w:rsidRDefault="008C488C" w:rsidP="008C488C">
      <w:pPr>
        <w:spacing w:line="480" w:lineRule="auto"/>
      </w:pPr>
      <w:r>
        <w:t>Discus Iconography: D</w:t>
      </w:r>
      <w:r w:rsidRPr="002A00E7">
        <w:t xml:space="preserve">ove to right on </w:t>
      </w:r>
      <w:r w:rsidR="003A6B0A">
        <w:t xml:space="preserve">an </w:t>
      </w:r>
      <w:r w:rsidRPr="002A00E7">
        <w:t xml:space="preserve">olive branch, pecking at </w:t>
      </w:r>
      <w:r w:rsidR="003A6B0A">
        <w:t xml:space="preserve">a </w:t>
      </w:r>
      <w:r w:rsidRPr="002A00E7">
        <w:t>fruit.</w:t>
      </w:r>
    </w:p>
    <w:p w14:paraId="116DC995" w14:textId="77777777" w:rsidR="008C488C" w:rsidRDefault="008C488C" w:rsidP="008C488C">
      <w:pPr>
        <w:spacing w:line="480" w:lineRule="auto"/>
      </w:pPr>
      <w:r>
        <w:t xml:space="preserve">Type: </w:t>
      </w:r>
      <w:r w:rsidRPr="00993C0D">
        <w:t xml:space="preserve">Loeschcke </w:t>
      </w:r>
      <w:r w:rsidRPr="00524C6D">
        <w:rPr>
          <w:caps/>
        </w:rPr>
        <w:t>iv</w:t>
      </w:r>
      <w:r w:rsidR="004F4F15">
        <w:t>; Bailey B group ii</w:t>
      </w:r>
    </w:p>
    <w:p w14:paraId="3BDB15BF" w14:textId="77777777" w:rsidR="008C488C" w:rsidRDefault="008C488C" w:rsidP="008C488C">
      <w:pPr>
        <w:spacing w:line="480" w:lineRule="auto"/>
      </w:pPr>
      <w:r>
        <w:t xml:space="preserve">Place of Manufacture or Origin: </w:t>
      </w:r>
      <w:r w:rsidR="004F4F15">
        <w:t>North Africa</w:t>
      </w:r>
    </w:p>
    <w:p w14:paraId="5EDE1833" w14:textId="77777777" w:rsidR="008C488C" w:rsidRDefault="008C488C" w:rsidP="008C488C">
      <w:pPr>
        <w:spacing w:line="480" w:lineRule="auto"/>
      </w:pPr>
      <w:r>
        <w:t xml:space="preserve">Parallels: </w:t>
      </w:r>
      <w:r w:rsidRPr="00993C0D">
        <w:t xml:space="preserve">Kricheldorf 1962, nos. 77–80, pl. 9; Heres 1972, no. 79, pl. 12 (Loeschcke </w:t>
      </w:r>
      <w:r w:rsidRPr="00524C6D">
        <w:rPr>
          <w:caps/>
        </w:rPr>
        <w:t>i</w:t>
      </w:r>
      <w:r w:rsidRPr="00993C0D">
        <w:t xml:space="preserve">); Guéry 1985, no. 188e, </w:t>
      </w:r>
      <w:r w:rsidRPr="002A00E7">
        <w:t>pl. 1 ({{insc:</w:t>
      </w:r>
      <w:r w:rsidRPr="002A00E7">
        <w:rPr>
          <w:caps/>
        </w:rPr>
        <w:t>mvntrep</w:t>
      </w:r>
      <w:r w:rsidRPr="002A00E7">
        <w:t xml:space="preserve">}}) (Sétif); Bailey BM </w:t>
      </w:r>
      <w:r w:rsidRPr="002A00E7">
        <w:rPr>
          <w:caps/>
        </w:rPr>
        <w:t>iii</w:t>
      </w:r>
      <w:r w:rsidRPr="00993C0D">
        <w:t xml:space="preserve">, p. 81, fig. 102, and p. 304, Q 2418–Q 2420 (Cyprus); Bussière 2000, decor </w:t>
      </w:r>
      <w:r w:rsidRPr="00524C6D">
        <w:rPr>
          <w:caps/>
        </w:rPr>
        <w:t>iii</w:t>
      </w:r>
      <w:r w:rsidRPr="00993C0D">
        <w:t>.b.6.(2),, with several refs. to this very popular motif in most parts of the Roman Empire; Hellmann 1985, p. 24</w:t>
      </w:r>
      <w:r w:rsidRPr="002A00E7">
        <w:t>, no. 20 ({{insc:</w:t>
      </w:r>
      <w:r w:rsidRPr="002A00E7">
        <w:rPr>
          <w:caps/>
        </w:rPr>
        <w:t>syrtepi</w:t>
      </w:r>
      <w:r w:rsidRPr="002A00E7">
        <w:t xml:space="preserve">}}) (Loeschcke </w:t>
      </w:r>
      <w:r w:rsidRPr="002A00E7">
        <w:rPr>
          <w:caps/>
        </w:rPr>
        <w:t>viii</w:t>
      </w:r>
      <w:r w:rsidRPr="002A00E7">
        <w:t>); Casas Genover and Soler Fusté 2006, no. G 115, pl. 10 (fr.); (close) Bémont and Chew 2007, pp. 255, 468, pl. 43, GA 112 (</w:t>
      </w:r>
      <w:r w:rsidR="0079252A">
        <w:t>{{loc_0000:</w:t>
      </w:r>
      <w:r w:rsidRPr="002A00E7">
        <w:t>Vaison</w:t>
      </w:r>
      <w:r w:rsidR="0079252A">
        <w:t>}}</w:t>
      </w:r>
      <w:r w:rsidRPr="002A00E7">
        <w:t>[?]).</w:t>
      </w:r>
    </w:p>
    <w:p w14:paraId="32FF17E9" w14:textId="77777777" w:rsidR="000A03A4" w:rsidRDefault="000A03A4" w:rsidP="000A03A4">
      <w:pPr>
        <w:spacing w:line="480" w:lineRule="auto"/>
      </w:pPr>
      <w:r>
        <w:t xml:space="preserve">Provenance: </w:t>
      </w:r>
    </w:p>
    <w:p w14:paraId="0953583D" w14:textId="77777777" w:rsidR="008C488C" w:rsidRDefault="008C488C" w:rsidP="008C488C">
      <w:pPr>
        <w:spacing w:line="480" w:lineRule="auto"/>
      </w:pPr>
      <w:r>
        <w:t>Bibliography: Unpublished.</w:t>
      </w:r>
    </w:p>
    <w:p w14:paraId="5D6CCB5D" w14:textId="77777777" w:rsidR="008101B2" w:rsidRPr="002A00E7" w:rsidRDefault="008C488C" w:rsidP="00080E29">
      <w:pPr>
        <w:spacing w:line="480" w:lineRule="auto"/>
      </w:pPr>
      <w:r>
        <w:t xml:space="preserve">Date: </w:t>
      </w:r>
      <w:r w:rsidR="004F4F15">
        <w:t>Late Flavian to Trajanic</w:t>
      </w:r>
    </w:p>
    <w:p w14:paraId="31C29942"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080E29">
        <w:rPr>
          <w:rFonts w:ascii="Palatino" w:hAnsi="Palatino"/>
        </w:rPr>
        <w:t xml:space="preserve"> 85; 117</w:t>
      </w:r>
    </w:p>
    <w:p w14:paraId="117E5717" w14:textId="77777777" w:rsidR="008101B2" w:rsidRPr="002A00E7" w:rsidRDefault="008101B2" w:rsidP="008101B2">
      <w:pPr>
        <w:pStyle w:val="Textedelespacerserv2"/>
        <w:numPr>
          <w:ilvl w:val="0"/>
          <w:numId w:val="0"/>
        </w:numPr>
        <w:spacing w:line="480" w:lineRule="auto"/>
        <w:jc w:val="left"/>
        <w:outlineLvl w:val="9"/>
        <w:rPr>
          <w:rFonts w:ascii="Palatino" w:hAnsi="Palatino"/>
        </w:rPr>
      </w:pPr>
    </w:p>
    <w:p w14:paraId="36DFC63A" w14:textId="77777777" w:rsidR="008101B2" w:rsidRPr="002A00E7" w:rsidRDefault="008101B2" w:rsidP="008101B2">
      <w:pPr>
        <w:pStyle w:val="Textedelespacerserv2"/>
        <w:numPr>
          <w:ilvl w:val="0"/>
          <w:numId w:val="0"/>
        </w:numPr>
        <w:spacing w:line="480" w:lineRule="auto"/>
        <w:jc w:val="left"/>
        <w:outlineLvl w:val="9"/>
        <w:rPr>
          <w:rFonts w:ascii="Palatino" w:hAnsi="Palatino"/>
        </w:rPr>
      </w:pPr>
      <w:r w:rsidRPr="002A00E7">
        <w:rPr>
          <w:rFonts w:ascii="Palatino" w:hAnsi="Palatino"/>
        </w:rPr>
        <w:t>———</w:t>
      </w:r>
    </w:p>
    <w:p w14:paraId="41C473BD" w14:textId="77777777" w:rsidR="008101B2" w:rsidRDefault="008101B2" w:rsidP="008101B2">
      <w:pPr>
        <w:pStyle w:val="Textedelespacerserv2"/>
        <w:numPr>
          <w:ilvl w:val="0"/>
          <w:numId w:val="0"/>
        </w:numPr>
        <w:spacing w:line="480" w:lineRule="auto"/>
        <w:jc w:val="left"/>
        <w:outlineLvl w:val="9"/>
        <w:rPr>
          <w:rFonts w:ascii="Palatino" w:hAnsi="Palatino"/>
        </w:rPr>
      </w:pPr>
    </w:p>
    <w:p w14:paraId="2898FD3E" w14:textId="77777777" w:rsidR="00B9157C" w:rsidRDefault="00B9157C" w:rsidP="00B9157C">
      <w:pPr>
        <w:spacing w:line="480" w:lineRule="auto"/>
      </w:pPr>
      <w:r>
        <w:t>Catalogue Number: 206</w:t>
      </w:r>
    </w:p>
    <w:p w14:paraId="1037F65D" w14:textId="77777777" w:rsidR="00B9157C" w:rsidRDefault="00B9157C" w:rsidP="00B9157C">
      <w:pPr>
        <w:spacing w:line="480" w:lineRule="auto"/>
      </w:pPr>
      <w:r>
        <w:t xml:space="preserve">Inventory Number: </w:t>
      </w:r>
      <w:r w:rsidRPr="002A00E7">
        <w:t>83.</w:t>
      </w:r>
      <w:r w:rsidRPr="002A00E7">
        <w:rPr>
          <w:caps/>
        </w:rPr>
        <w:t>aq</w:t>
      </w:r>
      <w:r w:rsidRPr="002A00E7">
        <w:t>.377.141</w:t>
      </w:r>
    </w:p>
    <w:p w14:paraId="4DF30229" w14:textId="77777777" w:rsidR="00B9157C" w:rsidRDefault="00B9157C" w:rsidP="00B9157C">
      <w:pPr>
        <w:spacing w:line="480" w:lineRule="auto"/>
      </w:pPr>
      <w:r>
        <w:t xml:space="preserve">Dimensions: </w:t>
      </w:r>
      <w:r w:rsidRPr="002A00E7">
        <w:t>L: 11.0; W: 7.7; H: 2.4</w:t>
      </w:r>
    </w:p>
    <w:p w14:paraId="7EA6B775" w14:textId="5F3A2C23" w:rsidR="00B9157C" w:rsidRDefault="00B9157C" w:rsidP="00B9157C">
      <w:pPr>
        <w:spacing w:line="480" w:lineRule="auto"/>
      </w:pPr>
      <w:r>
        <w:t xml:space="preserve">Condition and Fabric: </w:t>
      </w:r>
      <w:r w:rsidRPr="002A00E7">
        <w:t>A few cracks over top and bottom; restored; overpainted all over. Clay hidden by modern overpaint near 2.5YR4/4 reddish brown</w:t>
      </w:r>
      <w:r w:rsidR="003A6B0A">
        <w:t>.</w:t>
      </w:r>
    </w:p>
    <w:p w14:paraId="5CD8F82A" w14:textId="77777777" w:rsidR="00B9157C" w:rsidRDefault="00B9157C" w:rsidP="00B9157C">
      <w:pPr>
        <w:spacing w:line="480" w:lineRule="auto"/>
      </w:pPr>
      <w:r>
        <w:t xml:space="preserve">Description: </w:t>
      </w:r>
      <w:r w:rsidRPr="002A00E7">
        <w:t>Moldmade</w:t>
      </w:r>
      <w:r w:rsidR="00724C5D">
        <w:t>.</w:t>
      </w:r>
      <w:r w:rsidRPr="002A00E7">
        <w:t xml:space="preserve"> Shoulder: Loeschcke form </w:t>
      </w:r>
      <w:r w:rsidRPr="002A00E7">
        <w:rPr>
          <w:caps/>
        </w:rPr>
        <w:t>iv</w:t>
      </w:r>
      <w:r w:rsidRPr="002A00E7">
        <w:t xml:space="preserve"> a. Filling-hole in lower field. Round-tipped volute-nozzle. Base marked off by one circular groove. Potter’s incuse signature: {{insc:</w:t>
      </w:r>
      <w:r w:rsidRPr="002A00E7">
        <w:rPr>
          <w:caps/>
        </w:rPr>
        <w:t>gabinia</w:t>
      </w:r>
      <w:r w:rsidRPr="002A00E7">
        <w:t>}},</w:t>
      </w:r>
      <w:r w:rsidRPr="00993C0D">
        <w:t xml:space="preserve"> workshop active </w:t>
      </w:r>
      <w:r w:rsidRPr="005170AB">
        <w:rPr>
          <w:caps/>
        </w:rPr>
        <w:t>A.D.</w:t>
      </w:r>
      <w:r w:rsidRPr="00524C6D">
        <w:rPr>
          <w:caps/>
        </w:rPr>
        <w:t xml:space="preserve"> </w:t>
      </w:r>
      <w:r w:rsidRPr="00993C0D">
        <w:t>80–140.</w:t>
      </w:r>
    </w:p>
    <w:p w14:paraId="0AB55C6C" w14:textId="01423133" w:rsidR="00B9157C" w:rsidRDefault="00B9157C" w:rsidP="00B9157C">
      <w:pPr>
        <w:spacing w:line="480" w:lineRule="auto"/>
      </w:pPr>
      <w:r>
        <w:t>Discus Iconography: D</w:t>
      </w:r>
      <w:r w:rsidRPr="002A00E7">
        <w:t xml:space="preserve">ove to right on </w:t>
      </w:r>
      <w:r w:rsidR="003A6B0A">
        <w:t xml:space="preserve">an </w:t>
      </w:r>
      <w:r w:rsidRPr="002A00E7">
        <w:t xml:space="preserve">olive branch, pecking at </w:t>
      </w:r>
      <w:r w:rsidR="003A6B0A">
        <w:t xml:space="preserve">a </w:t>
      </w:r>
      <w:r w:rsidRPr="002A00E7">
        <w:t xml:space="preserve">fruit (motif identical to </w:t>
      </w:r>
      <w:hyperlink r:id="rId31" w:history="1">
        <w:r w:rsidRPr="00B9157C">
          <w:rPr>
            <w:rStyle w:val="Hyperlink"/>
          </w:rPr>
          <w:t>cat. 205</w:t>
        </w:r>
      </w:hyperlink>
      <w:r w:rsidRPr="002A00E7">
        <w:t>); five dots incised around tail.</w:t>
      </w:r>
    </w:p>
    <w:p w14:paraId="6AA743B2" w14:textId="77777777" w:rsidR="00B9157C" w:rsidRDefault="00B9157C" w:rsidP="00B9157C">
      <w:pPr>
        <w:spacing w:line="480" w:lineRule="auto"/>
      </w:pPr>
      <w:r>
        <w:t xml:space="preserve">Type: </w:t>
      </w:r>
      <w:r w:rsidRPr="00993C0D">
        <w:t xml:space="preserve">Loeschcke </w:t>
      </w:r>
      <w:r w:rsidRPr="00524C6D">
        <w:rPr>
          <w:caps/>
        </w:rPr>
        <w:t>iv</w:t>
      </w:r>
      <w:r w:rsidR="004F4F15">
        <w:t>; Bailey B group ii</w:t>
      </w:r>
    </w:p>
    <w:p w14:paraId="2DDCE0CD" w14:textId="77777777" w:rsidR="00B9157C" w:rsidRDefault="00B9157C" w:rsidP="00B9157C">
      <w:pPr>
        <w:spacing w:line="480" w:lineRule="auto"/>
      </w:pPr>
      <w:r>
        <w:t xml:space="preserve">Place of Manufacture or Origin: </w:t>
      </w:r>
      <w:r w:rsidRPr="00993C0D">
        <w:t>North Africa</w:t>
      </w:r>
    </w:p>
    <w:p w14:paraId="0DA8E9D9" w14:textId="77777777" w:rsidR="00B9157C" w:rsidRDefault="00B9157C" w:rsidP="00B9157C">
      <w:pPr>
        <w:spacing w:line="480" w:lineRule="auto"/>
      </w:pPr>
      <w:r>
        <w:t xml:space="preserve">Parallels: See </w:t>
      </w:r>
      <w:hyperlink r:id="rId32" w:history="1">
        <w:r w:rsidRPr="00B9157C">
          <w:rPr>
            <w:rStyle w:val="Hyperlink"/>
          </w:rPr>
          <w:t>cat. 205</w:t>
        </w:r>
      </w:hyperlink>
      <w:r>
        <w:t>.</w:t>
      </w:r>
    </w:p>
    <w:p w14:paraId="7F452134" w14:textId="77777777" w:rsidR="000A03A4" w:rsidRDefault="000A03A4" w:rsidP="000A03A4">
      <w:pPr>
        <w:spacing w:line="480" w:lineRule="auto"/>
      </w:pPr>
      <w:r>
        <w:t xml:space="preserve">Provenance: </w:t>
      </w:r>
    </w:p>
    <w:p w14:paraId="241FE75A" w14:textId="77777777" w:rsidR="00B9157C" w:rsidRDefault="00B9157C" w:rsidP="00B9157C">
      <w:pPr>
        <w:spacing w:line="480" w:lineRule="auto"/>
      </w:pPr>
      <w:r>
        <w:t>Bibliography: Unpublished.</w:t>
      </w:r>
    </w:p>
    <w:p w14:paraId="76FB200A" w14:textId="77777777" w:rsidR="008101B2" w:rsidRPr="00993C0D" w:rsidRDefault="00B9157C" w:rsidP="00B9157C">
      <w:pPr>
        <w:spacing w:line="480" w:lineRule="auto"/>
      </w:pPr>
      <w:r>
        <w:t>Date</w:t>
      </w:r>
      <w:r w:rsidR="008101B2" w:rsidRPr="00524C6D">
        <w:rPr>
          <w:caps/>
        </w:rPr>
        <w:t>:</w:t>
      </w:r>
      <w:r w:rsidR="004F4F15">
        <w:t xml:space="preserve"> Late Flavian to Early Trajanic</w:t>
      </w:r>
    </w:p>
    <w:p w14:paraId="1B091041"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B9157C">
        <w:rPr>
          <w:rFonts w:ascii="Palatino" w:hAnsi="Palatino"/>
        </w:rPr>
        <w:t xml:space="preserve"> 85; 117</w:t>
      </w:r>
    </w:p>
    <w:p w14:paraId="45C14164"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21F66083"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3E14A80" w14:textId="77777777" w:rsidR="008101B2" w:rsidRDefault="008101B2" w:rsidP="008101B2">
      <w:pPr>
        <w:pStyle w:val="Textedelespacerserv2"/>
        <w:numPr>
          <w:ilvl w:val="0"/>
          <w:numId w:val="0"/>
        </w:numPr>
        <w:spacing w:line="480" w:lineRule="auto"/>
        <w:jc w:val="left"/>
        <w:outlineLvl w:val="9"/>
        <w:rPr>
          <w:rFonts w:ascii="Palatino" w:hAnsi="Palatino"/>
        </w:rPr>
      </w:pPr>
    </w:p>
    <w:p w14:paraId="74F3B9DC" w14:textId="77777777" w:rsidR="00627221" w:rsidRDefault="00627221" w:rsidP="00627221">
      <w:pPr>
        <w:spacing w:line="480" w:lineRule="auto"/>
      </w:pPr>
      <w:r>
        <w:t>Catalogue Number: 207</w:t>
      </w:r>
    </w:p>
    <w:p w14:paraId="452E10F3" w14:textId="77777777" w:rsidR="00627221" w:rsidRDefault="00627221" w:rsidP="00627221">
      <w:pPr>
        <w:spacing w:line="480" w:lineRule="auto"/>
      </w:pPr>
      <w:r>
        <w:t xml:space="preserve">Inventory Number: </w:t>
      </w:r>
      <w:r w:rsidRPr="00993C0D">
        <w:t>83.</w:t>
      </w:r>
      <w:r w:rsidRPr="00524C6D">
        <w:rPr>
          <w:caps/>
        </w:rPr>
        <w:t>aq</w:t>
      </w:r>
      <w:r w:rsidRPr="00993C0D">
        <w:t>.377.87</w:t>
      </w:r>
    </w:p>
    <w:p w14:paraId="134D2700" w14:textId="77777777" w:rsidR="00627221" w:rsidRPr="00627221" w:rsidRDefault="00627221" w:rsidP="00627221">
      <w:pPr>
        <w:pStyle w:val="Textedelespacerserv2"/>
        <w:numPr>
          <w:ilvl w:val="0"/>
          <w:numId w:val="0"/>
        </w:numPr>
        <w:spacing w:line="480" w:lineRule="auto"/>
        <w:jc w:val="left"/>
        <w:outlineLvl w:val="9"/>
        <w:rPr>
          <w:rFonts w:ascii="Palatino" w:hAnsi="Palatino"/>
        </w:rPr>
      </w:pPr>
      <w:r w:rsidRPr="00627221">
        <w:rPr>
          <w:rFonts w:ascii="Palatino" w:hAnsi="Palatino"/>
        </w:rPr>
        <w:t xml:space="preserve">Dimensions: L: 10.3; W: 7.4; H: 2.6. </w:t>
      </w:r>
    </w:p>
    <w:p w14:paraId="11DDF3FC" w14:textId="77777777" w:rsidR="00627221" w:rsidRDefault="00627221" w:rsidP="00627221">
      <w:pPr>
        <w:spacing w:line="480" w:lineRule="auto"/>
      </w:pPr>
      <w:r>
        <w:t xml:space="preserve">Condition and Fabric: </w:t>
      </w:r>
      <w:r w:rsidRPr="00993C0D">
        <w:t>Intact. Clay near 7.5YR7/2 pinkish gray, uneven glaze varying between 2.5YR5/6 red and 5YR4/2 dark reddish gray.</w:t>
      </w:r>
    </w:p>
    <w:p w14:paraId="0AE5BAE1" w14:textId="77777777" w:rsidR="00627221" w:rsidRDefault="00627221" w:rsidP="00627221">
      <w:pPr>
        <w:spacing w:line="480" w:lineRule="auto"/>
      </w:pPr>
      <w:r>
        <w:t xml:space="preserve">Description: </w:t>
      </w:r>
      <w:r w:rsidRPr="00993C0D">
        <w:t xml:space="preserve">Moldmade. Shoulder: Loeschcke form </w:t>
      </w:r>
      <w:r w:rsidRPr="00524C6D">
        <w:rPr>
          <w:caps/>
        </w:rPr>
        <w:t>iv</w:t>
      </w:r>
      <w:r w:rsidRPr="00993C0D">
        <w:t xml:space="preserve"> a. </w:t>
      </w:r>
      <w:r>
        <w:t>Filling-hole in lower field</w:t>
      </w:r>
      <w:r w:rsidRPr="00993C0D">
        <w:t xml:space="preserve">. Round-tipped volute-nozzle. </w:t>
      </w:r>
      <w:r>
        <w:t>Base marked off by one circular groove</w:t>
      </w:r>
      <w:r w:rsidRPr="00993C0D">
        <w:t>.</w:t>
      </w:r>
    </w:p>
    <w:p w14:paraId="2A3F0349" w14:textId="2D22499A" w:rsidR="00627221" w:rsidRDefault="00627221" w:rsidP="00627221">
      <w:pPr>
        <w:spacing w:line="480" w:lineRule="auto"/>
      </w:pPr>
      <w:r>
        <w:t>Discus Iconography: D</w:t>
      </w:r>
      <w:r w:rsidRPr="00993C0D">
        <w:t xml:space="preserve">eer running to right attacked by </w:t>
      </w:r>
      <w:r w:rsidR="003A6B0A">
        <w:t xml:space="preserve">a </w:t>
      </w:r>
      <w:r w:rsidRPr="00993C0D">
        <w:t xml:space="preserve">dog in </w:t>
      </w:r>
      <w:r w:rsidR="003A6B0A">
        <w:t xml:space="preserve">the </w:t>
      </w:r>
      <w:r w:rsidRPr="00993C0D">
        <w:t>foreground.</w:t>
      </w:r>
    </w:p>
    <w:p w14:paraId="4E6DCE2D" w14:textId="77777777" w:rsidR="00627221" w:rsidRDefault="00627221" w:rsidP="00627221">
      <w:pPr>
        <w:spacing w:line="480" w:lineRule="auto"/>
      </w:pPr>
      <w:r>
        <w:t xml:space="preserve">Type: </w:t>
      </w:r>
      <w:r w:rsidRPr="00993C0D">
        <w:t xml:space="preserve">Loeschcke </w:t>
      </w:r>
      <w:r w:rsidRPr="00524C6D">
        <w:rPr>
          <w:caps/>
        </w:rPr>
        <w:t>iv</w:t>
      </w:r>
      <w:r w:rsidR="004F4F15">
        <w:t>; Bailey B group ii</w:t>
      </w:r>
    </w:p>
    <w:p w14:paraId="658B7933" w14:textId="77777777" w:rsidR="00627221" w:rsidRDefault="00627221" w:rsidP="00627221">
      <w:pPr>
        <w:spacing w:line="480" w:lineRule="auto"/>
      </w:pPr>
      <w:r>
        <w:t xml:space="preserve">Place of Manufacture or Origin: </w:t>
      </w:r>
      <w:r w:rsidR="004F4F15">
        <w:t>Anatolia</w:t>
      </w:r>
    </w:p>
    <w:p w14:paraId="32B58619" w14:textId="77777777" w:rsidR="00627221" w:rsidRDefault="00627221" w:rsidP="00627221">
      <w:pPr>
        <w:spacing w:line="480" w:lineRule="auto"/>
      </w:pPr>
      <w:r>
        <w:t xml:space="preserve">Parallels: </w:t>
      </w:r>
      <w:r w:rsidRPr="00993C0D">
        <w:t>Kirsch 2002, no. 45, pl. 5, motif 184 (with further refs.).</w:t>
      </w:r>
    </w:p>
    <w:p w14:paraId="1A17C6BF" w14:textId="77777777" w:rsidR="000A03A4" w:rsidRDefault="000A03A4" w:rsidP="000A03A4">
      <w:pPr>
        <w:spacing w:line="480" w:lineRule="auto"/>
      </w:pPr>
      <w:r>
        <w:t xml:space="preserve">Provenance: </w:t>
      </w:r>
    </w:p>
    <w:p w14:paraId="78E64E7C" w14:textId="77777777" w:rsidR="00627221" w:rsidRDefault="00627221" w:rsidP="00627221">
      <w:pPr>
        <w:spacing w:line="480" w:lineRule="auto"/>
      </w:pPr>
      <w:r>
        <w:t>Bibliography: Unpublished.</w:t>
      </w:r>
    </w:p>
    <w:p w14:paraId="365DF058" w14:textId="77777777" w:rsidR="008101B2" w:rsidRPr="00993C0D" w:rsidRDefault="00627221" w:rsidP="00627221">
      <w:pPr>
        <w:spacing w:line="480" w:lineRule="auto"/>
      </w:pPr>
      <w:r>
        <w:t xml:space="preserve">Date: </w:t>
      </w:r>
      <w:r w:rsidR="004F4F15">
        <w:t>Tiberian to Early Trajanic</w:t>
      </w:r>
    </w:p>
    <w:p w14:paraId="4CDA3F34"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627221">
        <w:rPr>
          <w:rFonts w:ascii="Palatino" w:hAnsi="Palatino"/>
        </w:rPr>
        <w:t xml:space="preserve"> 14; 11</w:t>
      </w:r>
      <w:r>
        <w:rPr>
          <w:rFonts w:ascii="Palatino" w:hAnsi="Palatino"/>
        </w:rPr>
        <w:t>0</w:t>
      </w:r>
    </w:p>
    <w:p w14:paraId="6BB7828F"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7A188B87" w14:textId="77777777" w:rsidR="008101B2" w:rsidRPr="00BF4521" w:rsidRDefault="008101B2" w:rsidP="008101B2">
      <w:pPr>
        <w:pStyle w:val="Textedelespacerserv2"/>
        <w:numPr>
          <w:ilvl w:val="0"/>
          <w:numId w:val="0"/>
        </w:numPr>
        <w:spacing w:line="480" w:lineRule="auto"/>
        <w:jc w:val="left"/>
        <w:outlineLvl w:val="9"/>
        <w:rPr>
          <w:rFonts w:ascii="Palatino" w:hAnsi="Palatino"/>
        </w:rPr>
      </w:pPr>
      <w:r w:rsidRPr="00BF4521">
        <w:rPr>
          <w:rFonts w:ascii="Palatino" w:hAnsi="Palatino"/>
        </w:rPr>
        <w:t>———</w:t>
      </w:r>
    </w:p>
    <w:p w14:paraId="1AADA352" w14:textId="77777777" w:rsidR="008101B2" w:rsidRDefault="008101B2" w:rsidP="008101B2">
      <w:pPr>
        <w:pStyle w:val="Textedelespacerserv2"/>
        <w:numPr>
          <w:ilvl w:val="0"/>
          <w:numId w:val="0"/>
        </w:numPr>
        <w:spacing w:line="480" w:lineRule="auto"/>
        <w:jc w:val="left"/>
        <w:outlineLvl w:val="9"/>
        <w:rPr>
          <w:rFonts w:ascii="Palatino" w:hAnsi="Palatino"/>
        </w:rPr>
      </w:pPr>
    </w:p>
    <w:p w14:paraId="125F3C36" w14:textId="77777777" w:rsidR="001E3627" w:rsidRDefault="001E3627" w:rsidP="001E3627">
      <w:pPr>
        <w:spacing w:line="480" w:lineRule="auto"/>
      </w:pPr>
      <w:r>
        <w:t>Catalogue Number: 208</w:t>
      </w:r>
    </w:p>
    <w:p w14:paraId="6A9598AA" w14:textId="77777777" w:rsidR="001E3627" w:rsidRDefault="001E3627" w:rsidP="001E3627">
      <w:pPr>
        <w:spacing w:line="480" w:lineRule="auto"/>
      </w:pPr>
      <w:r>
        <w:t xml:space="preserve">Inventory Number: </w:t>
      </w:r>
      <w:r w:rsidRPr="00993C0D">
        <w:t>83.</w:t>
      </w:r>
      <w:r w:rsidRPr="00524C6D">
        <w:rPr>
          <w:caps/>
        </w:rPr>
        <w:t>aq</w:t>
      </w:r>
      <w:r w:rsidRPr="00993C0D">
        <w:t>.377.121</w:t>
      </w:r>
    </w:p>
    <w:p w14:paraId="080EA2AE" w14:textId="77777777" w:rsidR="001E3627" w:rsidRDefault="001E3627" w:rsidP="001E3627">
      <w:pPr>
        <w:spacing w:line="480" w:lineRule="auto"/>
      </w:pPr>
      <w:r>
        <w:t xml:space="preserve">Dimensions: </w:t>
      </w:r>
      <w:r w:rsidRPr="00993C0D">
        <w:t>L: 9.8; W: 7.0; H: 2.1</w:t>
      </w:r>
    </w:p>
    <w:p w14:paraId="3483966C" w14:textId="77777777" w:rsidR="001E3627" w:rsidRDefault="001E3627" w:rsidP="001E3627">
      <w:pPr>
        <w:spacing w:line="480" w:lineRule="auto"/>
      </w:pPr>
      <w:r>
        <w:t xml:space="preserve">Condition and Fabric: </w:t>
      </w:r>
      <w:r w:rsidRPr="00993C0D">
        <w:t>Intact. Clay 10YR7/2 light gray, mottled glaze mostly 2.5YR5/4 reddish brown.</w:t>
      </w:r>
    </w:p>
    <w:p w14:paraId="372E8354" w14:textId="77777777" w:rsidR="001E3627" w:rsidRDefault="001E3627" w:rsidP="001E3627">
      <w:pPr>
        <w:spacing w:line="480" w:lineRule="auto"/>
      </w:pPr>
      <w:r>
        <w:t xml:space="preserve">Description: </w:t>
      </w:r>
      <w:r w:rsidRPr="00993C0D">
        <w:t xml:space="preserve">Moldmade. Shoulder: Loeschcke form </w:t>
      </w:r>
      <w:r w:rsidRPr="00524C6D">
        <w:rPr>
          <w:caps/>
        </w:rPr>
        <w:t>vi</w:t>
      </w:r>
      <w:r w:rsidRPr="00993C0D">
        <w:t xml:space="preserve"> a. </w:t>
      </w:r>
      <w:r>
        <w:t>Filling-hole in lower field</w:t>
      </w:r>
      <w:r w:rsidRPr="00993C0D">
        <w:t xml:space="preserve">. Round-tipped volute-nozzle. Base marked </w:t>
      </w:r>
      <w:r>
        <w:t>off by one</w:t>
      </w:r>
      <w:r w:rsidRPr="00993C0D">
        <w:t xml:space="preserve"> circular groove.</w:t>
      </w:r>
    </w:p>
    <w:p w14:paraId="0E70FC0B" w14:textId="77777777" w:rsidR="001E3627" w:rsidRDefault="001E3627" w:rsidP="001E3627">
      <w:pPr>
        <w:spacing w:line="480" w:lineRule="auto"/>
      </w:pPr>
      <w:r>
        <w:t>Discus Iconography: T</w:t>
      </w:r>
      <w:r w:rsidRPr="00993C0D">
        <w:t>wo heads or busts, actors or theater masks(?), with abundant hair (the one at right slightly tilting, mouth closed). Under each of them, a garment or support(?) with one vertical and four horizontal lines.</w:t>
      </w:r>
    </w:p>
    <w:p w14:paraId="1F81F343" w14:textId="77777777" w:rsidR="001E3627" w:rsidRDefault="001E3627" w:rsidP="001E3627">
      <w:pPr>
        <w:spacing w:line="480" w:lineRule="auto"/>
      </w:pPr>
      <w:r>
        <w:t xml:space="preserve">Type: </w:t>
      </w:r>
      <w:r w:rsidRPr="00993C0D">
        <w:t xml:space="preserve">Loeschcke </w:t>
      </w:r>
      <w:r w:rsidRPr="00524C6D">
        <w:rPr>
          <w:caps/>
        </w:rPr>
        <w:t>iv</w:t>
      </w:r>
      <w:r w:rsidR="004F4F15">
        <w:t>; Bailey B group iii</w:t>
      </w:r>
    </w:p>
    <w:p w14:paraId="575E0CD5" w14:textId="77777777" w:rsidR="001E3627" w:rsidRDefault="001E3627" w:rsidP="001E3627">
      <w:pPr>
        <w:spacing w:line="480" w:lineRule="auto"/>
      </w:pPr>
      <w:r>
        <w:t>Place of Manu</w:t>
      </w:r>
      <w:r w:rsidR="004F4F15">
        <w:t>facture or Origin: North Africa</w:t>
      </w:r>
    </w:p>
    <w:p w14:paraId="4E1F29C2" w14:textId="77777777" w:rsidR="001E3627" w:rsidRDefault="001E3627" w:rsidP="001E3627">
      <w:pPr>
        <w:spacing w:line="480" w:lineRule="auto"/>
      </w:pPr>
      <w:r>
        <w:t>Parallels: None found.</w:t>
      </w:r>
    </w:p>
    <w:p w14:paraId="1D3054CC" w14:textId="77777777" w:rsidR="000A03A4" w:rsidRDefault="000A03A4" w:rsidP="000A03A4">
      <w:pPr>
        <w:spacing w:line="480" w:lineRule="auto"/>
      </w:pPr>
      <w:r>
        <w:t xml:space="preserve">Provenance: </w:t>
      </w:r>
    </w:p>
    <w:p w14:paraId="1C91E446" w14:textId="77777777" w:rsidR="001E3627" w:rsidRDefault="001E3627" w:rsidP="001E3627">
      <w:pPr>
        <w:spacing w:line="480" w:lineRule="auto"/>
      </w:pPr>
      <w:r>
        <w:t>Bibliography: Unpublished.</w:t>
      </w:r>
    </w:p>
    <w:p w14:paraId="23EF2161" w14:textId="77777777" w:rsidR="008101B2" w:rsidRPr="00993C0D" w:rsidRDefault="001E3627" w:rsidP="001E3627">
      <w:pPr>
        <w:spacing w:line="480" w:lineRule="auto"/>
      </w:pPr>
      <w:r>
        <w:t xml:space="preserve">Date: </w:t>
      </w:r>
      <w:r w:rsidR="004F4F15">
        <w:t>Late Tiberian to Early Trajanic</w:t>
      </w:r>
    </w:p>
    <w:p w14:paraId="27E058D0"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1E3627">
        <w:rPr>
          <w:rFonts w:ascii="Palatino" w:hAnsi="Palatino"/>
        </w:rPr>
        <w:t xml:space="preserve"> 25; 11</w:t>
      </w:r>
      <w:r>
        <w:rPr>
          <w:rFonts w:ascii="Palatino" w:hAnsi="Palatino"/>
        </w:rPr>
        <w:t>0</w:t>
      </w:r>
    </w:p>
    <w:p w14:paraId="64BBDD7B"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162CA12F"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9305852" w14:textId="77777777" w:rsidR="008101B2" w:rsidRDefault="008101B2" w:rsidP="008101B2">
      <w:pPr>
        <w:pStyle w:val="Textedelespacerserv2"/>
        <w:numPr>
          <w:ilvl w:val="0"/>
          <w:numId w:val="0"/>
        </w:numPr>
        <w:spacing w:line="480" w:lineRule="auto"/>
        <w:jc w:val="left"/>
        <w:outlineLvl w:val="9"/>
        <w:rPr>
          <w:rFonts w:ascii="Palatino" w:hAnsi="Palatino"/>
        </w:rPr>
      </w:pPr>
    </w:p>
    <w:p w14:paraId="5EB9303B" w14:textId="77777777" w:rsidR="007B768A" w:rsidRDefault="007B768A" w:rsidP="007B768A">
      <w:pPr>
        <w:spacing w:line="480" w:lineRule="auto"/>
      </w:pPr>
      <w:r>
        <w:t>Catalogue Number: 209</w:t>
      </w:r>
    </w:p>
    <w:p w14:paraId="017C3D9A" w14:textId="77777777" w:rsidR="007B768A" w:rsidRDefault="007B768A" w:rsidP="007B768A">
      <w:pPr>
        <w:spacing w:line="480" w:lineRule="auto"/>
      </w:pPr>
      <w:r>
        <w:t xml:space="preserve">Inventory Number: </w:t>
      </w:r>
      <w:r w:rsidRPr="00993C0D">
        <w:t>83.</w:t>
      </w:r>
      <w:r w:rsidRPr="00524C6D">
        <w:rPr>
          <w:caps/>
        </w:rPr>
        <w:t>aq</w:t>
      </w:r>
      <w:r w:rsidRPr="00993C0D">
        <w:t>.377.53</w:t>
      </w:r>
    </w:p>
    <w:p w14:paraId="1653DB38" w14:textId="77777777" w:rsidR="007B768A" w:rsidRDefault="007B768A" w:rsidP="007B768A">
      <w:pPr>
        <w:spacing w:line="480" w:lineRule="auto"/>
      </w:pPr>
      <w:r>
        <w:t xml:space="preserve">Dimensions: </w:t>
      </w:r>
      <w:r w:rsidRPr="00993C0D">
        <w:t>L: 12.1; W: 8.7; H: 3.0</w:t>
      </w:r>
    </w:p>
    <w:p w14:paraId="2A0DB582" w14:textId="77777777" w:rsidR="007B768A" w:rsidRDefault="007B768A" w:rsidP="007B768A">
      <w:pPr>
        <w:spacing w:line="480" w:lineRule="auto"/>
      </w:pPr>
      <w:r>
        <w:t xml:space="preserve">Condition and Fabric: </w:t>
      </w:r>
      <w:r w:rsidRPr="00993C0D">
        <w:t>Filling-hole chipped. Clay near 5YR 5/2 reddish gray, glaze originally 10R4/6 dark yellowish brown; parts burned darker.</w:t>
      </w:r>
    </w:p>
    <w:p w14:paraId="6AF90A1D" w14:textId="77777777" w:rsidR="007B768A" w:rsidRDefault="007B768A" w:rsidP="007B768A">
      <w:pPr>
        <w:spacing w:line="480" w:lineRule="auto"/>
      </w:pPr>
      <w:r>
        <w:t xml:space="preserve">Description: </w:t>
      </w:r>
      <w:r w:rsidRPr="00993C0D">
        <w:t xml:space="preserve">Moldmade, from plaster mold. Shoulder: Loeschcke form </w:t>
      </w:r>
      <w:r w:rsidRPr="00524C6D">
        <w:rPr>
          <w:caps/>
        </w:rPr>
        <w:t xml:space="preserve">vi </w:t>
      </w:r>
      <w:r w:rsidRPr="00993C0D">
        <w:t xml:space="preserve">a. </w:t>
      </w:r>
      <w:r>
        <w:t>Filling-hole in lower field</w:t>
      </w:r>
      <w:r w:rsidRPr="00993C0D">
        <w:t xml:space="preserve">. Small air hole at top of nozzle. Round-tipped volute-nozzle. Base-ring marked off </w:t>
      </w:r>
      <w:r>
        <w:t>by</w:t>
      </w:r>
      <w:r w:rsidRPr="00993C0D">
        <w:t xml:space="preserve"> two grooves. Plain </w:t>
      </w:r>
      <w:r w:rsidRPr="00993C0D">
        <w:rPr>
          <w:i/>
        </w:rPr>
        <w:t>planta pedis.</w:t>
      </w:r>
    </w:p>
    <w:p w14:paraId="6F05E079" w14:textId="77777777" w:rsidR="007B768A" w:rsidRDefault="007B768A" w:rsidP="007B768A">
      <w:pPr>
        <w:spacing w:line="480" w:lineRule="auto"/>
      </w:pPr>
      <w:r>
        <w:t xml:space="preserve">Discus Iconography: </w:t>
      </w:r>
      <w:r w:rsidRPr="00993C0D">
        <w:t xml:space="preserve">Ulysses tied with ropes under </w:t>
      </w:r>
      <w:r>
        <w:t xml:space="preserve">a </w:t>
      </w:r>
      <w:r w:rsidRPr="00993C0D">
        <w:t xml:space="preserve">ram’s belly to escape from the cave of Polyphemus; the figure might be one of Ulysses' companions, for he is not wearing the hero’s conical hat as on </w:t>
      </w:r>
      <w:hyperlink r:id="rId33" w:history="1">
        <w:r w:rsidRPr="007B768A">
          <w:rPr>
            <w:rStyle w:val="Hyperlink"/>
          </w:rPr>
          <w:t>cat. 213</w:t>
        </w:r>
      </w:hyperlink>
      <w:r w:rsidRPr="00993C0D">
        <w:t xml:space="preserve"> and </w:t>
      </w:r>
      <w:hyperlink r:id="rId34" w:history="1">
        <w:r w:rsidRPr="007B768A">
          <w:rPr>
            <w:rStyle w:val="Hyperlink"/>
          </w:rPr>
          <w:t>cat. 219</w:t>
        </w:r>
      </w:hyperlink>
      <w:r w:rsidRPr="00993C0D">
        <w:t xml:space="preserve">, but a round sailor’s hat as on </w:t>
      </w:r>
      <w:hyperlink r:id="rId35" w:history="1">
        <w:r w:rsidRPr="007B768A">
          <w:rPr>
            <w:rStyle w:val="Hyperlink"/>
          </w:rPr>
          <w:t>cat. 259</w:t>
        </w:r>
      </w:hyperlink>
      <w:r w:rsidRPr="00993C0D">
        <w:t>).</w:t>
      </w:r>
    </w:p>
    <w:p w14:paraId="4F8173C6" w14:textId="77777777" w:rsidR="007B768A" w:rsidRDefault="007B768A" w:rsidP="007B768A">
      <w:pPr>
        <w:spacing w:line="480" w:lineRule="auto"/>
      </w:pPr>
      <w:r>
        <w:t xml:space="preserve">Type: </w:t>
      </w:r>
      <w:r w:rsidRPr="00993C0D">
        <w:t xml:space="preserve">Loeschcke </w:t>
      </w:r>
      <w:r w:rsidRPr="00524C6D">
        <w:rPr>
          <w:caps/>
        </w:rPr>
        <w:t>iv</w:t>
      </w:r>
      <w:r w:rsidR="004F4F15">
        <w:t>; Bailey B group iii</w:t>
      </w:r>
    </w:p>
    <w:p w14:paraId="34434979" w14:textId="77777777" w:rsidR="007B768A" w:rsidRDefault="007B768A" w:rsidP="007B768A">
      <w:pPr>
        <w:spacing w:line="480" w:lineRule="auto"/>
      </w:pPr>
      <w:r>
        <w:t xml:space="preserve">Place of Manufacture or Origin: </w:t>
      </w:r>
      <w:r w:rsidR="004F4F15">
        <w:t>South Anatolia</w:t>
      </w:r>
    </w:p>
    <w:p w14:paraId="146678EE" w14:textId="77777777" w:rsidR="007B768A" w:rsidRDefault="007B768A" w:rsidP="007B768A">
      <w:pPr>
        <w:spacing w:line="480" w:lineRule="auto"/>
      </w:pPr>
      <w:r>
        <w:t xml:space="preserve">Parallels: </w:t>
      </w:r>
      <w:r w:rsidRPr="00993C0D">
        <w:t xml:space="preserve">Álvarez-Ossorio 1942, fig. 2; Deneauve 1969, no. 440, pl. 47; Heres 1972, no. 128, pl. 17; Oziol 1977, nos. 608–11 (Loeschcke </w:t>
      </w:r>
      <w:r w:rsidRPr="00524C6D">
        <w:rPr>
          <w:caps/>
        </w:rPr>
        <w:t>viii</w:t>
      </w:r>
      <w:r w:rsidRPr="00993C0D">
        <w:t xml:space="preserve">); Leibundgut 1977, p. 142, no. 142, pl. 28, motif 56; Bailey BM </w:t>
      </w:r>
      <w:r w:rsidRPr="00524C6D">
        <w:rPr>
          <w:caps/>
        </w:rPr>
        <w:t>iii</w:t>
      </w:r>
      <w:r w:rsidRPr="00993C0D">
        <w:t xml:space="preserve">, p. 36, Q 2482–Q 2483 (with further refs.), Q 2483, pl. 67, fig. 40 (Loeschcke </w:t>
      </w:r>
      <w:r w:rsidRPr="00524C6D">
        <w:rPr>
          <w:caps/>
        </w:rPr>
        <w:t>viii</w:t>
      </w:r>
      <w:r w:rsidRPr="00993C0D">
        <w:t xml:space="preserve">, from Cyprus); Palanques 1992, no. 839, pl. 33; Rodríguez Martín 2002, no. 122 (complete), no. 121 (fr.), pl. 25; Casas Genover and Soler Fusté 2006, no. G 483, pl. 32 (fr.); Svoboda 2006, p. 55, no. 54; </w:t>
      </w:r>
      <w:r w:rsidRPr="00993C0D">
        <w:rPr>
          <w:i/>
        </w:rPr>
        <w:t>LIMC</w:t>
      </w:r>
      <w:r w:rsidRPr="00993C0D">
        <w:t xml:space="preserve"> 8.2, p. 670, no. 37</w:t>
      </w:r>
      <w:r>
        <w:t>, s.v. Polyphemo</w:t>
      </w:r>
      <w:r w:rsidRPr="00993C0D">
        <w:t xml:space="preserve">s </w:t>
      </w:r>
      <w:r w:rsidRPr="00524C6D">
        <w:rPr>
          <w:caps/>
        </w:rPr>
        <w:t>i</w:t>
      </w:r>
      <w:r w:rsidRPr="00993C0D">
        <w:t>.</w:t>
      </w:r>
    </w:p>
    <w:p w14:paraId="6231CD8E" w14:textId="77777777" w:rsidR="000A03A4" w:rsidRDefault="000A03A4" w:rsidP="000A03A4">
      <w:pPr>
        <w:spacing w:line="480" w:lineRule="auto"/>
      </w:pPr>
      <w:r>
        <w:t xml:space="preserve">Provenance: </w:t>
      </w:r>
    </w:p>
    <w:p w14:paraId="3A3A115C" w14:textId="77777777" w:rsidR="007B768A" w:rsidRDefault="007B768A" w:rsidP="007B768A">
      <w:pPr>
        <w:spacing w:line="480" w:lineRule="auto"/>
      </w:pPr>
      <w:r>
        <w:t>Bibliography: Unpublished.</w:t>
      </w:r>
    </w:p>
    <w:p w14:paraId="60B8DA86" w14:textId="77777777" w:rsidR="008101B2" w:rsidRPr="00993C0D" w:rsidRDefault="007B768A" w:rsidP="007B768A">
      <w:pPr>
        <w:spacing w:line="480" w:lineRule="auto"/>
      </w:pPr>
      <w:r>
        <w:t xml:space="preserve">Date: </w:t>
      </w:r>
      <w:r w:rsidR="008101B2" w:rsidRPr="00993C0D">
        <w:t>Late Tiberian to Early Traja</w:t>
      </w:r>
      <w:r w:rsidR="004F4F15">
        <w:t>nic</w:t>
      </w:r>
    </w:p>
    <w:p w14:paraId="2EA43A4C"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7B768A">
        <w:rPr>
          <w:rFonts w:ascii="Palatino" w:hAnsi="Palatino"/>
        </w:rPr>
        <w:t xml:space="preserve"> 25; 11</w:t>
      </w:r>
      <w:r>
        <w:rPr>
          <w:rFonts w:ascii="Palatino" w:hAnsi="Palatino"/>
        </w:rPr>
        <w:t>0</w:t>
      </w:r>
    </w:p>
    <w:p w14:paraId="6D5D337F"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2B8D90B0"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0F48C06" w14:textId="77777777" w:rsidR="008101B2" w:rsidRDefault="008101B2" w:rsidP="008101B2">
      <w:pPr>
        <w:pStyle w:val="Textedelespacerserv2"/>
        <w:numPr>
          <w:ilvl w:val="0"/>
          <w:numId w:val="0"/>
        </w:numPr>
        <w:spacing w:line="480" w:lineRule="auto"/>
        <w:jc w:val="left"/>
        <w:outlineLvl w:val="9"/>
        <w:rPr>
          <w:rFonts w:ascii="Palatino" w:hAnsi="Palatino"/>
        </w:rPr>
      </w:pPr>
    </w:p>
    <w:p w14:paraId="70ACA515" w14:textId="77777777" w:rsidR="009A3A9C" w:rsidRDefault="009A3A9C" w:rsidP="009A3A9C">
      <w:pPr>
        <w:spacing w:line="480" w:lineRule="auto"/>
      </w:pPr>
      <w:r>
        <w:t>Catalogue Number: 210</w:t>
      </w:r>
    </w:p>
    <w:p w14:paraId="2A460DD7" w14:textId="77777777" w:rsidR="009A3A9C" w:rsidRDefault="009A3A9C" w:rsidP="009A3A9C">
      <w:pPr>
        <w:spacing w:line="480" w:lineRule="auto"/>
      </w:pPr>
      <w:r>
        <w:t xml:space="preserve">Inventory Number: </w:t>
      </w:r>
      <w:r w:rsidRPr="00993C0D">
        <w:t>83.</w:t>
      </w:r>
      <w:r w:rsidRPr="00524C6D">
        <w:rPr>
          <w:caps/>
        </w:rPr>
        <w:t>aq</w:t>
      </w:r>
      <w:r w:rsidRPr="00993C0D">
        <w:t>.377.61</w:t>
      </w:r>
    </w:p>
    <w:p w14:paraId="5C8DCAA5" w14:textId="77777777" w:rsidR="009A3A9C" w:rsidRDefault="009A3A9C" w:rsidP="009A3A9C">
      <w:pPr>
        <w:spacing w:line="480" w:lineRule="auto"/>
      </w:pPr>
      <w:r>
        <w:t xml:space="preserve">Dimensions: </w:t>
      </w:r>
      <w:r w:rsidRPr="00993C0D">
        <w:t>L: 12.5; W: 8.9; H: 2.9</w:t>
      </w:r>
    </w:p>
    <w:p w14:paraId="46A3F81A" w14:textId="77777777" w:rsidR="009A3A9C" w:rsidRDefault="009A3A9C" w:rsidP="009A3A9C">
      <w:pPr>
        <w:spacing w:line="480" w:lineRule="auto"/>
      </w:pPr>
      <w:r>
        <w:t xml:space="preserve">Condition and Fabric: </w:t>
      </w:r>
      <w:r w:rsidRPr="00993C0D">
        <w:t>Intact. Clay 10YR6/3 pale brown, glaze 10YR4/3 dark brown.</w:t>
      </w:r>
    </w:p>
    <w:p w14:paraId="1B71E752" w14:textId="77777777" w:rsidR="009A3A9C" w:rsidRDefault="009A3A9C" w:rsidP="009A3A9C">
      <w:pPr>
        <w:spacing w:line="480" w:lineRule="auto"/>
      </w:pPr>
      <w:r>
        <w:t xml:space="preserve">Description: </w:t>
      </w:r>
      <w:r w:rsidRPr="00993C0D">
        <w:t xml:space="preserve">Moldmade. Shoulder: Loeschcke form </w:t>
      </w:r>
      <w:r w:rsidRPr="00524C6D">
        <w:rPr>
          <w:caps/>
        </w:rPr>
        <w:t>vi</w:t>
      </w:r>
      <w:r w:rsidRPr="00993C0D">
        <w:t xml:space="preserve"> a</w:t>
      </w:r>
      <w:r w:rsidRPr="00E62537">
        <w:t>.</w:t>
      </w:r>
      <w:r w:rsidRPr="00993C0D">
        <w:t xml:space="preserve"> </w:t>
      </w:r>
      <w:r>
        <w:t>Filling-hole in lower field</w:t>
      </w:r>
      <w:r w:rsidRPr="00993C0D">
        <w:t xml:space="preserve">. Small air hole on top of nozzle. Round-tipped volute-nozzle. </w:t>
      </w:r>
      <w:r>
        <w:t>Base marked off by one circular groove</w:t>
      </w:r>
      <w:r w:rsidRPr="00993C0D">
        <w:t>.</w:t>
      </w:r>
    </w:p>
    <w:p w14:paraId="7BC40183" w14:textId="77777777" w:rsidR="009A3A9C" w:rsidRDefault="009A3A9C" w:rsidP="009A3A9C">
      <w:pPr>
        <w:spacing w:line="480" w:lineRule="auto"/>
      </w:pPr>
      <w:r>
        <w:t>Discus Iconography: D</w:t>
      </w:r>
      <w:r w:rsidRPr="00993C0D">
        <w:t>olphin to left with trident.</w:t>
      </w:r>
    </w:p>
    <w:p w14:paraId="297AFECB" w14:textId="77777777" w:rsidR="009A3A9C" w:rsidRDefault="009A3A9C" w:rsidP="009A3A9C">
      <w:pPr>
        <w:spacing w:line="480" w:lineRule="auto"/>
      </w:pPr>
      <w:r>
        <w:t xml:space="preserve">Type: </w:t>
      </w:r>
      <w:r w:rsidR="00B3435D" w:rsidRPr="00993C0D">
        <w:t xml:space="preserve">Loeschcke </w:t>
      </w:r>
      <w:r w:rsidR="00B3435D" w:rsidRPr="00524C6D">
        <w:rPr>
          <w:caps/>
        </w:rPr>
        <w:t>iv</w:t>
      </w:r>
      <w:r w:rsidR="004F4F15">
        <w:t>; Bailey B group iii</w:t>
      </w:r>
    </w:p>
    <w:p w14:paraId="6E8D837E" w14:textId="77777777" w:rsidR="009A3A9C" w:rsidRDefault="009A3A9C" w:rsidP="009A3A9C">
      <w:pPr>
        <w:spacing w:line="480" w:lineRule="auto"/>
      </w:pPr>
      <w:r>
        <w:t xml:space="preserve">Place of Manufacture or Origin: </w:t>
      </w:r>
      <w:r w:rsidR="00B3435D" w:rsidRPr="00993C0D">
        <w:t>Sou</w:t>
      </w:r>
      <w:r w:rsidR="004F4F15">
        <w:t>th Anatolia</w:t>
      </w:r>
    </w:p>
    <w:p w14:paraId="45FA5922" w14:textId="77777777" w:rsidR="009A3A9C" w:rsidRDefault="009A3A9C" w:rsidP="009A3A9C">
      <w:pPr>
        <w:spacing w:line="480" w:lineRule="auto"/>
      </w:pPr>
      <w:r>
        <w:t xml:space="preserve">Parallels: </w:t>
      </w:r>
      <w:r w:rsidR="00B3435D" w:rsidRPr="00993C0D">
        <w:t>Israeli and Avida 1988, p. 28, no. 29.</w:t>
      </w:r>
    </w:p>
    <w:p w14:paraId="2BA7AA50" w14:textId="77777777" w:rsidR="000A03A4" w:rsidRDefault="000A03A4" w:rsidP="000A03A4">
      <w:pPr>
        <w:spacing w:line="480" w:lineRule="auto"/>
      </w:pPr>
      <w:r>
        <w:t xml:space="preserve">Provenance: </w:t>
      </w:r>
    </w:p>
    <w:p w14:paraId="303A379B" w14:textId="77777777" w:rsidR="009A3A9C" w:rsidRDefault="009A3A9C" w:rsidP="009A3A9C">
      <w:pPr>
        <w:spacing w:line="480" w:lineRule="auto"/>
      </w:pPr>
      <w:r>
        <w:t>Bibliography: Unpublished.</w:t>
      </w:r>
    </w:p>
    <w:p w14:paraId="44740F5F" w14:textId="77777777" w:rsidR="008101B2" w:rsidRPr="00993C0D" w:rsidRDefault="009A3A9C" w:rsidP="00B3435D">
      <w:pPr>
        <w:spacing w:line="480" w:lineRule="auto"/>
      </w:pPr>
      <w:r>
        <w:t xml:space="preserve">Date: </w:t>
      </w:r>
      <w:r w:rsidR="004F4F15">
        <w:t>Late Tiberian to Early Trajanic</w:t>
      </w:r>
    </w:p>
    <w:p w14:paraId="337E9617"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B3435D">
        <w:rPr>
          <w:rFonts w:ascii="Palatino" w:hAnsi="Palatino"/>
        </w:rPr>
        <w:t xml:space="preserve"> 25; 11</w:t>
      </w:r>
      <w:r>
        <w:rPr>
          <w:rFonts w:ascii="Palatino" w:hAnsi="Palatino"/>
        </w:rPr>
        <w:t>0</w:t>
      </w:r>
    </w:p>
    <w:p w14:paraId="1A50BD62"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267E27F4"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0CF7CD4" w14:textId="77777777" w:rsidR="008101B2" w:rsidRDefault="008101B2" w:rsidP="008101B2">
      <w:pPr>
        <w:pStyle w:val="Textedelespacerserv2"/>
        <w:numPr>
          <w:ilvl w:val="0"/>
          <w:numId w:val="0"/>
        </w:numPr>
        <w:spacing w:line="480" w:lineRule="auto"/>
        <w:jc w:val="left"/>
        <w:outlineLvl w:val="9"/>
        <w:rPr>
          <w:rFonts w:ascii="Palatino" w:hAnsi="Palatino"/>
        </w:rPr>
      </w:pPr>
    </w:p>
    <w:p w14:paraId="42F4ABE7" w14:textId="77777777" w:rsidR="004F1649" w:rsidRDefault="004F1649" w:rsidP="004F1649">
      <w:pPr>
        <w:spacing w:line="480" w:lineRule="auto"/>
      </w:pPr>
      <w:r>
        <w:t>Catalogue Number: 211</w:t>
      </w:r>
    </w:p>
    <w:p w14:paraId="3F73A36C" w14:textId="77777777" w:rsidR="004F1649" w:rsidRDefault="004F1649" w:rsidP="004F1649">
      <w:pPr>
        <w:spacing w:line="480" w:lineRule="auto"/>
      </w:pPr>
      <w:r>
        <w:t xml:space="preserve">Inventory Number: </w:t>
      </w:r>
      <w:r w:rsidRPr="00993C0D">
        <w:t>83.</w:t>
      </w:r>
      <w:r w:rsidRPr="00524C6D">
        <w:rPr>
          <w:caps/>
        </w:rPr>
        <w:t>aq</w:t>
      </w:r>
      <w:r w:rsidRPr="00993C0D">
        <w:t>.377.92</w:t>
      </w:r>
    </w:p>
    <w:p w14:paraId="52512C4B" w14:textId="77777777" w:rsidR="004F1649" w:rsidRDefault="004F1649" w:rsidP="004F1649">
      <w:pPr>
        <w:spacing w:line="480" w:lineRule="auto"/>
      </w:pPr>
      <w:r>
        <w:t xml:space="preserve">Dimensions: </w:t>
      </w:r>
      <w:r w:rsidRPr="00993C0D">
        <w:t>L: 10.1; W: 6.8; H: 2.2</w:t>
      </w:r>
    </w:p>
    <w:p w14:paraId="0F1D0CB8" w14:textId="77777777" w:rsidR="004F1649" w:rsidRDefault="004F1649" w:rsidP="004F1649">
      <w:pPr>
        <w:spacing w:line="480" w:lineRule="auto"/>
      </w:pPr>
      <w:r>
        <w:t xml:space="preserve">Condition and Fabric: </w:t>
      </w:r>
      <w:r w:rsidRPr="004F1649">
        <w:t>Several cracks on upper front</w:t>
      </w:r>
      <w:r w:rsidRPr="00993C0D">
        <w:t xml:space="preserve"> and base; much restored; base incrustations. Clay 10YR7/3 very pale brown, glaze mostly 2.5YR5/4 reddish brown.</w:t>
      </w:r>
    </w:p>
    <w:p w14:paraId="687DAFA8" w14:textId="22C5C880" w:rsidR="004F1649" w:rsidRPr="004F1649" w:rsidRDefault="004F1649" w:rsidP="004F1649">
      <w:pPr>
        <w:pStyle w:val="Textedelespacerserv2"/>
        <w:numPr>
          <w:ilvl w:val="0"/>
          <w:numId w:val="0"/>
        </w:numPr>
        <w:spacing w:line="480" w:lineRule="auto"/>
        <w:jc w:val="left"/>
        <w:outlineLvl w:val="9"/>
        <w:rPr>
          <w:rFonts w:ascii="Palatino" w:hAnsi="Palatino"/>
        </w:rPr>
      </w:pPr>
      <w:r w:rsidRPr="004F1649">
        <w:rPr>
          <w:rFonts w:ascii="Palatino" w:hAnsi="Palatino"/>
        </w:rPr>
        <w:t xml:space="preserve">Description: Moldmade, from plaster mold. </w:t>
      </w:r>
      <w:r w:rsidRPr="00993C0D">
        <w:rPr>
          <w:rFonts w:ascii="Palatino" w:hAnsi="Palatino"/>
        </w:rPr>
        <w:t>Shoulder: Loeschcke form</w:t>
      </w:r>
      <w:r w:rsidRPr="00524C6D">
        <w:rPr>
          <w:rFonts w:ascii="Palatino" w:hAnsi="Palatino"/>
          <w:caps/>
        </w:rPr>
        <w:t xml:space="preserve"> vi </w:t>
      </w:r>
      <w:r w:rsidRPr="00993C0D">
        <w:rPr>
          <w:rFonts w:ascii="Palatino" w:hAnsi="Palatino"/>
        </w:rPr>
        <w:t xml:space="preserve">a. Filling-hole lower right with remains of corroded iron </w:t>
      </w:r>
      <w:r w:rsidR="008B4C45">
        <w:rPr>
          <w:rFonts w:ascii="Palatino" w:hAnsi="Palatino"/>
        </w:rPr>
        <w:t>wick-nail</w:t>
      </w:r>
      <w:r w:rsidRPr="00993C0D">
        <w:rPr>
          <w:rFonts w:ascii="Palatino" w:hAnsi="Palatino"/>
        </w:rPr>
        <w:t xml:space="preserve">. Unpierced small air hole on top of nozzle. Round-tipped volute-nozzle. </w:t>
      </w:r>
      <w:r>
        <w:rPr>
          <w:rFonts w:ascii="Palatino" w:hAnsi="Palatino"/>
        </w:rPr>
        <w:t>Base marked off by one circular groove</w:t>
      </w:r>
      <w:r w:rsidRPr="00993C0D">
        <w:rPr>
          <w:rFonts w:ascii="Palatino" w:hAnsi="Palatino"/>
        </w:rPr>
        <w:t xml:space="preserve">. Potter’s incuse </w:t>
      </w:r>
      <w:r w:rsidRPr="002A00E7">
        <w:rPr>
          <w:rFonts w:ascii="Palatino" w:hAnsi="Palatino"/>
        </w:rPr>
        <w:t>signature: {{insc:</w:t>
      </w:r>
      <w:r w:rsidRPr="002A00E7">
        <w:rPr>
          <w:rFonts w:ascii="Palatino" w:hAnsi="Palatino"/>
          <w:caps/>
        </w:rPr>
        <w:t>c.oppi.res</w:t>
      </w:r>
      <w:r w:rsidRPr="002A00E7">
        <w:rPr>
          <w:rFonts w:ascii="Palatino" w:hAnsi="Palatino"/>
        </w:rPr>
        <w:t xml:space="preserve">}}. </w:t>
      </w:r>
    </w:p>
    <w:p w14:paraId="38C89E71" w14:textId="77777777" w:rsidR="004F1649" w:rsidRDefault="004F1649" w:rsidP="004F1649">
      <w:pPr>
        <w:spacing w:line="480" w:lineRule="auto"/>
      </w:pPr>
      <w:r>
        <w:t>Discus Iconography: B</w:t>
      </w:r>
      <w:r w:rsidRPr="00993C0D">
        <w:t>ust of bearded Hadrian</w:t>
      </w:r>
      <w:r w:rsidRPr="00993C0D" w:rsidDel="00F63904">
        <w:t xml:space="preserve"> </w:t>
      </w:r>
      <w:r w:rsidRPr="00993C0D">
        <w:t>to right, wearing laurel wreath tied with streamers; drapery on shoulder; scepter in front of him.</w:t>
      </w:r>
    </w:p>
    <w:p w14:paraId="037329CC" w14:textId="77777777" w:rsidR="004F1649" w:rsidRDefault="004F1649" w:rsidP="004F1649">
      <w:pPr>
        <w:spacing w:line="480" w:lineRule="auto"/>
      </w:pPr>
      <w:r>
        <w:t xml:space="preserve">Type: </w:t>
      </w:r>
      <w:r w:rsidRPr="002A00E7">
        <w:t xml:space="preserve">Loeschcke </w:t>
      </w:r>
      <w:r w:rsidRPr="002A00E7">
        <w:rPr>
          <w:caps/>
        </w:rPr>
        <w:t>iv</w:t>
      </w:r>
      <w:r w:rsidR="0045590C">
        <w:t>; Bailey B group iii</w:t>
      </w:r>
    </w:p>
    <w:p w14:paraId="74173B4B" w14:textId="77777777" w:rsidR="004F1649" w:rsidRDefault="004F1649" w:rsidP="004F1649">
      <w:pPr>
        <w:spacing w:line="480" w:lineRule="auto"/>
      </w:pPr>
      <w:r>
        <w:t>Place of Manu</w:t>
      </w:r>
      <w:r w:rsidR="0045590C">
        <w:t>facture or Origin: North Africa</w:t>
      </w:r>
    </w:p>
    <w:p w14:paraId="3A4A9153" w14:textId="77777777" w:rsidR="004F1649" w:rsidRDefault="004F1649" w:rsidP="004F1649">
      <w:pPr>
        <w:spacing w:line="480" w:lineRule="auto"/>
      </w:pPr>
      <w:r>
        <w:t xml:space="preserve">Parallels: </w:t>
      </w:r>
      <w:r w:rsidRPr="002A00E7">
        <w:t>(</w:t>
      </w:r>
      <w:r>
        <w:t>I</w:t>
      </w:r>
      <w:r w:rsidRPr="002A00E7">
        <w:t>dentical) Waldhauer 1914, no. 216, pl. 21 ({{insc:</w:t>
      </w:r>
      <w:r w:rsidRPr="002A00E7">
        <w:rPr>
          <w:caps/>
        </w:rPr>
        <w:t>romanesis</w:t>
      </w:r>
      <w:r w:rsidRPr="002A00E7">
        <w:t>}}); Walters 1914, p. 209, no. 1386, fig. 326 (fr.); Álvarez-Ossorio 1942, p. 280, no. 4–13.506, figs. 2–4; Kricheldorf 1962, no. 60, pl. 7 ({{insc:</w:t>
      </w:r>
      <w:r w:rsidRPr="002A00E7">
        <w:rPr>
          <w:caps/>
        </w:rPr>
        <w:t>c.oppi.res</w:t>
      </w:r>
      <w:r w:rsidRPr="002A00E7">
        <w:t>}}); Bruneau 1965, no. 4604, pl. 30 (</w:t>
      </w:r>
      <w:r w:rsidR="00B31501">
        <w:t>{{loc_0000:</w:t>
      </w:r>
      <w:r w:rsidRPr="002A00E7">
        <w:t>Delos</w:t>
      </w:r>
      <w:r w:rsidR="00B31501">
        <w:t>}}</w:t>
      </w:r>
      <w:r w:rsidRPr="002A00E7">
        <w:t xml:space="preserve">); Bailey BM </w:t>
      </w:r>
      <w:r w:rsidRPr="002A00E7">
        <w:rPr>
          <w:caps/>
        </w:rPr>
        <w:t>ii</w:t>
      </w:r>
      <w:r w:rsidRPr="002A00E7">
        <w:t>, p. 226, Q 1073, pl. 37, fig. 47 = Walters 1914, no. 1386; Williams 1981, no. 137, pl. 6 ({{insc:</w:t>
      </w:r>
      <w:r w:rsidRPr="002A00E7">
        <w:rPr>
          <w:caps/>
        </w:rPr>
        <w:t>romanesis</w:t>
      </w:r>
      <w:r w:rsidRPr="002A00E7">
        <w:t>}}) (</w:t>
      </w:r>
      <w:r w:rsidR="00B31501">
        <w:t>{{loc_0000:</w:t>
      </w:r>
      <w:r w:rsidRPr="002A00E7">
        <w:t>Kenchreai</w:t>
      </w:r>
      <w:r w:rsidR="00B31501">
        <w:t>}}</w:t>
      </w:r>
      <w:r w:rsidRPr="002A00E7">
        <w:t xml:space="preserve">); </w:t>
      </w:r>
      <w:r w:rsidRPr="002A00E7">
        <w:rPr>
          <w:i/>
        </w:rPr>
        <w:t xml:space="preserve">Kunst der Antike </w:t>
      </w:r>
      <w:r w:rsidRPr="002A00E7">
        <w:t>10, no. 232; Hellmann 1985, pp. 13–14, no. 13 ({{insc:</w:t>
      </w:r>
      <w:r w:rsidRPr="002A00E7">
        <w:rPr>
          <w:caps/>
        </w:rPr>
        <w:t>romaniis</w:t>
      </w:r>
      <w:r w:rsidRPr="002A00E7">
        <w:t>}}) (Cyprus); Schäfer and Marczoch 1990, p. 41, no. 36 (Egypt); Hübinger 1993, no. 124, pl. 15 (Rome); Mlasowsky 2003, p. 184, figs. 1–3 (interpreted as Domitian and probably signed {{insc:</w:t>
      </w:r>
      <w:r w:rsidRPr="002A00E7">
        <w:rPr>
          <w:caps/>
        </w:rPr>
        <w:t>l.madiec</w:t>
      </w:r>
      <w:r w:rsidRPr="002A00E7">
        <w:t>}}). (The</w:t>
      </w:r>
      <w:r w:rsidRPr="00993C0D">
        <w:t xml:space="preserve"> same bust without scepter): Bruneau 1965, no. 4605, pl. 30 (</w:t>
      </w:r>
      <w:r w:rsidR="00B31501">
        <w:t>{{loc_0000:</w:t>
      </w:r>
      <w:r w:rsidRPr="00993C0D">
        <w:t>Delos</w:t>
      </w:r>
      <w:r w:rsidR="00B31501">
        <w:t>}}</w:t>
      </w:r>
      <w:r w:rsidRPr="00993C0D">
        <w:t>); Raselli-Nydegger 2005, fig. 13; Bochum Museum, Schüller Collection, cat. no. S 1097, pict. 2010–02–03.</w:t>
      </w:r>
    </w:p>
    <w:p w14:paraId="5A3D7DDA" w14:textId="77777777" w:rsidR="000A03A4" w:rsidRDefault="000A03A4" w:rsidP="000A03A4">
      <w:pPr>
        <w:spacing w:line="480" w:lineRule="auto"/>
      </w:pPr>
      <w:r>
        <w:t xml:space="preserve">Provenance: </w:t>
      </w:r>
    </w:p>
    <w:p w14:paraId="59B5F857" w14:textId="77777777" w:rsidR="004F1649" w:rsidRDefault="004F1649" w:rsidP="004F1649">
      <w:pPr>
        <w:spacing w:line="480" w:lineRule="auto"/>
      </w:pPr>
      <w:r>
        <w:t>Bibliography: Unpublished.</w:t>
      </w:r>
    </w:p>
    <w:p w14:paraId="06590B04" w14:textId="77777777" w:rsidR="00C26B2D" w:rsidRDefault="004F1649" w:rsidP="00C26B2D">
      <w:pPr>
        <w:spacing w:line="480" w:lineRule="auto"/>
      </w:pPr>
      <w:r>
        <w:t xml:space="preserve">Date: </w:t>
      </w:r>
      <w:r w:rsidR="0045590C">
        <w:t>Hadrianic</w:t>
      </w:r>
    </w:p>
    <w:p w14:paraId="7E55AB27" w14:textId="77777777" w:rsidR="00C26B2D" w:rsidRDefault="008325AC" w:rsidP="00C26B2D">
      <w:pPr>
        <w:spacing w:line="480" w:lineRule="auto"/>
      </w:pPr>
      <w:r w:rsidRPr="00C84548">
        <w:t>Date numeric:</w:t>
      </w:r>
      <w:r>
        <w:t xml:space="preserve"> 117; 138</w:t>
      </w:r>
    </w:p>
    <w:p w14:paraId="410FF030" w14:textId="77777777" w:rsidR="00C26B2D" w:rsidRDefault="004F1649" w:rsidP="00C26B2D">
      <w:pPr>
        <w:spacing w:line="480" w:lineRule="auto"/>
      </w:pPr>
      <w:r w:rsidRPr="00524C6D">
        <w:t>Discussion</w:t>
      </w:r>
      <w:r w:rsidR="008101B2" w:rsidRPr="00993C0D">
        <w:t xml:space="preserve">: Bailey assigns the end of production of his type B = Loeschcke type </w:t>
      </w:r>
      <w:r w:rsidR="008101B2" w:rsidRPr="00524C6D">
        <w:rPr>
          <w:caps/>
        </w:rPr>
        <w:t>iv</w:t>
      </w:r>
      <w:r w:rsidR="008101B2" w:rsidRPr="00993C0D">
        <w:t xml:space="preserve"> to the Trajanic period (BM</w:t>
      </w:r>
      <w:r w:rsidR="008101B2" w:rsidRPr="00524C6D">
        <w:rPr>
          <w:caps/>
        </w:rPr>
        <w:t xml:space="preserve"> ii</w:t>
      </w:r>
      <w:r w:rsidR="008101B2" w:rsidRPr="00993C0D">
        <w:t>, p. 157). Logically, there would be a chronological incompatibility with a lamp of this type showing Hadrian’s portrait</w:t>
      </w:r>
      <w:r w:rsidR="008101B2">
        <w:t xml:space="preserve">. </w:t>
      </w:r>
      <w:r w:rsidR="008101B2" w:rsidRPr="00993C0D">
        <w:t xml:space="preserve">But later, Bailey admits that the production of Cnidian lamps of his type B lasted until the beginning of Hadrian’s reign, as proved by several lamps of this type bearing that emperor's portrait (Bailey BM </w:t>
      </w:r>
      <w:r w:rsidR="008101B2" w:rsidRPr="00524C6D">
        <w:rPr>
          <w:caps/>
        </w:rPr>
        <w:t>iii</w:t>
      </w:r>
      <w:r w:rsidR="008101B2" w:rsidRPr="00993C0D">
        <w:t xml:space="preserve">, p. 327). </w:t>
      </w:r>
    </w:p>
    <w:p w14:paraId="0208DA8C" w14:textId="56F98A57" w:rsidR="008101B2" w:rsidRDefault="008101B2" w:rsidP="00C26B2D">
      <w:pPr>
        <w:spacing w:line="480" w:lineRule="auto"/>
      </w:pPr>
      <w:r w:rsidRPr="00993C0D">
        <w:tab/>
        <w:t xml:space="preserve">Following the earlier chronology of the type given in BM </w:t>
      </w:r>
      <w:r w:rsidRPr="00524C6D">
        <w:rPr>
          <w:caps/>
        </w:rPr>
        <w:t>ii,</w:t>
      </w:r>
      <w:r w:rsidRPr="00993C0D">
        <w:t xml:space="preserve"> Mlasowsky is the only author to assume that the portrait is Domitian’s. However, the portraits of Domitian we have consulted—on sculptures and coins, in addition to the examples given by Mlasowsky (2003, figs. 4–6)—do not show the emperor with a beard, in contrast to the portraits of Hadrian. It is surprising that Mlasowsky does not mention any parallels to the Hanover lamp he publishes, nor does he refer to the commonly accepted interpretation of the portrait as Hadrian (Mlasowsky 2003, p. 184, figs. 1–3).</w:t>
      </w:r>
    </w:p>
    <w:p w14:paraId="3E3D1089" w14:textId="77777777" w:rsidR="00C26B2D" w:rsidRPr="00993C0D" w:rsidRDefault="00C26B2D" w:rsidP="00C26B2D">
      <w:pPr>
        <w:spacing w:line="480" w:lineRule="auto"/>
      </w:pPr>
    </w:p>
    <w:p w14:paraId="28B4E9B4"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F7664C0" w14:textId="77777777" w:rsidR="008101B2" w:rsidRDefault="008101B2" w:rsidP="008101B2">
      <w:pPr>
        <w:pStyle w:val="Textedelespacerserv2"/>
        <w:numPr>
          <w:ilvl w:val="0"/>
          <w:numId w:val="0"/>
        </w:numPr>
        <w:spacing w:line="480" w:lineRule="auto"/>
        <w:jc w:val="left"/>
        <w:outlineLvl w:val="9"/>
        <w:rPr>
          <w:rFonts w:ascii="Palatino" w:hAnsi="Palatino"/>
        </w:rPr>
      </w:pPr>
    </w:p>
    <w:p w14:paraId="3C03F9BC" w14:textId="77777777" w:rsidR="004F1649" w:rsidRDefault="004F1649" w:rsidP="004F1649">
      <w:pPr>
        <w:spacing w:line="480" w:lineRule="auto"/>
      </w:pPr>
      <w:r>
        <w:t>Catalogue Number: 212</w:t>
      </w:r>
    </w:p>
    <w:p w14:paraId="7F906EEB" w14:textId="77777777" w:rsidR="004F1649" w:rsidRDefault="004F1649" w:rsidP="004F1649">
      <w:pPr>
        <w:spacing w:line="480" w:lineRule="auto"/>
      </w:pPr>
      <w:r>
        <w:t xml:space="preserve">Inventory Number: </w:t>
      </w:r>
      <w:r w:rsidRPr="00993C0D">
        <w:t>83.</w:t>
      </w:r>
      <w:r w:rsidRPr="00524C6D">
        <w:rPr>
          <w:caps/>
        </w:rPr>
        <w:t>aq</w:t>
      </w:r>
      <w:r w:rsidRPr="00993C0D">
        <w:t>.377.51</w:t>
      </w:r>
    </w:p>
    <w:p w14:paraId="62FC3477" w14:textId="77777777" w:rsidR="004F1649" w:rsidRDefault="004F1649" w:rsidP="004F1649">
      <w:pPr>
        <w:spacing w:line="480" w:lineRule="auto"/>
      </w:pPr>
      <w:r>
        <w:t xml:space="preserve">Dimensions: </w:t>
      </w:r>
      <w:r w:rsidRPr="00993C0D">
        <w:t>L: 12.9; W: 9.0; H: 2.9</w:t>
      </w:r>
    </w:p>
    <w:p w14:paraId="0075A641" w14:textId="77777777" w:rsidR="004F1649" w:rsidRDefault="004F1649" w:rsidP="004F1649">
      <w:pPr>
        <w:spacing w:line="480" w:lineRule="auto"/>
      </w:pPr>
      <w:r>
        <w:t xml:space="preserve">Condition and Fabric: </w:t>
      </w:r>
      <w:r w:rsidRPr="00993C0D">
        <w:t>Intact. Clay 7.5YR7/4 pink, mottled</w:t>
      </w:r>
      <w:r w:rsidRPr="00E62537">
        <w:t xml:space="preserve"> </w:t>
      </w:r>
      <w:r w:rsidRPr="00993C0D">
        <w:t>glaze varying between 7.5YR4/4 dark brown and 7.5YR5/4 brown.</w:t>
      </w:r>
    </w:p>
    <w:p w14:paraId="3C77CA1B" w14:textId="77777777" w:rsidR="004F1649" w:rsidRDefault="004F1649" w:rsidP="004F1649">
      <w:pPr>
        <w:spacing w:line="480" w:lineRule="auto"/>
      </w:pPr>
      <w:r>
        <w:t xml:space="preserve">Description: </w:t>
      </w:r>
      <w:r w:rsidRPr="00993C0D">
        <w:t xml:space="preserve">Moldmade. Shoulder: Loeschcke form </w:t>
      </w:r>
      <w:r w:rsidRPr="00524C6D">
        <w:rPr>
          <w:caps/>
        </w:rPr>
        <w:t>vi</w:t>
      </w:r>
      <w:r w:rsidRPr="00993C0D">
        <w:t xml:space="preserve"> a. Filling-hole lower left. Small air hole at top of nozzle. Round-tipped volute-nozzle. </w:t>
      </w:r>
      <w:r>
        <w:t>Base marked off by one circular groove</w:t>
      </w:r>
      <w:r w:rsidRPr="00993C0D">
        <w:t xml:space="preserve">. Small </w:t>
      </w:r>
      <w:r w:rsidRPr="00993C0D">
        <w:rPr>
          <w:i/>
        </w:rPr>
        <w:t xml:space="preserve">planta pedis </w:t>
      </w:r>
      <w:r w:rsidRPr="00993C0D">
        <w:t>with illegible letters.</w:t>
      </w:r>
    </w:p>
    <w:p w14:paraId="5A913404" w14:textId="77777777" w:rsidR="004F1649" w:rsidRDefault="004F1649" w:rsidP="004F1649">
      <w:pPr>
        <w:spacing w:line="480" w:lineRule="auto"/>
      </w:pPr>
      <w:r>
        <w:t xml:space="preserve">Discus Iconography: </w:t>
      </w:r>
      <w:r w:rsidRPr="00993C0D">
        <w:t xml:space="preserve">Apollo to right, legs draped, seated on </w:t>
      </w:r>
      <w:r>
        <w:t xml:space="preserve">an </w:t>
      </w:r>
      <w:r w:rsidRPr="00993C0D">
        <w:t xml:space="preserve">elaborate chair, playing the </w:t>
      </w:r>
      <w:r w:rsidRPr="00993C0D">
        <w:rPr>
          <w:i/>
        </w:rPr>
        <w:t>kithara.</w:t>
      </w:r>
    </w:p>
    <w:p w14:paraId="0F856A54" w14:textId="77777777" w:rsidR="004F1649" w:rsidRDefault="004F1649" w:rsidP="004F1649">
      <w:pPr>
        <w:spacing w:line="480" w:lineRule="auto"/>
      </w:pPr>
      <w:r>
        <w:t xml:space="preserve">Type: </w:t>
      </w:r>
      <w:r w:rsidRPr="00993C0D">
        <w:t xml:space="preserve">Loeschcke </w:t>
      </w:r>
      <w:r w:rsidRPr="00524C6D">
        <w:rPr>
          <w:caps/>
        </w:rPr>
        <w:t>iv</w:t>
      </w:r>
      <w:r w:rsidR="0045590C">
        <w:t>; Bailey B group iii</w:t>
      </w:r>
    </w:p>
    <w:p w14:paraId="0C4CC913" w14:textId="77777777" w:rsidR="004F1649" w:rsidRDefault="004F1649" w:rsidP="004F1649">
      <w:pPr>
        <w:spacing w:line="480" w:lineRule="auto"/>
      </w:pPr>
      <w:r>
        <w:t xml:space="preserve">Place of Manufacture or Origin: </w:t>
      </w:r>
      <w:r w:rsidR="0045590C">
        <w:t>North Africa</w:t>
      </w:r>
    </w:p>
    <w:p w14:paraId="78CA85FC" w14:textId="77777777" w:rsidR="004F1649" w:rsidRDefault="004F1649" w:rsidP="004F1649">
      <w:pPr>
        <w:spacing w:line="480" w:lineRule="auto"/>
      </w:pPr>
      <w:r>
        <w:t xml:space="preserve">Parallels: </w:t>
      </w:r>
      <w:r w:rsidRPr="00993C0D">
        <w:t xml:space="preserve">Heres 1972, no. 20, pl. 5 (Loeschcke </w:t>
      </w:r>
      <w:r w:rsidRPr="00524C6D">
        <w:rPr>
          <w:caps/>
        </w:rPr>
        <w:t>iii</w:t>
      </w:r>
      <w:r w:rsidRPr="00993C0D">
        <w:t xml:space="preserve">); Oziol 1977, no. 464, pl. 25; Bailey BM </w:t>
      </w:r>
      <w:r w:rsidRPr="00524C6D">
        <w:rPr>
          <w:caps/>
        </w:rPr>
        <w:t>ii</w:t>
      </w:r>
      <w:r w:rsidRPr="00993C0D">
        <w:t>, p. 11, Q 1057, fig. 6 (fr.) (with further refs.); Bonnet 1988, fig. 10.7, motif 2.P.A-D2; (close) Bessi and Moncini 1980, no. 117, pl. 15.</w:t>
      </w:r>
    </w:p>
    <w:p w14:paraId="0411F648" w14:textId="77777777" w:rsidR="000A03A4" w:rsidRDefault="000A03A4" w:rsidP="000A03A4">
      <w:pPr>
        <w:spacing w:line="480" w:lineRule="auto"/>
      </w:pPr>
      <w:r>
        <w:t xml:space="preserve">Provenance: </w:t>
      </w:r>
    </w:p>
    <w:p w14:paraId="0C831B92" w14:textId="77777777" w:rsidR="004F1649" w:rsidRDefault="004F1649" w:rsidP="004F1649">
      <w:pPr>
        <w:spacing w:line="480" w:lineRule="auto"/>
      </w:pPr>
      <w:r>
        <w:t>Bibliography: Unpublished.</w:t>
      </w:r>
    </w:p>
    <w:p w14:paraId="1CC56FCE" w14:textId="77777777" w:rsidR="008101B2" w:rsidRPr="00993C0D" w:rsidRDefault="004F1649" w:rsidP="004F1649">
      <w:pPr>
        <w:spacing w:line="480" w:lineRule="auto"/>
      </w:pPr>
      <w:r>
        <w:t xml:space="preserve">Date: </w:t>
      </w:r>
      <w:r w:rsidR="0045590C">
        <w:t>Late Tiberian to Early Trajanic</w:t>
      </w:r>
    </w:p>
    <w:p w14:paraId="5D5EFB6A"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4F1649">
        <w:rPr>
          <w:rFonts w:ascii="Palatino" w:hAnsi="Palatino"/>
        </w:rPr>
        <w:t xml:space="preserve"> 25; 11</w:t>
      </w:r>
      <w:r>
        <w:rPr>
          <w:rFonts w:ascii="Palatino" w:hAnsi="Palatino"/>
        </w:rPr>
        <w:t>0</w:t>
      </w:r>
    </w:p>
    <w:p w14:paraId="1FDFF996"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6E76AE6E"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A0EA1FA" w14:textId="77777777" w:rsidR="008101B2" w:rsidRDefault="008101B2" w:rsidP="008101B2">
      <w:pPr>
        <w:pStyle w:val="Textedelespacerserv2"/>
        <w:numPr>
          <w:ilvl w:val="0"/>
          <w:numId w:val="0"/>
        </w:numPr>
        <w:spacing w:line="480" w:lineRule="auto"/>
        <w:jc w:val="left"/>
        <w:outlineLvl w:val="9"/>
        <w:rPr>
          <w:rFonts w:ascii="Palatino" w:hAnsi="Palatino"/>
        </w:rPr>
      </w:pPr>
    </w:p>
    <w:p w14:paraId="7E68E2EF" w14:textId="77777777" w:rsidR="00DE1493" w:rsidRDefault="00DE1493" w:rsidP="00DE1493">
      <w:pPr>
        <w:spacing w:line="480" w:lineRule="auto"/>
      </w:pPr>
      <w:r>
        <w:t>Catalogue Number: 213</w:t>
      </w:r>
    </w:p>
    <w:p w14:paraId="18D6F957" w14:textId="77777777" w:rsidR="00DE1493" w:rsidRDefault="00DE1493" w:rsidP="00DE1493">
      <w:pPr>
        <w:spacing w:line="480" w:lineRule="auto"/>
      </w:pPr>
      <w:r>
        <w:t xml:space="preserve">Inventory Number: </w:t>
      </w:r>
      <w:r w:rsidRPr="00993C0D">
        <w:t>83.</w:t>
      </w:r>
      <w:r w:rsidRPr="00524C6D">
        <w:rPr>
          <w:caps/>
        </w:rPr>
        <w:t>aq</w:t>
      </w:r>
      <w:r w:rsidRPr="00993C0D">
        <w:t>.377.55</w:t>
      </w:r>
    </w:p>
    <w:p w14:paraId="0A2844AB" w14:textId="77777777" w:rsidR="00DE1493" w:rsidRDefault="00DE1493" w:rsidP="00DE1493">
      <w:pPr>
        <w:spacing w:line="480" w:lineRule="auto"/>
      </w:pPr>
      <w:r>
        <w:t xml:space="preserve">Dimensions: </w:t>
      </w:r>
      <w:r w:rsidRPr="00DE1493">
        <w:t>L: 11.7; W: 8.3; H: 2.9</w:t>
      </w:r>
    </w:p>
    <w:p w14:paraId="45DF013A" w14:textId="77777777" w:rsidR="00DE1493" w:rsidRDefault="00DE1493" w:rsidP="00DE1493">
      <w:pPr>
        <w:spacing w:line="480" w:lineRule="auto"/>
      </w:pPr>
      <w:r>
        <w:t xml:space="preserve">Condition and Fabric: </w:t>
      </w:r>
      <w:r w:rsidRPr="00993C0D">
        <w:t>Intact. Clay 5YR6/4 light reddish brown, glaze mostly 2.5YR5/6 red.</w:t>
      </w:r>
    </w:p>
    <w:p w14:paraId="173EF540" w14:textId="77777777" w:rsidR="00DE1493" w:rsidRPr="00DE1493" w:rsidRDefault="00DE1493" w:rsidP="00DE1493">
      <w:pPr>
        <w:pStyle w:val="Textedelespacerserv2"/>
        <w:numPr>
          <w:ilvl w:val="0"/>
          <w:numId w:val="0"/>
        </w:numPr>
        <w:spacing w:line="480" w:lineRule="auto"/>
        <w:jc w:val="left"/>
        <w:outlineLvl w:val="9"/>
        <w:rPr>
          <w:rFonts w:ascii="Palatino" w:hAnsi="Palatino"/>
        </w:rPr>
      </w:pPr>
      <w:r w:rsidRPr="00DE1493">
        <w:rPr>
          <w:rFonts w:ascii="Palatino" w:hAnsi="Palatino"/>
        </w:rPr>
        <w:t>Description: Moldmade, from plaster mold. Shoulder:</w:t>
      </w:r>
      <w:r w:rsidRPr="00993C0D">
        <w:rPr>
          <w:rFonts w:ascii="Palatino" w:hAnsi="Palatino"/>
        </w:rPr>
        <w:t xml:space="preserve"> Loeschcke form </w:t>
      </w:r>
      <w:r w:rsidRPr="00524C6D">
        <w:rPr>
          <w:rFonts w:ascii="Palatino" w:hAnsi="Palatino"/>
          <w:caps/>
        </w:rPr>
        <w:t>vi</w:t>
      </w:r>
      <w:r w:rsidRPr="00993C0D">
        <w:rPr>
          <w:rFonts w:ascii="Palatino" w:hAnsi="Palatino"/>
        </w:rPr>
        <w:t xml:space="preserve"> a. Filling-hole left of center. Tiny air hole at top of round-tipped volute-nozzle. </w:t>
      </w:r>
      <w:r>
        <w:rPr>
          <w:rFonts w:ascii="Palatino" w:hAnsi="Palatino"/>
        </w:rPr>
        <w:t>Base marked off by one circular groove</w:t>
      </w:r>
      <w:r w:rsidRPr="00993C0D">
        <w:rPr>
          <w:rFonts w:ascii="Palatino" w:hAnsi="Palatino"/>
        </w:rPr>
        <w:t xml:space="preserve">. Double vertical </w:t>
      </w:r>
      <w:r w:rsidRPr="00993C0D">
        <w:rPr>
          <w:rFonts w:ascii="Palatino" w:hAnsi="Palatino"/>
          <w:i/>
        </w:rPr>
        <w:t>planta pedis</w:t>
      </w:r>
      <w:r w:rsidRPr="00993C0D">
        <w:rPr>
          <w:rFonts w:ascii="Palatino" w:hAnsi="Palatino"/>
        </w:rPr>
        <w:t xml:space="preserve"> inscribed </w:t>
      </w:r>
      <w:r w:rsidRPr="002A00E7">
        <w:rPr>
          <w:rFonts w:ascii="Palatino" w:hAnsi="Palatino"/>
        </w:rPr>
        <w:t>{{insc:</w:t>
      </w:r>
      <w:r w:rsidRPr="002A00E7">
        <w:rPr>
          <w:rFonts w:ascii="Palatino" w:hAnsi="Palatino"/>
          <w:caps/>
        </w:rPr>
        <w:t>pvf pvf</w:t>
      </w:r>
      <w:r w:rsidRPr="002A00E7">
        <w:rPr>
          <w:rFonts w:ascii="Palatino" w:hAnsi="Palatino"/>
        </w:rPr>
        <w:t>}},</w:t>
      </w:r>
      <w:r w:rsidRPr="00993C0D">
        <w:rPr>
          <w:rFonts w:ascii="Palatino" w:hAnsi="Palatino"/>
        </w:rPr>
        <w:t xml:space="preserve"> workshop active Neronian to Flavian period, according to Bailey (BM </w:t>
      </w:r>
      <w:r w:rsidRPr="00524C6D">
        <w:rPr>
          <w:rFonts w:ascii="Palatino" w:hAnsi="Palatino"/>
          <w:caps/>
        </w:rPr>
        <w:t>ii</w:t>
      </w:r>
      <w:r w:rsidRPr="00993C0D">
        <w:rPr>
          <w:rFonts w:ascii="Palatino" w:hAnsi="Palatino"/>
        </w:rPr>
        <w:t xml:space="preserve">, p. 103). </w:t>
      </w:r>
    </w:p>
    <w:p w14:paraId="6553504B" w14:textId="77777777" w:rsidR="00DE1493" w:rsidRDefault="00DE1493" w:rsidP="00DE1493">
      <w:pPr>
        <w:spacing w:line="480" w:lineRule="auto"/>
      </w:pPr>
      <w:r>
        <w:t>Discus Iconography: B</w:t>
      </w:r>
      <w:r w:rsidRPr="00993C0D">
        <w:t>earded Ulysses, wearing his typical pointed cap and tunic, holding out his right hand, half kneeling; gabled building</w:t>
      </w:r>
      <w:r w:rsidRPr="00993C0D" w:rsidDel="00600C9F">
        <w:t xml:space="preserve"> </w:t>
      </w:r>
      <w:r w:rsidRPr="00993C0D">
        <w:t>behind him.</w:t>
      </w:r>
    </w:p>
    <w:p w14:paraId="483C485A" w14:textId="77777777" w:rsidR="00DE1493" w:rsidRDefault="00DE1493" w:rsidP="00DE1493">
      <w:pPr>
        <w:spacing w:line="480" w:lineRule="auto"/>
      </w:pPr>
      <w:r>
        <w:t xml:space="preserve">Type: </w:t>
      </w:r>
      <w:r w:rsidR="00747A48" w:rsidRPr="00993C0D">
        <w:t xml:space="preserve">Loeschcke </w:t>
      </w:r>
      <w:r w:rsidR="00747A48" w:rsidRPr="00524C6D">
        <w:rPr>
          <w:caps/>
        </w:rPr>
        <w:t>iv</w:t>
      </w:r>
      <w:r w:rsidR="0045590C">
        <w:t>; Bailey B group iii</w:t>
      </w:r>
    </w:p>
    <w:p w14:paraId="4BB08F3E" w14:textId="77777777" w:rsidR="00DE1493" w:rsidRDefault="00DE1493" w:rsidP="00DE1493">
      <w:pPr>
        <w:spacing w:line="480" w:lineRule="auto"/>
      </w:pPr>
      <w:r>
        <w:t xml:space="preserve">Place of Manufacture or Origin: </w:t>
      </w:r>
      <w:r w:rsidR="00747A48" w:rsidRPr="00993C0D">
        <w:t>South Anatoli</w:t>
      </w:r>
      <w:r w:rsidR="0045590C">
        <w:t>a</w:t>
      </w:r>
    </w:p>
    <w:p w14:paraId="4F74229A" w14:textId="77777777" w:rsidR="00DE1493" w:rsidRDefault="00DE1493" w:rsidP="00DE1493">
      <w:pPr>
        <w:spacing w:line="480" w:lineRule="auto"/>
      </w:pPr>
      <w:r>
        <w:t xml:space="preserve">Parallels: </w:t>
      </w:r>
      <w:r w:rsidR="00747A48" w:rsidRPr="00993C0D">
        <w:t xml:space="preserve">Ponsich 1961, no. 63, pl. 6; Bailey BM </w:t>
      </w:r>
      <w:r w:rsidR="00747A48" w:rsidRPr="00524C6D">
        <w:rPr>
          <w:caps/>
        </w:rPr>
        <w:t>ii</w:t>
      </w:r>
      <w:r w:rsidR="00747A48" w:rsidRPr="00993C0D">
        <w:t>, pp. 35–37, Q 929, fig. 32; Rodríguez Martín 2002, no. 124, pl. 25; Bochum Museum, Schüller Collection, cat. no. 77, S 0732 (Tunisia).</w:t>
      </w:r>
    </w:p>
    <w:p w14:paraId="4021D2B7" w14:textId="77777777" w:rsidR="000A03A4" w:rsidRDefault="000A03A4" w:rsidP="000A03A4">
      <w:pPr>
        <w:spacing w:line="480" w:lineRule="auto"/>
      </w:pPr>
      <w:r>
        <w:t xml:space="preserve">Provenance: </w:t>
      </w:r>
    </w:p>
    <w:p w14:paraId="3560490F" w14:textId="77777777" w:rsidR="00DE1493" w:rsidRDefault="00DE1493" w:rsidP="00DE1493">
      <w:pPr>
        <w:spacing w:line="480" w:lineRule="auto"/>
      </w:pPr>
      <w:r>
        <w:t>Bibliography: Unpublished.</w:t>
      </w:r>
    </w:p>
    <w:p w14:paraId="49DF997E" w14:textId="77777777" w:rsidR="00DE1493" w:rsidRDefault="00DE1493" w:rsidP="00DE1493">
      <w:pPr>
        <w:spacing w:line="480" w:lineRule="auto"/>
      </w:pPr>
      <w:r>
        <w:t xml:space="preserve">Date: </w:t>
      </w:r>
      <w:r w:rsidR="0045590C">
        <w:t>Neronian to Flavian</w:t>
      </w:r>
    </w:p>
    <w:p w14:paraId="221056D5" w14:textId="77777777" w:rsidR="00DE1493" w:rsidRDefault="00DE1493" w:rsidP="00DE1493">
      <w:pPr>
        <w:spacing w:line="480" w:lineRule="auto"/>
      </w:pPr>
      <w:r>
        <w:t xml:space="preserve">Date numeric: </w:t>
      </w:r>
      <w:r w:rsidR="00747A48">
        <w:t>54; 96</w:t>
      </w:r>
    </w:p>
    <w:p w14:paraId="67DFFDF9"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171F1612"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E9E7780" w14:textId="77777777" w:rsidR="008101B2" w:rsidRDefault="008101B2" w:rsidP="008101B2">
      <w:pPr>
        <w:pStyle w:val="Textedelespacerserv2"/>
        <w:numPr>
          <w:ilvl w:val="0"/>
          <w:numId w:val="0"/>
        </w:numPr>
        <w:spacing w:line="480" w:lineRule="auto"/>
        <w:jc w:val="left"/>
        <w:outlineLvl w:val="9"/>
        <w:rPr>
          <w:rFonts w:ascii="Palatino" w:hAnsi="Palatino"/>
        </w:rPr>
      </w:pPr>
    </w:p>
    <w:p w14:paraId="405B1D80" w14:textId="77777777" w:rsidR="007E6E59" w:rsidRDefault="007E6E59" w:rsidP="007E6E59">
      <w:pPr>
        <w:spacing w:line="480" w:lineRule="auto"/>
      </w:pPr>
      <w:r>
        <w:t>Catalogue Number: 214</w:t>
      </w:r>
    </w:p>
    <w:p w14:paraId="02879397" w14:textId="77777777" w:rsidR="007E6E59" w:rsidRDefault="007E6E59" w:rsidP="007E6E59">
      <w:pPr>
        <w:spacing w:line="480" w:lineRule="auto"/>
      </w:pPr>
      <w:r>
        <w:t xml:space="preserve">Inventory Number: </w:t>
      </w:r>
      <w:r w:rsidRPr="00993C0D">
        <w:t>83.</w:t>
      </w:r>
      <w:r w:rsidRPr="00524C6D">
        <w:rPr>
          <w:caps/>
        </w:rPr>
        <w:t>aq</w:t>
      </w:r>
      <w:r w:rsidRPr="00993C0D">
        <w:t>.377.111</w:t>
      </w:r>
    </w:p>
    <w:p w14:paraId="2635C466" w14:textId="77777777" w:rsidR="007E6E59" w:rsidRDefault="007E6E59" w:rsidP="007E6E59">
      <w:pPr>
        <w:spacing w:line="480" w:lineRule="auto"/>
      </w:pPr>
      <w:r>
        <w:t xml:space="preserve">Dimensions: </w:t>
      </w:r>
      <w:r w:rsidRPr="00993C0D">
        <w:t>L: 10.7; W: 7.8; H: 2.7</w:t>
      </w:r>
    </w:p>
    <w:p w14:paraId="77BC4DE7" w14:textId="77777777" w:rsidR="007E6E59" w:rsidRDefault="007E6E59" w:rsidP="007E6E59">
      <w:pPr>
        <w:spacing w:line="480" w:lineRule="auto"/>
      </w:pPr>
      <w:r>
        <w:t xml:space="preserve">Condition and Fabric: </w:t>
      </w:r>
      <w:r w:rsidRPr="00993C0D">
        <w:t>Many cracks across discus and base. Clay 7.5YR7/4 pink, glaze 2.5YR5/6 red; parts slightly burned.</w:t>
      </w:r>
    </w:p>
    <w:p w14:paraId="0E058764" w14:textId="77777777" w:rsidR="007E6E59" w:rsidRDefault="007E6E59" w:rsidP="007E6E59">
      <w:pPr>
        <w:spacing w:line="480" w:lineRule="auto"/>
      </w:pPr>
      <w:r>
        <w:t xml:space="preserve">Description: </w:t>
      </w:r>
      <w:r w:rsidR="00064E8E" w:rsidRPr="00993C0D">
        <w:t>Moldmade. Shoulder: Loeschcke form</w:t>
      </w:r>
      <w:r w:rsidR="00064E8E" w:rsidRPr="00524C6D">
        <w:rPr>
          <w:caps/>
        </w:rPr>
        <w:t xml:space="preserve"> vi </w:t>
      </w:r>
      <w:r w:rsidR="00064E8E" w:rsidRPr="00993C0D">
        <w:t xml:space="preserve">b. Filling-hole lower left. Round-tipped volute-nozzle. </w:t>
      </w:r>
      <w:r w:rsidR="00064E8E">
        <w:t>Base marked off by one circular groove</w:t>
      </w:r>
      <w:r w:rsidR="00064E8E" w:rsidRPr="00993C0D">
        <w:t xml:space="preserve">. Potter’s incuse signature: </w:t>
      </w:r>
      <w:r w:rsidR="00064E8E" w:rsidRPr="002A00E7">
        <w:t>{{insc:</w:t>
      </w:r>
      <w:r w:rsidR="00064E8E" w:rsidRPr="002A00E7">
        <w:rPr>
          <w:caps/>
        </w:rPr>
        <w:t>gabinia</w:t>
      </w:r>
      <w:r w:rsidR="00064E8E" w:rsidRPr="002A00E7">
        <w:t xml:space="preserve">}}, workshop dated Late Flavian to Early Antonine (Bailey BM </w:t>
      </w:r>
      <w:r w:rsidR="00064E8E" w:rsidRPr="002A00E7">
        <w:rPr>
          <w:caps/>
        </w:rPr>
        <w:t>ii</w:t>
      </w:r>
      <w:r w:rsidR="00064E8E" w:rsidRPr="002A00E7">
        <w:t>, p. 96). Relief mark</w:t>
      </w:r>
      <w:r w:rsidR="00064E8E" w:rsidRPr="002A00E7" w:rsidDel="002416CA">
        <w:t xml:space="preserve"> </w:t>
      </w:r>
      <w:r w:rsidR="00064E8E" w:rsidRPr="002A00E7">
        <w:t>under signature: maybe letter {{insc:D}}</w:t>
      </w:r>
      <w:r w:rsidR="00064E8E" w:rsidRPr="002A00E7">
        <w:rPr>
          <w:caps/>
        </w:rPr>
        <w:t>(</w:t>
      </w:r>
      <w:r w:rsidR="00064E8E" w:rsidRPr="002A00E7">
        <w:t>?).</w:t>
      </w:r>
    </w:p>
    <w:p w14:paraId="0527AD2C" w14:textId="5ECEFE3F" w:rsidR="007E6E59" w:rsidRDefault="007E6E59" w:rsidP="007E6E59">
      <w:pPr>
        <w:spacing w:line="480" w:lineRule="auto"/>
      </w:pPr>
      <w:r>
        <w:t xml:space="preserve">Discus Iconography: </w:t>
      </w:r>
      <w:r w:rsidR="00064E8E">
        <w:t>H</w:t>
      </w:r>
      <w:r w:rsidR="003A6B0A">
        <w:t>alf-dressed</w:t>
      </w:r>
      <w:r w:rsidR="00064E8E" w:rsidRPr="00993C0D">
        <w:t xml:space="preserve"> winged Victory standing frontal, right hand holding </w:t>
      </w:r>
      <w:r w:rsidR="00064E8E">
        <w:t xml:space="preserve">a </w:t>
      </w:r>
      <w:r w:rsidR="00064E8E" w:rsidRPr="00993C0D">
        <w:t xml:space="preserve">wreath, left </w:t>
      </w:r>
      <w:r w:rsidR="00064E8E">
        <w:t xml:space="preserve">a </w:t>
      </w:r>
      <w:r w:rsidR="00064E8E" w:rsidRPr="00993C0D">
        <w:t>palm branch.</w:t>
      </w:r>
    </w:p>
    <w:p w14:paraId="5E2B1A0B" w14:textId="77777777" w:rsidR="007E6E59" w:rsidRDefault="007E6E59" w:rsidP="007E6E59">
      <w:pPr>
        <w:spacing w:line="480" w:lineRule="auto"/>
      </w:pPr>
      <w:r>
        <w:t xml:space="preserve">Type: </w:t>
      </w:r>
      <w:r w:rsidR="00064E8E" w:rsidRPr="002A00E7">
        <w:t xml:space="preserve">Loeschcke </w:t>
      </w:r>
      <w:r w:rsidR="00064E8E" w:rsidRPr="002A00E7">
        <w:rPr>
          <w:caps/>
        </w:rPr>
        <w:t>iv</w:t>
      </w:r>
      <w:r w:rsidR="0045590C">
        <w:t>; Bailey B group iii</w:t>
      </w:r>
    </w:p>
    <w:p w14:paraId="36930684" w14:textId="77777777" w:rsidR="007E6E59" w:rsidRDefault="007E6E59" w:rsidP="007E6E59">
      <w:pPr>
        <w:spacing w:line="480" w:lineRule="auto"/>
      </w:pPr>
      <w:r>
        <w:t xml:space="preserve">Place of Manufacture or Origin: </w:t>
      </w:r>
      <w:r w:rsidR="0045590C">
        <w:t>North Africa</w:t>
      </w:r>
    </w:p>
    <w:p w14:paraId="416DCCB8" w14:textId="77777777" w:rsidR="007E6E59" w:rsidRDefault="007E6E59" w:rsidP="007E6E59">
      <w:pPr>
        <w:spacing w:line="480" w:lineRule="auto"/>
      </w:pPr>
      <w:r>
        <w:t xml:space="preserve">Parallels: </w:t>
      </w:r>
      <w:r w:rsidR="00064E8E" w:rsidRPr="002A00E7">
        <w:t xml:space="preserve">Bussière 2000, p. 166, no. 332, pl. 35, decor </w:t>
      </w:r>
      <w:r w:rsidR="00064E8E" w:rsidRPr="002A00E7">
        <w:rPr>
          <w:caps/>
        </w:rPr>
        <w:t>i</w:t>
      </w:r>
      <w:r w:rsidR="00064E8E" w:rsidRPr="002A00E7">
        <w:t xml:space="preserve">.b.9.(1) (with further refs.); Rodríguez Martín 2002, no. 90, pl. 19 (fr.); Svoboda 2006, no. 56; see also </w:t>
      </w:r>
      <w:hyperlink r:id="rId36" w:history="1">
        <w:r w:rsidR="00064E8E" w:rsidRPr="00064E8E">
          <w:rPr>
            <w:rStyle w:val="Hyperlink"/>
          </w:rPr>
          <w:t>cat. 224</w:t>
        </w:r>
      </w:hyperlink>
      <w:r w:rsidR="00064E8E">
        <w:t>.</w:t>
      </w:r>
    </w:p>
    <w:p w14:paraId="6C9D96E9" w14:textId="77777777" w:rsidR="000A03A4" w:rsidRDefault="000A03A4" w:rsidP="000A03A4">
      <w:pPr>
        <w:spacing w:line="480" w:lineRule="auto"/>
      </w:pPr>
      <w:r>
        <w:t xml:space="preserve">Provenance: </w:t>
      </w:r>
    </w:p>
    <w:p w14:paraId="2C5395B9" w14:textId="77777777" w:rsidR="007E6E59" w:rsidRDefault="007E6E59" w:rsidP="007E6E59">
      <w:pPr>
        <w:spacing w:line="480" w:lineRule="auto"/>
      </w:pPr>
      <w:r>
        <w:t>Bibliography: Unpublished.</w:t>
      </w:r>
    </w:p>
    <w:p w14:paraId="1DA39CBF" w14:textId="77777777" w:rsidR="008101B2" w:rsidRPr="002A00E7" w:rsidRDefault="007E6E59" w:rsidP="00064E8E">
      <w:pPr>
        <w:spacing w:line="480" w:lineRule="auto"/>
      </w:pPr>
      <w:r>
        <w:t xml:space="preserve">Date: </w:t>
      </w:r>
      <w:r w:rsidR="0045590C">
        <w:t>Late Flavian to Early Antonine</w:t>
      </w:r>
    </w:p>
    <w:p w14:paraId="28C10A41" w14:textId="77777777" w:rsidR="008325AC" w:rsidRPr="00993C0D" w:rsidRDefault="008325AC" w:rsidP="008325AC">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064E8E">
        <w:rPr>
          <w:rFonts w:ascii="Palatino" w:hAnsi="Palatino"/>
        </w:rPr>
        <w:t xml:space="preserve"> 8</w:t>
      </w:r>
      <w:r>
        <w:rPr>
          <w:rFonts w:ascii="Palatino" w:hAnsi="Palatino"/>
        </w:rPr>
        <w:t>5; 150</w:t>
      </w:r>
    </w:p>
    <w:p w14:paraId="10B3224D" w14:textId="77777777" w:rsidR="008101B2" w:rsidRPr="002A00E7" w:rsidRDefault="008101B2" w:rsidP="008101B2">
      <w:pPr>
        <w:pStyle w:val="Textedelespacerserv2"/>
        <w:numPr>
          <w:ilvl w:val="0"/>
          <w:numId w:val="0"/>
        </w:numPr>
        <w:spacing w:line="480" w:lineRule="auto"/>
        <w:jc w:val="left"/>
        <w:outlineLvl w:val="9"/>
        <w:rPr>
          <w:rFonts w:ascii="Palatino" w:hAnsi="Palatino"/>
        </w:rPr>
      </w:pPr>
    </w:p>
    <w:p w14:paraId="4337B0C6" w14:textId="77777777" w:rsidR="008101B2" w:rsidRPr="002A00E7" w:rsidRDefault="008101B2" w:rsidP="008101B2">
      <w:pPr>
        <w:pStyle w:val="Textedelespacerserv2"/>
        <w:numPr>
          <w:ilvl w:val="0"/>
          <w:numId w:val="0"/>
        </w:numPr>
        <w:spacing w:line="480" w:lineRule="auto"/>
        <w:jc w:val="left"/>
        <w:outlineLvl w:val="9"/>
        <w:rPr>
          <w:rFonts w:ascii="Palatino" w:hAnsi="Palatino"/>
        </w:rPr>
      </w:pPr>
      <w:r w:rsidRPr="002A00E7">
        <w:rPr>
          <w:rFonts w:ascii="Palatino" w:hAnsi="Palatino"/>
        </w:rPr>
        <w:t>———</w:t>
      </w:r>
    </w:p>
    <w:p w14:paraId="4A857CBD" w14:textId="77777777" w:rsidR="008101B2" w:rsidRDefault="008101B2" w:rsidP="008101B2">
      <w:pPr>
        <w:pStyle w:val="Textedelespacerserv2"/>
        <w:numPr>
          <w:ilvl w:val="0"/>
          <w:numId w:val="0"/>
        </w:numPr>
        <w:spacing w:line="480" w:lineRule="auto"/>
        <w:jc w:val="left"/>
        <w:outlineLvl w:val="9"/>
        <w:rPr>
          <w:rFonts w:ascii="Palatino" w:hAnsi="Palatino"/>
        </w:rPr>
      </w:pPr>
    </w:p>
    <w:p w14:paraId="7E0F2C35" w14:textId="77777777" w:rsidR="00DD02B9" w:rsidRDefault="00DD02B9" w:rsidP="00DD02B9">
      <w:pPr>
        <w:spacing w:line="480" w:lineRule="auto"/>
      </w:pPr>
      <w:r>
        <w:t>Catalogue Number: 215</w:t>
      </w:r>
    </w:p>
    <w:p w14:paraId="271FED62" w14:textId="77777777" w:rsidR="00DD02B9" w:rsidRDefault="00DD02B9" w:rsidP="00DD02B9">
      <w:pPr>
        <w:spacing w:line="480" w:lineRule="auto"/>
      </w:pPr>
      <w:r>
        <w:t xml:space="preserve">Inventory Number: </w:t>
      </w:r>
      <w:r w:rsidRPr="002A00E7">
        <w:t>83.</w:t>
      </w:r>
      <w:r w:rsidRPr="002A00E7">
        <w:rPr>
          <w:caps/>
        </w:rPr>
        <w:t>aq.</w:t>
      </w:r>
      <w:r w:rsidRPr="002A00E7">
        <w:t>377.105</w:t>
      </w:r>
    </w:p>
    <w:p w14:paraId="0EE29375" w14:textId="77777777" w:rsidR="00DD02B9" w:rsidRDefault="00DD02B9" w:rsidP="00DD02B9">
      <w:pPr>
        <w:spacing w:line="480" w:lineRule="auto"/>
      </w:pPr>
      <w:r>
        <w:t xml:space="preserve">Dimensions: </w:t>
      </w:r>
      <w:r w:rsidRPr="002A00E7">
        <w:t>L: 11.0; W: 7.6; H: 2.5</w:t>
      </w:r>
    </w:p>
    <w:p w14:paraId="253FB497" w14:textId="77777777" w:rsidR="00DD02B9" w:rsidRDefault="00DD02B9" w:rsidP="00DD02B9">
      <w:pPr>
        <w:spacing w:line="480" w:lineRule="auto"/>
      </w:pPr>
      <w:r>
        <w:t xml:space="preserve">Condition and Fabric: </w:t>
      </w:r>
      <w:r w:rsidRPr="002A00E7">
        <w:t>Thin cracks on discus and back. Clay 10YR6/4 light yellowish brown, glaze 7.5YR5/4 brown.</w:t>
      </w:r>
    </w:p>
    <w:p w14:paraId="17FFCA77" w14:textId="77777777" w:rsidR="00DD02B9" w:rsidRDefault="00DD02B9" w:rsidP="00DD02B9">
      <w:pPr>
        <w:spacing w:line="480" w:lineRule="auto"/>
      </w:pPr>
      <w:r>
        <w:t xml:space="preserve">Description: </w:t>
      </w:r>
      <w:r w:rsidRPr="002A00E7">
        <w:t xml:space="preserve">Moldmade. Shoulder: Loeschcke form </w:t>
      </w:r>
      <w:r w:rsidRPr="002A00E7">
        <w:rPr>
          <w:caps/>
        </w:rPr>
        <w:t>iv</w:t>
      </w:r>
      <w:r w:rsidRPr="002A00E7">
        <w:t xml:space="preserve"> a. Filling-hole in left field. Air hole at top of nozzle. Round-tipped volute-nozzle. Base marked off by one circular groove. Potter’s incuse signature: {{insc:</w:t>
      </w:r>
      <w:r w:rsidRPr="002A00E7">
        <w:rPr>
          <w:caps/>
        </w:rPr>
        <w:t>cclo.svc</w:t>
      </w:r>
      <w:r w:rsidRPr="002A00E7">
        <w:t>}}, workshop</w:t>
      </w:r>
      <w:r w:rsidRPr="00993C0D">
        <w:t xml:space="preserve"> active Late Flavian to Early Antonine.</w:t>
      </w:r>
    </w:p>
    <w:p w14:paraId="4B070741" w14:textId="77777777" w:rsidR="00DD02B9" w:rsidRDefault="00DD02B9" w:rsidP="00DD02B9">
      <w:pPr>
        <w:spacing w:line="480" w:lineRule="auto"/>
      </w:pPr>
      <w:r>
        <w:t xml:space="preserve">Discus Iconography: </w:t>
      </w:r>
      <w:r w:rsidRPr="002A00E7">
        <w:t>Cupid walking to left on wavy groundline, carrying Hercules’ club on his back and an arrow in his right hand.</w:t>
      </w:r>
    </w:p>
    <w:p w14:paraId="67AE2227" w14:textId="77777777" w:rsidR="00DD02B9" w:rsidRDefault="00DD02B9" w:rsidP="00DD02B9">
      <w:pPr>
        <w:spacing w:line="480" w:lineRule="auto"/>
      </w:pPr>
      <w:r>
        <w:t xml:space="preserve">Type: </w:t>
      </w:r>
      <w:r w:rsidRPr="00993C0D">
        <w:t xml:space="preserve">Loeschcke </w:t>
      </w:r>
      <w:r w:rsidRPr="00524C6D">
        <w:rPr>
          <w:caps/>
        </w:rPr>
        <w:t>iv</w:t>
      </w:r>
      <w:r w:rsidR="0045590C">
        <w:t>; Bailey B group iii</w:t>
      </w:r>
    </w:p>
    <w:p w14:paraId="1E610E55" w14:textId="77777777" w:rsidR="00DD02B9" w:rsidRDefault="00DD02B9" w:rsidP="00DD02B9">
      <w:pPr>
        <w:spacing w:line="480" w:lineRule="auto"/>
      </w:pPr>
      <w:r>
        <w:t xml:space="preserve">Place of Manufacture or Origin: </w:t>
      </w:r>
      <w:r w:rsidR="0045590C">
        <w:t>North Africa</w:t>
      </w:r>
    </w:p>
    <w:p w14:paraId="0C6F9665" w14:textId="77777777" w:rsidR="00DD02B9" w:rsidRDefault="00DD02B9" w:rsidP="00DD02B9">
      <w:pPr>
        <w:spacing w:line="480" w:lineRule="auto"/>
      </w:pPr>
      <w:r>
        <w:t xml:space="preserve">Parallels: </w:t>
      </w:r>
      <w:r w:rsidRPr="00993C0D">
        <w:t xml:space="preserve">Heres 1972, no. 202, pl. 32 (Loeschcke </w:t>
      </w:r>
      <w:r w:rsidRPr="00524C6D">
        <w:rPr>
          <w:caps/>
        </w:rPr>
        <w:t>viii</w:t>
      </w:r>
      <w:r w:rsidRPr="00993C0D">
        <w:t xml:space="preserve">); Bussière 2000, no. 329, pl. 35 (with further refs.); </w:t>
      </w:r>
      <w:r w:rsidRPr="00993C0D">
        <w:rPr>
          <w:i/>
        </w:rPr>
        <w:t xml:space="preserve">Kunst der Antike </w:t>
      </w:r>
      <w:r w:rsidRPr="002A00E7">
        <w:t>13, no. 154 ({{insc:</w:t>
      </w:r>
      <w:r w:rsidRPr="002A00E7">
        <w:rPr>
          <w:caps/>
        </w:rPr>
        <w:t>lmvnphile</w:t>
      </w:r>
      <w:r w:rsidRPr="002A00E7">
        <w:t xml:space="preserve">}}) </w:t>
      </w:r>
      <w:r w:rsidRPr="00993C0D">
        <w:t xml:space="preserve">(Loeschcke </w:t>
      </w:r>
      <w:r w:rsidRPr="00524C6D">
        <w:rPr>
          <w:caps/>
        </w:rPr>
        <w:t>viii</w:t>
      </w:r>
      <w:r w:rsidRPr="00993C0D">
        <w:t xml:space="preserve">); Bochum Museum, Schüller Collection, cat. no. 161, S 809 (Loeschcke </w:t>
      </w:r>
      <w:r w:rsidRPr="00524C6D">
        <w:rPr>
          <w:caps/>
        </w:rPr>
        <w:t>iv</w:t>
      </w:r>
      <w:r>
        <w:t>) (Tunisia);</w:t>
      </w:r>
      <w:r w:rsidR="001D2CED">
        <w:t xml:space="preserve"> </w:t>
      </w:r>
      <w:hyperlink r:id="rId37" w:history="1">
        <w:r w:rsidRPr="00E9027B">
          <w:rPr>
            <w:rStyle w:val="Hyperlink"/>
          </w:rPr>
          <w:t>cat. 200</w:t>
        </w:r>
      </w:hyperlink>
      <w:r>
        <w:t>.</w:t>
      </w:r>
    </w:p>
    <w:p w14:paraId="74B36014" w14:textId="77777777" w:rsidR="000A03A4" w:rsidRDefault="000A03A4" w:rsidP="000A03A4">
      <w:pPr>
        <w:spacing w:line="480" w:lineRule="auto"/>
      </w:pPr>
      <w:r>
        <w:t xml:space="preserve">Provenance: </w:t>
      </w:r>
    </w:p>
    <w:p w14:paraId="2FE9470E" w14:textId="77777777" w:rsidR="00DD02B9" w:rsidRDefault="00DD02B9" w:rsidP="00DD02B9">
      <w:pPr>
        <w:spacing w:line="480" w:lineRule="auto"/>
      </w:pPr>
      <w:r>
        <w:t>Bibliography: Unpublished.</w:t>
      </w:r>
    </w:p>
    <w:p w14:paraId="2357BDED" w14:textId="77777777" w:rsidR="008101B2" w:rsidRPr="00DD02B9" w:rsidRDefault="00DD02B9" w:rsidP="00DD02B9">
      <w:pPr>
        <w:spacing w:line="480" w:lineRule="auto"/>
      </w:pPr>
      <w:r>
        <w:t xml:space="preserve">Date: </w:t>
      </w:r>
      <w:r w:rsidR="008101B2" w:rsidRPr="00993C0D">
        <w:t>Late Flavian to Early Antonine</w:t>
      </w:r>
    </w:p>
    <w:p w14:paraId="781DFEC4" w14:textId="77777777" w:rsidR="003B4BFE" w:rsidRPr="00993C0D" w:rsidRDefault="003B4BFE" w:rsidP="003B4BFE">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DD02B9">
        <w:rPr>
          <w:rFonts w:ascii="Palatino" w:hAnsi="Palatino"/>
        </w:rPr>
        <w:t xml:space="preserve"> 8</w:t>
      </w:r>
      <w:r>
        <w:rPr>
          <w:rFonts w:ascii="Palatino" w:hAnsi="Palatino"/>
        </w:rPr>
        <w:t>5; 150</w:t>
      </w:r>
    </w:p>
    <w:p w14:paraId="31C3A4F5" w14:textId="77777777" w:rsidR="008101B2" w:rsidRPr="00524C6D" w:rsidRDefault="008101B2" w:rsidP="008101B2">
      <w:pPr>
        <w:pStyle w:val="Textedelespacerserv2"/>
        <w:numPr>
          <w:ilvl w:val="0"/>
          <w:numId w:val="0"/>
        </w:numPr>
        <w:spacing w:line="480" w:lineRule="auto"/>
        <w:jc w:val="left"/>
        <w:outlineLvl w:val="9"/>
        <w:rPr>
          <w:rFonts w:ascii="Palatino" w:hAnsi="Palatino"/>
          <w:caps/>
        </w:rPr>
      </w:pPr>
    </w:p>
    <w:p w14:paraId="399C194E" w14:textId="77777777" w:rsidR="008101B2" w:rsidRPr="00524C6D" w:rsidRDefault="008101B2" w:rsidP="008101B2">
      <w:pPr>
        <w:pStyle w:val="Textedelespacerserv2"/>
        <w:numPr>
          <w:ilvl w:val="0"/>
          <w:numId w:val="0"/>
        </w:numPr>
        <w:spacing w:line="480" w:lineRule="auto"/>
        <w:jc w:val="left"/>
        <w:outlineLvl w:val="9"/>
        <w:rPr>
          <w:rFonts w:ascii="Palatino" w:hAnsi="Palatino"/>
          <w:caps/>
        </w:rPr>
      </w:pPr>
      <w:r w:rsidRPr="00524C6D">
        <w:rPr>
          <w:rFonts w:ascii="Palatino" w:hAnsi="Palatino"/>
          <w:caps/>
        </w:rPr>
        <w:t>———</w:t>
      </w:r>
    </w:p>
    <w:p w14:paraId="3483980F" w14:textId="77777777" w:rsidR="008101B2" w:rsidRDefault="008101B2" w:rsidP="008101B2">
      <w:pPr>
        <w:pStyle w:val="Textedelespacerserv2"/>
        <w:numPr>
          <w:ilvl w:val="0"/>
          <w:numId w:val="0"/>
        </w:numPr>
        <w:spacing w:line="480" w:lineRule="auto"/>
        <w:jc w:val="left"/>
        <w:outlineLvl w:val="9"/>
        <w:rPr>
          <w:rFonts w:ascii="Palatino" w:hAnsi="Palatino"/>
        </w:rPr>
      </w:pPr>
    </w:p>
    <w:p w14:paraId="376D3F4E" w14:textId="77777777" w:rsidR="00E9027B" w:rsidRDefault="00E9027B" w:rsidP="00E9027B">
      <w:pPr>
        <w:spacing w:line="480" w:lineRule="auto"/>
      </w:pPr>
      <w:r>
        <w:t>Catalogue Number: 216</w:t>
      </w:r>
    </w:p>
    <w:p w14:paraId="75227497" w14:textId="77777777" w:rsidR="00E9027B" w:rsidRDefault="00E9027B" w:rsidP="00E9027B">
      <w:pPr>
        <w:spacing w:line="480" w:lineRule="auto"/>
      </w:pPr>
      <w:r>
        <w:t xml:space="preserve">Inventory Number: </w:t>
      </w:r>
      <w:r w:rsidRPr="00912C6D">
        <w:t>83.</w:t>
      </w:r>
      <w:r w:rsidRPr="00524C6D">
        <w:rPr>
          <w:caps/>
        </w:rPr>
        <w:t>aq</w:t>
      </w:r>
      <w:r w:rsidRPr="00912C6D">
        <w:t>.377.548</w:t>
      </w:r>
    </w:p>
    <w:p w14:paraId="45DFBC37" w14:textId="77777777" w:rsidR="00E9027B" w:rsidRDefault="00E9027B" w:rsidP="00E9027B">
      <w:pPr>
        <w:spacing w:line="480" w:lineRule="auto"/>
      </w:pPr>
      <w:r>
        <w:t xml:space="preserve">Dimensions: </w:t>
      </w:r>
      <w:r w:rsidRPr="00912C6D">
        <w:t>L: 9.2; W: 4.7; H: 2</w:t>
      </w:r>
      <w:r w:rsidRPr="00993C0D">
        <w:t>.4</w:t>
      </w:r>
    </w:p>
    <w:p w14:paraId="33447175" w14:textId="77777777" w:rsidR="00E9027B" w:rsidRDefault="00E9027B" w:rsidP="00E9027B">
      <w:pPr>
        <w:spacing w:line="480" w:lineRule="auto"/>
      </w:pPr>
      <w:r>
        <w:t xml:space="preserve">Condition and Fabric: </w:t>
      </w:r>
      <w:r w:rsidRPr="00993C0D">
        <w:t>Intact. Clay 10YR8/3 very pale brown, glaze 5YR5/4 reddish brown.</w:t>
      </w:r>
    </w:p>
    <w:p w14:paraId="63C1696C" w14:textId="77777777" w:rsidR="00E9027B" w:rsidRDefault="00E9027B" w:rsidP="00E9027B">
      <w:pPr>
        <w:spacing w:line="480" w:lineRule="auto"/>
      </w:pPr>
      <w:r>
        <w:t xml:space="preserve">Description: </w:t>
      </w:r>
      <w:r w:rsidRPr="00993C0D">
        <w:t xml:space="preserve">Moldmade, from plaster mold. Shoulder: Loeschcke form </w:t>
      </w:r>
      <w:r w:rsidRPr="00524C6D">
        <w:rPr>
          <w:caps/>
        </w:rPr>
        <w:t>vi</w:t>
      </w:r>
      <w:r w:rsidRPr="00993C0D">
        <w:t xml:space="preserve"> b. Filling-hole slightly below center. Round-tipped volute-nozzle. </w:t>
      </w:r>
      <w:r>
        <w:t>Base marked off by one circular groove</w:t>
      </w:r>
      <w:r w:rsidRPr="00993C0D">
        <w:t>, with central dot.</w:t>
      </w:r>
    </w:p>
    <w:p w14:paraId="0DF63EDC" w14:textId="77777777" w:rsidR="00E9027B" w:rsidRDefault="00E9027B" w:rsidP="00E9027B">
      <w:pPr>
        <w:spacing w:line="480" w:lineRule="auto"/>
      </w:pPr>
      <w:r>
        <w:t>Discus Iconography: B</w:t>
      </w:r>
      <w:r w:rsidRPr="00993C0D">
        <w:t>oar rushing to right.</w:t>
      </w:r>
    </w:p>
    <w:p w14:paraId="3AD6439B" w14:textId="77777777" w:rsidR="00E9027B" w:rsidRDefault="00E9027B" w:rsidP="00E9027B">
      <w:pPr>
        <w:spacing w:line="480" w:lineRule="auto"/>
      </w:pPr>
      <w:r>
        <w:t xml:space="preserve">Type: </w:t>
      </w:r>
      <w:r w:rsidRPr="00993C0D">
        <w:t xml:space="preserve">Loeschcke </w:t>
      </w:r>
      <w:r w:rsidRPr="00524C6D">
        <w:rPr>
          <w:caps/>
        </w:rPr>
        <w:t>iv</w:t>
      </w:r>
      <w:r w:rsidRPr="00993C0D">
        <w:t>; Bailey B group ii</w:t>
      </w:r>
      <w:r w:rsidR="0045590C">
        <w:t>i</w:t>
      </w:r>
    </w:p>
    <w:p w14:paraId="48EC684D" w14:textId="77777777" w:rsidR="00E9027B" w:rsidRDefault="00E9027B" w:rsidP="00E9027B">
      <w:pPr>
        <w:spacing w:line="480" w:lineRule="auto"/>
      </w:pPr>
      <w:r>
        <w:t xml:space="preserve">Place of </w:t>
      </w:r>
      <w:r w:rsidR="0045590C">
        <w:t>Manufacture or Origin: Unknown</w:t>
      </w:r>
    </w:p>
    <w:p w14:paraId="306A2764" w14:textId="77777777" w:rsidR="00E9027B" w:rsidRDefault="00E9027B" w:rsidP="00E9027B">
      <w:pPr>
        <w:spacing w:line="480" w:lineRule="auto"/>
      </w:pPr>
      <w:r>
        <w:t xml:space="preserve">Parallels: </w:t>
      </w:r>
      <w:r w:rsidRPr="00993C0D">
        <w:t xml:space="preserve">Lyster 1970, no. 20, fig. 7; Farka 1977, p. 136, motif 114; Boube 1977, p. 464, pl. </w:t>
      </w:r>
      <w:r w:rsidRPr="00524C6D">
        <w:rPr>
          <w:caps/>
        </w:rPr>
        <w:t>ccxvii</w:t>
      </w:r>
      <w:r w:rsidRPr="00993C0D">
        <w:t xml:space="preserve"> (</w:t>
      </w:r>
      <w:r w:rsidR="001930D2">
        <w:t>{{loc_0000:</w:t>
      </w:r>
      <w:r w:rsidRPr="00993C0D">
        <w:t>Bab Zaer</w:t>
      </w:r>
      <w:r w:rsidR="001930D2">
        <w:t>}}</w:t>
      </w:r>
      <w:r w:rsidRPr="00993C0D">
        <w:t xml:space="preserve">, Morocco); Olcina, Reginard, and Sánchez 1990, p. 26, no. 12; Bussière 2000, p. 197, no. 340, pl. 36, decor </w:t>
      </w:r>
      <w:r w:rsidRPr="00524C6D">
        <w:rPr>
          <w:caps/>
        </w:rPr>
        <w:t>iii</w:t>
      </w:r>
      <w:r w:rsidRPr="00993C0D">
        <w:t xml:space="preserve">.a.6.(1) (with further refs.); Bochum Museum, Schüller Collection, cat. no. 114, S 697 (Tunisia), and cat. no. 171, S 789 (Loeschcke </w:t>
      </w:r>
      <w:r w:rsidRPr="00524C6D">
        <w:rPr>
          <w:caps/>
        </w:rPr>
        <w:t>viii</w:t>
      </w:r>
      <w:r w:rsidRPr="00993C0D">
        <w:t>) (Tunisia).</w:t>
      </w:r>
    </w:p>
    <w:p w14:paraId="2079CDCA" w14:textId="77777777" w:rsidR="000A03A4" w:rsidRDefault="000A03A4" w:rsidP="000A03A4">
      <w:pPr>
        <w:spacing w:line="480" w:lineRule="auto"/>
      </w:pPr>
      <w:r>
        <w:t xml:space="preserve">Provenance: </w:t>
      </w:r>
    </w:p>
    <w:p w14:paraId="737603DD" w14:textId="634BBC4A" w:rsidR="00E9027B" w:rsidRDefault="00E9027B" w:rsidP="00E9027B">
      <w:pPr>
        <w:spacing w:line="480" w:lineRule="auto"/>
      </w:pPr>
      <w:r>
        <w:t xml:space="preserve">Bibliography: </w:t>
      </w:r>
      <w:ins w:id="19" w:author="Benedicte Gilman" w:date="2016-07-19T16:44:00Z">
        <w:r w:rsidR="00E725A5">
          <w:t xml:space="preserve">Galerie Günter Puhze 1982, no. 252. </w:t>
        </w:r>
      </w:ins>
      <w:del w:id="20" w:author="Benedicte Gilman" w:date="2016-07-19T16:44:00Z">
        <w:r w:rsidDel="00E725A5">
          <w:delText>Unpublished.</w:delText>
        </w:r>
      </w:del>
    </w:p>
    <w:p w14:paraId="117F1BA4" w14:textId="77777777" w:rsidR="008101B2" w:rsidRPr="00993C0D" w:rsidRDefault="00E9027B" w:rsidP="00E9027B">
      <w:pPr>
        <w:spacing w:line="480" w:lineRule="auto"/>
      </w:pPr>
      <w:r>
        <w:t xml:space="preserve">Date: </w:t>
      </w:r>
      <w:r w:rsidR="0045590C">
        <w:t>Late Tiberian to Early Trajanic</w:t>
      </w:r>
    </w:p>
    <w:p w14:paraId="54541AD9"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E9027B">
        <w:rPr>
          <w:rFonts w:ascii="Palatino" w:hAnsi="Palatino"/>
        </w:rPr>
        <w:t xml:space="preserve"> 25; 110</w:t>
      </w:r>
    </w:p>
    <w:p w14:paraId="6C2EACDE" w14:textId="77777777" w:rsidR="00E9027B" w:rsidRDefault="00E9027B" w:rsidP="008101B2">
      <w:pPr>
        <w:pStyle w:val="Textedelespacerserv2"/>
        <w:numPr>
          <w:ilvl w:val="0"/>
          <w:numId w:val="0"/>
        </w:numPr>
        <w:spacing w:line="480" w:lineRule="auto"/>
        <w:jc w:val="left"/>
        <w:outlineLvl w:val="9"/>
        <w:rPr>
          <w:rFonts w:ascii="Palatino" w:hAnsi="Palatino"/>
        </w:rPr>
      </w:pPr>
    </w:p>
    <w:p w14:paraId="47B024F2" w14:textId="76B3C4D5" w:rsidR="00C26B2D" w:rsidRDefault="00C26B2D" w:rsidP="008101B2">
      <w:pPr>
        <w:pStyle w:val="Textedelespacerserv2"/>
        <w:numPr>
          <w:ilvl w:val="0"/>
          <w:numId w:val="0"/>
        </w:numPr>
        <w:spacing w:line="480" w:lineRule="auto"/>
        <w:jc w:val="left"/>
        <w:outlineLvl w:val="9"/>
        <w:rPr>
          <w:rFonts w:ascii="Palatino" w:hAnsi="Palatino"/>
        </w:rPr>
      </w:pPr>
      <w:r>
        <w:rPr>
          <w:rFonts w:ascii="Palatino" w:hAnsi="Palatino"/>
        </w:rPr>
        <w:t>———</w:t>
      </w:r>
    </w:p>
    <w:p w14:paraId="4B863533" w14:textId="77777777" w:rsidR="00C26B2D" w:rsidRDefault="00C26B2D" w:rsidP="008101B2">
      <w:pPr>
        <w:pStyle w:val="Textedelespacerserv2"/>
        <w:numPr>
          <w:ilvl w:val="0"/>
          <w:numId w:val="0"/>
        </w:numPr>
        <w:spacing w:line="480" w:lineRule="auto"/>
        <w:jc w:val="left"/>
        <w:outlineLvl w:val="9"/>
        <w:rPr>
          <w:rFonts w:ascii="Palatino" w:hAnsi="Palatino"/>
        </w:rPr>
      </w:pPr>
    </w:p>
    <w:p w14:paraId="55AAA6DA" w14:textId="77777777" w:rsidR="00E9027B" w:rsidRDefault="00E9027B" w:rsidP="00E9027B">
      <w:pPr>
        <w:spacing w:line="480" w:lineRule="auto"/>
      </w:pPr>
      <w:r>
        <w:t>Catalogue Number: 217</w:t>
      </w:r>
    </w:p>
    <w:p w14:paraId="0ECFC9BF" w14:textId="77777777" w:rsidR="00E9027B" w:rsidRDefault="00E9027B" w:rsidP="00E9027B">
      <w:pPr>
        <w:spacing w:line="480" w:lineRule="auto"/>
      </w:pPr>
      <w:r>
        <w:t xml:space="preserve">Inventory Number: </w:t>
      </w:r>
      <w:r w:rsidRPr="00993C0D">
        <w:t>81.</w:t>
      </w:r>
      <w:r w:rsidRPr="00524C6D">
        <w:rPr>
          <w:caps/>
        </w:rPr>
        <w:t>aq</w:t>
      </w:r>
      <w:r w:rsidRPr="00993C0D">
        <w:t>.38.1</w:t>
      </w:r>
    </w:p>
    <w:p w14:paraId="547B61FA" w14:textId="77777777" w:rsidR="00E9027B" w:rsidRDefault="00E9027B" w:rsidP="00E9027B">
      <w:pPr>
        <w:spacing w:line="480" w:lineRule="auto"/>
      </w:pPr>
      <w:r>
        <w:t xml:space="preserve">Dimensions: </w:t>
      </w:r>
      <w:r w:rsidRPr="00993C0D">
        <w:t>L: 10.5; W: 7.5; H: 2.6</w:t>
      </w:r>
    </w:p>
    <w:p w14:paraId="1C6A9980" w14:textId="77777777" w:rsidR="00E9027B" w:rsidRDefault="00E9027B" w:rsidP="00E9027B">
      <w:pPr>
        <w:spacing w:line="480" w:lineRule="auto"/>
      </w:pPr>
      <w:r>
        <w:t xml:space="preserve">Condition and Fabric: </w:t>
      </w:r>
      <w:r w:rsidRPr="00993C0D">
        <w:t>Intact; from worn mold. Clay 7.5YR7/4 pink, glaze mostly 2.5YR5/4 reddish brown.</w:t>
      </w:r>
    </w:p>
    <w:p w14:paraId="408F89A2" w14:textId="77777777" w:rsidR="00E9027B" w:rsidRDefault="00E9027B" w:rsidP="00E9027B">
      <w:pPr>
        <w:spacing w:line="480" w:lineRule="auto"/>
      </w:pPr>
      <w:r>
        <w:t xml:space="preserve">Description: </w:t>
      </w:r>
      <w:r w:rsidRPr="00993C0D">
        <w:t>Moldmade</w:t>
      </w:r>
      <w:r>
        <w:t>.</w:t>
      </w:r>
      <w:r w:rsidRPr="00993C0D">
        <w:t xml:space="preserve"> Shoulder: Loeschcke form </w:t>
      </w:r>
      <w:r w:rsidRPr="00524C6D">
        <w:rPr>
          <w:caps/>
        </w:rPr>
        <w:t>vii</w:t>
      </w:r>
      <w:r w:rsidRPr="00993C0D">
        <w:t xml:space="preserve"> b. Central filling-hole. Small air hole on upper part of round-tipped volute-nozzle. </w:t>
      </w:r>
      <w:r>
        <w:t>Base marked off by one circular groove</w:t>
      </w:r>
      <w:r w:rsidRPr="00993C0D">
        <w:t xml:space="preserve">. Blurred potter’s signature; of five or six letters only the first is </w:t>
      </w:r>
      <w:r w:rsidRPr="00313BCF">
        <w:t>legible: {{</w:t>
      </w:r>
      <w:r w:rsidRPr="00E9027B">
        <w:t>insc:C}}</w:t>
      </w:r>
      <w:r w:rsidRPr="00E9027B">
        <w:rPr>
          <w:caps/>
        </w:rPr>
        <w:t>.</w:t>
      </w:r>
    </w:p>
    <w:p w14:paraId="5D9FE64A" w14:textId="77777777" w:rsidR="00E9027B" w:rsidRDefault="00E9027B" w:rsidP="00E9027B">
      <w:pPr>
        <w:spacing w:line="480" w:lineRule="auto"/>
      </w:pPr>
      <w:r>
        <w:t>Discus Iconography: T</w:t>
      </w:r>
      <w:r w:rsidRPr="00993C0D">
        <w:t xml:space="preserve">wo helmeted gladiators in combat; </w:t>
      </w:r>
      <w:r>
        <w:t xml:space="preserve">the </w:t>
      </w:r>
      <w:r w:rsidRPr="00993C0D">
        <w:t xml:space="preserve">right one, lifting both arms, has dropped his shield, holding </w:t>
      </w:r>
      <w:r>
        <w:t xml:space="preserve">a </w:t>
      </w:r>
      <w:r w:rsidRPr="00993C0D">
        <w:t xml:space="preserve">short sword in </w:t>
      </w:r>
      <w:r>
        <w:t xml:space="preserve">his </w:t>
      </w:r>
      <w:r w:rsidRPr="00993C0D">
        <w:t xml:space="preserve">left hand; </w:t>
      </w:r>
      <w:r>
        <w:t xml:space="preserve">the </w:t>
      </w:r>
      <w:r w:rsidRPr="00993C0D">
        <w:t>left one</w:t>
      </w:r>
      <w:r>
        <w:t>,</w:t>
      </w:r>
      <w:r w:rsidRPr="00993C0D">
        <w:t xml:space="preserve"> </w:t>
      </w:r>
      <w:r>
        <w:t xml:space="preserve">who </w:t>
      </w:r>
      <w:r w:rsidRPr="00993C0D">
        <w:t xml:space="preserve">seems </w:t>
      </w:r>
      <w:r>
        <w:t xml:space="preserve">to be </w:t>
      </w:r>
      <w:r w:rsidRPr="00993C0D">
        <w:t xml:space="preserve">the winner, </w:t>
      </w:r>
      <w:r>
        <w:t xml:space="preserve">is </w:t>
      </w:r>
      <w:r w:rsidRPr="00993C0D">
        <w:t xml:space="preserve">raising </w:t>
      </w:r>
      <w:r>
        <w:t>a rectangular convex shield</w:t>
      </w:r>
      <w:r w:rsidRPr="00993C0D">
        <w:t xml:space="preserve"> and holding </w:t>
      </w:r>
      <w:r>
        <w:t xml:space="preserve">a </w:t>
      </w:r>
      <w:r w:rsidRPr="00993C0D">
        <w:rPr>
          <w:i/>
        </w:rPr>
        <w:t>sica.</w:t>
      </w:r>
    </w:p>
    <w:p w14:paraId="5A5287F0" w14:textId="77777777" w:rsidR="00E9027B" w:rsidRDefault="00E9027B" w:rsidP="00E9027B">
      <w:pPr>
        <w:spacing w:line="480" w:lineRule="auto"/>
      </w:pPr>
      <w:r>
        <w:t xml:space="preserve">Type: </w:t>
      </w:r>
      <w:r w:rsidRPr="00993C0D">
        <w:t xml:space="preserve">Loeschcke </w:t>
      </w:r>
      <w:r w:rsidRPr="00524C6D">
        <w:rPr>
          <w:caps/>
        </w:rPr>
        <w:t>iv</w:t>
      </w:r>
      <w:r w:rsidR="0045590C">
        <w:t>; Bailey B group iii</w:t>
      </w:r>
    </w:p>
    <w:p w14:paraId="2B35E0F9" w14:textId="77777777" w:rsidR="00E9027B" w:rsidRDefault="00E9027B" w:rsidP="00E9027B">
      <w:pPr>
        <w:spacing w:line="480" w:lineRule="auto"/>
      </w:pPr>
      <w:r>
        <w:t xml:space="preserve">Place of Manufacture or Origin: </w:t>
      </w:r>
      <w:r w:rsidR="0045590C">
        <w:t>Tunisia</w:t>
      </w:r>
    </w:p>
    <w:p w14:paraId="4D0481AE" w14:textId="77777777" w:rsidR="00E9027B" w:rsidRDefault="00E9027B" w:rsidP="00E9027B">
      <w:pPr>
        <w:spacing w:line="480" w:lineRule="auto"/>
      </w:pPr>
      <w:r>
        <w:t xml:space="preserve">Parallels: </w:t>
      </w:r>
      <w:r w:rsidRPr="00993C0D">
        <w:t>None found.</w:t>
      </w:r>
    </w:p>
    <w:p w14:paraId="7BD86EDC" w14:textId="77777777" w:rsidR="000A03A4" w:rsidRDefault="000A03A4" w:rsidP="000A03A4">
      <w:pPr>
        <w:spacing w:line="480" w:lineRule="auto"/>
      </w:pPr>
      <w:r>
        <w:t xml:space="preserve">Provenance: </w:t>
      </w:r>
    </w:p>
    <w:p w14:paraId="40EFC627" w14:textId="77777777" w:rsidR="00E9027B" w:rsidRDefault="00E9027B" w:rsidP="00E9027B">
      <w:pPr>
        <w:spacing w:line="480" w:lineRule="auto"/>
      </w:pPr>
      <w:r>
        <w:t>Bibliography: Unpublished.</w:t>
      </w:r>
    </w:p>
    <w:p w14:paraId="4991AD1F" w14:textId="77777777" w:rsidR="008101B2" w:rsidRPr="00993C0D" w:rsidRDefault="00E9027B" w:rsidP="00E9027B">
      <w:pPr>
        <w:spacing w:line="480" w:lineRule="auto"/>
      </w:pPr>
      <w:r>
        <w:t xml:space="preserve">Date: </w:t>
      </w:r>
      <w:r w:rsidR="0045590C">
        <w:t>Late Tiberian to Early Trajanic</w:t>
      </w:r>
    </w:p>
    <w:p w14:paraId="74AB47C3"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E9027B">
        <w:rPr>
          <w:rFonts w:ascii="Palatino" w:hAnsi="Palatino"/>
        </w:rPr>
        <w:t xml:space="preserve"> 25; 11</w:t>
      </w:r>
      <w:r>
        <w:rPr>
          <w:rFonts w:ascii="Palatino" w:hAnsi="Palatino"/>
        </w:rPr>
        <w:t>0</w:t>
      </w:r>
    </w:p>
    <w:p w14:paraId="69ED0B4F"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45D7BF20"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0CBF7E9" w14:textId="77777777" w:rsidR="008101B2" w:rsidRDefault="008101B2" w:rsidP="008101B2">
      <w:pPr>
        <w:pStyle w:val="Textedelespacerserv2"/>
        <w:numPr>
          <w:ilvl w:val="0"/>
          <w:numId w:val="0"/>
        </w:numPr>
        <w:spacing w:line="480" w:lineRule="auto"/>
        <w:jc w:val="left"/>
        <w:outlineLvl w:val="9"/>
        <w:rPr>
          <w:rFonts w:ascii="Palatino" w:hAnsi="Palatino"/>
        </w:rPr>
      </w:pPr>
    </w:p>
    <w:p w14:paraId="2BF24B7C" w14:textId="77777777" w:rsidR="000B65DD" w:rsidRDefault="000B65DD" w:rsidP="000B65DD">
      <w:pPr>
        <w:spacing w:line="480" w:lineRule="auto"/>
      </w:pPr>
      <w:r>
        <w:t>Catalogue Number: 218</w:t>
      </w:r>
    </w:p>
    <w:p w14:paraId="0946A37A" w14:textId="77777777" w:rsidR="000B65DD" w:rsidRDefault="000B65DD" w:rsidP="000B65DD">
      <w:pPr>
        <w:spacing w:line="480" w:lineRule="auto"/>
      </w:pPr>
      <w:r>
        <w:t xml:space="preserve">Inventory Number: </w:t>
      </w:r>
      <w:r w:rsidRPr="00993C0D">
        <w:t>83.</w:t>
      </w:r>
      <w:r w:rsidRPr="00524C6D">
        <w:rPr>
          <w:caps/>
        </w:rPr>
        <w:t>aq.</w:t>
      </w:r>
      <w:r w:rsidRPr="00993C0D">
        <w:t>377.159</w:t>
      </w:r>
    </w:p>
    <w:p w14:paraId="75FA2C9D" w14:textId="77777777" w:rsidR="000B65DD" w:rsidRDefault="000B65DD" w:rsidP="000B65DD">
      <w:pPr>
        <w:spacing w:line="480" w:lineRule="auto"/>
      </w:pPr>
      <w:r>
        <w:t xml:space="preserve">Dimensions: </w:t>
      </w:r>
      <w:r w:rsidRPr="00993C0D">
        <w:t>L: 8.1; W: 5.8; H: 2.4</w:t>
      </w:r>
    </w:p>
    <w:p w14:paraId="198E6874" w14:textId="77777777" w:rsidR="000B65DD" w:rsidRDefault="000B65DD" w:rsidP="000B65DD">
      <w:pPr>
        <w:spacing w:line="480" w:lineRule="auto"/>
      </w:pPr>
      <w:r>
        <w:t xml:space="preserve">Condition and Fabric: </w:t>
      </w:r>
      <w:r w:rsidRPr="00993C0D">
        <w:t>Restored from several frr. Clay 2.5YR5/6 red, glaze between 10YR6/1 and 10YR</w:t>
      </w:r>
      <w:r>
        <w:t>4/1</w:t>
      </w:r>
      <w:r w:rsidRPr="00993C0D">
        <w:t xml:space="preserve"> gray and dark gray; burned(?).</w:t>
      </w:r>
    </w:p>
    <w:p w14:paraId="0749EB1B" w14:textId="77777777" w:rsidR="000B65DD" w:rsidRDefault="000B65DD" w:rsidP="000B65DD">
      <w:pPr>
        <w:spacing w:line="480" w:lineRule="auto"/>
      </w:pPr>
      <w:r>
        <w:t xml:space="preserve">Description: </w:t>
      </w:r>
      <w:r w:rsidRPr="00993C0D">
        <w:t>Moldmade, from plaster mold. Shoulder: Loeschcke form</w:t>
      </w:r>
      <w:r w:rsidRPr="00524C6D">
        <w:rPr>
          <w:caps/>
        </w:rPr>
        <w:t xml:space="preserve"> ii </w:t>
      </w:r>
      <w:r w:rsidRPr="00993C0D">
        <w:t>a.</w:t>
      </w:r>
      <w:r>
        <w:t xml:space="preserve"> Discus rosette</w:t>
      </w:r>
      <w:r w:rsidRPr="00993C0D">
        <w:t xml:space="preserve"> separated from central filling-hole by </w:t>
      </w:r>
      <w:r>
        <w:t xml:space="preserve">a </w:t>
      </w:r>
      <w:r w:rsidRPr="00993C0D">
        <w:t xml:space="preserve">molding with three ridges. Round-tipped volute-nozzle. Base-ring marked off </w:t>
      </w:r>
      <w:r>
        <w:t>by</w:t>
      </w:r>
      <w:r w:rsidRPr="00993C0D">
        <w:t xml:space="preserve"> two grooves.</w:t>
      </w:r>
    </w:p>
    <w:p w14:paraId="39CD30CB" w14:textId="77777777" w:rsidR="000B65DD" w:rsidRDefault="000B65DD" w:rsidP="000B65DD">
      <w:pPr>
        <w:spacing w:line="480" w:lineRule="auto"/>
      </w:pPr>
      <w:r>
        <w:t>Discus Iconography: C</w:t>
      </w:r>
      <w:r w:rsidRPr="00993C0D">
        <w:t>ounterclockwise swirling rosette with eighteen petals</w:t>
      </w:r>
      <w:r>
        <w:t>.</w:t>
      </w:r>
    </w:p>
    <w:p w14:paraId="0FD5A840" w14:textId="77777777" w:rsidR="000B65DD" w:rsidRDefault="000B65DD" w:rsidP="000B65DD">
      <w:pPr>
        <w:spacing w:line="480" w:lineRule="auto"/>
      </w:pPr>
      <w:r>
        <w:t xml:space="preserve">Type: </w:t>
      </w:r>
      <w:r w:rsidRPr="00993C0D">
        <w:t xml:space="preserve">Loeschcke </w:t>
      </w:r>
      <w:r w:rsidRPr="00524C6D">
        <w:rPr>
          <w:caps/>
        </w:rPr>
        <w:t>iv</w:t>
      </w:r>
      <w:r w:rsidR="0045590C">
        <w:t>; Bailey B group iii</w:t>
      </w:r>
    </w:p>
    <w:p w14:paraId="12A46430" w14:textId="77777777" w:rsidR="000B65DD" w:rsidRDefault="000B65DD" w:rsidP="000B65DD">
      <w:pPr>
        <w:spacing w:line="480" w:lineRule="auto"/>
      </w:pPr>
      <w:r>
        <w:t xml:space="preserve">Place of Manufacture or Origin: </w:t>
      </w:r>
      <w:r w:rsidR="0045590C">
        <w:t>Anatolia</w:t>
      </w:r>
    </w:p>
    <w:p w14:paraId="47A43D1C" w14:textId="77777777" w:rsidR="000B65DD" w:rsidRDefault="000B65DD" w:rsidP="000B65DD">
      <w:pPr>
        <w:spacing w:line="480" w:lineRule="auto"/>
      </w:pPr>
      <w:r>
        <w:t>Parallels: (I</w:t>
      </w:r>
      <w:r w:rsidRPr="00993C0D">
        <w:t xml:space="preserve">dentical) Deneauve 1969, no. 366, pl. 42 (Loeschcke </w:t>
      </w:r>
      <w:r w:rsidRPr="00524C6D">
        <w:rPr>
          <w:caps/>
        </w:rPr>
        <w:t>i</w:t>
      </w:r>
      <w:r w:rsidRPr="00993C0D">
        <w:t xml:space="preserve">); Larese and Sgreva 1996, nos. 55 and 59 (Loeschcke </w:t>
      </w:r>
      <w:r w:rsidRPr="00524C6D">
        <w:rPr>
          <w:caps/>
        </w:rPr>
        <w:t>i</w:t>
      </w:r>
      <w:r w:rsidRPr="00993C0D">
        <w:t xml:space="preserve">); Morillo Cerdán 1999, fig. 156, motif 189 (with further refs.); Bussière 2000, no. 249, decor </w:t>
      </w:r>
      <w:r w:rsidRPr="00524C6D">
        <w:rPr>
          <w:caps/>
        </w:rPr>
        <w:t>v</w:t>
      </w:r>
      <w:r w:rsidRPr="00993C0D">
        <w:t xml:space="preserve">.a.1 (1) (with further refs.) (Loeschcke </w:t>
      </w:r>
      <w:r w:rsidRPr="00524C6D">
        <w:rPr>
          <w:caps/>
        </w:rPr>
        <w:t>iv</w:t>
      </w:r>
      <w:r w:rsidRPr="00993C0D">
        <w:t>); Heimerl 2001, fig. 13, motif 392; Bémont 2002, no. 166, pl. 16 (close); Hanotte 2005, no. 61, pl. 65, fig. 8; (close) Casas Genover and Soler Fusté 2006, no. G 286, pl. 21; Bémont and Chew 2007, pp. 264, 473, pl. 48, GA 150.</w:t>
      </w:r>
    </w:p>
    <w:p w14:paraId="3921DBC4" w14:textId="77777777" w:rsidR="000A03A4" w:rsidRDefault="000A03A4" w:rsidP="000A03A4">
      <w:pPr>
        <w:spacing w:line="480" w:lineRule="auto"/>
      </w:pPr>
      <w:r>
        <w:t xml:space="preserve">Provenance: </w:t>
      </w:r>
    </w:p>
    <w:p w14:paraId="02C93371" w14:textId="77777777" w:rsidR="000B65DD" w:rsidRDefault="000B65DD" w:rsidP="000B65DD">
      <w:pPr>
        <w:spacing w:line="480" w:lineRule="auto"/>
      </w:pPr>
      <w:r>
        <w:t>Bibliography: Unpublished.</w:t>
      </w:r>
    </w:p>
    <w:p w14:paraId="7BC72879" w14:textId="77777777" w:rsidR="008101B2" w:rsidRPr="00993C0D" w:rsidRDefault="000B65DD" w:rsidP="000B65DD">
      <w:pPr>
        <w:spacing w:line="480" w:lineRule="auto"/>
      </w:pPr>
      <w:r>
        <w:t xml:space="preserve">Date: </w:t>
      </w:r>
      <w:r w:rsidR="008101B2" w:rsidRPr="00993C0D">
        <w:t>Late Tiberian to Earl</w:t>
      </w:r>
      <w:r w:rsidR="0045590C">
        <w:t>y Trajanic</w:t>
      </w:r>
    </w:p>
    <w:p w14:paraId="2268B388"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0B65DD">
        <w:rPr>
          <w:rFonts w:ascii="Palatino" w:hAnsi="Palatino"/>
        </w:rPr>
        <w:t xml:space="preserve"> 25; 11</w:t>
      </w:r>
      <w:r>
        <w:rPr>
          <w:rFonts w:ascii="Palatino" w:hAnsi="Palatino"/>
        </w:rPr>
        <w:t>0</w:t>
      </w:r>
    </w:p>
    <w:p w14:paraId="25BC1F7B"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3D107891"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BEE2612" w14:textId="77777777" w:rsidR="008101B2" w:rsidRDefault="008101B2" w:rsidP="008101B2">
      <w:pPr>
        <w:pStyle w:val="Textedelespacerserv2"/>
        <w:numPr>
          <w:ilvl w:val="0"/>
          <w:numId w:val="0"/>
        </w:numPr>
        <w:spacing w:line="480" w:lineRule="auto"/>
        <w:jc w:val="left"/>
        <w:outlineLvl w:val="9"/>
        <w:rPr>
          <w:rFonts w:ascii="Palatino" w:hAnsi="Palatino"/>
        </w:rPr>
      </w:pPr>
    </w:p>
    <w:p w14:paraId="3A3760BF" w14:textId="77777777" w:rsidR="001E1828" w:rsidRDefault="001E1828" w:rsidP="001E1828">
      <w:pPr>
        <w:spacing w:line="480" w:lineRule="auto"/>
      </w:pPr>
      <w:r>
        <w:t>Catalogue Number: 219</w:t>
      </w:r>
    </w:p>
    <w:p w14:paraId="798761EA" w14:textId="77777777" w:rsidR="001E1828" w:rsidRDefault="001E1828" w:rsidP="001E1828">
      <w:pPr>
        <w:spacing w:line="480" w:lineRule="auto"/>
      </w:pPr>
      <w:r>
        <w:t xml:space="preserve">Inventory Number: </w:t>
      </w:r>
      <w:r w:rsidR="00F13898" w:rsidRPr="00993C0D">
        <w:t>83.</w:t>
      </w:r>
      <w:r w:rsidR="00F13898" w:rsidRPr="00524C6D">
        <w:rPr>
          <w:caps/>
        </w:rPr>
        <w:t>aq</w:t>
      </w:r>
      <w:r w:rsidR="00F13898" w:rsidRPr="00993C0D">
        <w:t>.377.54</w:t>
      </w:r>
    </w:p>
    <w:p w14:paraId="59C448BD" w14:textId="77777777" w:rsidR="001E1828" w:rsidRDefault="001E1828" w:rsidP="001E1828">
      <w:pPr>
        <w:spacing w:line="480" w:lineRule="auto"/>
      </w:pPr>
      <w:r>
        <w:t xml:space="preserve">Dimensions: </w:t>
      </w:r>
      <w:r w:rsidR="00F13898" w:rsidRPr="00993C0D">
        <w:t>L: 12.4; W: 9.1; H: 2.5</w:t>
      </w:r>
    </w:p>
    <w:p w14:paraId="5A2768E1" w14:textId="77777777" w:rsidR="001E1828" w:rsidRDefault="001E1828" w:rsidP="001E1828">
      <w:pPr>
        <w:spacing w:line="480" w:lineRule="auto"/>
      </w:pPr>
      <w:r>
        <w:t xml:space="preserve">Condition and Fabric: </w:t>
      </w:r>
      <w:r w:rsidR="00F13898" w:rsidRPr="00993C0D">
        <w:t>Three thin cracks on discus. Clay 10YR6/2 light brownish gray, glaze varying between 10YR4/2 dark grayish brown and 7.5YR5/2 brown.</w:t>
      </w:r>
    </w:p>
    <w:p w14:paraId="34EF60FF" w14:textId="16390274" w:rsidR="001E1828" w:rsidRDefault="001E1828" w:rsidP="001E1828">
      <w:pPr>
        <w:spacing w:line="480" w:lineRule="auto"/>
      </w:pPr>
      <w:r>
        <w:t xml:space="preserve">Description: </w:t>
      </w:r>
      <w:r w:rsidR="00F13898" w:rsidRPr="00993C0D">
        <w:t xml:space="preserve">Moldmade, from plaster mold. Shoulder: Loeschcke form </w:t>
      </w:r>
      <w:r w:rsidR="00F13898" w:rsidRPr="00524C6D">
        <w:rPr>
          <w:caps/>
        </w:rPr>
        <w:t>vi</w:t>
      </w:r>
      <w:r w:rsidR="00F13898" w:rsidRPr="00993C0D">
        <w:t xml:space="preserve"> b. The details </w:t>
      </w:r>
      <w:r w:rsidR="00F13898">
        <w:t xml:space="preserve">of the discus iconography </w:t>
      </w:r>
      <w:r w:rsidR="00F13898" w:rsidRPr="00993C0D">
        <w:t xml:space="preserve">are not visible on the BM lamp discus (see discussion below), whose lower right part is missing. Filling-hole lower left. </w:t>
      </w:r>
      <w:r w:rsidR="00F13898">
        <w:t>Base marked off by one circular groove</w:t>
      </w:r>
      <w:r w:rsidR="00F13898" w:rsidRPr="00993C0D">
        <w:t>. Potter’s mark in</w:t>
      </w:r>
      <w:r w:rsidR="00F13898" w:rsidRPr="00E62537">
        <w:t xml:space="preserve"> </w:t>
      </w:r>
      <w:r w:rsidR="00F13898" w:rsidRPr="00993C0D">
        <w:t>slight relief: letter</w:t>
      </w:r>
      <w:r w:rsidR="00F13898">
        <w:t xml:space="preserve"> </w:t>
      </w:r>
      <w:r w:rsidR="006B0A58">
        <w:t>{{insc:</w:t>
      </w:r>
      <w:r w:rsidR="00F13898">
        <w:t>T</w:t>
      </w:r>
      <w:r w:rsidR="006B0A58">
        <w:t>}}.</w:t>
      </w:r>
      <w:r w:rsidR="00892EAB">
        <w:t xml:space="preserve"> {{stamp:219}}</w:t>
      </w:r>
    </w:p>
    <w:p w14:paraId="5E68E7A2" w14:textId="77777777" w:rsidR="00F13898" w:rsidRDefault="001E1828" w:rsidP="001E1828">
      <w:pPr>
        <w:spacing w:line="480" w:lineRule="auto"/>
      </w:pPr>
      <w:r>
        <w:t xml:space="preserve">Discus Iconography: </w:t>
      </w:r>
      <w:r w:rsidR="00F13898" w:rsidRPr="00993C0D">
        <w:t xml:space="preserve">Ulysses and Neoptolemus stealing </w:t>
      </w:r>
      <w:r w:rsidR="00F13898">
        <w:t xml:space="preserve">the </w:t>
      </w:r>
      <w:r w:rsidR="00F13898" w:rsidRPr="00993C0D">
        <w:t xml:space="preserve">bow of Philoctetes; bird (crow[?]) perching on Philoctetes’ right foot; two wounded birds lying in </w:t>
      </w:r>
      <w:r w:rsidR="00F13898">
        <w:t xml:space="preserve">the </w:t>
      </w:r>
      <w:r w:rsidR="00F13898" w:rsidRPr="00993C0D">
        <w:t xml:space="preserve">foreground. </w:t>
      </w:r>
    </w:p>
    <w:p w14:paraId="798B1940" w14:textId="77777777" w:rsidR="001E1828" w:rsidRDefault="001E1828" w:rsidP="001E1828">
      <w:pPr>
        <w:spacing w:line="480" w:lineRule="auto"/>
      </w:pPr>
      <w:r>
        <w:t xml:space="preserve">Type: </w:t>
      </w:r>
      <w:r w:rsidR="00F13898" w:rsidRPr="00993C0D">
        <w:t xml:space="preserve">Loeschcke </w:t>
      </w:r>
      <w:r w:rsidR="00F13898" w:rsidRPr="00524C6D">
        <w:rPr>
          <w:caps/>
        </w:rPr>
        <w:t>iv</w:t>
      </w:r>
      <w:r w:rsidR="002039CB">
        <w:t>. Bailey B group iii</w:t>
      </w:r>
    </w:p>
    <w:p w14:paraId="68549F90" w14:textId="77777777" w:rsidR="001E1828" w:rsidRDefault="001E1828" w:rsidP="001E1828">
      <w:pPr>
        <w:spacing w:line="480" w:lineRule="auto"/>
      </w:pPr>
      <w:r>
        <w:t xml:space="preserve">Place of Manufacture or Origin: </w:t>
      </w:r>
      <w:r w:rsidR="002039CB">
        <w:t>South Anatolia</w:t>
      </w:r>
    </w:p>
    <w:p w14:paraId="117A4622" w14:textId="77777777" w:rsidR="001E1828" w:rsidRDefault="001E1828" w:rsidP="001E1828">
      <w:pPr>
        <w:spacing w:line="480" w:lineRule="auto"/>
      </w:pPr>
      <w:r>
        <w:t xml:space="preserve">Parallels: </w:t>
      </w:r>
      <w:r w:rsidR="00F13898" w:rsidRPr="00993C0D">
        <w:t>Bailey BM</w:t>
      </w:r>
      <w:r w:rsidR="00F13898" w:rsidRPr="00524C6D">
        <w:rPr>
          <w:caps/>
        </w:rPr>
        <w:t xml:space="preserve"> ii, </w:t>
      </w:r>
      <w:r w:rsidR="00F13898" w:rsidRPr="00993C0D">
        <w:t>p. 35, Q 1069, pl. 37, fig. 32</w:t>
      </w:r>
      <w:r w:rsidR="00F13898">
        <w:t xml:space="preserve">, which is </w:t>
      </w:r>
      <w:r w:rsidR="00F13898" w:rsidRPr="00993C0D">
        <w:t xml:space="preserve">published in </w:t>
      </w:r>
      <w:r w:rsidR="00F13898" w:rsidRPr="00993C0D">
        <w:rPr>
          <w:i/>
        </w:rPr>
        <w:t>LIMC</w:t>
      </w:r>
      <w:r w:rsidR="00F13898" w:rsidRPr="00993C0D">
        <w:t xml:space="preserve"> 7.1, p. 383, no. 68, </w:t>
      </w:r>
      <w:r w:rsidR="00F13898">
        <w:t>s.v. Philoktetes, and illustrated in</w:t>
      </w:r>
      <w:r w:rsidR="00F13898" w:rsidRPr="00993C0D">
        <w:t xml:space="preserve"> </w:t>
      </w:r>
      <w:r w:rsidR="00F13898" w:rsidRPr="00993C0D">
        <w:rPr>
          <w:i/>
        </w:rPr>
        <w:t>LIMC</w:t>
      </w:r>
      <w:r w:rsidR="00F13898" w:rsidRPr="00993C0D">
        <w:t xml:space="preserve"> 7.2, p. 325, no. 68 </w:t>
      </w:r>
      <w:r w:rsidR="00F13898" w:rsidRPr="00E62537">
        <w:t>(</w:t>
      </w:r>
      <w:r w:rsidR="00F13898" w:rsidRPr="00993C0D">
        <w:t>pointing out the oddity of the wings on Neoptolemus’s back).</w:t>
      </w:r>
    </w:p>
    <w:p w14:paraId="62F8D321" w14:textId="77777777" w:rsidR="000A03A4" w:rsidRDefault="000A03A4" w:rsidP="000A03A4">
      <w:pPr>
        <w:spacing w:line="480" w:lineRule="auto"/>
      </w:pPr>
      <w:r>
        <w:t xml:space="preserve">Provenance: </w:t>
      </w:r>
    </w:p>
    <w:p w14:paraId="1AE152A2" w14:textId="77777777" w:rsidR="001E1828" w:rsidRDefault="001E1828" w:rsidP="001E1828">
      <w:pPr>
        <w:spacing w:line="480" w:lineRule="auto"/>
      </w:pPr>
      <w:r>
        <w:t>Bibliography: Unpublished.</w:t>
      </w:r>
    </w:p>
    <w:p w14:paraId="512BC0E1" w14:textId="77777777" w:rsidR="008101B2" w:rsidRPr="00F90C10" w:rsidRDefault="001E1828" w:rsidP="002039CB">
      <w:pPr>
        <w:spacing w:line="480" w:lineRule="auto"/>
      </w:pPr>
      <w:r>
        <w:t xml:space="preserve">Date: </w:t>
      </w:r>
      <w:r w:rsidR="008101B2" w:rsidRPr="00993C0D">
        <w:t>First century</w:t>
      </w:r>
      <w:r w:rsidR="008101B2" w:rsidRPr="00524C6D">
        <w:rPr>
          <w:caps/>
        </w:rPr>
        <w:t xml:space="preserve"> </w:t>
      </w:r>
      <w:r w:rsidR="005170AB" w:rsidRPr="005170AB">
        <w:rPr>
          <w:caps/>
        </w:rPr>
        <w:t>A.D.</w:t>
      </w:r>
    </w:p>
    <w:p w14:paraId="16936224"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1; 100</w:t>
      </w:r>
    </w:p>
    <w:p w14:paraId="2F28AFDC" w14:textId="77777777" w:rsidR="008101B2" w:rsidRPr="00F66130" w:rsidRDefault="00F13898" w:rsidP="008101B2">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8101B2" w:rsidRPr="00524C6D">
        <w:rPr>
          <w:rFonts w:ascii="Palatino" w:hAnsi="Palatino"/>
          <w:caps/>
        </w:rPr>
        <w:t xml:space="preserve">: </w:t>
      </w:r>
      <w:r w:rsidR="008101B2" w:rsidRPr="00993C0D">
        <w:rPr>
          <w:rFonts w:ascii="Palatino" w:hAnsi="Palatino"/>
        </w:rPr>
        <w:t xml:space="preserve">About a similar lamp in the BM, Bailey writes: </w:t>
      </w:r>
    </w:p>
    <w:p w14:paraId="46EF47EA" w14:textId="77777777" w:rsidR="008101B2" w:rsidRPr="00F66130" w:rsidRDefault="008101B2" w:rsidP="008101B2">
      <w:pPr>
        <w:pStyle w:val="Textedelespacerserv2"/>
        <w:numPr>
          <w:ilvl w:val="0"/>
          <w:numId w:val="0"/>
        </w:numPr>
        <w:spacing w:line="480" w:lineRule="auto"/>
        <w:jc w:val="left"/>
        <w:outlineLvl w:val="9"/>
        <w:rPr>
          <w:rFonts w:ascii="Palatino" w:hAnsi="Palatino"/>
        </w:rPr>
      </w:pPr>
    </w:p>
    <w:p w14:paraId="47BCEDB9" w14:textId="0635CD58" w:rsidR="007017F6" w:rsidRDefault="007017F6" w:rsidP="007017F6">
      <w:pPr>
        <w:pStyle w:val="Textedelespacerserv2"/>
        <w:numPr>
          <w:ilvl w:val="0"/>
          <w:numId w:val="0"/>
        </w:numPr>
        <w:tabs>
          <w:tab w:val="left" w:pos="900"/>
        </w:tabs>
        <w:spacing w:line="480" w:lineRule="auto"/>
        <w:ind w:left="720" w:hanging="720"/>
        <w:jc w:val="left"/>
        <w:outlineLvl w:val="9"/>
        <w:rPr>
          <w:rFonts w:ascii="Palatino" w:hAnsi="Palatino"/>
        </w:rPr>
      </w:pPr>
      <w:r w:rsidRPr="007017F6">
        <w:rPr>
          <w:rFonts w:ascii="Palatino" w:hAnsi="Palatino"/>
          <w:b/>
        </w:rPr>
        <w:t>EX</w:t>
      </w:r>
      <w:r>
        <w:rPr>
          <w:rFonts w:ascii="Palatino" w:hAnsi="Palatino"/>
        </w:rPr>
        <w:tab/>
      </w:r>
      <w:r w:rsidRPr="007017F6">
        <w:rPr>
          <w:rFonts w:ascii="Palatino" w:hAnsi="Palatino"/>
        </w:rPr>
        <w:t>The</w:t>
      </w:r>
      <w:r>
        <w:rPr>
          <w:rFonts w:ascii="Palatino" w:hAnsi="Palatino"/>
        </w:rPr>
        <w:t xml:space="preserve"> wounded Philoctetes reclines in a cave, supporting his head on his left</w:t>
      </w:r>
    </w:p>
    <w:p w14:paraId="64A6B04D" w14:textId="35F8AC6C" w:rsidR="008101B2" w:rsidRPr="00F66130" w:rsidRDefault="008101B2" w:rsidP="007017F6">
      <w:pPr>
        <w:pStyle w:val="Textedelespacerserv2"/>
        <w:numPr>
          <w:ilvl w:val="0"/>
          <w:numId w:val="0"/>
        </w:numPr>
        <w:spacing w:line="480" w:lineRule="auto"/>
        <w:ind w:left="720"/>
        <w:jc w:val="left"/>
        <w:outlineLvl w:val="9"/>
        <w:rPr>
          <w:rFonts w:ascii="Palatino" w:hAnsi="Palatino"/>
        </w:rPr>
      </w:pPr>
      <w:r w:rsidRPr="00993C0D">
        <w:rPr>
          <w:rFonts w:ascii="Palatino" w:hAnsi="Palatino"/>
        </w:rPr>
        <w:t xml:space="preserve">hand; he is draped about the lower body and legs, and wears sandals. In his right hand he holds, as a fly-whisk, the wing of a bird. In front of the cave is a dead bird and a leaf. Ulysses, wearing a pointed cap, peers round the left side of the cave mouth, while above the mouth of the cave Neoptolemus is shown reaching down to remove the bow and quiverful of arrows which had belonged to Hercules, but was at that time in the possession of Philoctetes. Neoptolemus, who holds on to the edge of the cave with his left hand, has two very curious “wings” rising from his shoulders; he is, perhaps, conflated here with Cupid, who was given to playing with Hercules’ weapons (BM </w:t>
      </w:r>
      <w:r w:rsidRPr="00524C6D">
        <w:rPr>
          <w:rFonts w:ascii="Palatino" w:hAnsi="Palatino"/>
          <w:caps/>
        </w:rPr>
        <w:t>ii</w:t>
      </w:r>
      <w:r w:rsidRPr="00993C0D">
        <w:rPr>
          <w:rFonts w:ascii="Palatino" w:hAnsi="Palatino"/>
        </w:rPr>
        <w:t>, p. 35, Q 1069, fig. 32).</w:t>
      </w:r>
    </w:p>
    <w:p w14:paraId="69C66112"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7A86ED57"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54C21D6" w14:textId="77777777" w:rsidR="008101B2" w:rsidRDefault="008101B2" w:rsidP="008101B2">
      <w:pPr>
        <w:pStyle w:val="Textedelespacerserv2"/>
        <w:numPr>
          <w:ilvl w:val="0"/>
          <w:numId w:val="0"/>
        </w:numPr>
        <w:spacing w:line="480" w:lineRule="auto"/>
        <w:jc w:val="left"/>
        <w:outlineLvl w:val="9"/>
        <w:rPr>
          <w:rFonts w:ascii="Palatino" w:hAnsi="Palatino"/>
        </w:rPr>
      </w:pPr>
    </w:p>
    <w:p w14:paraId="74BAD2B3" w14:textId="77777777" w:rsidR="00BC6DE6" w:rsidRDefault="00BC6DE6" w:rsidP="00BC6DE6">
      <w:pPr>
        <w:spacing w:line="480" w:lineRule="auto"/>
      </w:pPr>
      <w:r>
        <w:t>Catalogue Number: 220</w:t>
      </w:r>
    </w:p>
    <w:p w14:paraId="3E321390" w14:textId="77777777" w:rsidR="00BC6DE6" w:rsidRDefault="00BC6DE6" w:rsidP="00BC6DE6">
      <w:pPr>
        <w:spacing w:line="480" w:lineRule="auto"/>
      </w:pPr>
      <w:r>
        <w:t xml:space="preserve">Inventory Number: </w:t>
      </w:r>
      <w:r w:rsidRPr="00993C0D">
        <w:t>83.</w:t>
      </w:r>
      <w:r w:rsidRPr="00524C6D">
        <w:rPr>
          <w:caps/>
        </w:rPr>
        <w:t>aq</w:t>
      </w:r>
      <w:r w:rsidRPr="00993C0D">
        <w:t>.377.401</w:t>
      </w:r>
    </w:p>
    <w:p w14:paraId="222562F1" w14:textId="77777777" w:rsidR="00BC6DE6" w:rsidRDefault="00BC6DE6" w:rsidP="00BC6DE6">
      <w:pPr>
        <w:spacing w:line="480" w:lineRule="auto"/>
      </w:pPr>
      <w:r>
        <w:t xml:space="preserve">Dimensions: </w:t>
      </w:r>
      <w:r w:rsidRPr="00993C0D">
        <w:t>L: 10.8; W: 7.7; H: 3.1</w:t>
      </w:r>
    </w:p>
    <w:p w14:paraId="0F51730C" w14:textId="77777777" w:rsidR="00BC6DE6" w:rsidRDefault="00BC6DE6" w:rsidP="00BC6DE6">
      <w:pPr>
        <w:spacing w:line="480" w:lineRule="auto"/>
      </w:pPr>
      <w:r>
        <w:t xml:space="preserve">Condition and Fabric: </w:t>
      </w:r>
      <w:r w:rsidRPr="00993C0D">
        <w:t xml:space="preserve">Restored from several frr.; some infill and overpaint on base. Clay 10YR7/3 very pale brown, </w:t>
      </w:r>
      <w:r>
        <w:t xml:space="preserve">a </w:t>
      </w:r>
      <w:r w:rsidRPr="00993C0D">
        <w:t>few remains of worn glaze 10YR4/2 dark grayish brown.</w:t>
      </w:r>
    </w:p>
    <w:p w14:paraId="42B74F61" w14:textId="77777777" w:rsidR="00BC6DE6" w:rsidRDefault="00BC6DE6" w:rsidP="00BC6DE6">
      <w:pPr>
        <w:spacing w:line="480" w:lineRule="auto"/>
      </w:pPr>
      <w:r>
        <w:t xml:space="preserve">Description: </w:t>
      </w:r>
      <w:r w:rsidRPr="00993C0D">
        <w:t xml:space="preserve">Moldmade, from plaster mold. Shoulder: Loeschcke form </w:t>
      </w:r>
      <w:r w:rsidRPr="00524C6D">
        <w:rPr>
          <w:caps/>
        </w:rPr>
        <w:t>vi</w:t>
      </w:r>
      <w:r w:rsidRPr="00993C0D">
        <w:t xml:space="preserve"> b. Filling-hole slightly below center of discus. Air hole at top of nozzle. Round-tipped volute-nozzle. </w:t>
      </w:r>
      <w:r>
        <w:t>Base marked off by one circular groove</w:t>
      </w:r>
      <w:r w:rsidRPr="00993C0D">
        <w:t xml:space="preserve">. Potter’s incuse signature: </w:t>
      </w:r>
      <w:r w:rsidRPr="00313BCF">
        <w:t>{{insc:</w:t>
      </w:r>
      <w:r w:rsidRPr="00313BCF">
        <w:rPr>
          <w:caps/>
        </w:rPr>
        <w:t>coppires</w:t>
      </w:r>
      <w:r w:rsidRPr="00313BCF">
        <w:t>}}, workshop active from Late Flavian to Hadrianic period.</w:t>
      </w:r>
    </w:p>
    <w:p w14:paraId="0D6D02AD" w14:textId="77777777" w:rsidR="00BC6DE6" w:rsidRDefault="00BC6DE6" w:rsidP="00BC6DE6">
      <w:pPr>
        <w:spacing w:line="480" w:lineRule="auto"/>
      </w:pPr>
      <w:r>
        <w:t>Discus Iconography: E</w:t>
      </w:r>
      <w:r w:rsidRPr="00993C0D">
        <w:t>rotic scene on bed</w:t>
      </w:r>
      <w:r>
        <w:t>;</w:t>
      </w:r>
      <w:r w:rsidRPr="00993C0D">
        <w:t xml:space="preserve"> woman lying on her back to left; man kneeling and lifting </w:t>
      </w:r>
      <w:r>
        <w:t xml:space="preserve">the </w:t>
      </w:r>
      <w:r w:rsidRPr="00993C0D">
        <w:t>woman’s leg.</w:t>
      </w:r>
    </w:p>
    <w:p w14:paraId="2A0C506F" w14:textId="77777777" w:rsidR="00BC6DE6" w:rsidRDefault="00BC6DE6" w:rsidP="00BC6DE6">
      <w:pPr>
        <w:spacing w:line="480" w:lineRule="auto"/>
      </w:pPr>
      <w:r>
        <w:t xml:space="preserve">Type: </w:t>
      </w:r>
      <w:r w:rsidRPr="00313BCF">
        <w:t xml:space="preserve">Loeschcke </w:t>
      </w:r>
      <w:r w:rsidRPr="00313BCF">
        <w:rPr>
          <w:caps/>
        </w:rPr>
        <w:t>iv</w:t>
      </w:r>
      <w:r w:rsidR="002039CB">
        <w:t>; Bailey B group iii</w:t>
      </w:r>
    </w:p>
    <w:p w14:paraId="357684E5" w14:textId="77777777" w:rsidR="00BC6DE6" w:rsidRDefault="00BC6DE6" w:rsidP="00BC6DE6">
      <w:pPr>
        <w:spacing w:line="480" w:lineRule="auto"/>
      </w:pPr>
      <w:r>
        <w:t xml:space="preserve">Place of Manufacture or Origin: </w:t>
      </w:r>
      <w:r w:rsidR="002039CB">
        <w:t>North Africa</w:t>
      </w:r>
    </w:p>
    <w:p w14:paraId="1ED5257A" w14:textId="77777777" w:rsidR="00BC6DE6" w:rsidRDefault="00BC6DE6" w:rsidP="00BC6DE6">
      <w:pPr>
        <w:spacing w:line="480" w:lineRule="auto"/>
      </w:pPr>
      <w:r>
        <w:t>Parallels: (I</w:t>
      </w:r>
      <w:r w:rsidRPr="00313BCF">
        <w:t>dentical) Deneauve 1969, no. 481, pl. 50 ({{insc:</w:t>
      </w:r>
      <w:r w:rsidRPr="00313BCF">
        <w:rPr>
          <w:caps/>
        </w:rPr>
        <w:t>cclosvc</w:t>
      </w:r>
      <w:r w:rsidRPr="00313BCF">
        <w:t>}}), and no. 482, pl. 50 ({{insc:</w:t>
      </w:r>
      <w:r w:rsidRPr="00313BCF">
        <w:rPr>
          <w:caps/>
        </w:rPr>
        <w:t>lmvnsvc</w:t>
      </w:r>
      <w:r w:rsidRPr="00313BCF">
        <w:t>}}); (close) Heres 1972, no. 134, pl. 18; Cahn-Klaiber 1977, no. 176, pl. 16; Leibundgut 1977</w:t>
      </w:r>
      <w:r w:rsidRPr="00993C0D">
        <w:t xml:space="preserve">, p. 163, nos. 552–53, pl. 37, motif 175 (fr.); Bailey BM </w:t>
      </w:r>
      <w:r w:rsidRPr="00524C6D">
        <w:rPr>
          <w:caps/>
        </w:rPr>
        <w:t>ii</w:t>
      </w:r>
      <w:r w:rsidRPr="00993C0D">
        <w:t xml:space="preserve">, p. 66, Q 882, pl. 13, fig. 69, and Q 979 (Loeschcke </w:t>
      </w:r>
      <w:r w:rsidRPr="00524C6D">
        <w:rPr>
          <w:caps/>
        </w:rPr>
        <w:t>v</w:t>
      </w:r>
      <w:r w:rsidRPr="00993C0D">
        <w:t>), pl. 24 (further refs. p. 65); Hellmann 1987, no. 127, pl. 13, and no. 173, pl. 19 (fr.).</w:t>
      </w:r>
    </w:p>
    <w:p w14:paraId="7EC88C86" w14:textId="77777777" w:rsidR="000A03A4" w:rsidRDefault="000A03A4" w:rsidP="000A03A4">
      <w:pPr>
        <w:spacing w:line="480" w:lineRule="auto"/>
      </w:pPr>
      <w:r>
        <w:t xml:space="preserve">Provenance: </w:t>
      </w:r>
    </w:p>
    <w:p w14:paraId="720B7C74" w14:textId="77777777" w:rsidR="00BC6DE6" w:rsidRDefault="00BC6DE6" w:rsidP="00BC6DE6">
      <w:pPr>
        <w:spacing w:line="480" w:lineRule="auto"/>
      </w:pPr>
      <w:r>
        <w:t>Bibliography: Unpublished.</w:t>
      </w:r>
    </w:p>
    <w:p w14:paraId="3DB264C1" w14:textId="77777777" w:rsidR="008101B2" w:rsidRPr="00993C0D" w:rsidRDefault="00BC6DE6" w:rsidP="00BC6DE6">
      <w:pPr>
        <w:spacing w:line="480" w:lineRule="auto"/>
      </w:pPr>
      <w:r>
        <w:t xml:space="preserve">Date: </w:t>
      </w:r>
      <w:r w:rsidR="008101B2" w:rsidRPr="00993C0D">
        <w:t>Late F</w:t>
      </w:r>
      <w:r w:rsidR="002039CB">
        <w:t>lavian to Trajanic or Hadrianic</w:t>
      </w:r>
    </w:p>
    <w:p w14:paraId="7FD00844"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BC6DE6">
        <w:rPr>
          <w:rFonts w:ascii="Palatino" w:hAnsi="Palatino"/>
        </w:rPr>
        <w:t xml:space="preserve"> 85; 138</w:t>
      </w:r>
    </w:p>
    <w:p w14:paraId="6ADA15D5" w14:textId="77777777" w:rsidR="008101B2" w:rsidRPr="00993C0D" w:rsidRDefault="008101B2" w:rsidP="008101B2">
      <w:pPr>
        <w:pStyle w:val="Textedelespacerserv2"/>
        <w:numPr>
          <w:ilvl w:val="0"/>
          <w:numId w:val="0"/>
        </w:numPr>
        <w:spacing w:line="480" w:lineRule="auto"/>
        <w:jc w:val="left"/>
        <w:outlineLvl w:val="9"/>
        <w:rPr>
          <w:rFonts w:ascii="Palatino" w:hAnsi="Palatino"/>
        </w:rPr>
      </w:pPr>
    </w:p>
    <w:p w14:paraId="4B847368"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34C2D55" w14:textId="77777777" w:rsidR="004C27E6" w:rsidRDefault="004C27E6" w:rsidP="004C27E6">
      <w:pPr>
        <w:pStyle w:val="Textedelespacerserv2"/>
        <w:numPr>
          <w:ilvl w:val="0"/>
          <w:numId w:val="0"/>
        </w:numPr>
        <w:spacing w:line="480" w:lineRule="auto"/>
        <w:jc w:val="left"/>
        <w:outlineLvl w:val="9"/>
        <w:rPr>
          <w:rFonts w:ascii="Palatino" w:hAnsi="Palatino"/>
        </w:rPr>
      </w:pPr>
    </w:p>
    <w:p w14:paraId="0C73D379" w14:textId="77777777" w:rsidR="00B70437" w:rsidRDefault="00B70437" w:rsidP="00B70437">
      <w:pPr>
        <w:spacing w:line="480" w:lineRule="auto"/>
      </w:pPr>
      <w:r>
        <w:t>Catalogue Number: 221</w:t>
      </w:r>
    </w:p>
    <w:p w14:paraId="52848845" w14:textId="77777777" w:rsidR="00B70437" w:rsidRDefault="00B70437" w:rsidP="00B70437">
      <w:pPr>
        <w:spacing w:line="480" w:lineRule="auto"/>
      </w:pPr>
      <w:r>
        <w:t xml:space="preserve">Inventory Number: </w:t>
      </w:r>
      <w:r w:rsidRPr="00993C0D">
        <w:t>83.</w:t>
      </w:r>
      <w:r w:rsidRPr="00524C6D">
        <w:rPr>
          <w:caps/>
        </w:rPr>
        <w:t>aq</w:t>
      </w:r>
      <w:r w:rsidRPr="00993C0D">
        <w:t>.377.530</w:t>
      </w:r>
    </w:p>
    <w:p w14:paraId="416CAB90" w14:textId="77777777" w:rsidR="00B70437" w:rsidRDefault="00B70437" w:rsidP="00B70437">
      <w:pPr>
        <w:spacing w:line="480" w:lineRule="auto"/>
      </w:pPr>
      <w:r>
        <w:t xml:space="preserve">Dimensions: </w:t>
      </w:r>
      <w:r w:rsidRPr="00993C0D">
        <w:t>L: 15.2; W: 10.0; H: 3.</w:t>
      </w:r>
      <w:r w:rsidR="001A6BF1">
        <w:t>5</w:t>
      </w:r>
    </w:p>
    <w:p w14:paraId="00FE8DC1" w14:textId="77777777" w:rsidR="00B70437" w:rsidRDefault="00B70437" w:rsidP="00B70437">
      <w:pPr>
        <w:spacing w:line="480" w:lineRule="auto"/>
      </w:pPr>
      <w:r>
        <w:t xml:space="preserve">Condition and Fabric: </w:t>
      </w:r>
      <w:r w:rsidR="001A6BF1" w:rsidRPr="00993C0D">
        <w:t>Cracks on base; slightly restored near handle. Clay 7.5YR8/2 pinkish white, glaze 10R5/6 red.</w:t>
      </w:r>
    </w:p>
    <w:p w14:paraId="4090E1CE" w14:textId="77777777" w:rsidR="00B70437" w:rsidRPr="001A6BF1" w:rsidRDefault="00B70437" w:rsidP="001A6BF1">
      <w:pPr>
        <w:pStyle w:val="Textedelespacerserv2"/>
        <w:numPr>
          <w:ilvl w:val="0"/>
          <w:numId w:val="0"/>
        </w:numPr>
        <w:spacing w:line="480" w:lineRule="auto"/>
        <w:jc w:val="left"/>
        <w:outlineLvl w:val="9"/>
        <w:rPr>
          <w:rFonts w:ascii="Palatino" w:hAnsi="Palatino"/>
        </w:rPr>
      </w:pPr>
      <w:r w:rsidRPr="001A6BF1">
        <w:rPr>
          <w:rFonts w:ascii="Palatino" w:hAnsi="Palatino"/>
        </w:rPr>
        <w:t xml:space="preserve">Description: </w:t>
      </w:r>
      <w:r w:rsidR="001A6BF1" w:rsidRPr="001A6BF1">
        <w:rPr>
          <w:rFonts w:ascii="Palatino" w:hAnsi="Palatino"/>
        </w:rPr>
        <w:t>Moldmade. Ring handle with three grooves on upper part.</w:t>
      </w:r>
      <w:r w:rsidR="001A6BF1" w:rsidRPr="00993C0D">
        <w:rPr>
          <w:rFonts w:ascii="Palatino" w:hAnsi="Palatino"/>
        </w:rPr>
        <w:t xml:space="preserve"> Shoulder: Loeschcke form </w:t>
      </w:r>
      <w:r w:rsidR="001A6BF1" w:rsidRPr="00524C6D">
        <w:rPr>
          <w:rFonts w:ascii="Palatino" w:hAnsi="Palatino"/>
          <w:caps/>
        </w:rPr>
        <w:t>vi</w:t>
      </w:r>
      <w:r w:rsidR="001A6BF1" w:rsidRPr="00993C0D">
        <w:rPr>
          <w:rFonts w:ascii="Palatino" w:hAnsi="Palatino"/>
        </w:rPr>
        <w:t xml:space="preserve"> b. Filling-hole below center of discus. Air hole at top of nozzle. Round-tipped volute-nozzle. Base-ring marked off by two grooves. Potter’s incuse plain </w:t>
      </w:r>
      <w:r w:rsidR="001A6BF1" w:rsidRPr="00993C0D">
        <w:rPr>
          <w:rFonts w:ascii="Palatino" w:hAnsi="Palatino"/>
          <w:i/>
        </w:rPr>
        <w:t xml:space="preserve">planta pedis. </w:t>
      </w:r>
    </w:p>
    <w:p w14:paraId="11337AA0" w14:textId="77777777" w:rsidR="00B70437" w:rsidRDefault="00B70437" w:rsidP="00B70437">
      <w:pPr>
        <w:spacing w:line="480" w:lineRule="auto"/>
      </w:pPr>
      <w:r>
        <w:t xml:space="preserve">Discus Iconography: </w:t>
      </w:r>
      <w:r w:rsidR="001A6BF1" w:rsidRPr="00993C0D">
        <w:t xml:space="preserve">Neptune drawn by four sea horses to left, rudder in his left hand, </w:t>
      </w:r>
      <w:r w:rsidR="001A6BF1">
        <w:t xml:space="preserve">an </w:t>
      </w:r>
      <w:r w:rsidR="001A6BF1" w:rsidRPr="00993C0D">
        <w:t>unidentified item in his right; shell and waves in foreground.</w:t>
      </w:r>
    </w:p>
    <w:p w14:paraId="7EF40272" w14:textId="77777777" w:rsidR="00B70437" w:rsidRDefault="00B70437" w:rsidP="00B70437">
      <w:pPr>
        <w:spacing w:line="480" w:lineRule="auto"/>
      </w:pPr>
      <w:r>
        <w:t xml:space="preserve">Type: </w:t>
      </w:r>
      <w:r w:rsidR="001A6BF1" w:rsidRPr="00993C0D">
        <w:t xml:space="preserve">Loeschcke </w:t>
      </w:r>
      <w:r w:rsidR="001A6BF1" w:rsidRPr="00524C6D">
        <w:rPr>
          <w:caps/>
        </w:rPr>
        <w:t>iv</w:t>
      </w:r>
      <w:r w:rsidR="002039CB">
        <w:t>; Bailey B group iii</w:t>
      </w:r>
    </w:p>
    <w:p w14:paraId="720EC3B3" w14:textId="77777777" w:rsidR="00B70437" w:rsidRDefault="00B70437" w:rsidP="00B70437">
      <w:pPr>
        <w:spacing w:line="480" w:lineRule="auto"/>
      </w:pPr>
      <w:r>
        <w:t xml:space="preserve">Place of Manufacture or Origin: </w:t>
      </w:r>
      <w:r w:rsidR="001A6BF1" w:rsidRPr="00993C0D">
        <w:t>South Anatolia</w:t>
      </w:r>
    </w:p>
    <w:p w14:paraId="3B76A6A2" w14:textId="77777777" w:rsidR="00B70437" w:rsidRDefault="00B70437" w:rsidP="00B70437">
      <w:pPr>
        <w:spacing w:line="480" w:lineRule="auto"/>
      </w:pPr>
      <w:r>
        <w:t xml:space="preserve">Parallels: </w:t>
      </w:r>
      <w:r w:rsidR="001A6BF1" w:rsidRPr="00993C0D">
        <w:t>None found.</w:t>
      </w:r>
    </w:p>
    <w:p w14:paraId="6EC3F453" w14:textId="77777777" w:rsidR="000A03A4" w:rsidRDefault="000A03A4" w:rsidP="000A03A4">
      <w:pPr>
        <w:spacing w:line="480" w:lineRule="auto"/>
      </w:pPr>
      <w:r>
        <w:t xml:space="preserve">Provenance: </w:t>
      </w:r>
    </w:p>
    <w:p w14:paraId="51E37163" w14:textId="77777777" w:rsidR="00B70437" w:rsidRDefault="00B70437" w:rsidP="00B70437">
      <w:pPr>
        <w:spacing w:line="480" w:lineRule="auto"/>
      </w:pPr>
      <w:r>
        <w:t>Bibliography: Unpublished.</w:t>
      </w:r>
    </w:p>
    <w:p w14:paraId="171506EA" w14:textId="7B8074E9" w:rsidR="004C27E6" w:rsidRPr="00993C0D" w:rsidRDefault="00B70437" w:rsidP="00BB6E94">
      <w:pPr>
        <w:spacing w:line="480" w:lineRule="auto"/>
      </w:pPr>
      <w:r>
        <w:t xml:space="preserve">Date: </w:t>
      </w:r>
      <w:r w:rsidR="002039CB">
        <w:t>Late Tiberian to Early Trajanic</w:t>
      </w:r>
    </w:p>
    <w:p w14:paraId="1CB6F45C"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1A6BF1">
        <w:rPr>
          <w:rFonts w:ascii="Palatino" w:hAnsi="Palatino"/>
        </w:rPr>
        <w:t xml:space="preserve"> 25; 11</w:t>
      </w:r>
      <w:r>
        <w:rPr>
          <w:rFonts w:ascii="Palatino" w:hAnsi="Palatino"/>
        </w:rPr>
        <w:t>0</w:t>
      </w:r>
    </w:p>
    <w:p w14:paraId="31C92D7D"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p>
    <w:p w14:paraId="0DE2D381"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1D8AD17" w14:textId="77777777" w:rsidR="004C27E6" w:rsidRDefault="004C27E6" w:rsidP="004C27E6">
      <w:pPr>
        <w:pStyle w:val="Textedelespacerserv2"/>
        <w:numPr>
          <w:ilvl w:val="0"/>
          <w:numId w:val="0"/>
        </w:numPr>
        <w:spacing w:line="480" w:lineRule="auto"/>
        <w:jc w:val="left"/>
        <w:outlineLvl w:val="9"/>
        <w:rPr>
          <w:rFonts w:ascii="Palatino" w:hAnsi="Palatino"/>
        </w:rPr>
      </w:pPr>
    </w:p>
    <w:p w14:paraId="00753229" w14:textId="77777777" w:rsidR="00DB2F5F" w:rsidRDefault="00DB2F5F" w:rsidP="00DB2F5F">
      <w:pPr>
        <w:spacing w:line="480" w:lineRule="auto"/>
      </w:pPr>
      <w:r>
        <w:t>Catalogue Number: 222</w:t>
      </w:r>
    </w:p>
    <w:p w14:paraId="2B120A77" w14:textId="77777777" w:rsidR="00DB2F5F" w:rsidRDefault="00DB2F5F" w:rsidP="00DB2F5F">
      <w:pPr>
        <w:spacing w:line="480" w:lineRule="auto"/>
      </w:pPr>
      <w:r>
        <w:t xml:space="preserve">Inventory Number: </w:t>
      </w:r>
      <w:r w:rsidRPr="00993C0D">
        <w:t>83.</w:t>
      </w:r>
      <w:r w:rsidRPr="00524C6D">
        <w:rPr>
          <w:caps/>
        </w:rPr>
        <w:t>aq</w:t>
      </w:r>
      <w:r w:rsidRPr="00993C0D">
        <w:t>.377.85</w:t>
      </w:r>
    </w:p>
    <w:p w14:paraId="6E283A37" w14:textId="77777777" w:rsidR="00DB2F5F" w:rsidRDefault="00DB2F5F" w:rsidP="00DB2F5F">
      <w:pPr>
        <w:spacing w:line="480" w:lineRule="auto"/>
      </w:pPr>
      <w:r>
        <w:t xml:space="preserve">Dimensions: </w:t>
      </w:r>
      <w:r w:rsidRPr="00993C0D">
        <w:t>L: 11.2; W: 6.1; H: 2.8</w:t>
      </w:r>
    </w:p>
    <w:p w14:paraId="184E4429" w14:textId="77777777" w:rsidR="00DB2F5F" w:rsidRDefault="00DB2F5F" w:rsidP="00DB2F5F">
      <w:pPr>
        <w:spacing w:line="480" w:lineRule="auto"/>
      </w:pPr>
      <w:r>
        <w:t xml:space="preserve">Condition and Fabric: </w:t>
      </w:r>
      <w:r w:rsidRPr="00993C0D">
        <w:t>Intact. Clay 7.5YR6/4 light brown, glaze between 2.5YR5/4 and 2.5YR4/4 reddish brown, two shades</w:t>
      </w:r>
      <w:r>
        <w:t>.</w:t>
      </w:r>
    </w:p>
    <w:p w14:paraId="0D99919E" w14:textId="0AFAC321" w:rsidR="00DB2F5F" w:rsidRDefault="00DB2F5F" w:rsidP="00DB2F5F">
      <w:pPr>
        <w:spacing w:line="480" w:lineRule="auto"/>
      </w:pPr>
      <w:r>
        <w:t xml:space="preserve">Description: </w:t>
      </w:r>
      <w:r w:rsidRPr="00993C0D">
        <w:t xml:space="preserve">Moldmade. Shoulder: Loeschcke form </w:t>
      </w:r>
      <w:r w:rsidRPr="00524C6D">
        <w:rPr>
          <w:caps/>
        </w:rPr>
        <w:t>vii</w:t>
      </w:r>
      <w:r w:rsidRPr="00993C0D">
        <w:t xml:space="preserve"> a. </w:t>
      </w:r>
      <w:r w:rsidRPr="00313BCF">
        <w:t xml:space="preserve">Filling-hole below center. Round-tipped volute-nozzle. Base marked off by one circular groove. Relief potter’s mark: letter </w:t>
      </w:r>
      <w:r w:rsidR="005A0E13">
        <w:t>{{insc:</w:t>
      </w:r>
      <w:r w:rsidRPr="00313BCF">
        <w:rPr>
          <w:caps/>
        </w:rPr>
        <w:t>s</w:t>
      </w:r>
      <w:r w:rsidR="005A0E13">
        <w:rPr>
          <w:caps/>
        </w:rPr>
        <w:t>}}</w:t>
      </w:r>
      <w:r w:rsidRPr="00313BCF">
        <w:t xml:space="preserve"> with two short parallel lines under it</w:t>
      </w:r>
      <w:r w:rsidR="006B0A58">
        <w:t>.</w:t>
      </w:r>
      <w:r w:rsidR="00C56043">
        <w:t xml:space="preserve"> {{stamp:222}}</w:t>
      </w:r>
    </w:p>
    <w:p w14:paraId="57742121" w14:textId="77777777" w:rsidR="00DB2F5F" w:rsidRDefault="00DB2F5F" w:rsidP="00DB2F5F">
      <w:pPr>
        <w:spacing w:line="480" w:lineRule="auto"/>
      </w:pPr>
      <w:r>
        <w:t>Discus Iconography: C</w:t>
      </w:r>
      <w:r w:rsidRPr="00993C0D">
        <w:t>ircus scene with chariot race</w:t>
      </w:r>
      <w:r>
        <w:t>;</w:t>
      </w:r>
      <w:r w:rsidRPr="00993C0D">
        <w:t xml:space="preserve"> quadriga rushing to right, charioteer energetically whipping horses; under </w:t>
      </w:r>
      <w:r>
        <w:t xml:space="preserve">the </w:t>
      </w:r>
      <w:r w:rsidRPr="00993C0D">
        <w:t xml:space="preserve">animals’ feet, at bottom right, probably a man’s corpse run over, possibly </w:t>
      </w:r>
      <w:r>
        <w:t xml:space="preserve">a </w:t>
      </w:r>
      <w:r w:rsidRPr="00993C0D">
        <w:t xml:space="preserve">charioteer lying among pieces of his broken chariot(?); behind, different structures and buildings, from left to right: Egyptian obelisk, stand of lap-counting dolphins with spiral-fluted columns, column supporting statue of Victory, two-storey polygonal building with pointed roof and four statues or spectators(?), and, at </w:t>
      </w:r>
      <w:r w:rsidRPr="00313BCF">
        <w:t xml:space="preserve">the end, an unidentified design. </w:t>
      </w:r>
      <w:r w:rsidRPr="00313BCF">
        <w:rPr>
          <w:i/>
        </w:rPr>
        <w:t>Tabula ansata</w:t>
      </w:r>
      <w:r w:rsidRPr="00313BCF" w:rsidDel="00683C57">
        <w:t xml:space="preserve"> </w:t>
      </w:r>
      <w:r w:rsidRPr="00313BCF">
        <w:t>in lower field inscribed {{insc:</w:t>
      </w:r>
      <w:r w:rsidRPr="00313BCF">
        <w:rPr>
          <w:caps/>
        </w:rPr>
        <w:t>teres</w:t>
      </w:r>
      <w:r w:rsidRPr="00313BCF">
        <w:t xml:space="preserve">}}, probably </w:t>
      </w:r>
      <w:r>
        <w:t xml:space="preserve">the </w:t>
      </w:r>
      <w:r w:rsidRPr="00313BCF">
        <w:t xml:space="preserve">name of </w:t>
      </w:r>
      <w:r>
        <w:t xml:space="preserve">the </w:t>
      </w:r>
      <w:r w:rsidRPr="00313BCF">
        <w:t>victorious charioteer.</w:t>
      </w:r>
    </w:p>
    <w:p w14:paraId="1D27DAD0" w14:textId="77777777" w:rsidR="00DB2F5F" w:rsidRDefault="00DB2F5F" w:rsidP="00DB2F5F">
      <w:pPr>
        <w:spacing w:line="480" w:lineRule="auto"/>
      </w:pPr>
      <w:r>
        <w:t xml:space="preserve">Type: </w:t>
      </w:r>
      <w:r w:rsidRPr="00313BCF">
        <w:t xml:space="preserve">Loeschcke </w:t>
      </w:r>
      <w:r w:rsidRPr="00313BCF">
        <w:rPr>
          <w:caps/>
        </w:rPr>
        <w:t>iv</w:t>
      </w:r>
      <w:r w:rsidR="001F5E69">
        <w:t>; Bailey B group iii</w:t>
      </w:r>
    </w:p>
    <w:p w14:paraId="1D021FA7" w14:textId="77777777" w:rsidR="00DB2F5F" w:rsidRDefault="00DB2F5F" w:rsidP="00DB2F5F">
      <w:pPr>
        <w:spacing w:line="480" w:lineRule="auto"/>
      </w:pPr>
      <w:r>
        <w:t xml:space="preserve">Place of Manufacture or Origin: </w:t>
      </w:r>
      <w:r w:rsidRPr="00313BCF">
        <w:t>Anatoli</w:t>
      </w:r>
      <w:r w:rsidR="001F5E69">
        <w:t>a</w:t>
      </w:r>
    </w:p>
    <w:p w14:paraId="75850515" w14:textId="77777777" w:rsidR="00DB2F5F" w:rsidRDefault="00DB2F5F" w:rsidP="00DB2F5F">
      <w:pPr>
        <w:spacing w:line="480" w:lineRule="auto"/>
      </w:pPr>
      <w:r>
        <w:t xml:space="preserve">Parallels: </w:t>
      </w:r>
      <w:r w:rsidRPr="00313BCF">
        <w:t xml:space="preserve">Mercando 1962, p. 37, no. 29 (Loeschcke </w:t>
      </w:r>
      <w:r w:rsidRPr="00313BCF">
        <w:rPr>
          <w:caps/>
        </w:rPr>
        <w:t>viii</w:t>
      </w:r>
      <w:r w:rsidRPr="00313BCF">
        <w:t>), potter’s mark {{insc:</w:t>
      </w:r>
      <w:r w:rsidRPr="00313BCF">
        <w:rPr>
          <w:caps/>
        </w:rPr>
        <w:t>tct</w:t>
      </w:r>
      <w:r w:rsidRPr="00313BCF">
        <w:t xml:space="preserve">}} in relief in </w:t>
      </w:r>
      <w:r w:rsidRPr="00313BCF">
        <w:rPr>
          <w:i/>
        </w:rPr>
        <w:t>tabula ansata;</w:t>
      </w:r>
      <w:r w:rsidRPr="00313BCF">
        <w:t xml:space="preserve"> Heres 1972, no. 159, pl. 20, identical, with the same mark {{insc:</w:t>
      </w:r>
      <w:r w:rsidRPr="00313BCF">
        <w:rPr>
          <w:caps/>
        </w:rPr>
        <w:t>teres</w:t>
      </w:r>
      <w:r w:rsidRPr="00313BCF">
        <w:t xml:space="preserve">}} in relief in </w:t>
      </w:r>
      <w:r w:rsidRPr="00313BCF">
        <w:rPr>
          <w:i/>
        </w:rPr>
        <w:t>tabula ansata;</w:t>
      </w:r>
      <w:r w:rsidRPr="00313BCF">
        <w:t xml:space="preserve"> Skinkel-Taupin</w:t>
      </w:r>
      <w:r w:rsidRPr="00993C0D">
        <w:t xml:space="preserve"> 1980, no. 23 (identical with same mark); for more but different chariot-race representations, see Bailey BM </w:t>
      </w:r>
      <w:r w:rsidRPr="00524C6D">
        <w:rPr>
          <w:caps/>
        </w:rPr>
        <w:t>ii</w:t>
      </w:r>
      <w:r w:rsidRPr="00993C0D">
        <w:t>, p. 56, fig. 58. (Near) Cuomo di Caprio and Santoro Bianchi 1983, no. 24, pl. 2. For iconography of Circus Maximus, see Marcattili 2006.</w:t>
      </w:r>
    </w:p>
    <w:p w14:paraId="6E8119E6" w14:textId="77777777" w:rsidR="000A03A4" w:rsidRDefault="000A03A4" w:rsidP="000A03A4">
      <w:pPr>
        <w:spacing w:line="480" w:lineRule="auto"/>
      </w:pPr>
      <w:r>
        <w:t xml:space="preserve">Provenance: </w:t>
      </w:r>
    </w:p>
    <w:p w14:paraId="0B20F869" w14:textId="77777777" w:rsidR="00DB2F5F" w:rsidRDefault="00DB2F5F" w:rsidP="00DB2F5F">
      <w:pPr>
        <w:spacing w:line="480" w:lineRule="auto"/>
      </w:pPr>
      <w:r>
        <w:t>Bibliography: Unpublished.</w:t>
      </w:r>
    </w:p>
    <w:p w14:paraId="0AE67857" w14:textId="77777777" w:rsidR="004C27E6" w:rsidRPr="00993C0D" w:rsidRDefault="00DB2F5F" w:rsidP="00DB2F5F">
      <w:pPr>
        <w:spacing w:line="480" w:lineRule="auto"/>
      </w:pPr>
      <w:r>
        <w:t xml:space="preserve">Date: </w:t>
      </w:r>
      <w:r w:rsidR="001F5E69">
        <w:t>Late Tiberian to Early Trajanic</w:t>
      </w:r>
    </w:p>
    <w:p w14:paraId="46A34AD1"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DB2F5F">
        <w:rPr>
          <w:rFonts w:ascii="Palatino" w:hAnsi="Palatino"/>
        </w:rPr>
        <w:t xml:space="preserve"> 25; 11</w:t>
      </w:r>
      <w:r>
        <w:rPr>
          <w:rFonts w:ascii="Palatino" w:hAnsi="Palatino"/>
        </w:rPr>
        <w:t>0</w:t>
      </w:r>
    </w:p>
    <w:p w14:paraId="017A0A06"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p>
    <w:p w14:paraId="41DF3057"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A4E613C" w14:textId="77777777" w:rsidR="004C27E6" w:rsidRDefault="004C27E6" w:rsidP="004C27E6">
      <w:pPr>
        <w:pStyle w:val="Textedelespacerserv2"/>
        <w:numPr>
          <w:ilvl w:val="0"/>
          <w:numId w:val="0"/>
        </w:numPr>
        <w:spacing w:line="480" w:lineRule="auto"/>
        <w:jc w:val="left"/>
        <w:outlineLvl w:val="9"/>
        <w:rPr>
          <w:rFonts w:ascii="Palatino" w:hAnsi="Palatino"/>
        </w:rPr>
      </w:pPr>
    </w:p>
    <w:p w14:paraId="1BF501C2" w14:textId="77777777" w:rsidR="00991FC5" w:rsidRDefault="00991FC5" w:rsidP="00991FC5">
      <w:pPr>
        <w:spacing w:line="480" w:lineRule="auto"/>
      </w:pPr>
      <w:r>
        <w:t>Catalogue Number: 223</w:t>
      </w:r>
    </w:p>
    <w:p w14:paraId="2151237B" w14:textId="77777777" w:rsidR="00991FC5" w:rsidRDefault="00991FC5" w:rsidP="00991FC5">
      <w:pPr>
        <w:spacing w:line="480" w:lineRule="auto"/>
      </w:pPr>
      <w:r>
        <w:t xml:space="preserve">Inventory Number: </w:t>
      </w:r>
      <w:r w:rsidRPr="00993C0D">
        <w:t>83.</w:t>
      </w:r>
      <w:r w:rsidRPr="00524C6D">
        <w:rPr>
          <w:caps/>
        </w:rPr>
        <w:t>aq</w:t>
      </w:r>
      <w:r w:rsidRPr="00993C0D">
        <w:t>.377.98</w:t>
      </w:r>
    </w:p>
    <w:p w14:paraId="40CADB68" w14:textId="77777777" w:rsidR="00991FC5" w:rsidRPr="00991FC5" w:rsidRDefault="00991FC5" w:rsidP="00991FC5">
      <w:pPr>
        <w:pStyle w:val="Textedelespacerserv2"/>
        <w:numPr>
          <w:ilvl w:val="0"/>
          <w:numId w:val="0"/>
        </w:numPr>
        <w:spacing w:line="480" w:lineRule="auto"/>
        <w:jc w:val="left"/>
        <w:outlineLvl w:val="9"/>
        <w:rPr>
          <w:rFonts w:ascii="Palatino" w:hAnsi="Palatino"/>
        </w:rPr>
      </w:pPr>
      <w:r w:rsidRPr="00991FC5">
        <w:rPr>
          <w:rFonts w:ascii="Palatino" w:hAnsi="Palatino"/>
        </w:rPr>
        <w:t>Dimensions: L: 10.5; W: 7.6; H: 2.5</w:t>
      </w:r>
    </w:p>
    <w:p w14:paraId="415007B0" w14:textId="77777777" w:rsidR="00991FC5" w:rsidRDefault="00991FC5" w:rsidP="00991FC5">
      <w:pPr>
        <w:spacing w:line="480" w:lineRule="auto"/>
      </w:pPr>
      <w:r>
        <w:t xml:space="preserve">Condition and Fabric: </w:t>
      </w:r>
      <w:r w:rsidRPr="00993C0D">
        <w:t>Top of nozzle partly broken. Clay 5YR7/4 pink, uneven glaze between 5YR6/4 light reddish brown and 5YR5/4 reddish brown.</w:t>
      </w:r>
    </w:p>
    <w:p w14:paraId="3643BBC9" w14:textId="77777777" w:rsidR="00991FC5" w:rsidRDefault="00991FC5" w:rsidP="00991FC5">
      <w:pPr>
        <w:spacing w:line="480" w:lineRule="auto"/>
      </w:pPr>
      <w:r>
        <w:t xml:space="preserve">Description: </w:t>
      </w:r>
      <w:r w:rsidRPr="00993C0D">
        <w:t xml:space="preserve">Moldmade. Shoulder: Loeschcke form </w:t>
      </w:r>
      <w:r w:rsidRPr="00524C6D">
        <w:rPr>
          <w:caps/>
        </w:rPr>
        <w:t>vii</w:t>
      </w:r>
      <w:r w:rsidRPr="00993C0D">
        <w:t xml:space="preserve"> a, with external row of beads. Another row of similar beads encircles discus, with </w:t>
      </w:r>
      <w:r>
        <w:t xml:space="preserve">an </w:t>
      </w:r>
      <w:r w:rsidRPr="00993C0D">
        <w:t xml:space="preserve">additional half-circle of beads at bottom of discus. </w:t>
      </w:r>
      <w:r>
        <w:t>Filling-hole in lower field</w:t>
      </w:r>
      <w:r w:rsidRPr="00993C0D">
        <w:t>. Round-tipped volute-nozzle. Blurred base-ring.</w:t>
      </w:r>
    </w:p>
    <w:p w14:paraId="5F87E77B" w14:textId="45FC8D0E" w:rsidR="00991FC5" w:rsidRDefault="00991FC5" w:rsidP="00991FC5">
      <w:pPr>
        <w:spacing w:line="480" w:lineRule="auto"/>
      </w:pPr>
      <w:r>
        <w:t>Discus Iconography: V</w:t>
      </w:r>
      <w:r w:rsidRPr="00993C0D">
        <w:t xml:space="preserve">ictorious quadriga to left slowly parading beside </w:t>
      </w:r>
      <w:r w:rsidRPr="00993C0D">
        <w:rPr>
          <w:i/>
        </w:rPr>
        <w:t>spina;</w:t>
      </w:r>
      <w:r w:rsidRPr="00993C0D">
        <w:t xml:space="preserve"> charioteer holding reins in left hand, victory crown in his right; behind </w:t>
      </w:r>
      <w:r w:rsidR="003A6B0A">
        <w:t xml:space="preserve">him </w:t>
      </w:r>
      <w:r w:rsidRPr="00993C0D">
        <w:t xml:space="preserve">the following items (left to right): stand of lap-counting dolphins supported by spiral-fluted column, three vertical rows of beads (spectators’ heads[?]), probably column with statue of Victory, and </w:t>
      </w:r>
      <w:r>
        <w:t xml:space="preserve">a </w:t>
      </w:r>
      <w:r w:rsidRPr="00993C0D">
        <w:t>big palm leaf.</w:t>
      </w:r>
    </w:p>
    <w:p w14:paraId="7BC8553D" w14:textId="77777777" w:rsidR="00991FC5" w:rsidRDefault="00991FC5" w:rsidP="00991FC5">
      <w:pPr>
        <w:spacing w:line="480" w:lineRule="auto"/>
      </w:pPr>
      <w:r>
        <w:t xml:space="preserve">Type: </w:t>
      </w:r>
      <w:r w:rsidRPr="00993C0D">
        <w:t xml:space="preserve">Loeschcke </w:t>
      </w:r>
      <w:r w:rsidRPr="00524C6D">
        <w:rPr>
          <w:caps/>
        </w:rPr>
        <w:t>iv</w:t>
      </w:r>
      <w:r w:rsidR="001F5E69">
        <w:t>; Bailey B group iii</w:t>
      </w:r>
    </w:p>
    <w:p w14:paraId="4F7AF327" w14:textId="77777777" w:rsidR="00991FC5" w:rsidRDefault="00991FC5" w:rsidP="00991FC5">
      <w:pPr>
        <w:spacing w:line="480" w:lineRule="auto"/>
      </w:pPr>
      <w:r>
        <w:t xml:space="preserve">Place of Manufacture or Origin: </w:t>
      </w:r>
      <w:r w:rsidR="001F5E69">
        <w:t>South Anatolia</w:t>
      </w:r>
    </w:p>
    <w:p w14:paraId="3ACF11E2" w14:textId="77777777" w:rsidR="00991FC5" w:rsidRDefault="00991FC5" w:rsidP="00991FC5">
      <w:pPr>
        <w:spacing w:line="480" w:lineRule="auto"/>
      </w:pPr>
      <w:r>
        <w:t xml:space="preserve">Parallels: </w:t>
      </w:r>
      <w:r w:rsidRPr="00993C0D">
        <w:t xml:space="preserve">Bailey BM </w:t>
      </w:r>
      <w:r w:rsidRPr="00524C6D">
        <w:rPr>
          <w:caps/>
        </w:rPr>
        <w:t>ii</w:t>
      </w:r>
      <w:r w:rsidRPr="00993C0D">
        <w:t>, p. 56, Q 920, pl. 16, fig. 58 (with more buildings and without the beaded motif); (slightly different) Bessi and Moncini 1980, nos. 2–3, pl. 3; Rodríguez Martín 2002, no. 170, pl. 33; Chrzanovski et al. 2006, p. 62, no. 46; Bémont and Chew 2007, pp. 264, 473, pl. 48, GA 151.</w:t>
      </w:r>
    </w:p>
    <w:p w14:paraId="69CB6F3C" w14:textId="77777777" w:rsidR="000A03A4" w:rsidRDefault="000A03A4" w:rsidP="000A03A4">
      <w:pPr>
        <w:spacing w:line="480" w:lineRule="auto"/>
      </w:pPr>
      <w:r>
        <w:t xml:space="preserve">Provenance: </w:t>
      </w:r>
    </w:p>
    <w:p w14:paraId="34EDE877" w14:textId="77777777" w:rsidR="00991FC5" w:rsidRDefault="00991FC5" w:rsidP="00991FC5">
      <w:pPr>
        <w:spacing w:line="480" w:lineRule="auto"/>
      </w:pPr>
      <w:r>
        <w:t>Bibliography: Unpublished.</w:t>
      </w:r>
    </w:p>
    <w:p w14:paraId="25FBDD25" w14:textId="77777777" w:rsidR="004C27E6" w:rsidRPr="00993C0D" w:rsidRDefault="00991FC5" w:rsidP="00991FC5">
      <w:pPr>
        <w:spacing w:line="480" w:lineRule="auto"/>
      </w:pPr>
      <w:r>
        <w:t xml:space="preserve">Date: </w:t>
      </w:r>
      <w:r w:rsidR="001F5E69">
        <w:t>Late Tiberian to Early Trajanic</w:t>
      </w:r>
    </w:p>
    <w:p w14:paraId="4A5FABF5"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991FC5">
        <w:rPr>
          <w:rFonts w:ascii="Palatino" w:hAnsi="Palatino"/>
        </w:rPr>
        <w:t xml:space="preserve"> 25; 11</w:t>
      </w:r>
      <w:r>
        <w:rPr>
          <w:rFonts w:ascii="Palatino" w:hAnsi="Palatino"/>
        </w:rPr>
        <w:t>0</w:t>
      </w:r>
    </w:p>
    <w:p w14:paraId="5354B5D6"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p>
    <w:p w14:paraId="73D0B8CB"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94E2CB9" w14:textId="77777777" w:rsidR="004C27E6" w:rsidRDefault="004C27E6" w:rsidP="004C27E6">
      <w:pPr>
        <w:pStyle w:val="Textedelespacerserv2"/>
        <w:numPr>
          <w:ilvl w:val="0"/>
          <w:numId w:val="0"/>
        </w:numPr>
        <w:spacing w:line="480" w:lineRule="auto"/>
        <w:jc w:val="left"/>
        <w:outlineLvl w:val="9"/>
        <w:rPr>
          <w:rFonts w:ascii="Palatino" w:hAnsi="Palatino"/>
        </w:rPr>
      </w:pPr>
    </w:p>
    <w:p w14:paraId="37167B1E" w14:textId="77777777" w:rsidR="001F6C7D" w:rsidRDefault="001F6C7D" w:rsidP="001F6C7D">
      <w:pPr>
        <w:spacing w:line="480" w:lineRule="auto"/>
      </w:pPr>
      <w:r>
        <w:t>Catalogue Number: 224</w:t>
      </w:r>
    </w:p>
    <w:p w14:paraId="747DF36E" w14:textId="77777777" w:rsidR="001F6C7D" w:rsidRDefault="001F6C7D" w:rsidP="001F6C7D">
      <w:pPr>
        <w:spacing w:line="480" w:lineRule="auto"/>
      </w:pPr>
      <w:r>
        <w:t xml:space="preserve">Inventory Number: </w:t>
      </w:r>
      <w:r w:rsidRPr="00993C0D">
        <w:t>83.</w:t>
      </w:r>
      <w:r w:rsidRPr="00524C6D">
        <w:rPr>
          <w:caps/>
        </w:rPr>
        <w:t>aq</w:t>
      </w:r>
      <w:r w:rsidRPr="00993C0D">
        <w:t>.377.71</w:t>
      </w:r>
    </w:p>
    <w:p w14:paraId="1EF0B262" w14:textId="77777777" w:rsidR="001F6C7D" w:rsidRDefault="001F6C7D" w:rsidP="001F6C7D">
      <w:pPr>
        <w:spacing w:line="480" w:lineRule="auto"/>
      </w:pPr>
      <w:r>
        <w:t>Dimensions: L</w:t>
      </w:r>
      <w:r w:rsidRPr="00993C0D">
        <w:t>: 10.3; W: (at ear) 8.6, (basin) 7.2; H: 2.9</w:t>
      </w:r>
    </w:p>
    <w:p w14:paraId="12F810FA" w14:textId="77777777" w:rsidR="001F6C7D" w:rsidRDefault="001F6C7D" w:rsidP="001F6C7D">
      <w:pPr>
        <w:spacing w:line="480" w:lineRule="auto"/>
      </w:pPr>
      <w:r>
        <w:t xml:space="preserve">Condition and Fabric: </w:t>
      </w:r>
      <w:r w:rsidRPr="00993C0D">
        <w:t>Intact. Clay 7.5YR7/4 pink, slip nearly same color.</w:t>
      </w:r>
    </w:p>
    <w:p w14:paraId="51B00336" w14:textId="77777777" w:rsidR="001F6C7D" w:rsidRDefault="001F6C7D" w:rsidP="001F6C7D">
      <w:pPr>
        <w:spacing w:line="480" w:lineRule="auto"/>
      </w:pPr>
      <w:r>
        <w:t xml:space="preserve">Description: </w:t>
      </w:r>
      <w:r w:rsidRPr="00993C0D">
        <w:t xml:space="preserve">Moldmade. Prominent and substantial left side-lug decorated with stylized palm leaf. Shoulder: Loeschcke form </w:t>
      </w:r>
      <w:r w:rsidRPr="00524C6D">
        <w:rPr>
          <w:caps/>
        </w:rPr>
        <w:t>vii</w:t>
      </w:r>
      <w:r w:rsidRPr="00993C0D">
        <w:t xml:space="preserve"> b. Fil</w:t>
      </w:r>
      <w:r>
        <w:t>ling-hole in left field</w:t>
      </w:r>
      <w:r w:rsidRPr="00993C0D">
        <w:t xml:space="preserve"> with traces of iron corrosion. Round-tipped volute-nozzle. </w:t>
      </w:r>
      <w:r>
        <w:t>Base marked off by one circular groove</w:t>
      </w:r>
      <w:r w:rsidRPr="00993C0D">
        <w:t xml:space="preserve">. Potter’s </w:t>
      </w:r>
      <w:r w:rsidRPr="00313BCF">
        <w:t>incuse signature: {{insc:</w:t>
      </w:r>
      <w:r w:rsidRPr="00313BCF">
        <w:rPr>
          <w:caps/>
        </w:rPr>
        <w:t>l.madiec</w:t>
      </w:r>
      <w:r w:rsidRPr="00313BCF">
        <w:t>}}, workshop active Late Flavian to Hadrianic period.</w:t>
      </w:r>
    </w:p>
    <w:p w14:paraId="687817E4" w14:textId="77777777" w:rsidR="001F6C7D" w:rsidRDefault="001F6C7D" w:rsidP="001F6C7D">
      <w:pPr>
        <w:spacing w:line="480" w:lineRule="auto"/>
      </w:pPr>
      <w:r>
        <w:t>Discus Iconography: H</w:t>
      </w:r>
      <w:r w:rsidRPr="00993C0D">
        <w:t xml:space="preserve">alf-dressed frontal winged Victory, right hand holding </w:t>
      </w:r>
      <w:r>
        <w:t xml:space="preserve">a </w:t>
      </w:r>
      <w:r w:rsidRPr="00993C0D">
        <w:t xml:space="preserve">wreath, left </w:t>
      </w:r>
      <w:r>
        <w:t xml:space="preserve">a </w:t>
      </w:r>
      <w:r w:rsidRPr="00993C0D">
        <w:t xml:space="preserve">palm branch; perhaps standing on </w:t>
      </w:r>
      <w:r>
        <w:t xml:space="preserve">a </w:t>
      </w:r>
      <w:r w:rsidRPr="00993C0D">
        <w:t>globe pierced by air hole.</w:t>
      </w:r>
    </w:p>
    <w:p w14:paraId="62396788" w14:textId="77777777" w:rsidR="001F6C7D" w:rsidRDefault="001F6C7D" w:rsidP="001F6C7D">
      <w:pPr>
        <w:spacing w:line="480" w:lineRule="auto"/>
      </w:pPr>
      <w:r>
        <w:t xml:space="preserve">Type: </w:t>
      </w:r>
      <w:r w:rsidRPr="00313BCF">
        <w:t xml:space="preserve">Loeschcke </w:t>
      </w:r>
      <w:r w:rsidRPr="00313BCF">
        <w:rPr>
          <w:caps/>
        </w:rPr>
        <w:t>iv</w:t>
      </w:r>
      <w:r w:rsidR="001F5E69">
        <w:t>; Bailey B group iv</w:t>
      </w:r>
    </w:p>
    <w:p w14:paraId="4F45C737" w14:textId="77777777" w:rsidR="001F6C7D" w:rsidRDefault="001F6C7D" w:rsidP="001F6C7D">
      <w:pPr>
        <w:spacing w:line="480" w:lineRule="auto"/>
      </w:pPr>
      <w:r>
        <w:t xml:space="preserve">Place of Manufacture or Origin: </w:t>
      </w:r>
      <w:r w:rsidR="001F5E69">
        <w:t>North Africa</w:t>
      </w:r>
    </w:p>
    <w:p w14:paraId="42F857A8" w14:textId="77777777" w:rsidR="001F6C7D" w:rsidRDefault="001F6C7D" w:rsidP="001F6C7D">
      <w:pPr>
        <w:spacing w:line="480" w:lineRule="auto"/>
      </w:pPr>
      <w:r>
        <w:t xml:space="preserve">Parallels: </w:t>
      </w:r>
      <w:r w:rsidRPr="00313BCF">
        <w:t xml:space="preserve">(Same but without side-lug) Bussière 2000, no. 332, pl. 35, p. 166, decor </w:t>
      </w:r>
      <w:r w:rsidRPr="00313BCF">
        <w:rPr>
          <w:caps/>
        </w:rPr>
        <w:t>i</w:t>
      </w:r>
      <w:r w:rsidRPr="00313BCF">
        <w:t xml:space="preserve">.b.9.(1) (with further refs.); Rodríguez Martín 2002, no. 90, pl. 19 (fr.); Svoboda 2006, no. 56; </w:t>
      </w:r>
      <w:r w:rsidRPr="00313BCF">
        <w:rPr>
          <w:i/>
        </w:rPr>
        <w:t xml:space="preserve">Kunst der Antike </w:t>
      </w:r>
      <w:r w:rsidRPr="00313BCF">
        <w:t>9, no. 258 ({{insc:</w:t>
      </w:r>
      <w:r w:rsidRPr="00313BCF">
        <w:rPr>
          <w:caps/>
        </w:rPr>
        <w:t>lmadiec</w:t>
      </w:r>
      <w:r w:rsidRPr="00313BCF">
        <w:t xml:space="preserve">}}); </w:t>
      </w:r>
      <w:hyperlink r:id="rId38" w:history="1">
        <w:r w:rsidRPr="001318C6">
          <w:rPr>
            <w:rStyle w:val="Hyperlink"/>
          </w:rPr>
          <w:t>cat. 214</w:t>
        </w:r>
      </w:hyperlink>
      <w:r w:rsidRPr="00993C0D">
        <w:t>.</w:t>
      </w:r>
    </w:p>
    <w:p w14:paraId="3C77332E" w14:textId="77777777" w:rsidR="000A03A4" w:rsidRDefault="000A03A4" w:rsidP="000A03A4">
      <w:pPr>
        <w:spacing w:line="480" w:lineRule="auto"/>
      </w:pPr>
      <w:r>
        <w:t xml:space="preserve">Provenance: </w:t>
      </w:r>
    </w:p>
    <w:p w14:paraId="4C47973B" w14:textId="77777777" w:rsidR="001F6C7D" w:rsidRDefault="001F6C7D" w:rsidP="001F6C7D">
      <w:pPr>
        <w:spacing w:line="480" w:lineRule="auto"/>
      </w:pPr>
      <w:r>
        <w:t>Bibliography: Unpublished.</w:t>
      </w:r>
    </w:p>
    <w:p w14:paraId="71818C0C" w14:textId="77777777" w:rsidR="004C27E6" w:rsidRPr="00993C0D" w:rsidRDefault="001F6C7D" w:rsidP="001F6C7D">
      <w:pPr>
        <w:spacing w:line="480" w:lineRule="auto"/>
      </w:pPr>
      <w:r>
        <w:t xml:space="preserve">Date: </w:t>
      </w:r>
      <w:r w:rsidR="004C27E6" w:rsidRPr="00524C6D">
        <w:rPr>
          <w:caps/>
        </w:rPr>
        <w:t>L</w:t>
      </w:r>
      <w:r w:rsidR="001F5E69">
        <w:t>ate Flavian to Hadrianic</w:t>
      </w:r>
    </w:p>
    <w:p w14:paraId="11E68B7E"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1F6C7D">
        <w:rPr>
          <w:rFonts w:ascii="Palatino" w:hAnsi="Palatino"/>
        </w:rPr>
        <w:t xml:space="preserve"> 85; 138</w:t>
      </w:r>
    </w:p>
    <w:p w14:paraId="5482203D"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p>
    <w:p w14:paraId="1F1B983B"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0ABE1A2" w14:textId="77777777" w:rsidR="004C27E6" w:rsidRDefault="004C27E6" w:rsidP="004C27E6">
      <w:pPr>
        <w:pStyle w:val="Textedelespacerserv2"/>
        <w:numPr>
          <w:ilvl w:val="0"/>
          <w:numId w:val="0"/>
        </w:numPr>
        <w:spacing w:line="480" w:lineRule="auto"/>
        <w:jc w:val="left"/>
        <w:outlineLvl w:val="9"/>
        <w:rPr>
          <w:rFonts w:ascii="Palatino" w:hAnsi="Palatino"/>
        </w:rPr>
      </w:pPr>
    </w:p>
    <w:p w14:paraId="5CFBC14B" w14:textId="77777777" w:rsidR="00F447F6" w:rsidRDefault="00F447F6" w:rsidP="00F447F6">
      <w:pPr>
        <w:spacing w:line="480" w:lineRule="auto"/>
      </w:pPr>
      <w:r>
        <w:t>Catalogue Number: 225</w:t>
      </w:r>
    </w:p>
    <w:p w14:paraId="413331FD" w14:textId="77777777" w:rsidR="00F447F6" w:rsidRDefault="00F447F6" w:rsidP="00F447F6">
      <w:pPr>
        <w:spacing w:line="480" w:lineRule="auto"/>
      </w:pPr>
      <w:r>
        <w:t xml:space="preserve">Inventory Number: </w:t>
      </w:r>
      <w:r w:rsidRPr="00993C0D">
        <w:t>83.</w:t>
      </w:r>
      <w:r w:rsidRPr="00524C6D">
        <w:rPr>
          <w:caps/>
        </w:rPr>
        <w:t>aq</w:t>
      </w:r>
      <w:r w:rsidRPr="00993C0D">
        <w:t>.377.82</w:t>
      </w:r>
    </w:p>
    <w:p w14:paraId="641190BF" w14:textId="77777777" w:rsidR="00F447F6" w:rsidRDefault="00F447F6" w:rsidP="00F447F6">
      <w:pPr>
        <w:spacing w:line="480" w:lineRule="auto"/>
      </w:pPr>
      <w:r>
        <w:t xml:space="preserve">Dimensions: </w:t>
      </w:r>
      <w:r w:rsidRPr="00993C0D">
        <w:t>L: 9.6; W: 6.6; H: 2.7</w:t>
      </w:r>
    </w:p>
    <w:p w14:paraId="10EAE76D" w14:textId="77777777" w:rsidR="00F447F6" w:rsidRDefault="00F447F6" w:rsidP="00F447F6">
      <w:pPr>
        <w:spacing w:line="480" w:lineRule="auto"/>
      </w:pPr>
      <w:r>
        <w:t xml:space="preserve">Condition and Fabric: </w:t>
      </w:r>
      <w:r w:rsidRPr="00993C0D">
        <w:t>Intact. Clay 10YR7/3 very pale brown, worn remains of glaze 7.5YR5/4 brown.</w:t>
      </w:r>
    </w:p>
    <w:p w14:paraId="1EBCF3A0" w14:textId="77777777" w:rsidR="00F447F6" w:rsidRDefault="00F447F6" w:rsidP="00F447F6">
      <w:pPr>
        <w:spacing w:line="480" w:lineRule="auto"/>
      </w:pPr>
      <w:r>
        <w:t xml:space="preserve">Description: </w:t>
      </w:r>
      <w:r w:rsidRPr="00993C0D">
        <w:t>Moldmade, from plaster mold</w:t>
      </w:r>
      <w:r>
        <w:t>.</w:t>
      </w:r>
      <w:r w:rsidRPr="00993C0D">
        <w:t xml:space="preserve"> Shoulder: Loeschcke form </w:t>
      </w:r>
      <w:r w:rsidRPr="00524C6D">
        <w:rPr>
          <w:caps/>
        </w:rPr>
        <w:t>vii</w:t>
      </w:r>
      <w:r w:rsidRPr="00993C0D">
        <w:t xml:space="preserve"> b. </w:t>
      </w:r>
      <w:r>
        <w:t>Filling-hole in lower field</w:t>
      </w:r>
      <w:r w:rsidRPr="00993C0D">
        <w:t xml:space="preserve">. Round-tipped volute-nozzle. Flat </w:t>
      </w:r>
      <w:r>
        <w:t>base marked off by one circular groove</w:t>
      </w:r>
      <w:r w:rsidRPr="00993C0D">
        <w:t xml:space="preserve">. Potter’s </w:t>
      </w:r>
      <w:r w:rsidRPr="00021F72">
        <w:t>signature: {{insc:</w:t>
      </w:r>
      <w:r w:rsidRPr="00021F72">
        <w:rPr>
          <w:caps/>
        </w:rPr>
        <w:t>lmadiec</w:t>
      </w:r>
      <w:r w:rsidRPr="00021F72">
        <w:t>}}, workshop</w:t>
      </w:r>
      <w:r w:rsidRPr="00993C0D">
        <w:t xml:space="preserve"> active Late Flavian to Hadrianic period.</w:t>
      </w:r>
    </w:p>
    <w:p w14:paraId="51DB0F59" w14:textId="77777777" w:rsidR="00F447F6" w:rsidRDefault="00F447F6" w:rsidP="00F447F6">
      <w:pPr>
        <w:spacing w:line="480" w:lineRule="auto"/>
      </w:pPr>
      <w:r>
        <w:t xml:space="preserve">Discus Iconography: </w:t>
      </w:r>
      <w:r w:rsidRPr="00993C0D">
        <w:t xml:space="preserve">Amazon falling from her horse to right; right hand holding an axe, left a shield </w:t>
      </w:r>
      <w:r>
        <w:t>(</w:t>
      </w:r>
      <w:r w:rsidRPr="00112A5D">
        <w:rPr>
          <w:i/>
        </w:rPr>
        <w:t>pelta</w:t>
      </w:r>
      <w:r>
        <w:t>)</w:t>
      </w:r>
      <w:r w:rsidRPr="00993C0D">
        <w:t>.</w:t>
      </w:r>
    </w:p>
    <w:p w14:paraId="5BE8BB72" w14:textId="77777777" w:rsidR="00F447F6" w:rsidRDefault="00F447F6" w:rsidP="00F447F6">
      <w:pPr>
        <w:spacing w:line="480" w:lineRule="auto"/>
      </w:pPr>
      <w:r>
        <w:t xml:space="preserve">Type: </w:t>
      </w:r>
      <w:r w:rsidRPr="00993C0D">
        <w:t xml:space="preserve">Loeschcke </w:t>
      </w:r>
      <w:r w:rsidRPr="00524C6D">
        <w:rPr>
          <w:caps/>
        </w:rPr>
        <w:t>iv</w:t>
      </w:r>
      <w:r w:rsidR="001F5E69">
        <w:t>; Bailey B group iv</w:t>
      </w:r>
    </w:p>
    <w:p w14:paraId="0A6BF6C2" w14:textId="77777777" w:rsidR="00F447F6" w:rsidRDefault="00F447F6" w:rsidP="00F447F6">
      <w:pPr>
        <w:spacing w:line="480" w:lineRule="auto"/>
      </w:pPr>
      <w:r>
        <w:t xml:space="preserve">Place of Manufacture or Origin: </w:t>
      </w:r>
      <w:r w:rsidR="001F5E69">
        <w:t>North Africa</w:t>
      </w:r>
    </w:p>
    <w:p w14:paraId="6AE62AFE" w14:textId="77777777" w:rsidR="00F447F6" w:rsidRDefault="00F447F6" w:rsidP="00F447F6">
      <w:pPr>
        <w:spacing w:line="480" w:lineRule="auto"/>
      </w:pPr>
      <w:r>
        <w:t xml:space="preserve">Parallels: </w:t>
      </w:r>
      <w:r w:rsidRPr="00993C0D">
        <w:t xml:space="preserve">Bachofen and Meuli 1958, no. 3, pl. 36; Cahn-Klaiber 1977, p. 82, no. 252, pl. 25 (fr.); Goethert-Polaschek 1985, no. 270, pl. 26; Bergès 1989, no. 58, fig. 34; Schäfer and Marczoch 1990, p. 40, no. 33; Vernou-Magister 1991, no. 5, fig. 3. For the same shield (or </w:t>
      </w:r>
      <w:r w:rsidRPr="00112A5D">
        <w:rPr>
          <w:i/>
        </w:rPr>
        <w:t>pelta</w:t>
      </w:r>
      <w:r w:rsidRPr="00993C0D">
        <w:t xml:space="preserve">), see Rodríguez Martín 2002, no. 134, pl. 27; Bussière and Rivel </w:t>
      </w:r>
      <w:r>
        <w:t>2012,</w:t>
      </w:r>
      <w:r w:rsidRPr="00993C0D">
        <w:t xml:space="preserve"> no. 114.</w:t>
      </w:r>
    </w:p>
    <w:p w14:paraId="43F33225" w14:textId="77777777" w:rsidR="000A03A4" w:rsidRDefault="000A03A4" w:rsidP="000A03A4">
      <w:pPr>
        <w:spacing w:line="480" w:lineRule="auto"/>
      </w:pPr>
      <w:r>
        <w:t xml:space="preserve">Provenance: </w:t>
      </w:r>
    </w:p>
    <w:p w14:paraId="1B0C4D29" w14:textId="77777777" w:rsidR="00F447F6" w:rsidRDefault="00F447F6" w:rsidP="00F447F6">
      <w:pPr>
        <w:spacing w:line="480" w:lineRule="auto"/>
      </w:pPr>
      <w:r>
        <w:t>Bibliography: Unpublished.</w:t>
      </w:r>
    </w:p>
    <w:p w14:paraId="41F8CD2D" w14:textId="77777777" w:rsidR="004C27E6" w:rsidRPr="00993C0D" w:rsidRDefault="00F447F6" w:rsidP="00F447F6">
      <w:pPr>
        <w:spacing w:line="480" w:lineRule="auto"/>
      </w:pPr>
      <w:r>
        <w:t xml:space="preserve">Date: </w:t>
      </w:r>
      <w:r w:rsidR="004C27E6" w:rsidRPr="00993C0D">
        <w:t>Lat</w:t>
      </w:r>
      <w:r w:rsidR="001F5E69">
        <w:t>e Flavian to Hadrianic</w:t>
      </w:r>
    </w:p>
    <w:p w14:paraId="00E4026E"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F447F6">
        <w:rPr>
          <w:rFonts w:ascii="Palatino" w:hAnsi="Palatino"/>
        </w:rPr>
        <w:t xml:space="preserve"> 8</w:t>
      </w:r>
      <w:r w:rsidR="0064298E">
        <w:rPr>
          <w:rFonts w:ascii="Palatino" w:hAnsi="Palatino"/>
        </w:rPr>
        <w:t>5; 138</w:t>
      </w:r>
    </w:p>
    <w:p w14:paraId="463DE996"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p>
    <w:p w14:paraId="5036FF1A"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8E5650E" w14:textId="77777777" w:rsidR="004C27E6" w:rsidRDefault="004C27E6" w:rsidP="004C27E6">
      <w:pPr>
        <w:pStyle w:val="Textedelespacerserv2"/>
        <w:numPr>
          <w:ilvl w:val="0"/>
          <w:numId w:val="0"/>
        </w:numPr>
        <w:spacing w:line="480" w:lineRule="auto"/>
        <w:jc w:val="left"/>
        <w:outlineLvl w:val="9"/>
        <w:rPr>
          <w:rFonts w:ascii="Palatino" w:hAnsi="Palatino"/>
        </w:rPr>
      </w:pPr>
    </w:p>
    <w:p w14:paraId="4362B768" w14:textId="77777777" w:rsidR="003672F6" w:rsidRDefault="003672F6" w:rsidP="003672F6">
      <w:pPr>
        <w:spacing w:line="480" w:lineRule="auto"/>
      </w:pPr>
      <w:r>
        <w:t>Catalogue Number: 226</w:t>
      </w:r>
    </w:p>
    <w:p w14:paraId="3D22EB25" w14:textId="77777777" w:rsidR="003672F6" w:rsidRDefault="003672F6" w:rsidP="003672F6">
      <w:pPr>
        <w:spacing w:line="480" w:lineRule="auto"/>
      </w:pPr>
      <w:r>
        <w:t xml:space="preserve">Inventory Number: </w:t>
      </w:r>
      <w:r w:rsidRPr="00993C0D">
        <w:t>83.</w:t>
      </w:r>
      <w:r w:rsidRPr="00524C6D">
        <w:rPr>
          <w:caps/>
        </w:rPr>
        <w:t>aq</w:t>
      </w:r>
      <w:r w:rsidRPr="00993C0D">
        <w:t>.377.56</w:t>
      </w:r>
    </w:p>
    <w:p w14:paraId="7FA3C686" w14:textId="77777777" w:rsidR="003672F6" w:rsidRDefault="003672F6" w:rsidP="003672F6">
      <w:pPr>
        <w:spacing w:line="480" w:lineRule="auto"/>
      </w:pPr>
      <w:r>
        <w:t xml:space="preserve">Dimensions: </w:t>
      </w:r>
      <w:r w:rsidRPr="00993C0D">
        <w:t>L: 11.6; W: 8.4; H: 2.5</w:t>
      </w:r>
    </w:p>
    <w:p w14:paraId="49040BF3" w14:textId="77777777" w:rsidR="003672F6" w:rsidRDefault="003672F6" w:rsidP="003672F6">
      <w:pPr>
        <w:spacing w:line="480" w:lineRule="auto"/>
      </w:pPr>
      <w:r>
        <w:t xml:space="preserve">Condition and Fabric: </w:t>
      </w:r>
      <w:r w:rsidRPr="00993C0D">
        <w:t>Intact. Clay 7.5YR7/4 pink, unevenly applied and worn glaze mostly 2.5YR5/4 reddish brown.</w:t>
      </w:r>
    </w:p>
    <w:p w14:paraId="3B4B3A20" w14:textId="77777777" w:rsidR="003672F6" w:rsidRDefault="003672F6" w:rsidP="003672F6">
      <w:pPr>
        <w:spacing w:line="480" w:lineRule="auto"/>
      </w:pPr>
      <w:r>
        <w:t xml:space="preserve">Description: </w:t>
      </w:r>
      <w:r w:rsidRPr="00993C0D">
        <w:t xml:space="preserve">Moldmade, from plaster mold. Shoulder: Loeschcke form </w:t>
      </w:r>
      <w:r w:rsidRPr="00524C6D">
        <w:rPr>
          <w:caps/>
        </w:rPr>
        <w:t>vii</w:t>
      </w:r>
      <w:r w:rsidRPr="00993C0D">
        <w:t xml:space="preserve"> b. </w:t>
      </w:r>
      <w:r>
        <w:t>Filling-hole in lower part</w:t>
      </w:r>
      <w:r w:rsidRPr="00993C0D">
        <w:t xml:space="preserve">. Air hole at top of nozzle. Round-tipped volute-nozzle. </w:t>
      </w:r>
      <w:r>
        <w:t>Base marked off by one circular groove</w:t>
      </w:r>
      <w:r w:rsidR="001F5E69">
        <w:t>.</w:t>
      </w:r>
    </w:p>
    <w:p w14:paraId="5001B717" w14:textId="77777777" w:rsidR="003672F6" w:rsidRDefault="003672F6" w:rsidP="003672F6">
      <w:pPr>
        <w:spacing w:line="480" w:lineRule="auto"/>
      </w:pPr>
      <w:r>
        <w:t xml:space="preserve">Discus Iconography: </w:t>
      </w:r>
      <w:r>
        <w:rPr>
          <w:i/>
        </w:rPr>
        <w:t>B</w:t>
      </w:r>
      <w:r w:rsidRPr="00993C0D">
        <w:rPr>
          <w:i/>
        </w:rPr>
        <w:t>iga</w:t>
      </w:r>
      <w:r w:rsidRPr="00993C0D">
        <w:t xml:space="preserve"> to left with charioteer whipping horses.</w:t>
      </w:r>
    </w:p>
    <w:p w14:paraId="6CD9C28C" w14:textId="77777777" w:rsidR="003672F6" w:rsidRDefault="003672F6" w:rsidP="003672F6">
      <w:pPr>
        <w:spacing w:line="480" w:lineRule="auto"/>
      </w:pPr>
      <w:r>
        <w:t xml:space="preserve">Type: </w:t>
      </w:r>
      <w:r w:rsidRPr="00993C0D">
        <w:t xml:space="preserve">Loeschcke </w:t>
      </w:r>
      <w:r w:rsidRPr="00524C6D">
        <w:rPr>
          <w:caps/>
        </w:rPr>
        <w:t>iv</w:t>
      </w:r>
      <w:r w:rsidR="001F5E69">
        <w:t>; Bailey B group iv</w:t>
      </w:r>
    </w:p>
    <w:p w14:paraId="790962DA" w14:textId="77777777" w:rsidR="003672F6" w:rsidRDefault="003672F6" w:rsidP="003672F6">
      <w:pPr>
        <w:spacing w:line="480" w:lineRule="auto"/>
      </w:pPr>
      <w:r>
        <w:t>Place of Manu</w:t>
      </w:r>
      <w:r w:rsidR="001F5E69">
        <w:t>facture or Origin: North Africa</w:t>
      </w:r>
    </w:p>
    <w:p w14:paraId="782237E8" w14:textId="77777777" w:rsidR="003672F6" w:rsidRPr="003672F6" w:rsidRDefault="003672F6" w:rsidP="003672F6">
      <w:pPr>
        <w:pStyle w:val="Textedelespacerserv2"/>
        <w:numPr>
          <w:ilvl w:val="0"/>
          <w:numId w:val="0"/>
        </w:numPr>
        <w:spacing w:line="480" w:lineRule="auto"/>
        <w:jc w:val="left"/>
        <w:outlineLvl w:val="9"/>
        <w:rPr>
          <w:rFonts w:ascii="Palatino" w:hAnsi="Palatino"/>
        </w:rPr>
      </w:pPr>
      <w:r w:rsidRPr="003672F6">
        <w:rPr>
          <w:rFonts w:ascii="Palatino" w:hAnsi="Palatino"/>
        </w:rPr>
        <w:t xml:space="preserve">Parallels: Brants 1913, no. 218, pl. 2 (Loeschcke </w:t>
      </w:r>
      <w:r w:rsidRPr="003672F6">
        <w:rPr>
          <w:rFonts w:ascii="Palatino" w:hAnsi="Palatino"/>
          <w:caps/>
        </w:rPr>
        <w:t>i</w:t>
      </w:r>
      <w:r w:rsidRPr="003672F6">
        <w:rPr>
          <w:rFonts w:ascii="Palatino" w:hAnsi="Palatino"/>
        </w:rPr>
        <w:t xml:space="preserve">); Bailey BM </w:t>
      </w:r>
      <w:r w:rsidRPr="003672F6">
        <w:rPr>
          <w:rFonts w:ascii="Palatino" w:hAnsi="Palatino"/>
          <w:caps/>
        </w:rPr>
        <w:t>ii</w:t>
      </w:r>
      <w:r w:rsidRPr="003672F6">
        <w:rPr>
          <w:rFonts w:ascii="Palatino" w:hAnsi="Palatino"/>
        </w:rPr>
        <w:t>, p. 57, Q 796,</w:t>
      </w:r>
      <w:r w:rsidRPr="00993C0D">
        <w:rPr>
          <w:rFonts w:ascii="Palatino" w:hAnsi="Palatino"/>
        </w:rPr>
        <w:t xml:space="preserve"> fig. 59; Antico Gallina an</w:t>
      </w:r>
      <w:r>
        <w:rPr>
          <w:rFonts w:ascii="Palatino" w:hAnsi="Palatino"/>
        </w:rPr>
        <w:t>d Condina 1990, no. 13, pl. 26.</w:t>
      </w:r>
    </w:p>
    <w:p w14:paraId="63D78563" w14:textId="77777777" w:rsidR="000A03A4" w:rsidRDefault="000A03A4" w:rsidP="000A03A4">
      <w:pPr>
        <w:spacing w:line="480" w:lineRule="auto"/>
      </w:pPr>
      <w:r>
        <w:t xml:space="preserve">Provenance: </w:t>
      </w:r>
    </w:p>
    <w:p w14:paraId="53C7C314" w14:textId="77777777" w:rsidR="003672F6" w:rsidRDefault="003672F6" w:rsidP="003672F6">
      <w:pPr>
        <w:spacing w:line="480" w:lineRule="auto"/>
      </w:pPr>
      <w:r>
        <w:t>Bibliography: Unpublished.</w:t>
      </w:r>
    </w:p>
    <w:p w14:paraId="3193C396" w14:textId="77777777" w:rsidR="004C27E6" w:rsidRPr="00993C0D" w:rsidRDefault="003672F6" w:rsidP="003672F6">
      <w:pPr>
        <w:spacing w:line="480" w:lineRule="auto"/>
      </w:pPr>
      <w:r>
        <w:t xml:space="preserve">Date: </w:t>
      </w:r>
      <w:r w:rsidR="001F5E69">
        <w:t>Flavian, or possibly later</w:t>
      </w:r>
    </w:p>
    <w:p w14:paraId="0CC32BDC" w14:textId="77777777" w:rsidR="004C27E6" w:rsidRPr="00993C0D" w:rsidRDefault="001F5E69" w:rsidP="004C27E6">
      <w:pPr>
        <w:pStyle w:val="Textedelespacerserv2"/>
        <w:numPr>
          <w:ilvl w:val="0"/>
          <w:numId w:val="0"/>
        </w:numPr>
        <w:spacing w:line="480" w:lineRule="auto"/>
        <w:jc w:val="left"/>
        <w:outlineLvl w:val="9"/>
        <w:rPr>
          <w:rFonts w:ascii="Palatino" w:hAnsi="Palatino"/>
        </w:rPr>
      </w:pPr>
      <w:r>
        <w:rPr>
          <w:rFonts w:ascii="Palatino" w:hAnsi="Palatino"/>
        </w:rPr>
        <w:t xml:space="preserve">Date numeric: </w:t>
      </w:r>
      <w:r w:rsidR="003672F6">
        <w:rPr>
          <w:rFonts w:ascii="Palatino" w:hAnsi="Palatino"/>
        </w:rPr>
        <w:t>69</w:t>
      </w:r>
      <w:r w:rsidR="005B2585">
        <w:rPr>
          <w:rFonts w:ascii="Palatino" w:hAnsi="Palatino"/>
        </w:rPr>
        <w:t xml:space="preserve">; </w:t>
      </w:r>
      <w:r w:rsidR="003672F6">
        <w:rPr>
          <w:rFonts w:ascii="Palatino" w:hAnsi="Palatino"/>
        </w:rPr>
        <w:t>96</w:t>
      </w:r>
    </w:p>
    <w:p w14:paraId="36764CA5"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36738D8" w14:textId="77777777" w:rsidR="004C27E6" w:rsidRDefault="004C27E6" w:rsidP="004C27E6">
      <w:pPr>
        <w:pStyle w:val="Textedelespacerserv2"/>
        <w:numPr>
          <w:ilvl w:val="0"/>
          <w:numId w:val="0"/>
        </w:numPr>
        <w:spacing w:line="480" w:lineRule="auto"/>
        <w:jc w:val="left"/>
        <w:outlineLvl w:val="9"/>
        <w:rPr>
          <w:rFonts w:ascii="Palatino" w:hAnsi="Palatino"/>
        </w:rPr>
      </w:pPr>
    </w:p>
    <w:p w14:paraId="59FCADAE" w14:textId="77777777" w:rsidR="00C60EBF" w:rsidRDefault="00C60EBF" w:rsidP="00C60EBF">
      <w:pPr>
        <w:spacing w:line="480" w:lineRule="auto"/>
      </w:pPr>
      <w:r>
        <w:t>Catalogue Number: 227</w:t>
      </w:r>
    </w:p>
    <w:p w14:paraId="4D9FC5C0" w14:textId="77777777" w:rsidR="00C60EBF" w:rsidRDefault="00C60EBF" w:rsidP="00C60EBF">
      <w:pPr>
        <w:spacing w:line="480" w:lineRule="auto"/>
      </w:pPr>
      <w:r>
        <w:t xml:space="preserve">Inventory Number: </w:t>
      </w:r>
      <w:r w:rsidRPr="00993C0D">
        <w:t>83.</w:t>
      </w:r>
      <w:r w:rsidRPr="00524C6D">
        <w:rPr>
          <w:caps/>
        </w:rPr>
        <w:t>aq.</w:t>
      </w:r>
      <w:r w:rsidRPr="00993C0D">
        <w:t>377.58</w:t>
      </w:r>
    </w:p>
    <w:p w14:paraId="057232EA" w14:textId="77777777" w:rsidR="00C60EBF" w:rsidRDefault="00C60EBF" w:rsidP="00C60EBF">
      <w:pPr>
        <w:spacing w:line="480" w:lineRule="auto"/>
      </w:pPr>
      <w:r>
        <w:t xml:space="preserve">Dimensions: </w:t>
      </w:r>
      <w:r w:rsidRPr="00993C0D">
        <w:t>L: 11.1; W: 8.0; H: 3.0</w:t>
      </w:r>
    </w:p>
    <w:p w14:paraId="0917FE86" w14:textId="77777777" w:rsidR="00C60EBF" w:rsidRDefault="00C60EBF" w:rsidP="00C60EBF">
      <w:pPr>
        <w:spacing w:line="480" w:lineRule="auto"/>
      </w:pPr>
      <w:r>
        <w:t xml:space="preserve">Condition and Fabric: </w:t>
      </w:r>
      <w:r w:rsidRPr="00993C0D">
        <w:t>Intact. Clay 7.5YR7/4 pink, glaze mostly 7.5YR5/4 brown.</w:t>
      </w:r>
    </w:p>
    <w:p w14:paraId="788C010A" w14:textId="77777777" w:rsidR="00C60EBF" w:rsidRDefault="00C60EBF" w:rsidP="00C60EBF">
      <w:pPr>
        <w:spacing w:line="480" w:lineRule="auto"/>
      </w:pPr>
      <w:r>
        <w:t xml:space="preserve">Description: </w:t>
      </w:r>
      <w:r w:rsidRPr="00993C0D">
        <w:t xml:space="preserve">Moldmade. Shoulder: Loeschcke form </w:t>
      </w:r>
      <w:r w:rsidRPr="00524C6D">
        <w:rPr>
          <w:caps/>
        </w:rPr>
        <w:t>vii</w:t>
      </w:r>
      <w:r w:rsidRPr="00993C0D">
        <w:t xml:space="preserve"> b. </w:t>
      </w:r>
      <w:r>
        <w:t>Filling-hole in lower part</w:t>
      </w:r>
      <w:r w:rsidRPr="00993C0D">
        <w:t xml:space="preserve">. Air hole at top of nozzle. Round-tipped volute-nozzle. </w:t>
      </w:r>
      <w:r>
        <w:t>Base marked off by one circular groove</w:t>
      </w:r>
      <w:r w:rsidRPr="00993C0D">
        <w:t xml:space="preserve">. Potter’s </w:t>
      </w:r>
      <w:r w:rsidRPr="00021F72">
        <w:t>incuse signature: {{insc:</w:t>
      </w:r>
      <w:r w:rsidRPr="00021F72">
        <w:rPr>
          <w:caps/>
        </w:rPr>
        <w:t>mvnares</w:t>
      </w:r>
      <w:r w:rsidRPr="00021F72">
        <w:t>}}</w:t>
      </w:r>
      <w:r>
        <w:t>.</w:t>
      </w:r>
    </w:p>
    <w:p w14:paraId="2E10DCD6" w14:textId="77777777" w:rsidR="00C60EBF" w:rsidRDefault="00C60EBF" w:rsidP="00C60EBF">
      <w:pPr>
        <w:spacing w:line="480" w:lineRule="auto"/>
      </w:pPr>
      <w:r>
        <w:t>Discus Iconography: T</w:t>
      </w:r>
      <w:r w:rsidRPr="00993C0D">
        <w:t>wo gladiators (</w:t>
      </w:r>
      <w:r w:rsidRPr="00993C0D">
        <w:rPr>
          <w:i/>
        </w:rPr>
        <w:t>Myrmillones</w:t>
      </w:r>
      <w:r w:rsidRPr="00993C0D">
        <w:t xml:space="preserve">[?]); standing victor at left with short straight sword, putting </w:t>
      </w:r>
      <w:r>
        <w:t xml:space="preserve">his </w:t>
      </w:r>
      <w:r w:rsidRPr="00993C0D">
        <w:t xml:space="preserve">left hand on his adversary’s shoulder; at right, the latter has fallen to the ground, still holding </w:t>
      </w:r>
      <w:r>
        <w:t xml:space="preserve">his </w:t>
      </w:r>
      <w:r w:rsidRPr="00993C0D">
        <w:t>curved sword (</w:t>
      </w:r>
      <w:r w:rsidRPr="00993C0D">
        <w:rPr>
          <w:i/>
        </w:rPr>
        <w:t>sica</w:t>
      </w:r>
      <w:r w:rsidRPr="00993C0D">
        <w:t>); both wear loincloth, plumed helmet, greaves (</w:t>
      </w:r>
      <w:r w:rsidRPr="00993C0D">
        <w:rPr>
          <w:i/>
        </w:rPr>
        <w:t>ocreae</w:t>
      </w:r>
      <w:r w:rsidRPr="00993C0D">
        <w:t>), and arm protections (</w:t>
      </w:r>
      <w:r w:rsidRPr="00993C0D">
        <w:rPr>
          <w:i/>
        </w:rPr>
        <w:t>manicae</w:t>
      </w:r>
      <w:r w:rsidRPr="00993C0D">
        <w:t>).</w:t>
      </w:r>
    </w:p>
    <w:p w14:paraId="57F4CF7D" w14:textId="77777777" w:rsidR="00C60EBF" w:rsidRDefault="00C60EBF" w:rsidP="00C60EBF">
      <w:pPr>
        <w:spacing w:line="480" w:lineRule="auto"/>
      </w:pPr>
      <w:r>
        <w:t xml:space="preserve">Type: </w:t>
      </w:r>
      <w:r w:rsidRPr="00021F72">
        <w:t xml:space="preserve">Loeschcke </w:t>
      </w:r>
      <w:r w:rsidRPr="00021F72">
        <w:rPr>
          <w:caps/>
        </w:rPr>
        <w:t>iv</w:t>
      </w:r>
      <w:r w:rsidRPr="00021F72">
        <w:t>; Bailey B group iv</w:t>
      </w:r>
    </w:p>
    <w:p w14:paraId="65C8CEC4" w14:textId="77777777" w:rsidR="00C60EBF" w:rsidRDefault="00C60EBF" w:rsidP="00C60EBF">
      <w:pPr>
        <w:spacing w:line="480" w:lineRule="auto"/>
      </w:pPr>
      <w:r>
        <w:t xml:space="preserve">Place of Manufacture or Origin: </w:t>
      </w:r>
      <w:r w:rsidRPr="00021F72">
        <w:t>North</w:t>
      </w:r>
      <w:r w:rsidR="001F5E69">
        <w:t xml:space="preserve"> Africa</w:t>
      </w:r>
    </w:p>
    <w:p w14:paraId="63B125AB" w14:textId="77777777" w:rsidR="00C60EBF" w:rsidRDefault="00C60EBF" w:rsidP="00C60EBF">
      <w:pPr>
        <w:spacing w:line="480" w:lineRule="auto"/>
      </w:pPr>
      <w:r>
        <w:t xml:space="preserve">Parallels: </w:t>
      </w:r>
      <w:r w:rsidRPr="00021F72">
        <w:t>Loeschcke 1919, nos. 127–28, pl. 9; Ponsich 1961, no. 51, pl. 6; Deneauve 1969, no. 461, pl. 49 (signed {{insc:</w:t>
      </w:r>
      <w:r w:rsidRPr="00021F72">
        <w:rPr>
          <w:caps/>
        </w:rPr>
        <w:t>l.madiec</w:t>
      </w:r>
      <w:r w:rsidRPr="00021F72">
        <w:t xml:space="preserve">}}); Bergès 1989, p. 85, no. 66, fig. 35 (Loeschcke </w:t>
      </w:r>
      <w:r w:rsidRPr="00021F72">
        <w:rPr>
          <w:caps/>
        </w:rPr>
        <w:t>v</w:t>
      </w:r>
      <w:r w:rsidRPr="00021F72">
        <w:t>).</w:t>
      </w:r>
    </w:p>
    <w:p w14:paraId="5E251FE6" w14:textId="77777777" w:rsidR="000A03A4" w:rsidRDefault="000A03A4" w:rsidP="000A03A4">
      <w:pPr>
        <w:spacing w:line="480" w:lineRule="auto"/>
      </w:pPr>
      <w:r>
        <w:t xml:space="preserve">Provenance: </w:t>
      </w:r>
    </w:p>
    <w:p w14:paraId="1DFF039D" w14:textId="77777777" w:rsidR="00C60EBF" w:rsidRDefault="00C60EBF" w:rsidP="00C60EBF">
      <w:pPr>
        <w:spacing w:line="480" w:lineRule="auto"/>
      </w:pPr>
      <w:r>
        <w:t>Bibliography: Unpublished.</w:t>
      </w:r>
    </w:p>
    <w:p w14:paraId="5B3A667D" w14:textId="77777777" w:rsidR="004C27E6" w:rsidRPr="00021F72" w:rsidRDefault="00C60EBF" w:rsidP="00C60EBF">
      <w:pPr>
        <w:spacing w:line="480" w:lineRule="auto"/>
      </w:pPr>
      <w:r>
        <w:t xml:space="preserve">Date: </w:t>
      </w:r>
      <w:r w:rsidR="004C27E6" w:rsidRPr="00021F72">
        <w:t>Flavian to Trajanic or Hadrian</w:t>
      </w:r>
      <w:r w:rsidR="005B2585">
        <w:t>ic</w:t>
      </w:r>
    </w:p>
    <w:p w14:paraId="6A7ABC0C"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C60EBF">
        <w:rPr>
          <w:rFonts w:ascii="Palatino" w:hAnsi="Palatino"/>
        </w:rPr>
        <w:t xml:space="preserve"> 69; 138</w:t>
      </w:r>
    </w:p>
    <w:p w14:paraId="018D151E" w14:textId="77777777" w:rsidR="004C27E6" w:rsidRPr="00021F72" w:rsidDel="005319F7" w:rsidRDefault="004C27E6" w:rsidP="004C27E6">
      <w:pPr>
        <w:pStyle w:val="Textedelespacerserv2"/>
        <w:numPr>
          <w:ilvl w:val="0"/>
          <w:numId w:val="0"/>
        </w:numPr>
        <w:spacing w:line="480" w:lineRule="auto"/>
        <w:jc w:val="left"/>
        <w:outlineLvl w:val="9"/>
        <w:rPr>
          <w:rFonts w:ascii="Palatino" w:hAnsi="Palatino"/>
        </w:rPr>
      </w:pPr>
    </w:p>
    <w:p w14:paraId="1C6FE3F0" w14:textId="77777777" w:rsidR="004C27E6" w:rsidRPr="00021F72" w:rsidRDefault="004C27E6" w:rsidP="004C27E6">
      <w:pPr>
        <w:pStyle w:val="Textedelespacerserv2"/>
        <w:numPr>
          <w:ilvl w:val="0"/>
          <w:numId w:val="0"/>
        </w:numPr>
        <w:spacing w:line="480" w:lineRule="auto"/>
        <w:jc w:val="left"/>
        <w:outlineLvl w:val="9"/>
        <w:rPr>
          <w:rFonts w:ascii="Palatino" w:hAnsi="Palatino"/>
        </w:rPr>
      </w:pPr>
      <w:r w:rsidRPr="00021F72">
        <w:rPr>
          <w:rFonts w:ascii="Palatino" w:hAnsi="Palatino"/>
        </w:rPr>
        <w:t>———</w:t>
      </w:r>
    </w:p>
    <w:p w14:paraId="0B881EF8" w14:textId="77777777" w:rsidR="004C27E6" w:rsidRDefault="004C27E6" w:rsidP="004C27E6">
      <w:pPr>
        <w:pStyle w:val="Textedelespacerserv2"/>
        <w:numPr>
          <w:ilvl w:val="0"/>
          <w:numId w:val="0"/>
        </w:numPr>
        <w:spacing w:line="480" w:lineRule="auto"/>
        <w:jc w:val="left"/>
        <w:outlineLvl w:val="9"/>
        <w:rPr>
          <w:rFonts w:ascii="Palatino" w:hAnsi="Palatino"/>
        </w:rPr>
      </w:pPr>
    </w:p>
    <w:p w14:paraId="0018D897" w14:textId="77777777" w:rsidR="00AB4839" w:rsidRDefault="00AB4839" w:rsidP="00AB4839">
      <w:pPr>
        <w:spacing w:line="480" w:lineRule="auto"/>
      </w:pPr>
      <w:r>
        <w:t>Catalogue Number: 228</w:t>
      </w:r>
    </w:p>
    <w:p w14:paraId="5439D56F" w14:textId="77777777" w:rsidR="00AB4839" w:rsidRDefault="00AB4839" w:rsidP="00AB4839">
      <w:pPr>
        <w:spacing w:line="480" w:lineRule="auto"/>
      </w:pPr>
      <w:r>
        <w:t xml:space="preserve">Inventory Number: </w:t>
      </w:r>
      <w:r w:rsidRPr="00021F72">
        <w:t>79.</w:t>
      </w:r>
      <w:r w:rsidRPr="00021F72">
        <w:rPr>
          <w:caps/>
        </w:rPr>
        <w:t>aq</w:t>
      </w:r>
      <w:r w:rsidRPr="00021F72">
        <w:t>.28.1</w:t>
      </w:r>
    </w:p>
    <w:p w14:paraId="49BDEAD7" w14:textId="77777777" w:rsidR="00AB4839" w:rsidRDefault="00AB4839" w:rsidP="00AB4839">
      <w:pPr>
        <w:spacing w:line="480" w:lineRule="auto"/>
      </w:pPr>
      <w:r>
        <w:t xml:space="preserve">Dimensions: </w:t>
      </w:r>
      <w:r w:rsidRPr="00021F72">
        <w:t>L: 10.8; W: 7.5; H: 2.8</w:t>
      </w:r>
    </w:p>
    <w:p w14:paraId="15E70C01" w14:textId="77777777" w:rsidR="00AB4839" w:rsidRDefault="00AB4839" w:rsidP="00AB4839">
      <w:pPr>
        <w:spacing w:line="480" w:lineRule="auto"/>
      </w:pPr>
      <w:r>
        <w:t xml:space="preserve">Condition and Fabric: </w:t>
      </w:r>
      <w:r w:rsidRPr="00021F72">
        <w:t>Intact. Clay 7.5YR7/4 pink, scant traces of glaze 10R5/6 red.</w:t>
      </w:r>
    </w:p>
    <w:p w14:paraId="5BC44A4B" w14:textId="43DA86AF" w:rsidR="00AB4839" w:rsidRDefault="00AB4839" w:rsidP="00AB4839">
      <w:pPr>
        <w:spacing w:line="480" w:lineRule="auto"/>
      </w:pPr>
      <w:r>
        <w:t xml:space="preserve">Description: </w:t>
      </w:r>
      <w:r w:rsidRPr="00021F72">
        <w:t>Moldmade</w:t>
      </w:r>
      <w:r>
        <w:t xml:space="preserve">. </w:t>
      </w:r>
      <w:r w:rsidRPr="00021F72">
        <w:t xml:space="preserve">Shoulder: Loeschcke form </w:t>
      </w:r>
      <w:r w:rsidRPr="00021F72">
        <w:rPr>
          <w:caps/>
        </w:rPr>
        <w:t>vii</w:t>
      </w:r>
      <w:r w:rsidRPr="00021F72">
        <w:t xml:space="preserve"> b. Filling-hole in lower part. Air hole at top of nozzle. Round-tipped volute-nozzle. Base marked off by one circular groove. Potter’s incuse signature: {{insc:</w:t>
      </w:r>
      <w:r w:rsidRPr="00021F72">
        <w:rPr>
          <w:caps/>
        </w:rPr>
        <w:t>erotis</w:t>
      </w:r>
      <w:r w:rsidRPr="00021F72">
        <w:t>}}, workshop active Late Flavian to Hadrianic; small circle underneath</w:t>
      </w:r>
      <w:r w:rsidR="006B0A58">
        <w:t>.</w:t>
      </w:r>
      <w:r w:rsidR="0000584A">
        <w:t xml:space="preserve"> {{stamp:228}}</w:t>
      </w:r>
    </w:p>
    <w:p w14:paraId="14630779" w14:textId="41473C45" w:rsidR="00AB4839" w:rsidRDefault="00AB4839" w:rsidP="00AB4839">
      <w:pPr>
        <w:spacing w:line="480" w:lineRule="auto"/>
      </w:pPr>
      <w:r>
        <w:t>Discus Iconography: T</w:t>
      </w:r>
      <w:r w:rsidRPr="00021F72">
        <w:t>wo nude pugilists (</w:t>
      </w:r>
      <w:r w:rsidRPr="00021F72">
        <w:rPr>
          <w:i/>
        </w:rPr>
        <w:t>pancratists</w:t>
      </w:r>
      <w:r w:rsidRPr="00021F72">
        <w:t>) on groundlin</w:t>
      </w:r>
      <w:r w:rsidR="003A6B0A">
        <w:t>e; left one knocked down;</w:t>
      </w:r>
      <w:r w:rsidRPr="00021F72">
        <w:t xml:space="preserve"> victor standing, seen from behind</w:t>
      </w:r>
      <w:r>
        <w:t>.</w:t>
      </w:r>
    </w:p>
    <w:p w14:paraId="362279D6" w14:textId="77777777" w:rsidR="00AB4839" w:rsidRDefault="00AB4839" w:rsidP="00AB4839">
      <w:pPr>
        <w:spacing w:line="480" w:lineRule="auto"/>
      </w:pPr>
      <w:r>
        <w:t xml:space="preserve">Type: </w:t>
      </w:r>
      <w:r w:rsidRPr="00993C0D">
        <w:t xml:space="preserve">Loeschcke </w:t>
      </w:r>
      <w:r w:rsidRPr="00524C6D">
        <w:rPr>
          <w:caps/>
        </w:rPr>
        <w:t>iv</w:t>
      </w:r>
      <w:r w:rsidR="001F5E69">
        <w:t>; Bailey B group iv</w:t>
      </w:r>
    </w:p>
    <w:p w14:paraId="63A8C827" w14:textId="77777777" w:rsidR="00AB4839" w:rsidRDefault="00AB4839" w:rsidP="00AB4839">
      <w:pPr>
        <w:spacing w:line="480" w:lineRule="auto"/>
      </w:pPr>
      <w:r>
        <w:t xml:space="preserve">Place of Manufacture or Origin: </w:t>
      </w:r>
      <w:r w:rsidR="001F5E69">
        <w:t>Tunisia</w:t>
      </w:r>
    </w:p>
    <w:p w14:paraId="5D136FF6" w14:textId="77777777" w:rsidR="00AB4839" w:rsidRDefault="00AB4839" w:rsidP="00AB4839">
      <w:pPr>
        <w:spacing w:line="480" w:lineRule="auto"/>
      </w:pPr>
      <w:r>
        <w:t xml:space="preserve">Parallels: </w:t>
      </w:r>
      <w:r w:rsidRPr="00993C0D">
        <w:t xml:space="preserve">Loeschcke 1919, nos. 127–28, pl. 9; Ponsich 1961, no. 51, pl. 6; Deneauve 1969, no. </w:t>
      </w:r>
      <w:r w:rsidRPr="00021F72">
        <w:t>468 ({{insc:</w:t>
      </w:r>
      <w:r w:rsidRPr="00021F72">
        <w:rPr>
          <w:caps/>
        </w:rPr>
        <w:t>gabinia</w:t>
      </w:r>
      <w:r w:rsidRPr="00021F72">
        <w:t>}}), and nos. 469–70 ({{insc:</w:t>
      </w:r>
      <w:r w:rsidRPr="00021F72">
        <w:rPr>
          <w:caps/>
        </w:rPr>
        <w:t>erotis</w:t>
      </w:r>
      <w:r w:rsidRPr="00021F72">
        <w:t xml:space="preserve">}}), pl. 49; Bergès 1989, p. 85, no. 66, fig. 35 (Loeschcke </w:t>
      </w:r>
      <w:r w:rsidRPr="00021F72">
        <w:rPr>
          <w:caps/>
        </w:rPr>
        <w:t>v</w:t>
      </w:r>
      <w:r w:rsidRPr="00021F72">
        <w:t>); Bussière and Rivel 2012, no. 113 ({{insc:</w:t>
      </w:r>
      <w:r w:rsidRPr="00021F72">
        <w:rPr>
          <w:caps/>
        </w:rPr>
        <w:t>l.madiec</w:t>
      </w:r>
      <w:r w:rsidRPr="00021F72">
        <w:t>}}).</w:t>
      </w:r>
    </w:p>
    <w:p w14:paraId="51459AD6" w14:textId="77777777" w:rsidR="000A03A4" w:rsidRDefault="000A03A4" w:rsidP="000A03A4">
      <w:pPr>
        <w:spacing w:line="480" w:lineRule="auto"/>
      </w:pPr>
      <w:r>
        <w:t xml:space="preserve">Provenance: </w:t>
      </w:r>
    </w:p>
    <w:p w14:paraId="4DBB0A81" w14:textId="77777777" w:rsidR="00AB4839" w:rsidRDefault="00AB4839" w:rsidP="00AB4839">
      <w:pPr>
        <w:spacing w:line="480" w:lineRule="auto"/>
      </w:pPr>
      <w:r>
        <w:t>Bibliography: Unpublished.</w:t>
      </w:r>
    </w:p>
    <w:p w14:paraId="1B8EE469" w14:textId="77777777" w:rsidR="004C27E6" w:rsidRPr="00021F72" w:rsidRDefault="00AB4839" w:rsidP="00AB4839">
      <w:pPr>
        <w:spacing w:line="480" w:lineRule="auto"/>
      </w:pPr>
      <w:r>
        <w:t xml:space="preserve">Date: </w:t>
      </w:r>
      <w:r w:rsidR="001F5E69">
        <w:t>Late Flavian to Hadrianic</w:t>
      </w:r>
    </w:p>
    <w:p w14:paraId="53DD590D"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AB4839">
        <w:rPr>
          <w:rFonts w:ascii="Palatino" w:hAnsi="Palatino"/>
        </w:rPr>
        <w:t xml:space="preserve"> 85; 138</w:t>
      </w:r>
    </w:p>
    <w:p w14:paraId="6DAE1772" w14:textId="77777777" w:rsidR="004C27E6" w:rsidRPr="00021F72" w:rsidRDefault="004C27E6" w:rsidP="004C27E6">
      <w:pPr>
        <w:pStyle w:val="Textedelespacerserv2"/>
        <w:numPr>
          <w:ilvl w:val="0"/>
          <w:numId w:val="0"/>
        </w:numPr>
        <w:spacing w:line="480" w:lineRule="auto"/>
        <w:jc w:val="left"/>
        <w:outlineLvl w:val="9"/>
        <w:rPr>
          <w:rFonts w:ascii="Palatino" w:hAnsi="Palatino"/>
        </w:rPr>
      </w:pPr>
    </w:p>
    <w:p w14:paraId="4AC65471" w14:textId="77777777" w:rsidR="004C27E6" w:rsidRPr="00021F72" w:rsidRDefault="004C27E6" w:rsidP="004C27E6">
      <w:pPr>
        <w:pStyle w:val="Textedelespacerserv2"/>
        <w:numPr>
          <w:ilvl w:val="0"/>
          <w:numId w:val="0"/>
        </w:numPr>
        <w:spacing w:line="480" w:lineRule="auto"/>
        <w:jc w:val="left"/>
        <w:outlineLvl w:val="9"/>
        <w:rPr>
          <w:rFonts w:ascii="Palatino" w:hAnsi="Palatino"/>
        </w:rPr>
      </w:pPr>
      <w:r w:rsidRPr="00021F72">
        <w:rPr>
          <w:rFonts w:ascii="Palatino" w:hAnsi="Palatino"/>
        </w:rPr>
        <w:t>———</w:t>
      </w:r>
    </w:p>
    <w:p w14:paraId="35A25FC6" w14:textId="77777777" w:rsidR="004C27E6" w:rsidRDefault="004C27E6" w:rsidP="004C27E6">
      <w:pPr>
        <w:pStyle w:val="Textedelespacerserv2"/>
        <w:numPr>
          <w:ilvl w:val="0"/>
          <w:numId w:val="0"/>
        </w:numPr>
        <w:spacing w:line="480" w:lineRule="auto"/>
        <w:jc w:val="left"/>
        <w:outlineLvl w:val="9"/>
        <w:rPr>
          <w:rFonts w:ascii="Palatino" w:hAnsi="Palatino"/>
        </w:rPr>
      </w:pPr>
    </w:p>
    <w:p w14:paraId="3140F7E9" w14:textId="77777777" w:rsidR="009D12E3" w:rsidRDefault="009D12E3" w:rsidP="009D12E3">
      <w:pPr>
        <w:spacing w:line="480" w:lineRule="auto"/>
      </w:pPr>
      <w:r>
        <w:t>Catalogue Number: 229</w:t>
      </w:r>
    </w:p>
    <w:p w14:paraId="24737C57" w14:textId="77777777" w:rsidR="009D12E3" w:rsidRDefault="009D12E3" w:rsidP="009D12E3">
      <w:pPr>
        <w:spacing w:line="480" w:lineRule="auto"/>
      </w:pPr>
      <w:r>
        <w:t xml:space="preserve">Inventory Number: </w:t>
      </w:r>
      <w:r w:rsidRPr="00021F72">
        <w:t>83.</w:t>
      </w:r>
      <w:r w:rsidRPr="00021F72">
        <w:rPr>
          <w:caps/>
        </w:rPr>
        <w:t>aq</w:t>
      </w:r>
      <w:r w:rsidRPr="00021F72">
        <w:t>.377.86</w:t>
      </w:r>
    </w:p>
    <w:p w14:paraId="7D75CF26" w14:textId="77777777" w:rsidR="009D12E3" w:rsidRDefault="009D12E3" w:rsidP="009D12E3">
      <w:pPr>
        <w:spacing w:line="480" w:lineRule="auto"/>
      </w:pPr>
      <w:r>
        <w:t xml:space="preserve">Dimensions: </w:t>
      </w:r>
      <w:r w:rsidRPr="00021F72">
        <w:t>L: 11.0; W: 7.7; H: 2.9</w:t>
      </w:r>
    </w:p>
    <w:p w14:paraId="2B98D1D4" w14:textId="77777777" w:rsidR="009D12E3" w:rsidRDefault="009D12E3" w:rsidP="009D12E3">
      <w:pPr>
        <w:spacing w:line="480" w:lineRule="auto"/>
      </w:pPr>
      <w:r>
        <w:t xml:space="preserve">Condition and Fabric: </w:t>
      </w:r>
      <w:r w:rsidRPr="00021F72">
        <w:t>Intact; top overpainted. Clay near 5YR7/3 pink, glaze 10R5/4 weak red.</w:t>
      </w:r>
    </w:p>
    <w:p w14:paraId="20B67095" w14:textId="77777777" w:rsidR="009D12E3" w:rsidRDefault="009D12E3" w:rsidP="009D12E3">
      <w:pPr>
        <w:spacing w:line="480" w:lineRule="auto"/>
      </w:pPr>
      <w:r>
        <w:t xml:space="preserve">Description: </w:t>
      </w:r>
      <w:r w:rsidRPr="00021F72">
        <w:t>Moldmade. Shoulder: Loeschcke form</w:t>
      </w:r>
      <w:r w:rsidRPr="00021F72">
        <w:rPr>
          <w:caps/>
        </w:rPr>
        <w:t xml:space="preserve"> vii </w:t>
      </w:r>
      <w:r w:rsidRPr="00021F72">
        <w:t>b. Filling-hole lower left. Round-tipped volute-nozzle. Base marked off by one circular groove. Potter’s incuse signature: {{insc:</w:t>
      </w:r>
      <w:r w:rsidRPr="00021F72">
        <w:rPr>
          <w:caps/>
        </w:rPr>
        <w:t>mvercevp</w:t>
      </w:r>
      <w:r w:rsidRPr="00021F72">
        <w:t>}}.</w:t>
      </w:r>
    </w:p>
    <w:p w14:paraId="1209D14F" w14:textId="77777777" w:rsidR="009D12E3" w:rsidRDefault="009D12E3" w:rsidP="009D12E3">
      <w:pPr>
        <w:spacing w:line="480" w:lineRule="auto"/>
      </w:pPr>
      <w:r>
        <w:t>Discus Iconography: T</w:t>
      </w:r>
      <w:r w:rsidRPr="00021F72">
        <w:t>wo nude wrestlers fighting (</w:t>
      </w:r>
      <w:r w:rsidRPr="00021F72">
        <w:rPr>
          <w:i/>
        </w:rPr>
        <w:t>pancratists</w:t>
      </w:r>
      <w:r w:rsidRPr="00021F72">
        <w:t>), left one kicking his adversary’s thigh with his right foot, while pushing him back with his left hand.</w:t>
      </w:r>
    </w:p>
    <w:p w14:paraId="1DAF7AA0" w14:textId="77777777" w:rsidR="009D12E3" w:rsidRDefault="009D12E3" w:rsidP="009D12E3">
      <w:pPr>
        <w:spacing w:line="480" w:lineRule="auto"/>
      </w:pPr>
      <w:r>
        <w:t xml:space="preserve">Type: </w:t>
      </w:r>
      <w:r w:rsidRPr="00021F72">
        <w:t xml:space="preserve">Loeschcke </w:t>
      </w:r>
      <w:r w:rsidRPr="00021F72">
        <w:rPr>
          <w:caps/>
        </w:rPr>
        <w:t>iv</w:t>
      </w:r>
      <w:r w:rsidR="001F5E69">
        <w:t>; Bailey B group iv</w:t>
      </w:r>
    </w:p>
    <w:p w14:paraId="70000511" w14:textId="77777777" w:rsidR="009D12E3" w:rsidRDefault="009D12E3" w:rsidP="009D12E3">
      <w:pPr>
        <w:spacing w:line="480" w:lineRule="auto"/>
      </w:pPr>
      <w:r>
        <w:t>Place of Manu</w:t>
      </w:r>
      <w:r w:rsidR="001F5E69">
        <w:t>facture or Origin: North Africa</w:t>
      </w:r>
    </w:p>
    <w:p w14:paraId="4BCF5F2D" w14:textId="77777777" w:rsidR="009D12E3" w:rsidRDefault="009D12E3" w:rsidP="009D12E3">
      <w:pPr>
        <w:spacing w:line="480" w:lineRule="auto"/>
      </w:pPr>
      <w:r>
        <w:t xml:space="preserve">Parallels: </w:t>
      </w:r>
      <w:r w:rsidRPr="00021F72">
        <w:t xml:space="preserve">Brants 1913, no. 896, pl. 5 (Loeschcke </w:t>
      </w:r>
      <w:r w:rsidRPr="00021F72">
        <w:rPr>
          <w:caps/>
        </w:rPr>
        <w:t>viii</w:t>
      </w:r>
      <w:r w:rsidRPr="00021F72">
        <w:t xml:space="preserve">); Kricheldorf 1962, no. 185, pl. 22 (Loeschcke </w:t>
      </w:r>
      <w:r w:rsidRPr="00021F72">
        <w:rPr>
          <w:caps/>
        </w:rPr>
        <w:t>viii</w:t>
      </w:r>
      <w:r w:rsidRPr="00021F72">
        <w:t xml:space="preserve"> signed {{insc:</w:t>
      </w:r>
      <w:r w:rsidRPr="00021F72">
        <w:rPr>
          <w:caps/>
        </w:rPr>
        <w:t>civndrac</w:t>
      </w:r>
      <w:r w:rsidRPr="00021F72">
        <w:t>}}); Deneauve 1969, no. 467, pl. 49 ({{insc:</w:t>
      </w:r>
      <w:r w:rsidRPr="00021F72">
        <w:rPr>
          <w:caps/>
        </w:rPr>
        <w:t>cclosvc</w:t>
      </w:r>
      <w:r w:rsidRPr="00021F72">
        <w:t>}}); Bessi and Moncini 1980, no</w:t>
      </w:r>
      <w:r w:rsidRPr="00993C0D">
        <w:t xml:space="preserve">. 73, pl. 10 (fr.); Bonnet 1988, fig. 8.3; Mlasowsky 1993, p. 199, no. 183; </w:t>
      </w:r>
      <w:hyperlink r:id="rId39" w:history="1">
        <w:r w:rsidRPr="009D12E3">
          <w:rPr>
            <w:rStyle w:val="Hyperlink"/>
          </w:rPr>
          <w:t>cat. 230</w:t>
        </w:r>
      </w:hyperlink>
      <w:r w:rsidRPr="00993C0D">
        <w:t>.</w:t>
      </w:r>
    </w:p>
    <w:p w14:paraId="7651ED3D" w14:textId="77777777" w:rsidR="000A03A4" w:rsidRDefault="000A03A4" w:rsidP="000A03A4">
      <w:pPr>
        <w:spacing w:line="480" w:lineRule="auto"/>
      </w:pPr>
      <w:r>
        <w:t xml:space="preserve">Provenance: </w:t>
      </w:r>
    </w:p>
    <w:p w14:paraId="6D8320E1" w14:textId="77777777" w:rsidR="009D12E3" w:rsidRDefault="009D12E3" w:rsidP="009D12E3">
      <w:pPr>
        <w:spacing w:line="480" w:lineRule="auto"/>
      </w:pPr>
      <w:r>
        <w:t>Bibliography: Unpublished.</w:t>
      </w:r>
    </w:p>
    <w:p w14:paraId="5A914847" w14:textId="77777777" w:rsidR="004C27E6" w:rsidRPr="00993C0D" w:rsidRDefault="009D12E3" w:rsidP="009D12E3">
      <w:pPr>
        <w:spacing w:line="480" w:lineRule="auto"/>
      </w:pPr>
      <w:r>
        <w:t xml:space="preserve">Date: </w:t>
      </w:r>
      <w:r w:rsidR="004C27E6" w:rsidRPr="00993C0D">
        <w:t>F</w:t>
      </w:r>
      <w:r w:rsidR="001F5E69">
        <w:t>lavian to Trajanic or Hadrianic</w:t>
      </w:r>
    </w:p>
    <w:p w14:paraId="128EC568"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9D12E3">
        <w:rPr>
          <w:rFonts w:ascii="Palatino" w:hAnsi="Palatino"/>
        </w:rPr>
        <w:t xml:space="preserve"> </w:t>
      </w:r>
      <w:r w:rsidR="0034375B">
        <w:rPr>
          <w:rFonts w:ascii="Palatino" w:hAnsi="Palatino"/>
        </w:rPr>
        <w:t>69; 138</w:t>
      </w:r>
    </w:p>
    <w:p w14:paraId="0A37D2B1"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p>
    <w:p w14:paraId="1A9A94B7"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747DDBD" w14:textId="77777777" w:rsidR="004C27E6" w:rsidRDefault="004C27E6" w:rsidP="004C27E6">
      <w:pPr>
        <w:pStyle w:val="Textedelespacerserv2"/>
        <w:numPr>
          <w:ilvl w:val="0"/>
          <w:numId w:val="0"/>
        </w:numPr>
        <w:spacing w:line="480" w:lineRule="auto"/>
        <w:jc w:val="left"/>
        <w:outlineLvl w:val="9"/>
        <w:rPr>
          <w:rFonts w:ascii="Palatino" w:hAnsi="Palatino"/>
        </w:rPr>
      </w:pPr>
    </w:p>
    <w:p w14:paraId="5B126A69" w14:textId="77777777" w:rsidR="00517E3B" w:rsidRDefault="00517E3B" w:rsidP="00517E3B">
      <w:pPr>
        <w:spacing w:line="480" w:lineRule="auto"/>
      </w:pPr>
      <w:r>
        <w:t>Catalogue Number: 230</w:t>
      </w:r>
    </w:p>
    <w:p w14:paraId="6C89144F" w14:textId="77777777" w:rsidR="00517E3B" w:rsidRDefault="00517E3B" w:rsidP="00517E3B">
      <w:pPr>
        <w:spacing w:line="480" w:lineRule="auto"/>
      </w:pPr>
      <w:r>
        <w:t xml:space="preserve">Inventory Number: </w:t>
      </w:r>
      <w:r w:rsidRPr="00993C0D">
        <w:t>83.</w:t>
      </w:r>
      <w:r w:rsidRPr="00524C6D">
        <w:rPr>
          <w:caps/>
        </w:rPr>
        <w:t>aq</w:t>
      </w:r>
      <w:r w:rsidRPr="00993C0D">
        <w:t>.377.108</w:t>
      </w:r>
    </w:p>
    <w:p w14:paraId="61DD168E" w14:textId="77777777" w:rsidR="00517E3B" w:rsidRDefault="00517E3B" w:rsidP="00517E3B">
      <w:pPr>
        <w:spacing w:line="480" w:lineRule="auto"/>
      </w:pPr>
      <w:r>
        <w:t xml:space="preserve">Dimensions: </w:t>
      </w:r>
      <w:r w:rsidRPr="00993C0D">
        <w:t>L: 9.8; W: 7.0; H: 2.2</w:t>
      </w:r>
    </w:p>
    <w:p w14:paraId="79B7292A" w14:textId="77777777" w:rsidR="00517E3B" w:rsidRDefault="00517E3B" w:rsidP="00517E3B">
      <w:pPr>
        <w:spacing w:line="480" w:lineRule="auto"/>
      </w:pPr>
      <w:r>
        <w:t xml:space="preserve">Condition and Fabric: </w:t>
      </w:r>
      <w:r w:rsidRPr="00993C0D">
        <w:t>Intact. Clay 10YR7/3 very pale brown, glaze 7.5YR6/4 light brown.</w:t>
      </w:r>
    </w:p>
    <w:p w14:paraId="02B31976" w14:textId="77777777" w:rsidR="00517E3B" w:rsidRDefault="00517E3B" w:rsidP="00517E3B">
      <w:pPr>
        <w:spacing w:line="480" w:lineRule="auto"/>
      </w:pPr>
      <w:r>
        <w:t xml:space="preserve">Description: </w:t>
      </w:r>
      <w:r w:rsidRPr="00993C0D">
        <w:t xml:space="preserve">Moldmade. Shoulder: Loeschcke form </w:t>
      </w:r>
      <w:r w:rsidRPr="00524C6D">
        <w:rPr>
          <w:caps/>
        </w:rPr>
        <w:t>vii</w:t>
      </w:r>
      <w:r w:rsidRPr="00993C0D">
        <w:t xml:space="preserve"> b. Filling-hole lower left. Round-tipped </w:t>
      </w:r>
      <w:r w:rsidRPr="00021F72">
        <w:t>volute-nozzle. Base marked off by one circular groove. Potter’s incuse signature: {{insc:</w:t>
      </w:r>
      <w:r w:rsidRPr="00021F72">
        <w:rPr>
          <w:caps/>
        </w:rPr>
        <w:t>l.m.sv</w:t>
      </w:r>
      <w:r w:rsidRPr="00021F72">
        <w:t>}},</w:t>
      </w:r>
      <w:r w:rsidRPr="00E62537">
        <w:t xml:space="preserve"> </w:t>
      </w:r>
      <w:r w:rsidRPr="00021F72">
        <w:t>workshop active Late Flavian to Trajanic (Bussière 2000, p. 226).</w:t>
      </w:r>
    </w:p>
    <w:p w14:paraId="2BE4783E" w14:textId="77777777" w:rsidR="00517E3B" w:rsidRDefault="00517E3B" w:rsidP="00517E3B">
      <w:pPr>
        <w:spacing w:line="480" w:lineRule="auto"/>
      </w:pPr>
      <w:r>
        <w:t>Discus Iconography: T</w:t>
      </w:r>
      <w:r w:rsidRPr="00993C0D">
        <w:t xml:space="preserve">wo pugilists identical to </w:t>
      </w:r>
      <w:hyperlink r:id="rId40" w:history="1">
        <w:r w:rsidRPr="00517E3B">
          <w:rPr>
            <w:rStyle w:val="Hyperlink"/>
          </w:rPr>
          <w:t>cat. 229</w:t>
        </w:r>
      </w:hyperlink>
      <w:r w:rsidR="001318C6">
        <w:t>, but cat. 229 and this one</w:t>
      </w:r>
      <w:r w:rsidRPr="00993C0D">
        <w:t xml:space="preserve"> do not come from </w:t>
      </w:r>
      <w:r>
        <w:t xml:space="preserve">the </w:t>
      </w:r>
      <w:r w:rsidRPr="00993C0D">
        <w:t>same mold, nor from the same workshop.</w:t>
      </w:r>
    </w:p>
    <w:p w14:paraId="76E5BB17" w14:textId="77777777" w:rsidR="00517E3B" w:rsidRDefault="00517E3B" w:rsidP="00517E3B">
      <w:pPr>
        <w:spacing w:line="480" w:lineRule="auto"/>
      </w:pPr>
      <w:r>
        <w:t xml:space="preserve">Type: </w:t>
      </w:r>
      <w:r w:rsidRPr="00021F72">
        <w:t xml:space="preserve">Loeschcke </w:t>
      </w:r>
      <w:r w:rsidRPr="00021F72">
        <w:rPr>
          <w:caps/>
        </w:rPr>
        <w:t>iv</w:t>
      </w:r>
      <w:r w:rsidR="001F5E69">
        <w:t>; Bailey B group iv</w:t>
      </w:r>
    </w:p>
    <w:p w14:paraId="664746A8" w14:textId="77777777" w:rsidR="00517E3B" w:rsidRDefault="00517E3B" w:rsidP="00517E3B">
      <w:pPr>
        <w:spacing w:line="480" w:lineRule="auto"/>
      </w:pPr>
      <w:r>
        <w:t xml:space="preserve">Place of Manufacture or Origin: </w:t>
      </w:r>
      <w:r w:rsidR="001F5E69">
        <w:t>North Africa</w:t>
      </w:r>
    </w:p>
    <w:p w14:paraId="576E8B0C" w14:textId="77777777" w:rsidR="00517E3B" w:rsidRDefault="00517E3B" w:rsidP="00517E3B">
      <w:pPr>
        <w:spacing w:line="480" w:lineRule="auto"/>
      </w:pPr>
      <w:r>
        <w:t xml:space="preserve">Parallels: </w:t>
      </w:r>
      <w:r w:rsidRPr="00021F72">
        <w:t xml:space="preserve">Brants 1913, no. 896, pl. 5 (Loeschcke </w:t>
      </w:r>
      <w:r w:rsidRPr="00021F72">
        <w:rPr>
          <w:caps/>
        </w:rPr>
        <w:t>viii</w:t>
      </w:r>
      <w:r w:rsidRPr="00021F72">
        <w:t xml:space="preserve">); Kricheldorf 1962, no. 185, pl. 22 (Loeschcke </w:t>
      </w:r>
      <w:r w:rsidRPr="00021F72">
        <w:rPr>
          <w:caps/>
        </w:rPr>
        <w:t>viii</w:t>
      </w:r>
      <w:r w:rsidRPr="00021F72">
        <w:t>, signed {{insc:</w:t>
      </w:r>
      <w:r w:rsidRPr="00021F72">
        <w:rPr>
          <w:caps/>
        </w:rPr>
        <w:t>civndrac</w:t>
      </w:r>
      <w:r w:rsidRPr="00021F72">
        <w:t>}}); Deneauve 1969, no. 467, pl. 49 ({{insc:</w:t>
      </w:r>
      <w:r w:rsidRPr="00021F72">
        <w:rPr>
          <w:caps/>
        </w:rPr>
        <w:t>cclosvc</w:t>
      </w:r>
      <w:r w:rsidRPr="00021F72">
        <w:t>}}); Bessi</w:t>
      </w:r>
      <w:r w:rsidRPr="00993C0D">
        <w:t xml:space="preserve"> and Moncini 1980, no. 73, pl. 10 (fr.); Bonnet 1988, fig. 8.3; Mlasowsky 1993, p. 199, no. 183; </w:t>
      </w:r>
      <w:hyperlink r:id="rId41" w:history="1">
        <w:r w:rsidRPr="00517E3B">
          <w:rPr>
            <w:rStyle w:val="Hyperlink"/>
          </w:rPr>
          <w:t>cat. 229</w:t>
        </w:r>
      </w:hyperlink>
      <w:r w:rsidRPr="00993C0D">
        <w:t>.</w:t>
      </w:r>
    </w:p>
    <w:p w14:paraId="400733C6" w14:textId="77777777" w:rsidR="000A03A4" w:rsidRDefault="000A03A4" w:rsidP="000A03A4">
      <w:pPr>
        <w:spacing w:line="480" w:lineRule="auto"/>
      </w:pPr>
      <w:r>
        <w:t xml:space="preserve">Provenance: </w:t>
      </w:r>
    </w:p>
    <w:p w14:paraId="46D93A67" w14:textId="77777777" w:rsidR="00517E3B" w:rsidRDefault="00517E3B" w:rsidP="00517E3B">
      <w:pPr>
        <w:spacing w:line="480" w:lineRule="auto"/>
      </w:pPr>
      <w:r>
        <w:t>Bibliography: Unpublished.</w:t>
      </w:r>
    </w:p>
    <w:p w14:paraId="16A2629A" w14:textId="77777777" w:rsidR="004C27E6" w:rsidRPr="00993C0D" w:rsidRDefault="00517E3B" w:rsidP="00517E3B">
      <w:pPr>
        <w:spacing w:line="480" w:lineRule="auto"/>
      </w:pPr>
      <w:r>
        <w:t xml:space="preserve">Date: </w:t>
      </w:r>
      <w:r w:rsidR="001F5E69">
        <w:t>Late Flavian to Trajanic</w:t>
      </w:r>
    </w:p>
    <w:p w14:paraId="6EAD77F9"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517E3B">
        <w:rPr>
          <w:rFonts w:ascii="Palatino" w:hAnsi="Palatino"/>
        </w:rPr>
        <w:t xml:space="preserve"> 85; 117</w:t>
      </w:r>
    </w:p>
    <w:p w14:paraId="0FE076FB" w14:textId="77777777" w:rsidR="004C27E6" w:rsidRPr="00993C0D" w:rsidRDefault="004C27E6" w:rsidP="004C27E6">
      <w:pPr>
        <w:pStyle w:val="Textedelespacerserv2"/>
        <w:numPr>
          <w:ilvl w:val="0"/>
          <w:numId w:val="0"/>
        </w:numPr>
        <w:spacing w:line="480" w:lineRule="auto"/>
        <w:jc w:val="left"/>
        <w:outlineLvl w:val="9"/>
        <w:rPr>
          <w:rFonts w:ascii="Palatino" w:hAnsi="Palatino"/>
        </w:rPr>
      </w:pPr>
    </w:p>
    <w:p w14:paraId="314147D6"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06DAF9D" w14:textId="77777777" w:rsidR="00845C9C" w:rsidRDefault="00845C9C" w:rsidP="00845C9C">
      <w:pPr>
        <w:pStyle w:val="Textedelespacerserv2"/>
        <w:numPr>
          <w:ilvl w:val="0"/>
          <w:numId w:val="0"/>
        </w:numPr>
        <w:spacing w:line="480" w:lineRule="auto"/>
        <w:jc w:val="left"/>
        <w:outlineLvl w:val="9"/>
        <w:rPr>
          <w:rFonts w:ascii="Palatino" w:hAnsi="Palatino"/>
        </w:rPr>
      </w:pPr>
    </w:p>
    <w:p w14:paraId="7AF6EFD3" w14:textId="77777777" w:rsidR="009E5282" w:rsidRDefault="009E5282" w:rsidP="009E5282">
      <w:pPr>
        <w:spacing w:line="480" w:lineRule="auto"/>
      </w:pPr>
      <w:r>
        <w:t>Catalogue Number: 231</w:t>
      </w:r>
    </w:p>
    <w:p w14:paraId="6E5B7107" w14:textId="77777777" w:rsidR="009E5282" w:rsidRDefault="009E5282" w:rsidP="009E5282">
      <w:pPr>
        <w:spacing w:line="480" w:lineRule="auto"/>
      </w:pPr>
      <w:r>
        <w:t xml:space="preserve">Inventory Number: </w:t>
      </w:r>
      <w:r w:rsidRPr="00993C0D">
        <w:t>83.</w:t>
      </w:r>
      <w:r w:rsidRPr="00524C6D">
        <w:rPr>
          <w:caps/>
        </w:rPr>
        <w:t>aq</w:t>
      </w:r>
      <w:r w:rsidRPr="00993C0D">
        <w:t>.377.149</w:t>
      </w:r>
    </w:p>
    <w:p w14:paraId="450C11A7" w14:textId="77777777" w:rsidR="009E5282" w:rsidRDefault="009E5282" w:rsidP="009E5282">
      <w:pPr>
        <w:spacing w:line="480" w:lineRule="auto"/>
      </w:pPr>
      <w:r>
        <w:t xml:space="preserve">Dimensions: </w:t>
      </w:r>
      <w:r w:rsidRPr="00993C0D">
        <w:t>L: 11.2; W: 7.8; H: 2.8</w:t>
      </w:r>
    </w:p>
    <w:p w14:paraId="7B0E1419" w14:textId="77777777" w:rsidR="009E5282" w:rsidRDefault="009E5282" w:rsidP="009E5282">
      <w:pPr>
        <w:spacing w:line="480" w:lineRule="auto"/>
      </w:pPr>
      <w:r>
        <w:t xml:space="preserve">Condition and Fabric: </w:t>
      </w:r>
      <w:r w:rsidRPr="00993C0D">
        <w:t>A few thin cracks on discus. Clay 10YR7/4 very pale brown, worn remains of glaze 10YR5/2 grayish brown and 10YR5/3 brown.</w:t>
      </w:r>
    </w:p>
    <w:p w14:paraId="6625FA84" w14:textId="57CA91E6" w:rsidR="009E5282" w:rsidRDefault="009E5282" w:rsidP="009E5282">
      <w:pPr>
        <w:spacing w:line="480" w:lineRule="auto"/>
      </w:pPr>
      <w:r>
        <w:t xml:space="preserve">Description: </w:t>
      </w:r>
      <w:r w:rsidRPr="00993C0D">
        <w:t xml:space="preserve">Moldmade, from plaster mold. Shoulder: Loeschcke form </w:t>
      </w:r>
      <w:r w:rsidRPr="00524C6D">
        <w:rPr>
          <w:caps/>
        </w:rPr>
        <w:t>vii</w:t>
      </w:r>
      <w:r w:rsidRPr="00993C0D">
        <w:t xml:space="preserve"> b. Filling-hole lower right. Round-tipped volute-nozzle. </w:t>
      </w:r>
      <w:r>
        <w:t>Base marked off by one circular groove</w:t>
      </w:r>
      <w:r w:rsidRPr="00993C0D">
        <w:t xml:space="preserve">. Workshop mark: possibly an incised </w:t>
      </w:r>
      <w:r>
        <w:t>{{</w:t>
      </w:r>
      <w:r w:rsidRPr="009E5282">
        <w:t>insc:</w:t>
      </w:r>
      <w:r w:rsidRPr="009E5282">
        <w:rPr>
          <w:caps/>
        </w:rPr>
        <w:t>i}}</w:t>
      </w:r>
      <w:r w:rsidR="006B0A58">
        <w:rPr>
          <w:caps/>
        </w:rPr>
        <w:t>.</w:t>
      </w:r>
      <w:r w:rsidR="00D523BA">
        <w:rPr>
          <w:caps/>
        </w:rPr>
        <w:t xml:space="preserve"> </w:t>
      </w:r>
      <w:r w:rsidR="00D523BA">
        <w:t>{{stamp:231}}</w:t>
      </w:r>
    </w:p>
    <w:p w14:paraId="5A088879" w14:textId="77777777" w:rsidR="009E5282" w:rsidRDefault="009E5282" w:rsidP="009E5282">
      <w:pPr>
        <w:spacing w:line="480" w:lineRule="auto"/>
      </w:pPr>
      <w:r>
        <w:t>Discus Iconography: L</w:t>
      </w:r>
      <w:r w:rsidRPr="00993C0D">
        <w:t>it altar flanked by two trees on which two snakes climb, their bodies twisted around trunks.</w:t>
      </w:r>
    </w:p>
    <w:p w14:paraId="146860BA" w14:textId="77777777" w:rsidR="009E5282" w:rsidRDefault="009E5282" w:rsidP="009E5282">
      <w:pPr>
        <w:spacing w:line="480" w:lineRule="auto"/>
      </w:pPr>
      <w:r>
        <w:t xml:space="preserve">Type: </w:t>
      </w:r>
      <w:r w:rsidRPr="00993C0D">
        <w:t xml:space="preserve">Loeschcke </w:t>
      </w:r>
      <w:r w:rsidRPr="00524C6D">
        <w:rPr>
          <w:caps/>
        </w:rPr>
        <w:t>iv</w:t>
      </w:r>
      <w:r w:rsidR="00E148A9">
        <w:t>; Bailey B group iv</w:t>
      </w:r>
    </w:p>
    <w:p w14:paraId="03538016" w14:textId="77777777" w:rsidR="009E5282" w:rsidRDefault="009E5282" w:rsidP="009E5282">
      <w:pPr>
        <w:spacing w:line="480" w:lineRule="auto"/>
      </w:pPr>
      <w:r>
        <w:t xml:space="preserve">Place of Manufacture or Origin: </w:t>
      </w:r>
      <w:r w:rsidR="00E148A9">
        <w:t>North Africa</w:t>
      </w:r>
    </w:p>
    <w:p w14:paraId="35658E88" w14:textId="77777777" w:rsidR="009E5282" w:rsidRDefault="009E5282" w:rsidP="009E5282">
      <w:pPr>
        <w:spacing w:line="480" w:lineRule="auto"/>
      </w:pPr>
      <w:r>
        <w:t xml:space="preserve">Parallels: </w:t>
      </w:r>
      <w:r w:rsidRPr="00993C0D">
        <w:t xml:space="preserve">(Near) Bussiere 2000, p. 267, no. 464, pl. 41, and p. 181, decor </w:t>
      </w:r>
      <w:r w:rsidRPr="00524C6D">
        <w:rPr>
          <w:caps/>
        </w:rPr>
        <w:t>ii</w:t>
      </w:r>
      <w:r w:rsidRPr="00993C0D">
        <w:t xml:space="preserve">.a.4.(5) (Loeschcke </w:t>
      </w:r>
      <w:r w:rsidRPr="00524C6D">
        <w:rPr>
          <w:caps/>
        </w:rPr>
        <w:t>v</w:t>
      </w:r>
      <w:r w:rsidRPr="00993C0D">
        <w:t>) (with further refs.).</w:t>
      </w:r>
    </w:p>
    <w:p w14:paraId="6F59FB15" w14:textId="77777777" w:rsidR="000A03A4" w:rsidRDefault="000A03A4" w:rsidP="000A03A4">
      <w:pPr>
        <w:spacing w:line="480" w:lineRule="auto"/>
      </w:pPr>
      <w:r>
        <w:t xml:space="preserve">Provenance: </w:t>
      </w:r>
    </w:p>
    <w:p w14:paraId="1419B647" w14:textId="77777777" w:rsidR="009E5282" w:rsidRDefault="009E5282" w:rsidP="009E5282">
      <w:pPr>
        <w:spacing w:line="480" w:lineRule="auto"/>
      </w:pPr>
      <w:r>
        <w:t>Bibliography: Unpublished.</w:t>
      </w:r>
    </w:p>
    <w:p w14:paraId="3972751F" w14:textId="77777777" w:rsidR="00845C9C" w:rsidRPr="00993C0D" w:rsidRDefault="009E5282" w:rsidP="00E148A9">
      <w:pPr>
        <w:spacing w:line="480" w:lineRule="auto"/>
      </w:pPr>
      <w:r>
        <w:t xml:space="preserve">Date: </w:t>
      </w:r>
      <w:r w:rsidR="00845C9C" w:rsidRPr="00993C0D">
        <w:t>Flavian to</w:t>
      </w:r>
      <w:r w:rsidR="00E148A9">
        <w:t xml:space="preserve"> Trajanic</w:t>
      </w:r>
    </w:p>
    <w:p w14:paraId="7703E9FE"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9E5282">
        <w:rPr>
          <w:rFonts w:ascii="Palatino" w:hAnsi="Palatino"/>
        </w:rPr>
        <w:t xml:space="preserve"> 69; 117</w:t>
      </w:r>
    </w:p>
    <w:p w14:paraId="6C34BD44" w14:textId="77777777" w:rsidR="00845C9C" w:rsidRPr="00993C0D" w:rsidRDefault="009E5282" w:rsidP="00845C9C">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845C9C" w:rsidRPr="00993C0D">
        <w:rPr>
          <w:rFonts w:ascii="Palatino" w:hAnsi="Palatino"/>
        </w:rPr>
        <w:t>: In related motifs on other lamps, the altar may be flanked by two snakes without trees.</w:t>
      </w:r>
    </w:p>
    <w:p w14:paraId="3E4DCD9E"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49D6003D"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1D3F5D5" w14:textId="77777777" w:rsidR="00845C9C" w:rsidRDefault="00845C9C" w:rsidP="00845C9C">
      <w:pPr>
        <w:pStyle w:val="Textedelespacerserv2"/>
        <w:numPr>
          <w:ilvl w:val="0"/>
          <w:numId w:val="0"/>
        </w:numPr>
        <w:spacing w:line="480" w:lineRule="auto"/>
        <w:jc w:val="left"/>
        <w:outlineLvl w:val="9"/>
        <w:rPr>
          <w:rFonts w:ascii="Palatino" w:hAnsi="Palatino"/>
        </w:rPr>
      </w:pPr>
    </w:p>
    <w:p w14:paraId="2B8AC5C5" w14:textId="77777777" w:rsidR="000B04A3" w:rsidRDefault="000B04A3" w:rsidP="000B04A3">
      <w:pPr>
        <w:spacing w:line="480" w:lineRule="auto"/>
      </w:pPr>
      <w:r>
        <w:t>Catalogue Number: 232</w:t>
      </w:r>
    </w:p>
    <w:p w14:paraId="05D1E4CC" w14:textId="77777777" w:rsidR="000B04A3" w:rsidRDefault="000B04A3" w:rsidP="000B04A3">
      <w:pPr>
        <w:spacing w:line="480" w:lineRule="auto"/>
      </w:pPr>
      <w:r>
        <w:t xml:space="preserve">Inventory Number: </w:t>
      </w:r>
      <w:r w:rsidRPr="00993C0D">
        <w:t>83.</w:t>
      </w:r>
      <w:r w:rsidRPr="00524C6D">
        <w:rPr>
          <w:caps/>
        </w:rPr>
        <w:t>aq</w:t>
      </w:r>
      <w:r w:rsidRPr="00993C0D">
        <w:t>.377.65</w:t>
      </w:r>
    </w:p>
    <w:p w14:paraId="60430B7F" w14:textId="77777777" w:rsidR="000B04A3" w:rsidRDefault="000B04A3" w:rsidP="000B04A3">
      <w:pPr>
        <w:spacing w:line="480" w:lineRule="auto"/>
      </w:pPr>
      <w:r>
        <w:t xml:space="preserve">Dimensions: </w:t>
      </w:r>
      <w:r w:rsidRPr="00993C0D">
        <w:t>L: 11.3; W: 8.0; H: 2.9</w:t>
      </w:r>
    </w:p>
    <w:p w14:paraId="071CF97B" w14:textId="77777777" w:rsidR="000B04A3" w:rsidRDefault="000B04A3" w:rsidP="000B04A3">
      <w:pPr>
        <w:spacing w:line="480" w:lineRule="auto"/>
      </w:pPr>
      <w:r>
        <w:t xml:space="preserve">Condition and Fabric: </w:t>
      </w:r>
      <w:r w:rsidRPr="00993C0D">
        <w:t>Tiny crack near air hole; some overpainting. Clay 7.5YR7/4 pink, glaze between 10R6/6 light red and 10YR5/6 red.</w:t>
      </w:r>
    </w:p>
    <w:p w14:paraId="7D9B9E33" w14:textId="77777777" w:rsidR="000B04A3" w:rsidRDefault="000B04A3" w:rsidP="000B04A3">
      <w:pPr>
        <w:spacing w:line="480" w:lineRule="auto"/>
      </w:pPr>
      <w:r>
        <w:t xml:space="preserve">Description: </w:t>
      </w:r>
      <w:r w:rsidRPr="00993C0D">
        <w:t xml:space="preserve">Moldmade. Shoulder: Loeschcke form </w:t>
      </w:r>
      <w:r w:rsidRPr="00524C6D">
        <w:rPr>
          <w:caps/>
        </w:rPr>
        <w:t>vii</w:t>
      </w:r>
      <w:r w:rsidRPr="00993C0D">
        <w:t xml:space="preserve"> b. </w:t>
      </w:r>
      <w:r>
        <w:t>Filling-hole in lower part</w:t>
      </w:r>
      <w:r w:rsidRPr="00993C0D">
        <w:t xml:space="preserve">. Air hole at top of </w:t>
      </w:r>
      <w:r>
        <w:t>r</w:t>
      </w:r>
      <w:r w:rsidRPr="00993C0D">
        <w:t>ound-tipped volute</w:t>
      </w:r>
      <w:r w:rsidRPr="00021F72">
        <w:t>-nozzle. Base marked off by one circular groove. Potter’s incuse signature: {{insc:</w:t>
      </w:r>
      <w:r w:rsidRPr="00021F72">
        <w:rPr>
          <w:caps/>
        </w:rPr>
        <w:t>l.m.sa</w:t>
      </w:r>
      <w:r w:rsidRPr="00021F72">
        <w:t>}}.</w:t>
      </w:r>
    </w:p>
    <w:p w14:paraId="56110569" w14:textId="77777777" w:rsidR="000B04A3" w:rsidRDefault="000B04A3" w:rsidP="000B04A3">
      <w:pPr>
        <w:spacing w:line="480" w:lineRule="auto"/>
      </w:pPr>
      <w:r>
        <w:t>Discus Iconography: J</w:t>
      </w:r>
      <w:r w:rsidRPr="00993C0D">
        <w:t>umping deer or stag to right, bent tree behind.</w:t>
      </w:r>
    </w:p>
    <w:p w14:paraId="660962C9" w14:textId="77777777" w:rsidR="000B04A3" w:rsidRDefault="000B04A3" w:rsidP="000B04A3">
      <w:pPr>
        <w:spacing w:line="480" w:lineRule="auto"/>
      </w:pPr>
      <w:r>
        <w:t xml:space="preserve">Type: </w:t>
      </w:r>
      <w:r w:rsidRPr="00021F72">
        <w:t xml:space="preserve">Loeschcke </w:t>
      </w:r>
      <w:r w:rsidRPr="00021F72">
        <w:rPr>
          <w:caps/>
        </w:rPr>
        <w:t>iv</w:t>
      </w:r>
      <w:r w:rsidR="00E148A9">
        <w:t>; Bailey B group iv</w:t>
      </w:r>
    </w:p>
    <w:p w14:paraId="111FAA77" w14:textId="77777777" w:rsidR="000B04A3" w:rsidRDefault="000B04A3" w:rsidP="000B04A3">
      <w:pPr>
        <w:spacing w:line="480" w:lineRule="auto"/>
      </w:pPr>
      <w:r>
        <w:t xml:space="preserve">Place of Manufacture or Origin: </w:t>
      </w:r>
      <w:r w:rsidR="00E148A9">
        <w:t>North Africa</w:t>
      </w:r>
    </w:p>
    <w:p w14:paraId="06DB4ADC" w14:textId="77777777" w:rsidR="000B04A3" w:rsidRDefault="000B04A3" w:rsidP="000B04A3">
      <w:pPr>
        <w:spacing w:line="480" w:lineRule="auto"/>
      </w:pPr>
      <w:r>
        <w:t xml:space="preserve">Parallels: </w:t>
      </w:r>
      <w:r w:rsidRPr="00021F72">
        <w:t>Deneauve 1969, nos. 500 ({{insc:</w:t>
      </w:r>
      <w:r w:rsidRPr="00021F72">
        <w:rPr>
          <w:caps/>
        </w:rPr>
        <w:t>lmvnadiec</w:t>
      </w:r>
      <w:r w:rsidRPr="00021F72">
        <w:t>}}), 501 ({{insc:</w:t>
      </w:r>
      <w:r w:rsidRPr="00021F72">
        <w:rPr>
          <w:caps/>
        </w:rPr>
        <w:t>coppires</w:t>
      </w:r>
      <w:r w:rsidRPr="00021F72">
        <w:t>}}), and 502 ({{insc:</w:t>
      </w:r>
      <w:r w:rsidRPr="00021F72">
        <w:rPr>
          <w:caps/>
        </w:rPr>
        <w:t>cclosvc</w:t>
      </w:r>
      <w:r w:rsidRPr="00021F72">
        <w:t xml:space="preserve">}}), pl. 52; Lyster 1970, fig. 8.22; Bussière 2000, no. 337, pl. 35, decor </w:t>
      </w:r>
      <w:r w:rsidRPr="00021F72">
        <w:rPr>
          <w:caps/>
        </w:rPr>
        <w:t>iii</w:t>
      </w:r>
      <w:r w:rsidRPr="00021F72">
        <w:t xml:space="preserve">.a.7.(2) (with further refs.); Rivet 2003, p. 140, no. 146; </w:t>
      </w:r>
      <w:r w:rsidRPr="00021F72">
        <w:rPr>
          <w:i/>
        </w:rPr>
        <w:t xml:space="preserve">Kunst der Antike </w:t>
      </w:r>
      <w:r w:rsidRPr="00021F72">
        <w:t>10, no. 230 ({{insc:</w:t>
      </w:r>
      <w:r w:rsidRPr="00021F72">
        <w:rPr>
          <w:caps/>
        </w:rPr>
        <w:t>closvc</w:t>
      </w:r>
      <w:r w:rsidRPr="00021F72">
        <w:t>}});</w:t>
      </w:r>
      <w:r w:rsidRPr="00993C0D">
        <w:t xml:space="preserve"> </w:t>
      </w:r>
      <w:hyperlink r:id="rId42" w:history="1">
        <w:r w:rsidRPr="000B04A3">
          <w:rPr>
            <w:rStyle w:val="Hyperlink"/>
          </w:rPr>
          <w:t>cat. 233</w:t>
        </w:r>
      </w:hyperlink>
      <w:r w:rsidRPr="00993C0D">
        <w:t>.</w:t>
      </w:r>
    </w:p>
    <w:p w14:paraId="6A0251C2" w14:textId="77777777" w:rsidR="000A03A4" w:rsidRDefault="000A03A4" w:rsidP="000A03A4">
      <w:pPr>
        <w:spacing w:line="480" w:lineRule="auto"/>
      </w:pPr>
      <w:r>
        <w:t xml:space="preserve">Provenance: </w:t>
      </w:r>
    </w:p>
    <w:p w14:paraId="25D3932B" w14:textId="77777777" w:rsidR="000B04A3" w:rsidRDefault="000B04A3" w:rsidP="000B04A3">
      <w:pPr>
        <w:spacing w:line="480" w:lineRule="auto"/>
      </w:pPr>
      <w:r>
        <w:t>Bibliography: Unpublished.</w:t>
      </w:r>
    </w:p>
    <w:p w14:paraId="40C1A9C5" w14:textId="77777777" w:rsidR="00845C9C" w:rsidRPr="00993C0D" w:rsidRDefault="000B04A3" w:rsidP="000B04A3">
      <w:pPr>
        <w:spacing w:line="480" w:lineRule="auto"/>
      </w:pPr>
      <w:r>
        <w:t xml:space="preserve">Date: </w:t>
      </w:r>
      <w:r w:rsidR="00E148A9">
        <w:t>Late Flavian to Trajanic</w:t>
      </w:r>
    </w:p>
    <w:p w14:paraId="609AB98A"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0B04A3">
        <w:rPr>
          <w:rFonts w:ascii="Palatino" w:hAnsi="Palatino"/>
        </w:rPr>
        <w:t xml:space="preserve"> 85; 117</w:t>
      </w:r>
    </w:p>
    <w:p w14:paraId="2ACCCE35"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0E0F9063"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622E43C" w14:textId="77777777" w:rsidR="00845C9C" w:rsidRDefault="00845C9C" w:rsidP="00845C9C">
      <w:pPr>
        <w:pStyle w:val="Textedelespacerserv2"/>
        <w:numPr>
          <w:ilvl w:val="0"/>
          <w:numId w:val="0"/>
        </w:numPr>
        <w:spacing w:line="480" w:lineRule="auto"/>
        <w:jc w:val="left"/>
        <w:outlineLvl w:val="9"/>
        <w:rPr>
          <w:rFonts w:ascii="Palatino" w:hAnsi="Palatino"/>
        </w:rPr>
      </w:pPr>
    </w:p>
    <w:p w14:paraId="039A831B" w14:textId="77777777" w:rsidR="006237C2" w:rsidRDefault="006237C2" w:rsidP="006237C2">
      <w:pPr>
        <w:spacing w:line="480" w:lineRule="auto"/>
      </w:pPr>
      <w:r>
        <w:t>Catalogue Number: 233</w:t>
      </w:r>
    </w:p>
    <w:p w14:paraId="59A443DA" w14:textId="77777777" w:rsidR="006237C2" w:rsidRDefault="006237C2" w:rsidP="006237C2">
      <w:pPr>
        <w:spacing w:line="480" w:lineRule="auto"/>
      </w:pPr>
      <w:r>
        <w:t xml:space="preserve">Inventory Number: </w:t>
      </w:r>
      <w:r w:rsidRPr="00993C0D">
        <w:t>80.</w:t>
      </w:r>
      <w:r w:rsidRPr="00524C6D">
        <w:rPr>
          <w:caps/>
        </w:rPr>
        <w:t>aq</w:t>
      </w:r>
      <w:r w:rsidRPr="00993C0D">
        <w:t>.46.2</w:t>
      </w:r>
    </w:p>
    <w:p w14:paraId="0DCBE002" w14:textId="77777777" w:rsidR="006237C2" w:rsidRDefault="006237C2" w:rsidP="006237C2">
      <w:pPr>
        <w:spacing w:line="480" w:lineRule="auto"/>
      </w:pPr>
      <w:r>
        <w:t xml:space="preserve">Dimensions: </w:t>
      </w:r>
      <w:r w:rsidRPr="00993C0D">
        <w:t>L: 9.6; W: 6.8; H: 2.3</w:t>
      </w:r>
    </w:p>
    <w:p w14:paraId="615D7016" w14:textId="77777777" w:rsidR="006237C2" w:rsidRDefault="006237C2" w:rsidP="006237C2">
      <w:pPr>
        <w:spacing w:line="480" w:lineRule="auto"/>
      </w:pPr>
      <w:r>
        <w:t xml:space="preserve">Condition and Fabric: </w:t>
      </w:r>
      <w:r w:rsidRPr="00993C0D">
        <w:t>Intact. Clay 7.5YR7/4 pink, glaze 10R6/6 light red.</w:t>
      </w:r>
    </w:p>
    <w:p w14:paraId="58A1E125" w14:textId="77777777" w:rsidR="006237C2" w:rsidRDefault="006237C2" w:rsidP="006237C2">
      <w:pPr>
        <w:spacing w:line="480" w:lineRule="auto"/>
      </w:pPr>
      <w:r>
        <w:t xml:space="preserve">Description: </w:t>
      </w:r>
      <w:r w:rsidRPr="00993C0D">
        <w:t>Moldmade. Shoulder: Loeschcke form</w:t>
      </w:r>
      <w:r w:rsidRPr="00524C6D">
        <w:rPr>
          <w:caps/>
        </w:rPr>
        <w:t xml:space="preserve"> vii </w:t>
      </w:r>
      <w:r>
        <w:t>b. Filling-hole in lower part</w:t>
      </w:r>
      <w:r w:rsidRPr="00993C0D">
        <w:t xml:space="preserve">. Round-tipped volute-nozzle. </w:t>
      </w:r>
      <w:r>
        <w:t>Base marked off by one circular groove</w:t>
      </w:r>
      <w:r w:rsidRPr="00993C0D">
        <w:t xml:space="preserve">. Potter’s incuse signature: </w:t>
      </w:r>
      <w:r w:rsidRPr="00021F72">
        <w:t>{{insc:L.MADIEC}}.</w:t>
      </w:r>
    </w:p>
    <w:p w14:paraId="55472A86" w14:textId="77777777" w:rsidR="006237C2" w:rsidRDefault="006237C2" w:rsidP="006237C2">
      <w:pPr>
        <w:spacing w:line="480" w:lineRule="auto"/>
      </w:pPr>
      <w:r>
        <w:t>Discus Iconography: D</w:t>
      </w:r>
      <w:r w:rsidRPr="00993C0D">
        <w:t>eer jumping to right, bent tree behind.</w:t>
      </w:r>
    </w:p>
    <w:p w14:paraId="2637279B" w14:textId="77777777" w:rsidR="006237C2" w:rsidRDefault="006237C2" w:rsidP="006237C2">
      <w:pPr>
        <w:spacing w:line="480" w:lineRule="auto"/>
      </w:pPr>
      <w:r>
        <w:t xml:space="preserve">Type: </w:t>
      </w:r>
      <w:r w:rsidRPr="00993C0D">
        <w:t xml:space="preserve">Loeschcke </w:t>
      </w:r>
      <w:r w:rsidRPr="00524C6D">
        <w:rPr>
          <w:caps/>
        </w:rPr>
        <w:t>iv</w:t>
      </w:r>
      <w:r w:rsidR="00E148A9">
        <w:t>; Bailey B group iv</w:t>
      </w:r>
    </w:p>
    <w:p w14:paraId="2CF71F61" w14:textId="77777777" w:rsidR="006237C2" w:rsidRDefault="006237C2" w:rsidP="006237C2">
      <w:pPr>
        <w:spacing w:line="480" w:lineRule="auto"/>
      </w:pPr>
      <w:r>
        <w:t xml:space="preserve">Place of Manufacture or Origin: </w:t>
      </w:r>
      <w:r w:rsidR="00E148A9">
        <w:t>Tunisia</w:t>
      </w:r>
    </w:p>
    <w:p w14:paraId="1F7B9D50" w14:textId="77777777" w:rsidR="006237C2" w:rsidRDefault="006237C2" w:rsidP="006237C2">
      <w:pPr>
        <w:spacing w:line="480" w:lineRule="auto"/>
      </w:pPr>
      <w:r>
        <w:t xml:space="preserve">Parallels: </w:t>
      </w:r>
      <w:r w:rsidRPr="00993C0D">
        <w:t xml:space="preserve">Bussière 2000, no. 337, pl. 35, decor </w:t>
      </w:r>
      <w:r w:rsidRPr="00524C6D">
        <w:rPr>
          <w:caps/>
        </w:rPr>
        <w:t>iii</w:t>
      </w:r>
      <w:r w:rsidRPr="00993C0D">
        <w:t xml:space="preserve">.a.7.(2) (with further refs.); </w:t>
      </w:r>
      <w:hyperlink r:id="rId43" w:history="1">
        <w:r w:rsidRPr="006237C2">
          <w:rPr>
            <w:rStyle w:val="Hyperlink"/>
          </w:rPr>
          <w:t>cat. 232</w:t>
        </w:r>
      </w:hyperlink>
      <w:r w:rsidRPr="00993C0D">
        <w:t>.</w:t>
      </w:r>
    </w:p>
    <w:p w14:paraId="76076680" w14:textId="77777777" w:rsidR="000A03A4" w:rsidRDefault="000A03A4" w:rsidP="000A03A4">
      <w:pPr>
        <w:spacing w:line="480" w:lineRule="auto"/>
      </w:pPr>
      <w:r>
        <w:t xml:space="preserve">Provenance: </w:t>
      </w:r>
    </w:p>
    <w:p w14:paraId="644ECE11" w14:textId="77777777" w:rsidR="006237C2" w:rsidRDefault="006237C2" w:rsidP="006237C2">
      <w:pPr>
        <w:spacing w:line="480" w:lineRule="auto"/>
      </w:pPr>
      <w:r>
        <w:t>Bibliography: Unpublished.</w:t>
      </w:r>
    </w:p>
    <w:p w14:paraId="3E44515F" w14:textId="77777777" w:rsidR="00845C9C" w:rsidRPr="00993C0D" w:rsidRDefault="006237C2" w:rsidP="006237C2">
      <w:pPr>
        <w:spacing w:line="480" w:lineRule="auto"/>
      </w:pPr>
      <w:r>
        <w:t xml:space="preserve">Date: </w:t>
      </w:r>
      <w:r w:rsidR="00845C9C" w:rsidRPr="00993C0D">
        <w:t>Late Flav</w:t>
      </w:r>
      <w:r w:rsidR="00E148A9">
        <w:t>ian to Hadrianic</w:t>
      </w:r>
    </w:p>
    <w:p w14:paraId="5DF27244"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6237C2">
        <w:rPr>
          <w:rFonts w:ascii="Palatino" w:hAnsi="Palatino"/>
        </w:rPr>
        <w:t xml:space="preserve"> 85; 138</w:t>
      </w:r>
    </w:p>
    <w:p w14:paraId="391682DB"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2FA6D178"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DBEAE21" w14:textId="77777777" w:rsidR="00845C9C" w:rsidRDefault="00845C9C" w:rsidP="00845C9C">
      <w:pPr>
        <w:pStyle w:val="Textedelespacerserv2"/>
        <w:numPr>
          <w:ilvl w:val="0"/>
          <w:numId w:val="0"/>
        </w:numPr>
        <w:spacing w:line="480" w:lineRule="auto"/>
        <w:jc w:val="left"/>
        <w:outlineLvl w:val="9"/>
        <w:rPr>
          <w:rFonts w:ascii="Palatino" w:hAnsi="Palatino"/>
        </w:rPr>
      </w:pPr>
    </w:p>
    <w:p w14:paraId="072AF10C" w14:textId="77777777" w:rsidR="005561A6" w:rsidRDefault="005561A6" w:rsidP="005561A6">
      <w:pPr>
        <w:spacing w:line="480" w:lineRule="auto"/>
      </w:pPr>
      <w:r>
        <w:t>Catalogue Number: 234</w:t>
      </w:r>
    </w:p>
    <w:p w14:paraId="156E10A9" w14:textId="77777777" w:rsidR="005561A6" w:rsidRDefault="005561A6" w:rsidP="005561A6">
      <w:pPr>
        <w:spacing w:line="480" w:lineRule="auto"/>
      </w:pPr>
      <w:r>
        <w:t xml:space="preserve">Inventory Number: </w:t>
      </w:r>
      <w:r w:rsidRPr="00993C0D">
        <w:t>83.</w:t>
      </w:r>
      <w:r w:rsidRPr="00524C6D">
        <w:rPr>
          <w:caps/>
        </w:rPr>
        <w:t>aq</w:t>
      </w:r>
      <w:r w:rsidRPr="00993C0D">
        <w:t>.377.142</w:t>
      </w:r>
    </w:p>
    <w:p w14:paraId="3A81D8D2" w14:textId="77777777" w:rsidR="005561A6" w:rsidRDefault="005561A6" w:rsidP="005561A6">
      <w:pPr>
        <w:spacing w:line="480" w:lineRule="auto"/>
      </w:pPr>
      <w:r>
        <w:t xml:space="preserve">Dimensions: </w:t>
      </w:r>
      <w:r w:rsidRPr="00993C0D">
        <w:t>L: 9.6; W: 6.8; H: 2.3</w:t>
      </w:r>
    </w:p>
    <w:p w14:paraId="2267B753" w14:textId="77777777" w:rsidR="005561A6" w:rsidRDefault="005561A6" w:rsidP="005561A6">
      <w:pPr>
        <w:spacing w:line="480" w:lineRule="auto"/>
      </w:pPr>
      <w:r>
        <w:t xml:space="preserve">Condition and Fabric: </w:t>
      </w:r>
      <w:r w:rsidRPr="00993C0D">
        <w:t>Intact. Clay 7.5YR7/4 pink, mottled glaze varying between 2.5YR5/6 red and 2.5YR4/2 weak red, both shades brownish</w:t>
      </w:r>
      <w:r>
        <w:t>.</w:t>
      </w:r>
    </w:p>
    <w:p w14:paraId="7FF0A61E" w14:textId="01660194" w:rsidR="005561A6" w:rsidRDefault="005561A6" w:rsidP="005561A6">
      <w:pPr>
        <w:spacing w:line="480" w:lineRule="auto"/>
      </w:pPr>
      <w:r>
        <w:t xml:space="preserve">Description: </w:t>
      </w:r>
      <w:r w:rsidRPr="00993C0D">
        <w:t xml:space="preserve">Moldmade. Shoulder: Loeschcke form </w:t>
      </w:r>
      <w:r w:rsidRPr="00524C6D">
        <w:rPr>
          <w:caps/>
        </w:rPr>
        <w:t>vii</w:t>
      </w:r>
      <w:r w:rsidRPr="00993C0D">
        <w:t xml:space="preserve"> b. Filling-hole in center of discus with remains of corroded iron </w:t>
      </w:r>
      <w:r w:rsidR="008B4C45">
        <w:t>wick-nail</w:t>
      </w:r>
      <w:r w:rsidRPr="00993C0D">
        <w:t xml:space="preserve">. Round-tipped volute-nozzle. </w:t>
      </w:r>
      <w:r>
        <w:t>Base marked off by one circular groove</w:t>
      </w:r>
      <w:r w:rsidRPr="00993C0D">
        <w:t xml:space="preserve">. Potter’s incuse </w:t>
      </w:r>
      <w:r w:rsidRPr="00021F72">
        <w:t>signature: {{insc:</w:t>
      </w:r>
      <w:r w:rsidRPr="00021F72">
        <w:rPr>
          <w:caps/>
        </w:rPr>
        <w:t>lmvnsvc</w:t>
      </w:r>
      <w:r w:rsidRPr="00021F72">
        <w:t>}}, workshop dated</w:t>
      </w:r>
      <w:r w:rsidRPr="00993C0D">
        <w:t xml:space="preserve"> Late Flavian to Trajanic period.</w:t>
      </w:r>
    </w:p>
    <w:p w14:paraId="4E21CB3A" w14:textId="77777777" w:rsidR="005561A6" w:rsidRDefault="005561A6" w:rsidP="005561A6">
      <w:pPr>
        <w:spacing w:line="480" w:lineRule="auto"/>
      </w:pPr>
      <w:r>
        <w:t>Discus Iconography: G</w:t>
      </w:r>
      <w:r w:rsidRPr="00993C0D">
        <w:t>oat to left on groundline.</w:t>
      </w:r>
    </w:p>
    <w:p w14:paraId="017E5381" w14:textId="77777777" w:rsidR="005561A6" w:rsidRDefault="005561A6" w:rsidP="005561A6">
      <w:pPr>
        <w:spacing w:line="480" w:lineRule="auto"/>
      </w:pPr>
      <w:r>
        <w:t xml:space="preserve">Type: </w:t>
      </w:r>
      <w:r w:rsidRPr="00993C0D">
        <w:t xml:space="preserve">Loeschcke </w:t>
      </w:r>
      <w:r w:rsidRPr="00524C6D">
        <w:rPr>
          <w:caps/>
        </w:rPr>
        <w:t>iv</w:t>
      </w:r>
      <w:r w:rsidR="00E148A9">
        <w:t>; Bailey B group iv</w:t>
      </w:r>
    </w:p>
    <w:p w14:paraId="665630C3" w14:textId="77777777" w:rsidR="005561A6" w:rsidRDefault="005561A6" w:rsidP="005561A6">
      <w:pPr>
        <w:spacing w:line="480" w:lineRule="auto"/>
      </w:pPr>
      <w:r>
        <w:t xml:space="preserve">Place of Manufacture or Origin: </w:t>
      </w:r>
      <w:r w:rsidR="00E148A9">
        <w:t>North Africa</w:t>
      </w:r>
    </w:p>
    <w:p w14:paraId="13998BD3" w14:textId="77777777" w:rsidR="005561A6" w:rsidRDefault="005561A6" w:rsidP="005561A6">
      <w:pPr>
        <w:spacing w:line="480" w:lineRule="auto"/>
      </w:pPr>
      <w:r>
        <w:t xml:space="preserve">Parallels: </w:t>
      </w:r>
      <w:r w:rsidRPr="00993C0D">
        <w:t xml:space="preserve">Boube 1977, p. 466, pl. </w:t>
      </w:r>
      <w:r w:rsidRPr="00524C6D">
        <w:rPr>
          <w:caps/>
        </w:rPr>
        <w:t>ccxix</w:t>
      </w:r>
      <w:r w:rsidRPr="00993C0D">
        <w:t xml:space="preserve"> (</w:t>
      </w:r>
      <w:r w:rsidR="001930D2">
        <w:t>{{loc_0000:</w:t>
      </w:r>
      <w:r w:rsidRPr="00993C0D">
        <w:t>Bab Zaer</w:t>
      </w:r>
      <w:r w:rsidR="001930D2">
        <w:t>}}</w:t>
      </w:r>
      <w:r w:rsidRPr="00993C0D">
        <w:t xml:space="preserve">, Morocco); Rosenthal and Sivan 1978, p. 30, no. 100; Bussière 2000, no. 338, pl. 36, decor </w:t>
      </w:r>
      <w:r w:rsidRPr="00524C6D">
        <w:rPr>
          <w:caps/>
        </w:rPr>
        <w:t>iii</w:t>
      </w:r>
      <w:r w:rsidRPr="00993C0D">
        <w:t>.a.13.(2) (with further refs.).</w:t>
      </w:r>
    </w:p>
    <w:p w14:paraId="14F43357" w14:textId="77777777" w:rsidR="000A03A4" w:rsidRDefault="000A03A4" w:rsidP="000A03A4">
      <w:pPr>
        <w:spacing w:line="480" w:lineRule="auto"/>
      </w:pPr>
      <w:r>
        <w:t xml:space="preserve">Provenance: </w:t>
      </w:r>
    </w:p>
    <w:p w14:paraId="0495DA93" w14:textId="77777777" w:rsidR="005561A6" w:rsidRDefault="005561A6" w:rsidP="005561A6">
      <w:pPr>
        <w:spacing w:line="480" w:lineRule="auto"/>
      </w:pPr>
      <w:r>
        <w:t>Bibliography: Unpublished.</w:t>
      </w:r>
    </w:p>
    <w:p w14:paraId="03EEE05E" w14:textId="77777777" w:rsidR="00845C9C" w:rsidRPr="00993C0D" w:rsidRDefault="005561A6" w:rsidP="00D77F20">
      <w:pPr>
        <w:spacing w:line="480" w:lineRule="auto"/>
      </w:pPr>
      <w:r>
        <w:t xml:space="preserve">Date: </w:t>
      </w:r>
      <w:r w:rsidR="00E148A9">
        <w:t>Late Flavian to Trajanic</w:t>
      </w:r>
    </w:p>
    <w:p w14:paraId="7E223B01" w14:textId="77777777" w:rsidR="005B2585" w:rsidRPr="00993C0D" w:rsidRDefault="005B2585" w:rsidP="005B2585">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D77F20">
        <w:rPr>
          <w:rFonts w:ascii="Palatino" w:hAnsi="Palatino"/>
        </w:rPr>
        <w:t xml:space="preserve"> 85; 117</w:t>
      </w:r>
    </w:p>
    <w:p w14:paraId="023E92CC"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35925249"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96B7A83" w14:textId="77777777" w:rsidR="00845C9C" w:rsidRDefault="00845C9C" w:rsidP="00845C9C">
      <w:pPr>
        <w:pStyle w:val="Textedelespacerserv2"/>
        <w:numPr>
          <w:ilvl w:val="0"/>
          <w:numId w:val="0"/>
        </w:numPr>
        <w:spacing w:line="480" w:lineRule="auto"/>
        <w:jc w:val="left"/>
        <w:outlineLvl w:val="9"/>
        <w:rPr>
          <w:rFonts w:ascii="Palatino" w:hAnsi="Palatino"/>
        </w:rPr>
      </w:pPr>
    </w:p>
    <w:p w14:paraId="3B47C2B7" w14:textId="77777777" w:rsidR="00817652" w:rsidRDefault="00817652" w:rsidP="00817652">
      <w:pPr>
        <w:spacing w:line="480" w:lineRule="auto"/>
      </w:pPr>
      <w:r>
        <w:t>Catalogue Number: 235</w:t>
      </w:r>
    </w:p>
    <w:p w14:paraId="4B05B920" w14:textId="77777777" w:rsidR="00817652" w:rsidRDefault="00817652" w:rsidP="00817652">
      <w:pPr>
        <w:spacing w:line="480" w:lineRule="auto"/>
      </w:pPr>
      <w:r>
        <w:t xml:space="preserve">Inventory Number: </w:t>
      </w:r>
      <w:r w:rsidRPr="00993C0D">
        <w:t>83.</w:t>
      </w:r>
      <w:r w:rsidRPr="00524C6D">
        <w:rPr>
          <w:caps/>
        </w:rPr>
        <w:t>aq</w:t>
      </w:r>
      <w:r w:rsidRPr="00993C0D">
        <w:t>.377.73</w:t>
      </w:r>
    </w:p>
    <w:p w14:paraId="359BE7E1" w14:textId="77777777" w:rsidR="00817652" w:rsidRDefault="00817652" w:rsidP="00817652">
      <w:pPr>
        <w:spacing w:line="480" w:lineRule="auto"/>
      </w:pPr>
      <w:r>
        <w:t xml:space="preserve">Dimensions: </w:t>
      </w:r>
      <w:r w:rsidRPr="00993C0D">
        <w:t>L: 11.0; W: 7.6; H: 2.9</w:t>
      </w:r>
    </w:p>
    <w:p w14:paraId="391B61C1" w14:textId="77777777" w:rsidR="00817652" w:rsidRDefault="00817652" w:rsidP="00817652">
      <w:pPr>
        <w:spacing w:line="480" w:lineRule="auto"/>
      </w:pPr>
      <w:r>
        <w:t xml:space="preserve">Condition and Fabric: </w:t>
      </w:r>
      <w:r w:rsidRPr="00993C0D">
        <w:t>One small scratch on right shoulder. Clay 10YR7/3 very pale brown, uneven glaze mostly 5YR5/6 yellowish red (discus), darker bottom.</w:t>
      </w:r>
    </w:p>
    <w:p w14:paraId="6A81F9BC" w14:textId="77777777" w:rsidR="00817652" w:rsidRDefault="00817652" w:rsidP="00817652">
      <w:pPr>
        <w:spacing w:line="480" w:lineRule="auto"/>
      </w:pPr>
      <w:r>
        <w:t xml:space="preserve">Description: </w:t>
      </w:r>
      <w:r w:rsidRPr="00993C0D">
        <w:t xml:space="preserve">Moldmade. Shoulder: Loeschcke form </w:t>
      </w:r>
      <w:r w:rsidRPr="00524C6D">
        <w:rPr>
          <w:caps/>
        </w:rPr>
        <w:t>vii</w:t>
      </w:r>
      <w:r w:rsidRPr="00993C0D">
        <w:t xml:space="preserve"> b. Filling-hole slightly left of center. Air hole at top of nozzle. Round-</w:t>
      </w:r>
      <w:r w:rsidRPr="00021F72">
        <w:t>tipped volute-nozzle. Base marked off by one circular groove. Potter’s incuse signature: {{insc:</w:t>
      </w:r>
      <w:r w:rsidRPr="00021F72">
        <w:rPr>
          <w:caps/>
        </w:rPr>
        <w:t>gabmerc</w:t>
      </w:r>
      <w:r w:rsidRPr="00021F72">
        <w:t>}}, workshop active Late Flavian to Early Antonine period.</w:t>
      </w:r>
    </w:p>
    <w:p w14:paraId="17568C39" w14:textId="77777777" w:rsidR="00817652" w:rsidRDefault="00817652" w:rsidP="00817652">
      <w:pPr>
        <w:spacing w:line="480" w:lineRule="auto"/>
      </w:pPr>
      <w:r>
        <w:t>Discus Iconography: N</w:t>
      </w:r>
      <w:r w:rsidRPr="00993C0D">
        <w:t>ude satyr to left playing aulos.</w:t>
      </w:r>
    </w:p>
    <w:p w14:paraId="6E4E21E6" w14:textId="77777777" w:rsidR="00817652" w:rsidRDefault="00817652" w:rsidP="00817652">
      <w:pPr>
        <w:spacing w:line="480" w:lineRule="auto"/>
      </w:pPr>
      <w:r>
        <w:t xml:space="preserve">Type: </w:t>
      </w:r>
      <w:r w:rsidRPr="00021F72">
        <w:t xml:space="preserve">Loeschcke </w:t>
      </w:r>
      <w:r w:rsidRPr="00021F72">
        <w:rPr>
          <w:caps/>
        </w:rPr>
        <w:t>iv</w:t>
      </w:r>
      <w:r w:rsidR="00E148A9">
        <w:t>; Bailey B group iv</w:t>
      </w:r>
    </w:p>
    <w:p w14:paraId="4677616D" w14:textId="77777777" w:rsidR="00817652" w:rsidRDefault="00817652" w:rsidP="00817652">
      <w:pPr>
        <w:spacing w:line="480" w:lineRule="auto"/>
      </w:pPr>
      <w:r>
        <w:t xml:space="preserve">Place of Manufacture or Origin: </w:t>
      </w:r>
      <w:r w:rsidRPr="00021F72">
        <w:t>North Africa</w:t>
      </w:r>
    </w:p>
    <w:p w14:paraId="6CE16996" w14:textId="77777777" w:rsidR="00817652" w:rsidRDefault="00817652" w:rsidP="00817652">
      <w:pPr>
        <w:spacing w:line="480" w:lineRule="auto"/>
      </w:pPr>
      <w:r>
        <w:t xml:space="preserve">Parallels: </w:t>
      </w:r>
      <w:r w:rsidRPr="00021F72">
        <w:t>Morillo Cerdán 1999, no. 36 (discus fr.); Rodríguez Martín 2002, no. 55, pl. 14</w:t>
      </w:r>
      <w:r>
        <w:t>.</w:t>
      </w:r>
    </w:p>
    <w:p w14:paraId="77624760" w14:textId="77777777" w:rsidR="000A03A4" w:rsidRDefault="000A03A4" w:rsidP="000A03A4">
      <w:pPr>
        <w:spacing w:line="480" w:lineRule="auto"/>
      </w:pPr>
      <w:r>
        <w:t xml:space="preserve">Provenance: </w:t>
      </w:r>
    </w:p>
    <w:p w14:paraId="1E9C9B47" w14:textId="77777777" w:rsidR="00817652" w:rsidRDefault="00817652" w:rsidP="00817652">
      <w:pPr>
        <w:spacing w:line="480" w:lineRule="auto"/>
      </w:pPr>
      <w:r>
        <w:t>Bibliography: Unpublished.</w:t>
      </w:r>
    </w:p>
    <w:p w14:paraId="78FDA8F7" w14:textId="77777777" w:rsidR="00845C9C" w:rsidRPr="00817652" w:rsidRDefault="00817652" w:rsidP="00817652">
      <w:pPr>
        <w:spacing w:line="480" w:lineRule="auto"/>
      </w:pPr>
      <w:r>
        <w:t>Date</w:t>
      </w:r>
      <w:r w:rsidR="00845C9C" w:rsidRPr="00021F72">
        <w:rPr>
          <w:caps/>
        </w:rPr>
        <w:t>:</w:t>
      </w:r>
      <w:r w:rsidR="00E148A9">
        <w:t xml:space="preserve"> Late Flavian to Early Antonine</w:t>
      </w:r>
    </w:p>
    <w:p w14:paraId="3647F215" w14:textId="77777777" w:rsidR="00E80D2F" w:rsidRPr="00993C0D" w:rsidRDefault="00E80D2F" w:rsidP="00E80D2F">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817652">
        <w:rPr>
          <w:rFonts w:ascii="Palatino" w:hAnsi="Palatino"/>
        </w:rPr>
        <w:t xml:space="preserve"> 85; 145</w:t>
      </w:r>
    </w:p>
    <w:p w14:paraId="011EEE44" w14:textId="77777777" w:rsidR="00845C9C" w:rsidRPr="00021F72" w:rsidRDefault="00845C9C" w:rsidP="00845C9C">
      <w:pPr>
        <w:pStyle w:val="Textedelespacerserv2"/>
        <w:numPr>
          <w:ilvl w:val="0"/>
          <w:numId w:val="0"/>
        </w:numPr>
        <w:spacing w:line="480" w:lineRule="auto"/>
        <w:jc w:val="left"/>
        <w:outlineLvl w:val="9"/>
        <w:rPr>
          <w:rFonts w:ascii="Palatino" w:hAnsi="Palatino"/>
        </w:rPr>
      </w:pPr>
    </w:p>
    <w:p w14:paraId="1AA769FE" w14:textId="77777777" w:rsidR="00845C9C" w:rsidRPr="00021F72" w:rsidRDefault="00845C9C" w:rsidP="00845C9C">
      <w:pPr>
        <w:pStyle w:val="Textedelespacerserv2"/>
        <w:numPr>
          <w:ilvl w:val="0"/>
          <w:numId w:val="0"/>
        </w:numPr>
        <w:spacing w:line="480" w:lineRule="auto"/>
        <w:jc w:val="left"/>
        <w:outlineLvl w:val="9"/>
        <w:rPr>
          <w:rFonts w:ascii="Palatino" w:hAnsi="Palatino"/>
        </w:rPr>
      </w:pPr>
      <w:r w:rsidRPr="00021F72">
        <w:rPr>
          <w:rFonts w:ascii="Palatino" w:hAnsi="Palatino"/>
        </w:rPr>
        <w:t>———</w:t>
      </w:r>
    </w:p>
    <w:p w14:paraId="2399ED19" w14:textId="77777777" w:rsidR="00845C9C" w:rsidRDefault="00845C9C" w:rsidP="00845C9C">
      <w:pPr>
        <w:pStyle w:val="Textedelespacerserv2"/>
        <w:numPr>
          <w:ilvl w:val="0"/>
          <w:numId w:val="0"/>
        </w:numPr>
        <w:spacing w:line="480" w:lineRule="auto"/>
        <w:jc w:val="left"/>
        <w:outlineLvl w:val="9"/>
        <w:rPr>
          <w:rFonts w:ascii="Palatino" w:hAnsi="Palatino"/>
        </w:rPr>
      </w:pPr>
    </w:p>
    <w:p w14:paraId="6329A36C" w14:textId="77777777" w:rsidR="008F0888" w:rsidRDefault="008F0888" w:rsidP="008F0888">
      <w:pPr>
        <w:spacing w:line="480" w:lineRule="auto"/>
      </w:pPr>
      <w:r>
        <w:t>Catalogue Number: 236</w:t>
      </w:r>
    </w:p>
    <w:p w14:paraId="4F6F456E" w14:textId="77777777" w:rsidR="008F0888" w:rsidRDefault="008F0888" w:rsidP="008F0888">
      <w:pPr>
        <w:spacing w:line="480" w:lineRule="auto"/>
      </w:pPr>
      <w:r>
        <w:t xml:space="preserve">Inventory Number: </w:t>
      </w:r>
      <w:r w:rsidRPr="00021F72">
        <w:t>83.</w:t>
      </w:r>
      <w:r w:rsidRPr="00021F72">
        <w:rPr>
          <w:caps/>
        </w:rPr>
        <w:t>aq</w:t>
      </w:r>
      <w:r w:rsidRPr="00021F72">
        <w:t>.377.63</w:t>
      </w:r>
    </w:p>
    <w:p w14:paraId="7AC7715D" w14:textId="77777777" w:rsidR="008F0888" w:rsidRDefault="008F0888" w:rsidP="008F0888">
      <w:pPr>
        <w:spacing w:line="480" w:lineRule="auto"/>
      </w:pPr>
      <w:r>
        <w:t xml:space="preserve">Dimensions: </w:t>
      </w:r>
      <w:r w:rsidRPr="00021F72">
        <w:t>L: 11.3; W: 8.0; H: 2.8</w:t>
      </w:r>
    </w:p>
    <w:p w14:paraId="5054E5E9" w14:textId="77777777" w:rsidR="008F0888" w:rsidRDefault="008F0888" w:rsidP="008F0888">
      <w:pPr>
        <w:spacing w:line="480" w:lineRule="auto"/>
      </w:pPr>
      <w:r>
        <w:t xml:space="preserve">Condition and Fabric: </w:t>
      </w:r>
      <w:r w:rsidRPr="00021F72">
        <w:t>Thin crack on discus and nozzle top. Clay 7.5YR7/2 pinkish gray, uneven</w:t>
      </w:r>
      <w:r w:rsidRPr="00E62537">
        <w:t xml:space="preserve"> </w:t>
      </w:r>
      <w:r w:rsidRPr="00021F72">
        <w:t>glaze between 2.5YR5/4 and 2.5YR4/4 reddish brown, one lighter, one darker shade.</w:t>
      </w:r>
    </w:p>
    <w:p w14:paraId="6404EF7D" w14:textId="2C5F8F5F" w:rsidR="008F0888" w:rsidRDefault="008F0888" w:rsidP="008F0888">
      <w:pPr>
        <w:spacing w:line="480" w:lineRule="auto"/>
      </w:pPr>
      <w:r>
        <w:t xml:space="preserve">Description: </w:t>
      </w:r>
      <w:r w:rsidRPr="00021F72">
        <w:t xml:space="preserve">Moldmade, from plaster mold. Shoulder: Loeschcke form </w:t>
      </w:r>
      <w:r w:rsidRPr="00021F72">
        <w:rPr>
          <w:caps/>
        </w:rPr>
        <w:t>vii</w:t>
      </w:r>
      <w:r w:rsidRPr="00021F72">
        <w:t xml:space="preserve"> b. Filling-hole in lower part. Air hole at top of nozzle. Round-tipped volute-nozzle. Base marked off by one circular groove. Potter’s signature: {{insc:</w:t>
      </w:r>
      <w:r w:rsidRPr="00021F72">
        <w:rPr>
          <w:caps/>
        </w:rPr>
        <w:t>l.mvn.svc</w:t>
      </w:r>
      <w:r w:rsidRPr="00021F72">
        <w:t>}}, workshop active from Late</w:t>
      </w:r>
      <w:r w:rsidRPr="00993C0D">
        <w:t xml:space="preserve"> Flavian to Trajanic period; below small impressed ring</w:t>
      </w:r>
      <w:r w:rsidR="006B0A58">
        <w:t>.</w:t>
      </w:r>
      <w:r w:rsidR="00CB5739">
        <w:t xml:space="preserve"> {{stamp:236}}</w:t>
      </w:r>
    </w:p>
    <w:p w14:paraId="2C647211" w14:textId="77777777" w:rsidR="008F0888" w:rsidRDefault="008F0888" w:rsidP="008F0888">
      <w:pPr>
        <w:spacing w:line="480" w:lineRule="auto"/>
      </w:pPr>
      <w:r>
        <w:t>Discus Iconography: C</w:t>
      </w:r>
      <w:r w:rsidRPr="00021F72">
        <w:t>rab seen from above with claws pointing up.</w:t>
      </w:r>
    </w:p>
    <w:p w14:paraId="2478BFFB" w14:textId="77777777" w:rsidR="008F0888" w:rsidRDefault="008F0888" w:rsidP="008F0888">
      <w:pPr>
        <w:spacing w:line="480" w:lineRule="auto"/>
      </w:pPr>
      <w:r>
        <w:t xml:space="preserve">Type: </w:t>
      </w:r>
      <w:r w:rsidRPr="00993C0D">
        <w:t xml:space="preserve">Loeschcke </w:t>
      </w:r>
      <w:r w:rsidRPr="00524C6D">
        <w:rPr>
          <w:caps/>
        </w:rPr>
        <w:t>iv</w:t>
      </w:r>
      <w:r w:rsidRPr="00993C0D">
        <w:t>; Bailey B group iv</w:t>
      </w:r>
    </w:p>
    <w:p w14:paraId="4769D6CD" w14:textId="77777777" w:rsidR="008F0888" w:rsidRDefault="008F0888" w:rsidP="008F0888">
      <w:pPr>
        <w:spacing w:line="480" w:lineRule="auto"/>
      </w:pPr>
      <w:r>
        <w:t xml:space="preserve">Place of Manufacture or Origin: </w:t>
      </w:r>
      <w:r w:rsidRPr="00993C0D">
        <w:t>North Afr</w:t>
      </w:r>
      <w:r w:rsidR="00E148A9">
        <w:t>ica</w:t>
      </w:r>
    </w:p>
    <w:p w14:paraId="42624F6A" w14:textId="77777777" w:rsidR="008F0888" w:rsidRDefault="008F0888" w:rsidP="008F0888">
      <w:pPr>
        <w:spacing w:line="480" w:lineRule="auto"/>
      </w:pPr>
      <w:r>
        <w:t xml:space="preserve">Parallels: </w:t>
      </w:r>
      <w:r w:rsidRPr="00993C0D">
        <w:t xml:space="preserve">(Close) Waldhauer 1914, nos. 234–35, pl. 24; Iványi 1935, no. 6, pl. 15; Kricheldorf 1962, no. 81, pl. 10; Deneauve 1969, no. 531, pl. 54 (signed </w:t>
      </w:r>
      <w:r w:rsidRPr="00021F72">
        <w:t>{{insc:H}}</w:t>
      </w:r>
      <w:r w:rsidRPr="00021F72">
        <w:rPr>
          <w:caps/>
        </w:rPr>
        <w:t>)</w:t>
      </w:r>
      <w:r w:rsidRPr="00021F72">
        <w:t>; Lyster 1970, no. 23, fig. 8; Heres 1972, no. 166, pl. 21; Leibundgut</w:t>
      </w:r>
      <w:r w:rsidRPr="00993C0D">
        <w:t xml:space="preserve"> 1977, no. 322, pl. 50; Bailey BM </w:t>
      </w:r>
      <w:r w:rsidRPr="00524C6D">
        <w:rPr>
          <w:caps/>
        </w:rPr>
        <w:t>ii</w:t>
      </w:r>
      <w:r w:rsidRPr="00993C0D">
        <w:t xml:space="preserve">, p. 83, Q 939, pl. 18, fig. 96 (with further refs.); Bussière 2000, no. 322, pl. 34, decor </w:t>
      </w:r>
      <w:r w:rsidRPr="00524C6D">
        <w:rPr>
          <w:caps/>
        </w:rPr>
        <w:t>iii</w:t>
      </w:r>
      <w:r w:rsidRPr="00993C0D">
        <w:t>.d.2.(1) (with further refs.); Chrzanovski et al. 2000, pp. 22–23, no. 2, pl. 1; Robin Petitot 2000, p. 57, no. 100; Rodríguez Martín 2002, no. 233, pl. 43; Rivet 2003, p. 150, nos. 236–38; Chrzanovski 2006, p. 70, no. 84; Cologne Museum, Wollman collection, permanent exhibit.</w:t>
      </w:r>
    </w:p>
    <w:p w14:paraId="1059259D" w14:textId="77777777" w:rsidR="000A03A4" w:rsidRDefault="000A03A4" w:rsidP="000A03A4">
      <w:pPr>
        <w:spacing w:line="480" w:lineRule="auto"/>
      </w:pPr>
      <w:r>
        <w:t xml:space="preserve">Provenance: </w:t>
      </w:r>
    </w:p>
    <w:p w14:paraId="508D6049" w14:textId="77777777" w:rsidR="008F0888" w:rsidRDefault="008F0888" w:rsidP="008F0888">
      <w:pPr>
        <w:spacing w:line="480" w:lineRule="auto"/>
      </w:pPr>
      <w:r>
        <w:t>Bibliography: Unpublished.</w:t>
      </w:r>
    </w:p>
    <w:p w14:paraId="5AB3B4FF" w14:textId="77777777" w:rsidR="008F0888" w:rsidRDefault="008F0888" w:rsidP="008F0888">
      <w:pPr>
        <w:spacing w:line="480" w:lineRule="auto"/>
      </w:pPr>
      <w:r>
        <w:t xml:space="preserve">Date: </w:t>
      </w:r>
      <w:r w:rsidR="00E148A9">
        <w:t>Late Flavian to Trajanic</w:t>
      </w:r>
    </w:p>
    <w:p w14:paraId="3B338ABB" w14:textId="77777777" w:rsidR="00E80D2F" w:rsidRPr="00993C0D" w:rsidRDefault="008F0888" w:rsidP="008F0888">
      <w:pPr>
        <w:spacing w:line="480" w:lineRule="auto"/>
      </w:pPr>
      <w:r>
        <w:t>Date numeric: 85; 117</w:t>
      </w:r>
    </w:p>
    <w:p w14:paraId="435DF795"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06EFEC32"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D44DE34" w14:textId="77777777" w:rsidR="00845C9C" w:rsidRDefault="00845C9C" w:rsidP="00845C9C">
      <w:pPr>
        <w:pStyle w:val="Textedelespacerserv2"/>
        <w:numPr>
          <w:ilvl w:val="0"/>
          <w:numId w:val="0"/>
        </w:numPr>
        <w:spacing w:line="480" w:lineRule="auto"/>
        <w:jc w:val="left"/>
        <w:outlineLvl w:val="9"/>
        <w:rPr>
          <w:rFonts w:ascii="Palatino" w:hAnsi="Palatino"/>
        </w:rPr>
      </w:pPr>
    </w:p>
    <w:p w14:paraId="160D58E5" w14:textId="77777777" w:rsidR="008F0888" w:rsidRDefault="008F0888" w:rsidP="008F0888">
      <w:pPr>
        <w:spacing w:line="480" w:lineRule="auto"/>
      </w:pPr>
      <w:r>
        <w:t>Catalogue Number: 237</w:t>
      </w:r>
    </w:p>
    <w:p w14:paraId="1918012A" w14:textId="77777777" w:rsidR="008F0888" w:rsidRDefault="008F0888" w:rsidP="008F0888">
      <w:pPr>
        <w:spacing w:line="480" w:lineRule="auto"/>
      </w:pPr>
      <w:r>
        <w:t xml:space="preserve">Inventory Number: </w:t>
      </w:r>
      <w:r w:rsidRPr="00993C0D">
        <w:t>83.</w:t>
      </w:r>
      <w:r w:rsidRPr="00524C6D">
        <w:rPr>
          <w:caps/>
        </w:rPr>
        <w:t>aq</w:t>
      </w:r>
      <w:r w:rsidRPr="00993C0D">
        <w:t>.377.128</w:t>
      </w:r>
    </w:p>
    <w:p w14:paraId="48F17608" w14:textId="77777777" w:rsidR="008F0888" w:rsidRDefault="008F0888" w:rsidP="008F0888">
      <w:pPr>
        <w:spacing w:line="480" w:lineRule="auto"/>
      </w:pPr>
      <w:r>
        <w:t xml:space="preserve">Dimensions: </w:t>
      </w:r>
      <w:r w:rsidRPr="00993C0D">
        <w:t>L: 9.6; W: 6.9; H: 2.4</w:t>
      </w:r>
    </w:p>
    <w:p w14:paraId="7249FF93" w14:textId="77777777" w:rsidR="008F0888" w:rsidRDefault="008F0888" w:rsidP="008F0888">
      <w:pPr>
        <w:spacing w:line="480" w:lineRule="auto"/>
      </w:pPr>
      <w:r>
        <w:t xml:space="preserve">Condition and Fabric: </w:t>
      </w:r>
      <w:r w:rsidRPr="00993C0D">
        <w:t>Tip of nozzle chipped. Clay 5YR6/6 reddish yellow, worn remains of glaze 2.5YR5/8 red.</w:t>
      </w:r>
    </w:p>
    <w:p w14:paraId="1BDE8F1C" w14:textId="77777777" w:rsidR="008F0888" w:rsidRDefault="008F0888" w:rsidP="008F0888">
      <w:pPr>
        <w:spacing w:line="480" w:lineRule="auto"/>
      </w:pPr>
      <w:r>
        <w:t xml:space="preserve">Description: </w:t>
      </w:r>
      <w:r w:rsidRPr="00993C0D">
        <w:t xml:space="preserve">Moldmade. Shoulder: Loeschcke form </w:t>
      </w:r>
      <w:r w:rsidRPr="00524C6D">
        <w:rPr>
          <w:caps/>
        </w:rPr>
        <w:t>vii</w:t>
      </w:r>
      <w:r w:rsidRPr="00993C0D">
        <w:t xml:space="preserve"> b. </w:t>
      </w:r>
      <w:r>
        <w:t>Filling-hole in lower part</w:t>
      </w:r>
      <w:r w:rsidRPr="00993C0D">
        <w:t xml:space="preserve">. Air hole at top of nozzle. Round-tipped volute-nozzle. </w:t>
      </w:r>
      <w:r>
        <w:t>Base marked off by one circular groove</w:t>
      </w:r>
      <w:r w:rsidRPr="00993C0D">
        <w:t>.</w:t>
      </w:r>
    </w:p>
    <w:p w14:paraId="4424DD71" w14:textId="77777777" w:rsidR="008F0888" w:rsidRDefault="008F0888" w:rsidP="008F0888">
      <w:pPr>
        <w:spacing w:line="480" w:lineRule="auto"/>
      </w:pPr>
      <w:r>
        <w:t>Discus Iconography: L</w:t>
      </w:r>
      <w:r w:rsidRPr="00993C0D">
        <w:t>arge scalloped shell.</w:t>
      </w:r>
    </w:p>
    <w:p w14:paraId="555021B3" w14:textId="77777777" w:rsidR="008F0888" w:rsidRDefault="008F0888" w:rsidP="008F0888">
      <w:pPr>
        <w:spacing w:line="480" w:lineRule="auto"/>
      </w:pPr>
      <w:r>
        <w:t xml:space="preserve">Type: </w:t>
      </w:r>
      <w:r w:rsidRPr="00993C0D">
        <w:t xml:space="preserve">Loeschcke </w:t>
      </w:r>
      <w:r w:rsidRPr="00524C6D">
        <w:rPr>
          <w:caps/>
        </w:rPr>
        <w:t>iv</w:t>
      </w:r>
      <w:r w:rsidR="00E148A9">
        <w:t>; Bailey B group iv</w:t>
      </w:r>
    </w:p>
    <w:p w14:paraId="7E29AE35" w14:textId="77777777" w:rsidR="008F0888" w:rsidRDefault="008F0888" w:rsidP="008F0888">
      <w:pPr>
        <w:spacing w:line="480" w:lineRule="auto"/>
      </w:pPr>
      <w:r>
        <w:t xml:space="preserve">Place of Manufacture or Origin: </w:t>
      </w:r>
      <w:r w:rsidR="00E148A9">
        <w:t>North Africa</w:t>
      </w:r>
    </w:p>
    <w:p w14:paraId="200D33D2" w14:textId="77777777" w:rsidR="008F0888" w:rsidRDefault="008F0888" w:rsidP="008F0888">
      <w:pPr>
        <w:spacing w:line="480" w:lineRule="auto"/>
      </w:pPr>
      <w:r>
        <w:t xml:space="preserve">Parallels: </w:t>
      </w:r>
      <w:r w:rsidRPr="00993C0D">
        <w:t xml:space="preserve">Bailey BM </w:t>
      </w:r>
      <w:r w:rsidRPr="00524C6D">
        <w:rPr>
          <w:caps/>
        </w:rPr>
        <w:t>ii</w:t>
      </w:r>
      <w:r w:rsidRPr="00993C0D">
        <w:t xml:space="preserve">, p. 85, Q 940, pl. 18, fig. 99 (with further refs.); Bussière 2000, no. 336, pl. 35, decor </w:t>
      </w:r>
      <w:r w:rsidRPr="00524C6D">
        <w:rPr>
          <w:caps/>
        </w:rPr>
        <w:t>iv</w:t>
      </w:r>
      <w:r w:rsidRPr="00993C0D">
        <w:t>.a.5.(5) (with further refs.); Heimerl 2001, no. 72, pl. 3; Bémont and Chew 2007, pp. 266, 474, pl. 49, GA 159.</w:t>
      </w:r>
    </w:p>
    <w:p w14:paraId="4704B5B3" w14:textId="77777777" w:rsidR="000A03A4" w:rsidRDefault="000A03A4" w:rsidP="000A03A4">
      <w:pPr>
        <w:spacing w:line="480" w:lineRule="auto"/>
      </w:pPr>
      <w:r>
        <w:t xml:space="preserve">Provenance: </w:t>
      </w:r>
    </w:p>
    <w:p w14:paraId="3589CFD7" w14:textId="77777777" w:rsidR="008F0888" w:rsidRDefault="008F0888" w:rsidP="008F0888">
      <w:pPr>
        <w:spacing w:line="480" w:lineRule="auto"/>
      </w:pPr>
      <w:r>
        <w:t>Bibliography: Unpublished.</w:t>
      </w:r>
    </w:p>
    <w:p w14:paraId="02F728B3" w14:textId="77777777" w:rsidR="00845C9C" w:rsidRPr="00993C0D" w:rsidRDefault="008F0888" w:rsidP="008F0888">
      <w:pPr>
        <w:spacing w:line="480" w:lineRule="auto"/>
      </w:pPr>
      <w:r>
        <w:t xml:space="preserve">Date: </w:t>
      </w:r>
      <w:r w:rsidR="00E148A9">
        <w:t>Late Flavian to Trajanic</w:t>
      </w:r>
    </w:p>
    <w:p w14:paraId="5EE11A57" w14:textId="77777777" w:rsidR="00E80D2F" w:rsidRPr="00993C0D" w:rsidRDefault="00E80D2F" w:rsidP="00E80D2F">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8F0888">
        <w:rPr>
          <w:rFonts w:ascii="Palatino" w:hAnsi="Palatino"/>
        </w:rPr>
        <w:t xml:space="preserve"> 85; 117</w:t>
      </w:r>
    </w:p>
    <w:p w14:paraId="7CBC681A"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62F29EE3"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0C6449B" w14:textId="77777777" w:rsidR="00845C9C" w:rsidRDefault="00845C9C" w:rsidP="00845C9C">
      <w:pPr>
        <w:pStyle w:val="Textedelespacerserv2"/>
        <w:numPr>
          <w:ilvl w:val="0"/>
          <w:numId w:val="0"/>
        </w:numPr>
        <w:spacing w:line="480" w:lineRule="auto"/>
        <w:jc w:val="left"/>
        <w:outlineLvl w:val="9"/>
        <w:rPr>
          <w:rFonts w:ascii="Palatino" w:hAnsi="Palatino"/>
        </w:rPr>
      </w:pPr>
    </w:p>
    <w:p w14:paraId="2142B57E" w14:textId="77777777" w:rsidR="00F0109D" w:rsidRDefault="00F0109D" w:rsidP="00F0109D">
      <w:pPr>
        <w:spacing w:line="480" w:lineRule="auto"/>
      </w:pPr>
      <w:r>
        <w:t>Catalogue Number: 238</w:t>
      </w:r>
    </w:p>
    <w:p w14:paraId="17396BAE" w14:textId="77777777" w:rsidR="00F0109D" w:rsidRDefault="00F0109D" w:rsidP="00F0109D">
      <w:pPr>
        <w:spacing w:line="480" w:lineRule="auto"/>
      </w:pPr>
      <w:r>
        <w:t xml:space="preserve">Inventory Number: </w:t>
      </w:r>
      <w:r w:rsidRPr="00993C0D">
        <w:t>83.</w:t>
      </w:r>
      <w:r w:rsidRPr="00524C6D">
        <w:rPr>
          <w:caps/>
        </w:rPr>
        <w:t>aq</w:t>
      </w:r>
      <w:r w:rsidRPr="00993C0D">
        <w:t>.377.113</w:t>
      </w:r>
    </w:p>
    <w:p w14:paraId="10E4C1F0" w14:textId="77777777" w:rsidR="00F0109D" w:rsidRDefault="00F0109D" w:rsidP="00F0109D">
      <w:pPr>
        <w:spacing w:line="480" w:lineRule="auto"/>
      </w:pPr>
      <w:r>
        <w:t xml:space="preserve">Dimensions: </w:t>
      </w:r>
      <w:r w:rsidRPr="00993C0D">
        <w:t>L: 9.8; W: 7.3; H: 2.6</w:t>
      </w:r>
    </w:p>
    <w:p w14:paraId="32F0D1DB" w14:textId="77777777" w:rsidR="00F0109D" w:rsidRDefault="00F0109D" w:rsidP="00F0109D">
      <w:pPr>
        <w:spacing w:line="480" w:lineRule="auto"/>
      </w:pPr>
      <w:r>
        <w:t xml:space="preserve">Condition and Fabric: </w:t>
      </w:r>
      <w:r w:rsidRPr="00993C0D">
        <w:t>Restored from several frr.; discus and part of nozzle overpainted. Clay near 5YR6/6 reddi</w:t>
      </w:r>
      <w:r>
        <w:t>sh yellow, glaze between 10R5/8 and 10R</w:t>
      </w:r>
      <w:r w:rsidRPr="00993C0D">
        <w:t>4/8 red, one lighter, one darker shade.</w:t>
      </w:r>
    </w:p>
    <w:p w14:paraId="5BAF84D7" w14:textId="77777777" w:rsidR="00F0109D" w:rsidRDefault="00F0109D" w:rsidP="00F0109D">
      <w:pPr>
        <w:spacing w:line="480" w:lineRule="auto"/>
      </w:pPr>
      <w:r>
        <w:t xml:space="preserve">Description: </w:t>
      </w:r>
      <w:r w:rsidRPr="00993C0D">
        <w:t>Moldmade.</w:t>
      </w:r>
      <w:r>
        <w:t xml:space="preserve"> </w:t>
      </w:r>
      <w:r w:rsidRPr="00993C0D">
        <w:t xml:space="preserve">Shoulder: Loeschcke form </w:t>
      </w:r>
      <w:r w:rsidRPr="00524C6D">
        <w:rPr>
          <w:caps/>
        </w:rPr>
        <w:t>vii</w:t>
      </w:r>
      <w:r w:rsidRPr="00993C0D">
        <w:t xml:space="preserve"> b. Filling-hole between man’s feet. Round-tipped volute-nozzle. Slightly raised </w:t>
      </w:r>
      <w:r>
        <w:t>base marked off by one circular groove</w:t>
      </w:r>
      <w:r w:rsidRPr="00993C0D">
        <w:t>.</w:t>
      </w:r>
    </w:p>
    <w:p w14:paraId="7788147A" w14:textId="77777777" w:rsidR="00F0109D" w:rsidRDefault="00F0109D" w:rsidP="00F0109D">
      <w:pPr>
        <w:spacing w:line="480" w:lineRule="auto"/>
      </w:pPr>
      <w:r>
        <w:t>Discus Iconography: E</w:t>
      </w:r>
      <w:r w:rsidRPr="00993C0D">
        <w:t xml:space="preserve">ntertainer in loose tunic </w:t>
      </w:r>
      <w:r>
        <w:t>that leaves</w:t>
      </w:r>
      <w:r w:rsidRPr="00993C0D">
        <w:t xml:space="preserve"> one shoulder bare sitting on ground, turning toward tamed monkey sitting at left; at right, </w:t>
      </w:r>
      <w:r>
        <w:t xml:space="preserve">a </w:t>
      </w:r>
      <w:r w:rsidRPr="00993C0D">
        <w:t>cat cli</w:t>
      </w:r>
      <w:r>
        <w:t>mbs</w:t>
      </w:r>
      <w:r w:rsidRPr="00993C0D">
        <w:t xml:space="preserve"> up a ladder, above which are two juggling rings; </w:t>
      </w:r>
      <w:r>
        <w:t xml:space="preserve">the </w:t>
      </w:r>
      <w:r w:rsidRPr="00993C0D">
        <w:t>man hold</w:t>
      </w:r>
      <w:r>
        <w:t>s an</w:t>
      </w:r>
      <w:r w:rsidRPr="00993C0D">
        <w:t xml:space="preserve"> unidentified object in </w:t>
      </w:r>
      <w:r>
        <w:t xml:space="preserve">his </w:t>
      </w:r>
      <w:r w:rsidRPr="00993C0D">
        <w:t xml:space="preserve">right hand, </w:t>
      </w:r>
      <w:r>
        <w:t xml:space="preserve">a </w:t>
      </w:r>
      <w:r w:rsidRPr="00993C0D">
        <w:t xml:space="preserve">stick in </w:t>
      </w:r>
      <w:r>
        <w:t xml:space="preserve">his </w:t>
      </w:r>
      <w:r w:rsidRPr="00993C0D">
        <w:t>left; on the gr</w:t>
      </w:r>
      <w:r>
        <w:t xml:space="preserve">ound to his left, three objects, which </w:t>
      </w:r>
      <w:r w:rsidRPr="00993C0D">
        <w:t>Bailey identifies as “a squat pot, a loaf of bread and a bell.”</w:t>
      </w:r>
    </w:p>
    <w:p w14:paraId="3A868D7F" w14:textId="77777777" w:rsidR="00F0109D" w:rsidRDefault="00F0109D" w:rsidP="00F0109D">
      <w:pPr>
        <w:spacing w:line="480" w:lineRule="auto"/>
      </w:pPr>
      <w:r>
        <w:t xml:space="preserve">Type: </w:t>
      </w:r>
      <w:r w:rsidRPr="00993C0D">
        <w:t xml:space="preserve">Loeschcke </w:t>
      </w:r>
      <w:r w:rsidRPr="00524C6D">
        <w:rPr>
          <w:caps/>
        </w:rPr>
        <w:t>iv</w:t>
      </w:r>
      <w:r w:rsidR="00E148A9">
        <w:t>; Bailey B group iv</w:t>
      </w:r>
    </w:p>
    <w:p w14:paraId="56EF20AB" w14:textId="77777777" w:rsidR="00F0109D" w:rsidRDefault="00F0109D" w:rsidP="00F0109D">
      <w:pPr>
        <w:spacing w:line="480" w:lineRule="auto"/>
      </w:pPr>
      <w:r>
        <w:t xml:space="preserve">Place of Manufacture or Origin: </w:t>
      </w:r>
      <w:r w:rsidR="00E148A9">
        <w:t>Anatolia</w:t>
      </w:r>
    </w:p>
    <w:p w14:paraId="2EC530AA" w14:textId="77777777" w:rsidR="00F0109D" w:rsidRDefault="00F0109D" w:rsidP="00F0109D">
      <w:pPr>
        <w:spacing w:line="480" w:lineRule="auto"/>
      </w:pPr>
      <w:r>
        <w:t xml:space="preserve">Parallels: </w:t>
      </w:r>
      <w:r w:rsidRPr="00993C0D">
        <w:t xml:space="preserve">Brants 1913, no. 295, pl. 3; Fremersdorf 1922, p. 94, type 23 (with further refs.); Palol 1950, no. 39, fig. 104 (fr.); Schaetzen and Vanderhoeven 1956, no. 5, pl. 1; Vegas 1964, p. 314, no. 11, fig. 4 (Loeschcke </w:t>
      </w:r>
      <w:r w:rsidRPr="00524C6D">
        <w:rPr>
          <w:caps/>
        </w:rPr>
        <w:t>i</w:t>
      </w:r>
      <w:r w:rsidRPr="00993C0D">
        <w:t xml:space="preserve">, </w:t>
      </w:r>
      <w:r w:rsidR="001930D2">
        <w:t>{{loc_0000:</w:t>
      </w:r>
      <w:r w:rsidRPr="00993C0D">
        <w:t>Novaesium</w:t>
      </w:r>
      <w:r w:rsidR="001930D2">
        <w:t>}}</w:t>
      </w:r>
      <w:r w:rsidRPr="00993C0D">
        <w:t>); Vegas 1966a, no. 192, pl. 7 (</w:t>
      </w:r>
      <w:r w:rsidR="001930D2">
        <w:t>{{loc_0000:</w:t>
      </w:r>
      <w:r w:rsidRPr="00993C0D">
        <w:t>Novaesium</w:t>
      </w:r>
      <w:r w:rsidR="001930D2">
        <w:t>}}</w:t>
      </w:r>
      <w:r w:rsidRPr="00993C0D">
        <w:t xml:space="preserve">); Salone 1973, no. 490, pl. 57 (fr.); Leibundgut 1977, no. 263, pl. 45 (fr.); Bailey BM </w:t>
      </w:r>
      <w:r w:rsidRPr="00524C6D">
        <w:rPr>
          <w:caps/>
        </w:rPr>
        <w:t>ii</w:t>
      </w:r>
      <w:r w:rsidRPr="00993C0D">
        <w:t xml:space="preserve">, p. 61, Q 861, pl. 10, fig. 65 (with further refs.); Bessi and Moncini 1980, no. 72, pl. 10; Flügel 1999, no. L1 A–B, pl. 138; Bussière 2000, decor </w:t>
      </w:r>
      <w:r w:rsidRPr="00524C6D">
        <w:rPr>
          <w:caps/>
        </w:rPr>
        <w:t>ii</w:t>
      </w:r>
      <w:r w:rsidRPr="00993C0D">
        <w:t>.d.10.(1) (with further refs.); Rivet 2003, p. 176, nos. 457–58; Casas Genover and Soler Fusté 2006, no. G 298, pl. 22</w:t>
      </w:r>
      <w:r w:rsidR="00E148A9">
        <w:t>.</w:t>
      </w:r>
    </w:p>
    <w:p w14:paraId="1ABB80AD" w14:textId="77777777" w:rsidR="000A03A4" w:rsidRDefault="000A03A4" w:rsidP="000A03A4">
      <w:pPr>
        <w:spacing w:line="480" w:lineRule="auto"/>
      </w:pPr>
      <w:r>
        <w:t xml:space="preserve">Provenance: </w:t>
      </w:r>
    </w:p>
    <w:p w14:paraId="5DE8BCDA" w14:textId="77777777" w:rsidR="00F0109D" w:rsidRDefault="00F0109D" w:rsidP="00F0109D">
      <w:pPr>
        <w:spacing w:line="480" w:lineRule="auto"/>
      </w:pPr>
      <w:r>
        <w:t>Bibliography: Unpublished.</w:t>
      </w:r>
    </w:p>
    <w:p w14:paraId="44A1E1E5" w14:textId="77777777" w:rsidR="00845C9C" w:rsidRPr="00993C0D" w:rsidRDefault="00F0109D" w:rsidP="00F0109D">
      <w:pPr>
        <w:spacing w:line="480" w:lineRule="auto"/>
      </w:pPr>
      <w:r>
        <w:t xml:space="preserve">Date: </w:t>
      </w:r>
      <w:r w:rsidR="00E148A9">
        <w:t>Late Flavian to Trajanic</w:t>
      </w:r>
    </w:p>
    <w:p w14:paraId="1163DAD9" w14:textId="77777777" w:rsidR="00E80D2F" w:rsidRPr="00993C0D" w:rsidRDefault="00E80D2F" w:rsidP="00E80D2F">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F0109D">
        <w:rPr>
          <w:rFonts w:ascii="Palatino" w:hAnsi="Palatino"/>
        </w:rPr>
        <w:t xml:space="preserve"> 85; 117</w:t>
      </w:r>
    </w:p>
    <w:p w14:paraId="3ECF6357"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3522D666"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487E013" w14:textId="77777777" w:rsidR="00845C9C" w:rsidRDefault="00845C9C" w:rsidP="00845C9C">
      <w:pPr>
        <w:pStyle w:val="Textedelespacerserv2"/>
        <w:numPr>
          <w:ilvl w:val="0"/>
          <w:numId w:val="0"/>
        </w:numPr>
        <w:spacing w:line="480" w:lineRule="auto"/>
        <w:jc w:val="left"/>
        <w:outlineLvl w:val="9"/>
        <w:rPr>
          <w:rFonts w:ascii="Palatino" w:hAnsi="Palatino"/>
        </w:rPr>
      </w:pPr>
    </w:p>
    <w:p w14:paraId="3BABE449" w14:textId="77777777" w:rsidR="00CE0073" w:rsidRDefault="00CE0073" w:rsidP="00CE0073">
      <w:pPr>
        <w:spacing w:line="480" w:lineRule="auto"/>
      </w:pPr>
      <w:r>
        <w:t>Catalogue Number: 239</w:t>
      </w:r>
    </w:p>
    <w:p w14:paraId="4C61A4E0" w14:textId="77777777" w:rsidR="00CE0073" w:rsidRDefault="00CE0073" w:rsidP="00CE0073">
      <w:pPr>
        <w:spacing w:line="480" w:lineRule="auto"/>
      </w:pPr>
      <w:r>
        <w:t xml:space="preserve">Inventory Number: </w:t>
      </w:r>
      <w:r w:rsidRPr="00993C0D">
        <w:t>83.</w:t>
      </w:r>
      <w:r w:rsidRPr="00524C6D">
        <w:rPr>
          <w:caps/>
        </w:rPr>
        <w:t>aq</w:t>
      </w:r>
      <w:r w:rsidRPr="00993C0D">
        <w:t>.377.467</w:t>
      </w:r>
    </w:p>
    <w:p w14:paraId="58FF15D7" w14:textId="77777777" w:rsidR="00CE0073" w:rsidRDefault="00CE0073" w:rsidP="00CE0073">
      <w:pPr>
        <w:spacing w:line="480" w:lineRule="auto"/>
      </w:pPr>
      <w:r>
        <w:t xml:space="preserve">Dimensions: </w:t>
      </w:r>
      <w:r w:rsidRPr="00993C0D">
        <w:t>L: 14.0; W: 10.1; H: 3.3</w:t>
      </w:r>
    </w:p>
    <w:p w14:paraId="4CF5CB98" w14:textId="77777777" w:rsidR="00CE0073" w:rsidRDefault="00CE0073" w:rsidP="00CE0073">
      <w:pPr>
        <w:spacing w:line="480" w:lineRule="auto"/>
      </w:pPr>
      <w:r>
        <w:t xml:space="preserve">Condition and Fabric: </w:t>
      </w:r>
      <w:r w:rsidRPr="00993C0D">
        <w:t>Intact. Clay 2.5YR6/6 light red, faint traces of glaze on base and back basin 10R5/8 red. Slight mica.</w:t>
      </w:r>
    </w:p>
    <w:p w14:paraId="0C90750B" w14:textId="77777777" w:rsidR="00CE0073" w:rsidRPr="00CE0073" w:rsidRDefault="00CE0073" w:rsidP="00CE0073">
      <w:pPr>
        <w:pStyle w:val="Textedelespacerserv2"/>
        <w:numPr>
          <w:ilvl w:val="0"/>
          <w:numId w:val="0"/>
        </w:numPr>
        <w:spacing w:line="480" w:lineRule="auto"/>
        <w:jc w:val="left"/>
        <w:outlineLvl w:val="9"/>
        <w:rPr>
          <w:rFonts w:ascii="Palatino" w:hAnsi="Palatino"/>
        </w:rPr>
      </w:pPr>
      <w:r w:rsidRPr="00CE0073">
        <w:rPr>
          <w:rFonts w:ascii="Palatino" w:hAnsi="Palatino"/>
        </w:rPr>
        <w:t>Description: Moldmade</w:t>
      </w:r>
      <w:r w:rsidRPr="00993C0D">
        <w:rPr>
          <w:rFonts w:ascii="Palatino" w:hAnsi="Palatino"/>
        </w:rPr>
        <w:t xml:space="preserve">. Ring handle with two grooves on upper part. Two voluted ear handles with arched raised outer edge. Shoulder: Loeschcke form </w:t>
      </w:r>
      <w:r w:rsidRPr="00524C6D">
        <w:rPr>
          <w:rFonts w:ascii="Palatino" w:hAnsi="Palatino"/>
          <w:caps/>
        </w:rPr>
        <w:t>iv</w:t>
      </w:r>
      <w:r w:rsidRPr="00993C0D">
        <w:rPr>
          <w:rFonts w:ascii="Palatino" w:hAnsi="Palatino"/>
        </w:rPr>
        <w:t xml:space="preserve"> a. Filling-hole slightly left of center. Round-tipped volute-nozzle; burn marks. Base-ring marked off </w:t>
      </w:r>
      <w:r>
        <w:rPr>
          <w:rFonts w:ascii="Palatino" w:hAnsi="Palatino"/>
        </w:rPr>
        <w:t>by</w:t>
      </w:r>
      <w:r w:rsidRPr="00993C0D">
        <w:rPr>
          <w:rFonts w:ascii="Palatino" w:hAnsi="Palatino"/>
        </w:rPr>
        <w:t xml:space="preserve"> two grooves. </w:t>
      </w:r>
    </w:p>
    <w:p w14:paraId="1CE6CCEA" w14:textId="77777777" w:rsidR="00CE0073" w:rsidRDefault="00CE0073" w:rsidP="00CE0073">
      <w:pPr>
        <w:spacing w:line="480" w:lineRule="auto"/>
      </w:pPr>
      <w:r>
        <w:t>Discus Iconography: W</w:t>
      </w:r>
      <w:r w:rsidRPr="00993C0D">
        <w:t xml:space="preserve">inged Bacchus leaning on his thyrsus; at left striated column with unclear item on top of capital: small temple(?); small panther in front of it, its forepaws on large </w:t>
      </w:r>
      <w:r w:rsidRPr="00993C0D">
        <w:rPr>
          <w:i/>
        </w:rPr>
        <w:t>cantharus;</w:t>
      </w:r>
      <w:r w:rsidRPr="00993C0D">
        <w:t xml:space="preserve"> behind </w:t>
      </w:r>
      <w:r>
        <w:t xml:space="preserve">the </w:t>
      </w:r>
      <w:r w:rsidRPr="00993C0D">
        <w:t xml:space="preserve">column, </w:t>
      </w:r>
      <w:r>
        <w:t xml:space="preserve">a </w:t>
      </w:r>
      <w:r w:rsidRPr="00993C0D">
        <w:t>second diagonally positioned thyrsus with streamers.</w:t>
      </w:r>
    </w:p>
    <w:p w14:paraId="5D4FDD09" w14:textId="77777777" w:rsidR="00CE0073" w:rsidRDefault="00CE0073" w:rsidP="00CE0073">
      <w:pPr>
        <w:spacing w:line="480" w:lineRule="auto"/>
      </w:pPr>
      <w:r>
        <w:t xml:space="preserve">Type: </w:t>
      </w:r>
      <w:r w:rsidRPr="00993C0D">
        <w:t xml:space="preserve">Loeschcke </w:t>
      </w:r>
      <w:r w:rsidRPr="00524C6D">
        <w:rPr>
          <w:caps/>
        </w:rPr>
        <w:t>iv</w:t>
      </w:r>
      <w:r w:rsidR="00E148A9">
        <w:t>; Bailey B group v</w:t>
      </w:r>
    </w:p>
    <w:p w14:paraId="5BDF8CAB" w14:textId="77777777" w:rsidR="00CE0073" w:rsidRDefault="00CE0073" w:rsidP="00CE0073">
      <w:pPr>
        <w:spacing w:line="480" w:lineRule="auto"/>
      </w:pPr>
      <w:r>
        <w:t xml:space="preserve">Place of Manufacture or Origin: </w:t>
      </w:r>
      <w:r w:rsidR="00E148A9">
        <w:t>Asia Minor</w:t>
      </w:r>
    </w:p>
    <w:p w14:paraId="2A245344" w14:textId="77777777" w:rsidR="00CE0073" w:rsidRDefault="00CE0073" w:rsidP="00CE0073">
      <w:pPr>
        <w:spacing w:line="480" w:lineRule="auto"/>
      </w:pPr>
      <w:r>
        <w:t xml:space="preserve">Parallels: None </w:t>
      </w:r>
      <w:r w:rsidRPr="00993C0D">
        <w:t>found.</w:t>
      </w:r>
    </w:p>
    <w:p w14:paraId="26442EDD" w14:textId="77777777" w:rsidR="000A03A4" w:rsidRDefault="000A03A4" w:rsidP="000A03A4">
      <w:pPr>
        <w:spacing w:line="480" w:lineRule="auto"/>
      </w:pPr>
      <w:r>
        <w:t xml:space="preserve">Provenance: </w:t>
      </w:r>
    </w:p>
    <w:p w14:paraId="4E9B14B2" w14:textId="77777777" w:rsidR="00CE0073" w:rsidRDefault="00CE0073" w:rsidP="00CE0073">
      <w:pPr>
        <w:spacing w:line="480" w:lineRule="auto"/>
      </w:pPr>
      <w:r>
        <w:t>Bibliography: Unpublished.</w:t>
      </w:r>
    </w:p>
    <w:p w14:paraId="2E75C4F6" w14:textId="77777777" w:rsidR="00845C9C" w:rsidRPr="00993C0D" w:rsidRDefault="00CE0073" w:rsidP="00CE0073">
      <w:pPr>
        <w:spacing w:line="480" w:lineRule="auto"/>
      </w:pPr>
      <w:r>
        <w:t xml:space="preserve">Date: </w:t>
      </w:r>
      <w:r w:rsidR="00E148A9">
        <w:t>Claudian to Flavian</w:t>
      </w:r>
    </w:p>
    <w:p w14:paraId="7711D21A" w14:textId="77777777" w:rsidR="00E80D2F" w:rsidRPr="00993C0D" w:rsidRDefault="00E80D2F" w:rsidP="00E80D2F">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CE0073">
        <w:rPr>
          <w:rFonts w:ascii="Palatino" w:hAnsi="Palatino"/>
        </w:rPr>
        <w:t xml:space="preserve"> 41; 96</w:t>
      </w:r>
    </w:p>
    <w:p w14:paraId="01B62D41"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44F2C931"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11D2795" w14:textId="77777777" w:rsidR="00845C9C" w:rsidRDefault="00845C9C" w:rsidP="00845C9C">
      <w:pPr>
        <w:pStyle w:val="Textedelespacerserv2"/>
        <w:numPr>
          <w:ilvl w:val="0"/>
          <w:numId w:val="0"/>
        </w:numPr>
        <w:spacing w:line="480" w:lineRule="auto"/>
        <w:jc w:val="left"/>
        <w:outlineLvl w:val="9"/>
        <w:rPr>
          <w:rFonts w:ascii="Palatino" w:hAnsi="Palatino"/>
        </w:rPr>
      </w:pPr>
    </w:p>
    <w:p w14:paraId="4684543F" w14:textId="77777777" w:rsidR="0007117C" w:rsidRDefault="0007117C" w:rsidP="0007117C">
      <w:pPr>
        <w:spacing w:line="480" w:lineRule="auto"/>
      </w:pPr>
      <w:r>
        <w:t>Catalogue Number: 240</w:t>
      </w:r>
    </w:p>
    <w:p w14:paraId="5DA0DBE9" w14:textId="77777777" w:rsidR="0007117C" w:rsidRDefault="0007117C" w:rsidP="0007117C">
      <w:pPr>
        <w:spacing w:line="480" w:lineRule="auto"/>
      </w:pPr>
      <w:r>
        <w:t xml:space="preserve">Inventory Number: </w:t>
      </w:r>
      <w:r w:rsidRPr="00993C0D">
        <w:t>83.</w:t>
      </w:r>
      <w:r w:rsidRPr="00524C6D">
        <w:rPr>
          <w:caps/>
        </w:rPr>
        <w:t>aq</w:t>
      </w:r>
      <w:r w:rsidRPr="00993C0D">
        <w:t>.377.250</w:t>
      </w:r>
    </w:p>
    <w:p w14:paraId="7F21707A" w14:textId="77777777" w:rsidR="0007117C" w:rsidRDefault="0007117C" w:rsidP="0007117C">
      <w:pPr>
        <w:spacing w:line="480" w:lineRule="auto"/>
      </w:pPr>
      <w:r>
        <w:t xml:space="preserve">Dimensions: </w:t>
      </w:r>
      <w:r w:rsidRPr="00993C0D">
        <w:t>L: 10.1; W: 7.5; H: 2.1</w:t>
      </w:r>
    </w:p>
    <w:p w14:paraId="40E4FBAB" w14:textId="77777777" w:rsidR="0007117C" w:rsidRDefault="0007117C" w:rsidP="0007117C">
      <w:pPr>
        <w:spacing w:line="480" w:lineRule="auto"/>
      </w:pPr>
      <w:r>
        <w:t xml:space="preserve">Condition and Fabric: </w:t>
      </w:r>
      <w:r w:rsidRPr="00993C0D">
        <w:t>Intact. Clay 5YR6/4 light reddish brown, glaze 2.5YR5/6 red. Gold mica.</w:t>
      </w:r>
    </w:p>
    <w:p w14:paraId="2B97B8FF" w14:textId="77777777" w:rsidR="0007117C" w:rsidRDefault="0007117C" w:rsidP="0007117C">
      <w:pPr>
        <w:spacing w:line="480" w:lineRule="auto"/>
      </w:pPr>
      <w:r>
        <w:t xml:space="preserve">Description: </w:t>
      </w:r>
      <w:r w:rsidRPr="00993C0D">
        <w:t xml:space="preserve">Moldmade. Ring handle with two grooves on upper part. One voluted ear handle on each side. Plain flat shoulder. Flat-bottomed discus with rising sides, decorated with ring marked off by two ridges. Central filling-hole with traces of iron corrosion. Round-tipped volute-nozzle. </w:t>
      </w:r>
      <w:r>
        <w:t>Base marked off by one circular groove</w:t>
      </w:r>
      <w:r w:rsidRPr="00993C0D">
        <w:t xml:space="preserve">. Plain </w:t>
      </w:r>
      <w:r w:rsidRPr="00993C0D">
        <w:rPr>
          <w:i/>
        </w:rPr>
        <w:t>planta pedis.</w:t>
      </w:r>
    </w:p>
    <w:p w14:paraId="76A0DB5C" w14:textId="77777777" w:rsidR="0007117C" w:rsidRDefault="0007117C" w:rsidP="0007117C">
      <w:pPr>
        <w:spacing w:line="480" w:lineRule="auto"/>
      </w:pPr>
      <w:r>
        <w:t>Discus Iconography: Plain discus.</w:t>
      </w:r>
    </w:p>
    <w:p w14:paraId="140C58A1" w14:textId="77777777" w:rsidR="0007117C" w:rsidRDefault="0007117C" w:rsidP="0007117C">
      <w:pPr>
        <w:spacing w:line="480" w:lineRule="auto"/>
      </w:pPr>
      <w:r>
        <w:t xml:space="preserve">Type: </w:t>
      </w:r>
      <w:r w:rsidRPr="00993C0D">
        <w:t xml:space="preserve">Loeschcke </w:t>
      </w:r>
      <w:r w:rsidRPr="00524C6D">
        <w:rPr>
          <w:caps/>
        </w:rPr>
        <w:t>iv</w:t>
      </w:r>
      <w:r w:rsidRPr="00993C0D">
        <w:t xml:space="preserve">; Bailey B group </w:t>
      </w:r>
      <w:r w:rsidRPr="00524C6D">
        <w:rPr>
          <w:caps/>
        </w:rPr>
        <w:t>v</w:t>
      </w:r>
      <w:r w:rsidR="00E148A9">
        <w:t>, with handle</w:t>
      </w:r>
    </w:p>
    <w:p w14:paraId="38B0C3DF" w14:textId="77777777" w:rsidR="0007117C" w:rsidRDefault="0007117C" w:rsidP="0007117C">
      <w:pPr>
        <w:spacing w:line="480" w:lineRule="auto"/>
      </w:pPr>
      <w:r>
        <w:t xml:space="preserve">Place of Manufacture or Origin: </w:t>
      </w:r>
      <w:r w:rsidR="00E148A9">
        <w:t>Anatolia</w:t>
      </w:r>
    </w:p>
    <w:p w14:paraId="7057225E" w14:textId="77777777" w:rsidR="0007117C" w:rsidRDefault="0007117C" w:rsidP="0007117C">
      <w:pPr>
        <w:spacing w:line="480" w:lineRule="auto"/>
      </w:pPr>
      <w:r>
        <w:t xml:space="preserve">Parallels: None </w:t>
      </w:r>
      <w:r w:rsidRPr="00993C0D">
        <w:t>found.</w:t>
      </w:r>
    </w:p>
    <w:p w14:paraId="20C688BD" w14:textId="77777777" w:rsidR="000A03A4" w:rsidRDefault="000A03A4" w:rsidP="000A03A4">
      <w:pPr>
        <w:spacing w:line="480" w:lineRule="auto"/>
      </w:pPr>
      <w:r>
        <w:t xml:space="preserve">Provenance: </w:t>
      </w:r>
    </w:p>
    <w:p w14:paraId="59CE609D" w14:textId="77777777" w:rsidR="0007117C" w:rsidRDefault="0007117C" w:rsidP="0007117C">
      <w:pPr>
        <w:spacing w:line="480" w:lineRule="auto"/>
      </w:pPr>
      <w:r>
        <w:t>Bibliography: Unpublished.</w:t>
      </w:r>
    </w:p>
    <w:p w14:paraId="5D5D5999" w14:textId="77777777" w:rsidR="00845C9C" w:rsidRPr="00993C0D" w:rsidRDefault="0007117C" w:rsidP="0007117C">
      <w:pPr>
        <w:spacing w:line="480" w:lineRule="auto"/>
      </w:pPr>
      <w:r>
        <w:t xml:space="preserve">Date: </w:t>
      </w:r>
      <w:r w:rsidR="00E148A9">
        <w:t>Claudian to Flavian</w:t>
      </w:r>
    </w:p>
    <w:p w14:paraId="6143385E" w14:textId="77777777" w:rsidR="00E80D2F" w:rsidRPr="00993C0D" w:rsidRDefault="00E80D2F" w:rsidP="00E80D2F">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41; </w:t>
      </w:r>
      <w:r w:rsidR="0007117C">
        <w:rPr>
          <w:rFonts w:ascii="Palatino" w:hAnsi="Palatino"/>
        </w:rPr>
        <w:t>96</w:t>
      </w:r>
    </w:p>
    <w:p w14:paraId="6AD65CAA"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3CADE2E3"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5E6057D" w14:textId="77777777" w:rsidR="00845C9C" w:rsidRDefault="00845C9C" w:rsidP="00845C9C">
      <w:pPr>
        <w:pStyle w:val="Textedelespacerserv2"/>
        <w:numPr>
          <w:ilvl w:val="0"/>
          <w:numId w:val="0"/>
        </w:numPr>
        <w:spacing w:line="480" w:lineRule="auto"/>
        <w:jc w:val="left"/>
        <w:outlineLvl w:val="9"/>
        <w:rPr>
          <w:rFonts w:ascii="Palatino" w:hAnsi="Palatino"/>
        </w:rPr>
      </w:pPr>
    </w:p>
    <w:p w14:paraId="146D8340" w14:textId="77777777" w:rsidR="00022460" w:rsidRDefault="00022460" w:rsidP="00022460">
      <w:pPr>
        <w:spacing w:line="480" w:lineRule="auto"/>
      </w:pPr>
      <w:r>
        <w:t>Catalogue Number: 241</w:t>
      </w:r>
    </w:p>
    <w:p w14:paraId="4850E506" w14:textId="77777777" w:rsidR="00022460" w:rsidRDefault="00022460" w:rsidP="00022460">
      <w:pPr>
        <w:spacing w:line="480" w:lineRule="auto"/>
      </w:pPr>
      <w:r>
        <w:t xml:space="preserve">Inventory Number: </w:t>
      </w:r>
      <w:r w:rsidR="001D0EB7" w:rsidRPr="00993C0D">
        <w:t>83.</w:t>
      </w:r>
      <w:r w:rsidR="001D0EB7" w:rsidRPr="00524C6D">
        <w:rPr>
          <w:caps/>
        </w:rPr>
        <w:t>aq.</w:t>
      </w:r>
      <w:r w:rsidR="001D0EB7" w:rsidRPr="00993C0D">
        <w:t>377.129</w:t>
      </w:r>
    </w:p>
    <w:p w14:paraId="626EE88D" w14:textId="77777777" w:rsidR="00022460" w:rsidRDefault="00022460" w:rsidP="00022460">
      <w:pPr>
        <w:spacing w:line="480" w:lineRule="auto"/>
      </w:pPr>
      <w:r>
        <w:t xml:space="preserve">Dimensions: </w:t>
      </w:r>
      <w:r w:rsidR="001D0EB7" w:rsidRPr="00993C0D">
        <w:t>L: 11.5; W: 7.6; H: 2.8</w:t>
      </w:r>
    </w:p>
    <w:p w14:paraId="53DC4D1A" w14:textId="77777777" w:rsidR="00022460" w:rsidRDefault="00022460" w:rsidP="00022460">
      <w:pPr>
        <w:spacing w:line="480" w:lineRule="auto"/>
      </w:pPr>
      <w:r>
        <w:t xml:space="preserve">Condition and Fabric: </w:t>
      </w:r>
      <w:r w:rsidR="001D0EB7" w:rsidRPr="00993C0D">
        <w:t>Intact. Clay 10YR7/3 very pale brown, a few traces of glaze 5YR5/4 reddish brown.</w:t>
      </w:r>
    </w:p>
    <w:p w14:paraId="4586BD28" w14:textId="16E603E4" w:rsidR="00022460" w:rsidRDefault="00022460" w:rsidP="00022460">
      <w:pPr>
        <w:spacing w:line="480" w:lineRule="auto"/>
      </w:pPr>
      <w:r>
        <w:t xml:space="preserve">Description: </w:t>
      </w:r>
      <w:r w:rsidR="001D0EB7" w:rsidRPr="00993C0D">
        <w:t>Moldmade. Ring handle. Ear handle on each side with six impressed rays and small c</w:t>
      </w:r>
      <w:r w:rsidR="001D0EB7">
        <w:t>ircles. Plain flat shoulder. C</w:t>
      </w:r>
      <w:r w:rsidR="001D0EB7" w:rsidRPr="00993C0D">
        <w:t xml:space="preserve">entral filling-hole. Small air hole on shoulder in front of nozzle. Round-tipped volute-nozzle. </w:t>
      </w:r>
      <w:r w:rsidR="001D0EB7" w:rsidRPr="003C4568">
        <w:t>Base marked off by one circular groove. Potter’s signature: {{insc:</w:t>
      </w:r>
      <w:r w:rsidR="001D0EB7" w:rsidRPr="003C4568">
        <w:rPr>
          <w:caps/>
        </w:rPr>
        <w:t>coppires</w:t>
      </w:r>
      <w:r w:rsidR="001D0EB7" w:rsidRPr="003C4568">
        <w:t xml:space="preserve">}} has not been stamped in the mold but seemingly incised on the </w:t>
      </w:r>
      <w:r w:rsidR="004E10BD" w:rsidRPr="00993C0D">
        <w:t>leatherhard</w:t>
      </w:r>
      <w:r w:rsidR="004E10BD" w:rsidRPr="003C4568">
        <w:t xml:space="preserve"> </w:t>
      </w:r>
      <w:r w:rsidR="001D0EB7" w:rsidRPr="003C4568">
        <w:t>lamp</w:t>
      </w:r>
      <w:r w:rsidR="001D0EB7" w:rsidRPr="00993C0D">
        <w:t>.</w:t>
      </w:r>
    </w:p>
    <w:p w14:paraId="5D1371C9" w14:textId="77777777" w:rsidR="00022460" w:rsidRDefault="00022460" w:rsidP="00022460">
      <w:pPr>
        <w:spacing w:line="480" w:lineRule="auto"/>
      </w:pPr>
      <w:r>
        <w:t xml:space="preserve">Discus Iconography: </w:t>
      </w:r>
      <w:r w:rsidR="001D0EB7">
        <w:t>B</w:t>
      </w:r>
      <w:r w:rsidR="001D0EB7" w:rsidRPr="00993C0D">
        <w:t>and of closely spaced rays</w:t>
      </w:r>
      <w:r w:rsidR="001D0EB7">
        <w:t>.</w:t>
      </w:r>
    </w:p>
    <w:p w14:paraId="4E010615" w14:textId="77777777" w:rsidR="00022460" w:rsidRDefault="00022460" w:rsidP="00022460">
      <w:pPr>
        <w:spacing w:line="480" w:lineRule="auto"/>
      </w:pPr>
      <w:r>
        <w:t xml:space="preserve">Type: </w:t>
      </w:r>
      <w:r w:rsidR="001D0EB7" w:rsidRPr="00993C0D">
        <w:t xml:space="preserve">Loeschcke </w:t>
      </w:r>
      <w:r w:rsidR="001D0EB7" w:rsidRPr="00524C6D">
        <w:rPr>
          <w:caps/>
        </w:rPr>
        <w:t>iv</w:t>
      </w:r>
      <w:r w:rsidR="001D0EB7" w:rsidRPr="00993C0D">
        <w:t xml:space="preserve">; Bailey B group </w:t>
      </w:r>
      <w:r w:rsidR="001D0EB7" w:rsidRPr="00524C6D">
        <w:rPr>
          <w:caps/>
        </w:rPr>
        <w:t>v</w:t>
      </w:r>
      <w:r w:rsidR="001D0EB7">
        <w:t>, with handle</w:t>
      </w:r>
    </w:p>
    <w:p w14:paraId="18533A35" w14:textId="77777777" w:rsidR="00022460" w:rsidRDefault="00022460" w:rsidP="00022460">
      <w:pPr>
        <w:spacing w:line="480" w:lineRule="auto"/>
      </w:pPr>
      <w:r>
        <w:t xml:space="preserve">Place of Manufacture or Origin: </w:t>
      </w:r>
      <w:r w:rsidR="00195500">
        <w:t>North Africa</w:t>
      </w:r>
    </w:p>
    <w:p w14:paraId="4BECD048" w14:textId="77777777" w:rsidR="00022460" w:rsidRDefault="00022460" w:rsidP="00022460">
      <w:pPr>
        <w:spacing w:line="480" w:lineRule="auto"/>
      </w:pPr>
      <w:r>
        <w:t xml:space="preserve">Parallels: </w:t>
      </w:r>
      <w:r w:rsidR="001D0EB7" w:rsidRPr="00993C0D">
        <w:t>(Near) Cologne Museum, Wollman collection, inv. no. W 3069.</w:t>
      </w:r>
    </w:p>
    <w:p w14:paraId="7B7873D4" w14:textId="77777777" w:rsidR="000A03A4" w:rsidRDefault="000A03A4" w:rsidP="000A03A4">
      <w:pPr>
        <w:spacing w:line="480" w:lineRule="auto"/>
      </w:pPr>
      <w:r>
        <w:t xml:space="preserve">Provenance: </w:t>
      </w:r>
    </w:p>
    <w:p w14:paraId="56FF2981" w14:textId="77777777" w:rsidR="00022460" w:rsidRDefault="00022460" w:rsidP="00022460">
      <w:pPr>
        <w:spacing w:line="480" w:lineRule="auto"/>
      </w:pPr>
      <w:r>
        <w:t>Bibliography: Unpublished.</w:t>
      </w:r>
    </w:p>
    <w:p w14:paraId="15E8216B" w14:textId="77777777" w:rsidR="00845C9C" w:rsidRPr="00993C0D" w:rsidRDefault="00022460" w:rsidP="001D0EB7">
      <w:pPr>
        <w:spacing w:line="480" w:lineRule="auto"/>
      </w:pPr>
      <w:r>
        <w:t xml:space="preserve">Date: </w:t>
      </w:r>
      <w:r w:rsidR="00195500">
        <w:t>Late Flavian</w:t>
      </w:r>
    </w:p>
    <w:p w14:paraId="0556BA66" w14:textId="77777777" w:rsidR="00E80D2F" w:rsidRPr="00993C0D" w:rsidRDefault="00E80D2F" w:rsidP="00E80D2F">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1D0EB7">
        <w:rPr>
          <w:rFonts w:ascii="Palatino" w:hAnsi="Palatino"/>
        </w:rPr>
        <w:t xml:space="preserve"> 8</w:t>
      </w:r>
      <w:r>
        <w:rPr>
          <w:rFonts w:ascii="Palatino" w:hAnsi="Palatino"/>
        </w:rPr>
        <w:t xml:space="preserve">5; </w:t>
      </w:r>
      <w:r w:rsidR="001D0EB7">
        <w:rPr>
          <w:rFonts w:ascii="Palatino" w:hAnsi="Palatino"/>
        </w:rPr>
        <w:t>96</w:t>
      </w:r>
    </w:p>
    <w:p w14:paraId="6B399B31"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1C039339"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033C540" w14:textId="77777777" w:rsidR="00845C9C" w:rsidRDefault="00845C9C" w:rsidP="00845C9C">
      <w:pPr>
        <w:pStyle w:val="Textedelespacerserv2"/>
        <w:numPr>
          <w:ilvl w:val="0"/>
          <w:numId w:val="0"/>
        </w:numPr>
        <w:spacing w:line="480" w:lineRule="auto"/>
        <w:jc w:val="left"/>
        <w:outlineLvl w:val="9"/>
        <w:rPr>
          <w:rFonts w:ascii="Palatino" w:hAnsi="Palatino"/>
        </w:rPr>
      </w:pPr>
    </w:p>
    <w:p w14:paraId="6D231664" w14:textId="77777777" w:rsidR="00A25C7D" w:rsidRDefault="00A25C7D" w:rsidP="00A25C7D">
      <w:pPr>
        <w:spacing w:line="480" w:lineRule="auto"/>
      </w:pPr>
      <w:r>
        <w:t>Catalogue Number: 242</w:t>
      </w:r>
    </w:p>
    <w:p w14:paraId="761EFAFA" w14:textId="77777777" w:rsidR="00A25C7D" w:rsidRDefault="00A25C7D" w:rsidP="00A25C7D">
      <w:pPr>
        <w:spacing w:line="480" w:lineRule="auto"/>
      </w:pPr>
      <w:r>
        <w:t xml:space="preserve">Inventory Number: </w:t>
      </w:r>
      <w:r w:rsidRPr="00993C0D">
        <w:t>83.</w:t>
      </w:r>
      <w:r w:rsidRPr="00524C6D">
        <w:rPr>
          <w:caps/>
        </w:rPr>
        <w:t>aq</w:t>
      </w:r>
      <w:r w:rsidRPr="00993C0D">
        <w:t>.377.134</w:t>
      </w:r>
    </w:p>
    <w:p w14:paraId="1D8F4461" w14:textId="77777777" w:rsidR="00A25C7D" w:rsidRDefault="00A25C7D" w:rsidP="00A25C7D">
      <w:pPr>
        <w:spacing w:line="480" w:lineRule="auto"/>
      </w:pPr>
      <w:r>
        <w:t xml:space="preserve">Dimensions: </w:t>
      </w:r>
      <w:r w:rsidRPr="00993C0D">
        <w:t>L: 10.3; W: 8.0 H: 2.5</w:t>
      </w:r>
    </w:p>
    <w:p w14:paraId="1C3F04F2" w14:textId="11300664" w:rsidR="00A25C7D" w:rsidRDefault="00A25C7D" w:rsidP="00A25C7D">
      <w:pPr>
        <w:spacing w:line="480" w:lineRule="auto"/>
      </w:pPr>
      <w:r>
        <w:t xml:space="preserve">Condition and Fabric: </w:t>
      </w:r>
      <w:r w:rsidR="004E10BD">
        <w:t xml:space="preserve">Intact. </w:t>
      </w:r>
      <w:r w:rsidRPr="00993C0D">
        <w:t>Clay 10YR7/1 light gray, glaze 10YR4/2 dark grayish brown; burned. Mica.</w:t>
      </w:r>
    </w:p>
    <w:p w14:paraId="38AD8B3C" w14:textId="77777777" w:rsidR="00A25C7D" w:rsidRDefault="00A25C7D" w:rsidP="00A25C7D">
      <w:pPr>
        <w:spacing w:line="480" w:lineRule="auto"/>
      </w:pPr>
      <w:r>
        <w:t xml:space="preserve">Description: </w:t>
      </w:r>
      <w:r w:rsidRPr="00993C0D">
        <w:t xml:space="preserve">Moldmade. Intact. Ring handle. Arched ear handle on each side. Shoulder: Loeschcke form </w:t>
      </w:r>
      <w:r w:rsidRPr="00524C6D">
        <w:rPr>
          <w:caps/>
        </w:rPr>
        <w:t>vii</w:t>
      </w:r>
      <w:r w:rsidRPr="00993C0D">
        <w:t xml:space="preserve"> b. Central filling-hole. Round-tipped volute-nozzle. </w:t>
      </w:r>
      <w:r>
        <w:t>Base marked off by one circular groove</w:t>
      </w:r>
      <w:r w:rsidRPr="00993C0D">
        <w:t xml:space="preserve">. Plain </w:t>
      </w:r>
      <w:r w:rsidRPr="00993C0D">
        <w:rPr>
          <w:i/>
        </w:rPr>
        <w:t>planta pedis.</w:t>
      </w:r>
    </w:p>
    <w:p w14:paraId="74C35609" w14:textId="77777777" w:rsidR="00A25C7D" w:rsidRDefault="00A25C7D" w:rsidP="00A25C7D">
      <w:pPr>
        <w:spacing w:line="480" w:lineRule="auto"/>
      </w:pPr>
      <w:r>
        <w:t>Discus Iconography: G</w:t>
      </w:r>
      <w:r w:rsidRPr="00993C0D">
        <w:t xml:space="preserve">oatherd standing at left slightly </w:t>
      </w:r>
      <w:r>
        <w:t>leaning</w:t>
      </w:r>
      <w:r w:rsidRPr="00993C0D">
        <w:t xml:space="preserve"> on his stick, watching three goats, one of them raised on its hind legs, eating tree leaves.</w:t>
      </w:r>
    </w:p>
    <w:p w14:paraId="04C87DED" w14:textId="77777777" w:rsidR="00A25C7D" w:rsidRDefault="00A25C7D" w:rsidP="00A25C7D">
      <w:pPr>
        <w:spacing w:line="480" w:lineRule="auto"/>
      </w:pPr>
      <w:r>
        <w:t xml:space="preserve">Type: </w:t>
      </w:r>
      <w:r w:rsidRPr="00993C0D">
        <w:t xml:space="preserve">Loeschcke </w:t>
      </w:r>
      <w:r w:rsidRPr="00524C6D">
        <w:rPr>
          <w:caps/>
        </w:rPr>
        <w:t>iv</w:t>
      </w:r>
      <w:r w:rsidRPr="00993C0D">
        <w:t xml:space="preserve">; Bailey B group </w:t>
      </w:r>
      <w:r w:rsidRPr="00524C6D">
        <w:rPr>
          <w:caps/>
        </w:rPr>
        <w:t>v</w:t>
      </w:r>
      <w:r w:rsidRPr="00993C0D">
        <w:t>, varian</w:t>
      </w:r>
      <w:r w:rsidR="00195500">
        <w:t>t with lugs</w:t>
      </w:r>
    </w:p>
    <w:p w14:paraId="1A939AE2" w14:textId="77777777" w:rsidR="00A25C7D" w:rsidRDefault="00A25C7D" w:rsidP="00A25C7D">
      <w:pPr>
        <w:spacing w:line="480" w:lineRule="auto"/>
      </w:pPr>
      <w:r>
        <w:t xml:space="preserve">Place of Manufacture or Origin: </w:t>
      </w:r>
      <w:r w:rsidR="00195500">
        <w:t>Asia Minor</w:t>
      </w:r>
    </w:p>
    <w:p w14:paraId="2BA982E8" w14:textId="77777777" w:rsidR="00A25C7D" w:rsidRDefault="00A25C7D" w:rsidP="00A25C7D">
      <w:pPr>
        <w:spacing w:line="480" w:lineRule="auto"/>
      </w:pPr>
      <w:r>
        <w:t xml:space="preserve">Parallels: </w:t>
      </w:r>
      <w:r w:rsidRPr="00993C0D">
        <w:t xml:space="preserve">(Close) Bailey BM </w:t>
      </w:r>
      <w:r w:rsidRPr="00524C6D">
        <w:rPr>
          <w:caps/>
        </w:rPr>
        <w:t>ii</w:t>
      </w:r>
      <w:r w:rsidRPr="00993C0D">
        <w:t>, p. 45, Q 923, pl. 16, fig. 48 (sharp relief showing more goats and curled-up dog not visible on Getty lamp; further refs. given); Goethert-Polaschek 1985, p. 241, no. 403, pl. 57, motif M144; Kiss 1984 p. 297, fig. 1; (identical) Fabbricotti 1992, no. 3, pl. 53.</w:t>
      </w:r>
    </w:p>
    <w:p w14:paraId="57007C8F" w14:textId="77777777" w:rsidR="000A03A4" w:rsidRDefault="000A03A4" w:rsidP="000A03A4">
      <w:pPr>
        <w:spacing w:line="480" w:lineRule="auto"/>
      </w:pPr>
      <w:r>
        <w:t xml:space="preserve">Provenance: </w:t>
      </w:r>
    </w:p>
    <w:p w14:paraId="210FB79B" w14:textId="77777777" w:rsidR="00A25C7D" w:rsidRDefault="00A25C7D" w:rsidP="00A25C7D">
      <w:pPr>
        <w:spacing w:line="480" w:lineRule="auto"/>
      </w:pPr>
      <w:r>
        <w:t>Bibliography: Unpublished.</w:t>
      </w:r>
    </w:p>
    <w:p w14:paraId="7303670F" w14:textId="77777777" w:rsidR="00845C9C" w:rsidRPr="00993C0D" w:rsidRDefault="00A25C7D" w:rsidP="00A25C7D">
      <w:pPr>
        <w:spacing w:line="480" w:lineRule="auto"/>
      </w:pPr>
      <w:r>
        <w:t xml:space="preserve">Date: </w:t>
      </w:r>
      <w:r w:rsidR="00195500">
        <w:t>Flavian</w:t>
      </w:r>
    </w:p>
    <w:p w14:paraId="64959BAA" w14:textId="77777777" w:rsidR="00D55EE0" w:rsidRPr="00993C0D" w:rsidRDefault="00D55EE0" w:rsidP="00D55EE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w:t>
      </w:r>
      <w:r w:rsidR="00A25C7D">
        <w:rPr>
          <w:rFonts w:ascii="Palatino" w:hAnsi="Palatino"/>
        </w:rPr>
        <w:t>69</w:t>
      </w:r>
      <w:r>
        <w:rPr>
          <w:rFonts w:ascii="Palatino" w:hAnsi="Palatino"/>
        </w:rPr>
        <w:t xml:space="preserve">; </w:t>
      </w:r>
      <w:r w:rsidR="00A25C7D">
        <w:rPr>
          <w:rFonts w:ascii="Palatino" w:hAnsi="Palatino"/>
        </w:rPr>
        <w:t>96</w:t>
      </w:r>
    </w:p>
    <w:p w14:paraId="5A81B447"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3CEDFABC" w14:textId="77777777" w:rsidR="00845C9C" w:rsidRPr="00E654F4" w:rsidRDefault="00845C9C" w:rsidP="00845C9C">
      <w:pPr>
        <w:pStyle w:val="Textedelespacerserv2"/>
        <w:numPr>
          <w:ilvl w:val="0"/>
          <w:numId w:val="0"/>
        </w:numPr>
        <w:spacing w:line="480" w:lineRule="auto"/>
        <w:jc w:val="left"/>
        <w:outlineLvl w:val="9"/>
        <w:rPr>
          <w:rFonts w:ascii="Palatino" w:hAnsi="Palatino"/>
        </w:rPr>
      </w:pPr>
      <w:r w:rsidRPr="00E654F4">
        <w:rPr>
          <w:rFonts w:ascii="Palatino" w:hAnsi="Palatino"/>
        </w:rPr>
        <w:t>———</w:t>
      </w:r>
    </w:p>
    <w:p w14:paraId="10B8CA34" w14:textId="77777777" w:rsidR="00845C9C" w:rsidRDefault="00845C9C" w:rsidP="00845C9C">
      <w:pPr>
        <w:pStyle w:val="Textedelespacerserv2"/>
        <w:numPr>
          <w:ilvl w:val="0"/>
          <w:numId w:val="0"/>
        </w:numPr>
        <w:spacing w:line="480" w:lineRule="auto"/>
        <w:jc w:val="left"/>
        <w:outlineLvl w:val="9"/>
        <w:rPr>
          <w:rFonts w:ascii="Palatino" w:hAnsi="Palatino"/>
        </w:rPr>
      </w:pPr>
    </w:p>
    <w:p w14:paraId="1C31E072" w14:textId="77777777" w:rsidR="0098471E" w:rsidRDefault="0098471E" w:rsidP="0098471E">
      <w:pPr>
        <w:spacing w:line="480" w:lineRule="auto"/>
      </w:pPr>
      <w:r>
        <w:t>Catalogue Number: 243</w:t>
      </w:r>
    </w:p>
    <w:p w14:paraId="407C27B1" w14:textId="77777777" w:rsidR="0098471E" w:rsidRDefault="0098471E" w:rsidP="0098471E">
      <w:pPr>
        <w:spacing w:line="480" w:lineRule="auto"/>
      </w:pPr>
      <w:r>
        <w:t xml:space="preserve">Inventory Number: </w:t>
      </w:r>
      <w:r w:rsidRPr="00993C0D">
        <w:t>83.</w:t>
      </w:r>
      <w:r w:rsidRPr="00524C6D">
        <w:rPr>
          <w:caps/>
        </w:rPr>
        <w:t>aq</w:t>
      </w:r>
      <w:r w:rsidRPr="00993C0D">
        <w:t>.377.66</w:t>
      </w:r>
    </w:p>
    <w:p w14:paraId="760B8691" w14:textId="77777777" w:rsidR="0098471E" w:rsidRDefault="0098471E" w:rsidP="0098471E">
      <w:pPr>
        <w:spacing w:line="480" w:lineRule="auto"/>
      </w:pPr>
      <w:r>
        <w:t xml:space="preserve">Dimensions: </w:t>
      </w:r>
      <w:r w:rsidRPr="00993C0D">
        <w:t>L: 9.6; W: 7.8; H: 2.6</w:t>
      </w:r>
    </w:p>
    <w:p w14:paraId="33365DA4" w14:textId="77777777" w:rsidR="0098471E" w:rsidRDefault="0098471E" w:rsidP="0098471E">
      <w:pPr>
        <w:spacing w:line="480" w:lineRule="auto"/>
      </w:pPr>
      <w:r>
        <w:t xml:space="preserve">Condition and Fabric: </w:t>
      </w:r>
      <w:r w:rsidRPr="00993C0D">
        <w:t>Intact. Clay 10YR7/4 very pale brown, glaze mostly 10YR5/2 grayish brown.</w:t>
      </w:r>
    </w:p>
    <w:p w14:paraId="47B324E2" w14:textId="7D412484" w:rsidR="0098471E" w:rsidRDefault="0098471E" w:rsidP="0098471E">
      <w:pPr>
        <w:spacing w:line="480" w:lineRule="auto"/>
      </w:pPr>
      <w:r>
        <w:t xml:space="preserve">Description: </w:t>
      </w:r>
      <w:r w:rsidRPr="00993C0D">
        <w:t xml:space="preserve">Moldmade. Narrow shoulder, separated from flat-bottomed discus by inward-sloping band of closely spaced rays. Three rings surround central filling-hole. V-shaped channel starting from outer ring connects discus to wick-hole, where channel’s two sides end in two small volutes. Short ogival nozzle. </w:t>
      </w:r>
      <w:r>
        <w:t>Base marked off by one circular groove</w:t>
      </w:r>
      <w:r w:rsidRPr="00993C0D">
        <w:t xml:space="preserve">; on </w:t>
      </w:r>
      <w:r>
        <w:t xml:space="preserve">the </w:t>
      </w:r>
      <w:r w:rsidRPr="00993C0D">
        <w:t xml:space="preserve">left side </w:t>
      </w:r>
      <w:r>
        <w:t xml:space="preserve">are </w:t>
      </w:r>
      <w:r w:rsidRPr="00993C0D">
        <w:t>four short horizontal lines in relief</w:t>
      </w:r>
      <w:r w:rsidR="006B0A58">
        <w:t>. {{stamp:243}}</w:t>
      </w:r>
    </w:p>
    <w:p w14:paraId="3E9AD6CE" w14:textId="77777777" w:rsidR="0098471E" w:rsidRDefault="0098471E" w:rsidP="0098471E">
      <w:pPr>
        <w:spacing w:line="480" w:lineRule="auto"/>
      </w:pPr>
      <w:r>
        <w:t>Discus Iconography: Plain discus.</w:t>
      </w:r>
    </w:p>
    <w:p w14:paraId="552F7B78" w14:textId="77777777" w:rsidR="0098471E" w:rsidRDefault="0098471E" w:rsidP="0098471E">
      <w:pPr>
        <w:spacing w:line="480" w:lineRule="auto"/>
      </w:pPr>
      <w:r>
        <w:t xml:space="preserve">Type: </w:t>
      </w:r>
      <w:r w:rsidRPr="00993C0D">
        <w:t xml:space="preserve">Loeschcke </w:t>
      </w:r>
      <w:r w:rsidRPr="00524C6D">
        <w:rPr>
          <w:caps/>
        </w:rPr>
        <w:t>v</w:t>
      </w:r>
    </w:p>
    <w:p w14:paraId="19A0943F" w14:textId="77777777" w:rsidR="0098471E" w:rsidRDefault="0098471E" w:rsidP="0098471E">
      <w:pPr>
        <w:spacing w:line="480" w:lineRule="auto"/>
      </w:pPr>
      <w:r>
        <w:t xml:space="preserve">Place of Manufacture or Origin: </w:t>
      </w:r>
      <w:r w:rsidR="00195500">
        <w:t>North Africa</w:t>
      </w:r>
    </w:p>
    <w:p w14:paraId="4063ECB5" w14:textId="77777777" w:rsidR="0098471E" w:rsidRDefault="0098471E" w:rsidP="0098471E">
      <w:pPr>
        <w:spacing w:line="480" w:lineRule="auto"/>
      </w:pPr>
      <w:r>
        <w:t xml:space="preserve">Parallels: </w:t>
      </w:r>
      <w:r w:rsidR="00007387" w:rsidRPr="00993C0D">
        <w:t>None found.</w:t>
      </w:r>
    </w:p>
    <w:p w14:paraId="48B74D32" w14:textId="77777777" w:rsidR="000A03A4" w:rsidRDefault="000A03A4" w:rsidP="000A03A4">
      <w:pPr>
        <w:spacing w:line="480" w:lineRule="auto"/>
      </w:pPr>
      <w:r>
        <w:t xml:space="preserve">Provenance: </w:t>
      </w:r>
    </w:p>
    <w:p w14:paraId="547CC1F5" w14:textId="77777777" w:rsidR="0098471E" w:rsidRDefault="0098471E" w:rsidP="0098471E">
      <w:pPr>
        <w:spacing w:line="480" w:lineRule="auto"/>
      </w:pPr>
      <w:r>
        <w:t>Bibliography: Unpublished.</w:t>
      </w:r>
    </w:p>
    <w:p w14:paraId="5129A48D" w14:textId="77777777" w:rsidR="00845C9C" w:rsidRPr="00F90C10" w:rsidRDefault="0098471E" w:rsidP="00007387">
      <w:pPr>
        <w:spacing w:line="480" w:lineRule="auto"/>
      </w:pPr>
      <w:r>
        <w:t xml:space="preserve">Date: </w:t>
      </w:r>
      <w:r w:rsidR="00845C9C" w:rsidRPr="00993C0D">
        <w:t>Mid-first century</w:t>
      </w:r>
      <w:r w:rsidR="00845C9C" w:rsidRPr="00524C6D">
        <w:rPr>
          <w:caps/>
        </w:rPr>
        <w:t xml:space="preserve"> </w:t>
      </w:r>
      <w:r w:rsidR="005170AB" w:rsidRPr="005170AB">
        <w:rPr>
          <w:caps/>
        </w:rPr>
        <w:t>A.D.</w:t>
      </w:r>
    </w:p>
    <w:p w14:paraId="459A992D" w14:textId="77777777" w:rsidR="00D55EE0" w:rsidRPr="00993C0D" w:rsidRDefault="00D55EE0" w:rsidP="00D55EE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40; 60</w:t>
      </w:r>
    </w:p>
    <w:p w14:paraId="56F33906"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4BDF87AD"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964D249" w14:textId="77777777" w:rsidR="00845C9C" w:rsidRDefault="00845C9C" w:rsidP="00845C9C">
      <w:pPr>
        <w:pStyle w:val="Textedelespacerserv2"/>
        <w:numPr>
          <w:ilvl w:val="0"/>
          <w:numId w:val="0"/>
        </w:numPr>
        <w:spacing w:line="480" w:lineRule="auto"/>
        <w:jc w:val="left"/>
        <w:outlineLvl w:val="9"/>
        <w:rPr>
          <w:rFonts w:ascii="Palatino" w:hAnsi="Palatino"/>
        </w:rPr>
      </w:pPr>
    </w:p>
    <w:p w14:paraId="0BE41D94" w14:textId="77777777" w:rsidR="00007387" w:rsidRDefault="00007387" w:rsidP="00007387">
      <w:pPr>
        <w:spacing w:line="480" w:lineRule="auto"/>
      </w:pPr>
      <w:r>
        <w:t>Catalogue Number: 244</w:t>
      </w:r>
    </w:p>
    <w:p w14:paraId="494F6F30" w14:textId="77777777" w:rsidR="00007387" w:rsidRDefault="00007387" w:rsidP="00007387">
      <w:pPr>
        <w:spacing w:line="480" w:lineRule="auto"/>
      </w:pPr>
      <w:r>
        <w:t xml:space="preserve">Inventory Number: </w:t>
      </w:r>
      <w:r w:rsidRPr="00993C0D">
        <w:t>83.</w:t>
      </w:r>
      <w:r w:rsidRPr="00524C6D">
        <w:rPr>
          <w:caps/>
        </w:rPr>
        <w:t>aq</w:t>
      </w:r>
      <w:r w:rsidRPr="00993C0D">
        <w:t>.377.131</w:t>
      </w:r>
    </w:p>
    <w:p w14:paraId="076955AA" w14:textId="77777777" w:rsidR="00007387" w:rsidRDefault="00007387" w:rsidP="00007387">
      <w:pPr>
        <w:spacing w:line="480" w:lineRule="auto"/>
      </w:pPr>
      <w:r>
        <w:t xml:space="preserve">Dimensions: </w:t>
      </w:r>
      <w:r w:rsidRPr="00993C0D">
        <w:t>L: 10.8; W: 8.4; H: 2.4</w:t>
      </w:r>
    </w:p>
    <w:p w14:paraId="6F080A56" w14:textId="77777777" w:rsidR="00007387" w:rsidRDefault="00007387" w:rsidP="00007387">
      <w:pPr>
        <w:spacing w:line="480" w:lineRule="auto"/>
      </w:pPr>
      <w:r>
        <w:t xml:space="preserve">Condition and Fabric: </w:t>
      </w:r>
      <w:r w:rsidRPr="00993C0D">
        <w:t>Intact. Clay 7.5YR6/4 light brown, glaze 2.5YR4/4 reddish brown.</w:t>
      </w:r>
    </w:p>
    <w:p w14:paraId="22816C32" w14:textId="77777777" w:rsidR="00007387" w:rsidRDefault="00007387" w:rsidP="00007387">
      <w:pPr>
        <w:spacing w:line="480" w:lineRule="auto"/>
      </w:pPr>
      <w:r>
        <w:t xml:space="preserve">Description: </w:t>
      </w:r>
      <w:r w:rsidRPr="00993C0D">
        <w:t xml:space="preserve">Moldmade. Shoulder: Loeschcke form </w:t>
      </w:r>
      <w:r w:rsidRPr="00524C6D">
        <w:rPr>
          <w:caps/>
        </w:rPr>
        <w:t>vi</w:t>
      </w:r>
      <w:r w:rsidRPr="00993C0D">
        <w:t xml:space="preserve"> a. </w:t>
      </w:r>
      <w:r>
        <w:t>S</w:t>
      </w:r>
      <w:r w:rsidRPr="00993C0D">
        <w:t xml:space="preserve">mall central filling-hole. Slim ogival nozzle with simplified shoulder-volutes. Raised base-ring marked off </w:t>
      </w:r>
      <w:r>
        <w:t>by</w:t>
      </w:r>
      <w:r w:rsidRPr="00993C0D">
        <w:t xml:space="preserve"> two grooves.</w:t>
      </w:r>
    </w:p>
    <w:p w14:paraId="5A2083D1" w14:textId="77777777" w:rsidR="00007387" w:rsidRDefault="00007387" w:rsidP="00007387">
      <w:pPr>
        <w:spacing w:line="480" w:lineRule="auto"/>
      </w:pPr>
      <w:r>
        <w:t>Discus Iconography: Plain discus.</w:t>
      </w:r>
    </w:p>
    <w:p w14:paraId="2C6DD7F9" w14:textId="77777777" w:rsidR="00007387" w:rsidRDefault="00007387" w:rsidP="00007387">
      <w:pPr>
        <w:spacing w:line="480" w:lineRule="auto"/>
      </w:pPr>
      <w:r>
        <w:t xml:space="preserve">Type: </w:t>
      </w:r>
      <w:r w:rsidRPr="00993C0D">
        <w:t xml:space="preserve">Loeschcke </w:t>
      </w:r>
      <w:r w:rsidRPr="00524C6D">
        <w:rPr>
          <w:caps/>
        </w:rPr>
        <w:t>v</w:t>
      </w:r>
    </w:p>
    <w:p w14:paraId="0D032647" w14:textId="77777777" w:rsidR="00007387" w:rsidRDefault="00007387" w:rsidP="00007387">
      <w:pPr>
        <w:spacing w:line="480" w:lineRule="auto"/>
      </w:pPr>
      <w:r>
        <w:t xml:space="preserve">Place of Manufacture or Origin: </w:t>
      </w:r>
      <w:r w:rsidR="00195500">
        <w:t>Asia Minor</w:t>
      </w:r>
    </w:p>
    <w:p w14:paraId="4CE03BD2" w14:textId="77777777" w:rsidR="00007387" w:rsidRDefault="00007387" w:rsidP="00007387">
      <w:pPr>
        <w:spacing w:line="480" w:lineRule="auto"/>
      </w:pPr>
      <w:r>
        <w:t xml:space="preserve">Parallels: None </w:t>
      </w:r>
      <w:r w:rsidRPr="00993C0D">
        <w:t>found; (close) Portulano 1996, no. 40, fig. 15; Bussière and Rivel</w:t>
      </w:r>
      <w:r>
        <w:t xml:space="preserve"> 2012,</w:t>
      </w:r>
      <w:r w:rsidRPr="00993C0D">
        <w:t xml:space="preserve"> no. 119.</w:t>
      </w:r>
      <w:r>
        <w:t xml:space="preserve"> </w:t>
      </w:r>
    </w:p>
    <w:p w14:paraId="3B194970" w14:textId="77777777" w:rsidR="000A03A4" w:rsidRDefault="000A03A4" w:rsidP="000A03A4">
      <w:pPr>
        <w:spacing w:line="480" w:lineRule="auto"/>
      </w:pPr>
      <w:r>
        <w:t xml:space="preserve">Provenance: </w:t>
      </w:r>
    </w:p>
    <w:p w14:paraId="5163D2CF" w14:textId="77777777" w:rsidR="00007387" w:rsidRDefault="00007387" w:rsidP="00007387">
      <w:pPr>
        <w:spacing w:line="480" w:lineRule="auto"/>
      </w:pPr>
      <w:r>
        <w:t>Bibliography: Unpublished.</w:t>
      </w:r>
    </w:p>
    <w:p w14:paraId="7D9B4223" w14:textId="77777777" w:rsidR="00845C9C" w:rsidRPr="00F90C10" w:rsidRDefault="00007387" w:rsidP="00195500">
      <w:pPr>
        <w:spacing w:line="480" w:lineRule="auto"/>
      </w:pPr>
      <w:r>
        <w:t xml:space="preserve">Date: </w:t>
      </w:r>
      <w:r w:rsidR="00845C9C" w:rsidRPr="00993C0D">
        <w:t>Mid-first century</w:t>
      </w:r>
      <w:r w:rsidR="00845C9C" w:rsidRPr="00524C6D">
        <w:rPr>
          <w:caps/>
        </w:rPr>
        <w:t xml:space="preserve"> </w:t>
      </w:r>
      <w:r w:rsidR="005170AB" w:rsidRPr="005170AB">
        <w:rPr>
          <w:caps/>
        </w:rPr>
        <w:t>A.D.</w:t>
      </w:r>
    </w:p>
    <w:p w14:paraId="48452AFB" w14:textId="77777777" w:rsidR="00D55EE0" w:rsidRPr="00993C0D" w:rsidRDefault="00D55EE0" w:rsidP="00D55EE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40; 60</w:t>
      </w:r>
    </w:p>
    <w:p w14:paraId="208EB92D"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1E62AC98"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A84145E" w14:textId="77777777" w:rsidR="00845C9C" w:rsidRDefault="00845C9C" w:rsidP="00845C9C">
      <w:pPr>
        <w:pStyle w:val="Textedelespacerserv2"/>
        <w:numPr>
          <w:ilvl w:val="0"/>
          <w:numId w:val="0"/>
        </w:numPr>
        <w:spacing w:line="480" w:lineRule="auto"/>
        <w:jc w:val="left"/>
        <w:outlineLvl w:val="9"/>
        <w:rPr>
          <w:rFonts w:ascii="Palatino" w:hAnsi="Palatino"/>
        </w:rPr>
      </w:pPr>
    </w:p>
    <w:p w14:paraId="480E291F" w14:textId="77777777" w:rsidR="00DF4864" w:rsidRDefault="00DF4864" w:rsidP="00DF4864">
      <w:pPr>
        <w:spacing w:line="480" w:lineRule="auto"/>
      </w:pPr>
      <w:r>
        <w:t>Catalogue Number: 245</w:t>
      </w:r>
    </w:p>
    <w:p w14:paraId="624C7555" w14:textId="77777777" w:rsidR="00DF4864" w:rsidRDefault="00DF4864" w:rsidP="00DF4864">
      <w:pPr>
        <w:spacing w:line="480" w:lineRule="auto"/>
      </w:pPr>
      <w:r>
        <w:t xml:space="preserve">Inventory Number: </w:t>
      </w:r>
      <w:r w:rsidRPr="00993C0D">
        <w:t>83.</w:t>
      </w:r>
      <w:r w:rsidRPr="00524C6D">
        <w:rPr>
          <w:caps/>
        </w:rPr>
        <w:t>aq</w:t>
      </w:r>
      <w:r w:rsidRPr="00993C0D">
        <w:t>.377.70</w:t>
      </w:r>
    </w:p>
    <w:p w14:paraId="2A3E2D60" w14:textId="77777777" w:rsidR="00DF4864" w:rsidRDefault="00DF4864" w:rsidP="00DF4864">
      <w:pPr>
        <w:spacing w:line="480" w:lineRule="auto"/>
      </w:pPr>
      <w:r>
        <w:t xml:space="preserve">Dimensions: </w:t>
      </w:r>
      <w:r w:rsidRPr="00993C0D">
        <w:t>L: 10.5; W: 8.3; H: 2.8</w:t>
      </w:r>
    </w:p>
    <w:p w14:paraId="2E5F7A24" w14:textId="77777777" w:rsidR="00DF4864" w:rsidRDefault="00DF4864" w:rsidP="00DF4864">
      <w:pPr>
        <w:spacing w:line="480" w:lineRule="auto"/>
      </w:pPr>
      <w:r>
        <w:t xml:space="preserve">Condition and Fabric: </w:t>
      </w:r>
      <w:r w:rsidR="00F57106" w:rsidRPr="00993C0D">
        <w:t>Intact. Clay 7.5YR6/4 light brown, glaze 7.5YR4/2 dark brown.</w:t>
      </w:r>
    </w:p>
    <w:p w14:paraId="1FDD8EBF" w14:textId="7A71E585" w:rsidR="00DF4864" w:rsidRDefault="00DF4864" w:rsidP="00DF4864">
      <w:pPr>
        <w:spacing w:line="480" w:lineRule="auto"/>
      </w:pPr>
      <w:r>
        <w:t xml:space="preserve">Description: </w:t>
      </w:r>
      <w:r w:rsidR="00F57106" w:rsidRPr="00993C0D">
        <w:t xml:space="preserve">Moldmade. Shoulder: Loeschcke form </w:t>
      </w:r>
      <w:r w:rsidR="00F57106" w:rsidRPr="00524C6D">
        <w:rPr>
          <w:caps/>
        </w:rPr>
        <w:t>vi</w:t>
      </w:r>
      <w:r w:rsidR="00F57106" w:rsidRPr="00993C0D">
        <w:t xml:space="preserve"> a, with </w:t>
      </w:r>
      <w:r w:rsidR="00F57106">
        <w:t xml:space="preserve">a </w:t>
      </w:r>
      <w:r w:rsidR="00F57106" w:rsidRPr="00993C0D">
        <w:t xml:space="preserve">row of ovolos. </w:t>
      </w:r>
      <w:r w:rsidR="00F57106">
        <w:t>T</w:t>
      </w:r>
      <w:r w:rsidR="00F57106" w:rsidRPr="00993C0D">
        <w:t xml:space="preserve">wo raised rings midway toward </w:t>
      </w:r>
      <w:r w:rsidR="00F57106">
        <w:t>central</w:t>
      </w:r>
      <w:r w:rsidR="00F57106" w:rsidRPr="00993C0D">
        <w:t xml:space="preserve"> filling-hole. Small unpierced air hole between shoulder-volutes. Slim ogival nozzle with simplified shoulder-volutes. </w:t>
      </w:r>
      <w:r w:rsidR="00F57106">
        <w:t>Base marked off by one circular groove</w:t>
      </w:r>
      <w:r w:rsidR="004E10BD">
        <w:t>.</w:t>
      </w:r>
    </w:p>
    <w:p w14:paraId="11B9FCCC" w14:textId="77777777" w:rsidR="00DF4864" w:rsidRDefault="00DF4864" w:rsidP="00DF4864">
      <w:pPr>
        <w:spacing w:line="480" w:lineRule="auto"/>
      </w:pPr>
      <w:r>
        <w:t xml:space="preserve">Discus Iconography: </w:t>
      </w:r>
      <w:r w:rsidR="00F57106">
        <w:t>Plain discus.</w:t>
      </w:r>
    </w:p>
    <w:p w14:paraId="2723D58F" w14:textId="77777777" w:rsidR="00DF4864" w:rsidRDefault="00DF4864" w:rsidP="00DF4864">
      <w:pPr>
        <w:spacing w:line="480" w:lineRule="auto"/>
      </w:pPr>
      <w:r>
        <w:t xml:space="preserve">Type: </w:t>
      </w:r>
      <w:r w:rsidR="00F57106" w:rsidRPr="00993C0D">
        <w:t xml:space="preserve">Loeschcke </w:t>
      </w:r>
      <w:r w:rsidR="00F57106" w:rsidRPr="00524C6D">
        <w:rPr>
          <w:caps/>
        </w:rPr>
        <w:t>v</w:t>
      </w:r>
    </w:p>
    <w:p w14:paraId="24C49250" w14:textId="77777777" w:rsidR="00DF4864" w:rsidRPr="00F57106" w:rsidRDefault="00DF4864" w:rsidP="00F57106">
      <w:pPr>
        <w:pStyle w:val="Textedelespacerserv2"/>
        <w:numPr>
          <w:ilvl w:val="0"/>
          <w:numId w:val="0"/>
        </w:numPr>
        <w:spacing w:line="480" w:lineRule="auto"/>
        <w:jc w:val="left"/>
        <w:outlineLvl w:val="9"/>
        <w:rPr>
          <w:rFonts w:ascii="Palatino" w:hAnsi="Palatino"/>
        </w:rPr>
      </w:pPr>
      <w:r w:rsidRPr="00F57106">
        <w:rPr>
          <w:rFonts w:ascii="Palatino" w:hAnsi="Palatino"/>
        </w:rPr>
        <w:t xml:space="preserve">Place of Manufacture or Origin: </w:t>
      </w:r>
      <w:r w:rsidR="00195500">
        <w:rPr>
          <w:rFonts w:ascii="Palatino" w:hAnsi="Palatino"/>
        </w:rPr>
        <w:t>South Anatolia</w:t>
      </w:r>
    </w:p>
    <w:p w14:paraId="242DC5DB" w14:textId="77777777" w:rsidR="00DF4864" w:rsidRDefault="00DF4864" w:rsidP="00DF4864">
      <w:pPr>
        <w:spacing w:line="480" w:lineRule="auto"/>
      </w:pPr>
      <w:r>
        <w:t xml:space="preserve">Parallels: </w:t>
      </w:r>
      <w:r w:rsidR="00F57106" w:rsidRPr="00993C0D">
        <w:t>(Close) Deneauve 1969, no. 635, pl. 54.</w:t>
      </w:r>
    </w:p>
    <w:p w14:paraId="54231219" w14:textId="77777777" w:rsidR="000A03A4" w:rsidRDefault="000A03A4" w:rsidP="000A03A4">
      <w:pPr>
        <w:spacing w:line="480" w:lineRule="auto"/>
      </w:pPr>
      <w:r>
        <w:t xml:space="preserve">Provenance: </w:t>
      </w:r>
    </w:p>
    <w:p w14:paraId="0B0C1E48" w14:textId="77777777" w:rsidR="00DF4864" w:rsidRDefault="00DF4864" w:rsidP="00DF4864">
      <w:pPr>
        <w:spacing w:line="480" w:lineRule="auto"/>
      </w:pPr>
      <w:r>
        <w:t>Bibliography: Unpublished.</w:t>
      </w:r>
    </w:p>
    <w:p w14:paraId="6AF25AB7" w14:textId="77777777" w:rsidR="00845C9C" w:rsidRPr="00F90C10" w:rsidRDefault="00DF4864" w:rsidP="00F57106">
      <w:pPr>
        <w:spacing w:line="480" w:lineRule="auto"/>
      </w:pPr>
      <w:r>
        <w:t xml:space="preserve">Date: </w:t>
      </w:r>
      <w:r w:rsidR="00845C9C" w:rsidRPr="00993C0D">
        <w:t>Mid-first century</w:t>
      </w:r>
      <w:r w:rsidR="00845C9C" w:rsidRPr="00524C6D">
        <w:rPr>
          <w:caps/>
        </w:rPr>
        <w:t xml:space="preserve"> </w:t>
      </w:r>
      <w:r w:rsidR="005170AB" w:rsidRPr="005170AB">
        <w:rPr>
          <w:caps/>
        </w:rPr>
        <w:t>A.D</w:t>
      </w:r>
      <w:r w:rsidR="00195500">
        <w:rPr>
          <w:caps/>
        </w:rPr>
        <w:t>.</w:t>
      </w:r>
    </w:p>
    <w:p w14:paraId="6E8EFEE9" w14:textId="77777777" w:rsidR="00D55EE0" w:rsidRPr="00993C0D" w:rsidRDefault="00D55EE0" w:rsidP="00D55EE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40; 60</w:t>
      </w:r>
    </w:p>
    <w:p w14:paraId="7ED62827"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78CF5594"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51300E2" w14:textId="77777777" w:rsidR="00845C9C" w:rsidRDefault="00845C9C" w:rsidP="00845C9C">
      <w:pPr>
        <w:pStyle w:val="Textedelespacerserv2"/>
        <w:numPr>
          <w:ilvl w:val="0"/>
          <w:numId w:val="0"/>
        </w:numPr>
        <w:spacing w:line="480" w:lineRule="auto"/>
        <w:jc w:val="left"/>
        <w:outlineLvl w:val="9"/>
        <w:rPr>
          <w:rFonts w:ascii="Palatino" w:hAnsi="Palatino"/>
        </w:rPr>
      </w:pPr>
    </w:p>
    <w:p w14:paraId="0515AA28" w14:textId="77777777" w:rsidR="00A362A3" w:rsidRDefault="00A362A3" w:rsidP="00A362A3">
      <w:pPr>
        <w:spacing w:line="480" w:lineRule="auto"/>
      </w:pPr>
      <w:r>
        <w:t>Catalogue Number: 246</w:t>
      </w:r>
    </w:p>
    <w:p w14:paraId="2B2D8205" w14:textId="77777777" w:rsidR="00A362A3" w:rsidRDefault="00A362A3" w:rsidP="00A362A3">
      <w:pPr>
        <w:spacing w:line="480" w:lineRule="auto"/>
      </w:pPr>
      <w:r>
        <w:t xml:space="preserve">Inventory Number: </w:t>
      </w:r>
      <w:r w:rsidRPr="00993C0D">
        <w:t>83.</w:t>
      </w:r>
      <w:r w:rsidRPr="00524C6D">
        <w:rPr>
          <w:caps/>
        </w:rPr>
        <w:t>aq</w:t>
      </w:r>
      <w:r w:rsidRPr="00993C0D">
        <w:t>.377.258</w:t>
      </w:r>
    </w:p>
    <w:p w14:paraId="0BE1CA38" w14:textId="77777777" w:rsidR="00A362A3" w:rsidRDefault="00A362A3" w:rsidP="00A362A3">
      <w:pPr>
        <w:spacing w:line="480" w:lineRule="auto"/>
      </w:pPr>
      <w:r>
        <w:t xml:space="preserve">Dimensions: </w:t>
      </w:r>
      <w:r w:rsidRPr="00993C0D">
        <w:t>L: 10.0; W: 7.7; H: 2.1</w:t>
      </w:r>
    </w:p>
    <w:p w14:paraId="701775FF" w14:textId="77777777" w:rsidR="00A362A3" w:rsidRDefault="00A362A3" w:rsidP="00A362A3">
      <w:pPr>
        <w:spacing w:line="480" w:lineRule="auto"/>
      </w:pPr>
      <w:r>
        <w:t xml:space="preserve">Condition and Fabric: </w:t>
      </w:r>
      <w:r w:rsidRPr="00993C0D">
        <w:t>Intact.</w:t>
      </w:r>
      <w:r>
        <w:t xml:space="preserve"> </w:t>
      </w:r>
      <w:r w:rsidRPr="00993C0D">
        <w:t>Clay 2.5YR5/6 red, glaze 10R5/6 red.</w:t>
      </w:r>
    </w:p>
    <w:p w14:paraId="4F16A58E" w14:textId="77777777" w:rsidR="00A362A3" w:rsidRDefault="00A362A3" w:rsidP="00A362A3">
      <w:pPr>
        <w:spacing w:line="480" w:lineRule="auto"/>
      </w:pPr>
      <w:r>
        <w:t xml:space="preserve">Description: </w:t>
      </w:r>
      <w:r w:rsidRPr="00993C0D">
        <w:t xml:space="preserve">Moldmade. Shoulder: near Loeschcke form </w:t>
      </w:r>
      <w:r w:rsidRPr="00524C6D">
        <w:rPr>
          <w:caps/>
        </w:rPr>
        <w:t>vii</w:t>
      </w:r>
      <w:r w:rsidRPr="00993C0D">
        <w:t xml:space="preserve"> b, with oak wreath, leaves</w:t>
      </w:r>
      <w:r>
        <w:t xml:space="preserve"> and acorns alternating. C</w:t>
      </w:r>
      <w:r w:rsidRPr="00993C0D">
        <w:t xml:space="preserve">oncave discus with central filling-hole. Slim round-tipped nozzle with simplified shoulder-volutes. </w:t>
      </w:r>
      <w:r>
        <w:t>Base marked off by one circular groove</w:t>
      </w:r>
      <w:r w:rsidRPr="00993C0D">
        <w:t xml:space="preserve"> and partly pushed in.</w:t>
      </w:r>
    </w:p>
    <w:p w14:paraId="32DA2469" w14:textId="77777777" w:rsidR="00A362A3" w:rsidRDefault="00A362A3" w:rsidP="00A362A3">
      <w:pPr>
        <w:spacing w:line="480" w:lineRule="auto"/>
      </w:pPr>
      <w:r>
        <w:t>Discus Iconography: Plain discus.</w:t>
      </w:r>
    </w:p>
    <w:p w14:paraId="75B3923A" w14:textId="77777777" w:rsidR="00A362A3" w:rsidRDefault="00A362A3" w:rsidP="00A362A3">
      <w:pPr>
        <w:spacing w:line="480" w:lineRule="auto"/>
      </w:pPr>
      <w:r>
        <w:t xml:space="preserve">Type: </w:t>
      </w:r>
      <w:r w:rsidRPr="00993C0D">
        <w:t xml:space="preserve">Loeschcke </w:t>
      </w:r>
      <w:r w:rsidRPr="00524C6D">
        <w:rPr>
          <w:caps/>
        </w:rPr>
        <w:t>v</w:t>
      </w:r>
    </w:p>
    <w:p w14:paraId="04FDC338" w14:textId="77777777" w:rsidR="00A362A3" w:rsidRDefault="00A362A3" w:rsidP="00A362A3">
      <w:pPr>
        <w:spacing w:line="480" w:lineRule="auto"/>
      </w:pPr>
      <w:r>
        <w:t xml:space="preserve">Place of Manufacture or Origin: </w:t>
      </w:r>
      <w:r w:rsidRPr="00993C0D">
        <w:t>Anatolia</w:t>
      </w:r>
    </w:p>
    <w:p w14:paraId="1636F079" w14:textId="77777777" w:rsidR="00A362A3" w:rsidRDefault="00A362A3" w:rsidP="00A362A3">
      <w:pPr>
        <w:spacing w:line="480" w:lineRule="auto"/>
      </w:pPr>
      <w:r>
        <w:t xml:space="preserve">Parallels: None </w:t>
      </w:r>
      <w:r w:rsidRPr="00993C0D">
        <w:t xml:space="preserve">found; for a shoulder with an oak-wreath decor, see Deneauve 1969, no. 799, pl. 75 (Loeschcke </w:t>
      </w:r>
      <w:r w:rsidRPr="00524C6D">
        <w:rPr>
          <w:caps/>
        </w:rPr>
        <w:t>viii</w:t>
      </w:r>
      <w:r w:rsidRPr="00993C0D">
        <w:t xml:space="preserve">); Heres 1972, no. 243, pl. 30; Allison 2006, no. 1956, pl. 119 (slightly different, on a Loeschcke </w:t>
      </w:r>
      <w:r w:rsidRPr="00524C6D">
        <w:rPr>
          <w:caps/>
        </w:rPr>
        <w:t>viii</w:t>
      </w:r>
      <w:r w:rsidRPr="00993C0D">
        <w:t xml:space="preserve"> lamp).</w:t>
      </w:r>
    </w:p>
    <w:p w14:paraId="607A1CB3" w14:textId="77777777" w:rsidR="000A03A4" w:rsidRDefault="000A03A4" w:rsidP="000A03A4">
      <w:pPr>
        <w:spacing w:line="480" w:lineRule="auto"/>
      </w:pPr>
      <w:r>
        <w:t xml:space="preserve">Provenance: </w:t>
      </w:r>
    </w:p>
    <w:p w14:paraId="54B3FD1D" w14:textId="77777777" w:rsidR="00A362A3" w:rsidRDefault="00A362A3" w:rsidP="00A362A3">
      <w:pPr>
        <w:spacing w:line="480" w:lineRule="auto"/>
      </w:pPr>
      <w:r>
        <w:t>Bibliography: Unpublished.</w:t>
      </w:r>
    </w:p>
    <w:p w14:paraId="1802335B" w14:textId="77777777" w:rsidR="00845C9C" w:rsidRPr="00F90C10" w:rsidRDefault="00A362A3" w:rsidP="00A362A3">
      <w:pPr>
        <w:spacing w:line="480" w:lineRule="auto"/>
      </w:pPr>
      <w:r>
        <w:t xml:space="preserve">Date: </w:t>
      </w:r>
      <w:r w:rsidR="00845C9C" w:rsidRPr="00993C0D">
        <w:t>Mid-first century</w:t>
      </w:r>
      <w:r w:rsidR="00845C9C" w:rsidRPr="00524C6D">
        <w:rPr>
          <w:caps/>
        </w:rPr>
        <w:t xml:space="preserve"> </w:t>
      </w:r>
      <w:r w:rsidR="005170AB" w:rsidRPr="005170AB">
        <w:rPr>
          <w:caps/>
        </w:rPr>
        <w:t>A.D.</w:t>
      </w:r>
    </w:p>
    <w:p w14:paraId="2778DA2A" w14:textId="77777777" w:rsidR="00D55EE0" w:rsidRPr="00993C0D" w:rsidRDefault="00D55EE0" w:rsidP="00D55EE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40; 60</w:t>
      </w:r>
    </w:p>
    <w:p w14:paraId="62564842"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231F055D"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81D7E26" w14:textId="77777777" w:rsidR="00845C9C" w:rsidRDefault="00845C9C" w:rsidP="00845C9C">
      <w:pPr>
        <w:pStyle w:val="Textedelespacerserv2"/>
        <w:numPr>
          <w:ilvl w:val="0"/>
          <w:numId w:val="0"/>
        </w:numPr>
        <w:spacing w:line="480" w:lineRule="auto"/>
        <w:jc w:val="left"/>
        <w:outlineLvl w:val="9"/>
        <w:rPr>
          <w:rFonts w:ascii="Palatino" w:hAnsi="Palatino"/>
        </w:rPr>
      </w:pPr>
    </w:p>
    <w:p w14:paraId="1E7D6EF1" w14:textId="77777777" w:rsidR="00A362A3" w:rsidRDefault="00A362A3" w:rsidP="00A362A3">
      <w:pPr>
        <w:spacing w:line="480" w:lineRule="auto"/>
      </w:pPr>
      <w:r>
        <w:t>Catalogue Number: 247</w:t>
      </w:r>
    </w:p>
    <w:p w14:paraId="4D15E632" w14:textId="77777777" w:rsidR="00A362A3" w:rsidRDefault="00A362A3" w:rsidP="00A362A3">
      <w:pPr>
        <w:spacing w:line="480" w:lineRule="auto"/>
      </w:pPr>
      <w:r>
        <w:t xml:space="preserve">Inventory Number: </w:t>
      </w:r>
      <w:r w:rsidRPr="00993C0D">
        <w:t>83.</w:t>
      </w:r>
      <w:r w:rsidRPr="00524C6D">
        <w:rPr>
          <w:caps/>
        </w:rPr>
        <w:t>aq</w:t>
      </w:r>
      <w:r w:rsidRPr="00993C0D">
        <w:t>.438.68</w:t>
      </w:r>
    </w:p>
    <w:p w14:paraId="5C2CF36A" w14:textId="77777777" w:rsidR="00A362A3" w:rsidRDefault="00A362A3" w:rsidP="00A362A3">
      <w:pPr>
        <w:spacing w:line="480" w:lineRule="auto"/>
      </w:pPr>
      <w:r>
        <w:t xml:space="preserve">Dimensions: </w:t>
      </w:r>
      <w:r w:rsidRPr="00993C0D">
        <w:t>L: 9.5; W: 7.3; H: 2.2</w:t>
      </w:r>
    </w:p>
    <w:p w14:paraId="43830EE3" w14:textId="77777777" w:rsidR="00A362A3" w:rsidRDefault="00A362A3" w:rsidP="00A362A3">
      <w:pPr>
        <w:spacing w:line="480" w:lineRule="auto"/>
      </w:pPr>
      <w:r>
        <w:t xml:space="preserve">Condition and Fabric: </w:t>
      </w:r>
      <w:r w:rsidRPr="00993C0D">
        <w:t>Intact. Clay 10YR6/1 gray, uneven glaze mostly 10YR4/2 dark grayish brown. Gold mica.</w:t>
      </w:r>
    </w:p>
    <w:p w14:paraId="15DEEB17" w14:textId="77777777" w:rsidR="00A362A3" w:rsidRDefault="00A362A3" w:rsidP="00A362A3">
      <w:pPr>
        <w:spacing w:line="480" w:lineRule="auto"/>
      </w:pPr>
      <w:r>
        <w:t xml:space="preserve">Description: </w:t>
      </w:r>
      <w:r w:rsidRPr="00993C0D">
        <w:t xml:space="preserve">Moldmade. Shoulder: Loeschcke form </w:t>
      </w:r>
      <w:r w:rsidRPr="00524C6D">
        <w:rPr>
          <w:caps/>
        </w:rPr>
        <w:t>vii</w:t>
      </w:r>
      <w:r w:rsidRPr="00993C0D">
        <w:t xml:space="preserve"> b. Filling-hole below center. Air hole between nozzle volutes. Slim nozzle with simplified shoulder-volutes and relatively big wick-hole. </w:t>
      </w:r>
      <w:r>
        <w:t>Base marked off by one circular groove</w:t>
      </w:r>
      <w:r w:rsidRPr="00993C0D">
        <w:t>.</w:t>
      </w:r>
    </w:p>
    <w:p w14:paraId="23ED95EB" w14:textId="77777777" w:rsidR="00A362A3" w:rsidRDefault="00A362A3" w:rsidP="00A362A3">
      <w:pPr>
        <w:spacing w:line="480" w:lineRule="auto"/>
      </w:pPr>
      <w:r>
        <w:t>Discus Iconography: S</w:t>
      </w:r>
      <w:r w:rsidRPr="00993C0D">
        <w:t>calloped shell.</w:t>
      </w:r>
    </w:p>
    <w:p w14:paraId="6C9D1390" w14:textId="77777777" w:rsidR="00A362A3" w:rsidRDefault="00A362A3" w:rsidP="00A362A3">
      <w:pPr>
        <w:spacing w:line="480" w:lineRule="auto"/>
      </w:pPr>
      <w:r>
        <w:t xml:space="preserve">Type: </w:t>
      </w:r>
      <w:r w:rsidRPr="00993C0D">
        <w:t xml:space="preserve">Loeschcke </w:t>
      </w:r>
      <w:r w:rsidRPr="00524C6D">
        <w:rPr>
          <w:caps/>
        </w:rPr>
        <w:t>v</w:t>
      </w:r>
    </w:p>
    <w:p w14:paraId="6104682E" w14:textId="77777777" w:rsidR="00A362A3" w:rsidRDefault="00A362A3" w:rsidP="00A362A3">
      <w:pPr>
        <w:spacing w:line="480" w:lineRule="auto"/>
      </w:pPr>
      <w:r>
        <w:t xml:space="preserve">Place of Manufacture or Origin: </w:t>
      </w:r>
      <w:r w:rsidR="00195500">
        <w:t>South Anatolia</w:t>
      </w:r>
    </w:p>
    <w:p w14:paraId="011DAA12" w14:textId="77777777" w:rsidR="00A362A3" w:rsidRDefault="00A362A3" w:rsidP="00A362A3">
      <w:pPr>
        <w:spacing w:line="480" w:lineRule="auto"/>
      </w:pPr>
      <w:r>
        <w:t xml:space="preserve">Parallels: None </w:t>
      </w:r>
      <w:r w:rsidRPr="00993C0D">
        <w:t>found; (near) Goethert-Polaschek 1985, no. 605, pl. 65.</w:t>
      </w:r>
    </w:p>
    <w:p w14:paraId="47ABF424" w14:textId="77777777" w:rsidR="000A03A4" w:rsidRDefault="000A03A4" w:rsidP="000A03A4">
      <w:pPr>
        <w:spacing w:line="480" w:lineRule="auto"/>
      </w:pPr>
      <w:r>
        <w:t xml:space="preserve">Provenance: </w:t>
      </w:r>
    </w:p>
    <w:p w14:paraId="6A122397" w14:textId="77777777" w:rsidR="00A362A3" w:rsidRDefault="00A362A3" w:rsidP="00A362A3">
      <w:pPr>
        <w:spacing w:line="480" w:lineRule="auto"/>
      </w:pPr>
      <w:r>
        <w:t>Bibliography: Unpublished.</w:t>
      </w:r>
    </w:p>
    <w:p w14:paraId="54EC5AC1" w14:textId="77777777" w:rsidR="00845C9C" w:rsidRPr="00F90C10" w:rsidRDefault="00A362A3" w:rsidP="00A362A3">
      <w:pPr>
        <w:spacing w:line="480" w:lineRule="auto"/>
      </w:pPr>
      <w:r>
        <w:t xml:space="preserve">Date: </w:t>
      </w:r>
      <w:r w:rsidR="00845C9C" w:rsidRPr="00993C0D">
        <w:t>Mid-first century</w:t>
      </w:r>
      <w:r w:rsidR="00845C9C" w:rsidRPr="00524C6D">
        <w:rPr>
          <w:caps/>
        </w:rPr>
        <w:t xml:space="preserve"> </w:t>
      </w:r>
      <w:r w:rsidR="005170AB" w:rsidRPr="005170AB">
        <w:rPr>
          <w:caps/>
        </w:rPr>
        <w:t>A.D.</w:t>
      </w:r>
    </w:p>
    <w:p w14:paraId="0A628FEF" w14:textId="77777777" w:rsidR="00D55EE0" w:rsidRPr="00993C0D" w:rsidRDefault="00D55EE0" w:rsidP="00D55EE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40; 60</w:t>
      </w:r>
    </w:p>
    <w:p w14:paraId="023873EF"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4AC43C77"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5507440" w14:textId="77777777" w:rsidR="00845C9C" w:rsidRDefault="00845C9C" w:rsidP="00845C9C">
      <w:pPr>
        <w:pStyle w:val="Textedelespacerserv2"/>
        <w:numPr>
          <w:ilvl w:val="0"/>
          <w:numId w:val="0"/>
        </w:numPr>
        <w:spacing w:line="480" w:lineRule="auto"/>
        <w:jc w:val="left"/>
        <w:outlineLvl w:val="9"/>
        <w:rPr>
          <w:rFonts w:ascii="Palatino" w:hAnsi="Palatino"/>
        </w:rPr>
      </w:pPr>
    </w:p>
    <w:p w14:paraId="5A88B5FB" w14:textId="77777777" w:rsidR="00A362A3" w:rsidRDefault="00A362A3" w:rsidP="00A362A3">
      <w:pPr>
        <w:spacing w:line="480" w:lineRule="auto"/>
      </w:pPr>
      <w:r>
        <w:t>Catalogue Number: 248</w:t>
      </w:r>
    </w:p>
    <w:p w14:paraId="49BA4C41" w14:textId="77777777" w:rsidR="00A362A3" w:rsidRDefault="00A362A3" w:rsidP="00A362A3">
      <w:pPr>
        <w:spacing w:line="480" w:lineRule="auto"/>
      </w:pPr>
      <w:r>
        <w:t xml:space="preserve">Inventory Number: </w:t>
      </w:r>
      <w:r w:rsidR="00762022" w:rsidRPr="00993C0D">
        <w:t>83.</w:t>
      </w:r>
      <w:r w:rsidR="00762022" w:rsidRPr="00524C6D">
        <w:rPr>
          <w:caps/>
        </w:rPr>
        <w:t>aq</w:t>
      </w:r>
      <w:r w:rsidR="00762022" w:rsidRPr="00993C0D">
        <w:t>.377.468</w:t>
      </w:r>
    </w:p>
    <w:p w14:paraId="0B0C2CF0" w14:textId="77777777" w:rsidR="00A362A3" w:rsidRDefault="00A362A3" w:rsidP="00A362A3">
      <w:pPr>
        <w:spacing w:line="480" w:lineRule="auto"/>
      </w:pPr>
      <w:r>
        <w:t xml:space="preserve">Dimensions: </w:t>
      </w:r>
      <w:r w:rsidR="00762022" w:rsidRPr="00993C0D">
        <w:t>L: 15.6; W: 10.2; H: 3.7</w:t>
      </w:r>
    </w:p>
    <w:p w14:paraId="6D24A610" w14:textId="77777777" w:rsidR="00A362A3" w:rsidRDefault="00A362A3" w:rsidP="00A362A3">
      <w:pPr>
        <w:spacing w:line="480" w:lineRule="auto"/>
      </w:pPr>
      <w:r>
        <w:t>Condition and Fabric:</w:t>
      </w:r>
      <w:r w:rsidR="00762022" w:rsidRPr="00993C0D">
        <w:t xml:space="preserve"> Intact. Clay 5YR6/2 pinkish gray, glaze originally(?) 5YR5/3 reddish brown; mostly burned darker.</w:t>
      </w:r>
    </w:p>
    <w:p w14:paraId="32039A77" w14:textId="7E7F0C2F" w:rsidR="00A362A3" w:rsidRDefault="00A362A3" w:rsidP="00A362A3">
      <w:pPr>
        <w:spacing w:line="480" w:lineRule="auto"/>
      </w:pPr>
      <w:r>
        <w:t xml:space="preserve">Description: </w:t>
      </w:r>
      <w:r w:rsidR="00762022" w:rsidRPr="00993C0D">
        <w:t>Moldmade, from plaster mold</w:t>
      </w:r>
      <w:r w:rsidR="004E10BD">
        <w:t xml:space="preserve">. </w:t>
      </w:r>
      <w:r w:rsidR="00762022" w:rsidRPr="00993C0D">
        <w:t>Ring handle. Shoulder: Loeschcke</w:t>
      </w:r>
      <w:r w:rsidR="00762022" w:rsidRPr="00524C6D">
        <w:rPr>
          <w:caps/>
        </w:rPr>
        <w:t xml:space="preserve"> vi </w:t>
      </w:r>
      <w:r w:rsidR="00762022" w:rsidRPr="00993C0D">
        <w:t xml:space="preserve">b. </w:t>
      </w:r>
      <w:r w:rsidR="00762022" w:rsidRPr="003C4568">
        <w:t>Filling-hole lower left</w:t>
      </w:r>
      <w:r w:rsidR="00762022" w:rsidRPr="00993C0D">
        <w:t>. Small air hole on edge of discus, facing nozzle. Slim nozzle with simplified shoulder-volutes. Raised flat base-ring. Potter’s mark: incuse plain</w:t>
      </w:r>
      <w:r w:rsidR="00762022" w:rsidRPr="00993C0D">
        <w:rPr>
          <w:i/>
        </w:rPr>
        <w:t xml:space="preserve"> planta pedis.</w:t>
      </w:r>
    </w:p>
    <w:p w14:paraId="4F499B60" w14:textId="7C30A573" w:rsidR="00A362A3" w:rsidRDefault="00A362A3" w:rsidP="00A362A3">
      <w:pPr>
        <w:spacing w:line="480" w:lineRule="auto"/>
      </w:pPr>
      <w:r>
        <w:t xml:space="preserve">Discus Iconography: </w:t>
      </w:r>
      <w:r w:rsidR="00762022">
        <w:t>W</w:t>
      </w:r>
      <w:r w:rsidR="00762022" w:rsidRPr="00993C0D">
        <w:t xml:space="preserve">inged Victory standing to left in long pleated garment, right hand holding a round shield </w:t>
      </w:r>
      <w:r w:rsidR="00762022" w:rsidRPr="003C4568">
        <w:t>inscribed with New Year’s wishes; palm branch in crook of left arm.</w:t>
      </w:r>
      <w:r w:rsidR="00762022" w:rsidRPr="00E62537">
        <w:t xml:space="preserve"> </w:t>
      </w:r>
      <w:r w:rsidR="00762022" w:rsidRPr="003C4568">
        <w:t xml:space="preserve">Shield inscription only partly readable, {{insc: . . . </w:t>
      </w:r>
      <w:r w:rsidR="00762022" w:rsidRPr="003C4568">
        <w:rPr>
          <w:caps/>
        </w:rPr>
        <w:t>favstvmfelicemmihic</w:t>
      </w:r>
      <w:r w:rsidR="004E10BD">
        <w:t>}},</w:t>
      </w:r>
      <w:r w:rsidR="00762022" w:rsidRPr="003C4568">
        <w:t xml:space="preserve"> most probably the well-known inscription: {{insc:</w:t>
      </w:r>
      <w:r w:rsidR="00762022" w:rsidRPr="003C4568">
        <w:rPr>
          <w:caps/>
        </w:rPr>
        <w:t>annvmnovm favstvmfelicemmihic</w:t>
      </w:r>
      <w:r w:rsidR="00762022" w:rsidRPr="003C4568">
        <w:t xml:space="preserve">}} (see Bailey BM </w:t>
      </w:r>
      <w:r w:rsidR="00762022" w:rsidRPr="003C4568">
        <w:rPr>
          <w:caps/>
        </w:rPr>
        <w:t>ii</w:t>
      </w:r>
      <w:r w:rsidR="00762022" w:rsidRPr="003C4568">
        <w:t>, Q 957–Q 959, and Q 1043, fig. 112).</w:t>
      </w:r>
    </w:p>
    <w:p w14:paraId="55DA8B0A" w14:textId="77777777" w:rsidR="00A362A3" w:rsidRDefault="00A362A3" w:rsidP="00A362A3">
      <w:pPr>
        <w:spacing w:line="480" w:lineRule="auto"/>
      </w:pPr>
      <w:r>
        <w:t xml:space="preserve">Type: </w:t>
      </w:r>
      <w:r w:rsidR="00762022" w:rsidRPr="00993C0D">
        <w:t xml:space="preserve">Loeschcke </w:t>
      </w:r>
      <w:r w:rsidR="00762022" w:rsidRPr="00524C6D">
        <w:rPr>
          <w:caps/>
        </w:rPr>
        <w:t>v</w:t>
      </w:r>
      <w:r w:rsidR="00195500">
        <w:t>; Bailey C group i</w:t>
      </w:r>
    </w:p>
    <w:p w14:paraId="3C14DE51" w14:textId="77777777" w:rsidR="00A362A3" w:rsidRDefault="00A362A3" w:rsidP="00A362A3">
      <w:pPr>
        <w:spacing w:line="480" w:lineRule="auto"/>
      </w:pPr>
      <w:r>
        <w:t xml:space="preserve">Place of Manufacture or Origin: </w:t>
      </w:r>
      <w:r w:rsidR="00195500">
        <w:t>Central Anatolia</w:t>
      </w:r>
    </w:p>
    <w:p w14:paraId="07A1A18C" w14:textId="77777777" w:rsidR="00A362A3" w:rsidRDefault="00A362A3" w:rsidP="00A362A3">
      <w:pPr>
        <w:spacing w:line="480" w:lineRule="auto"/>
      </w:pPr>
      <w:r>
        <w:t xml:space="preserve">Parallels: </w:t>
      </w:r>
      <w:r w:rsidR="00762022" w:rsidRPr="00993C0D">
        <w:t xml:space="preserve">Bailey BM </w:t>
      </w:r>
      <w:r w:rsidR="00762022" w:rsidRPr="00524C6D">
        <w:rPr>
          <w:caps/>
        </w:rPr>
        <w:t>ii</w:t>
      </w:r>
      <w:r w:rsidR="00762022" w:rsidRPr="00993C0D">
        <w:t xml:space="preserve">, pp. 26–29, fig. 22. None of the different drawings of Victory in </w:t>
      </w:r>
      <w:r w:rsidR="00762022">
        <w:t xml:space="preserve">Bailey </w:t>
      </w:r>
      <w:r w:rsidR="00762022" w:rsidRPr="00993C0D">
        <w:t xml:space="preserve">BM </w:t>
      </w:r>
      <w:r w:rsidR="00762022" w:rsidRPr="00524C6D">
        <w:rPr>
          <w:caps/>
        </w:rPr>
        <w:t>ii</w:t>
      </w:r>
      <w:r w:rsidR="00762022" w:rsidRPr="00993C0D">
        <w:t xml:space="preserve"> is identical to the Getty decor; the closest is BM Q 957 without the </w:t>
      </w:r>
      <w:r w:rsidR="00762022" w:rsidRPr="00993C0D">
        <w:rPr>
          <w:i/>
        </w:rPr>
        <w:t xml:space="preserve">strenae. </w:t>
      </w:r>
      <w:r w:rsidR="00762022" w:rsidRPr="00993C0D">
        <w:t>Numerous refs. given for this motif</w:t>
      </w:r>
      <w:r w:rsidR="00195500">
        <w:t>.</w:t>
      </w:r>
    </w:p>
    <w:p w14:paraId="2AC1DF3F" w14:textId="77777777" w:rsidR="000A03A4" w:rsidRDefault="000A03A4" w:rsidP="000A03A4">
      <w:pPr>
        <w:spacing w:line="480" w:lineRule="auto"/>
      </w:pPr>
      <w:r>
        <w:t xml:space="preserve">Provenance: </w:t>
      </w:r>
    </w:p>
    <w:p w14:paraId="5EBF1C59" w14:textId="77777777" w:rsidR="00A362A3" w:rsidRDefault="00A362A3" w:rsidP="00A362A3">
      <w:pPr>
        <w:spacing w:line="480" w:lineRule="auto"/>
      </w:pPr>
      <w:r>
        <w:t>Bibliography: Unpublished.</w:t>
      </w:r>
    </w:p>
    <w:p w14:paraId="64AF6DC7" w14:textId="77777777" w:rsidR="00845C9C" w:rsidRPr="00F90C10" w:rsidRDefault="00A362A3" w:rsidP="00762022">
      <w:pPr>
        <w:spacing w:line="480" w:lineRule="auto"/>
      </w:pPr>
      <w:r>
        <w:t xml:space="preserve">Date: </w:t>
      </w:r>
      <w:r w:rsidR="00845C9C" w:rsidRPr="00993C0D">
        <w:t>Ca. mid-first century</w:t>
      </w:r>
      <w:r w:rsidR="00845C9C" w:rsidRPr="00524C6D">
        <w:rPr>
          <w:caps/>
        </w:rPr>
        <w:t xml:space="preserve"> </w:t>
      </w:r>
      <w:r w:rsidR="005170AB" w:rsidRPr="005170AB">
        <w:rPr>
          <w:caps/>
        </w:rPr>
        <w:t>A.D.</w:t>
      </w:r>
    </w:p>
    <w:p w14:paraId="39135744" w14:textId="77777777" w:rsidR="00D55EE0" w:rsidRPr="00993C0D" w:rsidRDefault="00D55EE0" w:rsidP="00D55EE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Pr>
          <w:rFonts w:ascii="Palatino" w:hAnsi="Palatino"/>
        </w:rPr>
        <w:t xml:space="preserve"> 40; 60</w:t>
      </w:r>
    </w:p>
    <w:p w14:paraId="36079BBA"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p>
    <w:p w14:paraId="5CEE081C" w14:textId="77777777" w:rsidR="00845C9C" w:rsidRPr="00993C0D" w:rsidDel="004F4D0B"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2B9F656" w14:textId="77777777" w:rsidR="00845C9C" w:rsidRDefault="00845C9C" w:rsidP="00845C9C">
      <w:pPr>
        <w:pStyle w:val="Textedelespacerserv2"/>
        <w:numPr>
          <w:ilvl w:val="0"/>
          <w:numId w:val="0"/>
        </w:numPr>
        <w:spacing w:line="480" w:lineRule="auto"/>
        <w:jc w:val="left"/>
        <w:outlineLvl w:val="9"/>
        <w:rPr>
          <w:rFonts w:ascii="Palatino" w:hAnsi="Palatino"/>
        </w:rPr>
      </w:pPr>
    </w:p>
    <w:p w14:paraId="232C04C1" w14:textId="77777777" w:rsidR="00585C57" w:rsidRDefault="00585C57" w:rsidP="00585C57">
      <w:pPr>
        <w:spacing w:line="480" w:lineRule="auto"/>
      </w:pPr>
      <w:r>
        <w:t>Catalogue Number: 249</w:t>
      </w:r>
    </w:p>
    <w:p w14:paraId="6ABF2CD6" w14:textId="77777777" w:rsidR="00585C57" w:rsidRDefault="00585C57" w:rsidP="00585C57">
      <w:pPr>
        <w:spacing w:line="480" w:lineRule="auto"/>
      </w:pPr>
      <w:r>
        <w:t xml:space="preserve">Inventory Number: </w:t>
      </w:r>
      <w:r w:rsidRPr="00993C0D">
        <w:t>83.</w:t>
      </w:r>
      <w:r w:rsidRPr="00524C6D">
        <w:rPr>
          <w:caps/>
        </w:rPr>
        <w:t>aq</w:t>
      </w:r>
      <w:r w:rsidRPr="00993C0D">
        <w:t>.377.133</w:t>
      </w:r>
    </w:p>
    <w:p w14:paraId="43280DF2" w14:textId="77777777" w:rsidR="00585C57" w:rsidRDefault="00585C57" w:rsidP="00585C57">
      <w:pPr>
        <w:spacing w:line="480" w:lineRule="auto"/>
      </w:pPr>
      <w:r>
        <w:t xml:space="preserve">Dimensions: </w:t>
      </w:r>
      <w:r w:rsidRPr="00993C0D">
        <w:t>L: 10.6; W: 6.6; H: 2.4</w:t>
      </w:r>
    </w:p>
    <w:p w14:paraId="72ABCE95" w14:textId="77777777" w:rsidR="00585C57" w:rsidRDefault="00585C57" w:rsidP="00585C57">
      <w:pPr>
        <w:spacing w:line="480" w:lineRule="auto"/>
      </w:pPr>
      <w:r>
        <w:t xml:space="preserve">Condition and Fabric: </w:t>
      </w:r>
      <w:r w:rsidRPr="00993C0D">
        <w:t>Chipped ring handle with two grooves on upper part, restored. Clay 10R6/6 light red, glaze 10R5/6 red.</w:t>
      </w:r>
    </w:p>
    <w:p w14:paraId="442129E2" w14:textId="77777777" w:rsidR="00585C57" w:rsidRDefault="00585C57" w:rsidP="00585C57">
      <w:pPr>
        <w:spacing w:line="480" w:lineRule="auto"/>
      </w:pPr>
      <w:r>
        <w:t xml:space="preserve">Description: </w:t>
      </w:r>
      <w:r w:rsidRPr="00993C0D">
        <w:t xml:space="preserve">Moldmade. Shoulder: Loeschcke form </w:t>
      </w:r>
      <w:r w:rsidRPr="00524C6D">
        <w:rPr>
          <w:caps/>
        </w:rPr>
        <w:t>vi</w:t>
      </w:r>
      <w:r w:rsidRPr="00993C0D">
        <w:t xml:space="preserve"> b. Filling-hole lower left. Slim ogival nozzle with simplified shoulder-volutes. </w:t>
      </w:r>
      <w:r>
        <w:t>Base marked off by one circular groove</w:t>
      </w:r>
      <w:r w:rsidRPr="00993C0D">
        <w:t>.</w:t>
      </w:r>
    </w:p>
    <w:p w14:paraId="47509167" w14:textId="77777777" w:rsidR="00585C57" w:rsidRDefault="00585C57" w:rsidP="00585C57">
      <w:pPr>
        <w:spacing w:line="480" w:lineRule="auto"/>
      </w:pPr>
      <w:r>
        <w:t>Discus Iconography: B</w:t>
      </w:r>
      <w:r w:rsidRPr="00993C0D">
        <w:t>ust of Sol on a crescent (Luna), twelve rays radiating from his head.</w:t>
      </w:r>
    </w:p>
    <w:p w14:paraId="78E6EF23" w14:textId="77777777" w:rsidR="00585C57" w:rsidRDefault="00585C57" w:rsidP="00585C57">
      <w:pPr>
        <w:spacing w:line="480" w:lineRule="auto"/>
      </w:pPr>
      <w:r>
        <w:t xml:space="preserve">Type: </w:t>
      </w:r>
      <w:r w:rsidRPr="00993C0D">
        <w:t xml:space="preserve">Loeschcke </w:t>
      </w:r>
      <w:r w:rsidRPr="00524C6D">
        <w:rPr>
          <w:caps/>
        </w:rPr>
        <w:t>v</w:t>
      </w:r>
      <w:r w:rsidR="00195500">
        <w:t>; Bailey C group i</w:t>
      </w:r>
    </w:p>
    <w:p w14:paraId="4E70FFEF" w14:textId="77777777" w:rsidR="00585C57" w:rsidRDefault="00585C57" w:rsidP="00585C57">
      <w:pPr>
        <w:spacing w:line="480" w:lineRule="auto"/>
      </w:pPr>
      <w:r>
        <w:t xml:space="preserve">Place of Manufacture or Origin: </w:t>
      </w:r>
      <w:r w:rsidRPr="00993C0D">
        <w:t>Asia Min</w:t>
      </w:r>
      <w:r w:rsidR="00195500">
        <w:t>or</w:t>
      </w:r>
    </w:p>
    <w:p w14:paraId="60175528" w14:textId="77777777" w:rsidR="00585C57" w:rsidRDefault="00585C57" w:rsidP="00585C57">
      <w:pPr>
        <w:spacing w:line="480" w:lineRule="auto"/>
      </w:pPr>
      <w:r>
        <w:t xml:space="preserve">Parallels: </w:t>
      </w:r>
      <w:r w:rsidRPr="00993C0D">
        <w:t xml:space="preserve">(Close) Bussière 2000, no. 66, pl. 19, and no. 429, pl. 39 (with only five rays), p. 164, decor </w:t>
      </w:r>
      <w:r w:rsidRPr="00524C6D">
        <w:rPr>
          <w:caps/>
        </w:rPr>
        <w:t>i</w:t>
      </w:r>
      <w:r w:rsidRPr="00993C0D">
        <w:t xml:space="preserve">.b.5.(1), and decor </w:t>
      </w:r>
      <w:r w:rsidRPr="00524C6D">
        <w:rPr>
          <w:caps/>
        </w:rPr>
        <w:t>i</w:t>
      </w:r>
      <w:r w:rsidRPr="00993C0D">
        <w:t xml:space="preserve">.b.5.(3) (Loeschcke </w:t>
      </w:r>
      <w:r w:rsidRPr="00524C6D">
        <w:rPr>
          <w:caps/>
        </w:rPr>
        <w:t>i</w:t>
      </w:r>
      <w:r w:rsidRPr="00993C0D">
        <w:t>); Rodríguez Martín 2002, no. 68, pl. 16.</w:t>
      </w:r>
    </w:p>
    <w:p w14:paraId="6A9E4961" w14:textId="77777777" w:rsidR="000A03A4" w:rsidRDefault="000A03A4" w:rsidP="000A03A4">
      <w:pPr>
        <w:spacing w:line="480" w:lineRule="auto"/>
      </w:pPr>
      <w:r>
        <w:t xml:space="preserve">Provenance: </w:t>
      </w:r>
    </w:p>
    <w:p w14:paraId="7A2AB77E" w14:textId="77777777" w:rsidR="00585C57" w:rsidRDefault="00585C57" w:rsidP="00585C57">
      <w:pPr>
        <w:spacing w:line="480" w:lineRule="auto"/>
      </w:pPr>
      <w:r>
        <w:t>Bibliography: Unpublished.</w:t>
      </w:r>
    </w:p>
    <w:p w14:paraId="53CE666A" w14:textId="77777777" w:rsidR="00845C9C" w:rsidRPr="00993C0D" w:rsidRDefault="00585C57" w:rsidP="00585C57">
      <w:pPr>
        <w:spacing w:line="480" w:lineRule="auto"/>
      </w:pPr>
      <w:r>
        <w:t xml:space="preserve">Date: </w:t>
      </w:r>
      <w:r w:rsidR="00195500">
        <w:t>Late Claudian to Trajanic</w:t>
      </w:r>
    </w:p>
    <w:p w14:paraId="303BE446" w14:textId="77777777" w:rsidR="00D55EE0" w:rsidRPr="00993C0D" w:rsidRDefault="00D55EE0" w:rsidP="00D55EE0">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585C57">
        <w:rPr>
          <w:rFonts w:ascii="Palatino" w:hAnsi="Palatino"/>
        </w:rPr>
        <w:t xml:space="preserve"> 50; 117</w:t>
      </w:r>
    </w:p>
    <w:p w14:paraId="04B11D43" w14:textId="77777777" w:rsidR="00845C9C" w:rsidRPr="00993C0D" w:rsidDel="004F4D0B" w:rsidRDefault="00845C9C" w:rsidP="00845C9C">
      <w:pPr>
        <w:pStyle w:val="Textedelespacerserv2"/>
        <w:numPr>
          <w:ilvl w:val="0"/>
          <w:numId w:val="0"/>
        </w:numPr>
        <w:spacing w:line="480" w:lineRule="auto"/>
        <w:jc w:val="left"/>
        <w:outlineLvl w:val="9"/>
        <w:rPr>
          <w:rFonts w:ascii="Palatino" w:hAnsi="Palatino"/>
        </w:rPr>
      </w:pPr>
    </w:p>
    <w:p w14:paraId="19BC3FED" w14:textId="77777777" w:rsidR="00845C9C" w:rsidRPr="00993C0D" w:rsidRDefault="00845C9C" w:rsidP="00845C9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5ED1D7E" w14:textId="77777777" w:rsidR="00845C9C" w:rsidRDefault="00845C9C" w:rsidP="00845C9C">
      <w:pPr>
        <w:pStyle w:val="Textedelespacerserv2"/>
        <w:numPr>
          <w:ilvl w:val="0"/>
          <w:numId w:val="0"/>
        </w:numPr>
        <w:spacing w:line="480" w:lineRule="auto"/>
        <w:jc w:val="left"/>
        <w:outlineLvl w:val="9"/>
        <w:rPr>
          <w:rFonts w:ascii="Palatino" w:hAnsi="Palatino"/>
        </w:rPr>
      </w:pPr>
    </w:p>
    <w:p w14:paraId="54916608" w14:textId="77777777" w:rsidR="003268A3" w:rsidRDefault="003268A3" w:rsidP="003268A3">
      <w:pPr>
        <w:spacing w:line="480" w:lineRule="auto"/>
      </w:pPr>
      <w:r>
        <w:t>Catalogue Number: 250</w:t>
      </w:r>
    </w:p>
    <w:p w14:paraId="69041307" w14:textId="77777777" w:rsidR="003268A3" w:rsidRDefault="003268A3" w:rsidP="003268A3">
      <w:pPr>
        <w:spacing w:line="480" w:lineRule="auto"/>
      </w:pPr>
      <w:r>
        <w:t xml:space="preserve">Inventory Number: </w:t>
      </w:r>
      <w:r w:rsidRPr="00993C0D">
        <w:t>83.</w:t>
      </w:r>
      <w:r w:rsidRPr="00524C6D">
        <w:rPr>
          <w:caps/>
        </w:rPr>
        <w:t>aq</w:t>
      </w:r>
      <w:r w:rsidRPr="00993C0D">
        <w:t>.377.132</w:t>
      </w:r>
    </w:p>
    <w:p w14:paraId="5C5AD061" w14:textId="77777777" w:rsidR="003268A3" w:rsidRDefault="003268A3" w:rsidP="003268A3">
      <w:pPr>
        <w:spacing w:line="480" w:lineRule="auto"/>
      </w:pPr>
      <w:r>
        <w:t xml:space="preserve">Dimensions: </w:t>
      </w:r>
      <w:r w:rsidRPr="00993C0D">
        <w:t>L: 10.0; W: 6.3; H: 2.8</w:t>
      </w:r>
    </w:p>
    <w:p w14:paraId="22F8F51A" w14:textId="77777777" w:rsidR="003268A3" w:rsidRDefault="003268A3" w:rsidP="003268A3">
      <w:pPr>
        <w:spacing w:line="480" w:lineRule="auto"/>
      </w:pPr>
      <w:r>
        <w:t xml:space="preserve">Condition and Fabric: </w:t>
      </w:r>
      <w:r w:rsidRPr="00993C0D">
        <w:t>Intact. Clay near 5YR5/6 yellowish red, glaze mostly 10R5/6 red; substantial blackened parts</w:t>
      </w:r>
      <w:r w:rsidRPr="00993C0D">
        <w:rPr>
          <w:rStyle w:val="Strong"/>
          <w:b w:val="0"/>
        </w:rPr>
        <w:t>.</w:t>
      </w:r>
    </w:p>
    <w:p w14:paraId="43DFB472" w14:textId="365C02D1" w:rsidR="003268A3" w:rsidRPr="00265E71" w:rsidRDefault="003268A3" w:rsidP="003268A3">
      <w:pPr>
        <w:spacing w:line="480" w:lineRule="auto"/>
      </w:pPr>
      <w:r>
        <w:t xml:space="preserve">Description: </w:t>
      </w:r>
      <w:r w:rsidRPr="00993C0D">
        <w:t xml:space="preserve">Moldmade. Ring handle with two grooves. Shoulder: Loeschcke form </w:t>
      </w:r>
      <w:r w:rsidRPr="00524C6D">
        <w:rPr>
          <w:caps/>
        </w:rPr>
        <w:t>vi</w:t>
      </w:r>
      <w:r w:rsidRPr="00993C0D">
        <w:t xml:space="preserve"> b; small dotted circle on shoulder at each side of handle, two more on each side of volutes. Filling-hole lower right. Ogival nozzle with simplified shoulder-volutes; burn marks. Base </w:t>
      </w:r>
      <w:r w:rsidR="001C209E">
        <w:t>marked off by</w:t>
      </w:r>
      <w:r w:rsidRPr="00993C0D">
        <w:t xml:space="preserve"> circular groove. Illegible </w:t>
      </w:r>
      <w:r w:rsidRPr="00993C0D">
        <w:rPr>
          <w:i/>
        </w:rPr>
        <w:t>planta pedis</w:t>
      </w:r>
      <w:r w:rsidR="00265E71">
        <w:rPr>
          <w:i/>
        </w:rPr>
        <w:t>.</w:t>
      </w:r>
    </w:p>
    <w:p w14:paraId="781A569F" w14:textId="714836B8" w:rsidR="003268A3" w:rsidRDefault="003268A3" w:rsidP="003268A3">
      <w:pPr>
        <w:spacing w:line="480" w:lineRule="auto"/>
      </w:pPr>
      <w:r>
        <w:t>Discus Iconography: B</w:t>
      </w:r>
      <w:r w:rsidRPr="00993C0D">
        <w:t xml:space="preserve">ig fluted </w:t>
      </w:r>
      <w:r w:rsidRPr="00993C0D">
        <w:rPr>
          <w:i/>
        </w:rPr>
        <w:t>cantharus</w:t>
      </w:r>
      <w:r w:rsidRPr="00993C0D">
        <w:t xml:space="preserve"> with tympanon; behind it a staff that in a bacchic ambiance could be </w:t>
      </w:r>
      <w:r w:rsidR="004E10BD">
        <w:t xml:space="preserve">a </w:t>
      </w:r>
      <w:r w:rsidRPr="00993C0D">
        <w:t>thyrsus.</w:t>
      </w:r>
    </w:p>
    <w:p w14:paraId="257A1078" w14:textId="77777777" w:rsidR="003268A3" w:rsidRDefault="003268A3" w:rsidP="003268A3">
      <w:pPr>
        <w:spacing w:line="480" w:lineRule="auto"/>
      </w:pPr>
      <w:r>
        <w:t xml:space="preserve">Type: </w:t>
      </w:r>
      <w:r w:rsidRPr="00993C0D">
        <w:t xml:space="preserve">Loeschcke </w:t>
      </w:r>
      <w:r w:rsidRPr="00524C6D">
        <w:rPr>
          <w:caps/>
        </w:rPr>
        <w:t>v</w:t>
      </w:r>
      <w:r w:rsidR="00195500">
        <w:t>; Bailey C group i</w:t>
      </w:r>
    </w:p>
    <w:p w14:paraId="56D68510" w14:textId="77777777" w:rsidR="003268A3" w:rsidRDefault="003268A3" w:rsidP="003268A3">
      <w:pPr>
        <w:spacing w:line="480" w:lineRule="auto"/>
      </w:pPr>
      <w:r>
        <w:t xml:space="preserve">Place of Manufacture or Origin: </w:t>
      </w:r>
      <w:r w:rsidR="00195500">
        <w:t>North Africa</w:t>
      </w:r>
    </w:p>
    <w:p w14:paraId="7EBB9CDD" w14:textId="77777777" w:rsidR="003268A3" w:rsidRDefault="003268A3" w:rsidP="003268A3">
      <w:pPr>
        <w:spacing w:line="480" w:lineRule="auto"/>
      </w:pPr>
      <w:r>
        <w:t xml:space="preserve">Parallels: </w:t>
      </w:r>
      <w:r w:rsidRPr="00993C0D">
        <w:t>None found.</w:t>
      </w:r>
    </w:p>
    <w:p w14:paraId="5571F1BE" w14:textId="77777777" w:rsidR="000A03A4" w:rsidRDefault="000A03A4" w:rsidP="000A03A4">
      <w:pPr>
        <w:spacing w:line="480" w:lineRule="auto"/>
      </w:pPr>
      <w:r>
        <w:t xml:space="preserve">Provenance: </w:t>
      </w:r>
    </w:p>
    <w:p w14:paraId="7E7DB342" w14:textId="77777777" w:rsidR="003268A3" w:rsidRDefault="003268A3" w:rsidP="003268A3">
      <w:pPr>
        <w:spacing w:line="480" w:lineRule="auto"/>
      </w:pPr>
      <w:r>
        <w:t>Bibliography: Unpublished.</w:t>
      </w:r>
    </w:p>
    <w:p w14:paraId="3752D740" w14:textId="77777777" w:rsidR="00845C9C" w:rsidRDefault="003268A3" w:rsidP="003268A3">
      <w:pPr>
        <w:spacing w:line="480" w:lineRule="auto"/>
      </w:pPr>
      <w:r>
        <w:t xml:space="preserve">Date: </w:t>
      </w:r>
      <w:r w:rsidR="00195500">
        <w:t>Late Claudian to Trajanic</w:t>
      </w:r>
    </w:p>
    <w:p w14:paraId="001877DD" w14:textId="77777777" w:rsidR="007879A8" w:rsidRPr="00993C0D" w:rsidRDefault="007879A8" w:rsidP="007879A8">
      <w:pPr>
        <w:pStyle w:val="Textedelespacerserv2"/>
        <w:numPr>
          <w:ilvl w:val="0"/>
          <w:numId w:val="0"/>
        </w:numPr>
        <w:spacing w:line="480" w:lineRule="auto"/>
        <w:jc w:val="left"/>
        <w:outlineLvl w:val="9"/>
        <w:rPr>
          <w:rFonts w:ascii="Palatino" w:hAnsi="Palatino"/>
        </w:rPr>
      </w:pPr>
      <w:r w:rsidRPr="00C84548">
        <w:rPr>
          <w:rFonts w:ascii="Palatino" w:hAnsi="Palatino"/>
        </w:rPr>
        <w:t>Date numeric:</w:t>
      </w:r>
      <w:r w:rsidR="00905AF0">
        <w:rPr>
          <w:rFonts w:ascii="Palatino" w:hAnsi="Palatino"/>
        </w:rPr>
        <w:t xml:space="preserve"> 50; 117</w:t>
      </w:r>
    </w:p>
    <w:p w14:paraId="45BB02F2" w14:textId="77777777" w:rsidR="007879A8" w:rsidRPr="00993C0D" w:rsidRDefault="007879A8" w:rsidP="00845C9C">
      <w:pPr>
        <w:pStyle w:val="Textedelespacerserv2"/>
        <w:numPr>
          <w:ilvl w:val="0"/>
          <w:numId w:val="0"/>
        </w:numPr>
        <w:spacing w:line="480" w:lineRule="auto"/>
        <w:jc w:val="left"/>
        <w:outlineLvl w:val="9"/>
        <w:rPr>
          <w:rFonts w:ascii="Palatino" w:hAnsi="Palatino"/>
        </w:rPr>
      </w:pPr>
    </w:p>
    <w:p w14:paraId="326CD775" w14:textId="77777777" w:rsidR="00A620D1" w:rsidRPr="00993C0D" w:rsidRDefault="00A620D1" w:rsidP="00A620D1">
      <w:pPr>
        <w:spacing w:line="480" w:lineRule="auto"/>
      </w:pPr>
      <w:r w:rsidRPr="00993C0D">
        <w:t>———</w:t>
      </w:r>
    </w:p>
    <w:p w14:paraId="149266F1" w14:textId="77777777" w:rsidR="00A620D1" w:rsidRDefault="00A620D1" w:rsidP="00A620D1">
      <w:pPr>
        <w:pStyle w:val="Textedelespacerserv2"/>
        <w:numPr>
          <w:ilvl w:val="0"/>
          <w:numId w:val="0"/>
        </w:numPr>
        <w:spacing w:line="480" w:lineRule="auto"/>
        <w:jc w:val="left"/>
        <w:outlineLvl w:val="9"/>
        <w:rPr>
          <w:rFonts w:ascii="Palatino" w:hAnsi="Palatino"/>
        </w:rPr>
      </w:pPr>
    </w:p>
    <w:p w14:paraId="4F83F14F" w14:textId="77777777" w:rsidR="007A1546" w:rsidRDefault="007A1546" w:rsidP="007A1546">
      <w:pPr>
        <w:spacing w:line="480" w:lineRule="auto"/>
      </w:pPr>
      <w:r>
        <w:t>Catalogue Number: 251</w:t>
      </w:r>
    </w:p>
    <w:p w14:paraId="13CD41AA" w14:textId="77777777" w:rsidR="007A1546" w:rsidRDefault="007A1546" w:rsidP="007A1546">
      <w:pPr>
        <w:spacing w:line="480" w:lineRule="auto"/>
      </w:pPr>
      <w:r>
        <w:t xml:space="preserve">Inventory Number: </w:t>
      </w:r>
      <w:r w:rsidRPr="00993C0D">
        <w:t>83.</w:t>
      </w:r>
      <w:r w:rsidRPr="00524C6D">
        <w:rPr>
          <w:caps/>
        </w:rPr>
        <w:t>aq</w:t>
      </w:r>
      <w:r w:rsidRPr="00993C0D">
        <w:t>.377.118</w:t>
      </w:r>
    </w:p>
    <w:p w14:paraId="445CC1B1" w14:textId="77777777" w:rsidR="007A1546" w:rsidRDefault="007A1546" w:rsidP="007A1546">
      <w:pPr>
        <w:spacing w:line="480" w:lineRule="auto"/>
      </w:pPr>
      <w:r>
        <w:t xml:space="preserve">Dimensions: </w:t>
      </w:r>
      <w:r w:rsidRPr="00993C0D">
        <w:t>L: 11.5; W: 7.2; H: 2.6</w:t>
      </w:r>
    </w:p>
    <w:p w14:paraId="357F8036" w14:textId="77777777" w:rsidR="007A1546" w:rsidRDefault="007A1546" w:rsidP="007A1546">
      <w:pPr>
        <w:spacing w:line="480" w:lineRule="auto"/>
      </w:pPr>
      <w:r>
        <w:t xml:space="preserve">Condition and Fabric: </w:t>
      </w:r>
      <w:r w:rsidRPr="00993C0D">
        <w:t>Major crack on restored discus, with small part missing. Clay 5YR6/4 light reddish brown, slip same color.</w:t>
      </w:r>
    </w:p>
    <w:p w14:paraId="77667A72" w14:textId="77777777" w:rsidR="007A1546" w:rsidRDefault="007A1546" w:rsidP="007A1546">
      <w:pPr>
        <w:spacing w:line="480" w:lineRule="auto"/>
      </w:pPr>
      <w:r>
        <w:t xml:space="preserve">Description: </w:t>
      </w:r>
      <w:r w:rsidRPr="00993C0D">
        <w:t xml:space="preserve">Moldmade. Ring handle with two grooves on upper part. Shoulder: Loeschcke near form </w:t>
      </w:r>
      <w:r w:rsidRPr="00524C6D">
        <w:rPr>
          <w:caps/>
        </w:rPr>
        <w:t>vi</w:t>
      </w:r>
      <w:r w:rsidRPr="00993C0D">
        <w:t xml:space="preserve"> a. Filling-hole on left side of discus. Slim ogival nozzle with simplified shoulder-volutes. </w:t>
      </w:r>
      <w:r>
        <w:t>Base marked off by one circular groove</w:t>
      </w:r>
      <w:r w:rsidRPr="00993C0D">
        <w:t xml:space="preserve">. Plain </w:t>
      </w:r>
      <w:r w:rsidRPr="00993C0D">
        <w:rPr>
          <w:i/>
        </w:rPr>
        <w:t>planta pedis.</w:t>
      </w:r>
    </w:p>
    <w:p w14:paraId="317457A8" w14:textId="77777777" w:rsidR="007A1546" w:rsidRDefault="007A1546" w:rsidP="007A1546">
      <w:pPr>
        <w:spacing w:line="480" w:lineRule="auto"/>
      </w:pPr>
      <w:r>
        <w:t>Discus Iconography: W</w:t>
      </w:r>
      <w:r w:rsidRPr="00993C0D">
        <w:t>inged Cupid to left, bending over lit altar.</w:t>
      </w:r>
    </w:p>
    <w:p w14:paraId="5753A5C4" w14:textId="77777777" w:rsidR="007A1546" w:rsidRDefault="007A1546" w:rsidP="007A1546">
      <w:pPr>
        <w:spacing w:line="480" w:lineRule="auto"/>
      </w:pPr>
      <w:r>
        <w:t xml:space="preserve">Type: </w:t>
      </w:r>
      <w:r w:rsidRPr="00993C0D">
        <w:t xml:space="preserve">Loeschcke </w:t>
      </w:r>
      <w:r w:rsidRPr="00524C6D">
        <w:rPr>
          <w:caps/>
        </w:rPr>
        <w:t>v</w:t>
      </w:r>
      <w:r w:rsidR="00195500">
        <w:t>; Bailey C group iii</w:t>
      </w:r>
    </w:p>
    <w:p w14:paraId="3F0B32F6" w14:textId="77777777" w:rsidR="007A1546" w:rsidRDefault="007A1546" w:rsidP="007A1546">
      <w:pPr>
        <w:spacing w:line="480" w:lineRule="auto"/>
      </w:pPr>
      <w:r>
        <w:t xml:space="preserve">Place of Manufacture or Origin: </w:t>
      </w:r>
      <w:r w:rsidRPr="00993C0D">
        <w:t>South Anatolia</w:t>
      </w:r>
    </w:p>
    <w:p w14:paraId="2BAECA48" w14:textId="77777777" w:rsidR="007A1546" w:rsidRDefault="007A1546" w:rsidP="007A1546">
      <w:pPr>
        <w:spacing w:line="480" w:lineRule="auto"/>
      </w:pPr>
      <w:r>
        <w:t xml:space="preserve">Parallels: </w:t>
      </w:r>
      <w:r w:rsidRPr="00993C0D">
        <w:t>None found.</w:t>
      </w:r>
    </w:p>
    <w:p w14:paraId="0F53E842" w14:textId="77777777" w:rsidR="000A03A4" w:rsidRDefault="000A03A4" w:rsidP="000A03A4">
      <w:pPr>
        <w:spacing w:line="480" w:lineRule="auto"/>
      </w:pPr>
      <w:r>
        <w:t xml:space="preserve">Provenance: </w:t>
      </w:r>
    </w:p>
    <w:p w14:paraId="6B92E77F" w14:textId="77777777" w:rsidR="007A1546" w:rsidRDefault="007A1546" w:rsidP="007A1546">
      <w:pPr>
        <w:spacing w:line="480" w:lineRule="auto"/>
      </w:pPr>
      <w:r>
        <w:t>Bibliography: Unpublished.</w:t>
      </w:r>
    </w:p>
    <w:p w14:paraId="7DC7EDF1" w14:textId="77777777" w:rsidR="00A620D1" w:rsidRPr="00993C0D" w:rsidRDefault="007A1546" w:rsidP="007A1546">
      <w:pPr>
        <w:spacing w:line="480" w:lineRule="auto"/>
      </w:pPr>
      <w:r>
        <w:t xml:space="preserve">Date: </w:t>
      </w:r>
      <w:r w:rsidR="00195500">
        <w:t>Neronian to Early Flavian</w:t>
      </w:r>
    </w:p>
    <w:p w14:paraId="7A002BA9" w14:textId="77777777" w:rsidR="00F74908" w:rsidRDefault="007A1546" w:rsidP="00BA3CE5">
      <w:pPr>
        <w:spacing w:line="480" w:lineRule="auto"/>
      </w:pPr>
      <w:r>
        <w:t>Date numeric: 54</w:t>
      </w:r>
      <w:r w:rsidR="00BA3CE5">
        <w:t>; 75</w:t>
      </w:r>
    </w:p>
    <w:p w14:paraId="7397EEFF" w14:textId="77777777" w:rsidR="00A620D1" w:rsidRPr="00993C0D" w:rsidRDefault="00A620D1" w:rsidP="00BA3CE5">
      <w:pPr>
        <w:pStyle w:val="Textedelespacerserv2"/>
        <w:numPr>
          <w:ilvl w:val="0"/>
          <w:numId w:val="0"/>
        </w:numPr>
        <w:spacing w:line="480" w:lineRule="auto"/>
        <w:jc w:val="left"/>
        <w:outlineLvl w:val="9"/>
        <w:rPr>
          <w:rFonts w:ascii="Palatino" w:hAnsi="Palatino"/>
        </w:rPr>
      </w:pPr>
    </w:p>
    <w:p w14:paraId="26B8AF8A"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6330133" w14:textId="77777777" w:rsidR="00A620D1" w:rsidRDefault="00A620D1" w:rsidP="00A620D1">
      <w:pPr>
        <w:pStyle w:val="Textedelespacerserv2"/>
        <w:numPr>
          <w:ilvl w:val="0"/>
          <w:numId w:val="0"/>
        </w:numPr>
        <w:spacing w:line="480" w:lineRule="auto"/>
        <w:jc w:val="left"/>
        <w:outlineLvl w:val="9"/>
        <w:rPr>
          <w:rFonts w:ascii="Palatino" w:hAnsi="Palatino"/>
        </w:rPr>
      </w:pPr>
    </w:p>
    <w:p w14:paraId="3DC1C09E" w14:textId="77777777" w:rsidR="00F32D9D" w:rsidRDefault="00F32D9D" w:rsidP="00F32D9D">
      <w:pPr>
        <w:spacing w:line="480" w:lineRule="auto"/>
      </w:pPr>
      <w:r>
        <w:t>Catalogue Number: 252</w:t>
      </w:r>
    </w:p>
    <w:p w14:paraId="4D0744FD" w14:textId="77777777" w:rsidR="00F32D9D" w:rsidRDefault="00F32D9D" w:rsidP="00F32D9D">
      <w:pPr>
        <w:spacing w:line="480" w:lineRule="auto"/>
      </w:pPr>
      <w:r>
        <w:t xml:space="preserve">Inventory Number: </w:t>
      </w:r>
      <w:r w:rsidRPr="00993C0D">
        <w:t>83.</w:t>
      </w:r>
      <w:r w:rsidRPr="00524C6D">
        <w:rPr>
          <w:caps/>
        </w:rPr>
        <w:t>aq</w:t>
      </w:r>
      <w:r w:rsidRPr="00993C0D">
        <w:t>.438.110</w:t>
      </w:r>
    </w:p>
    <w:p w14:paraId="2AEE84B7" w14:textId="77777777" w:rsidR="00F32D9D" w:rsidRDefault="00F32D9D" w:rsidP="00F32D9D">
      <w:pPr>
        <w:spacing w:line="480" w:lineRule="auto"/>
      </w:pPr>
      <w:r>
        <w:t xml:space="preserve">Dimensions: </w:t>
      </w:r>
      <w:r w:rsidRPr="00993C0D">
        <w:t>L: 12.5; W: 7.7; H: 2.3</w:t>
      </w:r>
    </w:p>
    <w:p w14:paraId="1B661C0D" w14:textId="77777777" w:rsidR="00F32D9D" w:rsidRDefault="00F32D9D" w:rsidP="00F32D9D">
      <w:pPr>
        <w:spacing w:line="480" w:lineRule="auto"/>
      </w:pPr>
      <w:r>
        <w:t xml:space="preserve">Condition and Fabric: </w:t>
      </w:r>
      <w:r w:rsidRPr="00993C0D">
        <w:t>Intact. Clay 10YR6/1–7/1 between gray and light gray, a few traces of dark glaze 10YR4/1 dark gray.</w:t>
      </w:r>
    </w:p>
    <w:p w14:paraId="374EE1B6" w14:textId="6B0AAD70" w:rsidR="00F32D9D" w:rsidRDefault="00F32D9D" w:rsidP="00F32D9D">
      <w:pPr>
        <w:spacing w:line="480" w:lineRule="auto"/>
      </w:pPr>
      <w:r>
        <w:t xml:space="preserve">Description: </w:t>
      </w:r>
      <w:r w:rsidRPr="00993C0D">
        <w:t xml:space="preserve">Moldmade. Ring handle with two grooves on upper part and iron corrosion. Shoulder: Loeschcke form </w:t>
      </w:r>
      <w:r w:rsidRPr="00524C6D">
        <w:rPr>
          <w:caps/>
        </w:rPr>
        <w:t>vii</w:t>
      </w:r>
      <w:r w:rsidRPr="00993C0D">
        <w:t xml:space="preserve"> b. Filling-hole slightly to right of center with traces of iron corrosion, probably from </w:t>
      </w:r>
      <w:r w:rsidR="004E10BD">
        <w:t xml:space="preserve">a </w:t>
      </w:r>
      <w:r w:rsidR="008B4C45">
        <w:t>wick-nail</w:t>
      </w:r>
      <w:r w:rsidRPr="00993C0D">
        <w:t xml:space="preserve">. Broad nozzle with simplified shoulder-volutes. </w:t>
      </w:r>
      <w:r>
        <w:t>Base marked off by one circular groove</w:t>
      </w:r>
      <w:r w:rsidRPr="00993C0D">
        <w:t xml:space="preserve">. Potter’s incuse </w:t>
      </w:r>
      <w:r w:rsidRPr="003C4568">
        <w:t>signature: {{insc:</w:t>
      </w:r>
      <w:r w:rsidRPr="003C4568">
        <w:rPr>
          <w:caps/>
        </w:rPr>
        <w:t>lmvnsvc</w:t>
      </w:r>
      <w:r w:rsidRPr="003C4568">
        <w:t>}}.</w:t>
      </w:r>
    </w:p>
    <w:p w14:paraId="6835C56D" w14:textId="06BED2AF" w:rsidR="00F32D9D" w:rsidRDefault="00F32D9D" w:rsidP="00F32D9D">
      <w:pPr>
        <w:spacing w:line="480" w:lineRule="auto"/>
      </w:pPr>
      <w:r>
        <w:t>Discus Iconography: M</w:t>
      </w:r>
      <w:r w:rsidRPr="00993C0D">
        <w:t xml:space="preserve">an wearing tunic and holding stick walking to right guiding </w:t>
      </w:r>
      <w:r w:rsidR="004E10BD">
        <w:t xml:space="preserve">an </w:t>
      </w:r>
      <w:r w:rsidRPr="00993C0D">
        <w:t>animal, possibly a donkey.</w:t>
      </w:r>
    </w:p>
    <w:p w14:paraId="71E3DD48" w14:textId="77777777" w:rsidR="00F32D9D" w:rsidRDefault="00F32D9D" w:rsidP="00F32D9D">
      <w:pPr>
        <w:spacing w:line="480" w:lineRule="auto"/>
      </w:pPr>
      <w:r>
        <w:t xml:space="preserve">Type: </w:t>
      </w:r>
      <w:r w:rsidRPr="00993C0D">
        <w:t xml:space="preserve">Loeschcke </w:t>
      </w:r>
      <w:r w:rsidRPr="00524C6D">
        <w:rPr>
          <w:caps/>
        </w:rPr>
        <w:t>v</w:t>
      </w:r>
      <w:r w:rsidRPr="00993C0D">
        <w:t>; Bailey C gro</w:t>
      </w:r>
      <w:r w:rsidR="00195500">
        <w:t>up iv</w:t>
      </w:r>
    </w:p>
    <w:p w14:paraId="4DAD0892" w14:textId="77777777" w:rsidR="00F32D9D" w:rsidRDefault="00F32D9D" w:rsidP="00F32D9D">
      <w:pPr>
        <w:spacing w:line="480" w:lineRule="auto"/>
      </w:pPr>
      <w:r>
        <w:t xml:space="preserve">Place of Manufacture or Origin: </w:t>
      </w:r>
      <w:r w:rsidR="00195500">
        <w:t>Tunisia</w:t>
      </w:r>
    </w:p>
    <w:p w14:paraId="022E94CC" w14:textId="77777777" w:rsidR="00F32D9D" w:rsidRDefault="00F32D9D" w:rsidP="00F32D9D">
      <w:pPr>
        <w:spacing w:line="480" w:lineRule="auto"/>
      </w:pPr>
      <w:r>
        <w:t xml:space="preserve">Parallels: </w:t>
      </w:r>
      <w:r w:rsidRPr="00993C0D">
        <w:t>None found.</w:t>
      </w:r>
    </w:p>
    <w:p w14:paraId="2101E47A" w14:textId="77777777" w:rsidR="000A03A4" w:rsidRDefault="000A03A4" w:rsidP="000A03A4">
      <w:pPr>
        <w:spacing w:line="480" w:lineRule="auto"/>
      </w:pPr>
      <w:r>
        <w:t xml:space="preserve">Provenance: </w:t>
      </w:r>
    </w:p>
    <w:p w14:paraId="500EFBB9" w14:textId="77777777" w:rsidR="00F32D9D" w:rsidRDefault="00F32D9D" w:rsidP="00F32D9D">
      <w:pPr>
        <w:spacing w:line="480" w:lineRule="auto"/>
      </w:pPr>
      <w:r>
        <w:t>Bibliography: Unpublished.</w:t>
      </w:r>
    </w:p>
    <w:p w14:paraId="69DBC917" w14:textId="77777777" w:rsidR="00A620D1" w:rsidRPr="00993C0D" w:rsidRDefault="00F32D9D" w:rsidP="00F32D9D">
      <w:pPr>
        <w:spacing w:line="480" w:lineRule="auto"/>
      </w:pPr>
      <w:r>
        <w:t xml:space="preserve">Date: </w:t>
      </w:r>
      <w:r w:rsidR="00195500">
        <w:t>Flavian to Trajanic</w:t>
      </w:r>
    </w:p>
    <w:p w14:paraId="2FBE62E1" w14:textId="77777777" w:rsidR="00BA3CE5" w:rsidRDefault="00F32D9D" w:rsidP="00BA3CE5">
      <w:pPr>
        <w:spacing w:line="480" w:lineRule="auto"/>
      </w:pPr>
      <w:r>
        <w:t>Date numeric: 69; 117</w:t>
      </w:r>
    </w:p>
    <w:p w14:paraId="35E41E51"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0B6BD555"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2E3D16E" w14:textId="77777777" w:rsidR="00A620D1" w:rsidRDefault="00A620D1" w:rsidP="00A620D1">
      <w:pPr>
        <w:pStyle w:val="Textedelespacerserv2"/>
        <w:numPr>
          <w:ilvl w:val="0"/>
          <w:numId w:val="0"/>
        </w:numPr>
        <w:spacing w:line="480" w:lineRule="auto"/>
        <w:jc w:val="left"/>
        <w:outlineLvl w:val="9"/>
        <w:rPr>
          <w:rFonts w:ascii="Palatino" w:hAnsi="Palatino"/>
        </w:rPr>
      </w:pPr>
    </w:p>
    <w:p w14:paraId="38E6419A" w14:textId="77777777" w:rsidR="002E223C" w:rsidRDefault="002E223C" w:rsidP="002E223C">
      <w:pPr>
        <w:spacing w:line="480" w:lineRule="auto"/>
      </w:pPr>
      <w:r>
        <w:t>Catalogue Number: 252 bis</w:t>
      </w:r>
    </w:p>
    <w:p w14:paraId="746F8636" w14:textId="77777777" w:rsidR="002E223C" w:rsidRDefault="002E223C" w:rsidP="002E223C">
      <w:pPr>
        <w:spacing w:line="480" w:lineRule="auto"/>
      </w:pPr>
      <w:r>
        <w:t xml:space="preserve">Inventory Number: </w:t>
      </w:r>
      <w:r w:rsidRPr="00993C0D">
        <w:t>81.</w:t>
      </w:r>
      <w:r w:rsidRPr="00524C6D">
        <w:rPr>
          <w:caps/>
        </w:rPr>
        <w:t>aq</w:t>
      </w:r>
      <w:r w:rsidRPr="00993C0D">
        <w:t>.112.4</w:t>
      </w:r>
    </w:p>
    <w:p w14:paraId="757CBA94" w14:textId="77777777" w:rsidR="002E223C" w:rsidRDefault="002E223C" w:rsidP="002E223C">
      <w:pPr>
        <w:spacing w:line="480" w:lineRule="auto"/>
      </w:pPr>
      <w:r>
        <w:t xml:space="preserve">Dimensions: </w:t>
      </w:r>
      <w:r w:rsidRPr="00993C0D">
        <w:t>L: 6.5 W: 5.6 H: 2.3</w:t>
      </w:r>
    </w:p>
    <w:p w14:paraId="4D0EAE6F" w14:textId="77777777" w:rsidR="002E223C" w:rsidRDefault="002E223C" w:rsidP="002E223C">
      <w:pPr>
        <w:spacing w:line="480" w:lineRule="auto"/>
      </w:pPr>
      <w:r>
        <w:t xml:space="preserve">Condition and Fabric: </w:t>
      </w:r>
      <w:r w:rsidRPr="00993C0D">
        <w:t>Handle completely and wrongly restored (should be pierced); scar on right side; small hole on underside of nozzle. Clay 7.5YR 8/2 pinkish white, slip 2.5Y 8/2 white.</w:t>
      </w:r>
    </w:p>
    <w:p w14:paraId="4746BD1A" w14:textId="77777777" w:rsidR="002E223C" w:rsidRDefault="002E223C" w:rsidP="002E223C">
      <w:pPr>
        <w:spacing w:line="480" w:lineRule="auto"/>
      </w:pPr>
      <w:r>
        <w:t xml:space="preserve">Description: </w:t>
      </w:r>
      <w:r w:rsidRPr="00993C0D">
        <w:t xml:space="preserve">Moldmade. Shoulder: Loeschcke form </w:t>
      </w:r>
      <w:r w:rsidRPr="00524C6D">
        <w:rPr>
          <w:caps/>
        </w:rPr>
        <w:t>vii</w:t>
      </w:r>
      <w:r w:rsidRPr="00993C0D">
        <w:t xml:space="preserve"> b. </w:t>
      </w:r>
      <w:r>
        <w:t>Filling-hole in lower field</w:t>
      </w:r>
      <w:r w:rsidRPr="00993C0D">
        <w:t xml:space="preserve">. Nozzle with simplified shoulder-volutes. </w:t>
      </w:r>
      <w:r>
        <w:t>Base marked off by one circular groove</w:t>
      </w:r>
      <w:r w:rsidRPr="00993C0D">
        <w:t>.</w:t>
      </w:r>
    </w:p>
    <w:p w14:paraId="7FD1740B" w14:textId="77777777" w:rsidR="002E223C" w:rsidRDefault="002E223C" w:rsidP="002E223C">
      <w:pPr>
        <w:spacing w:line="480" w:lineRule="auto"/>
      </w:pPr>
      <w:r>
        <w:t>Discus Iconography: R</w:t>
      </w:r>
      <w:r w:rsidRPr="00993C0D">
        <w:t>ider on horseback slowly moving to right (blurred relief).</w:t>
      </w:r>
    </w:p>
    <w:p w14:paraId="215DD5E4" w14:textId="77777777" w:rsidR="002E223C" w:rsidRDefault="002E223C" w:rsidP="002E223C">
      <w:pPr>
        <w:spacing w:line="480" w:lineRule="auto"/>
      </w:pPr>
      <w:r>
        <w:t xml:space="preserve">Type: </w:t>
      </w:r>
      <w:r w:rsidRPr="00993C0D">
        <w:t xml:space="preserve">Loeschcke </w:t>
      </w:r>
      <w:r w:rsidRPr="00524C6D">
        <w:rPr>
          <w:caps/>
        </w:rPr>
        <w:t>v</w:t>
      </w:r>
      <w:r w:rsidR="0073519E">
        <w:t>; Bailey C group iv</w:t>
      </w:r>
    </w:p>
    <w:p w14:paraId="27E3441A" w14:textId="77777777" w:rsidR="002E223C" w:rsidRDefault="002E223C" w:rsidP="002E223C">
      <w:pPr>
        <w:spacing w:line="480" w:lineRule="auto"/>
      </w:pPr>
      <w:r>
        <w:t xml:space="preserve">Place of Manufacture or Origin: </w:t>
      </w:r>
      <w:r w:rsidR="0073519E">
        <w:t>Italy</w:t>
      </w:r>
    </w:p>
    <w:p w14:paraId="54B85CBB" w14:textId="77777777" w:rsidR="002E223C" w:rsidRDefault="002E223C" w:rsidP="002E223C">
      <w:pPr>
        <w:spacing w:line="480" w:lineRule="auto"/>
      </w:pPr>
      <w:r>
        <w:t xml:space="preserve">Parallels: </w:t>
      </w:r>
      <w:r w:rsidRPr="00993C0D">
        <w:t>None found.</w:t>
      </w:r>
    </w:p>
    <w:p w14:paraId="7C14E4B7" w14:textId="77777777" w:rsidR="00CF12B5" w:rsidRDefault="00CF12B5" w:rsidP="00CF12B5">
      <w:pPr>
        <w:spacing w:line="480" w:lineRule="auto"/>
      </w:pPr>
      <w:r>
        <w:t xml:space="preserve">Provenance: </w:t>
      </w:r>
    </w:p>
    <w:p w14:paraId="3FCA501E" w14:textId="77777777" w:rsidR="002E223C" w:rsidRDefault="002E223C" w:rsidP="002E223C">
      <w:pPr>
        <w:spacing w:line="480" w:lineRule="auto"/>
      </w:pPr>
      <w:r>
        <w:t>Bibliography: Unpublished.</w:t>
      </w:r>
    </w:p>
    <w:p w14:paraId="4F70751A" w14:textId="77777777" w:rsidR="00A620D1" w:rsidRPr="00993C0D" w:rsidRDefault="002E223C" w:rsidP="002E223C">
      <w:pPr>
        <w:spacing w:line="480" w:lineRule="auto"/>
      </w:pPr>
      <w:r>
        <w:t xml:space="preserve">Date: </w:t>
      </w:r>
      <w:r w:rsidR="0073519E">
        <w:t>Flavian to Trajanic</w:t>
      </w:r>
    </w:p>
    <w:p w14:paraId="284936FF" w14:textId="77777777" w:rsidR="00BA3CE5" w:rsidRDefault="002E223C" w:rsidP="00BA3CE5">
      <w:pPr>
        <w:spacing w:line="480" w:lineRule="auto"/>
      </w:pPr>
      <w:r>
        <w:t>Date numeric: 69; 117</w:t>
      </w:r>
    </w:p>
    <w:p w14:paraId="1BCF923B" w14:textId="77777777" w:rsidR="00A620D1" w:rsidRPr="00993C0D" w:rsidDel="004F4D0B" w:rsidRDefault="00A620D1" w:rsidP="00A620D1">
      <w:pPr>
        <w:pStyle w:val="Textedelespacerserv2"/>
        <w:numPr>
          <w:ilvl w:val="0"/>
          <w:numId w:val="0"/>
        </w:numPr>
        <w:spacing w:line="480" w:lineRule="auto"/>
        <w:jc w:val="left"/>
        <w:outlineLvl w:val="9"/>
        <w:rPr>
          <w:rFonts w:ascii="Palatino" w:hAnsi="Palatino"/>
        </w:rPr>
      </w:pPr>
    </w:p>
    <w:p w14:paraId="0529A0C0"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908ABE2" w14:textId="77777777" w:rsidR="00A620D1" w:rsidRDefault="00A620D1" w:rsidP="00A620D1">
      <w:pPr>
        <w:pStyle w:val="Textedelespacerserv2"/>
        <w:numPr>
          <w:ilvl w:val="0"/>
          <w:numId w:val="0"/>
        </w:numPr>
        <w:spacing w:line="480" w:lineRule="auto"/>
        <w:jc w:val="left"/>
        <w:outlineLvl w:val="9"/>
        <w:rPr>
          <w:rFonts w:ascii="Palatino" w:hAnsi="Palatino"/>
        </w:rPr>
      </w:pPr>
    </w:p>
    <w:p w14:paraId="4CB6D78A" w14:textId="77777777" w:rsidR="008C58F4" w:rsidRDefault="008C58F4" w:rsidP="008C58F4">
      <w:pPr>
        <w:spacing w:line="480" w:lineRule="auto"/>
      </w:pPr>
      <w:r>
        <w:t>Catalogue Number: 253</w:t>
      </w:r>
    </w:p>
    <w:p w14:paraId="1D77AC31" w14:textId="77777777" w:rsidR="008C58F4" w:rsidRDefault="008C58F4" w:rsidP="008C58F4">
      <w:pPr>
        <w:spacing w:line="480" w:lineRule="auto"/>
      </w:pPr>
      <w:r>
        <w:t xml:space="preserve">Inventory Number: </w:t>
      </w:r>
      <w:r w:rsidRPr="00993C0D">
        <w:t>83.</w:t>
      </w:r>
      <w:r w:rsidRPr="00524C6D">
        <w:rPr>
          <w:caps/>
        </w:rPr>
        <w:t>aq.</w:t>
      </w:r>
      <w:r w:rsidRPr="00993C0D">
        <w:t>377.109</w:t>
      </w:r>
    </w:p>
    <w:p w14:paraId="13158C3A" w14:textId="77777777" w:rsidR="008C58F4" w:rsidRDefault="008C58F4" w:rsidP="008C58F4">
      <w:pPr>
        <w:spacing w:line="480" w:lineRule="auto"/>
      </w:pPr>
      <w:r>
        <w:t xml:space="preserve">Dimensions: </w:t>
      </w:r>
      <w:r w:rsidRPr="00993C0D">
        <w:t>L: 11.2; W: 6.7; H: 2.6</w:t>
      </w:r>
    </w:p>
    <w:p w14:paraId="3CB137EE" w14:textId="77777777" w:rsidR="008C58F4" w:rsidRDefault="008C58F4" w:rsidP="008C58F4">
      <w:pPr>
        <w:spacing w:line="480" w:lineRule="auto"/>
      </w:pPr>
      <w:r>
        <w:t xml:space="preserve">Condition and Fabric: </w:t>
      </w:r>
      <w:r w:rsidRPr="00993C0D">
        <w:t>Intact. Clay 10YR7/3 very pale brown, mottled uneven glaze 2.5YR6/6 light red and 10YR4/4 reddish brown.</w:t>
      </w:r>
    </w:p>
    <w:p w14:paraId="75BB7B67" w14:textId="77777777" w:rsidR="008C58F4" w:rsidRDefault="008C58F4" w:rsidP="008C58F4">
      <w:pPr>
        <w:spacing w:line="480" w:lineRule="auto"/>
      </w:pPr>
      <w:r>
        <w:t xml:space="preserve">Description: </w:t>
      </w:r>
      <w:r w:rsidRPr="00993C0D">
        <w:t xml:space="preserve">Moldmade. Ring handle with two grooves on upper part. Shoulder: Loeschcke form </w:t>
      </w:r>
      <w:r w:rsidRPr="00524C6D">
        <w:rPr>
          <w:caps/>
        </w:rPr>
        <w:t>vii</w:t>
      </w:r>
      <w:r w:rsidRPr="00993C0D">
        <w:t xml:space="preserve"> a. Filling-hole lower right. Ogival nozzle with simplified shoulder-volutes. </w:t>
      </w:r>
      <w:r>
        <w:t>Base marked off by one circular groove</w:t>
      </w:r>
      <w:r w:rsidRPr="00993C0D">
        <w:t xml:space="preserve">. Potter’s incuse </w:t>
      </w:r>
      <w:r w:rsidRPr="003C4568">
        <w:t>signature: {{insc:</w:t>
      </w:r>
      <w:r w:rsidRPr="003C4568">
        <w:rPr>
          <w:caps/>
        </w:rPr>
        <w:t>lmvnsvc</w:t>
      </w:r>
      <w:r w:rsidRPr="003C4568">
        <w:t>}};</w:t>
      </w:r>
      <w:r w:rsidRPr="00993C0D">
        <w:t xml:space="preserve"> beneath, small incuse circle</w:t>
      </w:r>
      <w:r w:rsidR="00971349">
        <w:t xml:space="preserve"> {{stamp:253}}</w:t>
      </w:r>
      <w:r w:rsidRPr="00993C0D">
        <w:t>; above, semicircle in very light relief.</w:t>
      </w:r>
    </w:p>
    <w:p w14:paraId="347A055F" w14:textId="77777777" w:rsidR="008C58F4" w:rsidRDefault="008C58F4" w:rsidP="008C58F4">
      <w:pPr>
        <w:spacing w:line="480" w:lineRule="auto"/>
      </w:pPr>
      <w:r>
        <w:t>Discus Iconography: F</w:t>
      </w:r>
      <w:r w:rsidRPr="00993C0D">
        <w:t xml:space="preserve">rontal view of bearded, helmeted Mars, head turned to right, holding </w:t>
      </w:r>
      <w:r>
        <w:t xml:space="preserve">a </w:t>
      </w:r>
      <w:r w:rsidRPr="00993C0D">
        <w:t xml:space="preserve">round shield on </w:t>
      </w:r>
      <w:r>
        <w:t>his left arm and a</w:t>
      </w:r>
      <w:r w:rsidRPr="00993C0D">
        <w:t xml:space="preserve"> long spear in </w:t>
      </w:r>
      <w:r>
        <w:t xml:space="preserve">his </w:t>
      </w:r>
      <w:r w:rsidRPr="00993C0D">
        <w:t>right hand.</w:t>
      </w:r>
    </w:p>
    <w:p w14:paraId="482CD72B" w14:textId="77777777" w:rsidR="008C58F4" w:rsidRDefault="008C58F4" w:rsidP="008C58F4">
      <w:pPr>
        <w:spacing w:line="480" w:lineRule="auto"/>
      </w:pPr>
      <w:r>
        <w:t xml:space="preserve">Type: </w:t>
      </w:r>
      <w:r w:rsidRPr="00993C0D">
        <w:t xml:space="preserve">Loeschcke </w:t>
      </w:r>
      <w:r w:rsidRPr="00524C6D">
        <w:rPr>
          <w:caps/>
        </w:rPr>
        <w:t>v</w:t>
      </w:r>
      <w:r w:rsidR="0073519E">
        <w:t>; Bailey C group iv</w:t>
      </w:r>
    </w:p>
    <w:p w14:paraId="7B47554C" w14:textId="77777777" w:rsidR="008C58F4" w:rsidRDefault="008C58F4" w:rsidP="008C58F4">
      <w:pPr>
        <w:spacing w:line="480" w:lineRule="auto"/>
      </w:pPr>
      <w:r>
        <w:t xml:space="preserve">Place of Manufacture or Origin: </w:t>
      </w:r>
      <w:r w:rsidRPr="00993C0D">
        <w:t>North Africa</w:t>
      </w:r>
    </w:p>
    <w:p w14:paraId="7AA04C27" w14:textId="77777777" w:rsidR="008C58F4" w:rsidRDefault="008C58F4" w:rsidP="008C58F4">
      <w:pPr>
        <w:spacing w:line="480" w:lineRule="auto"/>
      </w:pPr>
      <w:r>
        <w:t xml:space="preserve">Parallels: </w:t>
      </w:r>
      <w:r w:rsidRPr="00993C0D">
        <w:t>(Identical) Bergès 1989, p. 88, no. 147, fig. 38.</w:t>
      </w:r>
    </w:p>
    <w:p w14:paraId="4897342B" w14:textId="77777777" w:rsidR="00CF12B5" w:rsidRDefault="00CF12B5" w:rsidP="00CF12B5">
      <w:pPr>
        <w:spacing w:line="480" w:lineRule="auto"/>
      </w:pPr>
      <w:r>
        <w:t xml:space="preserve">Provenance: </w:t>
      </w:r>
    </w:p>
    <w:p w14:paraId="729664A2" w14:textId="77777777" w:rsidR="008C58F4" w:rsidRDefault="008C58F4" w:rsidP="008C58F4">
      <w:pPr>
        <w:spacing w:line="480" w:lineRule="auto"/>
      </w:pPr>
      <w:r>
        <w:t>Bibliography: Unpublished.</w:t>
      </w:r>
    </w:p>
    <w:p w14:paraId="0E9F8D6C" w14:textId="77777777" w:rsidR="00A620D1" w:rsidRPr="00993C0D" w:rsidRDefault="008C58F4" w:rsidP="008C58F4">
      <w:pPr>
        <w:spacing w:line="480" w:lineRule="auto"/>
      </w:pPr>
      <w:r>
        <w:t xml:space="preserve">Date: </w:t>
      </w:r>
      <w:r w:rsidR="0073519E">
        <w:t>Flavian to Trajanic</w:t>
      </w:r>
    </w:p>
    <w:p w14:paraId="1A01115F" w14:textId="77777777" w:rsidR="00BA3CE5" w:rsidRDefault="008C58F4" w:rsidP="00BA3CE5">
      <w:pPr>
        <w:spacing w:line="480" w:lineRule="auto"/>
      </w:pPr>
      <w:r>
        <w:t>Date numeric: 69; 117</w:t>
      </w:r>
    </w:p>
    <w:p w14:paraId="360438A3"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5AFD97DC"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DB7BA2C" w14:textId="77777777" w:rsidR="00A620D1" w:rsidRDefault="00A620D1" w:rsidP="00A620D1">
      <w:pPr>
        <w:pStyle w:val="Textedelespacerserv2"/>
        <w:numPr>
          <w:ilvl w:val="0"/>
          <w:numId w:val="0"/>
        </w:numPr>
        <w:spacing w:line="480" w:lineRule="auto"/>
        <w:jc w:val="left"/>
        <w:outlineLvl w:val="9"/>
        <w:rPr>
          <w:rFonts w:ascii="Palatino" w:hAnsi="Palatino"/>
        </w:rPr>
      </w:pPr>
    </w:p>
    <w:p w14:paraId="1C6E0F5D" w14:textId="77777777" w:rsidR="00C15EC3" w:rsidRDefault="00C15EC3" w:rsidP="00C15EC3">
      <w:pPr>
        <w:spacing w:line="480" w:lineRule="auto"/>
      </w:pPr>
      <w:r>
        <w:t>Catalogue Number: 254</w:t>
      </w:r>
    </w:p>
    <w:p w14:paraId="45503368" w14:textId="77777777" w:rsidR="00C15EC3" w:rsidRDefault="00C15EC3" w:rsidP="00C15EC3">
      <w:pPr>
        <w:spacing w:line="480" w:lineRule="auto"/>
      </w:pPr>
      <w:r>
        <w:t xml:space="preserve">Inventory Number: </w:t>
      </w:r>
      <w:r w:rsidRPr="00993C0D">
        <w:t>80.</w:t>
      </w:r>
      <w:r w:rsidRPr="00524C6D">
        <w:rPr>
          <w:caps/>
        </w:rPr>
        <w:t>aq</w:t>
      </w:r>
      <w:r w:rsidRPr="00993C0D">
        <w:t>.46.5</w:t>
      </w:r>
    </w:p>
    <w:p w14:paraId="30D107B5" w14:textId="77777777" w:rsidR="00C15EC3" w:rsidRDefault="00C15EC3" w:rsidP="00C15EC3">
      <w:pPr>
        <w:spacing w:line="480" w:lineRule="auto"/>
      </w:pPr>
      <w:r>
        <w:t xml:space="preserve">Dimensions: </w:t>
      </w:r>
      <w:r w:rsidRPr="00993C0D">
        <w:t>L: 11.8; W: 7.0; H: 2.3</w:t>
      </w:r>
    </w:p>
    <w:p w14:paraId="5E2165F2" w14:textId="77777777" w:rsidR="00C15EC3" w:rsidRDefault="00C15EC3" w:rsidP="00C15EC3">
      <w:pPr>
        <w:spacing w:line="480" w:lineRule="auto"/>
      </w:pPr>
      <w:r>
        <w:t xml:space="preserve">Condition and Fabric: </w:t>
      </w:r>
      <w:r w:rsidRPr="00993C0D">
        <w:t>Tiny hole on lower body, to right of handle. Clay 7.5YR7/4 pink, worn uneven glaze mostly 2.5YR5/4 reddish brown.</w:t>
      </w:r>
    </w:p>
    <w:p w14:paraId="4250E1C9" w14:textId="4C278D6C" w:rsidR="00C15EC3" w:rsidRDefault="00C15EC3" w:rsidP="00C15EC3">
      <w:pPr>
        <w:spacing w:line="480" w:lineRule="auto"/>
      </w:pPr>
      <w:r>
        <w:t xml:space="preserve">Description: </w:t>
      </w:r>
      <w:r w:rsidRPr="00993C0D">
        <w:t xml:space="preserve">Moldmade. Ring handle with two grooves on upper part. Shoulder: Loeschcke form </w:t>
      </w:r>
      <w:r w:rsidRPr="00524C6D">
        <w:rPr>
          <w:caps/>
        </w:rPr>
        <w:t>vii</w:t>
      </w:r>
      <w:r w:rsidRPr="00993C0D">
        <w:t xml:space="preserve"> a. Filling-hole lower right with small part of corroded iron </w:t>
      </w:r>
      <w:r w:rsidR="008B4C45">
        <w:t>wick-nail</w:t>
      </w:r>
      <w:r w:rsidRPr="00E62537">
        <w:t>.</w:t>
      </w:r>
      <w:r w:rsidRPr="00993C0D">
        <w:t xml:space="preserve"> Tiny air hole at top of nozzle. Nozzle with simplified shoulder-volutes. </w:t>
      </w:r>
      <w:r>
        <w:t>Base marked off by one circular groove</w:t>
      </w:r>
      <w:r w:rsidRPr="00993C0D">
        <w:t xml:space="preserve">. Potter’s incuse </w:t>
      </w:r>
      <w:r w:rsidRPr="003C4568">
        <w:t>signature: {{insc:</w:t>
      </w:r>
      <w:r w:rsidRPr="003C4568">
        <w:rPr>
          <w:caps/>
        </w:rPr>
        <w:t>m sv</w:t>
      </w:r>
      <w:r w:rsidRPr="003C4568">
        <w:t>}}; beneath, small mark: letter {{insc:X}} or cross in slight re</w:t>
      </w:r>
      <w:r w:rsidRPr="00993C0D">
        <w:t>lief</w:t>
      </w:r>
      <w:r w:rsidR="006B0A58">
        <w:t>.</w:t>
      </w:r>
      <w:r w:rsidR="00A03BE3">
        <w:t xml:space="preserve"> {{stamp:254}}</w:t>
      </w:r>
    </w:p>
    <w:p w14:paraId="33F2B2F0" w14:textId="61A538B2" w:rsidR="00C15EC3" w:rsidRDefault="00C15EC3" w:rsidP="00C15EC3">
      <w:pPr>
        <w:spacing w:line="480" w:lineRule="auto"/>
      </w:pPr>
      <w:r>
        <w:t>Discus Iconography: F</w:t>
      </w:r>
      <w:r w:rsidRPr="00993C0D">
        <w:t xml:space="preserve">rontal view of Mars looking right, bearded, helmeted, holding </w:t>
      </w:r>
      <w:r w:rsidR="004E10BD">
        <w:t xml:space="preserve">a </w:t>
      </w:r>
      <w:r w:rsidRPr="00993C0D">
        <w:t xml:space="preserve">round shield on </w:t>
      </w:r>
      <w:r>
        <w:t>his left arm and a</w:t>
      </w:r>
      <w:r w:rsidRPr="00993C0D">
        <w:t xml:space="preserve"> long spear in </w:t>
      </w:r>
      <w:r>
        <w:t xml:space="preserve">his </w:t>
      </w:r>
      <w:r w:rsidRPr="00993C0D">
        <w:t>right hand.</w:t>
      </w:r>
    </w:p>
    <w:p w14:paraId="00C76FA4" w14:textId="77777777" w:rsidR="00C15EC3" w:rsidRDefault="00C15EC3" w:rsidP="00C15EC3">
      <w:pPr>
        <w:spacing w:line="480" w:lineRule="auto"/>
      </w:pPr>
      <w:r>
        <w:t xml:space="preserve">Type: </w:t>
      </w:r>
      <w:r w:rsidRPr="00993C0D">
        <w:t xml:space="preserve">Loeschcke </w:t>
      </w:r>
      <w:r w:rsidRPr="00524C6D">
        <w:rPr>
          <w:caps/>
        </w:rPr>
        <w:t>v</w:t>
      </w:r>
      <w:r w:rsidR="0073519E">
        <w:t>; Bailey C group iv</w:t>
      </w:r>
    </w:p>
    <w:p w14:paraId="7E12A0DE" w14:textId="77777777" w:rsidR="00C15EC3" w:rsidRDefault="00C15EC3" w:rsidP="00C15EC3">
      <w:pPr>
        <w:spacing w:line="480" w:lineRule="auto"/>
      </w:pPr>
      <w:r>
        <w:t xml:space="preserve">Place of Manufacture or Origin: </w:t>
      </w:r>
      <w:r w:rsidRPr="00993C0D">
        <w:t>Tunisia</w:t>
      </w:r>
    </w:p>
    <w:p w14:paraId="2BB270FE" w14:textId="77777777" w:rsidR="00C15EC3" w:rsidRDefault="00C15EC3" w:rsidP="00C15EC3">
      <w:pPr>
        <w:spacing w:line="480" w:lineRule="auto"/>
      </w:pPr>
      <w:r>
        <w:t>Parallels: (I</w:t>
      </w:r>
      <w:r w:rsidRPr="00993C0D">
        <w:t xml:space="preserve">dentical) Bergès 1989, p. 88, no. 147, fig. 38; </w:t>
      </w:r>
      <w:hyperlink r:id="rId44" w:history="1">
        <w:r w:rsidRPr="004F2AEB">
          <w:rPr>
            <w:rStyle w:val="Hyperlink"/>
          </w:rPr>
          <w:t>cat. 253</w:t>
        </w:r>
      </w:hyperlink>
      <w:r w:rsidRPr="00993C0D">
        <w:t xml:space="preserve">, except for </w:t>
      </w:r>
      <w:r w:rsidR="0073519E">
        <w:t xml:space="preserve">the </w:t>
      </w:r>
      <w:r w:rsidRPr="00993C0D">
        <w:t xml:space="preserve">form of </w:t>
      </w:r>
      <w:r w:rsidR="0073519E">
        <w:t xml:space="preserve">the </w:t>
      </w:r>
      <w:r w:rsidRPr="00993C0D">
        <w:t>signature.</w:t>
      </w:r>
    </w:p>
    <w:p w14:paraId="6BB940D7" w14:textId="77777777" w:rsidR="00CF12B5" w:rsidRDefault="00CF12B5" w:rsidP="00CF12B5">
      <w:pPr>
        <w:spacing w:line="480" w:lineRule="auto"/>
      </w:pPr>
      <w:r>
        <w:t xml:space="preserve">Provenance: </w:t>
      </w:r>
    </w:p>
    <w:p w14:paraId="77A58787" w14:textId="77777777" w:rsidR="00C15EC3" w:rsidRDefault="00C15EC3" w:rsidP="00C15EC3">
      <w:pPr>
        <w:spacing w:line="480" w:lineRule="auto"/>
      </w:pPr>
      <w:r>
        <w:t>Bibliography: Unpublished.</w:t>
      </w:r>
    </w:p>
    <w:p w14:paraId="244D3C48" w14:textId="77777777" w:rsidR="00A620D1" w:rsidRPr="00993C0D" w:rsidRDefault="00C15EC3" w:rsidP="00C15EC3">
      <w:pPr>
        <w:spacing w:line="480" w:lineRule="auto"/>
      </w:pPr>
      <w:r>
        <w:t xml:space="preserve">Date: </w:t>
      </w:r>
      <w:r w:rsidR="00A620D1" w:rsidRPr="00993C0D">
        <w:t>Flavia</w:t>
      </w:r>
      <w:r w:rsidR="0073519E">
        <w:t>n to Trajanic</w:t>
      </w:r>
    </w:p>
    <w:p w14:paraId="420E61E9" w14:textId="77777777" w:rsidR="00BA3CE5" w:rsidRDefault="00C15EC3" w:rsidP="00BA3CE5">
      <w:pPr>
        <w:spacing w:line="480" w:lineRule="auto"/>
      </w:pPr>
      <w:r>
        <w:t>Date numeric: 69; 117</w:t>
      </w:r>
    </w:p>
    <w:p w14:paraId="3CCEF39F"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6A64FBA4"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F16BD76" w14:textId="77777777" w:rsidR="00A620D1" w:rsidRDefault="00A620D1" w:rsidP="00A620D1">
      <w:pPr>
        <w:pStyle w:val="Textedelespacerserv2"/>
        <w:numPr>
          <w:ilvl w:val="0"/>
          <w:numId w:val="0"/>
        </w:numPr>
        <w:spacing w:line="480" w:lineRule="auto"/>
        <w:jc w:val="left"/>
        <w:outlineLvl w:val="9"/>
        <w:rPr>
          <w:rFonts w:ascii="Palatino" w:hAnsi="Palatino"/>
        </w:rPr>
      </w:pPr>
    </w:p>
    <w:p w14:paraId="666F2D82" w14:textId="77777777" w:rsidR="00B36AE2" w:rsidRDefault="00B36AE2" w:rsidP="00B36AE2">
      <w:pPr>
        <w:spacing w:line="480" w:lineRule="auto"/>
      </w:pPr>
      <w:r>
        <w:t>Catalogue Number: 255</w:t>
      </w:r>
    </w:p>
    <w:p w14:paraId="5231C5AB" w14:textId="77777777" w:rsidR="00B36AE2" w:rsidRDefault="00B36AE2" w:rsidP="00B36AE2">
      <w:pPr>
        <w:spacing w:line="480" w:lineRule="auto"/>
      </w:pPr>
      <w:r>
        <w:t xml:space="preserve">Inventory Number: </w:t>
      </w:r>
      <w:r w:rsidRPr="00993C0D">
        <w:t>79.</w:t>
      </w:r>
      <w:r w:rsidRPr="00524C6D">
        <w:rPr>
          <w:caps/>
        </w:rPr>
        <w:t>aq</w:t>
      </w:r>
      <w:r w:rsidRPr="00993C0D">
        <w:t>.28.2</w:t>
      </w:r>
    </w:p>
    <w:p w14:paraId="5A790B1C" w14:textId="77777777" w:rsidR="00B36AE2" w:rsidRDefault="00B36AE2" w:rsidP="00B36AE2">
      <w:pPr>
        <w:spacing w:line="480" w:lineRule="auto"/>
      </w:pPr>
      <w:r>
        <w:t xml:space="preserve">Dimensions: </w:t>
      </w:r>
      <w:r w:rsidRPr="00993C0D">
        <w:t>L: 11.1; W: 7.0; H: 2.6</w:t>
      </w:r>
    </w:p>
    <w:p w14:paraId="70AC10C7" w14:textId="77777777" w:rsidR="00B36AE2" w:rsidRDefault="00B36AE2" w:rsidP="00B36AE2">
      <w:pPr>
        <w:spacing w:line="480" w:lineRule="auto"/>
      </w:pPr>
      <w:r>
        <w:t xml:space="preserve">Condition and Fabric: </w:t>
      </w:r>
      <w:r w:rsidRPr="00993C0D">
        <w:t>Intact. Clay 5YR7/3 pink, glaze 5YR5/3 reddish brown.</w:t>
      </w:r>
    </w:p>
    <w:p w14:paraId="140C99CE" w14:textId="77777777" w:rsidR="00B36AE2" w:rsidRDefault="00B36AE2" w:rsidP="00B36AE2">
      <w:pPr>
        <w:spacing w:line="480" w:lineRule="auto"/>
      </w:pPr>
      <w:r>
        <w:t xml:space="preserve">Description: </w:t>
      </w:r>
      <w:r w:rsidRPr="00993C0D">
        <w:t xml:space="preserve">Moldmade. Ring handle with two grooves on upper part. Shoulder: Loeschcke form </w:t>
      </w:r>
      <w:r w:rsidRPr="00524C6D">
        <w:rPr>
          <w:caps/>
        </w:rPr>
        <w:t>vii</w:t>
      </w:r>
      <w:r w:rsidRPr="00993C0D">
        <w:t xml:space="preserve"> a. </w:t>
      </w:r>
      <w:r>
        <w:t>Filling-hole in lower field</w:t>
      </w:r>
      <w:r w:rsidRPr="00993C0D">
        <w:t xml:space="preserve">. Tiny unpierced air hole at top of nozzle. Broad nozzle with simplified shoulder-volutes. </w:t>
      </w:r>
      <w:r>
        <w:t>Base marked off by one circular groove</w:t>
      </w:r>
      <w:r w:rsidRPr="00993C0D">
        <w:t xml:space="preserve">. Potter’s incuse </w:t>
      </w:r>
      <w:r w:rsidRPr="003C4568">
        <w:t>signature: {{insc:</w:t>
      </w:r>
      <w:r w:rsidRPr="003C4568">
        <w:rPr>
          <w:caps/>
        </w:rPr>
        <w:t>cclosvc</w:t>
      </w:r>
      <w:r w:rsidRPr="003C4568">
        <w:t>}}; beneath, vertical wavy raised line.</w:t>
      </w:r>
    </w:p>
    <w:p w14:paraId="427542E3" w14:textId="77777777" w:rsidR="00B36AE2" w:rsidRDefault="00B36AE2" w:rsidP="00B36AE2">
      <w:pPr>
        <w:spacing w:line="480" w:lineRule="auto"/>
      </w:pPr>
      <w:r>
        <w:t xml:space="preserve">Discus Iconography: </w:t>
      </w:r>
      <w:r>
        <w:rPr>
          <w:i/>
        </w:rPr>
        <w:t>B</w:t>
      </w:r>
      <w:r w:rsidRPr="00993C0D">
        <w:rPr>
          <w:i/>
        </w:rPr>
        <w:t>iga</w:t>
      </w:r>
      <w:r w:rsidRPr="00993C0D">
        <w:t xml:space="preserve"> rushing to right, charioteer whipping horses.</w:t>
      </w:r>
    </w:p>
    <w:p w14:paraId="2793CA25" w14:textId="77777777" w:rsidR="00B36AE2" w:rsidRDefault="00B36AE2" w:rsidP="00B36AE2">
      <w:pPr>
        <w:spacing w:line="480" w:lineRule="auto"/>
      </w:pPr>
      <w:r>
        <w:t xml:space="preserve">Type: </w:t>
      </w:r>
      <w:r w:rsidRPr="003C4568">
        <w:t xml:space="preserve">Loeschcke </w:t>
      </w:r>
      <w:r w:rsidRPr="003C4568">
        <w:rPr>
          <w:caps/>
        </w:rPr>
        <w:t>v</w:t>
      </w:r>
      <w:r w:rsidR="0073519E">
        <w:t>; Bailey C group iv</w:t>
      </w:r>
    </w:p>
    <w:p w14:paraId="6BBEB273" w14:textId="77777777" w:rsidR="00B36AE2" w:rsidRDefault="00B36AE2" w:rsidP="00B36AE2">
      <w:pPr>
        <w:spacing w:line="480" w:lineRule="auto"/>
      </w:pPr>
      <w:r>
        <w:t xml:space="preserve">Place of Manufacture or Origin: </w:t>
      </w:r>
      <w:r w:rsidR="0073519E">
        <w:t>Tunisia</w:t>
      </w:r>
    </w:p>
    <w:p w14:paraId="0DD0CAC9" w14:textId="77777777" w:rsidR="00B36AE2" w:rsidRDefault="00B36AE2" w:rsidP="00B36AE2">
      <w:pPr>
        <w:spacing w:line="480" w:lineRule="auto"/>
      </w:pPr>
      <w:r>
        <w:t xml:space="preserve">Parallels: </w:t>
      </w:r>
      <w:r w:rsidRPr="003C4568">
        <w:t>(Close) Álvarez-Ossorio 1942, no. 3–13–505, fig. 2 ({{insc:</w:t>
      </w:r>
      <w:r w:rsidRPr="003C4568">
        <w:rPr>
          <w:caps/>
        </w:rPr>
        <w:t>l.madiec</w:t>
      </w:r>
      <w:r w:rsidRPr="003C4568">
        <w:t xml:space="preserve">}}); Deneauve 1969, no. 474, pl. 50 (Loeschcke </w:t>
      </w:r>
      <w:r w:rsidRPr="003C4568">
        <w:rPr>
          <w:caps/>
        </w:rPr>
        <w:t>iv</w:t>
      </w:r>
      <w:r w:rsidRPr="003C4568">
        <w:t>); Mlasowsky 1993, p. 207, nos. 195–96; Robin Petitot 2000, p. 55, no. 85; Rodríguez Martín 2002, no. 171, pl. 33 (fr.); (identical) Deneauve 1969, no. 611, pl. 62 ({{insc:</w:t>
      </w:r>
      <w:r w:rsidRPr="003C4568">
        <w:rPr>
          <w:caps/>
        </w:rPr>
        <w:t>cclosvc</w:t>
      </w:r>
      <w:r w:rsidRPr="003C4568">
        <w:t>}}); Boube 1977, p. 445, p</w:t>
      </w:r>
      <w:r w:rsidRPr="00993C0D">
        <w:t xml:space="preserve">l. </w:t>
      </w:r>
      <w:r w:rsidRPr="00524C6D">
        <w:rPr>
          <w:caps/>
        </w:rPr>
        <w:t>cxcviii</w:t>
      </w:r>
      <w:r w:rsidRPr="00993C0D">
        <w:t xml:space="preserve">; Rosenthal and Sivan 1978, p. 32, no. 112; Bochum Museum, Schüller Collection, cat. no. 266, S 786 (Loeschcke </w:t>
      </w:r>
      <w:r w:rsidRPr="00524C6D">
        <w:rPr>
          <w:caps/>
        </w:rPr>
        <w:t>viii</w:t>
      </w:r>
      <w:r w:rsidRPr="00993C0D">
        <w:t>) (Anatolia).</w:t>
      </w:r>
    </w:p>
    <w:p w14:paraId="3CF97589" w14:textId="77777777" w:rsidR="00CF12B5" w:rsidRDefault="00CF12B5" w:rsidP="00CF12B5">
      <w:pPr>
        <w:spacing w:line="480" w:lineRule="auto"/>
      </w:pPr>
      <w:r>
        <w:t xml:space="preserve">Provenance: </w:t>
      </w:r>
    </w:p>
    <w:p w14:paraId="1E002ECE" w14:textId="77777777" w:rsidR="00B36AE2" w:rsidRDefault="00B36AE2" w:rsidP="00B36AE2">
      <w:pPr>
        <w:spacing w:line="480" w:lineRule="auto"/>
      </w:pPr>
      <w:r>
        <w:t>Bibliography: Unpublished.</w:t>
      </w:r>
    </w:p>
    <w:p w14:paraId="081047A4" w14:textId="77777777" w:rsidR="00A620D1" w:rsidRPr="00993C0D" w:rsidRDefault="00B36AE2" w:rsidP="00B36AE2">
      <w:pPr>
        <w:spacing w:line="480" w:lineRule="auto"/>
      </w:pPr>
      <w:r>
        <w:t xml:space="preserve">Date: </w:t>
      </w:r>
      <w:r w:rsidR="0073519E">
        <w:t>Flavian to Trajanic</w:t>
      </w:r>
    </w:p>
    <w:p w14:paraId="739917E5" w14:textId="77777777" w:rsidR="00BA3CE5" w:rsidRDefault="00B36AE2" w:rsidP="00BA3CE5">
      <w:pPr>
        <w:spacing w:line="480" w:lineRule="auto"/>
      </w:pPr>
      <w:r>
        <w:t>Date numeric: 69; 117</w:t>
      </w:r>
    </w:p>
    <w:p w14:paraId="5336AAAB"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733E5356" w14:textId="77777777" w:rsidR="00A620D1" w:rsidRPr="00993C0D" w:rsidDel="004F4D0B"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90FF5B1" w14:textId="77777777" w:rsidR="00A620D1" w:rsidRDefault="00A620D1" w:rsidP="00A620D1">
      <w:pPr>
        <w:pStyle w:val="Textedelespacerserv2"/>
        <w:numPr>
          <w:ilvl w:val="0"/>
          <w:numId w:val="0"/>
        </w:numPr>
        <w:spacing w:line="480" w:lineRule="auto"/>
        <w:jc w:val="left"/>
        <w:outlineLvl w:val="9"/>
        <w:rPr>
          <w:rFonts w:ascii="Palatino" w:hAnsi="Palatino"/>
        </w:rPr>
      </w:pPr>
    </w:p>
    <w:p w14:paraId="34514D0F" w14:textId="77777777" w:rsidR="00A072A5" w:rsidRDefault="00A072A5" w:rsidP="00A072A5">
      <w:pPr>
        <w:spacing w:line="480" w:lineRule="auto"/>
      </w:pPr>
      <w:r>
        <w:t>Catalogue Number: 256</w:t>
      </w:r>
    </w:p>
    <w:p w14:paraId="2E061669" w14:textId="77777777" w:rsidR="00A072A5" w:rsidRDefault="00A072A5" w:rsidP="00A072A5">
      <w:pPr>
        <w:spacing w:line="480" w:lineRule="auto"/>
      </w:pPr>
      <w:r>
        <w:t xml:space="preserve">Inventory Number: </w:t>
      </w:r>
      <w:r w:rsidRPr="00993C0D">
        <w:t>83.</w:t>
      </w:r>
      <w:r w:rsidRPr="00524C6D">
        <w:rPr>
          <w:caps/>
        </w:rPr>
        <w:t>aq</w:t>
      </w:r>
      <w:r w:rsidRPr="00993C0D">
        <w:t>.377.124</w:t>
      </w:r>
    </w:p>
    <w:p w14:paraId="3A968B71" w14:textId="77777777" w:rsidR="00A072A5" w:rsidRDefault="00A072A5" w:rsidP="00A072A5">
      <w:pPr>
        <w:spacing w:line="480" w:lineRule="auto"/>
      </w:pPr>
      <w:r>
        <w:t xml:space="preserve">Dimensions: </w:t>
      </w:r>
      <w:r w:rsidRPr="00993C0D">
        <w:t>L: 12.3; W: 7.6; H: 2.8</w:t>
      </w:r>
    </w:p>
    <w:p w14:paraId="3C704AF6" w14:textId="77777777" w:rsidR="00A072A5" w:rsidRDefault="00A072A5" w:rsidP="00A072A5">
      <w:pPr>
        <w:spacing w:line="480" w:lineRule="auto"/>
      </w:pPr>
      <w:r>
        <w:t xml:space="preserve">Condition and Fabric: </w:t>
      </w:r>
      <w:r w:rsidRPr="00993C0D">
        <w:t>Intact. Clay 7.5YR7/4 pink, glaze 2.5YR5/6 red.</w:t>
      </w:r>
    </w:p>
    <w:p w14:paraId="3AF8A233" w14:textId="77777777" w:rsidR="00A072A5" w:rsidRDefault="00A072A5" w:rsidP="00A072A5">
      <w:pPr>
        <w:spacing w:line="480" w:lineRule="auto"/>
      </w:pPr>
      <w:r>
        <w:t xml:space="preserve">Description: </w:t>
      </w:r>
      <w:r w:rsidRPr="00993C0D">
        <w:t>Moldmade. Ring handle with two grooves. Shoulder: Loeschcke form</w:t>
      </w:r>
      <w:r w:rsidRPr="00524C6D">
        <w:rPr>
          <w:caps/>
        </w:rPr>
        <w:t xml:space="preserve"> vii </w:t>
      </w:r>
      <w:r>
        <w:t xml:space="preserve">a. </w:t>
      </w:r>
      <w:r w:rsidRPr="00993C0D">
        <w:t>Fill</w:t>
      </w:r>
      <w:r>
        <w:t>ing-hole in right field</w:t>
      </w:r>
      <w:r w:rsidRPr="00993C0D">
        <w:t xml:space="preserve">. Air hole at top of </w:t>
      </w:r>
      <w:r w:rsidRPr="00F1770A">
        <w:t>nozzle. Ogival nozzle with simplified shoulder-volutes. Base marked off by one circular groove. Potter’s incuse signature: {{insc:</w:t>
      </w:r>
      <w:r w:rsidRPr="00F1770A">
        <w:rPr>
          <w:caps/>
        </w:rPr>
        <w:t>cclosv</w:t>
      </w:r>
      <w:r w:rsidRPr="00F1770A">
        <w:t>}}.</w:t>
      </w:r>
    </w:p>
    <w:p w14:paraId="6F734867" w14:textId="77777777" w:rsidR="00A072A5" w:rsidRDefault="00A072A5" w:rsidP="00A072A5">
      <w:pPr>
        <w:spacing w:line="480" w:lineRule="auto"/>
      </w:pPr>
      <w:r>
        <w:t>Discus Iconography: T</w:t>
      </w:r>
      <w:r w:rsidRPr="00993C0D">
        <w:t xml:space="preserve">wo nude women, one on each side of </w:t>
      </w:r>
      <w:r>
        <w:t xml:space="preserve">a </w:t>
      </w:r>
      <w:r w:rsidRPr="00993C0D">
        <w:t xml:space="preserve">water basin on </w:t>
      </w:r>
      <w:r>
        <w:t xml:space="preserve">a </w:t>
      </w:r>
      <w:r w:rsidRPr="00993C0D">
        <w:t>fluted base; the one on the left is pouring water from a jar.</w:t>
      </w:r>
    </w:p>
    <w:p w14:paraId="34AD9B5E" w14:textId="77777777" w:rsidR="00A072A5" w:rsidRDefault="00A072A5" w:rsidP="00A072A5">
      <w:pPr>
        <w:spacing w:line="480" w:lineRule="auto"/>
      </w:pPr>
      <w:r>
        <w:t xml:space="preserve">Type: </w:t>
      </w:r>
      <w:r w:rsidRPr="00F1770A">
        <w:t xml:space="preserve">Loeschcke </w:t>
      </w:r>
      <w:r w:rsidRPr="00F1770A">
        <w:rPr>
          <w:caps/>
        </w:rPr>
        <w:t>v</w:t>
      </w:r>
      <w:r w:rsidR="0073519E">
        <w:t>; Bailey C group iv</w:t>
      </w:r>
    </w:p>
    <w:p w14:paraId="032E3A0C" w14:textId="77777777" w:rsidR="00A072A5" w:rsidRDefault="00A072A5" w:rsidP="00A072A5">
      <w:pPr>
        <w:spacing w:line="480" w:lineRule="auto"/>
      </w:pPr>
      <w:r>
        <w:t xml:space="preserve">Place of Manufacture or Origin: </w:t>
      </w:r>
      <w:r w:rsidR="0073519E">
        <w:t>North Africa</w:t>
      </w:r>
    </w:p>
    <w:p w14:paraId="1F758A1F" w14:textId="77777777" w:rsidR="00A072A5" w:rsidRPr="00993C0D" w:rsidDel="00DD3F2B" w:rsidRDefault="00A072A5" w:rsidP="00A072A5">
      <w:pPr>
        <w:pStyle w:val="Textedelespacerserv2"/>
        <w:numPr>
          <w:ilvl w:val="0"/>
          <w:numId w:val="0"/>
        </w:numPr>
        <w:spacing w:line="480" w:lineRule="auto"/>
        <w:jc w:val="left"/>
        <w:outlineLvl w:val="9"/>
        <w:rPr>
          <w:rFonts w:ascii="Palatino" w:hAnsi="Palatino"/>
        </w:rPr>
      </w:pPr>
      <w:r w:rsidRPr="00A072A5">
        <w:rPr>
          <w:rFonts w:ascii="Palatino" w:hAnsi="Palatino"/>
        </w:rPr>
        <w:t>Parallels: (Identical) Deneauve 1969, no. 615, pl. 62 ({{insc:</w:t>
      </w:r>
      <w:r w:rsidRPr="00A072A5">
        <w:rPr>
          <w:rFonts w:ascii="Palatino" w:hAnsi="Palatino"/>
          <w:caps/>
        </w:rPr>
        <w:t>lmres</w:t>
      </w:r>
      <w:r w:rsidRPr="00A072A5">
        <w:rPr>
          <w:rFonts w:ascii="Palatino" w:hAnsi="Palatino"/>
        </w:rPr>
        <w:t>}});</w:t>
      </w:r>
      <w:r w:rsidRPr="00F1770A">
        <w:rPr>
          <w:rFonts w:ascii="Palatino" w:hAnsi="Palatino"/>
        </w:rPr>
        <w:t xml:space="preserve"> Bussière 2000, no. 459, pl. 40 ({{</w:t>
      </w:r>
      <w:r>
        <w:rPr>
          <w:rFonts w:ascii="Palatino" w:hAnsi="Palatino"/>
        </w:rPr>
        <w:t>insc:</w:t>
      </w:r>
      <w:r w:rsidRPr="00F1770A">
        <w:rPr>
          <w:rFonts w:ascii="Palatino" w:hAnsi="Palatino"/>
          <w:caps/>
        </w:rPr>
        <w:t>madiec</w:t>
      </w:r>
      <w:r w:rsidRPr="00F1770A">
        <w:rPr>
          <w:rFonts w:ascii="Palatino" w:hAnsi="Palatino"/>
        </w:rPr>
        <w:t>}}) (Constantine</w:t>
      </w:r>
      <w:r w:rsidRPr="00993C0D">
        <w:rPr>
          <w:rFonts w:ascii="Palatino" w:hAnsi="Palatino"/>
        </w:rPr>
        <w:t xml:space="preserve">), decor </w:t>
      </w:r>
      <w:r w:rsidRPr="00524C6D">
        <w:rPr>
          <w:rFonts w:ascii="Palatino" w:hAnsi="Palatino"/>
          <w:caps/>
        </w:rPr>
        <w:t>i</w:t>
      </w:r>
      <w:r w:rsidRPr="00993C0D">
        <w:rPr>
          <w:rFonts w:ascii="Palatino" w:hAnsi="Palatino"/>
        </w:rPr>
        <w:t xml:space="preserve">.a.8.(8), with further parallels; </w:t>
      </w:r>
      <w:hyperlink r:id="rId45" w:history="1">
        <w:r w:rsidRPr="004F2AEB">
          <w:rPr>
            <w:rStyle w:val="Hyperlink"/>
            <w:rFonts w:ascii="Palatino" w:hAnsi="Palatino"/>
          </w:rPr>
          <w:t>cat. 185</w:t>
        </w:r>
      </w:hyperlink>
      <w:r w:rsidRPr="00993C0D">
        <w:rPr>
          <w:rFonts w:ascii="Palatino" w:hAnsi="Palatino"/>
        </w:rPr>
        <w:t xml:space="preserve"> (Loeschcke </w:t>
      </w:r>
      <w:r w:rsidRPr="00524C6D">
        <w:rPr>
          <w:rFonts w:ascii="Palatino" w:hAnsi="Palatino"/>
          <w:caps/>
        </w:rPr>
        <w:t>iv</w:t>
      </w:r>
      <w:r w:rsidRPr="00993C0D">
        <w:rPr>
          <w:rFonts w:ascii="Palatino" w:hAnsi="Palatino"/>
        </w:rPr>
        <w:t>).</w:t>
      </w:r>
    </w:p>
    <w:p w14:paraId="7B407DBC" w14:textId="77777777" w:rsidR="00A072A5" w:rsidRDefault="00A072A5" w:rsidP="00A072A5">
      <w:pPr>
        <w:spacing w:line="480" w:lineRule="auto"/>
      </w:pPr>
      <w:r w:rsidRPr="00993C0D">
        <w:tab/>
        <w:t xml:space="preserve">A bronze mirror in the Museum of Fine Arts, Boston, shows a near decor. See </w:t>
      </w:r>
      <w:r w:rsidRPr="00993C0D">
        <w:rPr>
          <w:i/>
        </w:rPr>
        <w:t>LIMC</w:t>
      </w:r>
      <w:r>
        <w:t xml:space="preserve"> 2.2, p. 45</w:t>
      </w:r>
      <w:r w:rsidRPr="00993C0D">
        <w:t>2, s.v. Aphrodite.</w:t>
      </w:r>
    </w:p>
    <w:p w14:paraId="491EE54E" w14:textId="77777777" w:rsidR="00CF12B5" w:rsidRDefault="00CF12B5" w:rsidP="00CF12B5">
      <w:pPr>
        <w:spacing w:line="480" w:lineRule="auto"/>
      </w:pPr>
      <w:r>
        <w:t xml:space="preserve">Provenance: </w:t>
      </w:r>
    </w:p>
    <w:p w14:paraId="74248829" w14:textId="77777777" w:rsidR="00A072A5" w:rsidRDefault="00A072A5" w:rsidP="00A072A5">
      <w:pPr>
        <w:spacing w:line="480" w:lineRule="auto"/>
      </w:pPr>
      <w:r>
        <w:t>Bibliography: Unpublished.</w:t>
      </w:r>
    </w:p>
    <w:p w14:paraId="38887844" w14:textId="77777777" w:rsidR="00A620D1" w:rsidRPr="00993C0D" w:rsidRDefault="00A072A5" w:rsidP="00A072A5">
      <w:pPr>
        <w:spacing w:line="480" w:lineRule="auto"/>
      </w:pPr>
      <w:r>
        <w:t xml:space="preserve">Date: </w:t>
      </w:r>
      <w:r w:rsidR="0073519E">
        <w:t>Flavian to Trajanic</w:t>
      </w:r>
    </w:p>
    <w:p w14:paraId="667AADC8" w14:textId="77777777" w:rsidR="00BA3CE5" w:rsidRDefault="00A072A5" w:rsidP="00BA3CE5">
      <w:pPr>
        <w:spacing w:line="480" w:lineRule="auto"/>
      </w:pPr>
      <w:r>
        <w:t>Date numeric: 69; 117</w:t>
      </w:r>
    </w:p>
    <w:p w14:paraId="0B69ACC6"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7015D69B"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0D6FEBC" w14:textId="77777777" w:rsidR="00A620D1" w:rsidRDefault="00A620D1" w:rsidP="00A620D1">
      <w:pPr>
        <w:pStyle w:val="Textedelespacerserv2"/>
        <w:numPr>
          <w:ilvl w:val="0"/>
          <w:numId w:val="0"/>
        </w:numPr>
        <w:spacing w:line="480" w:lineRule="auto"/>
        <w:jc w:val="left"/>
        <w:outlineLvl w:val="9"/>
        <w:rPr>
          <w:rFonts w:ascii="Palatino" w:hAnsi="Palatino"/>
        </w:rPr>
      </w:pPr>
    </w:p>
    <w:p w14:paraId="22F720AE" w14:textId="77777777" w:rsidR="00761ECB" w:rsidRDefault="00761ECB" w:rsidP="00761ECB">
      <w:pPr>
        <w:spacing w:line="480" w:lineRule="auto"/>
      </w:pPr>
      <w:r>
        <w:t>Catalogue Number: 257</w:t>
      </w:r>
    </w:p>
    <w:p w14:paraId="7DAD7764" w14:textId="77777777" w:rsidR="00761ECB" w:rsidRDefault="00761ECB" w:rsidP="00761ECB">
      <w:pPr>
        <w:spacing w:line="480" w:lineRule="auto"/>
      </w:pPr>
      <w:r>
        <w:t xml:space="preserve">Inventory Number: </w:t>
      </w:r>
      <w:r w:rsidRPr="00993C0D">
        <w:t>83.</w:t>
      </w:r>
      <w:r w:rsidRPr="00524C6D">
        <w:rPr>
          <w:caps/>
        </w:rPr>
        <w:t>aq</w:t>
      </w:r>
      <w:r w:rsidRPr="00993C0D">
        <w:t>.377.91</w:t>
      </w:r>
    </w:p>
    <w:p w14:paraId="02CA42C6" w14:textId="77777777" w:rsidR="00761ECB" w:rsidRDefault="00761ECB" w:rsidP="00761ECB">
      <w:pPr>
        <w:spacing w:line="480" w:lineRule="auto"/>
      </w:pPr>
      <w:r>
        <w:t xml:space="preserve">Dimensions: </w:t>
      </w:r>
      <w:r w:rsidRPr="00993C0D">
        <w:t>L: 12.5; W: 7.9; H: 3.1</w:t>
      </w:r>
    </w:p>
    <w:p w14:paraId="24705AC2" w14:textId="77777777" w:rsidR="00761ECB" w:rsidRDefault="00761ECB" w:rsidP="00761ECB">
      <w:pPr>
        <w:spacing w:line="480" w:lineRule="auto"/>
      </w:pPr>
      <w:r>
        <w:t xml:space="preserve">Condition and Fabric: </w:t>
      </w:r>
      <w:r w:rsidRPr="00993C0D">
        <w:t>Intact; modern overpaint. Clay near 5YR7/3 pink, overpaint mostly 7.5YR4/4 dark brown.</w:t>
      </w:r>
    </w:p>
    <w:p w14:paraId="05567A22" w14:textId="77777777" w:rsidR="00761ECB" w:rsidRDefault="00761ECB" w:rsidP="00761ECB">
      <w:pPr>
        <w:spacing w:line="480" w:lineRule="auto"/>
      </w:pPr>
      <w:r>
        <w:t xml:space="preserve">Description: </w:t>
      </w:r>
      <w:r w:rsidRPr="00993C0D">
        <w:t xml:space="preserve">Moldmade. Ring handle with two grooves. Shoulder: Loeschcke form </w:t>
      </w:r>
      <w:r w:rsidRPr="00524C6D">
        <w:rPr>
          <w:caps/>
        </w:rPr>
        <w:t>vii</w:t>
      </w:r>
      <w:r w:rsidRPr="00993C0D">
        <w:t xml:space="preserve"> a. Filling-hole slightly below center of discus. Air hole at top of nozzle. Broad ogival nozzle with simplified shoulder-</w:t>
      </w:r>
      <w:r w:rsidRPr="00F1770A">
        <w:t>volutes. Slightly raised base marked off by one circular groove. Potter’s signature: {{insc:</w:t>
      </w:r>
      <w:r w:rsidRPr="00F1770A">
        <w:rPr>
          <w:caps/>
        </w:rPr>
        <w:t>c.clo.svc</w:t>
      </w:r>
      <w:r w:rsidRPr="00F1770A">
        <w:t>}}</w:t>
      </w:r>
      <w:r>
        <w:t>.</w:t>
      </w:r>
    </w:p>
    <w:p w14:paraId="61981090" w14:textId="77777777" w:rsidR="00761ECB" w:rsidRDefault="00761ECB" w:rsidP="00761ECB">
      <w:pPr>
        <w:spacing w:line="480" w:lineRule="auto"/>
      </w:pPr>
      <w:r>
        <w:t>Discus Iconography: B</w:t>
      </w:r>
      <w:r w:rsidRPr="00993C0D">
        <w:t xml:space="preserve">acchic panther to right with one paw on a big </w:t>
      </w:r>
      <w:r w:rsidRPr="00993C0D">
        <w:rPr>
          <w:i/>
        </w:rPr>
        <w:t>cantharus</w:t>
      </w:r>
      <w:r w:rsidRPr="00993C0D">
        <w:t xml:space="preserve"> seemingly full of grapes.</w:t>
      </w:r>
    </w:p>
    <w:p w14:paraId="21C05695" w14:textId="77777777" w:rsidR="00761ECB" w:rsidRDefault="00761ECB" w:rsidP="00761ECB">
      <w:pPr>
        <w:spacing w:line="480" w:lineRule="auto"/>
      </w:pPr>
      <w:r>
        <w:t xml:space="preserve">Type: </w:t>
      </w:r>
      <w:r w:rsidRPr="00F1770A">
        <w:t xml:space="preserve">Loeschcke </w:t>
      </w:r>
      <w:r w:rsidRPr="00F1770A">
        <w:rPr>
          <w:caps/>
        </w:rPr>
        <w:t>v</w:t>
      </w:r>
      <w:r w:rsidR="0073519E">
        <w:t>; Bailey C group iv</w:t>
      </w:r>
    </w:p>
    <w:p w14:paraId="6AC645AD" w14:textId="77777777" w:rsidR="00761ECB" w:rsidRDefault="00761ECB" w:rsidP="00761ECB">
      <w:pPr>
        <w:spacing w:line="480" w:lineRule="auto"/>
      </w:pPr>
      <w:r>
        <w:t xml:space="preserve">Place of Manufacture or Origin: </w:t>
      </w:r>
      <w:r w:rsidR="0073519E">
        <w:t>Tunisia</w:t>
      </w:r>
    </w:p>
    <w:p w14:paraId="536BFCDA" w14:textId="77777777" w:rsidR="00761ECB" w:rsidRDefault="00761ECB" w:rsidP="00761ECB">
      <w:pPr>
        <w:spacing w:line="480" w:lineRule="auto"/>
      </w:pPr>
      <w:r>
        <w:t xml:space="preserve">Parallels: </w:t>
      </w:r>
      <w:r w:rsidRPr="00F1770A">
        <w:t xml:space="preserve">Brants 1913, no. 703, pl. 5 (Loeschcke </w:t>
      </w:r>
      <w:r w:rsidRPr="00F1770A">
        <w:rPr>
          <w:caps/>
        </w:rPr>
        <w:t>viii</w:t>
      </w:r>
      <w:r w:rsidRPr="00F1770A">
        <w:t>); (identical) Deneauve 1969, no. 600, pl. 61 (signed {{insc:</w:t>
      </w:r>
      <w:r w:rsidRPr="00F1770A">
        <w:rPr>
          <w:caps/>
        </w:rPr>
        <w:t>ad</w:t>
      </w:r>
      <w:r w:rsidRPr="00F1770A">
        <w:t xml:space="preserve">}}); Heres 1972, no. 23, pl. 6 (Loeschcke </w:t>
      </w:r>
      <w:r w:rsidRPr="00F1770A">
        <w:rPr>
          <w:caps/>
        </w:rPr>
        <w:t>iii</w:t>
      </w:r>
      <w:r w:rsidRPr="00F1770A">
        <w:t xml:space="preserve">); Bussière 2000, p. 159, no. 379, pl. 38, decor </w:t>
      </w:r>
      <w:r w:rsidRPr="00F1770A">
        <w:rPr>
          <w:caps/>
        </w:rPr>
        <w:t>i</w:t>
      </w:r>
      <w:r w:rsidRPr="00F1770A">
        <w:t>.a.10.(32) (with further refs.) ({{insc:</w:t>
      </w:r>
      <w:r w:rsidRPr="00F1770A">
        <w:rPr>
          <w:caps/>
        </w:rPr>
        <w:t>lmadiec</w:t>
      </w:r>
      <w:r w:rsidRPr="00F1770A">
        <w:t>}}) (</w:t>
      </w:r>
      <w:r w:rsidR="00895AB7">
        <w:t>{{loc_0000:</w:t>
      </w:r>
      <w:r w:rsidRPr="00F1770A">
        <w:t>Tebessa</w:t>
      </w:r>
      <w:r w:rsidR="00895AB7">
        <w:t>}}</w:t>
      </w:r>
      <w:r w:rsidRPr="00F1770A">
        <w:t>);</w:t>
      </w:r>
      <w:r w:rsidRPr="00993C0D">
        <w:t xml:space="preserve"> Bochum Museum, Schüller Collection, cat. no. 93, S 704 (Loeschcke </w:t>
      </w:r>
      <w:r w:rsidRPr="00524C6D">
        <w:rPr>
          <w:caps/>
        </w:rPr>
        <w:t>iv</w:t>
      </w:r>
      <w:r w:rsidRPr="00993C0D">
        <w:t>) (Anatolia)</w:t>
      </w:r>
      <w:r>
        <w:t>.</w:t>
      </w:r>
    </w:p>
    <w:p w14:paraId="414FC7B0" w14:textId="77777777" w:rsidR="00CF12B5" w:rsidRDefault="00CF12B5" w:rsidP="00CF12B5">
      <w:pPr>
        <w:spacing w:line="480" w:lineRule="auto"/>
      </w:pPr>
      <w:r>
        <w:t xml:space="preserve">Provenance: </w:t>
      </w:r>
    </w:p>
    <w:p w14:paraId="70D00C89" w14:textId="77777777" w:rsidR="00761ECB" w:rsidRDefault="00761ECB" w:rsidP="00761ECB">
      <w:pPr>
        <w:spacing w:line="480" w:lineRule="auto"/>
      </w:pPr>
      <w:r>
        <w:t>Bibliography: Unpublished.</w:t>
      </w:r>
    </w:p>
    <w:p w14:paraId="787DDFB3" w14:textId="77777777" w:rsidR="00A620D1" w:rsidRPr="00993C0D" w:rsidRDefault="00761ECB" w:rsidP="00761ECB">
      <w:pPr>
        <w:spacing w:line="480" w:lineRule="auto"/>
      </w:pPr>
      <w:r>
        <w:t xml:space="preserve">Date: </w:t>
      </w:r>
      <w:r w:rsidR="0073519E">
        <w:t>Flavian to Trajanic</w:t>
      </w:r>
    </w:p>
    <w:p w14:paraId="0FFBC0A7" w14:textId="77777777" w:rsidR="00BA3CE5" w:rsidRDefault="00761ECB" w:rsidP="00BA3CE5">
      <w:pPr>
        <w:spacing w:line="480" w:lineRule="auto"/>
      </w:pPr>
      <w:r>
        <w:t>Date numeric: 69; 117</w:t>
      </w:r>
    </w:p>
    <w:p w14:paraId="481A8C6D"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3D8A0F8F"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483B23E" w14:textId="77777777" w:rsidR="00A620D1" w:rsidRDefault="00A620D1" w:rsidP="00A620D1">
      <w:pPr>
        <w:pStyle w:val="Textedelespacerserv2"/>
        <w:numPr>
          <w:ilvl w:val="0"/>
          <w:numId w:val="0"/>
        </w:numPr>
        <w:spacing w:line="480" w:lineRule="auto"/>
        <w:jc w:val="left"/>
        <w:outlineLvl w:val="9"/>
        <w:rPr>
          <w:rFonts w:ascii="Palatino" w:hAnsi="Palatino"/>
        </w:rPr>
      </w:pPr>
    </w:p>
    <w:p w14:paraId="7B59F7CB" w14:textId="77777777" w:rsidR="00BC5BC3" w:rsidRDefault="00BC5BC3" w:rsidP="00BC5BC3">
      <w:pPr>
        <w:spacing w:line="480" w:lineRule="auto"/>
      </w:pPr>
      <w:r>
        <w:t>Catalogue Number: 258</w:t>
      </w:r>
    </w:p>
    <w:p w14:paraId="45842FF1" w14:textId="77777777" w:rsidR="00BC5BC3" w:rsidRDefault="00BC5BC3" w:rsidP="00BC5BC3">
      <w:pPr>
        <w:spacing w:line="480" w:lineRule="auto"/>
      </w:pPr>
      <w:r>
        <w:t xml:space="preserve">Inventory Number: </w:t>
      </w:r>
      <w:r w:rsidRPr="00993C0D">
        <w:t>83.</w:t>
      </w:r>
      <w:r w:rsidRPr="00524C6D">
        <w:rPr>
          <w:caps/>
        </w:rPr>
        <w:t>aq</w:t>
      </w:r>
      <w:r w:rsidRPr="00993C0D">
        <w:t>.377.550</w:t>
      </w:r>
    </w:p>
    <w:p w14:paraId="7B2FFA80" w14:textId="77777777" w:rsidR="00BC5BC3" w:rsidRDefault="00BC5BC3" w:rsidP="00BC5BC3">
      <w:pPr>
        <w:spacing w:line="480" w:lineRule="auto"/>
      </w:pPr>
      <w:r>
        <w:t xml:space="preserve">Dimensions: </w:t>
      </w:r>
      <w:r w:rsidRPr="00993C0D">
        <w:t>L: 11.2; W: 6.8; H: 2.7</w:t>
      </w:r>
    </w:p>
    <w:p w14:paraId="7AAA0B6A" w14:textId="77777777" w:rsidR="00BC5BC3" w:rsidRDefault="00BC5BC3" w:rsidP="00BC5BC3">
      <w:pPr>
        <w:spacing w:line="480" w:lineRule="auto"/>
      </w:pPr>
      <w:r>
        <w:t xml:space="preserve">Condition and Fabric: </w:t>
      </w:r>
      <w:r w:rsidRPr="00993C0D">
        <w:t>A few cracks on shoulder and discus; holes on left side of shoulder and right part of base. Clay 7.5YR8/4 pink, uneven glaze mostly 5YR6/4 light reddish brown.</w:t>
      </w:r>
    </w:p>
    <w:p w14:paraId="6884D8B7" w14:textId="5AEA93BE" w:rsidR="00BC5BC3" w:rsidRDefault="00BC5BC3" w:rsidP="00BC5BC3">
      <w:pPr>
        <w:spacing w:line="480" w:lineRule="auto"/>
      </w:pPr>
      <w:r>
        <w:t xml:space="preserve">Description: </w:t>
      </w:r>
      <w:r w:rsidRPr="00993C0D">
        <w:t xml:space="preserve">Moldmade. Ring handle with two grooves on upper part. Shoulder: Loeschcke form </w:t>
      </w:r>
      <w:r w:rsidRPr="00524C6D">
        <w:rPr>
          <w:caps/>
        </w:rPr>
        <w:t>vii</w:t>
      </w:r>
      <w:r w:rsidRPr="00993C0D">
        <w:t xml:space="preserve"> b. Filling-hole lower left. Air hole on edge of discus above nozzle. Broad nozzle with simplified shoulder-volutes. </w:t>
      </w:r>
      <w:r>
        <w:t>Base marked off by one circular groove</w:t>
      </w:r>
      <w:r w:rsidRPr="00993C0D">
        <w:t>. Potter’s incuse signature</w:t>
      </w:r>
      <w:r w:rsidRPr="00F1770A">
        <w:t>: {{insc:</w:t>
      </w:r>
      <w:r w:rsidRPr="00F1770A">
        <w:rPr>
          <w:caps/>
        </w:rPr>
        <w:t>cclosvc</w:t>
      </w:r>
      <w:r w:rsidRPr="00F1770A">
        <w:t>}} with small incuse rosette above</w:t>
      </w:r>
      <w:r w:rsidR="006B0A58">
        <w:t>.</w:t>
      </w:r>
      <w:r w:rsidR="006B7A08">
        <w:t xml:space="preserve"> {{stamp:258}}</w:t>
      </w:r>
    </w:p>
    <w:p w14:paraId="4B7AE462" w14:textId="77777777" w:rsidR="00BC5BC3" w:rsidRDefault="00BC5BC3" w:rsidP="00BC5BC3">
      <w:pPr>
        <w:spacing w:line="480" w:lineRule="auto"/>
      </w:pPr>
      <w:r>
        <w:t>Discus Iconography: P</w:t>
      </w:r>
      <w:r w:rsidRPr="00993C0D">
        <w:t>eacock with open tail.</w:t>
      </w:r>
    </w:p>
    <w:p w14:paraId="44985FC3" w14:textId="77777777" w:rsidR="00BC5BC3" w:rsidRDefault="00BC5BC3" w:rsidP="00BC5BC3">
      <w:pPr>
        <w:spacing w:line="480" w:lineRule="auto"/>
      </w:pPr>
      <w:r>
        <w:t xml:space="preserve">Type: </w:t>
      </w:r>
      <w:r w:rsidRPr="00F1770A">
        <w:t xml:space="preserve">Loeschcke </w:t>
      </w:r>
      <w:r w:rsidRPr="00F1770A">
        <w:rPr>
          <w:caps/>
        </w:rPr>
        <w:t>v</w:t>
      </w:r>
      <w:r w:rsidR="0073519E">
        <w:t>; Bailey C group iv</w:t>
      </w:r>
    </w:p>
    <w:p w14:paraId="249EA5B7" w14:textId="77777777" w:rsidR="00BC5BC3" w:rsidRDefault="00BC5BC3" w:rsidP="00BC5BC3">
      <w:pPr>
        <w:spacing w:line="480" w:lineRule="auto"/>
      </w:pPr>
      <w:r>
        <w:t xml:space="preserve">Place of Manufacture or Origin: </w:t>
      </w:r>
      <w:r w:rsidR="0073519E">
        <w:t>Unknown; presumably Tunisia</w:t>
      </w:r>
    </w:p>
    <w:p w14:paraId="75482A34" w14:textId="77777777" w:rsidR="00BC5BC3" w:rsidRDefault="00BC5BC3" w:rsidP="00BC5BC3">
      <w:pPr>
        <w:spacing w:line="480" w:lineRule="auto"/>
      </w:pPr>
      <w:r>
        <w:t xml:space="preserve">Parallels: </w:t>
      </w:r>
      <w:r w:rsidRPr="00F1770A">
        <w:t xml:space="preserve">(Close) Loeschcke 1919, no. 513, pl. 13 (Loeschcke </w:t>
      </w:r>
      <w:r w:rsidRPr="00F1770A">
        <w:rPr>
          <w:caps/>
        </w:rPr>
        <w:t>iv</w:t>
      </w:r>
      <w:r w:rsidRPr="00F1770A">
        <w:t xml:space="preserve">); Bailey BM </w:t>
      </w:r>
      <w:r w:rsidRPr="00F1770A">
        <w:rPr>
          <w:caps/>
        </w:rPr>
        <w:t>iii</w:t>
      </w:r>
      <w:r w:rsidRPr="00F1770A">
        <w:t xml:space="preserve">, p. 80, fig. 101, motif </w:t>
      </w:r>
      <w:r w:rsidRPr="00F1770A">
        <w:rPr>
          <w:caps/>
        </w:rPr>
        <w:t>iv</w:t>
      </w:r>
      <w:r w:rsidRPr="00F1770A">
        <w:t xml:space="preserve">(b)v; Bussière 2000, p. 204, no. 391, pl. 38, decor </w:t>
      </w:r>
      <w:r w:rsidRPr="00F1770A">
        <w:rPr>
          <w:caps/>
        </w:rPr>
        <w:t>iii</w:t>
      </w:r>
      <w:r w:rsidRPr="00F1770A">
        <w:t>.b.5.(1) (with further refs.).</w:t>
      </w:r>
    </w:p>
    <w:p w14:paraId="2CAC896C" w14:textId="77777777" w:rsidR="00CF12B5" w:rsidRDefault="00CF12B5" w:rsidP="00CF12B5">
      <w:pPr>
        <w:spacing w:line="480" w:lineRule="auto"/>
      </w:pPr>
      <w:r>
        <w:t xml:space="preserve">Provenance: </w:t>
      </w:r>
    </w:p>
    <w:p w14:paraId="6C880D17" w14:textId="77777777" w:rsidR="00BC5BC3" w:rsidRDefault="00BC5BC3" w:rsidP="00BC5BC3">
      <w:pPr>
        <w:spacing w:line="480" w:lineRule="auto"/>
      </w:pPr>
      <w:r>
        <w:t>Bibliography: Unpublished.</w:t>
      </w:r>
    </w:p>
    <w:p w14:paraId="3A6B2377" w14:textId="77777777" w:rsidR="00A620D1" w:rsidRPr="00F1770A" w:rsidRDefault="00BC5BC3" w:rsidP="00BC5BC3">
      <w:pPr>
        <w:spacing w:line="480" w:lineRule="auto"/>
      </w:pPr>
      <w:r>
        <w:t xml:space="preserve">Date: </w:t>
      </w:r>
      <w:r w:rsidR="0073519E">
        <w:t>Flavian to Trajanic</w:t>
      </w:r>
    </w:p>
    <w:p w14:paraId="3B3C6CAA" w14:textId="77777777" w:rsidR="00BA3CE5" w:rsidRDefault="00BC5BC3" w:rsidP="00BA3CE5">
      <w:pPr>
        <w:spacing w:line="480" w:lineRule="auto"/>
      </w:pPr>
      <w:r>
        <w:t>Date numeric: 69; 117</w:t>
      </w:r>
    </w:p>
    <w:p w14:paraId="182186D5" w14:textId="77777777" w:rsidR="00A620D1" w:rsidRPr="00F1770A" w:rsidRDefault="00A620D1" w:rsidP="00A620D1">
      <w:pPr>
        <w:pStyle w:val="Textedelespacerserv2"/>
        <w:numPr>
          <w:ilvl w:val="0"/>
          <w:numId w:val="0"/>
        </w:numPr>
        <w:spacing w:line="480" w:lineRule="auto"/>
        <w:jc w:val="left"/>
        <w:outlineLvl w:val="9"/>
        <w:rPr>
          <w:rFonts w:ascii="Palatino" w:hAnsi="Palatino"/>
        </w:rPr>
      </w:pPr>
    </w:p>
    <w:p w14:paraId="593E6162" w14:textId="77777777" w:rsidR="00A620D1" w:rsidRPr="00F1770A" w:rsidRDefault="00A620D1" w:rsidP="00A620D1">
      <w:pPr>
        <w:pStyle w:val="Textedelespacerserv2"/>
        <w:numPr>
          <w:ilvl w:val="0"/>
          <w:numId w:val="0"/>
        </w:numPr>
        <w:spacing w:line="480" w:lineRule="auto"/>
        <w:jc w:val="left"/>
        <w:outlineLvl w:val="9"/>
        <w:rPr>
          <w:rFonts w:ascii="Palatino" w:hAnsi="Palatino"/>
        </w:rPr>
      </w:pPr>
      <w:r w:rsidRPr="00F1770A">
        <w:rPr>
          <w:rFonts w:ascii="Palatino" w:hAnsi="Palatino"/>
        </w:rPr>
        <w:t>———</w:t>
      </w:r>
    </w:p>
    <w:p w14:paraId="492ADBCB" w14:textId="77777777" w:rsidR="00A620D1" w:rsidRDefault="00A620D1" w:rsidP="00A620D1">
      <w:pPr>
        <w:pStyle w:val="Textedelespacerserv2"/>
        <w:numPr>
          <w:ilvl w:val="0"/>
          <w:numId w:val="0"/>
        </w:numPr>
        <w:spacing w:line="480" w:lineRule="auto"/>
        <w:jc w:val="left"/>
        <w:outlineLvl w:val="9"/>
        <w:rPr>
          <w:rFonts w:ascii="Palatino" w:hAnsi="Palatino"/>
        </w:rPr>
      </w:pPr>
    </w:p>
    <w:p w14:paraId="0C3EE9DE" w14:textId="77777777" w:rsidR="00B8338C" w:rsidRDefault="00B8338C" w:rsidP="00B8338C">
      <w:pPr>
        <w:spacing w:line="480" w:lineRule="auto"/>
      </w:pPr>
      <w:r>
        <w:t>Catalogue Number: 259</w:t>
      </w:r>
    </w:p>
    <w:p w14:paraId="649EAB6F" w14:textId="77777777" w:rsidR="00B8338C" w:rsidRDefault="00B8338C" w:rsidP="00B8338C">
      <w:pPr>
        <w:spacing w:line="480" w:lineRule="auto"/>
      </w:pPr>
      <w:r>
        <w:t xml:space="preserve">Inventory Number: </w:t>
      </w:r>
      <w:r w:rsidRPr="00F1770A">
        <w:t>83.</w:t>
      </w:r>
      <w:r w:rsidRPr="00F1770A">
        <w:rPr>
          <w:caps/>
        </w:rPr>
        <w:t>aq</w:t>
      </w:r>
      <w:r w:rsidRPr="00F1770A">
        <w:t>.377.100</w:t>
      </w:r>
    </w:p>
    <w:p w14:paraId="3623AD99" w14:textId="77777777" w:rsidR="00B8338C" w:rsidRDefault="00B8338C" w:rsidP="00B8338C">
      <w:pPr>
        <w:spacing w:line="480" w:lineRule="auto"/>
      </w:pPr>
      <w:r>
        <w:t xml:space="preserve">Dimensions: </w:t>
      </w:r>
      <w:r w:rsidRPr="00F1770A">
        <w:t>L: 12.8; W: 7.8; H: 2.8</w:t>
      </w:r>
    </w:p>
    <w:p w14:paraId="11C78C1E" w14:textId="77777777" w:rsidR="00B8338C" w:rsidRDefault="00B8338C" w:rsidP="00B8338C">
      <w:pPr>
        <w:spacing w:line="480" w:lineRule="auto"/>
      </w:pPr>
      <w:r>
        <w:t xml:space="preserve">Condition and Fabric: </w:t>
      </w:r>
      <w:r w:rsidRPr="00F1770A">
        <w:t>Intact; overpainted. Clay near 7.5YR6/4 light brown, modern even overpaint 10YR4/4 dark yellowish brown.</w:t>
      </w:r>
    </w:p>
    <w:p w14:paraId="2F5723F4" w14:textId="77777777" w:rsidR="00B8338C" w:rsidRDefault="00B8338C" w:rsidP="00B8338C">
      <w:pPr>
        <w:spacing w:line="480" w:lineRule="auto"/>
      </w:pPr>
      <w:r>
        <w:t xml:space="preserve">Description: </w:t>
      </w:r>
      <w:r w:rsidR="00774BDA" w:rsidRPr="00F1770A">
        <w:t xml:space="preserve">Moldmade, from plaster mold. Ring handle with two grooves. Shoulder: Loeschcke form </w:t>
      </w:r>
      <w:r w:rsidR="00774BDA" w:rsidRPr="00F1770A">
        <w:rPr>
          <w:caps/>
        </w:rPr>
        <w:t>vii</w:t>
      </w:r>
      <w:r w:rsidR="00774BDA" w:rsidRPr="00F1770A">
        <w:t xml:space="preserve"> a. Filling-hole in lower field interrupts lines of waves. Small air hole at top of nozzle. Ogival nozzle with simplified shoulder-volutes. Blurred base-ring. Potter’s incuse signature: {{insc:</w:t>
      </w:r>
      <w:r w:rsidR="00774BDA" w:rsidRPr="00F1770A">
        <w:rPr>
          <w:caps/>
        </w:rPr>
        <w:t>cclosvc</w:t>
      </w:r>
      <w:r w:rsidR="00774BDA" w:rsidRPr="00F1770A">
        <w:t>}}.</w:t>
      </w:r>
    </w:p>
    <w:p w14:paraId="3D0B254D" w14:textId="77777777" w:rsidR="00B8338C" w:rsidRDefault="00B8338C" w:rsidP="00B8338C">
      <w:pPr>
        <w:spacing w:line="480" w:lineRule="auto"/>
      </w:pPr>
      <w:r>
        <w:t xml:space="preserve">Discus Iconography: </w:t>
      </w:r>
      <w:r w:rsidR="00774BDA">
        <w:t>T</w:t>
      </w:r>
      <w:r w:rsidR="00774BDA" w:rsidRPr="00F1770A">
        <w:t>wo fishermen in a boat sailing to right; man at helm is maneuvering the sail; the other man is busy at the prow; both wear round hats like many fishermen seen on lamps.</w:t>
      </w:r>
    </w:p>
    <w:p w14:paraId="6FA2D6C2" w14:textId="77777777" w:rsidR="00B8338C" w:rsidRDefault="00B8338C" w:rsidP="00B8338C">
      <w:pPr>
        <w:spacing w:line="480" w:lineRule="auto"/>
      </w:pPr>
      <w:r>
        <w:t xml:space="preserve">Type: </w:t>
      </w:r>
      <w:r w:rsidR="00774BDA" w:rsidRPr="00993C0D">
        <w:t xml:space="preserve">Loeschcke </w:t>
      </w:r>
      <w:r w:rsidR="00774BDA" w:rsidRPr="00524C6D">
        <w:rPr>
          <w:caps/>
        </w:rPr>
        <w:t>v</w:t>
      </w:r>
      <w:r w:rsidR="0073519E">
        <w:t>; Bailey C group iv</w:t>
      </w:r>
    </w:p>
    <w:p w14:paraId="5515BDDF" w14:textId="77777777" w:rsidR="00B8338C" w:rsidRDefault="00B8338C" w:rsidP="00B8338C">
      <w:pPr>
        <w:spacing w:line="480" w:lineRule="auto"/>
      </w:pPr>
      <w:r>
        <w:t xml:space="preserve">Place of Manufacture or Origin: </w:t>
      </w:r>
      <w:r w:rsidR="0073519E">
        <w:t>Tunisia</w:t>
      </w:r>
    </w:p>
    <w:p w14:paraId="3E21F558" w14:textId="77777777" w:rsidR="00B8338C" w:rsidRDefault="00B8338C" w:rsidP="00B8338C">
      <w:pPr>
        <w:spacing w:line="480" w:lineRule="auto"/>
      </w:pPr>
      <w:r>
        <w:t xml:space="preserve">Parallels: </w:t>
      </w:r>
      <w:r w:rsidR="00774BDA" w:rsidRPr="00993C0D">
        <w:t xml:space="preserve">(Identical) Kricheldorf 1962, no. 44, pl. 5; Deneauve 1969, no. 617, pl. 62 </w:t>
      </w:r>
      <w:r w:rsidR="00774BDA" w:rsidRPr="00F1770A">
        <w:t>({{insc:</w:t>
      </w:r>
      <w:r w:rsidR="00774BDA" w:rsidRPr="00F1770A">
        <w:rPr>
          <w:caps/>
        </w:rPr>
        <w:t>lmvnsvc</w:t>
      </w:r>
      <w:r w:rsidR="00774BDA" w:rsidRPr="00F1770A">
        <w:t>}}).</w:t>
      </w:r>
    </w:p>
    <w:p w14:paraId="7220CFF2" w14:textId="77777777" w:rsidR="00CF12B5" w:rsidRDefault="00CF12B5" w:rsidP="00CF12B5">
      <w:pPr>
        <w:spacing w:line="480" w:lineRule="auto"/>
      </w:pPr>
      <w:r>
        <w:t xml:space="preserve">Provenance: </w:t>
      </w:r>
    </w:p>
    <w:p w14:paraId="37CE08EF" w14:textId="77777777" w:rsidR="00B8338C" w:rsidRDefault="00B8338C" w:rsidP="00B8338C">
      <w:pPr>
        <w:spacing w:line="480" w:lineRule="auto"/>
      </w:pPr>
      <w:r>
        <w:t>Bibliography: Unpublished.</w:t>
      </w:r>
    </w:p>
    <w:p w14:paraId="76399C1A" w14:textId="77777777" w:rsidR="00A620D1" w:rsidRPr="00993C0D" w:rsidRDefault="00B8338C" w:rsidP="00774BDA">
      <w:pPr>
        <w:spacing w:line="480" w:lineRule="auto"/>
      </w:pPr>
      <w:r>
        <w:t xml:space="preserve">Date: </w:t>
      </w:r>
      <w:r w:rsidR="0073519E">
        <w:t>Flavian to Trajanic</w:t>
      </w:r>
    </w:p>
    <w:p w14:paraId="1B268523" w14:textId="77777777" w:rsidR="00BA3CE5" w:rsidRDefault="00BA3CE5" w:rsidP="00BA3CE5">
      <w:pPr>
        <w:spacing w:line="480" w:lineRule="auto"/>
      </w:pPr>
      <w:r>
        <w:t>Date num</w:t>
      </w:r>
      <w:r w:rsidR="00774BDA">
        <w:t>eric: 69; 117</w:t>
      </w:r>
    </w:p>
    <w:p w14:paraId="2FCE5493"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198F6279"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CC171FB" w14:textId="77777777" w:rsidR="00A620D1" w:rsidRDefault="00A620D1" w:rsidP="00A620D1">
      <w:pPr>
        <w:pStyle w:val="Textedelespacerserv2"/>
        <w:numPr>
          <w:ilvl w:val="0"/>
          <w:numId w:val="0"/>
        </w:numPr>
        <w:spacing w:line="480" w:lineRule="auto"/>
        <w:jc w:val="left"/>
        <w:outlineLvl w:val="9"/>
        <w:rPr>
          <w:rFonts w:ascii="Palatino" w:hAnsi="Palatino"/>
        </w:rPr>
      </w:pPr>
    </w:p>
    <w:p w14:paraId="143E829A" w14:textId="77777777" w:rsidR="0002284E" w:rsidRDefault="0002284E" w:rsidP="0002284E">
      <w:pPr>
        <w:spacing w:line="480" w:lineRule="auto"/>
      </w:pPr>
      <w:r>
        <w:t>Catalogue Number: 260</w:t>
      </w:r>
    </w:p>
    <w:p w14:paraId="3D250E4F" w14:textId="77777777" w:rsidR="0002284E" w:rsidRDefault="0002284E" w:rsidP="0002284E">
      <w:pPr>
        <w:spacing w:line="480" w:lineRule="auto"/>
      </w:pPr>
      <w:r>
        <w:t xml:space="preserve">Inventory Number: </w:t>
      </w:r>
      <w:r w:rsidRPr="00993C0D">
        <w:t>83.</w:t>
      </w:r>
      <w:r w:rsidRPr="00524C6D">
        <w:rPr>
          <w:caps/>
        </w:rPr>
        <w:t>aq.</w:t>
      </w:r>
      <w:r w:rsidRPr="00993C0D">
        <w:t>438.90</w:t>
      </w:r>
    </w:p>
    <w:p w14:paraId="51A2C7A9" w14:textId="77777777" w:rsidR="0002284E" w:rsidRDefault="0002284E" w:rsidP="0002284E">
      <w:pPr>
        <w:spacing w:line="480" w:lineRule="auto"/>
      </w:pPr>
      <w:r>
        <w:t xml:space="preserve">Dimensions: </w:t>
      </w:r>
      <w:r w:rsidRPr="00993C0D">
        <w:t>L: 12.1; W.7.6; H: 3</w:t>
      </w:r>
    </w:p>
    <w:p w14:paraId="6CD28BDD" w14:textId="77777777" w:rsidR="0002284E" w:rsidRDefault="0002284E" w:rsidP="0002284E">
      <w:pPr>
        <w:spacing w:line="480" w:lineRule="auto"/>
      </w:pPr>
      <w:r>
        <w:t xml:space="preserve">Condition and Fabric: </w:t>
      </w:r>
      <w:r w:rsidRPr="00993C0D">
        <w:t>Thin crack on discus; modern overpaint. Clay 7.5YR8/2 pinkish white, overpaint near 10R4/3 weak red, with brown tint.</w:t>
      </w:r>
    </w:p>
    <w:p w14:paraId="644C8595" w14:textId="77777777" w:rsidR="0002284E" w:rsidRDefault="0002284E" w:rsidP="0002284E">
      <w:pPr>
        <w:spacing w:line="480" w:lineRule="auto"/>
      </w:pPr>
      <w:r>
        <w:t xml:space="preserve">Description: </w:t>
      </w:r>
      <w:r w:rsidRPr="00993C0D">
        <w:t xml:space="preserve">Moldmade. Ring handle with two grooves on upper part. Shoulder: Loeschcke form </w:t>
      </w:r>
      <w:r w:rsidRPr="00524C6D">
        <w:rPr>
          <w:caps/>
        </w:rPr>
        <w:t>vii</w:t>
      </w:r>
      <w:r w:rsidRPr="00993C0D">
        <w:t xml:space="preserve"> a. </w:t>
      </w:r>
      <w:r>
        <w:t>Filling-hole in lower field</w:t>
      </w:r>
      <w:r w:rsidRPr="00993C0D">
        <w:t xml:space="preserve">. Round nozzle with simplified shoulder-volutes. </w:t>
      </w:r>
      <w:r>
        <w:t>Base marked off by one circular groove</w:t>
      </w:r>
      <w:r w:rsidRPr="00993C0D">
        <w:t xml:space="preserve">. Potter’s incuse </w:t>
      </w:r>
      <w:r w:rsidRPr="00F1770A">
        <w:t>signature: {{insc:</w:t>
      </w:r>
      <w:r w:rsidRPr="00F1770A">
        <w:rPr>
          <w:caps/>
        </w:rPr>
        <w:t>lmadiec</w:t>
      </w:r>
      <w:r w:rsidRPr="00F1770A">
        <w:t>}}.</w:t>
      </w:r>
    </w:p>
    <w:p w14:paraId="66AD9F56" w14:textId="77777777" w:rsidR="0002284E" w:rsidRDefault="0002284E" w:rsidP="0002284E">
      <w:pPr>
        <w:spacing w:line="480" w:lineRule="auto"/>
      </w:pPr>
      <w:r>
        <w:t xml:space="preserve">Discus Iconography: </w:t>
      </w:r>
      <w:r w:rsidRPr="00993C0D">
        <w:t xml:space="preserve">Europa with veil floating behind her, riding bull to left—Jupiter metamorphosed. </w:t>
      </w:r>
    </w:p>
    <w:p w14:paraId="2DC689E6" w14:textId="77777777" w:rsidR="0002284E" w:rsidRPr="0002284E" w:rsidRDefault="0002284E" w:rsidP="0002284E">
      <w:pPr>
        <w:spacing w:line="480" w:lineRule="auto"/>
        <w:rPr>
          <w:b/>
        </w:rPr>
      </w:pPr>
      <w:r>
        <w:t xml:space="preserve">Type: </w:t>
      </w:r>
      <w:r w:rsidRPr="00F1770A">
        <w:t xml:space="preserve">Loeschcke </w:t>
      </w:r>
      <w:r w:rsidRPr="00F1770A">
        <w:rPr>
          <w:caps/>
        </w:rPr>
        <w:t>v</w:t>
      </w:r>
      <w:r w:rsidR="0073519E">
        <w:t>; Bailey C group iv</w:t>
      </w:r>
    </w:p>
    <w:p w14:paraId="34A5065C" w14:textId="77777777" w:rsidR="0002284E" w:rsidRDefault="0002284E" w:rsidP="0002284E">
      <w:pPr>
        <w:spacing w:line="480" w:lineRule="auto"/>
      </w:pPr>
      <w:r>
        <w:t xml:space="preserve">Place of Manufacture or Origin: </w:t>
      </w:r>
      <w:r w:rsidR="0073519E">
        <w:t>North Africa</w:t>
      </w:r>
    </w:p>
    <w:p w14:paraId="39F1CE0A" w14:textId="77777777" w:rsidR="0002284E" w:rsidRDefault="0002284E" w:rsidP="0002284E">
      <w:pPr>
        <w:spacing w:line="480" w:lineRule="auto"/>
      </w:pPr>
      <w:r>
        <w:t xml:space="preserve">Parallels: </w:t>
      </w:r>
      <w:r w:rsidRPr="00F1770A">
        <w:t>Brants 1913, no. 431, pl. 4 ({{insc:</w:t>
      </w:r>
      <w:r w:rsidRPr="00F1770A">
        <w:rPr>
          <w:caps/>
        </w:rPr>
        <w:t>gabinia</w:t>
      </w:r>
      <w:r w:rsidRPr="00F1770A">
        <w:t>}}); Kricheldorf 1962, no. 89, pl. 11 ({{insc:</w:t>
      </w:r>
      <w:r w:rsidRPr="00F1770A">
        <w:rPr>
          <w:caps/>
        </w:rPr>
        <w:t>cclosvc</w:t>
      </w:r>
      <w:r w:rsidRPr="00F1770A">
        <w:t xml:space="preserve">}}); Leibundgut 1977, no. 22, pl. 25 (Loeschcke </w:t>
      </w:r>
      <w:r w:rsidRPr="00F1770A">
        <w:rPr>
          <w:caps/>
        </w:rPr>
        <w:t>i</w:t>
      </w:r>
      <w:r w:rsidRPr="00F1770A">
        <w:t xml:space="preserve">); Gualandi Genito 1977, no. 217, pl. 32 (Loeschcke </w:t>
      </w:r>
      <w:r w:rsidRPr="00F1770A">
        <w:rPr>
          <w:caps/>
        </w:rPr>
        <w:t>iv</w:t>
      </w:r>
      <w:r w:rsidRPr="00F1770A">
        <w:t xml:space="preserve">); (close) García Pereira Maia 1997, p. 69, no. Lu 168; Bussière 2000, no. 426, pl. 39, decor </w:t>
      </w:r>
      <w:r w:rsidRPr="00F1770A">
        <w:rPr>
          <w:caps/>
        </w:rPr>
        <w:t>i</w:t>
      </w:r>
      <w:r w:rsidRPr="00F1770A">
        <w:t>.a.1.(8) (with further refs.) ({{insc:</w:t>
      </w:r>
      <w:r w:rsidRPr="00F1770A">
        <w:rPr>
          <w:caps/>
        </w:rPr>
        <w:t>coppires</w:t>
      </w:r>
      <w:r w:rsidRPr="00F1770A">
        <w:t>}}) (</w:t>
      </w:r>
      <w:r w:rsidR="002A5847">
        <w:t>{{loc_0000:</w:t>
      </w:r>
      <w:r w:rsidRPr="00F1770A">
        <w:t>Tipasa</w:t>
      </w:r>
      <w:r w:rsidR="002A5847">
        <w:t>}}</w:t>
      </w:r>
      <w:r w:rsidRPr="00F1770A">
        <w:t xml:space="preserve">); Rodríguez Martín 2002, no. 129, pl. 26, similar theme treated slightly differently on a Loeschcke type </w:t>
      </w:r>
      <w:r w:rsidRPr="00F1770A">
        <w:rPr>
          <w:caps/>
        </w:rPr>
        <w:t>iv</w:t>
      </w:r>
      <w:r w:rsidRPr="00F1770A">
        <w:t>; Bochum Museum, Schüller Collection, cat. no. 132, S 821 ({{insc:</w:t>
      </w:r>
      <w:r w:rsidRPr="00F1770A">
        <w:rPr>
          <w:caps/>
        </w:rPr>
        <w:t>gabinia</w:t>
      </w:r>
      <w:r w:rsidRPr="00F1770A">
        <w:t xml:space="preserve">}}) (Loeschcke </w:t>
      </w:r>
      <w:r w:rsidRPr="00F1770A">
        <w:rPr>
          <w:caps/>
        </w:rPr>
        <w:t>v</w:t>
      </w:r>
      <w:r w:rsidRPr="00F1770A">
        <w:t>) (Tunisia).</w:t>
      </w:r>
    </w:p>
    <w:p w14:paraId="6FD65D57" w14:textId="77777777" w:rsidR="00CF12B5" w:rsidRDefault="00CF12B5" w:rsidP="00CF12B5">
      <w:pPr>
        <w:spacing w:line="480" w:lineRule="auto"/>
      </w:pPr>
      <w:r>
        <w:t xml:space="preserve">Provenance: </w:t>
      </w:r>
    </w:p>
    <w:p w14:paraId="0C7A2E93" w14:textId="77777777" w:rsidR="0002284E" w:rsidRDefault="0002284E" w:rsidP="0002284E">
      <w:pPr>
        <w:spacing w:line="480" w:lineRule="auto"/>
      </w:pPr>
      <w:r>
        <w:t>Bibliography: Unpublished.</w:t>
      </w:r>
    </w:p>
    <w:p w14:paraId="4659882E" w14:textId="77777777" w:rsidR="00A620D1" w:rsidRPr="00993C0D" w:rsidRDefault="0002284E" w:rsidP="0002284E">
      <w:pPr>
        <w:spacing w:line="480" w:lineRule="auto"/>
      </w:pPr>
      <w:r>
        <w:t xml:space="preserve">Date: </w:t>
      </w:r>
      <w:r w:rsidR="0073519E">
        <w:t>Flavian to Trajanic</w:t>
      </w:r>
    </w:p>
    <w:p w14:paraId="73CA3130" w14:textId="77777777" w:rsidR="00BA3CE5" w:rsidRDefault="0002284E" w:rsidP="00BA3CE5">
      <w:pPr>
        <w:spacing w:line="480" w:lineRule="auto"/>
      </w:pPr>
      <w:r>
        <w:t>Date numeric: 69; 117</w:t>
      </w:r>
    </w:p>
    <w:p w14:paraId="2ECDEE88"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2D44A70E"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DC9A126" w14:textId="77777777" w:rsidR="00A620D1" w:rsidRDefault="00A620D1" w:rsidP="00A620D1">
      <w:pPr>
        <w:pStyle w:val="Textedelespacerserv2"/>
        <w:numPr>
          <w:ilvl w:val="0"/>
          <w:numId w:val="0"/>
        </w:numPr>
        <w:spacing w:line="480" w:lineRule="auto"/>
        <w:jc w:val="left"/>
        <w:outlineLvl w:val="9"/>
        <w:rPr>
          <w:rFonts w:ascii="Palatino" w:hAnsi="Palatino"/>
        </w:rPr>
      </w:pPr>
    </w:p>
    <w:p w14:paraId="7B37F935" w14:textId="77777777" w:rsidR="005765FC" w:rsidRDefault="005765FC" w:rsidP="005765FC">
      <w:pPr>
        <w:spacing w:line="480" w:lineRule="auto"/>
      </w:pPr>
      <w:r>
        <w:t>Catalogue Number: 261</w:t>
      </w:r>
    </w:p>
    <w:p w14:paraId="2D604E41" w14:textId="77777777" w:rsidR="005765FC" w:rsidRDefault="005765FC" w:rsidP="005765FC">
      <w:pPr>
        <w:spacing w:line="480" w:lineRule="auto"/>
      </w:pPr>
      <w:r>
        <w:t xml:space="preserve">Inventory Number: </w:t>
      </w:r>
      <w:r w:rsidRPr="00993C0D">
        <w:t>79.</w:t>
      </w:r>
      <w:r w:rsidRPr="00524C6D">
        <w:rPr>
          <w:caps/>
        </w:rPr>
        <w:t>aq</w:t>
      </w:r>
      <w:r w:rsidRPr="00993C0D">
        <w:t>.28.3</w:t>
      </w:r>
    </w:p>
    <w:p w14:paraId="62A6F1F2" w14:textId="77777777" w:rsidR="005765FC" w:rsidRDefault="005765FC" w:rsidP="005765FC">
      <w:pPr>
        <w:spacing w:line="480" w:lineRule="auto"/>
      </w:pPr>
      <w:r>
        <w:t xml:space="preserve">Dimensions: </w:t>
      </w:r>
      <w:r w:rsidRPr="00993C0D">
        <w:t>L: 12.3; W: 7.3; H: 3.2</w:t>
      </w:r>
    </w:p>
    <w:p w14:paraId="399CC50E" w14:textId="77777777" w:rsidR="005765FC" w:rsidRDefault="005765FC" w:rsidP="005765FC">
      <w:pPr>
        <w:spacing w:line="480" w:lineRule="auto"/>
      </w:pPr>
      <w:r>
        <w:t xml:space="preserve">Condition and Fabric: </w:t>
      </w:r>
      <w:r w:rsidRPr="00993C0D">
        <w:t>Intact. Clay 5YR7/4 pink, glaze preserved especially on top, between 10R5/6 red and 10Y4/4 weak red, with brownish tint.</w:t>
      </w:r>
    </w:p>
    <w:p w14:paraId="4E407264" w14:textId="77777777" w:rsidR="005765FC" w:rsidRDefault="005765FC" w:rsidP="005765FC">
      <w:pPr>
        <w:spacing w:line="480" w:lineRule="auto"/>
      </w:pPr>
      <w:r>
        <w:t xml:space="preserve">Description: </w:t>
      </w:r>
      <w:r w:rsidRPr="00993C0D">
        <w:t xml:space="preserve">Moldmade. Ring handle with two grooves on upper part. Shoulder: Loeschcke form </w:t>
      </w:r>
      <w:r w:rsidRPr="00524C6D">
        <w:rPr>
          <w:caps/>
        </w:rPr>
        <w:t>vii</w:t>
      </w:r>
      <w:r w:rsidRPr="00993C0D">
        <w:t xml:space="preserve"> a. Filling-hole lower left. Ogival nozzle with </w:t>
      </w:r>
      <w:r w:rsidRPr="00F1770A">
        <w:t>simplified shoulder-volutes. Base marked off by one circular groove. Potter’s incuse signature: {{insc:</w:t>
      </w:r>
      <w:r w:rsidRPr="00F1770A">
        <w:rPr>
          <w:caps/>
        </w:rPr>
        <w:t>lmadiec</w:t>
      </w:r>
      <w:r w:rsidRPr="00F1770A">
        <w:t>}}.</w:t>
      </w:r>
    </w:p>
    <w:p w14:paraId="19714B09" w14:textId="1A7CFC8D" w:rsidR="005765FC" w:rsidRDefault="005765FC" w:rsidP="005765FC">
      <w:pPr>
        <w:spacing w:line="480" w:lineRule="auto"/>
      </w:pPr>
      <w:r>
        <w:t>Discus Iconography: W</w:t>
      </w:r>
      <w:r w:rsidRPr="00993C0D">
        <w:t xml:space="preserve">inged Victory to right, writing on </w:t>
      </w:r>
      <w:r w:rsidR="004E10BD">
        <w:t xml:space="preserve">a </w:t>
      </w:r>
      <w:r w:rsidRPr="00993C0D">
        <w:t>shield.</w:t>
      </w:r>
    </w:p>
    <w:p w14:paraId="2A58508B" w14:textId="77777777" w:rsidR="005765FC" w:rsidRDefault="005765FC" w:rsidP="005765FC">
      <w:pPr>
        <w:spacing w:line="480" w:lineRule="auto"/>
      </w:pPr>
      <w:r>
        <w:t xml:space="preserve">Type: </w:t>
      </w:r>
      <w:r w:rsidRPr="00F1770A">
        <w:t xml:space="preserve">Loeschcke </w:t>
      </w:r>
      <w:r w:rsidRPr="00F1770A">
        <w:rPr>
          <w:caps/>
        </w:rPr>
        <w:t>v</w:t>
      </w:r>
      <w:r w:rsidR="00740316">
        <w:t>; Bailey C group iv</w:t>
      </w:r>
    </w:p>
    <w:p w14:paraId="1916A7C9" w14:textId="77777777" w:rsidR="005765FC" w:rsidRDefault="005765FC" w:rsidP="005765FC">
      <w:pPr>
        <w:spacing w:line="480" w:lineRule="auto"/>
      </w:pPr>
      <w:r>
        <w:t xml:space="preserve">Place of Manufacture or Origin: </w:t>
      </w:r>
      <w:r w:rsidR="00740316">
        <w:t>Tunisia</w:t>
      </w:r>
    </w:p>
    <w:p w14:paraId="152F81D8" w14:textId="77777777" w:rsidR="005765FC" w:rsidRDefault="005765FC" w:rsidP="005765FC">
      <w:pPr>
        <w:spacing w:line="480" w:lineRule="auto"/>
      </w:pPr>
      <w:r>
        <w:t xml:space="preserve">Parallels: </w:t>
      </w:r>
      <w:r w:rsidRPr="00F1770A">
        <w:t>Bussière 2000, nos. 434–44, pl. 40 (</w:t>
      </w:r>
      <w:r w:rsidR="002A5847">
        <w:t>{{loc_0000:</w:t>
      </w:r>
      <w:r w:rsidRPr="00F1770A">
        <w:t>Sétif</w:t>
      </w:r>
      <w:r w:rsidR="002A5847">
        <w:t>}}</w:t>
      </w:r>
      <w:r w:rsidRPr="00F1770A">
        <w:t xml:space="preserve">, </w:t>
      </w:r>
      <w:r w:rsidR="002A5847">
        <w:t>{{loc_0000:</w:t>
      </w:r>
      <w:r w:rsidRPr="00F1770A">
        <w:t>Djemila</w:t>
      </w:r>
      <w:r w:rsidR="002A5847">
        <w:t>}}</w:t>
      </w:r>
      <w:r w:rsidRPr="00F1770A">
        <w:t xml:space="preserve">, </w:t>
      </w:r>
      <w:r w:rsidR="002A5847">
        <w:t>{{loc_0000:</w:t>
      </w:r>
      <w:r w:rsidRPr="00F1770A">
        <w:t>Timgad</w:t>
      </w:r>
      <w:r w:rsidR="002A5847">
        <w:t>}}</w:t>
      </w:r>
      <w:r w:rsidRPr="00F1770A">
        <w:t xml:space="preserve">, </w:t>
      </w:r>
      <w:r w:rsidR="002A5847">
        <w:t>{{loc_0000:</w:t>
      </w:r>
      <w:r w:rsidRPr="00F1770A">
        <w:t>Tebessa</w:t>
      </w:r>
      <w:r w:rsidR="002A5847">
        <w:t>}}</w:t>
      </w:r>
      <w:r w:rsidRPr="00F1770A">
        <w:t xml:space="preserve">, </w:t>
      </w:r>
      <w:r w:rsidR="002A5847">
        <w:t>{{loc_0000:</w:t>
      </w:r>
      <w:r w:rsidRPr="00F1770A">
        <w:t>Cherchell</w:t>
      </w:r>
      <w:r w:rsidR="002A5847">
        <w:t>}}</w:t>
      </w:r>
      <w:r w:rsidRPr="00F1770A">
        <w:t xml:space="preserve"> ({{insc:</w:t>
      </w:r>
      <w:r w:rsidRPr="00F1770A">
        <w:rPr>
          <w:caps/>
        </w:rPr>
        <w:t>lmadiec, cclosvc</w:t>
      </w:r>
      <w:r w:rsidRPr="00F1770A">
        <w:t xml:space="preserve">}}), decor </w:t>
      </w:r>
      <w:r w:rsidRPr="00F1770A">
        <w:rPr>
          <w:caps/>
        </w:rPr>
        <w:t>i</w:t>
      </w:r>
      <w:r w:rsidRPr="00F1770A">
        <w:t>.b.9.(8) (with further parallels).</w:t>
      </w:r>
    </w:p>
    <w:p w14:paraId="0DC7B823" w14:textId="77777777" w:rsidR="00CF12B5" w:rsidRDefault="00CF12B5" w:rsidP="00CF12B5">
      <w:pPr>
        <w:spacing w:line="480" w:lineRule="auto"/>
      </w:pPr>
      <w:r>
        <w:t xml:space="preserve">Provenance: </w:t>
      </w:r>
    </w:p>
    <w:p w14:paraId="5A94FB4E" w14:textId="77777777" w:rsidR="005765FC" w:rsidRDefault="005765FC" w:rsidP="005765FC">
      <w:pPr>
        <w:spacing w:line="480" w:lineRule="auto"/>
      </w:pPr>
      <w:r>
        <w:t>Bibliography: Unpublished.</w:t>
      </w:r>
    </w:p>
    <w:p w14:paraId="2079D640" w14:textId="77777777" w:rsidR="00A620D1" w:rsidRPr="00F1770A" w:rsidRDefault="005765FC" w:rsidP="005765FC">
      <w:pPr>
        <w:spacing w:line="480" w:lineRule="auto"/>
      </w:pPr>
      <w:r>
        <w:t xml:space="preserve">Date: </w:t>
      </w:r>
      <w:r w:rsidR="00740316">
        <w:t>Flavian to Trajanic</w:t>
      </w:r>
    </w:p>
    <w:p w14:paraId="7D1D12D6" w14:textId="77777777" w:rsidR="00BA3CE5" w:rsidRDefault="005765FC" w:rsidP="00BA3CE5">
      <w:pPr>
        <w:spacing w:line="480" w:lineRule="auto"/>
      </w:pPr>
      <w:r>
        <w:t>Date numeric: 69; 117</w:t>
      </w:r>
    </w:p>
    <w:p w14:paraId="5F68A7C8" w14:textId="77777777" w:rsidR="00A620D1" w:rsidRPr="00F1770A" w:rsidRDefault="00A620D1" w:rsidP="00A620D1">
      <w:pPr>
        <w:pStyle w:val="Textedelespacerserv2"/>
        <w:numPr>
          <w:ilvl w:val="0"/>
          <w:numId w:val="0"/>
        </w:numPr>
        <w:spacing w:line="480" w:lineRule="auto"/>
        <w:jc w:val="left"/>
        <w:outlineLvl w:val="9"/>
        <w:rPr>
          <w:rFonts w:ascii="Palatino" w:hAnsi="Palatino"/>
        </w:rPr>
      </w:pPr>
    </w:p>
    <w:p w14:paraId="4CF9903A" w14:textId="77777777" w:rsidR="00A620D1" w:rsidRPr="00F1770A" w:rsidRDefault="00A620D1" w:rsidP="00A620D1">
      <w:pPr>
        <w:pStyle w:val="Textedelespacerserv2"/>
        <w:numPr>
          <w:ilvl w:val="0"/>
          <w:numId w:val="0"/>
        </w:numPr>
        <w:spacing w:line="480" w:lineRule="auto"/>
        <w:jc w:val="left"/>
        <w:outlineLvl w:val="9"/>
        <w:rPr>
          <w:rFonts w:ascii="Palatino" w:hAnsi="Palatino"/>
        </w:rPr>
      </w:pPr>
      <w:r w:rsidRPr="00F1770A">
        <w:rPr>
          <w:rFonts w:ascii="Palatino" w:hAnsi="Palatino"/>
        </w:rPr>
        <w:t>———</w:t>
      </w:r>
    </w:p>
    <w:p w14:paraId="1D1EE27B" w14:textId="77777777" w:rsidR="00A620D1" w:rsidRDefault="00A620D1" w:rsidP="00A620D1">
      <w:pPr>
        <w:pStyle w:val="Textedelespacerserv2"/>
        <w:numPr>
          <w:ilvl w:val="0"/>
          <w:numId w:val="0"/>
        </w:numPr>
        <w:spacing w:line="480" w:lineRule="auto"/>
        <w:jc w:val="left"/>
        <w:outlineLvl w:val="9"/>
        <w:rPr>
          <w:rFonts w:ascii="Palatino" w:hAnsi="Palatino"/>
        </w:rPr>
      </w:pPr>
    </w:p>
    <w:p w14:paraId="44E34141" w14:textId="77777777" w:rsidR="001C307A" w:rsidRDefault="001C307A" w:rsidP="001C307A">
      <w:pPr>
        <w:spacing w:line="480" w:lineRule="auto"/>
      </w:pPr>
      <w:r>
        <w:t>Catalogue Number: 262</w:t>
      </w:r>
    </w:p>
    <w:p w14:paraId="5D4B39C5" w14:textId="77777777" w:rsidR="001C307A" w:rsidRDefault="001C307A" w:rsidP="001C307A">
      <w:pPr>
        <w:spacing w:line="480" w:lineRule="auto"/>
      </w:pPr>
      <w:r>
        <w:t xml:space="preserve">Inventory Number: </w:t>
      </w:r>
      <w:r w:rsidRPr="00F1770A">
        <w:t>83.</w:t>
      </w:r>
      <w:r w:rsidRPr="00F1770A">
        <w:rPr>
          <w:caps/>
        </w:rPr>
        <w:t>aq</w:t>
      </w:r>
      <w:r w:rsidRPr="00F1770A">
        <w:t>.377.393</w:t>
      </w:r>
    </w:p>
    <w:p w14:paraId="29F42EA2" w14:textId="77777777" w:rsidR="001C307A" w:rsidRDefault="001C307A" w:rsidP="001C307A">
      <w:pPr>
        <w:spacing w:line="480" w:lineRule="auto"/>
      </w:pPr>
      <w:r>
        <w:t xml:space="preserve">Dimensions: </w:t>
      </w:r>
      <w:r w:rsidRPr="00F1770A">
        <w:t>L: 11.1; W: 7.1; H: 2.9</w:t>
      </w:r>
    </w:p>
    <w:p w14:paraId="17ADBE31" w14:textId="77777777" w:rsidR="001C307A" w:rsidRDefault="001C307A" w:rsidP="001C307A">
      <w:pPr>
        <w:spacing w:line="480" w:lineRule="auto"/>
      </w:pPr>
      <w:r>
        <w:t xml:space="preserve">Condition and Fabric: </w:t>
      </w:r>
      <w:r w:rsidRPr="00F1770A">
        <w:t>Intact. Clay near 5YR5/4 reddish brown, glaze 2.5YR4/6 red.</w:t>
      </w:r>
    </w:p>
    <w:p w14:paraId="7F662042" w14:textId="77777777" w:rsidR="001C307A" w:rsidRDefault="001C307A" w:rsidP="001C307A">
      <w:pPr>
        <w:spacing w:line="480" w:lineRule="auto"/>
      </w:pPr>
      <w:r>
        <w:t xml:space="preserve">Description: </w:t>
      </w:r>
      <w:r w:rsidRPr="00F1770A">
        <w:t xml:space="preserve">Moldmade. Ring handle with two grooves on upper part. Shoulder: Loeschcke form </w:t>
      </w:r>
      <w:r w:rsidRPr="00F1770A">
        <w:rPr>
          <w:caps/>
        </w:rPr>
        <w:t>vii</w:t>
      </w:r>
      <w:r w:rsidRPr="00F1770A">
        <w:t xml:space="preserve"> a. Filling-hole in lower field. Small air hole at top of nozzle. Broad ogival nozzle with simplified shoulder-volutes. Base marked off by one circular groove. Potter’s incuse signature: {{insc:</w:t>
      </w:r>
      <w:r w:rsidRPr="00F1770A">
        <w:rPr>
          <w:caps/>
        </w:rPr>
        <w:t>l.m.adiec</w:t>
      </w:r>
      <w:r w:rsidRPr="00F1770A">
        <w:t>}}.</w:t>
      </w:r>
    </w:p>
    <w:p w14:paraId="0BF0889A" w14:textId="77777777" w:rsidR="001C307A" w:rsidRDefault="001C307A" w:rsidP="001C307A">
      <w:pPr>
        <w:spacing w:line="480" w:lineRule="auto"/>
      </w:pPr>
      <w:r>
        <w:t>Discus Iconography: E</w:t>
      </w:r>
      <w:r w:rsidRPr="00F1770A">
        <w:t xml:space="preserve">rotic scene: at left man kneeling behind woman lying on </w:t>
      </w:r>
      <w:r>
        <w:t xml:space="preserve">a </w:t>
      </w:r>
      <w:r w:rsidRPr="00F1770A">
        <w:t>bed to right, holding up one of her legs by resting her foot on his shoulder.</w:t>
      </w:r>
    </w:p>
    <w:p w14:paraId="25B542E8" w14:textId="77777777" w:rsidR="001C307A" w:rsidRDefault="001C307A" w:rsidP="001C307A">
      <w:pPr>
        <w:spacing w:line="480" w:lineRule="auto"/>
      </w:pPr>
      <w:r>
        <w:t xml:space="preserve">Type: </w:t>
      </w:r>
      <w:r w:rsidRPr="00993C0D">
        <w:t xml:space="preserve">Loeschcke </w:t>
      </w:r>
      <w:r w:rsidRPr="00524C6D">
        <w:rPr>
          <w:caps/>
        </w:rPr>
        <w:t>v</w:t>
      </w:r>
      <w:r w:rsidR="00740316">
        <w:t>; Bailey C group iv</w:t>
      </w:r>
    </w:p>
    <w:p w14:paraId="35D47248" w14:textId="77777777" w:rsidR="001C307A" w:rsidRDefault="001C307A" w:rsidP="001C307A">
      <w:pPr>
        <w:spacing w:line="480" w:lineRule="auto"/>
      </w:pPr>
      <w:r>
        <w:t xml:space="preserve">Place of Manufacture or Origin: </w:t>
      </w:r>
      <w:r w:rsidR="00740316">
        <w:t>North Africa</w:t>
      </w:r>
    </w:p>
    <w:p w14:paraId="3231103F" w14:textId="77777777" w:rsidR="001C307A" w:rsidRDefault="001C307A" w:rsidP="001C307A">
      <w:pPr>
        <w:spacing w:line="480" w:lineRule="auto"/>
      </w:pPr>
      <w:r>
        <w:t xml:space="preserve">Parallels: </w:t>
      </w:r>
      <w:r w:rsidRPr="00993C0D">
        <w:t xml:space="preserve">(Close) Loeschcke 1919, no. 412, pl. 8 (Loeschcke </w:t>
      </w:r>
      <w:r w:rsidRPr="00524C6D">
        <w:rPr>
          <w:caps/>
        </w:rPr>
        <w:t>iv</w:t>
      </w:r>
      <w:r w:rsidRPr="00993C0D">
        <w:t xml:space="preserve">); Deneauve 1969, no. 620, pl. </w:t>
      </w:r>
      <w:r w:rsidRPr="0053231F">
        <w:t>62 ({{insc:</w:t>
      </w:r>
      <w:r w:rsidRPr="0053231F">
        <w:rPr>
          <w:caps/>
        </w:rPr>
        <w:t>coppires</w:t>
      </w:r>
      <w:r w:rsidRPr="0053231F">
        <w:t>}});</w:t>
      </w:r>
      <w:r w:rsidRPr="00993C0D">
        <w:t xml:space="preserve"> Leibundgut 1977, no. 180, pl. 38 (Loeschcke </w:t>
      </w:r>
      <w:r w:rsidRPr="00524C6D">
        <w:rPr>
          <w:caps/>
        </w:rPr>
        <w:t>iv</w:t>
      </w:r>
      <w:r w:rsidRPr="00993C0D">
        <w:t xml:space="preserve">); Bailey BM </w:t>
      </w:r>
      <w:r w:rsidRPr="00524C6D">
        <w:rPr>
          <w:caps/>
        </w:rPr>
        <w:t>ii</w:t>
      </w:r>
      <w:r w:rsidRPr="00993C0D">
        <w:t>, pp. 67–68, Q 1287, fig. 70 (with further refs.); Hellmann 1987, no. 132, pl. 14; Bonnet and Delplace 1989, no. 53, pl. 2 (</w:t>
      </w:r>
      <w:r w:rsidR="00B302B3">
        <w:t>{{loc_0000:</w:t>
      </w:r>
      <w:r w:rsidRPr="00993C0D">
        <w:t>Saint-Bertrand-de-Comminges</w:t>
      </w:r>
      <w:r w:rsidR="00B302B3">
        <w:t>}}</w:t>
      </w:r>
      <w:r w:rsidRPr="00993C0D">
        <w:t xml:space="preserve">), and no. 65, pl. 11 (Loeschcke </w:t>
      </w:r>
      <w:r w:rsidRPr="00524C6D">
        <w:rPr>
          <w:caps/>
        </w:rPr>
        <w:t>iv</w:t>
      </w:r>
      <w:r w:rsidRPr="00993C0D">
        <w:t>) (</w:t>
      </w:r>
      <w:r w:rsidR="00B302B3">
        <w:t>{{loc_0000:</w:t>
      </w:r>
      <w:r w:rsidRPr="00993C0D">
        <w:t>Montans</w:t>
      </w:r>
      <w:r w:rsidR="00B302B3">
        <w:t>}}</w:t>
      </w:r>
      <w:r w:rsidRPr="00993C0D">
        <w:t xml:space="preserve">); Mlasowsky 1993, p. 223, no. 211 (Loeschcke </w:t>
      </w:r>
      <w:r w:rsidRPr="00524C6D">
        <w:rPr>
          <w:caps/>
        </w:rPr>
        <w:t>viii</w:t>
      </w:r>
      <w:r w:rsidRPr="00993C0D">
        <w:t xml:space="preserve">); Massa 1997, no. 3, pl. 30 (Loeschcke </w:t>
      </w:r>
      <w:r w:rsidRPr="00524C6D">
        <w:rPr>
          <w:caps/>
        </w:rPr>
        <w:t>iv</w:t>
      </w:r>
      <w:r w:rsidRPr="00993C0D">
        <w:t xml:space="preserve">); Bussière 2000, decor </w:t>
      </w:r>
      <w:r w:rsidRPr="00524C6D">
        <w:rPr>
          <w:caps/>
        </w:rPr>
        <w:t>ii</w:t>
      </w:r>
      <w:r w:rsidRPr="00993C0D">
        <w:t>.f.2.(5) (with further refs.); Bémont 2002, no. 180, pl. 17, and MAN (</w:t>
      </w:r>
      <w:r w:rsidR="00B302B3">
        <w:t>{{loc_0000:</w:t>
      </w:r>
      <w:r w:rsidRPr="00993C0D">
        <w:t>Saint Germain-en-Laye</w:t>
      </w:r>
      <w:r w:rsidR="00B302B3">
        <w:t>}}</w:t>
      </w:r>
      <w:r w:rsidRPr="00993C0D">
        <w:t>)</w:t>
      </w:r>
      <w:r>
        <w:t>,</w:t>
      </w:r>
      <w:r w:rsidRPr="00993C0D">
        <w:t xml:space="preserve"> inv. 12.429; Casas Genover and Soler Fusté 2006, no. G 340, pl. 26.</w:t>
      </w:r>
    </w:p>
    <w:p w14:paraId="41EFCEFC" w14:textId="77777777" w:rsidR="00CF12B5" w:rsidRDefault="00CF12B5" w:rsidP="00CF12B5">
      <w:pPr>
        <w:spacing w:line="480" w:lineRule="auto"/>
      </w:pPr>
      <w:r>
        <w:t xml:space="preserve">Provenance: </w:t>
      </w:r>
    </w:p>
    <w:p w14:paraId="1F48FD6E" w14:textId="77777777" w:rsidR="001C307A" w:rsidRDefault="001C307A" w:rsidP="001C307A">
      <w:pPr>
        <w:spacing w:line="480" w:lineRule="auto"/>
      </w:pPr>
      <w:r>
        <w:t>Bibliography: Unpublished.</w:t>
      </w:r>
    </w:p>
    <w:p w14:paraId="4E2F35CF" w14:textId="77777777" w:rsidR="00A620D1" w:rsidRPr="00993C0D" w:rsidRDefault="001C307A" w:rsidP="001C307A">
      <w:pPr>
        <w:spacing w:line="480" w:lineRule="auto"/>
      </w:pPr>
      <w:r>
        <w:t xml:space="preserve">Date: </w:t>
      </w:r>
      <w:r w:rsidR="00740316">
        <w:t>Flavian to Trajanic</w:t>
      </w:r>
    </w:p>
    <w:p w14:paraId="04301FAB" w14:textId="77777777" w:rsidR="00BA3CE5" w:rsidRDefault="001C307A" w:rsidP="00BA3CE5">
      <w:pPr>
        <w:spacing w:line="480" w:lineRule="auto"/>
      </w:pPr>
      <w:r>
        <w:t>Date numeric: 69; 117</w:t>
      </w:r>
    </w:p>
    <w:p w14:paraId="453B91F4"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195B0546"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3E61AC8" w14:textId="77777777" w:rsidR="00A620D1" w:rsidRDefault="00A620D1" w:rsidP="00A620D1">
      <w:pPr>
        <w:pStyle w:val="Textedelespacerserv2"/>
        <w:numPr>
          <w:ilvl w:val="0"/>
          <w:numId w:val="0"/>
        </w:numPr>
        <w:spacing w:line="480" w:lineRule="auto"/>
        <w:jc w:val="left"/>
        <w:outlineLvl w:val="9"/>
        <w:rPr>
          <w:rFonts w:ascii="Palatino" w:hAnsi="Palatino"/>
        </w:rPr>
      </w:pPr>
    </w:p>
    <w:p w14:paraId="3D9E4804" w14:textId="77777777" w:rsidR="009A51D6" w:rsidRDefault="009A51D6" w:rsidP="009A51D6">
      <w:pPr>
        <w:spacing w:line="480" w:lineRule="auto"/>
      </w:pPr>
      <w:r>
        <w:t>Catalogue Number: 263</w:t>
      </w:r>
    </w:p>
    <w:p w14:paraId="7C3DA7BA" w14:textId="77777777" w:rsidR="009A51D6" w:rsidRDefault="009A51D6" w:rsidP="009A51D6">
      <w:pPr>
        <w:spacing w:line="480" w:lineRule="auto"/>
      </w:pPr>
      <w:r>
        <w:t xml:space="preserve">Inventory Number: </w:t>
      </w:r>
      <w:r w:rsidRPr="00993C0D">
        <w:t>80.</w:t>
      </w:r>
      <w:r w:rsidRPr="00524C6D">
        <w:rPr>
          <w:caps/>
        </w:rPr>
        <w:t>aq</w:t>
      </w:r>
      <w:r w:rsidRPr="00993C0D">
        <w:t>.46.7</w:t>
      </w:r>
    </w:p>
    <w:p w14:paraId="64588873" w14:textId="77777777" w:rsidR="009A51D6" w:rsidRDefault="009A51D6" w:rsidP="009A51D6">
      <w:pPr>
        <w:spacing w:line="480" w:lineRule="auto"/>
      </w:pPr>
      <w:r>
        <w:t xml:space="preserve">Dimensions: </w:t>
      </w:r>
      <w:r w:rsidRPr="00993C0D">
        <w:t>L: 10.5; W: 6.6; H: 2.5</w:t>
      </w:r>
    </w:p>
    <w:p w14:paraId="3377839D" w14:textId="77777777" w:rsidR="009A51D6" w:rsidRDefault="009A51D6" w:rsidP="009A51D6">
      <w:pPr>
        <w:spacing w:line="480" w:lineRule="auto"/>
      </w:pPr>
      <w:r>
        <w:t xml:space="preserve">Condition and Fabric: </w:t>
      </w:r>
      <w:r w:rsidRPr="00993C0D">
        <w:t>Intact. Clay 10YR7/2 light gray, glaze 7.5YR4/4 dark brown.</w:t>
      </w:r>
    </w:p>
    <w:p w14:paraId="0B00DDBA" w14:textId="77777777" w:rsidR="009A51D6" w:rsidRDefault="009A51D6" w:rsidP="009A51D6">
      <w:pPr>
        <w:spacing w:line="480" w:lineRule="auto"/>
      </w:pPr>
      <w:r>
        <w:t xml:space="preserve">Description: </w:t>
      </w:r>
      <w:r w:rsidRPr="00993C0D">
        <w:t xml:space="preserve">Moldmade. Ring handle with two grooves on upper part. Shoulder: Loeschcke form </w:t>
      </w:r>
      <w:r w:rsidRPr="00524C6D">
        <w:rPr>
          <w:caps/>
        </w:rPr>
        <w:t>vii</w:t>
      </w:r>
      <w:r w:rsidRPr="00993C0D">
        <w:t xml:space="preserve"> a. Filling-hole on side of discus. Nozzle with simplified shoulder-volutes. </w:t>
      </w:r>
      <w:r>
        <w:t>Base marked off by one circular groove</w:t>
      </w:r>
      <w:r w:rsidRPr="00993C0D">
        <w:t>. Illegible potter’s incuse signature.</w:t>
      </w:r>
    </w:p>
    <w:p w14:paraId="3B46EB2F" w14:textId="77777777" w:rsidR="009A51D6" w:rsidRDefault="009A51D6" w:rsidP="009A51D6">
      <w:pPr>
        <w:spacing w:line="480" w:lineRule="auto"/>
      </w:pPr>
      <w:r>
        <w:t>Discus Iconography: N</w:t>
      </w:r>
      <w:r w:rsidRPr="00993C0D">
        <w:t xml:space="preserve">ude Venus crouching to left, busy at her toilet, holding </w:t>
      </w:r>
      <w:r>
        <w:t xml:space="preserve">a </w:t>
      </w:r>
      <w:r w:rsidRPr="00993C0D">
        <w:t>shell; behind her at right, a spiraled column with tilted jug on top.</w:t>
      </w:r>
    </w:p>
    <w:p w14:paraId="2AB92FE9" w14:textId="77777777" w:rsidR="009A51D6" w:rsidRDefault="009A51D6" w:rsidP="009A51D6">
      <w:pPr>
        <w:spacing w:line="480" w:lineRule="auto"/>
      </w:pPr>
      <w:r>
        <w:t xml:space="preserve">Type: </w:t>
      </w:r>
      <w:r w:rsidRPr="00993C0D">
        <w:t xml:space="preserve">Loeschcke </w:t>
      </w:r>
      <w:r w:rsidRPr="00524C6D">
        <w:rPr>
          <w:caps/>
        </w:rPr>
        <w:t>v</w:t>
      </w:r>
      <w:r w:rsidR="00740316">
        <w:t>; Bailey C group iv</w:t>
      </w:r>
    </w:p>
    <w:p w14:paraId="1D6FBC36" w14:textId="77777777" w:rsidR="009A51D6" w:rsidRDefault="009A51D6" w:rsidP="009A51D6">
      <w:pPr>
        <w:spacing w:line="480" w:lineRule="auto"/>
      </w:pPr>
      <w:r>
        <w:t xml:space="preserve">Place of Manufacture or Origin: </w:t>
      </w:r>
      <w:r w:rsidR="00740316">
        <w:t>Tunisia</w:t>
      </w:r>
    </w:p>
    <w:p w14:paraId="629430CB" w14:textId="77777777" w:rsidR="009A51D6" w:rsidRDefault="009A51D6" w:rsidP="009A51D6">
      <w:pPr>
        <w:spacing w:line="480" w:lineRule="auto"/>
      </w:pPr>
      <w:r>
        <w:t xml:space="preserve">Parallels: </w:t>
      </w:r>
      <w:r w:rsidRPr="00993C0D">
        <w:t xml:space="preserve">Ponsich 1961, no. 124, pl. 12; Belchior 1969, pl. 11.2; Bussière 2000, no. 458, </w:t>
      </w:r>
      <w:r w:rsidRPr="0053231F">
        <w:t>pl. 40 ({{insc:</w:t>
      </w:r>
      <w:r w:rsidRPr="0053231F">
        <w:rPr>
          <w:caps/>
        </w:rPr>
        <w:t>gabinia</w:t>
      </w:r>
      <w:r w:rsidRPr="0053231F">
        <w:t>}}), decor</w:t>
      </w:r>
      <w:r w:rsidRPr="00993C0D">
        <w:t xml:space="preserve"> </w:t>
      </w:r>
      <w:r w:rsidRPr="00524C6D">
        <w:rPr>
          <w:caps/>
        </w:rPr>
        <w:t>i</w:t>
      </w:r>
      <w:r w:rsidRPr="00993C0D">
        <w:t>.a.8.(2) (further parallels given); Bochum Museum, Schüller Collection, cat. no. 124, S 663 (Tunisia).</w:t>
      </w:r>
    </w:p>
    <w:p w14:paraId="27E48333" w14:textId="77777777" w:rsidR="00CF12B5" w:rsidRDefault="00CF12B5" w:rsidP="00CF12B5">
      <w:pPr>
        <w:spacing w:line="480" w:lineRule="auto"/>
      </w:pPr>
      <w:r>
        <w:t xml:space="preserve">Provenance: </w:t>
      </w:r>
    </w:p>
    <w:p w14:paraId="6A20B908" w14:textId="77777777" w:rsidR="009A51D6" w:rsidRDefault="009A51D6" w:rsidP="009A51D6">
      <w:pPr>
        <w:spacing w:line="480" w:lineRule="auto"/>
      </w:pPr>
      <w:r>
        <w:t>Bibliography: Unpublished.</w:t>
      </w:r>
    </w:p>
    <w:p w14:paraId="04674738" w14:textId="77777777" w:rsidR="00A620D1" w:rsidRDefault="009A51D6" w:rsidP="009A51D6">
      <w:pPr>
        <w:spacing w:line="480" w:lineRule="auto"/>
      </w:pPr>
      <w:r>
        <w:t xml:space="preserve">Date: </w:t>
      </w:r>
      <w:r w:rsidR="00740316">
        <w:t>Flavian to Trajanic</w:t>
      </w:r>
    </w:p>
    <w:p w14:paraId="0923E49F" w14:textId="77777777" w:rsidR="009A51D6" w:rsidRPr="00993C0D" w:rsidRDefault="009A51D6" w:rsidP="009A51D6">
      <w:pPr>
        <w:spacing w:line="480" w:lineRule="auto"/>
      </w:pPr>
      <w:r>
        <w:t>Date numeric: 69; 117</w:t>
      </w:r>
    </w:p>
    <w:p w14:paraId="410660DB" w14:textId="77777777" w:rsidR="00A620D1" w:rsidRPr="00993C0D" w:rsidRDefault="009A51D6" w:rsidP="00A620D1">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A620D1" w:rsidRPr="00993C0D">
        <w:rPr>
          <w:rFonts w:ascii="Palatino" w:hAnsi="Palatino"/>
        </w:rPr>
        <w:t>: The figure of Venus on the discus is based on a famous third-century</w:t>
      </w:r>
      <w:r w:rsidR="00A620D1" w:rsidRPr="00524C6D">
        <w:rPr>
          <w:rFonts w:ascii="Palatino" w:hAnsi="Palatino"/>
          <w:caps/>
        </w:rPr>
        <w:t>-</w:t>
      </w:r>
      <w:r w:rsidR="005170AB" w:rsidRPr="005170AB">
        <w:rPr>
          <w:rFonts w:ascii="Palatino" w:hAnsi="Palatino"/>
          <w:caps/>
        </w:rPr>
        <w:t>B.C.</w:t>
      </w:r>
      <w:r w:rsidR="00A620D1" w:rsidRPr="00993C0D">
        <w:rPr>
          <w:rFonts w:ascii="Palatino" w:hAnsi="Palatino"/>
        </w:rPr>
        <w:t xml:space="preserve"> statue ascribed to Doidalsas, “Crouching Venus,” frequently copied (</w:t>
      </w:r>
      <w:r w:rsidR="00A620D1" w:rsidRPr="00993C0D">
        <w:rPr>
          <w:rFonts w:ascii="Palatino" w:hAnsi="Palatino"/>
          <w:i/>
        </w:rPr>
        <w:t>LIMC</w:t>
      </w:r>
      <w:r w:rsidR="00A620D1" w:rsidRPr="00993C0D">
        <w:rPr>
          <w:rFonts w:ascii="Palatino" w:hAnsi="Palatino"/>
        </w:rPr>
        <w:t xml:space="preserve"> 2.2, p. 103, no. 1037</w:t>
      </w:r>
      <w:r w:rsidR="00A620D1">
        <w:rPr>
          <w:rFonts w:ascii="Palatino" w:hAnsi="Palatino"/>
        </w:rPr>
        <w:t>, s.v. Aphrodite</w:t>
      </w:r>
      <w:r w:rsidR="00A620D1" w:rsidRPr="00993C0D">
        <w:rPr>
          <w:rFonts w:ascii="Palatino" w:hAnsi="Palatino"/>
        </w:rPr>
        <w:t>).</w:t>
      </w:r>
    </w:p>
    <w:p w14:paraId="2CBE9B22"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27523E92"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9372B00" w14:textId="77777777" w:rsidR="00A620D1" w:rsidRDefault="00A620D1" w:rsidP="00A620D1">
      <w:pPr>
        <w:pStyle w:val="Textedelespacerserv2"/>
        <w:numPr>
          <w:ilvl w:val="0"/>
          <w:numId w:val="0"/>
        </w:numPr>
        <w:spacing w:line="480" w:lineRule="auto"/>
        <w:jc w:val="left"/>
        <w:outlineLvl w:val="9"/>
        <w:rPr>
          <w:rFonts w:ascii="Palatino" w:hAnsi="Palatino"/>
        </w:rPr>
      </w:pPr>
    </w:p>
    <w:p w14:paraId="74796F2C" w14:textId="77777777" w:rsidR="00344F0D" w:rsidRDefault="00344F0D" w:rsidP="00344F0D">
      <w:pPr>
        <w:spacing w:line="480" w:lineRule="auto"/>
      </w:pPr>
      <w:r>
        <w:t>Catalogue Number: 264</w:t>
      </w:r>
    </w:p>
    <w:p w14:paraId="71AAD275" w14:textId="77777777" w:rsidR="00344F0D" w:rsidRDefault="00344F0D" w:rsidP="00344F0D">
      <w:pPr>
        <w:spacing w:line="480" w:lineRule="auto"/>
      </w:pPr>
      <w:r>
        <w:t xml:space="preserve">Inventory Number: </w:t>
      </w:r>
      <w:r w:rsidRPr="00993C0D">
        <w:t>83.</w:t>
      </w:r>
      <w:r w:rsidRPr="00524C6D">
        <w:rPr>
          <w:caps/>
        </w:rPr>
        <w:t>aq</w:t>
      </w:r>
      <w:r w:rsidRPr="00993C0D">
        <w:t>.438.405</w:t>
      </w:r>
    </w:p>
    <w:p w14:paraId="4158CCDD" w14:textId="77777777" w:rsidR="00344F0D" w:rsidRDefault="00344F0D" w:rsidP="00344F0D">
      <w:pPr>
        <w:spacing w:line="480" w:lineRule="auto"/>
      </w:pPr>
      <w:r>
        <w:t xml:space="preserve">Dimensions: </w:t>
      </w:r>
      <w:r w:rsidRPr="00993C0D">
        <w:t>L: 13.3; W: 8.2; H: 3.</w:t>
      </w:r>
      <w:r>
        <w:t>2</w:t>
      </w:r>
    </w:p>
    <w:p w14:paraId="06B80598" w14:textId="77777777" w:rsidR="00344F0D" w:rsidRDefault="00344F0D" w:rsidP="00344F0D">
      <w:pPr>
        <w:spacing w:line="480" w:lineRule="auto"/>
      </w:pPr>
      <w:r>
        <w:t xml:space="preserve">Condition and Fabric: </w:t>
      </w:r>
      <w:r w:rsidRPr="00993C0D">
        <w:t>Intact. Clay 5YR5/1 gra</w:t>
      </w:r>
      <w:r>
        <w:t>y, glaze 7.5YR2/0 black and shiny</w:t>
      </w:r>
      <w:r w:rsidRPr="00993C0D">
        <w:t>.</w:t>
      </w:r>
    </w:p>
    <w:p w14:paraId="5CBB3A62" w14:textId="77777777" w:rsidR="00344F0D" w:rsidRDefault="00344F0D" w:rsidP="00344F0D">
      <w:pPr>
        <w:spacing w:line="480" w:lineRule="auto"/>
      </w:pPr>
      <w:r>
        <w:t xml:space="preserve">Description: </w:t>
      </w:r>
      <w:r w:rsidRPr="00993C0D">
        <w:t xml:space="preserve">Moldmade. Ring handle with two grooves on upper part; center space marked by transverse notches. Shoulder: Loeschcke form </w:t>
      </w:r>
      <w:r w:rsidRPr="00524C6D">
        <w:rPr>
          <w:caps/>
        </w:rPr>
        <w:t>vi</w:t>
      </w:r>
      <w:r w:rsidRPr="00993C0D">
        <w:t xml:space="preserve"> b; globule on ei</w:t>
      </w:r>
      <w:r>
        <w:t>ther side of handle base looks</w:t>
      </w:r>
      <w:r w:rsidRPr="00993C0D">
        <w:t xml:space="preserve"> like rivets, of an unfamiliar shape. Nozzle with simplified shoulder-volutes. Slightly raised base-ring.</w:t>
      </w:r>
    </w:p>
    <w:p w14:paraId="15BBBB37" w14:textId="77777777" w:rsidR="00344F0D" w:rsidRDefault="00344F0D" w:rsidP="00344F0D">
      <w:pPr>
        <w:spacing w:line="480" w:lineRule="auto"/>
      </w:pPr>
      <w:r>
        <w:t>Discus Iconography: Erotic scene (</w:t>
      </w:r>
      <w:r w:rsidRPr="00993C0D">
        <w:rPr>
          <w:i/>
        </w:rPr>
        <w:t>fellatio</w:t>
      </w:r>
      <w:r w:rsidRPr="00BE1320">
        <w:t>):</w:t>
      </w:r>
      <w:r w:rsidRPr="00993C0D">
        <w:t xml:space="preserve"> woman seated on chair at left, facing man seated at right; water-jug behind him; groundline.</w:t>
      </w:r>
    </w:p>
    <w:p w14:paraId="5E09D8E3" w14:textId="77777777" w:rsidR="00344F0D" w:rsidRDefault="00344F0D" w:rsidP="00344F0D">
      <w:pPr>
        <w:spacing w:line="480" w:lineRule="auto"/>
      </w:pPr>
      <w:r>
        <w:t xml:space="preserve">Type: </w:t>
      </w:r>
      <w:r w:rsidRPr="00993C0D">
        <w:t xml:space="preserve">Loeschcke </w:t>
      </w:r>
      <w:r w:rsidRPr="00524C6D">
        <w:rPr>
          <w:caps/>
        </w:rPr>
        <w:t>v</w:t>
      </w:r>
      <w:r w:rsidR="00740316">
        <w:t>; Bailey C group iv</w:t>
      </w:r>
    </w:p>
    <w:p w14:paraId="3AD2673D" w14:textId="77777777" w:rsidR="00344F0D" w:rsidRDefault="00344F0D" w:rsidP="00344F0D">
      <w:pPr>
        <w:spacing w:line="480" w:lineRule="auto"/>
      </w:pPr>
      <w:r>
        <w:t xml:space="preserve">Place of Manufacture or Origin: </w:t>
      </w:r>
      <w:r w:rsidRPr="00993C0D">
        <w:t>Italy, as given by Schüller, who adds in parenthesis (Greece?), as if he did n</w:t>
      </w:r>
      <w:r w:rsidR="00740316">
        <w:t>ot remember</w:t>
      </w:r>
    </w:p>
    <w:p w14:paraId="34CF62C8" w14:textId="1A5E838A" w:rsidR="00344F0D" w:rsidRDefault="00344F0D" w:rsidP="00344F0D">
      <w:pPr>
        <w:spacing w:line="480" w:lineRule="auto"/>
      </w:pPr>
      <w:r>
        <w:t xml:space="preserve">Parallels: </w:t>
      </w:r>
      <w:r w:rsidRPr="00993C0D">
        <w:t>(Identical) Wilmet 2003, p. 247, FM 260, fig. 10. Same theme treated differently: Oziol 1977, no. 401, pl. 21; Cla</w:t>
      </w:r>
      <w:r w:rsidR="006941A9">
        <w:t>rke 19</w:t>
      </w:r>
      <w:r w:rsidR="00236AC7">
        <w:t>98, p. 221, fig. 92 (</w:t>
      </w:r>
      <w:r w:rsidRPr="00993C0D">
        <w:t>Pompeii); Rodríguez Martín 2002, no. 199, pl. 38.</w:t>
      </w:r>
    </w:p>
    <w:p w14:paraId="3B498389" w14:textId="77777777" w:rsidR="00CF12B5" w:rsidRDefault="00CF12B5" w:rsidP="00CF12B5">
      <w:pPr>
        <w:spacing w:line="480" w:lineRule="auto"/>
      </w:pPr>
      <w:r>
        <w:t xml:space="preserve">Provenance: </w:t>
      </w:r>
    </w:p>
    <w:p w14:paraId="130D6169" w14:textId="77777777" w:rsidR="00344F0D" w:rsidRDefault="00344F0D" w:rsidP="00344F0D">
      <w:pPr>
        <w:spacing w:line="480" w:lineRule="auto"/>
      </w:pPr>
      <w:r>
        <w:t>Bibliography: Unpublished.</w:t>
      </w:r>
    </w:p>
    <w:p w14:paraId="035EA8F4" w14:textId="77777777" w:rsidR="00A620D1" w:rsidRDefault="00344F0D" w:rsidP="00344F0D">
      <w:pPr>
        <w:spacing w:line="480" w:lineRule="auto"/>
      </w:pPr>
      <w:r>
        <w:t xml:space="preserve">Date: </w:t>
      </w:r>
      <w:r w:rsidR="00A620D1" w:rsidRPr="00993C0D">
        <w:t>Fla</w:t>
      </w:r>
      <w:r w:rsidR="00740316">
        <w:t>vian to Trajanic</w:t>
      </w:r>
    </w:p>
    <w:p w14:paraId="618447C5" w14:textId="77777777" w:rsidR="00BA3CE5" w:rsidRPr="00993C0D" w:rsidRDefault="00344F0D" w:rsidP="00BA3CE5">
      <w:pPr>
        <w:spacing w:line="480" w:lineRule="auto"/>
      </w:pPr>
      <w:r>
        <w:t>Date numeric: 69; 117</w:t>
      </w:r>
    </w:p>
    <w:p w14:paraId="2AC23413" w14:textId="77777777" w:rsidR="00A620D1" w:rsidRPr="00993C0D" w:rsidRDefault="00344F0D" w:rsidP="00A620D1">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A620D1" w:rsidRPr="00993C0D">
        <w:rPr>
          <w:rFonts w:ascii="Palatino" w:hAnsi="Palatino"/>
        </w:rPr>
        <w:t xml:space="preserve">: The pristine quality of the metallic glaze together with the theme might raise suspicion about authenticity. However, </w:t>
      </w:r>
      <w:r w:rsidR="00A620D1">
        <w:rPr>
          <w:rFonts w:ascii="Palatino" w:hAnsi="Palatino"/>
        </w:rPr>
        <w:t xml:space="preserve">the </w:t>
      </w:r>
      <w:r w:rsidR="00A620D1" w:rsidRPr="00993C0D">
        <w:rPr>
          <w:rFonts w:ascii="Palatino" w:hAnsi="Palatino"/>
        </w:rPr>
        <w:t>glaze is not modern overpaint, and in our opinion the lamp is not a fake.</w:t>
      </w:r>
    </w:p>
    <w:p w14:paraId="775478C4"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7EA9FC6C"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A45B9F0" w14:textId="77777777" w:rsidR="00A620D1" w:rsidRDefault="00A620D1" w:rsidP="00A620D1">
      <w:pPr>
        <w:pStyle w:val="Textedelespacerserv2"/>
        <w:numPr>
          <w:ilvl w:val="0"/>
          <w:numId w:val="0"/>
        </w:numPr>
        <w:spacing w:line="480" w:lineRule="auto"/>
        <w:jc w:val="left"/>
        <w:outlineLvl w:val="9"/>
        <w:rPr>
          <w:rFonts w:ascii="Palatino" w:hAnsi="Palatino"/>
        </w:rPr>
      </w:pPr>
    </w:p>
    <w:p w14:paraId="3FFB0C05" w14:textId="77777777" w:rsidR="008D02E9" w:rsidRDefault="008D02E9" w:rsidP="008D02E9">
      <w:pPr>
        <w:spacing w:line="480" w:lineRule="auto"/>
      </w:pPr>
      <w:r>
        <w:t>Catalogue Number: 265</w:t>
      </w:r>
    </w:p>
    <w:p w14:paraId="1D0901DF" w14:textId="77777777" w:rsidR="008D02E9" w:rsidRDefault="008D02E9" w:rsidP="008D02E9">
      <w:pPr>
        <w:spacing w:line="480" w:lineRule="auto"/>
      </w:pPr>
      <w:r>
        <w:t xml:space="preserve">Inventory Number: </w:t>
      </w:r>
      <w:r w:rsidRPr="00993C0D">
        <w:t>81.</w:t>
      </w:r>
      <w:r w:rsidRPr="00524C6D">
        <w:rPr>
          <w:caps/>
        </w:rPr>
        <w:t>aq</w:t>
      </w:r>
      <w:r w:rsidRPr="00993C0D">
        <w:t>.38.4</w:t>
      </w:r>
    </w:p>
    <w:p w14:paraId="7D998A9F" w14:textId="77777777" w:rsidR="008D02E9" w:rsidRDefault="008D02E9" w:rsidP="008D02E9">
      <w:pPr>
        <w:spacing w:line="480" w:lineRule="auto"/>
      </w:pPr>
      <w:r>
        <w:t xml:space="preserve">Dimensions: </w:t>
      </w:r>
      <w:r w:rsidRPr="00993C0D">
        <w:t>L: 12.7; W: 7.6; H: 3.2</w:t>
      </w:r>
    </w:p>
    <w:p w14:paraId="0667E1F6" w14:textId="77777777" w:rsidR="008D02E9" w:rsidRDefault="008D02E9" w:rsidP="008D02E9">
      <w:pPr>
        <w:spacing w:line="480" w:lineRule="auto"/>
      </w:pPr>
      <w:r>
        <w:t xml:space="preserve">Condition and Fabric: </w:t>
      </w:r>
      <w:r w:rsidRPr="00993C0D">
        <w:t>Intact. Clay 5YR6/4 light reddish brown, glaze 2.5YR5/6 red (a few traces under much incrustation).</w:t>
      </w:r>
    </w:p>
    <w:p w14:paraId="5A5458EE" w14:textId="77777777" w:rsidR="008D02E9" w:rsidRDefault="008D02E9" w:rsidP="008D02E9">
      <w:pPr>
        <w:spacing w:line="480" w:lineRule="auto"/>
      </w:pPr>
      <w:r>
        <w:t xml:space="preserve">Description: </w:t>
      </w:r>
      <w:r w:rsidRPr="00993C0D">
        <w:t xml:space="preserve">Moldmade. Ring handle with one groove on upper part. Shoulder: Loeschcke form </w:t>
      </w:r>
      <w:r w:rsidRPr="00524C6D">
        <w:rPr>
          <w:caps/>
        </w:rPr>
        <w:t>viii</w:t>
      </w:r>
      <w:r w:rsidRPr="00993C0D">
        <w:t xml:space="preserve"> b, with sinuous floral pattern; tendrils and leaves on right shoulder; tendrils, four leaves, and one fruit on left shoulder. Filling-hole lower left. Long nozzle with shoulder-volutes and ogival tip; ornament between volutes at top of nozzle. Raised base-ring marked off by two grooves.</w:t>
      </w:r>
    </w:p>
    <w:p w14:paraId="70E495FF" w14:textId="77777777" w:rsidR="008D02E9" w:rsidRDefault="008D02E9" w:rsidP="008D02E9">
      <w:pPr>
        <w:spacing w:line="480" w:lineRule="auto"/>
      </w:pPr>
      <w:r>
        <w:t>Discus Iconography: T</w:t>
      </w:r>
      <w:r w:rsidRPr="00993C0D">
        <w:t>wo wading birds to right; the one at right lying, the other standing.</w:t>
      </w:r>
    </w:p>
    <w:p w14:paraId="0C5B5B4A" w14:textId="77777777" w:rsidR="008D02E9" w:rsidRDefault="008D02E9" w:rsidP="008D02E9">
      <w:pPr>
        <w:spacing w:line="480" w:lineRule="auto"/>
      </w:pPr>
      <w:r>
        <w:t xml:space="preserve">Type: </w:t>
      </w:r>
      <w:r w:rsidRPr="00993C0D">
        <w:t xml:space="preserve">Loeschcke </w:t>
      </w:r>
      <w:r w:rsidRPr="00524C6D">
        <w:rPr>
          <w:caps/>
        </w:rPr>
        <w:t>v</w:t>
      </w:r>
      <w:r w:rsidR="00740316">
        <w:t>; Bailey C group v</w:t>
      </w:r>
    </w:p>
    <w:p w14:paraId="27C9DEE8" w14:textId="77777777" w:rsidR="008D02E9" w:rsidRDefault="008D02E9" w:rsidP="008D02E9">
      <w:pPr>
        <w:spacing w:line="480" w:lineRule="auto"/>
      </w:pPr>
      <w:r>
        <w:t xml:space="preserve">Place of Manufacture or Origin: </w:t>
      </w:r>
      <w:r w:rsidR="00740316">
        <w:t>Tunisia</w:t>
      </w:r>
    </w:p>
    <w:p w14:paraId="06792687" w14:textId="77777777" w:rsidR="008D02E9" w:rsidRDefault="008D02E9" w:rsidP="008D02E9">
      <w:pPr>
        <w:spacing w:line="480" w:lineRule="auto"/>
      </w:pPr>
      <w:r>
        <w:t xml:space="preserve">Parallels: </w:t>
      </w:r>
      <w:r w:rsidRPr="00993C0D">
        <w:t>Haken 1958, no. 49, pl. 4.</w:t>
      </w:r>
    </w:p>
    <w:p w14:paraId="0E47EF52" w14:textId="77777777" w:rsidR="00CF12B5" w:rsidRDefault="00CF12B5" w:rsidP="00CF12B5">
      <w:pPr>
        <w:spacing w:line="480" w:lineRule="auto"/>
      </w:pPr>
      <w:r>
        <w:t xml:space="preserve">Provenance: </w:t>
      </w:r>
    </w:p>
    <w:p w14:paraId="70C7BE04" w14:textId="77777777" w:rsidR="008D02E9" w:rsidRDefault="008D02E9" w:rsidP="008D02E9">
      <w:pPr>
        <w:spacing w:line="480" w:lineRule="auto"/>
      </w:pPr>
      <w:r>
        <w:t>Bibliography: Unpublished.</w:t>
      </w:r>
    </w:p>
    <w:p w14:paraId="39D18967" w14:textId="77777777" w:rsidR="00A620D1" w:rsidRPr="00993C0D" w:rsidRDefault="008D02E9" w:rsidP="008D02E9">
      <w:pPr>
        <w:spacing w:line="480" w:lineRule="auto"/>
      </w:pPr>
      <w:r>
        <w:t xml:space="preserve">Date: </w:t>
      </w:r>
      <w:r w:rsidR="00740316">
        <w:t>Neronian</w:t>
      </w:r>
    </w:p>
    <w:p w14:paraId="36910843" w14:textId="77777777" w:rsidR="00BA3CE5" w:rsidRDefault="00BA3CE5" w:rsidP="00BA3CE5">
      <w:pPr>
        <w:spacing w:line="480" w:lineRule="auto"/>
      </w:pPr>
      <w:r>
        <w:t>Date numeric: 54; 68</w:t>
      </w:r>
    </w:p>
    <w:p w14:paraId="74F6D5FE"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3C7C6171" w14:textId="77777777" w:rsidR="00A620D1" w:rsidRPr="0007581A" w:rsidRDefault="00A620D1" w:rsidP="00A620D1">
      <w:pPr>
        <w:pStyle w:val="Textedelespacerserv2"/>
        <w:numPr>
          <w:ilvl w:val="0"/>
          <w:numId w:val="0"/>
        </w:numPr>
        <w:spacing w:line="480" w:lineRule="auto"/>
        <w:jc w:val="left"/>
        <w:outlineLvl w:val="9"/>
        <w:rPr>
          <w:rFonts w:ascii="Palatino" w:hAnsi="Palatino"/>
        </w:rPr>
      </w:pPr>
      <w:r w:rsidRPr="0007581A">
        <w:rPr>
          <w:rFonts w:ascii="Palatino" w:hAnsi="Palatino"/>
        </w:rPr>
        <w:t>———</w:t>
      </w:r>
    </w:p>
    <w:p w14:paraId="0AB302BF" w14:textId="77777777" w:rsidR="00A620D1" w:rsidRDefault="00A620D1" w:rsidP="00A620D1">
      <w:pPr>
        <w:pStyle w:val="Textedelespacerserv2"/>
        <w:numPr>
          <w:ilvl w:val="0"/>
          <w:numId w:val="0"/>
        </w:numPr>
        <w:spacing w:line="480" w:lineRule="auto"/>
        <w:jc w:val="left"/>
        <w:outlineLvl w:val="9"/>
        <w:rPr>
          <w:rFonts w:ascii="Palatino" w:hAnsi="Palatino"/>
        </w:rPr>
      </w:pPr>
    </w:p>
    <w:p w14:paraId="107D12EF" w14:textId="77777777" w:rsidR="000D6F9D" w:rsidRDefault="000D6F9D" w:rsidP="000D6F9D">
      <w:pPr>
        <w:spacing w:line="480" w:lineRule="auto"/>
      </w:pPr>
      <w:r>
        <w:t>Catalogue Number: 266</w:t>
      </w:r>
    </w:p>
    <w:p w14:paraId="294C217C" w14:textId="77777777" w:rsidR="000D6F9D" w:rsidRDefault="000D6F9D" w:rsidP="000D6F9D">
      <w:pPr>
        <w:spacing w:line="480" w:lineRule="auto"/>
      </w:pPr>
      <w:r>
        <w:t xml:space="preserve">Inventory Number: </w:t>
      </w:r>
      <w:r w:rsidRPr="00993C0D">
        <w:t>83.</w:t>
      </w:r>
      <w:r w:rsidRPr="00524C6D">
        <w:rPr>
          <w:caps/>
        </w:rPr>
        <w:t>aq</w:t>
      </w:r>
      <w:r w:rsidRPr="00993C0D">
        <w:t>.377.147</w:t>
      </w:r>
    </w:p>
    <w:p w14:paraId="68AD5089" w14:textId="77777777" w:rsidR="000D6F9D" w:rsidRDefault="000D6F9D" w:rsidP="000D6F9D">
      <w:pPr>
        <w:spacing w:line="480" w:lineRule="auto"/>
      </w:pPr>
      <w:r>
        <w:t xml:space="preserve">Dimensions: </w:t>
      </w:r>
      <w:r w:rsidRPr="00993C0D">
        <w:t>L: 9.8; W: 6.2; H: 3.0</w:t>
      </w:r>
    </w:p>
    <w:p w14:paraId="5BF78457" w14:textId="77777777" w:rsidR="000D6F9D" w:rsidRDefault="000D6F9D" w:rsidP="000D6F9D">
      <w:pPr>
        <w:spacing w:line="480" w:lineRule="auto"/>
      </w:pPr>
      <w:r>
        <w:t xml:space="preserve">Condition and Fabric: </w:t>
      </w:r>
      <w:r w:rsidRPr="00993C0D">
        <w:t>Intact. Clay between 5YR7/3 pink and 5YR6/3 light reddish brown, same color slip.</w:t>
      </w:r>
    </w:p>
    <w:p w14:paraId="419CDF03" w14:textId="77777777" w:rsidR="000D6F9D" w:rsidRDefault="000D6F9D" w:rsidP="000D6F9D">
      <w:pPr>
        <w:spacing w:line="480" w:lineRule="auto"/>
      </w:pPr>
      <w:r>
        <w:t xml:space="preserve">Description: </w:t>
      </w:r>
      <w:r w:rsidRPr="00993C0D">
        <w:t>Moldmade. Body with sloping sides. Large unpierced angular lug</w:t>
      </w:r>
      <w:r w:rsidRPr="00993C0D" w:rsidDel="00FC08D7">
        <w:t xml:space="preserve"> </w:t>
      </w:r>
      <w:r w:rsidRPr="00993C0D">
        <w:t xml:space="preserve">on lower left side. Narrow shoulder separated by </w:t>
      </w:r>
      <w:r>
        <w:t xml:space="preserve">a </w:t>
      </w:r>
      <w:r w:rsidRPr="00993C0D">
        <w:t xml:space="preserve">groove from </w:t>
      </w:r>
      <w:r>
        <w:t xml:space="preserve">the </w:t>
      </w:r>
      <w:r w:rsidRPr="00993C0D">
        <w:t xml:space="preserve">broad slightly depressed discus. Filling-hole lower right. Substantial triangular-tipped nozzle with beveled sides; </w:t>
      </w:r>
      <w:r>
        <w:t>Tanit</w:t>
      </w:r>
      <w:r w:rsidRPr="00993C0D">
        <w:t xml:space="preserve"> sign in relief on flat nozzle top. Base-ring marked off </w:t>
      </w:r>
      <w:r>
        <w:t>by one</w:t>
      </w:r>
      <w:r w:rsidRPr="00993C0D">
        <w:t xml:space="preserve"> inside groove.</w:t>
      </w:r>
    </w:p>
    <w:p w14:paraId="3A245506" w14:textId="77777777" w:rsidR="000D6F9D" w:rsidRDefault="000D6F9D" w:rsidP="000D6F9D">
      <w:pPr>
        <w:spacing w:line="480" w:lineRule="auto"/>
      </w:pPr>
      <w:r>
        <w:t>Discus Iconography: O</w:t>
      </w:r>
      <w:r w:rsidRPr="00993C0D">
        <w:t>enochoë</w:t>
      </w:r>
      <w:r w:rsidRPr="00993C0D" w:rsidDel="00FC08D7">
        <w:t xml:space="preserve"> </w:t>
      </w:r>
      <w:r w:rsidRPr="00993C0D">
        <w:t xml:space="preserve">flanked by pomegranate, pinecone, and two other round fruits in pronounced relief. </w:t>
      </w:r>
    </w:p>
    <w:p w14:paraId="1EDEA657" w14:textId="77777777" w:rsidR="000D6F9D" w:rsidRDefault="000D6F9D" w:rsidP="000D6F9D">
      <w:pPr>
        <w:spacing w:line="480" w:lineRule="auto"/>
      </w:pPr>
      <w:r>
        <w:t xml:space="preserve">Type: </w:t>
      </w:r>
      <w:r w:rsidRPr="00993C0D">
        <w:t xml:space="preserve">Deneauve </w:t>
      </w:r>
      <w:r w:rsidRPr="00524C6D">
        <w:rPr>
          <w:caps/>
        </w:rPr>
        <w:t>iv</w:t>
      </w:r>
      <w:r w:rsidRPr="00993C0D">
        <w:t xml:space="preserve"> E</w:t>
      </w:r>
    </w:p>
    <w:p w14:paraId="5EA0254E" w14:textId="77777777" w:rsidR="000D6F9D" w:rsidRDefault="000D6F9D" w:rsidP="000D6F9D">
      <w:pPr>
        <w:spacing w:line="480" w:lineRule="auto"/>
      </w:pPr>
      <w:r>
        <w:t xml:space="preserve">Place of Manufacture or Origin: </w:t>
      </w:r>
      <w:r w:rsidR="00740316">
        <w:t>Tunisia</w:t>
      </w:r>
    </w:p>
    <w:p w14:paraId="40C40909" w14:textId="77777777" w:rsidR="000D6F9D" w:rsidRDefault="000D6F9D" w:rsidP="000D6F9D">
      <w:pPr>
        <w:spacing w:line="480" w:lineRule="auto"/>
      </w:pPr>
      <w:r>
        <w:t xml:space="preserve">Parallels: </w:t>
      </w:r>
      <w:r w:rsidRPr="00993C0D">
        <w:t>(Close) Deneauve 1969, no. 400, pl. 44.</w:t>
      </w:r>
    </w:p>
    <w:p w14:paraId="78B4DA61" w14:textId="77777777" w:rsidR="00CF12B5" w:rsidRDefault="00CF12B5" w:rsidP="00CF12B5">
      <w:pPr>
        <w:spacing w:line="480" w:lineRule="auto"/>
      </w:pPr>
      <w:r>
        <w:t xml:space="preserve">Provenance: </w:t>
      </w:r>
    </w:p>
    <w:p w14:paraId="3B9B8718" w14:textId="77777777" w:rsidR="000D6F9D" w:rsidRDefault="000D6F9D" w:rsidP="000D6F9D">
      <w:pPr>
        <w:spacing w:line="480" w:lineRule="auto"/>
      </w:pPr>
      <w:r>
        <w:t>Bibliography: Unpublished.</w:t>
      </w:r>
    </w:p>
    <w:p w14:paraId="589A81FA" w14:textId="77777777" w:rsidR="00A620D1" w:rsidRDefault="000D6F9D" w:rsidP="000D6F9D">
      <w:pPr>
        <w:spacing w:line="480" w:lineRule="auto"/>
      </w:pPr>
      <w:r>
        <w:t xml:space="preserve">Date: </w:t>
      </w:r>
      <w:r w:rsidR="00A620D1" w:rsidRPr="00993C0D">
        <w:t>Ca. 44</w:t>
      </w:r>
      <w:r w:rsidR="00A620D1" w:rsidRPr="00524C6D">
        <w:rPr>
          <w:caps/>
        </w:rPr>
        <w:t xml:space="preserve"> </w:t>
      </w:r>
      <w:r w:rsidR="005170AB" w:rsidRPr="005170AB">
        <w:rPr>
          <w:caps/>
        </w:rPr>
        <w:t>B.C.</w:t>
      </w:r>
      <w:r w:rsidR="00A620D1" w:rsidRPr="00524C6D">
        <w:rPr>
          <w:caps/>
        </w:rPr>
        <w:t xml:space="preserve"> </w:t>
      </w:r>
      <w:r w:rsidR="00740316">
        <w:t>or shortly later</w:t>
      </w:r>
    </w:p>
    <w:p w14:paraId="3A7940FE" w14:textId="77777777" w:rsidR="00BA3CE5" w:rsidRPr="00993C0D" w:rsidRDefault="00BA3CE5" w:rsidP="00BA3CE5">
      <w:pPr>
        <w:spacing w:line="480" w:lineRule="auto"/>
      </w:pPr>
      <w:r>
        <w:t>Date num</w:t>
      </w:r>
      <w:r w:rsidR="000D6F9D">
        <w:t>eric: -44</w:t>
      </w:r>
      <w:r>
        <w:t>; -25</w:t>
      </w:r>
    </w:p>
    <w:p w14:paraId="58BF1CB3" w14:textId="77777777" w:rsidR="00A620D1" w:rsidRPr="00993C0D" w:rsidRDefault="000D6F9D" w:rsidP="00A620D1">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A620D1" w:rsidRPr="00993C0D">
        <w:rPr>
          <w:rFonts w:ascii="Palatino" w:hAnsi="Palatino"/>
        </w:rPr>
        <w:t>: The Punic emblem called “the sign of Tanit,” as well as the discus decor, which is common on Punic stelae, confirm the lamp’s Tunisian origin.</w:t>
      </w:r>
    </w:p>
    <w:p w14:paraId="36BCE35B"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076AFC38" w14:textId="77777777" w:rsidR="00A620D1" w:rsidRPr="0007581A" w:rsidRDefault="00A620D1" w:rsidP="00A620D1">
      <w:pPr>
        <w:pStyle w:val="Textedelespacerserv2"/>
        <w:numPr>
          <w:ilvl w:val="0"/>
          <w:numId w:val="0"/>
        </w:numPr>
        <w:spacing w:line="480" w:lineRule="auto"/>
        <w:jc w:val="left"/>
        <w:outlineLvl w:val="9"/>
        <w:rPr>
          <w:rFonts w:ascii="Palatino" w:hAnsi="Palatino"/>
        </w:rPr>
      </w:pPr>
      <w:r w:rsidRPr="0007581A">
        <w:rPr>
          <w:rFonts w:ascii="Palatino" w:hAnsi="Palatino"/>
        </w:rPr>
        <w:t>———</w:t>
      </w:r>
    </w:p>
    <w:p w14:paraId="2E5AA1DF" w14:textId="77777777" w:rsidR="00A620D1" w:rsidRDefault="00A620D1" w:rsidP="00A620D1">
      <w:pPr>
        <w:pStyle w:val="Textedelespacerserv2"/>
        <w:numPr>
          <w:ilvl w:val="0"/>
          <w:numId w:val="0"/>
        </w:numPr>
        <w:spacing w:line="480" w:lineRule="auto"/>
        <w:jc w:val="left"/>
        <w:outlineLvl w:val="9"/>
        <w:rPr>
          <w:rFonts w:ascii="Palatino" w:hAnsi="Palatino"/>
        </w:rPr>
      </w:pPr>
    </w:p>
    <w:p w14:paraId="6600C452" w14:textId="77777777" w:rsidR="0000679C" w:rsidRDefault="0000679C" w:rsidP="0000679C">
      <w:pPr>
        <w:spacing w:line="480" w:lineRule="auto"/>
      </w:pPr>
      <w:r>
        <w:t>Catalogue Number: 267</w:t>
      </w:r>
    </w:p>
    <w:p w14:paraId="46787599" w14:textId="77777777" w:rsidR="0000679C" w:rsidRDefault="0000679C" w:rsidP="0000679C">
      <w:pPr>
        <w:spacing w:line="480" w:lineRule="auto"/>
      </w:pPr>
      <w:r>
        <w:t xml:space="preserve">Inventory Number: </w:t>
      </w:r>
      <w:r w:rsidRPr="00993C0D">
        <w:t>83.</w:t>
      </w:r>
      <w:r w:rsidRPr="00524C6D">
        <w:rPr>
          <w:caps/>
        </w:rPr>
        <w:t>aq.</w:t>
      </w:r>
      <w:r w:rsidRPr="00993C0D">
        <w:t>377.67</w:t>
      </w:r>
    </w:p>
    <w:p w14:paraId="1644596F" w14:textId="77777777" w:rsidR="0000679C" w:rsidRDefault="0000679C" w:rsidP="0000679C">
      <w:pPr>
        <w:spacing w:line="480" w:lineRule="auto"/>
      </w:pPr>
      <w:r>
        <w:t xml:space="preserve">Dimensions: </w:t>
      </w:r>
      <w:r w:rsidRPr="00993C0D">
        <w:t>L: 9.2; W: 8.0; H: 2.3</w:t>
      </w:r>
    </w:p>
    <w:p w14:paraId="5727AB8C" w14:textId="77777777" w:rsidR="0000679C" w:rsidRDefault="0000679C" w:rsidP="0000679C">
      <w:pPr>
        <w:spacing w:line="480" w:lineRule="auto"/>
      </w:pPr>
      <w:r>
        <w:t xml:space="preserve">Condition and Fabric: </w:t>
      </w:r>
      <w:r w:rsidRPr="00993C0D">
        <w:t>Intact. Clay near 10YR6/2 light brownish gray, glaze between 10YR5/2 grayish brown and 10YR4/2 dark grayish brown; burned(?).</w:t>
      </w:r>
    </w:p>
    <w:p w14:paraId="27ED0ADA" w14:textId="77777777" w:rsidR="0000679C" w:rsidRDefault="0000679C" w:rsidP="0000679C">
      <w:pPr>
        <w:spacing w:line="480" w:lineRule="auto"/>
      </w:pPr>
      <w:r>
        <w:t xml:space="preserve">Description: </w:t>
      </w:r>
      <w:r w:rsidRPr="00993C0D">
        <w:t xml:space="preserve">Moldmade. Body with sloping sides. Shoulder: Loeschcke form </w:t>
      </w:r>
      <w:r w:rsidRPr="00524C6D">
        <w:rPr>
          <w:caps/>
        </w:rPr>
        <w:t>v</w:t>
      </w:r>
      <w:r w:rsidRPr="00993C0D">
        <w:t xml:space="preserve"> interrupted by short V-shaped channel in front of nozzle. Swallow-tailed ear handle on each side. Central filling-hole. Air hole in channel. Rounded nozzle with shoulder-volutes. </w:t>
      </w:r>
      <w:r>
        <w:t>Base marked off by one circular groove</w:t>
      </w:r>
      <w:r w:rsidRPr="00993C0D">
        <w:t>.</w:t>
      </w:r>
    </w:p>
    <w:p w14:paraId="4BC623BD" w14:textId="77777777" w:rsidR="0000679C" w:rsidRDefault="0000679C" w:rsidP="0000679C">
      <w:pPr>
        <w:spacing w:line="480" w:lineRule="auto"/>
      </w:pPr>
      <w:r>
        <w:t>Discus Iconography: Plain discus.</w:t>
      </w:r>
    </w:p>
    <w:p w14:paraId="0B55DBA3" w14:textId="77777777" w:rsidR="0000679C" w:rsidRDefault="0000679C" w:rsidP="0000679C">
      <w:pPr>
        <w:spacing w:line="480" w:lineRule="auto"/>
      </w:pPr>
      <w:r>
        <w:t xml:space="preserve">Type: </w:t>
      </w:r>
      <w:r w:rsidRPr="00993C0D">
        <w:t xml:space="preserve">Deneauve </w:t>
      </w:r>
      <w:r w:rsidRPr="00524C6D">
        <w:rPr>
          <w:caps/>
        </w:rPr>
        <w:t>v</w:t>
      </w:r>
      <w:r w:rsidR="00740316">
        <w:t xml:space="preserve"> E</w:t>
      </w:r>
    </w:p>
    <w:p w14:paraId="77D7A4BF" w14:textId="77777777" w:rsidR="0000679C" w:rsidRDefault="0000679C" w:rsidP="0000679C">
      <w:pPr>
        <w:spacing w:line="480" w:lineRule="auto"/>
      </w:pPr>
      <w:r>
        <w:t xml:space="preserve">Place of Manufacture or Origin: </w:t>
      </w:r>
      <w:r w:rsidR="00740316">
        <w:t>South Anatolia</w:t>
      </w:r>
    </w:p>
    <w:p w14:paraId="26D83DDB" w14:textId="77777777" w:rsidR="0000679C" w:rsidRDefault="0000679C" w:rsidP="0000679C">
      <w:pPr>
        <w:spacing w:line="480" w:lineRule="auto"/>
      </w:pPr>
      <w:r>
        <w:t xml:space="preserve">Parallels: </w:t>
      </w:r>
      <w:r w:rsidRPr="00993C0D">
        <w:t>Deneauve 1969, no. 637, pl. 14.</w:t>
      </w:r>
    </w:p>
    <w:p w14:paraId="4D2AA0EA" w14:textId="77777777" w:rsidR="00CF12B5" w:rsidRDefault="00CF12B5" w:rsidP="00CF12B5">
      <w:pPr>
        <w:spacing w:line="480" w:lineRule="auto"/>
      </w:pPr>
      <w:r>
        <w:t xml:space="preserve">Provenance: </w:t>
      </w:r>
    </w:p>
    <w:p w14:paraId="50C9C7CF" w14:textId="77777777" w:rsidR="0000679C" w:rsidRDefault="0000679C" w:rsidP="0000679C">
      <w:pPr>
        <w:spacing w:line="480" w:lineRule="auto"/>
      </w:pPr>
      <w:r>
        <w:t>Bibliography: Unpublished.</w:t>
      </w:r>
    </w:p>
    <w:p w14:paraId="68033473" w14:textId="77777777" w:rsidR="00A620D1" w:rsidRPr="00F90C10" w:rsidRDefault="0000679C" w:rsidP="0000679C">
      <w:pPr>
        <w:spacing w:line="480" w:lineRule="auto"/>
      </w:pPr>
      <w:r>
        <w:t xml:space="preserve">Date: </w:t>
      </w:r>
      <w:r w:rsidR="00A620D1" w:rsidRPr="00993C0D">
        <w:t>Ca. mid-first century</w:t>
      </w:r>
      <w:r w:rsidR="00A620D1" w:rsidRPr="00524C6D">
        <w:rPr>
          <w:caps/>
        </w:rPr>
        <w:t xml:space="preserve"> </w:t>
      </w:r>
      <w:r w:rsidR="005170AB" w:rsidRPr="005170AB">
        <w:rPr>
          <w:caps/>
        </w:rPr>
        <w:t>A.D.</w:t>
      </w:r>
    </w:p>
    <w:p w14:paraId="5E002154" w14:textId="77777777" w:rsidR="00BA3CE5" w:rsidRDefault="00BA3CE5" w:rsidP="00BA3CE5">
      <w:pPr>
        <w:spacing w:line="480" w:lineRule="auto"/>
      </w:pPr>
      <w:r>
        <w:t>Date numeric: 25; 75</w:t>
      </w:r>
    </w:p>
    <w:p w14:paraId="460B6F87" w14:textId="77777777" w:rsidR="00A620D1" w:rsidRPr="00993C0D" w:rsidRDefault="00A620D1" w:rsidP="00A620D1">
      <w:pPr>
        <w:pStyle w:val="Textedelespacerserv2"/>
        <w:numPr>
          <w:ilvl w:val="0"/>
          <w:numId w:val="0"/>
        </w:numPr>
        <w:spacing w:line="480" w:lineRule="auto"/>
        <w:jc w:val="left"/>
        <w:outlineLvl w:val="9"/>
        <w:rPr>
          <w:rFonts w:ascii="Palatino" w:hAnsi="Palatino"/>
        </w:rPr>
      </w:pPr>
    </w:p>
    <w:p w14:paraId="3FC269FB" w14:textId="77777777" w:rsidR="00561693" w:rsidRPr="0007581A" w:rsidRDefault="00561693" w:rsidP="00561693">
      <w:pPr>
        <w:pStyle w:val="Textedelespacerserv2"/>
        <w:numPr>
          <w:ilvl w:val="0"/>
          <w:numId w:val="0"/>
        </w:numPr>
        <w:spacing w:line="480" w:lineRule="auto"/>
        <w:jc w:val="left"/>
        <w:outlineLvl w:val="9"/>
        <w:rPr>
          <w:rFonts w:ascii="Palatino" w:hAnsi="Palatino"/>
        </w:rPr>
      </w:pPr>
      <w:r w:rsidRPr="0007581A">
        <w:rPr>
          <w:rFonts w:ascii="Palatino" w:hAnsi="Palatino"/>
        </w:rPr>
        <w:t>———</w:t>
      </w:r>
    </w:p>
    <w:p w14:paraId="20689728" w14:textId="77777777" w:rsidR="00561693" w:rsidRDefault="00561693" w:rsidP="00561693">
      <w:pPr>
        <w:pStyle w:val="Textedelespacerserv2"/>
        <w:numPr>
          <w:ilvl w:val="0"/>
          <w:numId w:val="0"/>
        </w:numPr>
        <w:spacing w:line="480" w:lineRule="auto"/>
        <w:jc w:val="left"/>
        <w:outlineLvl w:val="9"/>
        <w:rPr>
          <w:rFonts w:ascii="Palatino" w:hAnsi="Palatino"/>
        </w:rPr>
      </w:pPr>
    </w:p>
    <w:p w14:paraId="677B8C41" w14:textId="77777777" w:rsidR="0000679C" w:rsidRDefault="0000679C" w:rsidP="0000679C">
      <w:pPr>
        <w:spacing w:line="480" w:lineRule="auto"/>
      </w:pPr>
      <w:r>
        <w:t>Catalogue Number: 268</w:t>
      </w:r>
    </w:p>
    <w:p w14:paraId="09C098B2" w14:textId="77777777" w:rsidR="0000679C" w:rsidRDefault="0000679C" w:rsidP="0000679C">
      <w:pPr>
        <w:spacing w:line="480" w:lineRule="auto"/>
      </w:pPr>
      <w:r>
        <w:t xml:space="preserve">Inventory Number: </w:t>
      </w:r>
      <w:r w:rsidRPr="00993C0D">
        <w:t>83.</w:t>
      </w:r>
      <w:r w:rsidRPr="00524C6D">
        <w:rPr>
          <w:caps/>
        </w:rPr>
        <w:t>aq.</w:t>
      </w:r>
      <w:r w:rsidRPr="00993C0D">
        <w:t>377.297</w:t>
      </w:r>
    </w:p>
    <w:p w14:paraId="3CAE9A8A" w14:textId="77777777" w:rsidR="0000679C" w:rsidRDefault="0000679C" w:rsidP="0000679C">
      <w:pPr>
        <w:spacing w:line="480" w:lineRule="auto"/>
      </w:pPr>
      <w:r>
        <w:t xml:space="preserve">Dimensions: </w:t>
      </w:r>
      <w:r w:rsidRPr="00993C0D">
        <w:t>L: 11.4; W: 6.7; H: 2.3</w:t>
      </w:r>
    </w:p>
    <w:p w14:paraId="116B6A9D" w14:textId="77777777" w:rsidR="0000679C" w:rsidRDefault="0000679C" w:rsidP="0000679C">
      <w:pPr>
        <w:spacing w:line="480" w:lineRule="auto"/>
      </w:pPr>
      <w:r>
        <w:t xml:space="preserve">Condition and Fabric: </w:t>
      </w:r>
      <w:r w:rsidRPr="00993C0D">
        <w:t>Intact. Clay 5YR7/4 pink, mottled glaze 2.5YR5/6 red.</w:t>
      </w:r>
    </w:p>
    <w:p w14:paraId="60E5D1A4" w14:textId="15AF5B51" w:rsidR="0000679C" w:rsidRDefault="0000679C" w:rsidP="0000679C">
      <w:pPr>
        <w:spacing w:line="480" w:lineRule="auto"/>
      </w:pPr>
      <w:r>
        <w:t xml:space="preserve">Description: </w:t>
      </w:r>
      <w:r w:rsidRPr="00993C0D">
        <w:t xml:space="preserve">Moldmade. Ring handle with two grooves on upper part. Elongated oval body. Groove partly surrounding oval concave discus, continuing to nozzle, interrupted by </w:t>
      </w:r>
      <w:r>
        <w:t xml:space="preserve">a </w:t>
      </w:r>
      <w:r w:rsidRPr="00993C0D">
        <w:t xml:space="preserve">very narrow channel linking </w:t>
      </w:r>
      <w:r w:rsidR="004E10BD">
        <w:t>the</w:t>
      </w:r>
      <w:r>
        <w:t xml:space="preserve"> </w:t>
      </w:r>
      <w:r w:rsidRPr="00993C0D">
        <w:t xml:space="preserve">discus to </w:t>
      </w:r>
      <w:r>
        <w:t xml:space="preserve">the </w:t>
      </w:r>
      <w:r w:rsidRPr="00993C0D">
        <w:t xml:space="preserve">flat wick-hole area. Lower parts of plain shoulder progressively melt into </w:t>
      </w:r>
      <w:r>
        <w:t xml:space="preserve">the </w:t>
      </w:r>
      <w:r w:rsidRPr="00993C0D">
        <w:t xml:space="preserve">nozzle. Central filling-hole. Ogival-shaped nozzle. Raised pear-shaped base. Potter’s incuse </w:t>
      </w:r>
      <w:r w:rsidRPr="0053231F">
        <w:t>signature: {{insc:</w:t>
      </w:r>
      <w:r w:rsidRPr="0053231F">
        <w:rPr>
          <w:caps/>
        </w:rPr>
        <w:t>cmepo</w:t>
      </w:r>
      <w:r w:rsidRPr="0053231F">
        <w:t>}}</w:t>
      </w:r>
      <w:r w:rsidRPr="0053231F">
        <w:rPr>
          <w:caps/>
        </w:rPr>
        <w:t>.</w:t>
      </w:r>
    </w:p>
    <w:p w14:paraId="6BA85ACA" w14:textId="77777777" w:rsidR="0000679C" w:rsidRDefault="0000679C" w:rsidP="0000679C">
      <w:pPr>
        <w:spacing w:line="480" w:lineRule="auto"/>
      </w:pPr>
      <w:r>
        <w:t>Discus Iconography: Plain discus.</w:t>
      </w:r>
    </w:p>
    <w:p w14:paraId="34AFEBE6" w14:textId="77777777" w:rsidR="0000679C" w:rsidRDefault="0000679C" w:rsidP="0000679C">
      <w:pPr>
        <w:spacing w:line="480" w:lineRule="auto"/>
      </w:pPr>
      <w:r>
        <w:t xml:space="preserve">Type: </w:t>
      </w:r>
      <w:r w:rsidRPr="0053231F">
        <w:t xml:space="preserve">Deneauve </w:t>
      </w:r>
      <w:r w:rsidRPr="0053231F">
        <w:rPr>
          <w:caps/>
        </w:rPr>
        <w:t>v</w:t>
      </w:r>
      <w:r w:rsidRPr="0053231F">
        <w:t xml:space="preserve"> F var.; Bussière C </w:t>
      </w:r>
      <w:r w:rsidRPr="0053231F">
        <w:rPr>
          <w:caps/>
        </w:rPr>
        <w:t>v</w:t>
      </w:r>
      <w:r w:rsidR="00740316">
        <w:t xml:space="preserve"> 2 first series</w:t>
      </w:r>
    </w:p>
    <w:p w14:paraId="5BF99B6A" w14:textId="77777777" w:rsidR="0000679C" w:rsidRDefault="0000679C" w:rsidP="0000679C">
      <w:pPr>
        <w:spacing w:line="480" w:lineRule="auto"/>
      </w:pPr>
      <w:r>
        <w:t xml:space="preserve">Place of Manufacture or Origin: </w:t>
      </w:r>
      <w:r w:rsidR="00740316">
        <w:t>North Africa</w:t>
      </w:r>
    </w:p>
    <w:p w14:paraId="11CC0894" w14:textId="77777777" w:rsidR="0000679C" w:rsidRDefault="0000679C" w:rsidP="0000679C">
      <w:pPr>
        <w:spacing w:line="480" w:lineRule="auto"/>
      </w:pPr>
      <w:r>
        <w:t xml:space="preserve">Parallels: </w:t>
      </w:r>
      <w:r w:rsidRPr="0053231F">
        <w:t xml:space="preserve">(Identical) Bussière 2000, p. 276, no. 729, pl. 48; (close) Deneauve 1969, no. 638, pl. 64, his earlier type </w:t>
      </w:r>
      <w:r w:rsidRPr="0053231F">
        <w:rPr>
          <w:caps/>
        </w:rPr>
        <w:t>v</w:t>
      </w:r>
      <w:r w:rsidRPr="0053231F">
        <w:t xml:space="preserve"> F; (close) lamps of Bussière type C </w:t>
      </w:r>
      <w:r w:rsidRPr="0053231F">
        <w:rPr>
          <w:caps/>
        </w:rPr>
        <w:t>v</w:t>
      </w:r>
      <w:r w:rsidRPr="0053231F">
        <w:t xml:space="preserve"> 2, second to fifth series with decorated shoulders: Fabbricotti 1974; Lerat 1954, no. 137 ({{insc:</w:t>
      </w:r>
      <w:r w:rsidRPr="0053231F">
        <w:rPr>
          <w:caps/>
        </w:rPr>
        <w:t>ivni.alexi</w:t>
      </w:r>
      <w:r w:rsidRPr="0053231F">
        <w:t xml:space="preserve">}}); Bailey BM </w:t>
      </w:r>
      <w:r w:rsidRPr="0053231F">
        <w:rPr>
          <w:caps/>
        </w:rPr>
        <w:t>ii</w:t>
      </w:r>
      <w:r w:rsidRPr="0053231F">
        <w:t>, Q 1116, pl. 42; Bussière 2000, no. 735, pl. 48, signed {{insc:</w:t>
      </w:r>
      <w:r w:rsidRPr="0053231F">
        <w:rPr>
          <w:caps/>
        </w:rPr>
        <w:t>cteso</w:t>
      </w:r>
      <w:r w:rsidRPr="0053231F">
        <w:t>}}.</w:t>
      </w:r>
    </w:p>
    <w:p w14:paraId="776C1D93" w14:textId="77777777" w:rsidR="00CF12B5" w:rsidRDefault="00CF12B5" w:rsidP="00CF12B5">
      <w:pPr>
        <w:spacing w:line="480" w:lineRule="auto"/>
      </w:pPr>
      <w:r>
        <w:t xml:space="preserve">Provenance: </w:t>
      </w:r>
    </w:p>
    <w:p w14:paraId="5B71CBCA" w14:textId="77777777" w:rsidR="0000679C" w:rsidRDefault="0000679C" w:rsidP="0000679C">
      <w:pPr>
        <w:spacing w:line="480" w:lineRule="auto"/>
      </w:pPr>
      <w:r>
        <w:t>Bibliography: Unpublished.</w:t>
      </w:r>
    </w:p>
    <w:p w14:paraId="37A3DCCD" w14:textId="77777777" w:rsidR="00561693" w:rsidRPr="00F90C10" w:rsidRDefault="0000679C" w:rsidP="0000679C">
      <w:pPr>
        <w:spacing w:line="480" w:lineRule="auto"/>
      </w:pPr>
      <w:r>
        <w:t xml:space="preserve">Date: </w:t>
      </w:r>
      <w:r w:rsidR="00561693" w:rsidRPr="0053231F">
        <w:t>First half of second century</w:t>
      </w:r>
      <w:r w:rsidR="00561693" w:rsidRPr="00524C6D">
        <w:rPr>
          <w:caps/>
        </w:rPr>
        <w:t xml:space="preserve"> </w:t>
      </w:r>
      <w:r w:rsidR="005170AB" w:rsidRPr="005170AB">
        <w:rPr>
          <w:caps/>
        </w:rPr>
        <w:t>A.D.</w:t>
      </w:r>
    </w:p>
    <w:p w14:paraId="245A64D7" w14:textId="77777777" w:rsidR="00BA3CE5" w:rsidRDefault="00BA3CE5" w:rsidP="00BA3CE5">
      <w:pPr>
        <w:spacing w:line="480" w:lineRule="auto"/>
      </w:pPr>
      <w:r>
        <w:t>Date numeric: 100; 150</w:t>
      </w:r>
    </w:p>
    <w:p w14:paraId="3ADB40B5"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084E26DD" w14:textId="77777777" w:rsidR="00561693" w:rsidRPr="00993C0D" w:rsidDel="004F4D0B"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935AE39" w14:textId="77777777" w:rsidR="00561693" w:rsidRDefault="00561693" w:rsidP="00561693">
      <w:pPr>
        <w:pStyle w:val="Textedelespacerserv2"/>
        <w:numPr>
          <w:ilvl w:val="0"/>
          <w:numId w:val="0"/>
        </w:numPr>
        <w:spacing w:line="480" w:lineRule="auto"/>
        <w:jc w:val="left"/>
        <w:outlineLvl w:val="9"/>
        <w:rPr>
          <w:rFonts w:ascii="Palatino" w:hAnsi="Palatino"/>
        </w:rPr>
      </w:pPr>
    </w:p>
    <w:p w14:paraId="5B69948D" w14:textId="77777777" w:rsidR="00764A49" w:rsidRDefault="00764A49" w:rsidP="00764A49">
      <w:pPr>
        <w:spacing w:line="480" w:lineRule="auto"/>
      </w:pPr>
      <w:r>
        <w:t>Catalogue Number: 269</w:t>
      </w:r>
    </w:p>
    <w:p w14:paraId="7C74C8E0" w14:textId="77777777" w:rsidR="00764A49" w:rsidRDefault="00764A49" w:rsidP="00764A49">
      <w:pPr>
        <w:spacing w:line="480" w:lineRule="auto"/>
      </w:pPr>
      <w:r>
        <w:t xml:space="preserve">Inventory Number: </w:t>
      </w:r>
      <w:r w:rsidRPr="00993C0D">
        <w:t>83.</w:t>
      </w:r>
      <w:r w:rsidRPr="00524C6D">
        <w:rPr>
          <w:caps/>
        </w:rPr>
        <w:t>aq.</w:t>
      </w:r>
      <w:r w:rsidRPr="00993C0D">
        <w:t>377.262</w:t>
      </w:r>
    </w:p>
    <w:p w14:paraId="274B298B" w14:textId="77777777" w:rsidR="00764A49" w:rsidRDefault="00764A49" w:rsidP="00764A49">
      <w:pPr>
        <w:spacing w:line="480" w:lineRule="auto"/>
      </w:pPr>
      <w:r>
        <w:t xml:space="preserve">Dimensions: </w:t>
      </w:r>
      <w:r w:rsidRPr="00993C0D">
        <w:t>L: 8.7; W: 6.5, (with ears) 8.3; H: 2.8</w:t>
      </w:r>
    </w:p>
    <w:p w14:paraId="09859031" w14:textId="77777777" w:rsidR="00764A49" w:rsidRDefault="00764A49" w:rsidP="00764A49">
      <w:pPr>
        <w:spacing w:line="480" w:lineRule="auto"/>
      </w:pPr>
      <w:r>
        <w:t xml:space="preserve">Condition and Fabric: </w:t>
      </w:r>
      <w:r w:rsidRPr="00993C0D">
        <w:t>Thin crack on base and upper half of discus, close to shoulder. Clay near 2.5YR6/6 light red, glaze mostly 10R5/8 red, with some darker spots.</w:t>
      </w:r>
    </w:p>
    <w:p w14:paraId="63F96158" w14:textId="77777777" w:rsidR="00764A49" w:rsidRDefault="00764A49" w:rsidP="00764A49">
      <w:pPr>
        <w:spacing w:line="480" w:lineRule="auto"/>
      </w:pPr>
      <w:r>
        <w:t xml:space="preserve">Description: </w:t>
      </w:r>
      <w:r w:rsidRPr="00993C0D">
        <w:t xml:space="preserve">Moldmade. Bow-shaped ear handle on each side of body; each bow has small circles in its outer section and a larger sunken semicircular area in its center. Deep body with sloping sides. Shoulder: Loeschcke form </w:t>
      </w:r>
      <w:r w:rsidRPr="00524C6D">
        <w:rPr>
          <w:caps/>
        </w:rPr>
        <w:t>iv</w:t>
      </w:r>
      <w:r w:rsidRPr="00993C0D">
        <w:t xml:space="preserve"> b. </w:t>
      </w:r>
      <w:r>
        <w:t>C</w:t>
      </w:r>
      <w:r w:rsidRPr="00993C0D">
        <w:t>oncave discus with central filling-hole. Small air hole at entrance of short V-shaped channel in front of nozzle. Both left and right shoulders show slanted cut</w:t>
      </w:r>
      <w:r w:rsidRPr="00993C0D" w:rsidDel="0027277C">
        <w:t xml:space="preserve"> </w:t>
      </w:r>
      <w:r w:rsidRPr="00993C0D">
        <w:t xml:space="preserve">at junction with rounded nozzle, wick-hole being lower. Flat </w:t>
      </w:r>
      <w:r>
        <w:t>base marked off by one circular groove</w:t>
      </w:r>
      <w:r w:rsidRPr="00993C0D">
        <w:t>.</w:t>
      </w:r>
    </w:p>
    <w:p w14:paraId="711859FD" w14:textId="77777777" w:rsidR="00764A49" w:rsidRDefault="00764A49" w:rsidP="00764A49">
      <w:pPr>
        <w:spacing w:line="480" w:lineRule="auto"/>
      </w:pPr>
      <w:r>
        <w:t>Discus Iconography: Plain discus.</w:t>
      </w:r>
    </w:p>
    <w:p w14:paraId="4E4123C3" w14:textId="77777777" w:rsidR="00764A49" w:rsidRDefault="00764A49" w:rsidP="00764A49">
      <w:pPr>
        <w:spacing w:line="480" w:lineRule="auto"/>
      </w:pPr>
      <w:r>
        <w:t xml:space="preserve">Type: </w:t>
      </w:r>
      <w:r w:rsidRPr="00993C0D">
        <w:t xml:space="preserve">Deneauve </w:t>
      </w:r>
      <w:r w:rsidRPr="00524C6D">
        <w:rPr>
          <w:caps/>
        </w:rPr>
        <w:t xml:space="preserve">v </w:t>
      </w:r>
      <w:r w:rsidR="00740316">
        <w:t>G; Bailey G</w:t>
      </w:r>
    </w:p>
    <w:p w14:paraId="3405DC90" w14:textId="77777777" w:rsidR="00764A49" w:rsidRDefault="00764A49" w:rsidP="00764A49">
      <w:pPr>
        <w:spacing w:line="480" w:lineRule="auto"/>
      </w:pPr>
      <w:r>
        <w:t xml:space="preserve">Place of Manufacture or Origin: </w:t>
      </w:r>
      <w:r w:rsidR="00740316">
        <w:t>Anatolia</w:t>
      </w:r>
    </w:p>
    <w:p w14:paraId="5FEB494B" w14:textId="462AC8FB" w:rsidR="00764A49" w:rsidRDefault="00764A49" w:rsidP="00764A49">
      <w:pPr>
        <w:spacing w:line="480" w:lineRule="auto"/>
      </w:pPr>
      <w:r>
        <w:t xml:space="preserve">Parallels: </w:t>
      </w:r>
      <w:r w:rsidRPr="00993C0D">
        <w:t>Domergue 1966, nos. 60 and 65</w:t>
      </w:r>
      <w:r w:rsidRPr="0053231F">
        <w:t>, pl. 7 ({{insc:</w:t>
      </w:r>
      <w:r w:rsidRPr="0053231F">
        <w:rPr>
          <w:caps/>
        </w:rPr>
        <w:t>c.clod</w:t>
      </w:r>
      <w:r w:rsidRPr="0053231F">
        <w:t xml:space="preserve">}} in </w:t>
      </w:r>
      <w:r w:rsidRPr="0053231F">
        <w:rPr>
          <w:i/>
        </w:rPr>
        <w:t>planta pedis</w:t>
      </w:r>
      <w:r w:rsidRPr="0053231F">
        <w:t>); Deneauve 1969, no. 639, pl. 64 (with a discus decor, signed {{insc:</w:t>
      </w:r>
      <w:r w:rsidRPr="0053231F">
        <w:rPr>
          <w:caps/>
        </w:rPr>
        <w:t>gabinia</w:t>
      </w:r>
      <w:r w:rsidRPr="0053231F">
        <w:t>}}), and nos. 640–42 ({{insc:</w:t>
      </w:r>
      <w:r w:rsidRPr="0053231F">
        <w:rPr>
          <w:caps/>
        </w:rPr>
        <w:t>l.madiec</w:t>
      </w:r>
      <w:r w:rsidRPr="0053231F">
        <w:t>}}); Bonghi Jovino 1984, no. 7.CE 2311, pl. 133 (Pompeii); Menzel 1969, fig. 19, no. 239; Bussière 2000, no. 699, pl. 47 (</w:t>
      </w:r>
      <w:r w:rsidR="00AE6820">
        <w:t>{{loc_0000:</w:t>
      </w:r>
      <w:r w:rsidRPr="0053231F">
        <w:t>Portus Magnus</w:t>
      </w:r>
      <w:r w:rsidR="00AE6820">
        <w:t>}}</w:t>
      </w:r>
      <w:r w:rsidRPr="0053231F">
        <w:t>), nos. 700–701 (</w:t>
      </w:r>
      <w:r w:rsidR="00236AC7">
        <w:t>((loc_0000:</w:t>
      </w:r>
      <w:r w:rsidRPr="0053231F">
        <w:t>Tebessa</w:t>
      </w:r>
      <w:r w:rsidR="00236AC7">
        <w:t>}}</w:t>
      </w:r>
      <w:r w:rsidRPr="0053231F">
        <w:t>), no. 702 (</w:t>
      </w:r>
      <w:r w:rsidR="00AE6820">
        <w:t>{{loc_0000:</w:t>
      </w:r>
      <w:r w:rsidRPr="0053231F">
        <w:t>Tebessa</w:t>
      </w:r>
      <w:r w:rsidR="00AE6820">
        <w:t>}}</w:t>
      </w:r>
      <w:r w:rsidRPr="0053231F">
        <w:t xml:space="preserve">, signed </w:t>
      </w:r>
      <w:r>
        <w:t>{{insc:</w:t>
      </w:r>
      <w:r w:rsidRPr="0053231F">
        <w:rPr>
          <w:caps/>
        </w:rPr>
        <w:t>mvnsvc</w:t>
      </w:r>
      <w:r w:rsidRPr="0053231F">
        <w:t>}}), no. 703 ({{insc:</w:t>
      </w:r>
      <w:r w:rsidRPr="0053231F">
        <w:rPr>
          <w:caps/>
        </w:rPr>
        <w:t>can</w:t>
      </w:r>
      <w:r w:rsidRPr="0053231F">
        <w:t xml:space="preserve">}} in </w:t>
      </w:r>
      <w:r w:rsidRPr="0053231F">
        <w:rPr>
          <w:i/>
        </w:rPr>
        <w:t>planta pedis</w:t>
      </w:r>
      <w:r w:rsidRPr="0053231F">
        <w:t>), no. 704 (unknown provenience), and no. 705 (</w:t>
      </w:r>
      <w:r w:rsidR="00AE6820">
        <w:t>{{loc_0000:</w:t>
      </w:r>
      <w:r w:rsidRPr="0053231F">
        <w:t>Cherchell</w:t>
      </w:r>
      <w:r w:rsidR="00AE6820">
        <w:t>}}</w:t>
      </w:r>
      <w:r w:rsidRPr="0053231F">
        <w:t>); Rivet 2003, p.</w:t>
      </w:r>
      <w:r w:rsidRPr="00993C0D">
        <w:t xml:space="preserve"> 156, no. 289 (Fos, with </w:t>
      </w:r>
      <w:r w:rsidRPr="00993C0D">
        <w:rPr>
          <w:i/>
        </w:rPr>
        <w:t>planta pedis</w:t>
      </w:r>
      <w:r w:rsidRPr="00993C0D">
        <w:t>); Casas Genover and Soler Fusté 2006, no. G 762, pl. 44; (close) Oziol 1993, no. 74, fig. 11; Bémont and Chew 2007, pp. 189, 446, pl. 21, IT 49.</w:t>
      </w:r>
    </w:p>
    <w:p w14:paraId="09B7982D" w14:textId="77777777" w:rsidR="00CF12B5" w:rsidRDefault="00CF12B5" w:rsidP="00CF12B5">
      <w:pPr>
        <w:spacing w:line="480" w:lineRule="auto"/>
      </w:pPr>
      <w:r>
        <w:t xml:space="preserve">Provenance: </w:t>
      </w:r>
    </w:p>
    <w:p w14:paraId="606798F0" w14:textId="77777777" w:rsidR="00764A49" w:rsidRDefault="00764A49" w:rsidP="00764A49">
      <w:pPr>
        <w:spacing w:line="480" w:lineRule="auto"/>
      </w:pPr>
      <w:r>
        <w:t>Bibliography: Unpublished.</w:t>
      </w:r>
    </w:p>
    <w:p w14:paraId="01630F1A" w14:textId="77777777" w:rsidR="00561693" w:rsidRPr="00993C0D" w:rsidRDefault="00764A49" w:rsidP="00740316">
      <w:pPr>
        <w:spacing w:line="480" w:lineRule="auto"/>
      </w:pPr>
      <w:r>
        <w:t xml:space="preserve">Date: </w:t>
      </w:r>
      <w:r w:rsidR="00740316">
        <w:t>Late Claudian to Trajanic</w:t>
      </w:r>
    </w:p>
    <w:p w14:paraId="5046F8BD" w14:textId="77777777" w:rsidR="00BA3CE5" w:rsidRDefault="00764A49" w:rsidP="00BA3CE5">
      <w:pPr>
        <w:spacing w:line="480" w:lineRule="auto"/>
      </w:pPr>
      <w:r>
        <w:t>Date numeric: 50; 117</w:t>
      </w:r>
    </w:p>
    <w:p w14:paraId="4DC14F84"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0C144CA1"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1CC6F85" w14:textId="77777777" w:rsidR="00561693" w:rsidRDefault="00561693" w:rsidP="00561693">
      <w:pPr>
        <w:pStyle w:val="Textedelespacerserv2"/>
        <w:numPr>
          <w:ilvl w:val="0"/>
          <w:numId w:val="0"/>
        </w:numPr>
        <w:spacing w:line="480" w:lineRule="auto"/>
        <w:jc w:val="left"/>
        <w:outlineLvl w:val="9"/>
        <w:rPr>
          <w:rFonts w:ascii="Palatino" w:hAnsi="Palatino"/>
        </w:rPr>
      </w:pPr>
    </w:p>
    <w:p w14:paraId="1ADEE92E" w14:textId="77777777" w:rsidR="00526F06" w:rsidRDefault="00526F06" w:rsidP="00526F06">
      <w:pPr>
        <w:spacing w:line="480" w:lineRule="auto"/>
      </w:pPr>
      <w:r>
        <w:t>Catalogue Number: 270</w:t>
      </w:r>
    </w:p>
    <w:p w14:paraId="74A45577" w14:textId="77777777" w:rsidR="00526F06" w:rsidRDefault="00526F06" w:rsidP="00526F06">
      <w:pPr>
        <w:spacing w:line="480" w:lineRule="auto"/>
      </w:pPr>
      <w:r>
        <w:t xml:space="preserve">Inventory Number: </w:t>
      </w:r>
      <w:r w:rsidR="00006BEB" w:rsidRPr="00993C0D">
        <w:t>81.</w:t>
      </w:r>
      <w:r w:rsidR="00006BEB" w:rsidRPr="00524C6D">
        <w:rPr>
          <w:caps/>
        </w:rPr>
        <w:t>aq</w:t>
      </w:r>
      <w:r w:rsidR="00006BEB" w:rsidRPr="00993C0D">
        <w:t>.112.3</w:t>
      </w:r>
    </w:p>
    <w:p w14:paraId="5F6F9936" w14:textId="77777777" w:rsidR="00526F06" w:rsidRDefault="00526F06" w:rsidP="00526F06">
      <w:pPr>
        <w:spacing w:line="480" w:lineRule="auto"/>
      </w:pPr>
      <w:r>
        <w:t xml:space="preserve">Dimensions: </w:t>
      </w:r>
      <w:r w:rsidR="00006BEB" w:rsidRPr="00993C0D">
        <w:t>L: 9.3; W: 8.7; H: 2.8</w:t>
      </w:r>
    </w:p>
    <w:p w14:paraId="57558482" w14:textId="77777777" w:rsidR="00526F06" w:rsidRDefault="00526F06" w:rsidP="00526F06">
      <w:pPr>
        <w:spacing w:line="480" w:lineRule="auto"/>
      </w:pPr>
      <w:r>
        <w:t xml:space="preserve">Condition and Fabric: </w:t>
      </w:r>
      <w:r w:rsidR="00006BEB" w:rsidRPr="00993C0D">
        <w:t>Thin cracks on discus. Clay 10YR7/2 light gray, glaze varying from 10YR5/2 grayish brown to 2.5YR4/4 reddish brown.</w:t>
      </w:r>
    </w:p>
    <w:p w14:paraId="06C94B8B" w14:textId="77777777" w:rsidR="00526F06" w:rsidRDefault="00526F06" w:rsidP="00526F06">
      <w:pPr>
        <w:spacing w:line="480" w:lineRule="auto"/>
      </w:pPr>
      <w:r>
        <w:t xml:space="preserve">Description: </w:t>
      </w:r>
      <w:r w:rsidR="00006BEB" w:rsidRPr="00993C0D">
        <w:t xml:space="preserve">Moldmade. Bow-shaped ear handle on each side of body. Shoulder: Loeschcke form </w:t>
      </w:r>
      <w:r w:rsidR="00006BEB" w:rsidRPr="00524C6D">
        <w:rPr>
          <w:caps/>
        </w:rPr>
        <w:t>vii</w:t>
      </w:r>
      <w:r w:rsidR="00006BEB" w:rsidRPr="00993C0D">
        <w:t xml:space="preserve"> b. </w:t>
      </w:r>
      <w:r w:rsidR="00006BEB">
        <w:t>C</w:t>
      </w:r>
      <w:r w:rsidR="00006BEB" w:rsidRPr="00993C0D">
        <w:t xml:space="preserve">oncave discus with central filling-hole. Short narrow channel facing nozzle. Shoulder continues on to nozzle area, ending with </w:t>
      </w:r>
      <w:r w:rsidR="00006BEB">
        <w:t xml:space="preserve">a </w:t>
      </w:r>
      <w:r w:rsidR="00006BEB" w:rsidRPr="00993C0D">
        <w:t xml:space="preserve">slanted cut. Circular </w:t>
      </w:r>
      <w:r w:rsidR="00006BEB">
        <w:t>base marked off by one circular groove</w:t>
      </w:r>
      <w:r w:rsidR="00006BEB" w:rsidRPr="00993C0D">
        <w:t>.</w:t>
      </w:r>
    </w:p>
    <w:p w14:paraId="7363BE94" w14:textId="77777777" w:rsidR="00526F06" w:rsidRDefault="00526F06" w:rsidP="00526F06">
      <w:pPr>
        <w:spacing w:line="480" w:lineRule="auto"/>
      </w:pPr>
      <w:r>
        <w:t xml:space="preserve">Discus Iconography: </w:t>
      </w:r>
      <w:r w:rsidR="00006BEB">
        <w:t>Plain discus.</w:t>
      </w:r>
    </w:p>
    <w:p w14:paraId="54931E9D" w14:textId="77777777" w:rsidR="00526F06" w:rsidRDefault="00526F06" w:rsidP="00526F06">
      <w:pPr>
        <w:spacing w:line="480" w:lineRule="auto"/>
      </w:pPr>
      <w:r>
        <w:t xml:space="preserve">Type: </w:t>
      </w:r>
      <w:r w:rsidR="00006BEB" w:rsidRPr="00993C0D">
        <w:t xml:space="preserve">Deneauve </w:t>
      </w:r>
      <w:r w:rsidR="00006BEB" w:rsidRPr="00524C6D">
        <w:rPr>
          <w:caps/>
        </w:rPr>
        <w:t xml:space="preserve">v </w:t>
      </w:r>
      <w:r w:rsidR="00740316">
        <w:t>G; Bailey G</w:t>
      </w:r>
    </w:p>
    <w:p w14:paraId="2B0A47C6" w14:textId="77777777" w:rsidR="00526F06" w:rsidRDefault="00526F06" w:rsidP="00526F06">
      <w:pPr>
        <w:spacing w:line="480" w:lineRule="auto"/>
      </w:pPr>
      <w:r>
        <w:t xml:space="preserve">Place of Manufacture or Origin: </w:t>
      </w:r>
      <w:r w:rsidR="00740316">
        <w:t>Greece</w:t>
      </w:r>
    </w:p>
    <w:p w14:paraId="44704F7F" w14:textId="77777777" w:rsidR="00526F06" w:rsidRDefault="00526F06" w:rsidP="00526F06">
      <w:pPr>
        <w:spacing w:line="480" w:lineRule="auto"/>
      </w:pPr>
      <w:r>
        <w:t xml:space="preserve">Parallels: </w:t>
      </w:r>
      <w:r w:rsidR="00006BEB" w:rsidRPr="0053231F">
        <w:t>Fernández Chicarro 1956, nos. 11–12, fig. 45; Kricheldorf 1962, no. 9, no. 10 ({{insc:</w:t>
      </w:r>
      <w:r w:rsidR="00006BEB" w:rsidRPr="0053231F">
        <w:rPr>
          <w:caps/>
        </w:rPr>
        <w:t>lmad</w:t>
      </w:r>
      <w:r w:rsidR="00AE6820">
        <w:t>}}</w:t>
      </w:r>
      <w:r w:rsidR="00006BEB" w:rsidRPr="0053231F">
        <w:t>), and no. 11 ({{insc:</w:t>
      </w:r>
      <w:r w:rsidR="00006BEB" w:rsidRPr="0053231F">
        <w:rPr>
          <w:caps/>
        </w:rPr>
        <w:t>lmvnsvc</w:t>
      </w:r>
      <w:r w:rsidR="00006BEB" w:rsidRPr="0053231F">
        <w:t>}}), pl. 1; Domergue 1966, nos. 60, 65 ({{insc:</w:t>
      </w:r>
      <w:r w:rsidR="00006BEB" w:rsidRPr="0053231F">
        <w:rPr>
          <w:caps/>
        </w:rPr>
        <w:t>c.clod</w:t>
      </w:r>
      <w:r w:rsidR="00006BEB" w:rsidRPr="0053231F">
        <w:t xml:space="preserve">}} in </w:t>
      </w:r>
      <w:r w:rsidR="00006BEB" w:rsidRPr="0053231F">
        <w:rPr>
          <w:i/>
        </w:rPr>
        <w:t>planta pedis</w:t>
      </w:r>
      <w:r w:rsidR="00006BEB" w:rsidRPr="0053231F">
        <w:t>), pl. 7; Deneauve 1969, no. 639 ({{insc:</w:t>
      </w:r>
      <w:r w:rsidR="00006BEB" w:rsidRPr="0053231F">
        <w:rPr>
          <w:caps/>
        </w:rPr>
        <w:t>gabinia</w:t>
      </w:r>
      <w:r w:rsidR="00006BEB" w:rsidRPr="0053231F">
        <w:t>}}), nos. 640–41, and no. 642 ({{insc:</w:t>
      </w:r>
      <w:r w:rsidR="00006BEB" w:rsidRPr="0053231F">
        <w:rPr>
          <w:caps/>
        </w:rPr>
        <w:t>l.madiec</w:t>
      </w:r>
      <w:r w:rsidR="00006BEB" w:rsidRPr="0053231F">
        <w:t>}}), pl. 64;</w:t>
      </w:r>
      <w:r w:rsidR="00006BEB" w:rsidRPr="00E62537">
        <w:t xml:space="preserve"> </w:t>
      </w:r>
      <w:r w:rsidR="00006BEB" w:rsidRPr="0053231F">
        <w:t xml:space="preserve">Menzel 1969, p. 46, no. 239, fig. 19.3; Gualandi Genito 1977, nos. 291–92, pl. 40; Bourgeois 1980, no. D. </w:t>
      </w:r>
      <w:r w:rsidR="00006BEB" w:rsidRPr="0053231F">
        <w:rPr>
          <w:caps/>
        </w:rPr>
        <w:t>v</w:t>
      </w:r>
      <w:r w:rsidR="00006BEB" w:rsidRPr="0053231F">
        <w:t xml:space="preserve">/10, pl. 1; Hayes 1980, no. 220; Bailey BM </w:t>
      </w:r>
      <w:r w:rsidR="00006BEB" w:rsidRPr="0053231F">
        <w:rPr>
          <w:caps/>
        </w:rPr>
        <w:t>ii</w:t>
      </w:r>
      <w:r w:rsidR="00006BEB" w:rsidRPr="0053231F">
        <w:t>, Q 1094, pl. 38; Hellmann 1987, nos. 162–63; Bussière 2000, no. 699, pl. 47 (</w:t>
      </w:r>
      <w:r w:rsidR="00AE6820">
        <w:t>{{loc_0000:</w:t>
      </w:r>
      <w:r w:rsidR="00006BEB" w:rsidRPr="0053231F">
        <w:t>Portus Magnus</w:t>
      </w:r>
      <w:r w:rsidR="00AE6820">
        <w:t>}}</w:t>
      </w:r>
      <w:r w:rsidR="00006BEB" w:rsidRPr="0053231F">
        <w:t>), nos. 700–702 (</w:t>
      </w:r>
      <w:r w:rsidR="00AE6820">
        <w:t>{{loc_0000:</w:t>
      </w:r>
      <w:r w:rsidR="00006BEB" w:rsidRPr="0053231F">
        <w:t>Tebessa</w:t>
      </w:r>
      <w:r w:rsidR="00AE6820">
        <w:t>}}</w:t>
      </w:r>
      <w:r w:rsidR="00006BEB" w:rsidRPr="0053231F">
        <w:t>), ({{insc:</w:t>
      </w:r>
      <w:r w:rsidR="00006BEB" w:rsidRPr="0053231F">
        <w:rPr>
          <w:caps/>
        </w:rPr>
        <w:t>mvnsvc</w:t>
      </w:r>
      <w:r w:rsidR="00006BEB" w:rsidRPr="0053231F">
        <w:t>}}), no. 703 ({{insc:</w:t>
      </w:r>
      <w:r w:rsidR="00006BEB" w:rsidRPr="0053231F">
        <w:rPr>
          <w:caps/>
        </w:rPr>
        <w:t>can</w:t>
      </w:r>
      <w:r w:rsidR="00006BEB" w:rsidRPr="0053231F">
        <w:t>}} in</w:t>
      </w:r>
      <w:r w:rsidR="00006BEB" w:rsidRPr="00993C0D">
        <w:t xml:space="preserve"> </w:t>
      </w:r>
      <w:r w:rsidR="00006BEB" w:rsidRPr="00993C0D">
        <w:rPr>
          <w:i/>
        </w:rPr>
        <w:t>planta pedis</w:t>
      </w:r>
      <w:r w:rsidR="00006BEB" w:rsidRPr="00993C0D">
        <w:t>), no. 704 (Musée de Constantine), and no. 705 (</w:t>
      </w:r>
      <w:r w:rsidR="00AE6820">
        <w:t>{{loc_0000:</w:t>
      </w:r>
      <w:r w:rsidR="00006BEB" w:rsidRPr="00993C0D">
        <w:t>Cherchel</w:t>
      </w:r>
      <w:r w:rsidR="00006BEB">
        <w:t>l</w:t>
      </w:r>
      <w:r w:rsidR="00AE6820">
        <w:t>}}</w:t>
      </w:r>
      <w:r w:rsidR="00006BEB" w:rsidRPr="00993C0D">
        <w:t xml:space="preserve">); </w:t>
      </w:r>
      <w:r w:rsidR="00006BEB" w:rsidRPr="00993C0D">
        <w:rPr>
          <w:lang w:val="it-IT"/>
        </w:rPr>
        <w:t>Casas Genover and Soler Fusté 2006, nos. G 760–G 764, pl. 44;</w:t>
      </w:r>
      <w:r w:rsidR="00006BEB" w:rsidRPr="00993C0D">
        <w:t xml:space="preserve"> Bémont and Chew 2007, pp. 189, 446, pl. 21, IT 49; Bussière and Rivel </w:t>
      </w:r>
      <w:r w:rsidR="00006BEB">
        <w:t>2012,</w:t>
      </w:r>
      <w:r w:rsidR="00006BEB" w:rsidRPr="00993C0D">
        <w:t xml:space="preserve"> no. 128.</w:t>
      </w:r>
    </w:p>
    <w:p w14:paraId="6355AEEB" w14:textId="77777777" w:rsidR="00CF12B5" w:rsidRDefault="00CF12B5" w:rsidP="00CF12B5">
      <w:pPr>
        <w:spacing w:line="480" w:lineRule="auto"/>
      </w:pPr>
      <w:r>
        <w:t xml:space="preserve">Provenance: </w:t>
      </w:r>
    </w:p>
    <w:p w14:paraId="23A68970" w14:textId="77777777" w:rsidR="00526F06" w:rsidRDefault="00526F06" w:rsidP="00526F06">
      <w:pPr>
        <w:spacing w:line="480" w:lineRule="auto"/>
      </w:pPr>
      <w:r>
        <w:t>Bibliography: Unpublished.</w:t>
      </w:r>
    </w:p>
    <w:p w14:paraId="46F36069" w14:textId="77777777" w:rsidR="00561693" w:rsidRPr="00993C0D" w:rsidRDefault="00526F06" w:rsidP="00006BEB">
      <w:pPr>
        <w:spacing w:line="480" w:lineRule="auto"/>
      </w:pPr>
      <w:r>
        <w:t xml:space="preserve">Date: </w:t>
      </w:r>
      <w:r w:rsidR="00740316">
        <w:t>Late Claudian to Trajanic</w:t>
      </w:r>
    </w:p>
    <w:p w14:paraId="01C66401" w14:textId="77777777" w:rsidR="00BA3CE5" w:rsidRDefault="00006BEB" w:rsidP="00BA3CE5">
      <w:pPr>
        <w:spacing w:line="480" w:lineRule="auto"/>
      </w:pPr>
      <w:r>
        <w:t>Date numeric: 50; 117</w:t>
      </w:r>
    </w:p>
    <w:p w14:paraId="32F73542"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50C2F5FA"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2634FDC" w14:textId="77777777" w:rsidR="00561693" w:rsidRDefault="00561693" w:rsidP="00561693">
      <w:pPr>
        <w:pStyle w:val="Textedelespacerserv2"/>
        <w:numPr>
          <w:ilvl w:val="0"/>
          <w:numId w:val="0"/>
        </w:numPr>
        <w:spacing w:line="480" w:lineRule="auto"/>
        <w:jc w:val="left"/>
        <w:outlineLvl w:val="9"/>
        <w:rPr>
          <w:rFonts w:ascii="Palatino" w:hAnsi="Palatino"/>
        </w:rPr>
      </w:pPr>
    </w:p>
    <w:p w14:paraId="16FB952C" w14:textId="77777777" w:rsidR="008904F7" w:rsidRDefault="008904F7" w:rsidP="008904F7">
      <w:pPr>
        <w:spacing w:line="480" w:lineRule="auto"/>
      </w:pPr>
      <w:r>
        <w:t>Catalogue Number: 271</w:t>
      </w:r>
    </w:p>
    <w:p w14:paraId="4C968230" w14:textId="77777777" w:rsidR="008904F7" w:rsidRDefault="008904F7" w:rsidP="008904F7">
      <w:pPr>
        <w:spacing w:line="480" w:lineRule="auto"/>
      </w:pPr>
      <w:r>
        <w:t xml:space="preserve">Inventory Number: </w:t>
      </w:r>
      <w:r w:rsidRPr="00993C0D">
        <w:t>83.</w:t>
      </w:r>
      <w:r w:rsidRPr="00524C6D">
        <w:rPr>
          <w:caps/>
        </w:rPr>
        <w:t>aq</w:t>
      </w:r>
      <w:r w:rsidRPr="00993C0D">
        <w:t>.377.252</w:t>
      </w:r>
    </w:p>
    <w:p w14:paraId="450D5709" w14:textId="77777777" w:rsidR="008904F7" w:rsidRDefault="008904F7" w:rsidP="008904F7">
      <w:pPr>
        <w:spacing w:line="480" w:lineRule="auto"/>
      </w:pPr>
      <w:r>
        <w:t xml:space="preserve">Dimensions: </w:t>
      </w:r>
      <w:r w:rsidRPr="00993C0D">
        <w:t>L: 10.0; W: 7.5; H: 2.6</w:t>
      </w:r>
    </w:p>
    <w:p w14:paraId="2BD0C7D1" w14:textId="77777777" w:rsidR="008904F7" w:rsidRDefault="008904F7" w:rsidP="008904F7">
      <w:pPr>
        <w:spacing w:line="480" w:lineRule="auto"/>
      </w:pPr>
      <w:r>
        <w:t xml:space="preserve">Condition and Fabric: </w:t>
      </w:r>
      <w:r w:rsidRPr="00993C0D">
        <w:t>Intact. Clay 10YR7/3 very pale brown, glaze 10YR4/3 dark brown.</w:t>
      </w:r>
    </w:p>
    <w:p w14:paraId="038E64B6" w14:textId="77777777" w:rsidR="008904F7" w:rsidRDefault="008904F7" w:rsidP="008904F7">
      <w:pPr>
        <w:spacing w:line="480" w:lineRule="auto"/>
      </w:pPr>
      <w:r>
        <w:t xml:space="preserve">Description: </w:t>
      </w:r>
      <w:r w:rsidRPr="00993C0D">
        <w:t xml:space="preserve">Moldmade. Ring handle with two grooves on upper part. Bow-shaped ear handle on each side of body. Shoulder: Loeschcke form </w:t>
      </w:r>
      <w:r w:rsidRPr="00524C6D">
        <w:rPr>
          <w:caps/>
        </w:rPr>
        <w:t>vii</w:t>
      </w:r>
      <w:r w:rsidRPr="00993C0D">
        <w:t xml:space="preserve"> b. </w:t>
      </w:r>
      <w:r>
        <w:t>C</w:t>
      </w:r>
      <w:r w:rsidRPr="00993C0D">
        <w:t xml:space="preserve">oncave discus with central filling-hole. Short narrow channel facing nozzle; small air hole at its top. </w:t>
      </w:r>
      <w:r w:rsidRPr="0053231F">
        <w:t>Shoulders slant down at junction with rounded flat nozzle marked off by being lower than shoulders. Circular base marked off by one circular groove. Potter’s signature: {{insc:</w:t>
      </w:r>
      <w:r w:rsidRPr="0053231F">
        <w:rPr>
          <w:caps/>
        </w:rPr>
        <w:t>l.mvnsvc</w:t>
      </w:r>
      <w:r w:rsidRPr="0053231F">
        <w:t>}}.</w:t>
      </w:r>
    </w:p>
    <w:p w14:paraId="08BA4E0C" w14:textId="77777777" w:rsidR="008904F7" w:rsidRDefault="008904F7" w:rsidP="008904F7">
      <w:pPr>
        <w:spacing w:line="480" w:lineRule="auto"/>
      </w:pPr>
      <w:r>
        <w:t>Discus Iconography: Plain discus.</w:t>
      </w:r>
    </w:p>
    <w:p w14:paraId="6E50D11D" w14:textId="77777777" w:rsidR="008904F7" w:rsidRDefault="008904F7" w:rsidP="008904F7">
      <w:pPr>
        <w:spacing w:line="480" w:lineRule="auto"/>
      </w:pPr>
      <w:r>
        <w:t xml:space="preserve">Type: </w:t>
      </w:r>
      <w:r w:rsidRPr="0053231F">
        <w:t xml:space="preserve">Deneauve </w:t>
      </w:r>
      <w:r w:rsidRPr="0053231F">
        <w:rPr>
          <w:caps/>
        </w:rPr>
        <w:t xml:space="preserve">v </w:t>
      </w:r>
      <w:r w:rsidRPr="0053231F">
        <w:t xml:space="preserve">G; </w:t>
      </w:r>
      <w:r w:rsidR="001275F7">
        <w:t>Bailey G</w:t>
      </w:r>
    </w:p>
    <w:p w14:paraId="2D732C90" w14:textId="77777777" w:rsidR="008904F7" w:rsidRDefault="008904F7" w:rsidP="008904F7">
      <w:pPr>
        <w:spacing w:line="480" w:lineRule="auto"/>
      </w:pPr>
      <w:r>
        <w:t xml:space="preserve">Place of Manufacture or Origin: </w:t>
      </w:r>
      <w:r w:rsidR="001275F7">
        <w:t>North Africa</w:t>
      </w:r>
    </w:p>
    <w:p w14:paraId="368160DC" w14:textId="77777777" w:rsidR="008904F7" w:rsidRDefault="008904F7" w:rsidP="008904F7">
      <w:pPr>
        <w:spacing w:line="480" w:lineRule="auto"/>
      </w:pPr>
      <w:r>
        <w:t xml:space="preserve">Parallels: </w:t>
      </w:r>
      <w:r w:rsidRPr="0053231F">
        <w:t>Deneauve 1969, no. 643, pl. 64 (signed {{insc:</w:t>
      </w:r>
      <w:r w:rsidRPr="0053231F">
        <w:rPr>
          <w:caps/>
        </w:rPr>
        <w:t>gabi</w:t>
      </w:r>
      <w:r w:rsidRPr="0053231F">
        <w:t xml:space="preserve">}}); Szentléleky 1969, no. 44; Menzel 1969, p. 243, no. 243, fig. 19 (from </w:t>
      </w:r>
      <w:r w:rsidR="00AE6820">
        <w:t>{{loc_0000:Ephesu</w:t>
      </w:r>
      <w:r w:rsidRPr="0053231F">
        <w:t>s</w:t>
      </w:r>
      <w:r w:rsidR="00AE6820">
        <w:t>}}</w:t>
      </w:r>
      <w:r w:rsidRPr="0053231F">
        <w:t xml:space="preserve">); Bailey BM </w:t>
      </w:r>
      <w:r w:rsidRPr="0053231F">
        <w:rPr>
          <w:caps/>
        </w:rPr>
        <w:t>ii</w:t>
      </w:r>
      <w:r w:rsidRPr="0053231F">
        <w:t xml:space="preserve">, Q 1094, pl. 38; Portulano 1996, figs. 15 and 42; Bussière 2000, no. 706, pl. 47 (plain </w:t>
      </w:r>
      <w:r w:rsidRPr="0053231F">
        <w:rPr>
          <w:i/>
        </w:rPr>
        <w:t>planta pedis</w:t>
      </w:r>
      <w:r w:rsidRPr="0053231F">
        <w:t xml:space="preserve"> and initials {{insc:</w:t>
      </w:r>
      <w:r w:rsidRPr="0053231F">
        <w:rPr>
          <w:caps/>
        </w:rPr>
        <w:t>a p</w:t>
      </w:r>
      <w:r w:rsidRPr="0053231F">
        <w:t>}}), no. 707 ({{insc:</w:t>
      </w:r>
      <w:r w:rsidRPr="0053231F">
        <w:rPr>
          <w:caps/>
        </w:rPr>
        <w:t>cor</w:t>
      </w:r>
      <w:r w:rsidRPr="0053231F">
        <w:t>}}), no. 708 ({{insc:</w:t>
      </w:r>
      <w:r w:rsidRPr="0053231F">
        <w:rPr>
          <w:caps/>
        </w:rPr>
        <w:t>a o</w:t>
      </w:r>
      <w:r w:rsidRPr="0053231F">
        <w:t>}}); no. 711, nos. 712–14 ({{insc:</w:t>
      </w:r>
      <w:r w:rsidRPr="0053231F">
        <w:rPr>
          <w:caps/>
        </w:rPr>
        <w:t>gabinia</w:t>
      </w:r>
      <w:r w:rsidRPr="0053231F">
        <w:t>}}), no. 715 ({{insc:</w:t>
      </w:r>
      <w:r w:rsidRPr="0053231F">
        <w:rPr>
          <w:caps/>
        </w:rPr>
        <w:t>coppires</w:t>
      </w:r>
      <w:r w:rsidRPr="0053231F">
        <w:t>}}), and no. 716 ({{insc:</w:t>
      </w:r>
      <w:r w:rsidRPr="0053231F">
        <w:rPr>
          <w:caps/>
        </w:rPr>
        <w:t>lmvnsvc</w:t>
      </w:r>
      <w:r w:rsidRPr="0053231F">
        <w:t>}}).</w:t>
      </w:r>
    </w:p>
    <w:p w14:paraId="69244C87" w14:textId="77777777" w:rsidR="00CF12B5" w:rsidRDefault="00CF12B5" w:rsidP="00CF12B5">
      <w:pPr>
        <w:spacing w:line="480" w:lineRule="auto"/>
      </w:pPr>
      <w:r>
        <w:t xml:space="preserve">Provenance: </w:t>
      </w:r>
    </w:p>
    <w:p w14:paraId="1C6DBBE1" w14:textId="77777777" w:rsidR="008904F7" w:rsidRDefault="008904F7" w:rsidP="008904F7">
      <w:pPr>
        <w:spacing w:line="480" w:lineRule="auto"/>
      </w:pPr>
      <w:r>
        <w:t>Bibliography: Unpublished.</w:t>
      </w:r>
    </w:p>
    <w:p w14:paraId="38CD660E" w14:textId="77777777" w:rsidR="00561693" w:rsidRPr="0053231F" w:rsidRDefault="008904F7" w:rsidP="008904F7">
      <w:pPr>
        <w:spacing w:line="480" w:lineRule="auto"/>
      </w:pPr>
      <w:r>
        <w:t xml:space="preserve">Date: </w:t>
      </w:r>
      <w:r w:rsidR="001275F7">
        <w:t>Late Claudian to Trajanic</w:t>
      </w:r>
    </w:p>
    <w:p w14:paraId="3AD0ED38" w14:textId="77777777" w:rsidR="00BA3CE5" w:rsidRDefault="008904F7" w:rsidP="00BA3CE5">
      <w:pPr>
        <w:spacing w:line="480" w:lineRule="auto"/>
      </w:pPr>
      <w:r>
        <w:t>Date numeric: 50; 117</w:t>
      </w:r>
    </w:p>
    <w:p w14:paraId="7C2957C7"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591976B6"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0EC030D" w14:textId="77777777" w:rsidR="00561693" w:rsidRDefault="00561693" w:rsidP="00561693">
      <w:pPr>
        <w:pStyle w:val="Textedelespacerserv2"/>
        <w:numPr>
          <w:ilvl w:val="0"/>
          <w:numId w:val="0"/>
        </w:numPr>
        <w:spacing w:line="480" w:lineRule="auto"/>
        <w:jc w:val="left"/>
        <w:outlineLvl w:val="9"/>
        <w:rPr>
          <w:rFonts w:ascii="Palatino" w:hAnsi="Palatino"/>
        </w:rPr>
      </w:pPr>
    </w:p>
    <w:p w14:paraId="393DE8E2" w14:textId="77777777" w:rsidR="003644DE" w:rsidRDefault="003644DE" w:rsidP="003644DE">
      <w:pPr>
        <w:spacing w:line="480" w:lineRule="auto"/>
      </w:pPr>
      <w:r>
        <w:t>Catalogue Number: 272</w:t>
      </w:r>
    </w:p>
    <w:p w14:paraId="171BF3CE" w14:textId="77777777" w:rsidR="003644DE" w:rsidRDefault="003644DE" w:rsidP="003644DE">
      <w:pPr>
        <w:spacing w:line="480" w:lineRule="auto"/>
      </w:pPr>
      <w:r>
        <w:t xml:space="preserve">Inventory Number: </w:t>
      </w:r>
      <w:r w:rsidRPr="00993C0D">
        <w:t>83.</w:t>
      </w:r>
      <w:r w:rsidRPr="00524C6D">
        <w:rPr>
          <w:caps/>
        </w:rPr>
        <w:t>aq</w:t>
      </w:r>
      <w:r w:rsidRPr="00993C0D">
        <w:t>.377.295</w:t>
      </w:r>
    </w:p>
    <w:p w14:paraId="2664E72D" w14:textId="77777777" w:rsidR="003644DE" w:rsidRDefault="003644DE" w:rsidP="003644DE">
      <w:pPr>
        <w:spacing w:line="480" w:lineRule="auto"/>
      </w:pPr>
      <w:r>
        <w:t xml:space="preserve">Dimensions: </w:t>
      </w:r>
      <w:r w:rsidRPr="00993C0D">
        <w:t>L: 10.2; W: 6.6; H: 2.5</w:t>
      </w:r>
    </w:p>
    <w:p w14:paraId="08056BD0" w14:textId="77777777" w:rsidR="003644DE" w:rsidRDefault="003644DE" w:rsidP="003644DE">
      <w:pPr>
        <w:spacing w:line="480" w:lineRule="auto"/>
      </w:pPr>
      <w:r>
        <w:t xml:space="preserve">Condition and Fabric: </w:t>
      </w:r>
      <w:r w:rsidRPr="00993C0D">
        <w:t>Intact. Clay 5YR7/3 pink, thin worn glaze 2.5YR6/2 pale red.</w:t>
      </w:r>
    </w:p>
    <w:p w14:paraId="5305C275" w14:textId="77777777" w:rsidR="003644DE" w:rsidRDefault="003644DE" w:rsidP="003644DE">
      <w:pPr>
        <w:spacing w:line="480" w:lineRule="auto"/>
      </w:pPr>
      <w:r>
        <w:t xml:space="preserve">Description: </w:t>
      </w:r>
      <w:r w:rsidRPr="00993C0D">
        <w:t xml:space="preserve">Moldmade. Oval pear-shaped body with flat top. Flat shoulder, separated from concave discus by circular ridge marked off </w:t>
      </w:r>
      <w:r>
        <w:t>by</w:t>
      </w:r>
      <w:r w:rsidRPr="00993C0D">
        <w:t xml:space="preserve"> two grooves (near Loeschcke form </w:t>
      </w:r>
      <w:r w:rsidRPr="00524C6D">
        <w:rPr>
          <w:caps/>
        </w:rPr>
        <w:t>iv</w:t>
      </w:r>
      <w:r w:rsidRPr="00993C0D">
        <w:t xml:space="preserve"> a). Central filling-hole. Long tapering flat-topped nozzle with rounded tip. Shoulder and nozzle top are on the same level. Vertical groove from discus edge toward nozzle, ending at short horizontal </w:t>
      </w:r>
      <w:r w:rsidRPr="0053231F">
        <w:t xml:space="preserve">groove with small dot at each end. Flat ovoid base. Inscribed </w:t>
      </w:r>
      <w:r w:rsidRPr="0053231F">
        <w:rPr>
          <w:i/>
        </w:rPr>
        <w:t xml:space="preserve">planta pedis: </w:t>
      </w:r>
      <w:r w:rsidRPr="0053231F">
        <w:t>{{insc:</w:t>
      </w:r>
      <w:r w:rsidRPr="0053231F">
        <w:rPr>
          <w:caps/>
        </w:rPr>
        <w:t>lvc</w:t>
      </w:r>
      <w:r w:rsidRPr="0053231F">
        <w:t>}}.</w:t>
      </w:r>
    </w:p>
    <w:p w14:paraId="1F01EFAD" w14:textId="77777777" w:rsidR="003644DE" w:rsidRDefault="003644DE" w:rsidP="003644DE">
      <w:pPr>
        <w:spacing w:line="480" w:lineRule="auto"/>
      </w:pPr>
      <w:r>
        <w:t>Discus Iconography: Plain discus.</w:t>
      </w:r>
    </w:p>
    <w:p w14:paraId="28548C47" w14:textId="77777777" w:rsidR="003644DE" w:rsidRDefault="003644DE" w:rsidP="003644DE">
      <w:pPr>
        <w:spacing w:line="480" w:lineRule="auto"/>
      </w:pPr>
      <w:r>
        <w:t xml:space="preserve">Type: </w:t>
      </w:r>
      <w:r w:rsidRPr="0053231F">
        <w:t xml:space="preserve">Deneauve </w:t>
      </w:r>
      <w:r w:rsidRPr="0053231F">
        <w:rPr>
          <w:caps/>
        </w:rPr>
        <w:t>vi</w:t>
      </w:r>
      <w:r w:rsidRPr="0053231F">
        <w:t xml:space="preserve"> A; Bailey J</w:t>
      </w:r>
    </w:p>
    <w:p w14:paraId="4E963DC2" w14:textId="77777777" w:rsidR="003644DE" w:rsidRDefault="003644DE" w:rsidP="003644DE">
      <w:pPr>
        <w:spacing w:line="480" w:lineRule="auto"/>
      </w:pPr>
      <w:r>
        <w:t xml:space="preserve">Place of Manufacture or Origin: </w:t>
      </w:r>
      <w:r w:rsidR="001275F7">
        <w:t>Asia Minor</w:t>
      </w:r>
    </w:p>
    <w:p w14:paraId="74CC1DA1" w14:textId="77777777" w:rsidR="003644DE" w:rsidRDefault="003644DE" w:rsidP="003644DE">
      <w:pPr>
        <w:spacing w:line="480" w:lineRule="auto"/>
      </w:pPr>
      <w:r>
        <w:t xml:space="preserve">Parallels: </w:t>
      </w:r>
      <w:r w:rsidRPr="0053231F">
        <w:t>Goldman et al. 1950, no. 140, fig. 98 (</w:t>
      </w:r>
      <w:r w:rsidR="00936759">
        <w:t>{{loc_0000:</w:t>
      </w:r>
      <w:r w:rsidRPr="0053231F">
        <w:t>Tarsus</w:t>
      </w:r>
      <w:r w:rsidR="00936759">
        <w:t>}}</w:t>
      </w:r>
      <w:r w:rsidRPr="0053231F">
        <w:t xml:space="preserve">); Haken 1958, no. 87, pl. 12; Bailey BM </w:t>
      </w:r>
      <w:r w:rsidRPr="0053231F">
        <w:rPr>
          <w:caps/>
        </w:rPr>
        <w:t>ii</w:t>
      </w:r>
      <w:r w:rsidRPr="0053231F">
        <w:t>, Q 1109, pl. 41 ({{insc:</w:t>
      </w:r>
      <w:r w:rsidRPr="0053231F">
        <w:rPr>
          <w:caps/>
        </w:rPr>
        <w:t>c.oppi.res</w:t>
      </w:r>
      <w:r w:rsidRPr="0053231F">
        <w:t>}}), and Q 1110 ({{insc:</w:t>
      </w:r>
      <w:r w:rsidRPr="0053231F">
        <w:rPr>
          <w:caps/>
        </w:rPr>
        <w:t>oppi</w:t>
      </w:r>
      <w:r w:rsidRPr="0053231F">
        <w:t>}}</w:t>
      </w:r>
      <w:r w:rsidRPr="0053231F">
        <w:rPr>
          <w:caps/>
        </w:rPr>
        <w:t>[</w:t>
      </w:r>
      <w:r w:rsidRPr="0053231F">
        <w:t>?]) (with further refs.); Gualandi Genito 1977, nos. 298–99, pls. 40–41 (both signed{{insc:</w:t>
      </w:r>
      <w:r w:rsidRPr="0053231F">
        <w:rPr>
          <w:caps/>
        </w:rPr>
        <w:t>oppi</w:t>
      </w:r>
      <w:r w:rsidRPr="0053231F">
        <w:t>}}); Fabbricotti 1980, p. 233, no. 17, fig. 4; (close) Gualandi Genito 1986, p. 196, no. 49 (with transverse handle); Bussière 2000, no. 727, pl. 48 ({{insc:</w:t>
      </w:r>
      <w:r w:rsidRPr="0053231F">
        <w:rPr>
          <w:caps/>
        </w:rPr>
        <w:t>colcavi</w:t>
      </w:r>
      <w:r w:rsidRPr="0053231F">
        <w:t>}}</w:t>
      </w:r>
      <w:r w:rsidRPr="0053231F">
        <w:rPr>
          <w:caps/>
        </w:rPr>
        <w:t>[</w:t>
      </w:r>
      <w:r w:rsidRPr="0053231F">
        <w:t>?]).</w:t>
      </w:r>
    </w:p>
    <w:p w14:paraId="3098CB1C" w14:textId="77777777" w:rsidR="00CF12B5" w:rsidRDefault="00CF12B5" w:rsidP="00CF12B5">
      <w:pPr>
        <w:spacing w:line="480" w:lineRule="auto"/>
      </w:pPr>
      <w:r>
        <w:t xml:space="preserve">Provenance: </w:t>
      </w:r>
    </w:p>
    <w:p w14:paraId="5599A7BE" w14:textId="77777777" w:rsidR="003644DE" w:rsidRDefault="003644DE" w:rsidP="003644DE">
      <w:pPr>
        <w:spacing w:line="480" w:lineRule="auto"/>
      </w:pPr>
      <w:r>
        <w:t>Bibliography: Unpublished.</w:t>
      </w:r>
    </w:p>
    <w:p w14:paraId="02C5006A" w14:textId="77777777" w:rsidR="00561693" w:rsidRPr="0053231F" w:rsidRDefault="003644DE" w:rsidP="003644DE">
      <w:pPr>
        <w:spacing w:line="480" w:lineRule="auto"/>
      </w:pPr>
      <w:r>
        <w:t xml:space="preserve">Date: </w:t>
      </w:r>
      <w:r w:rsidR="00561693" w:rsidRPr="0053231F">
        <w:t>F</w:t>
      </w:r>
      <w:r w:rsidR="001275F7">
        <w:t>lavian to Early Trajanic</w:t>
      </w:r>
    </w:p>
    <w:p w14:paraId="5AAD948F" w14:textId="77777777" w:rsidR="00BA3CE5" w:rsidRDefault="003644DE" w:rsidP="00BA3CE5">
      <w:pPr>
        <w:spacing w:line="480" w:lineRule="auto"/>
      </w:pPr>
      <w:r>
        <w:t>Date numeric: 69</w:t>
      </w:r>
      <w:r w:rsidR="00BA3CE5">
        <w:t>; 100</w:t>
      </w:r>
    </w:p>
    <w:p w14:paraId="502918AD" w14:textId="77777777" w:rsidR="00561693" w:rsidRPr="0053231F" w:rsidRDefault="00561693" w:rsidP="00561693">
      <w:pPr>
        <w:pStyle w:val="Textedelespacerserv2"/>
        <w:numPr>
          <w:ilvl w:val="0"/>
          <w:numId w:val="0"/>
        </w:numPr>
        <w:spacing w:line="480" w:lineRule="auto"/>
        <w:jc w:val="left"/>
        <w:outlineLvl w:val="9"/>
        <w:rPr>
          <w:rFonts w:ascii="Palatino" w:hAnsi="Palatino"/>
        </w:rPr>
      </w:pPr>
    </w:p>
    <w:p w14:paraId="53A496D0"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C3A8DF7" w14:textId="77777777" w:rsidR="00561693" w:rsidRDefault="00561693" w:rsidP="00561693">
      <w:pPr>
        <w:pStyle w:val="Textedelespacerserv2"/>
        <w:numPr>
          <w:ilvl w:val="0"/>
          <w:numId w:val="0"/>
        </w:numPr>
        <w:spacing w:line="480" w:lineRule="auto"/>
        <w:jc w:val="left"/>
        <w:outlineLvl w:val="9"/>
        <w:rPr>
          <w:rFonts w:ascii="Palatino" w:hAnsi="Palatino"/>
        </w:rPr>
      </w:pPr>
    </w:p>
    <w:p w14:paraId="1D6525DB" w14:textId="77777777" w:rsidR="00DB5BAA" w:rsidRDefault="00DB5BAA" w:rsidP="00DB5BAA">
      <w:pPr>
        <w:spacing w:line="480" w:lineRule="auto"/>
      </w:pPr>
      <w:r>
        <w:t>Catalogue Number: 273</w:t>
      </w:r>
    </w:p>
    <w:p w14:paraId="4C6A1667" w14:textId="77777777" w:rsidR="00DB5BAA" w:rsidRDefault="00DB5BAA" w:rsidP="00DB5BAA">
      <w:pPr>
        <w:spacing w:line="480" w:lineRule="auto"/>
      </w:pPr>
      <w:r>
        <w:t xml:space="preserve">Inventory Number: </w:t>
      </w:r>
      <w:r w:rsidRPr="00993C0D">
        <w:t>83.</w:t>
      </w:r>
      <w:r w:rsidRPr="00524C6D">
        <w:rPr>
          <w:caps/>
        </w:rPr>
        <w:t>aq</w:t>
      </w:r>
      <w:r w:rsidRPr="00993C0D">
        <w:t>.377.117</w:t>
      </w:r>
    </w:p>
    <w:p w14:paraId="1CEA5113" w14:textId="77777777" w:rsidR="00DB5BAA" w:rsidRDefault="00DB5BAA" w:rsidP="00DB5BAA">
      <w:pPr>
        <w:spacing w:line="480" w:lineRule="auto"/>
      </w:pPr>
      <w:r>
        <w:t xml:space="preserve">Dimensions: </w:t>
      </w:r>
      <w:r w:rsidRPr="00993C0D">
        <w:t>L: 8.9; W: 4.9; H: 2.3</w:t>
      </w:r>
    </w:p>
    <w:p w14:paraId="64350FB4" w14:textId="77777777" w:rsidR="00DB5BAA" w:rsidRDefault="00DB5BAA" w:rsidP="00DB5BAA">
      <w:pPr>
        <w:spacing w:line="480" w:lineRule="auto"/>
      </w:pPr>
      <w:r>
        <w:t xml:space="preserve">Condition and Fabric: </w:t>
      </w:r>
      <w:r w:rsidRPr="00993C0D">
        <w:t>Intact. Clay 5YR6/3 light reddish brown, glaze 7.5YR5/4 brown, with darker areas.</w:t>
      </w:r>
    </w:p>
    <w:p w14:paraId="62A8695F" w14:textId="46567B99" w:rsidR="00DB5BAA" w:rsidRDefault="00DB5BAA" w:rsidP="00DB5BAA">
      <w:pPr>
        <w:spacing w:line="480" w:lineRule="auto"/>
      </w:pPr>
      <w:r>
        <w:t xml:space="preserve">Description: </w:t>
      </w:r>
      <w:r w:rsidRPr="00993C0D">
        <w:t xml:space="preserve">Moldmade. Ring handle with two grooves on upper part and one on lower. Oval body with sloping sides. Shoulder: Loeschcke form </w:t>
      </w:r>
      <w:r w:rsidRPr="00524C6D">
        <w:rPr>
          <w:caps/>
        </w:rPr>
        <w:t>iv</w:t>
      </w:r>
      <w:r w:rsidR="00386752">
        <w:t xml:space="preserve"> a. Filling-hole i</w:t>
      </w:r>
      <w:r w:rsidRPr="00993C0D">
        <w:t xml:space="preserve">n left middle </w:t>
      </w:r>
      <w:r>
        <w:t xml:space="preserve">of </w:t>
      </w:r>
      <w:r w:rsidRPr="00993C0D">
        <w:t xml:space="preserve">discus. No separate nozzle; wick-hole included within pointed end of oval body. Oval base-ring marked off </w:t>
      </w:r>
      <w:r>
        <w:t>by</w:t>
      </w:r>
      <w:r w:rsidRPr="00993C0D">
        <w:t xml:space="preserve"> two grooves.</w:t>
      </w:r>
    </w:p>
    <w:p w14:paraId="71DF3A73" w14:textId="77777777" w:rsidR="00DB5BAA" w:rsidRDefault="00DB5BAA" w:rsidP="00DB5BAA">
      <w:pPr>
        <w:spacing w:line="480" w:lineRule="auto"/>
      </w:pPr>
      <w:r>
        <w:t>Discus Iconography: In pronounced relief, n</w:t>
      </w:r>
      <w:r w:rsidRPr="00993C0D">
        <w:t>ude standing Cupid in three-quarter view to left, arms crossed.</w:t>
      </w:r>
    </w:p>
    <w:p w14:paraId="1BD23EEC" w14:textId="77777777" w:rsidR="00DB5BAA" w:rsidRDefault="00DB5BAA" w:rsidP="00DB5BAA">
      <w:pPr>
        <w:spacing w:line="480" w:lineRule="auto"/>
      </w:pPr>
      <w:r>
        <w:t xml:space="preserve">Type: </w:t>
      </w:r>
      <w:r w:rsidRPr="00993C0D">
        <w:t xml:space="preserve">Deneauve </w:t>
      </w:r>
      <w:r w:rsidRPr="00524C6D">
        <w:rPr>
          <w:caps/>
        </w:rPr>
        <w:t>vi</w:t>
      </w:r>
      <w:r w:rsidRPr="00993C0D">
        <w:rPr>
          <w:vertAlign w:val="subscript"/>
        </w:rPr>
        <w:t xml:space="preserve"> </w:t>
      </w:r>
      <w:r w:rsidR="001275F7">
        <w:t>B</w:t>
      </w:r>
    </w:p>
    <w:p w14:paraId="6BC4A1FF" w14:textId="77777777" w:rsidR="00DB5BAA" w:rsidRDefault="00DB5BAA" w:rsidP="00DB5BAA">
      <w:pPr>
        <w:spacing w:line="480" w:lineRule="auto"/>
      </w:pPr>
      <w:r>
        <w:t xml:space="preserve">Place of Manufacture or Origin: </w:t>
      </w:r>
      <w:r w:rsidR="001275F7">
        <w:t>North Africa</w:t>
      </w:r>
    </w:p>
    <w:p w14:paraId="7187B1AA" w14:textId="77777777" w:rsidR="00DB5BAA" w:rsidRDefault="00DB5BAA" w:rsidP="00DB5BAA">
      <w:pPr>
        <w:spacing w:line="480" w:lineRule="auto"/>
      </w:pPr>
      <w:r>
        <w:t xml:space="preserve">Parallels: None </w:t>
      </w:r>
      <w:r w:rsidRPr="00993C0D">
        <w:t>found. Same shape with different discus decors: Deneauve 1969, no. 695, pl. 67 (Venus in a shell), and no. 696 (shell); Bémont and Chew 2007, pp. 188, 446, pl. 21, IT 47 (Victory standing on a globe holding a palm branch and a crown).</w:t>
      </w:r>
    </w:p>
    <w:p w14:paraId="70B4B282" w14:textId="77777777" w:rsidR="00CF12B5" w:rsidRDefault="00CF12B5" w:rsidP="00CF12B5">
      <w:pPr>
        <w:spacing w:line="480" w:lineRule="auto"/>
      </w:pPr>
      <w:r>
        <w:t xml:space="preserve">Provenance: </w:t>
      </w:r>
    </w:p>
    <w:p w14:paraId="7DB7B4AD" w14:textId="77777777" w:rsidR="00DB5BAA" w:rsidRDefault="00DB5BAA" w:rsidP="00DB5BAA">
      <w:pPr>
        <w:spacing w:line="480" w:lineRule="auto"/>
      </w:pPr>
      <w:r>
        <w:t>Bibliography: Unpublished.</w:t>
      </w:r>
    </w:p>
    <w:p w14:paraId="0B9B3CAC" w14:textId="77777777" w:rsidR="00561693" w:rsidRPr="00993C0D" w:rsidRDefault="00DB5BAA" w:rsidP="00DB5BAA">
      <w:pPr>
        <w:spacing w:line="480" w:lineRule="auto"/>
      </w:pPr>
      <w:r>
        <w:t xml:space="preserve">Date: </w:t>
      </w:r>
      <w:r w:rsidR="00561693" w:rsidRPr="00993C0D">
        <w:t xml:space="preserve">Second half of first century </w:t>
      </w:r>
      <w:r w:rsidR="005170AB" w:rsidRPr="005170AB">
        <w:rPr>
          <w:caps/>
        </w:rPr>
        <w:t>A.D.</w:t>
      </w:r>
      <w:r w:rsidR="00561693" w:rsidRPr="00524C6D">
        <w:rPr>
          <w:caps/>
        </w:rPr>
        <w:t xml:space="preserve"> </w:t>
      </w:r>
      <w:r w:rsidR="001275F7">
        <w:t>(Deneauve; Bailey)</w:t>
      </w:r>
    </w:p>
    <w:p w14:paraId="5D7354A5" w14:textId="77777777" w:rsidR="00BA3CE5" w:rsidRDefault="00BA3CE5" w:rsidP="00BA3CE5">
      <w:pPr>
        <w:spacing w:line="480" w:lineRule="auto"/>
      </w:pPr>
      <w:r>
        <w:t>Date numeric: 50; 100</w:t>
      </w:r>
    </w:p>
    <w:p w14:paraId="2C8326B1" w14:textId="77777777" w:rsidR="00561693" w:rsidRPr="00993C0D" w:rsidDel="004F4D0B" w:rsidRDefault="00561693" w:rsidP="00561693">
      <w:pPr>
        <w:pStyle w:val="Textedelespacerserv2"/>
        <w:numPr>
          <w:ilvl w:val="0"/>
          <w:numId w:val="0"/>
        </w:numPr>
        <w:spacing w:line="480" w:lineRule="auto"/>
        <w:jc w:val="left"/>
        <w:outlineLvl w:val="9"/>
        <w:rPr>
          <w:rFonts w:ascii="Palatino" w:hAnsi="Palatino"/>
        </w:rPr>
      </w:pPr>
    </w:p>
    <w:p w14:paraId="3E702B98"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0453125" w14:textId="77777777" w:rsidR="00561693" w:rsidRDefault="00561693" w:rsidP="00561693">
      <w:pPr>
        <w:pStyle w:val="Textedelespacerserv2"/>
        <w:numPr>
          <w:ilvl w:val="0"/>
          <w:numId w:val="0"/>
        </w:numPr>
        <w:spacing w:line="480" w:lineRule="auto"/>
        <w:jc w:val="left"/>
        <w:outlineLvl w:val="9"/>
        <w:rPr>
          <w:rFonts w:ascii="Palatino" w:hAnsi="Palatino"/>
        </w:rPr>
      </w:pPr>
    </w:p>
    <w:p w14:paraId="297B4ADC" w14:textId="77777777" w:rsidR="00E8656E" w:rsidRDefault="00E8656E" w:rsidP="00E8656E">
      <w:pPr>
        <w:spacing w:line="480" w:lineRule="auto"/>
      </w:pPr>
      <w:r>
        <w:t>Catalogue Number: 274</w:t>
      </w:r>
    </w:p>
    <w:p w14:paraId="79F39B7B" w14:textId="77777777" w:rsidR="00E8656E" w:rsidRDefault="00E8656E" w:rsidP="00E8656E">
      <w:pPr>
        <w:spacing w:line="480" w:lineRule="auto"/>
      </w:pPr>
      <w:r>
        <w:t xml:space="preserve">Inventory Number: </w:t>
      </w:r>
      <w:r w:rsidRPr="00993C0D">
        <w:t>83.</w:t>
      </w:r>
      <w:r w:rsidRPr="00524C6D">
        <w:rPr>
          <w:caps/>
        </w:rPr>
        <w:t>aq</w:t>
      </w:r>
      <w:r w:rsidRPr="00993C0D">
        <w:t>.438.263</w:t>
      </w:r>
    </w:p>
    <w:p w14:paraId="11A0BB6B" w14:textId="77777777" w:rsidR="00E8656E" w:rsidRDefault="00E8656E" w:rsidP="00E8656E">
      <w:pPr>
        <w:spacing w:line="480" w:lineRule="auto"/>
      </w:pPr>
      <w:r>
        <w:t xml:space="preserve">Dimensions: </w:t>
      </w:r>
      <w:r w:rsidRPr="00993C0D">
        <w:t>L: 10.0; W: 5.1; H: 2.1</w:t>
      </w:r>
    </w:p>
    <w:p w14:paraId="5E42A38E" w14:textId="77777777" w:rsidR="00E8656E" w:rsidRDefault="00E8656E" w:rsidP="00E8656E">
      <w:pPr>
        <w:spacing w:line="480" w:lineRule="auto"/>
      </w:pPr>
      <w:r>
        <w:t xml:space="preserve">Condition and Fabric: </w:t>
      </w:r>
      <w:r w:rsidRPr="00993C0D">
        <w:t xml:space="preserve">Intact; partly overpainted. Clay 7.5YR6/2 pinkish gray, glaze mostly 2.5YR5/4 reddish brown, with a few darker parts </w:t>
      </w:r>
      <w:r>
        <w:t xml:space="preserve">being </w:t>
      </w:r>
      <w:r w:rsidRPr="00993C0D">
        <w:t>2.5YR3/0 very dark gray.</w:t>
      </w:r>
    </w:p>
    <w:p w14:paraId="3D895474" w14:textId="77777777" w:rsidR="00E8656E" w:rsidRDefault="00E8656E" w:rsidP="00E8656E">
      <w:pPr>
        <w:spacing w:line="480" w:lineRule="auto"/>
      </w:pPr>
      <w:r>
        <w:t xml:space="preserve">Description: </w:t>
      </w:r>
      <w:r w:rsidRPr="00993C0D">
        <w:t xml:space="preserve">Moldmade. Solid handle with two grooves on upper part. Oval body with sloping sides. Shoulder: Loeschcke form </w:t>
      </w:r>
      <w:r w:rsidRPr="00524C6D">
        <w:rPr>
          <w:caps/>
        </w:rPr>
        <w:t>iv</w:t>
      </w:r>
      <w:r w:rsidRPr="00993C0D">
        <w:t xml:space="preserve"> a. Filling-hole lower right. No projecting nozzle; wick-hole at extremity of oval body. Blurred oval base-ring.</w:t>
      </w:r>
    </w:p>
    <w:p w14:paraId="5879C61F" w14:textId="77777777" w:rsidR="00E8656E" w:rsidRDefault="00E8656E" w:rsidP="00E8656E">
      <w:pPr>
        <w:spacing w:line="480" w:lineRule="auto"/>
      </w:pPr>
      <w:r>
        <w:t>Discus Iconography: S</w:t>
      </w:r>
      <w:r w:rsidRPr="00993C0D">
        <w:t>calloped shell.</w:t>
      </w:r>
    </w:p>
    <w:p w14:paraId="52B28740" w14:textId="77777777" w:rsidR="00E8656E" w:rsidRDefault="00E8656E" w:rsidP="00E8656E">
      <w:pPr>
        <w:spacing w:line="480" w:lineRule="auto"/>
      </w:pPr>
      <w:r>
        <w:t xml:space="preserve">Type: </w:t>
      </w:r>
      <w:r w:rsidRPr="00993C0D">
        <w:t xml:space="preserve">Deneauve </w:t>
      </w:r>
      <w:r w:rsidRPr="00524C6D">
        <w:rPr>
          <w:caps/>
        </w:rPr>
        <w:t xml:space="preserve">vi </w:t>
      </w:r>
      <w:r w:rsidR="001275F7">
        <w:t>B</w:t>
      </w:r>
    </w:p>
    <w:p w14:paraId="25FB82FC" w14:textId="77777777" w:rsidR="00E8656E" w:rsidRDefault="00E8656E" w:rsidP="00E8656E">
      <w:pPr>
        <w:spacing w:line="480" w:lineRule="auto"/>
      </w:pPr>
      <w:r>
        <w:t xml:space="preserve">Place of Manufacture or Origin: </w:t>
      </w:r>
      <w:r w:rsidR="001275F7">
        <w:t>North Africa</w:t>
      </w:r>
    </w:p>
    <w:p w14:paraId="3CDCC421" w14:textId="77777777" w:rsidR="00E8656E" w:rsidRDefault="00E8656E" w:rsidP="00E8656E">
      <w:pPr>
        <w:spacing w:line="480" w:lineRule="auto"/>
      </w:pPr>
      <w:r>
        <w:t>Parallels: (C</w:t>
      </w:r>
      <w:r w:rsidRPr="00993C0D">
        <w:t xml:space="preserve">lose) Deneauve 1969, no. 696, pl. 67; Farka 1977, p. 326, no. 1460, pl. 57; Bailey BM </w:t>
      </w:r>
      <w:r w:rsidRPr="00524C6D">
        <w:rPr>
          <w:caps/>
        </w:rPr>
        <w:t>ii</w:t>
      </w:r>
      <w:r w:rsidRPr="00993C0D">
        <w:t xml:space="preserve">, Q 1117, pl. 42; Bailey BM </w:t>
      </w:r>
      <w:r w:rsidRPr="00524C6D">
        <w:rPr>
          <w:caps/>
        </w:rPr>
        <w:t>iii</w:t>
      </w:r>
      <w:r w:rsidRPr="00993C0D">
        <w:t>, Q 1117 bis, pl. 155; Williams 1981, no. 119, pl. 5; Cologne Museum, inv. no. W 191; Elaigne 1993, no. 12, fig. 2, and three more similar examples; Hanotte 2005, no. 72, pl. 65, fig. 8; Bémont and Chew 2007, pp. 188, 446, pl. 21, IT 48; and pp. 271, 476, pl. 51, GA 178.</w:t>
      </w:r>
    </w:p>
    <w:p w14:paraId="5F310E0D" w14:textId="77777777" w:rsidR="00CF12B5" w:rsidRDefault="00CF12B5" w:rsidP="00CF12B5">
      <w:pPr>
        <w:spacing w:line="480" w:lineRule="auto"/>
      </w:pPr>
      <w:r>
        <w:t xml:space="preserve">Provenance: </w:t>
      </w:r>
    </w:p>
    <w:p w14:paraId="7C5D03DF" w14:textId="77777777" w:rsidR="00E8656E" w:rsidRDefault="00E8656E" w:rsidP="00E8656E">
      <w:pPr>
        <w:spacing w:line="480" w:lineRule="auto"/>
      </w:pPr>
      <w:r>
        <w:t>Bibliography: Unpublished.</w:t>
      </w:r>
    </w:p>
    <w:p w14:paraId="176A72B5" w14:textId="77777777" w:rsidR="00561693" w:rsidRPr="00993C0D" w:rsidRDefault="00E8656E" w:rsidP="00E8656E">
      <w:pPr>
        <w:spacing w:line="480" w:lineRule="auto"/>
      </w:pPr>
      <w:r>
        <w:t xml:space="preserve">Date: </w:t>
      </w:r>
      <w:r w:rsidR="00561693" w:rsidRPr="00993C0D">
        <w:t>Second half of first century</w:t>
      </w:r>
      <w:r w:rsidR="00561693" w:rsidRPr="00524C6D">
        <w:rPr>
          <w:caps/>
        </w:rPr>
        <w:t xml:space="preserve"> </w:t>
      </w:r>
      <w:r w:rsidR="005170AB" w:rsidRPr="005170AB">
        <w:rPr>
          <w:caps/>
        </w:rPr>
        <w:t>A.D.</w:t>
      </w:r>
      <w:r w:rsidR="00561693" w:rsidRPr="00524C6D">
        <w:rPr>
          <w:caps/>
        </w:rPr>
        <w:t xml:space="preserve"> </w:t>
      </w:r>
      <w:r w:rsidR="001275F7">
        <w:t>(Deneauve; Bailey)</w:t>
      </w:r>
    </w:p>
    <w:p w14:paraId="69BF446C" w14:textId="77777777" w:rsidR="00BA3CE5" w:rsidRDefault="00BA3CE5" w:rsidP="00BA3CE5">
      <w:pPr>
        <w:spacing w:line="480" w:lineRule="auto"/>
      </w:pPr>
      <w:r>
        <w:t>Date numeric: 50; 100</w:t>
      </w:r>
    </w:p>
    <w:p w14:paraId="69B0C5B0"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3D9CE4B4" w14:textId="77777777" w:rsidR="00561693" w:rsidRPr="00993C0D" w:rsidDel="004F4D0B"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6FE9938" w14:textId="77777777" w:rsidR="00561693" w:rsidRDefault="00561693" w:rsidP="00561693">
      <w:pPr>
        <w:pStyle w:val="Textedelespacerserv2"/>
        <w:numPr>
          <w:ilvl w:val="0"/>
          <w:numId w:val="0"/>
        </w:numPr>
        <w:spacing w:line="480" w:lineRule="auto"/>
        <w:jc w:val="left"/>
        <w:outlineLvl w:val="9"/>
        <w:rPr>
          <w:rFonts w:ascii="Palatino" w:hAnsi="Palatino"/>
        </w:rPr>
      </w:pPr>
    </w:p>
    <w:p w14:paraId="3048CC4A" w14:textId="77777777" w:rsidR="003B6700" w:rsidRDefault="003B6700" w:rsidP="003B6700">
      <w:pPr>
        <w:spacing w:line="480" w:lineRule="auto"/>
      </w:pPr>
      <w:r>
        <w:t>Catalogue Number: 275</w:t>
      </w:r>
    </w:p>
    <w:p w14:paraId="73D20FA4" w14:textId="77777777" w:rsidR="003B6700" w:rsidRDefault="003B6700" w:rsidP="003B6700">
      <w:pPr>
        <w:spacing w:line="480" w:lineRule="auto"/>
      </w:pPr>
      <w:r>
        <w:t xml:space="preserve">Inventory Number: </w:t>
      </w:r>
      <w:r w:rsidRPr="00993C0D">
        <w:t>83.</w:t>
      </w:r>
      <w:r w:rsidRPr="00524C6D">
        <w:rPr>
          <w:caps/>
        </w:rPr>
        <w:t>aq</w:t>
      </w:r>
      <w:r w:rsidRPr="00993C0D">
        <w:t>.377.265</w:t>
      </w:r>
    </w:p>
    <w:p w14:paraId="5CAF01D5" w14:textId="77777777" w:rsidR="003B6700" w:rsidRDefault="003B6700" w:rsidP="003B6700">
      <w:pPr>
        <w:spacing w:line="480" w:lineRule="auto"/>
      </w:pPr>
      <w:r>
        <w:t xml:space="preserve">Dimensions: </w:t>
      </w:r>
      <w:r w:rsidRPr="00993C0D">
        <w:t>L: 9.1; W: 7.7; H: 3.1</w:t>
      </w:r>
    </w:p>
    <w:p w14:paraId="40E640F0" w14:textId="77777777" w:rsidR="003B6700" w:rsidRDefault="003B6700" w:rsidP="003B6700">
      <w:pPr>
        <w:spacing w:line="480" w:lineRule="auto"/>
      </w:pPr>
      <w:r>
        <w:t xml:space="preserve">Condition and Fabric: </w:t>
      </w:r>
      <w:r w:rsidRPr="00993C0D">
        <w:t>Intact. Clay 7.5YR7/4 pink, glaze mostly 2.5YR5/8 red.</w:t>
      </w:r>
    </w:p>
    <w:p w14:paraId="5C561AFE" w14:textId="203349B3" w:rsidR="003B6700" w:rsidRDefault="003B6700" w:rsidP="003B6700">
      <w:pPr>
        <w:spacing w:line="480" w:lineRule="auto"/>
      </w:pPr>
      <w:r>
        <w:t xml:space="preserve">Description: </w:t>
      </w:r>
      <w:r w:rsidRPr="00993C0D">
        <w:t>Moldmade. Deep body. Shoulder: Loeschcke form</w:t>
      </w:r>
      <w:r w:rsidRPr="00524C6D">
        <w:rPr>
          <w:caps/>
        </w:rPr>
        <w:t xml:space="preserve"> ii </w:t>
      </w:r>
      <w:r w:rsidRPr="00993C0D">
        <w:t xml:space="preserve">a. Inward-sloping striated band surrounding flat discus floor; between band and shoulder is a circular ridge marked off </w:t>
      </w:r>
      <w:r>
        <w:t>by</w:t>
      </w:r>
      <w:r w:rsidRPr="00993C0D">
        <w:t xml:space="preserve"> two grooves. Centra</w:t>
      </w:r>
      <w:r w:rsidR="00386752">
        <w:t>l filling-hole. Small air hole i</w:t>
      </w:r>
      <w:r w:rsidRPr="00993C0D">
        <w:t>n lower discus, facing nozzle. Small round-tipped triangular nozzle surrounded by slightly raised edge, ending in volutes with conspicuous knobs. Flat circular base.</w:t>
      </w:r>
    </w:p>
    <w:p w14:paraId="6E565A03" w14:textId="77777777" w:rsidR="003B6700" w:rsidRDefault="003B6700" w:rsidP="003B6700">
      <w:pPr>
        <w:spacing w:line="480" w:lineRule="auto"/>
      </w:pPr>
      <w:r>
        <w:t>Discus Iconography: Plain discus.</w:t>
      </w:r>
    </w:p>
    <w:p w14:paraId="01C819D5" w14:textId="77777777" w:rsidR="003B6700" w:rsidRDefault="003B6700" w:rsidP="003B6700">
      <w:pPr>
        <w:spacing w:line="480" w:lineRule="auto"/>
      </w:pPr>
      <w:r>
        <w:t>Type:</w:t>
      </w:r>
      <w:r w:rsidR="008756F4">
        <w:t xml:space="preserve"> Ba</w:t>
      </w:r>
      <w:r w:rsidR="001275F7">
        <w:t>iley F</w:t>
      </w:r>
    </w:p>
    <w:p w14:paraId="7493B3DA" w14:textId="77777777" w:rsidR="003B6700" w:rsidRDefault="003B6700" w:rsidP="003B6700">
      <w:pPr>
        <w:spacing w:line="480" w:lineRule="auto"/>
      </w:pPr>
      <w:r>
        <w:t xml:space="preserve">Place of Manufacture or Origin: </w:t>
      </w:r>
      <w:r w:rsidR="001275F7">
        <w:t>Asia Minor</w:t>
      </w:r>
    </w:p>
    <w:p w14:paraId="6167AA3B" w14:textId="77777777" w:rsidR="003B6700" w:rsidRDefault="003B6700" w:rsidP="003B6700">
      <w:pPr>
        <w:spacing w:line="480" w:lineRule="auto"/>
      </w:pPr>
      <w:r>
        <w:t xml:space="preserve">Parallels: </w:t>
      </w:r>
      <w:r w:rsidR="008756F4">
        <w:t>(C</w:t>
      </w:r>
      <w:r w:rsidR="008756F4" w:rsidRPr="00993C0D">
        <w:t xml:space="preserve">lose) Bailey BM </w:t>
      </w:r>
      <w:r w:rsidR="008756F4" w:rsidRPr="00524C6D">
        <w:rPr>
          <w:caps/>
        </w:rPr>
        <w:t>ii</w:t>
      </w:r>
      <w:r w:rsidR="008756F4" w:rsidRPr="00993C0D">
        <w:t>, Q 1090, pl. 38; Goethert-Polaschek 1985, no. 695, pl. 74; Fitch and Goldman 1994, p. 184, no. 984, fig. 102 (</w:t>
      </w:r>
      <w:r w:rsidR="00936759">
        <w:t>{{loc_0000:</w:t>
      </w:r>
      <w:r w:rsidR="008756F4" w:rsidRPr="00993C0D">
        <w:t>Cosa</w:t>
      </w:r>
      <w:r w:rsidR="00936759">
        <w:t>}}</w:t>
      </w:r>
      <w:r w:rsidR="008756F4" w:rsidRPr="00993C0D">
        <w:t>).</w:t>
      </w:r>
    </w:p>
    <w:p w14:paraId="77F4E70E" w14:textId="77777777" w:rsidR="00CF12B5" w:rsidRDefault="00CF12B5" w:rsidP="00CF12B5">
      <w:pPr>
        <w:spacing w:line="480" w:lineRule="auto"/>
      </w:pPr>
      <w:r>
        <w:t xml:space="preserve">Provenance: </w:t>
      </w:r>
    </w:p>
    <w:p w14:paraId="60FA89E6" w14:textId="77777777" w:rsidR="003B6700" w:rsidRDefault="003B6700" w:rsidP="003B6700">
      <w:pPr>
        <w:spacing w:line="480" w:lineRule="auto"/>
      </w:pPr>
      <w:r>
        <w:t>Bibliography: Unpublished.</w:t>
      </w:r>
    </w:p>
    <w:p w14:paraId="06892F0D" w14:textId="77777777" w:rsidR="00561693" w:rsidRPr="00993C0D" w:rsidRDefault="003B6700" w:rsidP="008756F4">
      <w:pPr>
        <w:spacing w:line="480" w:lineRule="auto"/>
      </w:pPr>
      <w:r>
        <w:t xml:space="preserve">Date: </w:t>
      </w:r>
      <w:r w:rsidR="001275F7">
        <w:t>Augustan to Tiberian</w:t>
      </w:r>
    </w:p>
    <w:p w14:paraId="57DEA7D0" w14:textId="77777777" w:rsidR="00561693" w:rsidRPr="00993C0D" w:rsidRDefault="008756F4" w:rsidP="00BA3CE5">
      <w:pPr>
        <w:spacing w:line="480" w:lineRule="auto"/>
      </w:pPr>
      <w:r>
        <w:t>Date numeric: -27; 37</w:t>
      </w:r>
    </w:p>
    <w:p w14:paraId="13D8C935" w14:textId="77777777" w:rsidR="00561693" w:rsidRPr="00403C86" w:rsidRDefault="00561693" w:rsidP="00561693">
      <w:pPr>
        <w:pStyle w:val="Textedelespacerserv2"/>
        <w:numPr>
          <w:ilvl w:val="0"/>
          <w:numId w:val="0"/>
        </w:numPr>
        <w:spacing w:line="480" w:lineRule="auto"/>
        <w:jc w:val="left"/>
        <w:outlineLvl w:val="9"/>
        <w:rPr>
          <w:rFonts w:ascii="Palatino" w:hAnsi="Palatino"/>
        </w:rPr>
      </w:pPr>
      <w:r w:rsidRPr="000C6059">
        <w:rPr>
          <w:rFonts w:ascii="Palatino" w:hAnsi="Palatino"/>
        </w:rPr>
        <w:t>———</w:t>
      </w:r>
    </w:p>
    <w:p w14:paraId="7EABA648" w14:textId="77777777" w:rsidR="00561693" w:rsidRDefault="00561693" w:rsidP="00561693">
      <w:pPr>
        <w:pStyle w:val="Textedelespacerserv2"/>
        <w:numPr>
          <w:ilvl w:val="0"/>
          <w:numId w:val="0"/>
        </w:numPr>
        <w:spacing w:line="480" w:lineRule="auto"/>
        <w:jc w:val="left"/>
        <w:outlineLvl w:val="9"/>
        <w:rPr>
          <w:rFonts w:ascii="Palatino" w:hAnsi="Palatino"/>
        </w:rPr>
      </w:pPr>
    </w:p>
    <w:p w14:paraId="1A17028F" w14:textId="77777777" w:rsidR="004210D3" w:rsidRDefault="004210D3" w:rsidP="004210D3">
      <w:pPr>
        <w:spacing w:line="480" w:lineRule="auto"/>
      </w:pPr>
      <w:r>
        <w:t>Catalogue Number: 276</w:t>
      </w:r>
    </w:p>
    <w:p w14:paraId="7FC9D8B9" w14:textId="77777777" w:rsidR="004210D3" w:rsidRDefault="004210D3" w:rsidP="004210D3">
      <w:pPr>
        <w:spacing w:line="480" w:lineRule="auto"/>
      </w:pPr>
      <w:r>
        <w:t xml:space="preserve">Inventory Number: </w:t>
      </w:r>
      <w:r w:rsidRPr="00993C0D">
        <w:t>83.</w:t>
      </w:r>
      <w:r w:rsidRPr="00524C6D">
        <w:rPr>
          <w:caps/>
        </w:rPr>
        <w:t>aq</w:t>
      </w:r>
      <w:r w:rsidRPr="00993C0D">
        <w:t>.377.426</w:t>
      </w:r>
    </w:p>
    <w:p w14:paraId="7D8C3AEC" w14:textId="77777777" w:rsidR="004210D3" w:rsidRDefault="004210D3" w:rsidP="004210D3">
      <w:pPr>
        <w:spacing w:line="480" w:lineRule="auto"/>
      </w:pPr>
      <w:r>
        <w:t xml:space="preserve">Dimensions: </w:t>
      </w:r>
      <w:r w:rsidRPr="00993C0D">
        <w:t>L: 6.8; W: 3.5; H: 2.</w:t>
      </w:r>
      <w:r>
        <w:t>2</w:t>
      </w:r>
    </w:p>
    <w:p w14:paraId="07BD6A8C" w14:textId="77777777" w:rsidR="004210D3" w:rsidRDefault="004210D3" w:rsidP="004210D3">
      <w:pPr>
        <w:spacing w:line="480" w:lineRule="auto"/>
      </w:pPr>
      <w:r>
        <w:t xml:space="preserve">Condition and Fabric: </w:t>
      </w:r>
      <w:r w:rsidRPr="00993C0D">
        <w:t>Intact. Clay 10YR8/3 very pale brown, unevenly preserved glaze 10YR5/2 grayish brown.</w:t>
      </w:r>
    </w:p>
    <w:p w14:paraId="08AD2540" w14:textId="77777777" w:rsidR="004210D3" w:rsidRDefault="004210D3" w:rsidP="004210D3">
      <w:pPr>
        <w:spacing w:line="480" w:lineRule="auto"/>
      </w:pPr>
      <w:r>
        <w:t xml:space="preserve">Description: </w:t>
      </w:r>
      <w:r w:rsidRPr="00993C0D">
        <w:t xml:space="preserve">Moldmade. Ring handle. Small egg-shaped body. No shoulder or discus: the entire flat top of the lamp is decorated with several obliquely placed straight thin grooves and four rows of very small dots. Central filling-hole. Air hole above wick-hole. Oval flat base delimited </w:t>
      </w:r>
      <w:r>
        <w:t>by a</w:t>
      </w:r>
      <w:r w:rsidRPr="00993C0D">
        <w:t xml:space="preserve"> groove whose two ends prolong themselves underneath the nozzle. Incised potter’s </w:t>
      </w:r>
      <w:r w:rsidRPr="003E190F">
        <w:t>mark: {{insc:</w:t>
      </w:r>
      <w:r w:rsidRPr="003E190F">
        <w:rPr>
          <w:caps/>
        </w:rPr>
        <w:t>rv.vsi</w:t>
      </w:r>
      <w:r w:rsidRPr="003E190F">
        <w:t>}}(?).</w:t>
      </w:r>
    </w:p>
    <w:p w14:paraId="757AB80D" w14:textId="77777777" w:rsidR="004210D3" w:rsidRDefault="004210D3" w:rsidP="004210D3">
      <w:pPr>
        <w:spacing w:line="480" w:lineRule="auto"/>
      </w:pPr>
      <w:r>
        <w:t>Discus Iconography: Plain discus (but see description above).</w:t>
      </w:r>
    </w:p>
    <w:p w14:paraId="7FF3C693" w14:textId="77777777" w:rsidR="004210D3" w:rsidRDefault="004210D3" w:rsidP="004210D3">
      <w:pPr>
        <w:spacing w:line="480" w:lineRule="auto"/>
      </w:pPr>
      <w:r>
        <w:t xml:space="preserve">Type: </w:t>
      </w:r>
      <w:r w:rsidRPr="00993C0D">
        <w:t xml:space="preserve">Loeschcke </w:t>
      </w:r>
      <w:r w:rsidRPr="00524C6D">
        <w:rPr>
          <w:caps/>
        </w:rPr>
        <w:t xml:space="preserve">vii </w:t>
      </w:r>
      <w:r w:rsidRPr="00993C0D">
        <w:t>(</w:t>
      </w:r>
      <w:r w:rsidRPr="00993C0D">
        <w:rPr>
          <w:i/>
        </w:rPr>
        <w:t>eiförmige Henkellämpchen</w:t>
      </w:r>
      <w:r w:rsidR="001275F7">
        <w:t>)</w:t>
      </w:r>
    </w:p>
    <w:p w14:paraId="4615FF58" w14:textId="77777777" w:rsidR="004210D3" w:rsidRDefault="004210D3" w:rsidP="004210D3">
      <w:pPr>
        <w:spacing w:line="480" w:lineRule="auto"/>
      </w:pPr>
      <w:r>
        <w:t xml:space="preserve">Place of Manufacture or Origin: </w:t>
      </w:r>
      <w:r w:rsidR="00936759">
        <w:t>{{loc_0000:</w:t>
      </w:r>
      <w:r w:rsidRPr="00993C0D">
        <w:t>Col</w:t>
      </w:r>
      <w:r w:rsidR="001275F7">
        <w:t>ogne</w:t>
      </w:r>
      <w:r w:rsidR="00936759">
        <w:t>}}</w:t>
      </w:r>
      <w:r w:rsidR="001275F7">
        <w:t xml:space="preserve"> (Germany)</w:t>
      </w:r>
    </w:p>
    <w:p w14:paraId="54F1BC3E" w14:textId="77777777" w:rsidR="004210D3" w:rsidRDefault="004210D3" w:rsidP="004210D3">
      <w:pPr>
        <w:spacing w:line="480" w:lineRule="auto"/>
      </w:pPr>
      <w:r>
        <w:t xml:space="preserve">Parallels: </w:t>
      </w:r>
      <w:r w:rsidRPr="00993C0D">
        <w:t>Loeschcke 1919, nos. 649–50, pl. 1; Goethert-Polaschek 1985, nos. 619–20, pl. 68; Hübinger 1993, no. 177, pl. 23.</w:t>
      </w:r>
    </w:p>
    <w:p w14:paraId="0950F83A" w14:textId="77777777" w:rsidR="00CF12B5" w:rsidRDefault="00CF12B5" w:rsidP="00CF12B5">
      <w:pPr>
        <w:spacing w:line="480" w:lineRule="auto"/>
      </w:pPr>
      <w:r>
        <w:t xml:space="preserve">Provenance: </w:t>
      </w:r>
    </w:p>
    <w:p w14:paraId="58CF783B" w14:textId="77777777" w:rsidR="004210D3" w:rsidRDefault="004210D3" w:rsidP="004210D3">
      <w:pPr>
        <w:spacing w:line="480" w:lineRule="auto"/>
      </w:pPr>
      <w:r>
        <w:t>Bibliography: Unpublished.</w:t>
      </w:r>
    </w:p>
    <w:p w14:paraId="2A4443E1" w14:textId="46D0181A" w:rsidR="00561693" w:rsidRPr="00993C0D" w:rsidRDefault="004210D3" w:rsidP="004210D3">
      <w:pPr>
        <w:spacing w:line="480" w:lineRule="auto"/>
      </w:pPr>
      <w:r>
        <w:t xml:space="preserve">Date: </w:t>
      </w:r>
      <w:r w:rsidR="00561693" w:rsidRPr="00993C0D">
        <w:t>Second third of first century</w:t>
      </w:r>
      <w:r w:rsidR="00561693" w:rsidRPr="00524C6D">
        <w:rPr>
          <w:caps/>
        </w:rPr>
        <w:t xml:space="preserve"> </w:t>
      </w:r>
      <w:r w:rsidR="005170AB" w:rsidRPr="005170AB">
        <w:rPr>
          <w:caps/>
        </w:rPr>
        <w:t>A.D.</w:t>
      </w:r>
      <w:r w:rsidR="00561693" w:rsidRPr="00524C6D">
        <w:rPr>
          <w:caps/>
        </w:rPr>
        <w:t xml:space="preserve"> </w:t>
      </w:r>
      <w:r w:rsidR="00561693" w:rsidRPr="00993C0D">
        <w:t xml:space="preserve">(Loeschcke, Vindonissa). Second half of first century to </w:t>
      </w:r>
      <w:r w:rsidR="00DC2304">
        <w:t>early</w:t>
      </w:r>
      <w:r w:rsidR="00561693" w:rsidRPr="00993C0D">
        <w:t xml:space="preserve"> second century</w:t>
      </w:r>
      <w:r w:rsidR="00561693" w:rsidRPr="00524C6D">
        <w:rPr>
          <w:caps/>
        </w:rPr>
        <w:t xml:space="preserve"> </w:t>
      </w:r>
      <w:r w:rsidR="005170AB" w:rsidRPr="005170AB">
        <w:rPr>
          <w:caps/>
        </w:rPr>
        <w:t>A.D.</w:t>
      </w:r>
      <w:r w:rsidR="00561693" w:rsidRPr="00524C6D">
        <w:rPr>
          <w:caps/>
        </w:rPr>
        <w:t xml:space="preserve"> </w:t>
      </w:r>
      <w:r w:rsidR="001275F7">
        <w:t>(Goethert, Trier)</w:t>
      </w:r>
    </w:p>
    <w:p w14:paraId="17ECDD6A" w14:textId="77777777" w:rsidR="000E7262" w:rsidRDefault="004210D3" w:rsidP="000E7262">
      <w:pPr>
        <w:spacing w:line="480" w:lineRule="auto"/>
      </w:pPr>
      <w:r>
        <w:t>Date numeric: 35</w:t>
      </w:r>
      <w:r w:rsidR="000E7262">
        <w:t>; 125</w:t>
      </w:r>
    </w:p>
    <w:p w14:paraId="74F6FAB4"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41FCCB5E"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A12B848" w14:textId="77777777" w:rsidR="00561693" w:rsidRDefault="00561693" w:rsidP="00561693">
      <w:pPr>
        <w:pStyle w:val="Textedelespacerserv2"/>
        <w:numPr>
          <w:ilvl w:val="0"/>
          <w:numId w:val="0"/>
        </w:numPr>
        <w:spacing w:line="480" w:lineRule="auto"/>
        <w:jc w:val="left"/>
        <w:outlineLvl w:val="9"/>
        <w:rPr>
          <w:rFonts w:ascii="Palatino" w:hAnsi="Palatino"/>
        </w:rPr>
      </w:pPr>
    </w:p>
    <w:p w14:paraId="5B34618B" w14:textId="77777777" w:rsidR="00BC0713" w:rsidRDefault="00BC0713" w:rsidP="00BC0713">
      <w:pPr>
        <w:spacing w:line="480" w:lineRule="auto"/>
      </w:pPr>
      <w:r>
        <w:t>Catalogue Number: 277</w:t>
      </w:r>
    </w:p>
    <w:p w14:paraId="038F04F7" w14:textId="77777777" w:rsidR="00BC0713" w:rsidRDefault="00BC0713" w:rsidP="00BC0713">
      <w:pPr>
        <w:spacing w:line="480" w:lineRule="auto"/>
      </w:pPr>
      <w:r>
        <w:t xml:space="preserve">Inventory Number: </w:t>
      </w:r>
      <w:r w:rsidRPr="00993C0D">
        <w:t>83.</w:t>
      </w:r>
      <w:r w:rsidRPr="00524C6D">
        <w:rPr>
          <w:caps/>
        </w:rPr>
        <w:t>aq</w:t>
      </w:r>
      <w:r w:rsidRPr="00993C0D">
        <w:t>.377.429</w:t>
      </w:r>
    </w:p>
    <w:p w14:paraId="20BE27B0" w14:textId="77777777" w:rsidR="00BC0713" w:rsidRDefault="00BC0713" w:rsidP="00BC0713">
      <w:pPr>
        <w:spacing w:line="480" w:lineRule="auto"/>
      </w:pPr>
      <w:r>
        <w:t xml:space="preserve">Dimensions: </w:t>
      </w:r>
      <w:r w:rsidRPr="00993C0D">
        <w:t>L: 6.1; W: 4.0; H: 2.5</w:t>
      </w:r>
    </w:p>
    <w:p w14:paraId="3A054801" w14:textId="77777777" w:rsidR="00BC0713" w:rsidRDefault="00BC0713" w:rsidP="00BC0713">
      <w:pPr>
        <w:spacing w:line="480" w:lineRule="auto"/>
      </w:pPr>
      <w:r>
        <w:t xml:space="preserve">Condition and Fabric: </w:t>
      </w:r>
      <w:r w:rsidRPr="00993C0D">
        <w:t>Intact. Clay 5YR7/2 pinkish gray, glaze 5YR6/6 reddish yellow.</w:t>
      </w:r>
    </w:p>
    <w:p w14:paraId="77A8299F" w14:textId="2C1C668D" w:rsidR="00BC0713" w:rsidRDefault="00BC0713" w:rsidP="00BC0713">
      <w:pPr>
        <w:spacing w:line="480" w:lineRule="auto"/>
      </w:pPr>
      <w:r>
        <w:t xml:space="preserve">Description: </w:t>
      </w:r>
      <w:r w:rsidRPr="00993C0D">
        <w:t>Moldmade. Transverse ring handle with median groove. Small egg-shaped body. Rounded shoulder not clearly</w:t>
      </w:r>
      <w:r w:rsidR="000E40D7">
        <w:t xml:space="preserve"> deli</w:t>
      </w:r>
      <w:r w:rsidRPr="00993C0D">
        <w:t xml:space="preserve">, with </w:t>
      </w:r>
      <w:r>
        <w:t xml:space="preserve">a </w:t>
      </w:r>
      <w:r w:rsidRPr="00993C0D">
        <w:t>row of dotted circles. Slightly depressed plain top with filling-hole and air hole. Hardly visible swelling on each side of nozzle area reminiscent of volute-knobs in Loeschcke type</w:t>
      </w:r>
      <w:r w:rsidRPr="00524C6D">
        <w:rPr>
          <w:caps/>
        </w:rPr>
        <w:t xml:space="preserve"> vi </w:t>
      </w:r>
      <w:r w:rsidRPr="00993C0D">
        <w:t>(</w:t>
      </w:r>
      <w:r w:rsidRPr="00993C0D">
        <w:rPr>
          <w:i/>
        </w:rPr>
        <w:t>Volutenknöpfen</w:t>
      </w:r>
      <w:r w:rsidRPr="00993C0D">
        <w:t>). Oval plain flat base.</w:t>
      </w:r>
    </w:p>
    <w:p w14:paraId="0951C21C" w14:textId="77777777" w:rsidR="00BC0713" w:rsidRDefault="00BC0713" w:rsidP="00BC0713">
      <w:pPr>
        <w:spacing w:line="480" w:lineRule="auto"/>
      </w:pPr>
      <w:r>
        <w:t>Discus Iconography: Plain discus.</w:t>
      </w:r>
    </w:p>
    <w:p w14:paraId="20905DB4" w14:textId="77777777" w:rsidR="00BC0713" w:rsidRDefault="00BC0713" w:rsidP="00BC0713">
      <w:pPr>
        <w:spacing w:line="480" w:lineRule="auto"/>
      </w:pPr>
      <w:r>
        <w:t xml:space="preserve">Type: </w:t>
      </w:r>
      <w:r w:rsidRPr="00993C0D">
        <w:t xml:space="preserve">Loeschcke </w:t>
      </w:r>
      <w:r w:rsidRPr="00524C6D">
        <w:rPr>
          <w:caps/>
        </w:rPr>
        <w:t>vi/vii,</w:t>
      </w:r>
      <w:r w:rsidRPr="00993C0D">
        <w:t xml:space="preserve"> as identified by Go</w:t>
      </w:r>
      <w:r w:rsidR="001275F7">
        <w:t>ethert-Polaschek (1985, p. 147)</w:t>
      </w:r>
    </w:p>
    <w:p w14:paraId="5D677856" w14:textId="77777777" w:rsidR="00BC0713" w:rsidRDefault="00BC0713" w:rsidP="00BC0713">
      <w:pPr>
        <w:spacing w:line="480" w:lineRule="auto"/>
      </w:pPr>
      <w:r>
        <w:t xml:space="preserve">Place of Manufacture or Origin: </w:t>
      </w:r>
      <w:r w:rsidR="00936759">
        <w:t>{{loc_0000:</w:t>
      </w:r>
      <w:r w:rsidRPr="00993C0D">
        <w:t>Colo</w:t>
      </w:r>
      <w:r w:rsidR="001275F7">
        <w:t>gne</w:t>
      </w:r>
      <w:r w:rsidR="00936759">
        <w:t>}}</w:t>
      </w:r>
      <w:r w:rsidR="001275F7">
        <w:t xml:space="preserve"> (Germany)</w:t>
      </w:r>
    </w:p>
    <w:p w14:paraId="6580730D" w14:textId="77777777" w:rsidR="00BC0713" w:rsidRDefault="00BC0713" w:rsidP="00BC0713">
      <w:pPr>
        <w:spacing w:line="480" w:lineRule="auto"/>
      </w:pPr>
      <w:r>
        <w:t xml:space="preserve">Parallels: </w:t>
      </w:r>
      <w:r w:rsidRPr="00993C0D">
        <w:t>None found.</w:t>
      </w:r>
    </w:p>
    <w:p w14:paraId="024F9188" w14:textId="77777777" w:rsidR="00CF12B5" w:rsidRDefault="00CF12B5" w:rsidP="00CF12B5">
      <w:pPr>
        <w:spacing w:line="480" w:lineRule="auto"/>
      </w:pPr>
      <w:r>
        <w:t xml:space="preserve">Provenance: </w:t>
      </w:r>
    </w:p>
    <w:p w14:paraId="0BCAA493" w14:textId="77777777" w:rsidR="00BC0713" w:rsidRDefault="00BC0713" w:rsidP="00BC0713">
      <w:pPr>
        <w:spacing w:line="480" w:lineRule="auto"/>
      </w:pPr>
      <w:r>
        <w:t>Bibliography: Unpublished.</w:t>
      </w:r>
    </w:p>
    <w:p w14:paraId="78184FA0" w14:textId="10F80DCE" w:rsidR="00561693" w:rsidRPr="00403C86" w:rsidRDefault="00BC0713" w:rsidP="00BC0713">
      <w:pPr>
        <w:spacing w:line="480" w:lineRule="auto"/>
      </w:pPr>
      <w:r>
        <w:t xml:space="preserve">Date: </w:t>
      </w:r>
      <w:r w:rsidR="00561693" w:rsidRPr="00993C0D">
        <w:t xml:space="preserve">Second half of first into </w:t>
      </w:r>
      <w:r w:rsidR="00DC2304">
        <w:t>early</w:t>
      </w:r>
      <w:r w:rsidR="00561693" w:rsidRPr="00993C0D">
        <w:t xml:space="preserve"> second century</w:t>
      </w:r>
      <w:r w:rsidR="00561693" w:rsidRPr="00524C6D">
        <w:rPr>
          <w:caps/>
        </w:rPr>
        <w:t xml:space="preserve"> </w:t>
      </w:r>
      <w:r w:rsidR="005170AB" w:rsidRPr="005170AB">
        <w:rPr>
          <w:caps/>
        </w:rPr>
        <w:t>A.D.</w:t>
      </w:r>
      <w:r w:rsidR="00561693" w:rsidRPr="00524C6D">
        <w:rPr>
          <w:caps/>
        </w:rPr>
        <w:t xml:space="preserve"> (</w:t>
      </w:r>
      <w:r w:rsidR="001275F7">
        <w:t>Goethert-Polaschek)</w:t>
      </w:r>
    </w:p>
    <w:p w14:paraId="57B39E1E" w14:textId="77777777" w:rsidR="000E7262" w:rsidRDefault="000E7262" w:rsidP="000E7262">
      <w:pPr>
        <w:spacing w:line="480" w:lineRule="auto"/>
      </w:pPr>
      <w:r>
        <w:t>Date numeric: 50; 125</w:t>
      </w:r>
    </w:p>
    <w:p w14:paraId="20C5BB71"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5CB4B005" w14:textId="77777777" w:rsidR="00561693" w:rsidRDefault="00561693" w:rsidP="00561693">
      <w:pPr>
        <w:rPr>
          <w:lang w:val="fr-FR" w:eastAsia="fr-FR"/>
        </w:rPr>
      </w:pPr>
      <w:r w:rsidRPr="00993C0D">
        <w:rPr>
          <w:noProof/>
        </w:rPr>
        <w:t>———</w:t>
      </w:r>
    </w:p>
    <w:p w14:paraId="1AD1A515" w14:textId="77777777" w:rsidR="00561693" w:rsidRDefault="00561693" w:rsidP="00561693">
      <w:pPr>
        <w:spacing w:line="480" w:lineRule="auto"/>
      </w:pPr>
    </w:p>
    <w:p w14:paraId="77B6D45E" w14:textId="77777777" w:rsidR="00BC0713" w:rsidRDefault="00BC0713" w:rsidP="00BC0713">
      <w:pPr>
        <w:spacing w:line="480" w:lineRule="auto"/>
      </w:pPr>
      <w:r>
        <w:t xml:space="preserve">Catalogue Number: </w:t>
      </w:r>
      <w:r w:rsidR="00C841CA">
        <w:t>278</w:t>
      </w:r>
    </w:p>
    <w:p w14:paraId="3BFE0DC3" w14:textId="77777777" w:rsidR="00BC0713" w:rsidRDefault="00BC0713" w:rsidP="00BC0713">
      <w:pPr>
        <w:spacing w:line="480" w:lineRule="auto"/>
      </w:pPr>
      <w:r>
        <w:t xml:space="preserve">Inventory Number: </w:t>
      </w:r>
      <w:r w:rsidR="00C841CA" w:rsidRPr="00993C0D">
        <w:t>83.</w:t>
      </w:r>
      <w:r w:rsidR="00C841CA" w:rsidRPr="00524C6D">
        <w:rPr>
          <w:caps/>
        </w:rPr>
        <w:t>aq.</w:t>
      </w:r>
      <w:r w:rsidR="00C841CA" w:rsidRPr="00993C0D">
        <w:t>391.11</w:t>
      </w:r>
    </w:p>
    <w:p w14:paraId="1C62D62C" w14:textId="77777777" w:rsidR="00C841CA" w:rsidRDefault="00BC0713" w:rsidP="00BC0713">
      <w:pPr>
        <w:spacing w:line="480" w:lineRule="auto"/>
      </w:pPr>
      <w:r>
        <w:t xml:space="preserve">Dimensions: </w:t>
      </w:r>
      <w:r w:rsidR="00C841CA" w:rsidRPr="00993C0D">
        <w:t>L: 8.3; W: 6.6; H: 2.7</w:t>
      </w:r>
    </w:p>
    <w:p w14:paraId="16BF11C8" w14:textId="77777777" w:rsidR="00C841CA" w:rsidRDefault="00BC0713" w:rsidP="00BC0713">
      <w:pPr>
        <w:spacing w:line="480" w:lineRule="auto"/>
      </w:pPr>
      <w:r>
        <w:t xml:space="preserve">Condition and Fabric: </w:t>
      </w:r>
      <w:r w:rsidR="00C841CA" w:rsidRPr="00993C0D">
        <w:t xml:space="preserve">Upper part of shoulder and base restored. Clay 7.5YR7/4 pink, glaze 5YR3/1 very dark gray. </w:t>
      </w:r>
    </w:p>
    <w:p w14:paraId="3B19D72F" w14:textId="77777777" w:rsidR="00BC0713" w:rsidRDefault="00BC0713" w:rsidP="00BC0713">
      <w:pPr>
        <w:spacing w:line="480" w:lineRule="auto"/>
      </w:pPr>
      <w:r>
        <w:t xml:space="preserve">Description: </w:t>
      </w:r>
      <w:r w:rsidR="00C841CA" w:rsidRPr="00993C0D">
        <w:t>Moldmade. Shoulder: Loeschcke form</w:t>
      </w:r>
      <w:r w:rsidR="00C841CA" w:rsidRPr="00524C6D">
        <w:rPr>
          <w:caps/>
        </w:rPr>
        <w:t xml:space="preserve"> vii </w:t>
      </w:r>
      <w:r w:rsidR="00C841CA" w:rsidRPr="00993C0D">
        <w:t xml:space="preserve">b. </w:t>
      </w:r>
      <w:r w:rsidR="00C841CA">
        <w:t>C</w:t>
      </w:r>
      <w:r w:rsidR="00C841CA" w:rsidRPr="00993C0D">
        <w:t xml:space="preserve">entral filling-hole. Nozzle form Bus. 3. Blurred </w:t>
      </w:r>
      <w:r w:rsidR="00C841CA">
        <w:t>base marked off by one circular groove</w:t>
      </w:r>
      <w:r w:rsidR="00C841CA" w:rsidRPr="00993C0D">
        <w:t>. Illegible workshop signature.</w:t>
      </w:r>
    </w:p>
    <w:p w14:paraId="69610262" w14:textId="77777777" w:rsidR="00BC0713" w:rsidRDefault="00BC0713" w:rsidP="00BC0713">
      <w:pPr>
        <w:spacing w:line="480" w:lineRule="auto"/>
      </w:pPr>
      <w:r>
        <w:t xml:space="preserve">Discus Iconography: </w:t>
      </w:r>
      <w:r w:rsidR="00C841CA">
        <w:t>Plain discus.</w:t>
      </w:r>
    </w:p>
    <w:p w14:paraId="49A56169" w14:textId="77777777" w:rsidR="00BC0713" w:rsidRDefault="00BC0713" w:rsidP="00BC0713">
      <w:pPr>
        <w:spacing w:line="480" w:lineRule="auto"/>
      </w:pPr>
      <w:r>
        <w:t xml:space="preserve">Type: </w:t>
      </w:r>
      <w:r w:rsidR="00C841CA" w:rsidRPr="00993C0D">
        <w:t xml:space="preserve">Loeschcke </w:t>
      </w:r>
      <w:r w:rsidR="00C841CA" w:rsidRPr="00524C6D">
        <w:rPr>
          <w:caps/>
        </w:rPr>
        <w:t>viii</w:t>
      </w:r>
      <w:r w:rsidR="00C841CA" w:rsidRPr="00993C0D">
        <w:t xml:space="preserve">; Bussière form D </w:t>
      </w:r>
      <w:r w:rsidR="00C841CA" w:rsidRPr="00524C6D">
        <w:rPr>
          <w:caps/>
        </w:rPr>
        <w:t>i</w:t>
      </w:r>
      <w:r w:rsidR="001275F7">
        <w:t xml:space="preserve"> 3</w:t>
      </w:r>
    </w:p>
    <w:p w14:paraId="6896E3FD" w14:textId="77777777" w:rsidR="00BC0713" w:rsidRDefault="00BC0713" w:rsidP="00BC0713">
      <w:pPr>
        <w:spacing w:line="480" w:lineRule="auto"/>
      </w:pPr>
      <w:r>
        <w:t xml:space="preserve">Place of Manufacture or Origin: </w:t>
      </w:r>
      <w:r w:rsidR="001275F7">
        <w:t>Italy</w:t>
      </w:r>
    </w:p>
    <w:p w14:paraId="7FB561DC" w14:textId="77777777" w:rsidR="00BC0713" w:rsidRDefault="00BC0713" w:rsidP="00BC0713">
      <w:pPr>
        <w:spacing w:line="480" w:lineRule="auto"/>
      </w:pPr>
      <w:r>
        <w:t xml:space="preserve">Parallels: </w:t>
      </w:r>
      <w:r w:rsidR="00C841CA" w:rsidRPr="00993C0D">
        <w:t>Bussière 2000, no. 1079, pl. 52</w:t>
      </w:r>
      <w:r w:rsidR="00C841CA">
        <w:t>.</w:t>
      </w:r>
    </w:p>
    <w:p w14:paraId="418EB452" w14:textId="77777777" w:rsidR="00CF12B5" w:rsidRDefault="00CF12B5" w:rsidP="00CF12B5">
      <w:pPr>
        <w:spacing w:line="480" w:lineRule="auto"/>
      </w:pPr>
      <w:r>
        <w:t xml:space="preserve">Provenance: </w:t>
      </w:r>
    </w:p>
    <w:p w14:paraId="6C7825E9" w14:textId="77777777" w:rsidR="00BC0713" w:rsidRDefault="00BC0713" w:rsidP="00BC0713">
      <w:pPr>
        <w:spacing w:line="480" w:lineRule="auto"/>
      </w:pPr>
      <w:r>
        <w:t>Bibliography: Unpublished.</w:t>
      </w:r>
    </w:p>
    <w:p w14:paraId="5853588D" w14:textId="77777777" w:rsidR="00561693" w:rsidRPr="00993C0D" w:rsidRDefault="00BC0713" w:rsidP="00561693">
      <w:pPr>
        <w:spacing w:line="480" w:lineRule="auto"/>
      </w:pPr>
      <w:r>
        <w:t xml:space="preserve">Date: </w:t>
      </w:r>
      <w:r w:rsidR="001275F7">
        <w:t>Trajanic(?)</w:t>
      </w:r>
    </w:p>
    <w:p w14:paraId="1078EB46" w14:textId="77777777" w:rsidR="000E7262" w:rsidRDefault="000E7262" w:rsidP="000E7262">
      <w:pPr>
        <w:spacing w:line="480" w:lineRule="auto"/>
      </w:pPr>
      <w:r>
        <w:t xml:space="preserve">Date numeric: </w:t>
      </w:r>
      <w:r w:rsidR="00C841CA">
        <w:t>98; 117</w:t>
      </w:r>
    </w:p>
    <w:p w14:paraId="09E68BF0"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6C932FCE"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59DE5D3" w14:textId="77777777" w:rsidR="00561693" w:rsidRDefault="00561693" w:rsidP="00561693">
      <w:pPr>
        <w:pStyle w:val="Textedelespacerserv2"/>
        <w:numPr>
          <w:ilvl w:val="0"/>
          <w:numId w:val="0"/>
        </w:numPr>
        <w:spacing w:line="480" w:lineRule="auto"/>
        <w:jc w:val="left"/>
        <w:outlineLvl w:val="9"/>
        <w:rPr>
          <w:rFonts w:ascii="Palatino" w:hAnsi="Palatino"/>
        </w:rPr>
      </w:pPr>
    </w:p>
    <w:p w14:paraId="7586B062" w14:textId="77777777" w:rsidR="00F7373F" w:rsidRDefault="00F7373F" w:rsidP="00F7373F">
      <w:pPr>
        <w:spacing w:line="480" w:lineRule="auto"/>
      </w:pPr>
      <w:r>
        <w:t>Catalogue Number: 279</w:t>
      </w:r>
    </w:p>
    <w:p w14:paraId="4B298C8C" w14:textId="77777777" w:rsidR="00F7373F" w:rsidRDefault="00F7373F" w:rsidP="00F7373F">
      <w:pPr>
        <w:spacing w:line="480" w:lineRule="auto"/>
      </w:pPr>
      <w:r>
        <w:t xml:space="preserve">Inventory Number: </w:t>
      </w:r>
      <w:r w:rsidRPr="00993C0D">
        <w:t>8</w:t>
      </w:r>
      <w:r>
        <w:t>1.</w:t>
      </w:r>
      <w:r w:rsidRPr="00524C6D">
        <w:rPr>
          <w:caps/>
        </w:rPr>
        <w:t>aq</w:t>
      </w:r>
      <w:r>
        <w:t>.</w:t>
      </w:r>
      <w:r w:rsidRPr="00993C0D">
        <w:t>112.10</w:t>
      </w:r>
    </w:p>
    <w:p w14:paraId="1401B4E6" w14:textId="77777777" w:rsidR="00F7373F" w:rsidRDefault="00F7373F" w:rsidP="00F7373F">
      <w:pPr>
        <w:spacing w:line="480" w:lineRule="auto"/>
      </w:pPr>
      <w:r>
        <w:t xml:space="preserve">Dimensions: </w:t>
      </w:r>
      <w:r w:rsidRPr="00993C0D">
        <w:t>L: 8.1; W: 6.0; H: 2.3</w:t>
      </w:r>
    </w:p>
    <w:p w14:paraId="20858D76" w14:textId="77777777" w:rsidR="00F7373F" w:rsidRDefault="00F7373F" w:rsidP="00F7373F">
      <w:pPr>
        <w:spacing w:line="480" w:lineRule="auto"/>
      </w:pPr>
      <w:r>
        <w:t xml:space="preserve">Condition and Fabric: </w:t>
      </w:r>
      <w:r w:rsidRPr="00993C0D">
        <w:t>Wick-hole slightly chipped. Clay 5YR7/4 pink, scant traces of glaze 2.5YR6/4 light reddish brown.</w:t>
      </w:r>
    </w:p>
    <w:p w14:paraId="3E909A4B" w14:textId="77777777" w:rsidR="00F7373F" w:rsidRDefault="00F7373F" w:rsidP="00F7373F">
      <w:pPr>
        <w:spacing w:line="480" w:lineRule="auto"/>
      </w:pPr>
      <w:r>
        <w:t xml:space="preserve">Description: </w:t>
      </w:r>
      <w:r w:rsidRPr="00993C0D">
        <w:t xml:space="preserve">Moldmade. Ring handle with three grooves on upper part. Shoulder separated from discus by circular ridge marked off by several grooves. </w:t>
      </w:r>
      <w:r>
        <w:t>Filling-hole in field</w:t>
      </w:r>
      <w:r w:rsidRPr="00993C0D">
        <w:t>. Nozzle form Bus. 3. Base-ring marked with two circular grooves, area within slightly sunken.</w:t>
      </w:r>
    </w:p>
    <w:p w14:paraId="4C7C1273" w14:textId="77777777" w:rsidR="00F7373F" w:rsidRDefault="00F7373F" w:rsidP="00F7373F">
      <w:pPr>
        <w:spacing w:line="480" w:lineRule="auto"/>
      </w:pPr>
      <w:r>
        <w:t xml:space="preserve">Discus Iconography: </w:t>
      </w:r>
      <w:r w:rsidRPr="00993C0D">
        <w:t>Pegasus to right on groundline.</w:t>
      </w:r>
    </w:p>
    <w:p w14:paraId="4EDCB27F" w14:textId="77777777" w:rsidR="00F7373F" w:rsidRDefault="00F7373F" w:rsidP="00F7373F">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 </w:t>
      </w:r>
      <w:r w:rsidR="001275F7">
        <w:t>3</w:t>
      </w:r>
    </w:p>
    <w:p w14:paraId="03B8A17C" w14:textId="77777777" w:rsidR="00F7373F" w:rsidRDefault="00F7373F" w:rsidP="00F7373F">
      <w:pPr>
        <w:spacing w:line="480" w:lineRule="auto"/>
      </w:pPr>
      <w:r>
        <w:t xml:space="preserve">Place of Manufacture or Origin: </w:t>
      </w:r>
      <w:r w:rsidR="001275F7">
        <w:t>Italy</w:t>
      </w:r>
    </w:p>
    <w:p w14:paraId="5D17C260" w14:textId="77777777" w:rsidR="00F7373F" w:rsidRDefault="00F7373F" w:rsidP="00F7373F">
      <w:pPr>
        <w:spacing w:line="480" w:lineRule="auto"/>
      </w:pPr>
      <w:r>
        <w:t>Parallels: None found.</w:t>
      </w:r>
    </w:p>
    <w:p w14:paraId="1AA88430" w14:textId="77777777" w:rsidR="00CF12B5" w:rsidRDefault="00CF12B5" w:rsidP="00CF12B5">
      <w:pPr>
        <w:spacing w:line="480" w:lineRule="auto"/>
      </w:pPr>
      <w:r>
        <w:t xml:space="preserve">Provenance: </w:t>
      </w:r>
    </w:p>
    <w:p w14:paraId="7388BCC8" w14:textId="77777777" w:rsidR="00F7373F" w:rsidRDefault="00F7373F" w:rsidP="00F7373F">
      <w:pPr>
        <w:spacing w:line="480" w:lineRule="auto"/>
      </w:pPr>
      <w:r>
        <w:t>Bibliography: Unpublished.</w:t>
      </w:r>
    </w:p>
    <w:p w14:paraId="5FBF31AD" w14:textId="77777777" w:rsidR="00561693" w:rsidRPr="00F90C10" w:rsidRDefault="00F7373F" w:rsidP="00F7373F">
      <w:pPr>
        <w:spacing w:line="480" w:lineRule="auto"/>
      </w:pPr>
      <w:r>
        <w:t xml:space="preserve">Date: </w:t>
      </w:r>
      <w:r w:rsidR="00561693" w:rsidRPr="00993C0D">
        <w:t>Second century</w:t>
      </w:r>
      <w:r w:rsidR="00561693" w:rsidRPr="00524C6D">
        <w:rPr>
          <w:caps/>
        </w:rPr>
        <w:t xml:space="preserve"> </w:t>
      </w:r>
      <w:r w:rsidR="005170AB" w:rsidRPr="005170AB">
        <w:rPr>
          <w:caps/>
        </w:rPr>
        <w:t>A.D.</w:t>
      </w:r>
    </w:p>
    <w:p w14:paraId="44E19EC7" w14:textId="77777777" w:rsidR="000E7262" w:rsidRDefault="000E7262" w:rsidP="000E7262">
      <w:pPr>
        <w:spacing w:line="480" w:lineRule="auto"/>
      </w:pPr>
      <w:r>
        <w:t>Date numeric: 100; 200</w:t>
      </w:r>
    </w:p>
    <w:p w14:paraId="1E950579"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55FFA9E1"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C24FC0C" w14:textId="77777777" w:rsidR="00561693" w:rsidRDefault="00561693" w:rsidP="00561693">
      <w:pPr>
        <w:pStyle w:val="Textedelespacerserv2"/>
        <w:numPr>
          <w:ilvl w:val="0"/>
          <w:numId w:val="0"/>
        </w:numPr>
        <w:spacing w:line="480" w:lineRule="auto"/>
        <w:jc w:val="left"/>
        <w:outlineLvl w:val="9"/>
        <w:rPr>
          <w:rFonts w:ascii="Palatino" w:hAnsi="Palatino"/>
        </w:rPr>
      </w:pPr>
    </w:p>
    <w:p w14:paraId="41E633FF" w14:textId="77777777" w:rsidR="001F472F" w:rsidRDefault="001F472F" w:rsidP="001F472F">
      <w:pPr>
        <w:spacing w:line="480" w:lineRule="auto"/>
      </w:pPr>
      <w:r>
        <w:t>Catalogue Number: 280</w:t>
      </w:r>
    </w:p>
    <w:p w14:paraId="37659D19" w14:textId="77777777" w:rsidR="001F472F" w:rsidRDefault="001F472F" w:rsidP="001F472F">
      <w:pPr>
        <w:spacing w:line="480" w:lineRule="auto"/>
      </w:pPr>
      <w:r>
        <w:t xml:space="preserve">Inventory Number: </w:t>
      </w:r>
      <w:r w:rsidRPr="00993C0D">
        <w:t>81.</w:t>
      </w:r>
      <w:r w:rsidRPr="00524C6D">
        <w:rPr>
          <w:caps/>
        </w:rPr>
        <w:t>aq.</w:t>
      </w:r>
      <w:r w:rsidRPr="00993C0D">
        <w:t>112.11</w:t>
      </w:r>
    </w:p>
    <w:p w14:paraId="50488B4B" w14:textId="77777777" w:rsidR="001F472F" w:rsidRDefault="001F472F" w:rsidP="001F472F">
      <w:pPr>
        <w:spacing w:line="480" w:lineRule="auto"/>
      </w:pPr>
      <w:r>
        <w:t xml:space="preserve">Dimensions: </w:t>
      </w:r>
      <w:r w:rsidRPr="00993C0D">
        <w:t>L: 8.0; W: 5.2; H: 2.5</w:t>
      </w:r>
    </w:p>
    <w:p w14:paraId="0A149377" w14:textId="74B10CB4" w:rsidR="001F472F" w:rsidRDefault="001F472F" w:rsidP="001F472F">
      <w:pPr>
        <w:spacing w:line="480" w:lineRule="auto"/>
      </w:pPr>
      <w:r>
        <w:t xml:space="preserve">Condition and Fabric: </w:t>
      </w:r>
      <w:r w:rsidRPr="00993C0D">
        <w:t xml:space="preserve">Crack on right side of discus; </w:t>
      </w:r>
      <w:r w:rsidR="00386752">
        <w:t xml:space="preserve">burn marks on </w:t>
      </w:r>
      <w:r w:rsidRPr="00993C0D">
        <w:t>nozzle</w:t>
      </w:r>
      <w:r w:rsidR="00386752">
        <w:t>; its</w:t>
      </w:r>
      <w:r w:rsidRPr="00993C0D">
        <w:t xml:space="preserve"> tip restored. Clay 7.5YR7/4 pink, scant remains of slip 10YR6/4 light brown. Mica.</w:t>
      </w:r>
    </w:p>
    <w:p w14:paraId="526A0031" w14:textId="6B1200BB" w:rsidR="001F472F" w:rsidRDefault="001F472F" w:rsidP="001F472F">
      <w:pPr>
        <w:spacing w:line="480" w:lineRule="auto"/>
      </w:pPr>
      <w:r>
        <w:t xml:space="preserve">Description: </w:t>
      </w:r>
      <w:r w:rsidRPr="00993C0D">
        <w:t>Moldmade. Ring handle with three grooves on upper part. Shoulder: Loeschcke form</w:t>
      </w:r>
      <w:r w:rsidRPr="00524C6D">
        <w:rPr>
          <w:caps/>
        </w:rPr>
        <w:t xml:space="preserve"> vii </w:t>
      </w:r>
      <w:r w:rsidRPr="00993C0D">
        <w:t>b. Filling-hole and air hole in l</w:t>
      </w:r>
      <w:r w:rsidR="00386752">
        <w:t>ower discus. Nozzle form Bus. 3</w:t>
      </w:r>
      <w:r w:rsidRPr="00993C0D">
        <w:t xml:space="preserve">. Blurred base-ring marked off </w:t>
      </w:r>
      <w:r>
        <w:t>by one</w:t>
      </w:r>
      <w:r w:rsidRPr="00993C0D">
        <w:t xml:space="preserve"> circular groove.</w:t>
      </w:r>
    </w:p>
    <w:p w14:paraId="479627F9" w14:textId="77777777" w:rsidR="001F472F" w:rsidRDefault="001F472F" w:rsidP="001F472F">
      <w:pPr>
        <w:spacing w:line="480" w:lineRule="auto"/>
      </w:pPr>
      <w:r>
        <w:t>Discus Iconography: W</w:t>
      </w:r>
      <w:r w:rsidRPr="00993C0D">
        <w:t xml:space="preserve">inged Cupid moving to right, holding </w:t>
      </w:r>
      <w:r>
        <w:t>a shell</w:t>
      </w:r>
      <w:r w:rsidRPr="00993C0D">
        <w:t xml:space="preserve"> in </w:t>
      </w:r>
      <w:r>
        <w:t xml:space="preserve">his </w:t>
      </w:r>
      <w:r w:rsidRPr="00993C0D">
        <w:t xml:space="preserve">left hand and </w:t>
      </w:r>
      <w:r>
        <w:t xml:space="preserve">an </w:t>
      </w:r>
      <w:r w:rsidRPr="00993C0D">
        <w:t xml:space="preserve">alabastron in </w:t>
      </w:r>
      <w:r>
        <w:t xml:space="preserve">his </w:t>
      </w:r>
      <w:r w:rsidRPr="00993C0D">
        <w:t>right.</w:t>
      </w:r>
    </w:p>
    <w:p w14:paraId="668862EE" w14:textId="77777777" w:rsidR="001F472F" w:rsidRDefault="001F472F" w:rsidP="001F472F">
      <w:pPr>
        <w:spacing w:line="480" w:lineRule="auto"/>
      </w:pPr>
      <w:r>
        <w:t xml:space="preserve">Type: </w:t>
      </w:r>
      <w:r w:rsidR="00366326" w:rsidRPr="00993C0D">
        <w:t>Loeschcke type</w:t>
      </w:r>
      <w:r w:rsidR="00366326">
        <w:t xml:space="preserve"> </w:t>
      </w:r>
      <w:r w:rsidR="00366326" w:rsidRPr="00524C6D">
        <w:rPr>
          <w:caps/>
        </w:rPr>
        <w:t>viii</w:t>
      </w:r>
      <w:r w:rsidR="00366326" w:rsidRPr="00993C0D">
        <w:t>; Bussière form D</w:t>
      </w:r>
      <w:r w:rsidR="00366326" w:rsidRPr="00524C6D">
        <w:rPr>
          <w:caps/>
        </w:rPr>
        <w:t xml:space="preserve"> i </w:t>
      </w:r>
      <w:r w:rsidR="001275F7">
        <w:t>3</w:t>
      </w:r>
    </w:p>
    <w:p w14:paraId="19483EBF" w14:textId="77777777" w:rsidR="001F472F" w:rsidRDefault="001F472F" w:rsidP="001F472F">
      <w:pPr>
        <w:spacing w:line="480" w:lineRule="auto"/>
      </w:pPr>
      <w:r>
        <w:t xml:space="preserve">Place of Manufacture or Origin: </w:t>
      </w:r>
      <w:r w:rsidR="001275F7">
        <w:t>Italy</w:t>
      </w:r>
    </w:p>
    <w:p w14:paraId="039BE9A7" w14:textId="77777777" w:rsidR="001F472F" w:rsidRDefault="001F472F" w:rsidP="001F472F">
      <w:pPr>
        <w:spacing w:line="480" w:lineRule="auto"/>
      </w:pPr>
      <w:r>
        <w:t xml:space="preserve">Parallels: </w:t>
      </w:r>
      <w:r w:rsidR="00366326" w:rsidRPr="00B7146D">
        <w:t xml:space="preserve">Brants 1913, no. 392, pl. 4 (Loeschcke </w:t>
      </w:r>
      <w:r w:rsidR="00366326" w:rsidRPr="00524C6D">
        <w:rPr>
          <w:caps/>
        </w:rPr>
        <w:t>v</w:t>
      </w:r>
      <w:r w:rsidR="00366326" w:rsidRPr="00B7146D">
        <w:t xml:space="preserve">); Iványi 1935, no. 8, pl. 4 (Loeschcke </w:t>
      </w:r>
      <w:r w:rsidR="00366326" w:rsidRPr="00524C6D">
        <w:rPr>
          <w:caps/>
        </w:rPr>
        <w:t>i</w:t>
      </w:r>
      <w:r w:rsidR="00366326" w:rsidRPr="00B7146D">
        <w:t xml:space="preserve">); Oziol 1977, nos. 422–24, pl. 23 (Loeschcke </w:t>
      </w:r>
      <w:r w:rsidR="00366326" w:rsidRPr="00524C6D">
        <w:rPr>
          <w:caps/>
        </w:rPr>
        <w:t>iv</w:t>
      </w:r>
      <w:r w:rsidR="00366326" w:rsidRPr="00B7146D">
        <w:t>); Goethert-Polaschek 1985, no. 243, pl. 23 (Loeschcke</w:t>
      </w:r>
      <w:r w:rsidR="00366326" w:rsidRPr="00EF1690">
        <w:t xml:space="preserve"> </w:t>
      </w:r>
      <w:r w:rsidR="00366326" w:rsidRPr="00524C6D">
        <w:rPr>
          <w:caps/>
        </w:rPr>
        <w:t>i)</w:t>
      </w:r>
      <w:r w:rsidR="00366326" w:rsidRPr="00EF1690">
        <w:t xml:space="preserve">, and nos. 404–5, pl. 50 (Loeschcke </w:t>
      </w:r>
      <w:r w:rsidR="00366326" w:rsidRPr="00524C6D">
        <w:rPr>
          <w:caps/>
        </w:rPr>
        <w:t>iv</w:t>
      </w:r>
      <w:r w:rsidR="00366326" w:rsidRPr="00EF1690">
        <w:t xml:space="preserve">); Rivet 2003, p. 144, no. 183 (fr.); Bémont and Chew 2007, pp. 229, 456, pl. 31, GA 1 and GA 2 (Loeschcke </w:t>
      </w:r>
      <w:r w:rsidR="00366326" w:rsidRPr="00524C6D">
        <w:rPr>
          <w:caps/>
        </w:rPr>
        <w:t>i</w:t>
      </w:r>
      <w:r w:rsidR="00366326" w:rsidRPr="00EF1690">
        <w:t>);</w:t>
      </w:r>
      <w:r w:rsidR="001D2CED">
        <w:t xml:space="preserve"> </w:t>
      </w:r>
      <w:hyperlink r:id="rId46" w:history="1">
        <w:r w:rsidR="00366326" w:rsidRPr="00366326">
          <w:rPr>
            <w:rStyle w:val="Hyperlink"/>
          </w:rPr>
          <w:t>cat. 281</w:t>
        </w:r>
      </w:hyperlink>
      <w:r w:rsidR="00366326">
        <w:t>.</w:t>
      </w:r>
    </w:p>
    <w:p w14:paraId="4DE3DA1D" w14:textId="77777777" w:rsidR="00CF12B5" w:rsidRDefault="00CF12B5" w:rsidP="00CF12B5">
      <w:pPr>
        <w:spacing w:line="480" w:lineRule="auto"/>
      </w:pPr>
      <w:r>
        <w:t xml:space="preserve">Provenance: </w:t>
      </w:r>
    </w:p>
    <w:p w14:paraId="0F5F4AFE" w14:textId="77777777" w:rsidR="001F472F" w:rsidRDefault="001F472F" w:rsidP="001F472F">
      <w:pPr>
        <w:spacing w:line="480" w:lineRule="auto"/>
      </w:pPr>
      <w:r>
        <w:t>Bibliography: Unpublished.</w:t>
      </w:r>
    </w:p>
    <w:p w14:paraId="55CCA2E7" w14:textId="77777777" w:rsidR="00561693" w:rsidRPr="00F90C10" w:rsidRDefault="001F472F" w:rsidP="00366326">
      <w:pPr>
        <w:spacing w:line="480" w:lineRule="auto"/>
      </w:pPr>
      <w:r>
        <w:t xml:space="preserve">Date: </w:t>
      </w:r>
      <w:r w:rsidR="00561693" w:rsidRPr="00EF1690">
        <w:t>Second century</w:t>
      </w:r>
      <w:r w:rsidR="00561693" w:rsidRPr="00524C6D">
        <w:rPr>
          <w:caps/>
        </w:rPr>
        <w:t xml:space="preserve"> </w:t>
      </w:r>
      <w:r w:rsidR="005170AB" w:rsidRPr="005170AB">
        <w:rPr>
          <w:caps/>
        </w:rPr>
        <w:t>A.D.</w:t>
      </w:r>
    </w:p>
    <w:p w14:paraId="26924D57" w14:textId="77777777" w:rsidR="000E7262" w:rsidRDefault="000E7262" w:rsidP="000E7262">
      <w:pPr>
        <w:spacing w:line="480" w:lineRule="auto"/>
      </w:pPr>
      <w:r>
        <w:t>Date numeric: 100; 200</w:t>
      </w:r>
    </w:p>
    <w:p w14:paraId="55ADB8C7"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049690A6"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F37E86E" w14:textId="77777777" w:rsidR="00561693" w:rsidRDefault="00561693" w:rsidP="00561693">
      <w:pPr>
        <w:pStyle w:val="Textedelespacerserv2"/>
        <w:numPr>
          <w:ilvl w:val="0"/>
          <w:numId w:val="0"/>
        </w:numPr>
        <w:spacing w:line="480" w:lineRule="auto"/>
        <w:jc w:val="left"/>
        <w:outlineLvl w:val="9"/>
        <w:rPr>
          <w:rFonts w:ascii="Palatino" w:hAnsi="Palatino"/>
        </w:rPr>
      </w:pPr>
    </w:p>
    <w:p w14:paraId="3EDC794F" w14:textId="77777777" w:rsidR="001F3AF2" w:rsidRDefault="001F3AF2" w:rsidP="001F3AF2">
      <w:pPr>
        <w:spacing w:line="480" w:lineRule="auto"/>
      </w:pPr>
      <w:r>
        <w:t>Catalogue Number: 281</w:t>
      </w:r>
    </w:p>
    <w:p w14:paraId="2B26B221" w14:textId="77777777" w:rsidR="001F3AF2" w:rsidRDefault="001F3AF2" w:rsidP="001F3AF2">
      <w:pPr>
        <w:spacing w:line="480" w:lineRule="auto"/>
      </w:pPr>
      <w:r>
        <w:t xml:space="preserve">Inventory Number: </w:t>
      </w:r>
      <w:r w:rsidRPr="00993C0D">
        <w:t>81.</w:t>
      </w:r>
      <w:r w:rsidRPr="00524C6D">
        <w:rPr>
          <w:caps/>
        </w:rPr>
        <w:t>aq.</w:t>
      </w:r>
      <w:r w:rsidRPr="00993C0D">
        <w:t>112.12</w:t>
      </w:r>
    </w:p>
    <w:p w14:paraId="068C5B15" w14:textId="77777777" w:rsidR="001F3AF2" w:rsidRDefault="001F3AF2" w:rsidP="001F3AF2">
      <w:pPr>
        <w:spacing w:line="480" w:lineRule="auto"/>
      </w:pPr>
      <w:r>
        <w:t xml:space="preserve">Dimensions: </w:t>
      </w:r>
      <w:r w:rsidRPr="00993C0D">
        <w:t>L: 7.8; W: 5.2; H: 2.5</w:t>
      </w:r>
    </w:p>
    <w:p w14:paraId="518EE5DB" w14:textId="77777777" w:rsidR="001F3AF2" w:rsidRDefault="001F3AF2" w:rsidP="001F3AF2">
      <w:pPr>
        <w:spacing w:line="480" w:lineRule="auto"/>
      </w:pPr>
      <w:r>
        <w:t xml:space="preserve">Condition and Fabric: </w:t>
      </w:r>
      <w:r w:rsidRPr="00993C0D">
        <w:t>Intact. Clay 10YR7/4 pink, scant mottled remains of glaze between 10YR5/2 grayish brown and 10YR4/1 dark gray.</w:t>
      </w:r>
    </w:p>
    <w:p w14:paraId="7214E95C" w14:textId="77777777" w:rsidR="001F3AF2" w:rsidRDefault="001F3AF2" w:rsidP="001F3AF2">
      <w:pPr>
        <w:spacing w:line="480" w:lineRule="auto"/>
      </w:pPr>
      <w:r>
        <w:t xml:space="preserve">Description: </w:t>
      </w:r>
      <w:r w:rsidRPr="00993C0D">
        <w:t>Moldmade. Ring handle with two grooves on upper part. Shoulder: Loeschcke form</w:t>
      </w:r>
      <w:r w:rsidRPr="00524C6D">
        <w:rPr>
          <w:caps/>
        </w:rPr>
        <w:t xml:space="preserve"> vii </w:t>
      </w:r>
      <w:r w:rsidRPr="00993C0D">
        <w:t xml:space="preserve">b. Filling-hole and air hole of same size in lower discus. Nozzle form Bus. 3. Blurred base-ring marked off </w:t>
      </w:r>
      <w:r>
        <w:t>by one</w:t>
      </w:r>
      <w:r w:rsidRPr="00993C0D">
        <w:t xml:space="preserve"> circular groove.</w:t>
      </w:r>
    </w:p>
    <w:p w14:paraId="2749505B" w14:textId="77777777" w:rsidR="001F3AF2" w:rsidRDefault="001F3AF2" w:rsidP="001F3AF2">
      <w:pPr>
        <w:spacing w:line="480" w:lineRule="auto"/>
      </w:pPr>
      <w:r>
        <w:t>Discus Iconography: W</w:t>
      </w:r>
      <w:r w:rsidRPr="00993C0D">
        <w:t xml:space="preserve">inged Cupid moving to right, holding </w:t>
      </w:r>
      <w:r>
        <w:t>a shell</w:t>
      </w:r>
      <w:r w:rsidRPr="00993C0D">
        <w:t xml:space="preserve"> in </w:t>
      </w:r>
      <w:r>
        <w:t xml:space="preserve">his </w:t>
      </w:r>
      <w:r w:rsidRPr="00993C0D">
        <w:t xml:space="preserve">left hand and </w:t>
      </w:r>
      <w:r>
        <w:t xml:space="preserve">an </w:t>
      </w:r>
      <w:r w:rsidRPr="00993C0D">
        <w:t xml:space="preserve">alabastron in </w:t>
      </w:r>
      <w:r>
        <w:t xml:space="preserve">his </w:t>
      </w:r>
      <w:r w:rsidRPr="00993C0D">
        <w:t>right.</w:t>
      </w:r>
    </w:p>
    <w:p w14:paraId="429C761F" w14:textId="77777777" w:rsidR="001F3AF2" w:rsidRDefault="001F3AF2" w:rsidP="001F3AF2">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 </w:t>
      </w:r>
      <w:r w:rsidR="00055A25">
        <w:t>3</w:t>
      </w:r>
    </w:p>
    <w:p w14:paraId="076C4C8C" w14:textId="77777777" w:rsidR="001F3AF2" w:rsidRDefault="001F3AF2" w:rsidP="001F3AF2">
      <w:pPr>
        <w:spacing w:line="480" w:lineRule="auto"/>
      </w:pPr>
      <w:r>
        <w:t xml:space="preserve">Place of Manufacture or Origin: </w:t>
      </w:r>
      <w:r w:rsidR="00055A25">
        <w:t>Italy</w:t>
      </w:r>
    </w:p>
    <w:p w14:paraId="60C13CB2" w14:textId="77777777" w:rsidR="001F3AF2" w:rsidRDefault="001F3AF2" w:rsidP="001F3AF2">
      <w:pPr>
        <w:spacing w:line="480" w:lineRule="auto"/>
      </w:pPr>
      <w:r>
        <w:t xml:space="preserve">Parallels: </w:t>
      </w:r>
      <w:r w:rsidRPr="00993C0D">
        <w:t xml:space="preserve">Loeschcke 1919, no. 22, pl. 5 (Loeschcke </w:t>
      </w:r>
      <w:r w:rsidRPr="00524C6D">
        <w:rPr>
          <w:caps/>
        </w:rPr>
        <w:t>i</w:t>
      </w:r>
      <w:r w:rsidRPr="00993C0D">
        <w:t xml:space="preserve">); Bussière 2000, no. 1880, pl. 55, decor </w:t>
      </w:r>
      <w:r w:rsidRPr="00524C6D">
        <w:rPr>
          <w:caps/>
        </w:rPr>
        <w:t>i</w:t>
      </w:r>
      <w:r w:rsidRPr="00993C0D">
        <w:t>.b.1.(6) (with further refs.);</w:t>
      </w:r>
      <w:r w:rsidR="001D2CED">
        <w:t xml:space="preserve"> </w:t>
      </w:r>
      <w:hyperlink r:id="rId47" w:history="1">
        <w:r w:rsidRPr="001F3AF2">
          <w:rPr>
            <w:rStyle w:val="Hyperlink"/>
          </w:rPr>
          <w:t>cat. 280</w:t>
        </w:r>
      </w:hyperlink>
      <w:r>
        <w:t>.</w:t>
      </w:r>
    </w:p>
    <w:p w14:paraId="3933589C" w14:textId="77777777" w:rsidR="00CF12B5" w:rsidRDefault="00CF12B5" w:rsidP="00CF12B5">
      <w:pPr>
        <w:spacing w:line="480" w:lineRule="auto"/>
      </w:pPr>
      <w:r>
        <w:t xml:space="preserve">Provenance: </w:t>
      </w:r>
    </w:p>
    <w:p w14:paraId="70426E73" w14:textId="77777777" w:rsidR="001F3AF2" w:rsidRDefault="001F3AF2" w:rsidP="001F3AF2">
      <w:pPr>
        <w:spacing w:line="480" w:lineRule="auto"/>
      </w:pPr>
      <w:r>
        <w:t>Bibliography: Unpublished.</w:t>
      </w:r>
    </w:p>
    <w:p w14:paraId="3F94204C" w14:textId="77777777" w:rsidR="00561693" w:rsidRPr="00993C0D" w:rsidRDefault="001F3AF2" w:rsidP="001F3AF2">
      <w:pPr>
        <w:spacing w:line="480" w:lineRule="auto"/>
      </w:pPr>
      <w:r>
        <w:t xml:space="preserve">Date: </w:t>
      </w:r>
      <w:r w:rsidR="00561693" w:rsidRPr="00993C0D">
        <w:t>Second century</w:t>
      </w:r>
      <w:r w:rsidR="00561693" w:rsidRPr="00524C6D">
        <w:rPr>
          <w:caps/>
        </w:rPr>
        <w:t xml:space="preserve"> </w:t>
      </w:r>
      <w:r w:rsidR="005170AB" w:rsidRPr="005170AB">
        <w:rPr>
          <w:caps/>
        </w:rPr>
        <w:t>A.D.</w:t>
      </w:r>
    </w:p>
    <w:p w14:paraId="30A7DA74" w14:textId="77777777" w:rsidR="000E7262" w:rsidRDefault="000E7262" w:rsidP="000E7262">
      <w:pPr>
        <w:spacing w:line="480" w:lineRule="auto"/>
      </w:pPr>
      <w:r>
        <w:t>Date numeric: 100; 200</w:t>
      </w:r>
    </w:p>
    <w:p w14:paraId="32745BA0"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34EBC78B"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452DEBC" w14:textId="77777777" w:rsidR="00561693" w:rsidRDefault="00561693" w:rsidP="00561693">
      <w:pPr>
        <w:pStyle w:val="Textedelespacerserv2"/>
        <w:numPr>
          <w:ilvl w:val="0"/>
          <w:numId w:val="0"/>
        </w:numPr>
        <w:spacing w:line="480" w:lineRule="auto"/>
        <w:jc w:val="left"/>
        <w:outlineLvl w:val="9"/>
        <w:rPr>
          <w:rFonts w:ascii="Palatino" w:hAnsi="Palatino"/>
        </w:rPr>
      </w:pPr>
    </w:p>
    <w:p w14:paraId="0A37B7D4" w14:textId="77777777" w:rsidR="00820154" w:rsidRDefault="00820154" w:rsidP="00820154">
      <w:pPr>
        <w:spacing w:line="480" w:lineRule="auto"/>
      </w:pPr>
      <w:r>
        <w:t>Catalogue Number: 282</w:t>
      </w:r>
    </w:p>
    <w:p w14:paraId="1693F837" w14:textId="77777777" w:rsidR="00820154" w:rsidRDefault="00820154" w:rsidP="00820154">
      <w:pPr>
        <w:spacing w:line="480" w:lineRule="auto"/>
      </w:pPr>
      <w:r>
        <w:t xml:space="preserve">Inventory Number: </w:t>
      </w:r>
      <w:r w:rsidRPr="00993C0D">
        <w:t>81.</w:t>
      </w:r>
      <w:r w:rsidRPr="00524C6D">
        <w:rPr>
          <w:caps/>
        </w:rPr>
        <w:t>aq.</w:t>
      </w:r>
      <w:r w:rsidRPr="00993C0D">
        <w:t>112.5</w:t>
      </w:r>
    </w:p>
    <w:p w14:paraId="45A6124C" w14:textId="77777777" w:rsidR="00820154" w:rsidRDefault="00820154" w:rsidP="00820154">
      <w:pPr>
        <w:spacing w:line="480" w:lineRule="auto"/>
      </w:pPr>
      <w:r>
        <w:t xml:space="preserve">Dimensions: </w:t>
      </w:r>
      <w:r w:rsidRPr="00993C0D">
        <w:t>L: 8.4; W: 5.6; H: 2.5</w:t>
      </w:r>
    </w:p>
    <w:p w14:paraId="0F18CFEB" w14:textId="77777777" w:rsidR="00820154" w:rsidRDefault="00820154" w:rsidP="00820154">
      <w:pPr>
        <w:spacing w:line="480" w:lineRule="auto"/>
      </w:pPr>
      <w:r>
        <w:t xml:space="preserve">Condition and Fabric: </w:t>
      </w:r>
      <w:r w:rsidRPr="00993C0D">
        <w:t>Intact. Clay 7.5YR7/4 pink, worn glaze mostly 2.5YR5/4 reddish brown.</w:t>
      </w:r>
    </w:p>
    <w:p w14:paraId="45ED29D6" w14:textId="77777777" w:rsidR="00820154" w:rsidRDefault="00820154" w:rsidP="00820154">
      <w:pPr>
        <w:spacing w:line="480" w:lineRule="auto"/>
      </w:pPr>
      <w:r>
        <w:t xml:space="preserve">Description: </w:t>
      </w:r>
      <w:r w:rsidRPr="00993C0D">
        <w:t>Moldmade, from plaster mold. Ring handle with two grooves on upper part. Shoulder: Loeschcke form</w:t>
      </w:r>
      <w:r w:rsidRPr="00524C6D">
        <w:rPr>
          <w:caps/>
        </w:rPr>
        <w:t xml:space="preserve"> vii </w:t>
      </w:r>
      <w:r w:rsidRPr="00993C0D">
        <w:t xml:space="preserve">b. </w:t>
      </w:r>
      <w:r>
        <w:t>Filling-hole in lower field</w:t>
      </w:r>
      <w:r w:rsidRPr="00993C0D">
        <w:t xml:space="preserve">. Nozzle form Bus. 3. </w:t>
      </w:r>
      <w:r>
        <w:t>Base marked off by one circular groove</w:t>
      </w:r>
      <w:r w:rsidRPr="00993C0D">
        <w:t>.</w:t>
      </w:r>
    </w:p>
    <w:p w14:paraId="366ACAD0" w14:textId="77777777" w:rsidR="00820154" w:rsidRDefault="00820154" w:rsidP="00820154">
      <w:pPr>
        <w:spacing w:line="480" w:lineRule="auto"/>
      </w:pPr>
      <w:r>
        <w:t>Discus Iconography: D</w:t>
      </w:r>
      <w:r w:rsidRPr="00993C0D">
        <w:t xml:space="preserve">ove with raised wings to right perched on </w:t>
      </w:r>
      <w:r>
        <w:t xml:space="preserve">a </w:t>
      </w:r>
      <w:r w:rsidRPr="00993C0D">
        <w:t xml:space="preserve">myrtle bough, pecking at </w:t>
      </w:r>
      <w:r>
        <w:t xml:space="preserve">a </w:t>
      </w:r>
      <w:r w:rsidRPr="00993C0D">
        <w:t>fruit.</w:t>
      </w:r>
    </w:p>
    <w:p w14:paraId="39F35FC2" w14:textId="77777777" w:rsidR="00820154" w:rsidRDefault="00820154" w:rsidP="00820154">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 </w:t>
      </w:r>
      <w:r w:rsidR="00055A25">
        <w:t>3</w:t>
      </w:r>
    </w:p>
    <w:p w14:paraId="48AD7948" w14:textId="77777777" w:rsidR="00820154" w:rsidRDefault="00820154" w:rsidP="00820154">
      <w:pPr>
        <w:spacing w:line="480" w:lineRule="auto"/>
      </w:pPr>
      <w:r>
        <w:t xml:space="preserve">Place of Manufacture or Origin: </w:t>
      </w:r>
      <w:r w:rsidR="00055A25">
        <w:t>Italy</w:t>
      </w:r>
    </w:p>
    <w:p w14:paraId="421296E6" w14:textId="77777777" w:rsidR="00820154" w:rsidRDefault="00820154" w:rsidP="00820154">
      <w:pPr>
        <w:spacing w:line="480" w:lineRule="auto"/>
      </w:pPr>
      <w:r>
        <w:t>Parallels: (C</w:t>
      </w:r>
      <w:r w:rsidRPr="00993C0D">
        <w:t xml:space="preserve">lose) Deneauve 1969, nos. 522–23, pl. 53; see Bussière 2000, p. 205, decor </w:t>
      </w:r>
      <w:r w:rsidRPr="00524C6D">
        <w:rPr>
          <w:caps/>
        </w:rPr>
        <w:t>iii</w:t>
      </w:r>
      <w:r w:rsidRPr="00993C0D">
        <w:t>.b.6.(2) (with further refs.).</w:t>
      </w:r>
    </w:p>
    <w:p w14:paraId="01DB3CDB" w14:textId="77777777" w:rsidR="00CF12B5" w:rsidRDefault="00CF12B5" w:rsidP="00CF12B5">
      <w:pPr>
        <w:spacing w:line="480" w:lineRule="auto"/>
      </w:pPr>
      <w:r>
        <w:t xml:space="preserve">Provenance: </w:t>
      </w:r>
    </w:p>
    <w:p w14:paraId="5E33C3EE" w14:textId="77777777" w:rsidR="00820154" w:rsidRDefault="00820154" w:rsidP="00820154">
      <w:pPr>
        <w:spacing w:line="480" w:lineRule="auto"/>
      </w:pPr>
      <w:r>
        <w:t>Bibliography: Unpublished.</w:t>
      </w:r>
    </w:p>
    <w:p w14:paraId="02F05B27" w14:textId="77777777" w:rsidR="00561693" w:rsidRPr="00993C0D" w:rsidRDefault="00820154" w:rsidP="00820154">
      <w:pPr>
        <w:spacing w:line="480" w:lineRule="auto"/>
      </w:pPr>
      <w:r>
        <w:t xml:space="preserve">Date: </w:t>
      </w:r>
      <w:r w:rsidR="00561693" w:rsidRPr="00993C0D">
        <w:t>Second century</w:t>
      </w:r>
      <w:r w:rsidR="00561693" w:rsidRPr="00524C6D">
        <w:rPr>
          <w:caps/>
        </w:rPr>
        <w:t xml:space="preserve"> </w:t>
      </w:r>
      <w:r w:rsidR="005170AB" w:rsidRPr="005170AB">
        <w:rPr>
          <w:caps/>
        </w:rPr>
        <w:t>A.D.</w:t>
      </w:r>
    </w:p>
    <w:p w14:paraId="59E5AAE7" w14:textId="77777777" w:rsidR="000E7262" w:rsidRDefault="000E7262" w:rsidP="000E7262">
      <w:pPr>
        <w:spacing w:line="480" w:lineRule="auto"/>
      </w:pPr>
      <w:r>
        <w:t>Date numeric: 100; 200</w:t>
      </w:r>
    </w:p>
    <w:p w14:paraId="5ADA418D"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0211A2B5" w14:textId="77777777" w:rsidR="00561693" w:rsidRDefault="00561693" w:rsidP="00561693">
      <w:pPr>
        <w:spacing w:line="480" w:lineRule="auto"/>
      </w:pPr>
      <w:r>
        <w:t>———</w:t>
      </w:r>
    </w:p>
    <w:p w14:paraId="799B9D1E" w14:textId="77777777" w:rsidR="00561693" w:rsidRDefault="00561693" w:rsidP="00561693">
      <w:pPr>
        <w:spacing w:line="480" w:lineRule="auto"/>
      </w:pPr>
    </w:p>
    <w:p w14:paraId="61E77DE9" w14:textId="77777777" w:rsidR="005310EA" w:rsidRDefault="005310EA" w:rsidP="005310EA">
      <w:pPr>
        <w:spacing w:line="480" w:lineRule="auto"/>
      </w:pPr>
      <w:r>
        <w:t>Catalogue Number: 283</w:t>
      </w:r>
    </w:p>
    <w:p w14:paraId="08D647B6" w14:textId="77777777" w:rsidR="005310EA" w:rsidRDefault="005310EA" w:rsidP="005310EA">
      <w:pPr>
        <w:spacing w:line="480" w:lineRule="auto"/>
      </w:pPr>
      <w:r>
        <w:t xml:space="preserve">Inventory Number: </w:t>
      </w:r>
      <w:r w:rsidRPr="00993C0D">
        <w:t>80.</w:t>
      </w:r>
      <w:r w:rsidRPr="00524C6D">
        <w:rPr>
          <w:caps/>
        </w:rPr>
        <w:t>aq.</w:t>
      </w:r>
      <w:r w:rsidRPr="00993C0D">
        <w:t>46.1</w:t>
      </w:r>
    </w:p>
    <w:p w14:paraId="1F89D275" w14:textId="77777777" w:rsidR="005310EA" w:rsidRDefault="005310EA" w:rsidP="005310EA">
      <w:pPr>
        <w:spacing w:line="480" w:lineRule="auto"/>
      </w:pPr>
      <w:r>
        <w:t xml:space="preserve">Dimensions: </w:t>
      </w:r>
      <w:r w:rsidRPr="00993C0D">
        <w:t>L: 9.8; W: 6.7, H: 2.6</w:t>
      </w:r>
    </w:p>
    <w:p w14:paraId="055B94F8" w14:textId="77777777" w:rsidR="005310EA" w:rsidRDefault="005310EA" w:rsidP="005310EA">
      <w:pPr>
        <w:spacing w:line="480" w:lineRule="auto"/>
      </w:pPr>
      <w:r>
        <w:t xml:space="preserve">Condition and Fabric: </w:t>
      </w:r>
      <w:r w:rsidRPr="00993C0D">
        <w:t>Intact. Clay 7.5YR7/4 pink, glaze 10R5/6 red.</w:t>
      </w:r>
    </w:p>
    <w:p w14:paraId="256EA5FE" w14:textId="5BB4A690" w:rsidR="005310EA" w:rsidRDefault="005310EA" w:rsidP="005310EA">
      <w:pPr>
        <w:spacing w:line="480" w:lineRule="auto"/>
      </w:pPr>
      <w:r>
        <w:t xml:space="preserve">Description: </w:t>
      </w:r>
      <w:r w:rsidRPr="00993C0D">
        <w:t>Moldmade. Ring handle with two grooves on upper part. Shoulder: Loeschcke form</w:t>
      </w:r>
      <w:r w:rsidRPr="00524C6D">
        <w:rPr>
          <w:caps/>
        </w:rPr>
        <w:t xml:space="preserve"> vii </w:t>
      </w:r>
      <w:r w:rsidRPr="00993C0D">
        <w:t>b</w:t>
      </w:r>
      <w:r>
        <w:t xml:space="preserve">. </w:t>
      </w:r>
      <w:r w:rsidRPr="00993C0D">
        <w:t xml:space="preserve">Filling-hole in left part. Nozzle form Bus. 4a. </w:t>
      </w:r>
      <w:r>
        <w:t>Base marked off by one circular groove</w:t>
      </w:r>
      <w:r w:rsidRPr="00993C0D">
        <w:t xml:space="preserve">. Potter’s incuse </w:t>
      </w:r>
      <w:r w:rsidRPr="003E190F">
        <w:t>signature: {{insc:</w:t>
      </w:r>
      <w:r w:rsidRPr="003E190F">
        <w:rPr>
          <w:caps/>
        </w:rPr>
        <w:t>clo.heli</w:t>
      </w:r>
      <w:r w:rsidRPr="003E190F">
        <w:t>}}, Italic workshop</w:t>
      </w:r>
      <w:r w:rsidRPr="003E190F">
        <w:rPr>
          <w:caps/>
        </w:rPr>
        <w:t xml:space="preserve"> A.D. </w:t>
      </w:r>
      <w:r w:rsidRPr="003E190F">
        <w:t>80–150; under the signature is an incuse mark in the shape of a tilted letter</w:t>
      </w:r>
      <w:r w:rsidRPr="003E190F" w:rsidDel="00CF273B">
        <w:rPr>
          <w:caps/>
        </w:rPr>
        <w:t xml:space="preserve"> </w:t>
      </w:r>
      <w:r w:rsidRPr="003E190F">
        <w:t>{{insc:S}}</w:t>
      </w:r>
      <w:r w:rsidR="006B0A58">
        <w:t>.</w:t>
      </w:r>
      <w:r w:rsidR="00B210CB">
        <w:t xml:space="preserve"> {{stamp:283}}</w:t>
      </w:r>
    </w:p>
    <w:p w14:paraId="20E2C815" w14:textId="77777777" w:rsidR="005310EA" w:rsidRDefault="005310EA" w:rsidP="005310EA">
      <w:pPr>
        <w:spacing w:line="480" w:lineRule="auto"/>
      </w:pPr>
      <w:r>
        <w:t xml:space="preserve">Discus Iconography: Male </w:t>
      </w:r>
      <w:r w:rsidRPr="00993C0D">
        <w:t>head in high relief, flat nose, bushy hair (satyr[?]).</w:t>
      </w:r>
    </w:p>
    <w:p w14:paraId="37229A0E" w14:textId="77777777" w:rsidR="005310EA" w:rsidRDefault="005310EA" w:rsidP="005310EA">
      <w:pPr>
        <w:spacing w:line="480" w:lineRule="auto"/>
      </w:pPr>
      <w:r>
        <w:t xml:space="preserve">Type: </w:t>
      </w:r>
      <w:r w:rsidRPr="00993C0D">
        <w:t xml:space="preserve">Loeschcke </w:t>
      </w:r>
      <w:r w:rsidRPr="00524C6D">
        <w:rPr>
          <w:caps/>
        </w:rPr>
        <w:t>viii;</w:t>
      </w:r>
      <w:r w:rsidRPr="00993C0D">
        <w:t xml:space="preserve"> Bussière form D</w:t>
      </w:r>
      <w:r w:rsidRPr="00524C6D">
        <w:rPr>
          <w:caps/>
        </w:rPr>
        <w:t xml:space="preserve"> ii </w:t>
      </w:r>
      <w:r w:rsidR="00055A25">
        <w:t>1</w:t>
      </w:r>
    </w:p>
    <w:p w14:paraId="457CEF6A" w14:textId="77777777" w:rsidR="005310EA" w:rsidRDefault="005310EA" w:rsidP="005310EA">
      <w:pPr>
        <w:spacing w:line="480" w:lineRule="auto"/>
      </w:pPr>
      <w:r>
        <w:t xml:space="preserve">Place of Manufacture or Origin: </w:t>
      </w:r>
      <w:r w:rsidR="00055A25">
        <w:t>Tunisia</w:t>
      </w:r>
    </w:p>
    <w:p w14:paraId="64F997A9" w14:textId="77777777" w:rsidR="005310EA" w:rsidRDefault="005310EA" w:rsidP="005310EA">
      <w:pPr>
        <w:spacing w:line="480" w:lineRule="auto"/>
      </w:pPr>
      <w:r>
        <w:t xml:space="preserve">Parallels: </w:t>
      </w:r>
      <w:r w:rsidRPr="00993C0D">
        <w:t>None found.</w:t>
      </w:r>
    </w:p>
    <w:p w14:paraId="52BA4B6A" w14:textId="77777777" w:rsidR="00CF12B5" w:rsidRDefault="00CF12B5" w:rsidP="00CF12B5">
      <w:pPr>
        <w:spacing w:line="480" w:lineRule="auto"/>
      </w:pPr>
      <w:r>
        <w:t xml:space="preserve">Provenance: </w:t>
      </w:r>
    </w:p>
    <w:p w14:paraId="563C2CA6" w14:textId="77777777" w:rsidR="005310EA" w:rsidRDefault="005310EA" w:rsidP="005310EA">
      <w:pPr>
        <w:spacing w:line="480" w:lineRule="auto"/>
      </w:pPr>
      <w:r>
        <w:t>Bibliography: Unpublished.</w:t>
      </w:r>
    </w:p>
    <w:p w14:paraId="5D89B89D" w14:textId="77777777" w:rsidR="00561693" w:rsidRPr="00993C0D" w:rsidRDefault="005310EA" w:rsidP="00561693">
      <w:pPr>
        <w:spacing w:line="480" w:lineRule="auto"/>
      </w:pPr>
      <w:r>
        <w:t xml:space="preserve">Date: </w:t>
      </w:r>
      <w:r w:rsidR="00055A25">
        <w:t>Late Flavian to Early Antonine</w:t>
      </w:r>
    </w:p>
    <w:p w14:paraId="077C56D9" w14:textId="5395BB38" w:rsidR="000E7262" w:rsidRDefault="005310EA" w:rsidP="000E7262">
      <w:pPr>
        <w:spacing w:line="480" w:lineRule="auto"/>
      </w:pPr>
      <w:r>
        <w:t>Date numeric: 8</w:t>
      </w:r>
      <w:r w:rsidR="006D48F7">
        <w:t>0</w:t>
      </w:r>
      <w:r w:rsidR="000E7262">
        <w:t>; 150</w:t>
      </w:r>
    </w:p>
    <w:p w14:paraId="481C8751"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09800905"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FE6A916" w14:textId="77777777" w:rsidR="00561693" w:rsidRDefault="00561693" w:rsidP="00561693">
      <w:pPr>
        <w:pStyle w:val="Textedelespacerserv2"/>
        <w:numPr>
          <w:ilvl w:val="0"/>
          <w:numId w:val="0"/>
        </w:numPr>
        <w:spacing w:line="480" w:lineRule="auto"/>
        <w:jc w:val="left"/>
        <w:outlineLvl w:val="9"/>
        <w:rPr>
          <w:rFonts w:ascii="Palatino" w:hAnsi="Palatino"/>
        </w:rPr>
      </w:pPr>
    </w:p>
    <w:p w14:paraId="1EF1612C" w14:textId="77777777" w:rsidR="00A622A9" w:rsidRDefault="00A622A9" w:rsidP="00A622A9">
      <w:pPr>
        <w:spacing w:line="480" w:lineRule="auto"/>
      </w:pPr>
      <w:r>
        <w:t>Catalogue Number: 284</w:t>
      </w:r>
    </w:p>
    <w:p w14:paraId="2D29A6F5" w14:textId="77777777" w:rsidR="00A622A9" w:rsidRDefault="00A622A9" w:rsidP="00A622A9">
      <w:pPr>
        <w:spacing w:line="480" w:lineRule="auto"/>
      </w:pPr>
      <w:r>
        <w:t xml:space="preserve">Inventory Number: </w:t>
      </w:r>
      <w:r w:rsidRPr="00993C0D">
        <w:t>83.</w:t>
      </w:r>
      <w:r w:rsidRPr="00524C6D">
        <w:rPr>
          <w:caps/>
        </w:rPr>
        <w:t>aq.</w:t>
      </w:r>
      <w:r w:rsidRPr="00993C0D">
        <w:t>391.6</w:t>
      </w:r>
    </w:p>
    <w:p w14:paraId="31F6D3E8" w14:textId="77777777" w:rsidR="00A622A9" w:rsidRDefault="00A622A9" w:rsidP="00A622A9">
      <w:pPr>
        <w:spacing w:line="480" w:lineRule="auto"/>
      </w:pPr>
      <w:r>
        <w:t xml:space="preserve">Dimensions: </w:t>
      </w:r>
      <w:r w:rsidRPr="00993C0D">
        <w:t>L: 11.0; W: 8.1; H: 3.1</w:t>
      </w:r>
    </w:p>
    <w:p w14:paraId="652C2905" w14:textId="77777777" w:rsidR="00A622A9" w:rsidRDefault="00A622A9" w:rsidP="00A622A9">
      <w:pPr>
        <w:spacing w:line="480" w:lineRule="auto"/>
      </w:pPr>
      <w:r>
        <w:t xml:space="preserve">Condition and Fabric: </w:t>
      </w:r>
      <w:r w:rsidRPr="00993C0D">
        <w:t>Intact. Clay 7.5YR8/4 pink, mottled glaze between 7.5YR4/2 dark brown and 10R5/8 red.</w:t>
      </w:r>
    </w:p>
    <w:p w14:paraId="6A2E986E" w14:textId="77777777" w:rsidR="00A622A9" w:rsidRDefault="00A622A9" w:rsidP="00A622A9">
      <w:pPr>
        <w:spacing w:line="480" w:lineRule="auto"/>
      </w:pPr>
      <w:r>
        <w:t xml:space="preserve">Description: </w:t>
      </w:r>
      <w:r w:rsidRPr="00993C0D">
        <w:t>Moldmade. Ring handle with two grooves on upper part. Shoulder: Loeschcke form</w:t>
      </w:r>
      <w:r w:rsidRPr="00524C6D">
        <w:rPr>
          <w:caps/>
        </w:rPr>
        <w:t xml:space="preserve"> vii </w:t>
      </w:r>
      <w:r w:rsidRPr="00993C0D">
        <w:t xml:space="preserve">a. </w:t>
      </w:r>
      <w:r>
        <w:t>C</w:t>
      </w:r>
      <w:r w:rsidRPr="00993C0D">
        <w:t>entral filling-</w:t>
      </w:r>
      <w:r w:rsidRPr="003E190F">
        <w:t>hole. Nozzle form Bus. 4a. Base marked off by one circular groove. Potter’s incuse signature: {{insc:</w:t>
      </w:r>
      <w:r w:rsidRPr="003E190F">
        <w:rPr>
          <w:caps/>
        </w:rPr>
        <w:t>coppires</w:t>
      </w:r>
      <w:r w:rsidRPr="003E190F">
        <w:t xml:space="preserve">}}, Italic workshop probably with African branches, active </w:t>
      </w:r>
      <w:r w:rsidRPr="003E190F">
        <w:rPr>
          <w:caps/>
        </w:rPr>
        <w:t xml:space="preserve">A.D. </w:t>
      </w:r>
      <w:r w:rsidRPr="003E190F">
        <w:t>80–160.</w:t>
      </w:r>
    </w:p>
    <w:p w14:paraId="189A9838" w14:textId="77777777" w:rsidR="00A622A9" w:rsidRDefault="00A622A9" w:rsidP="00A622A9">
      <w:pPr>
        <w:spacing w:line="480" w:lineRule="auto"/>
      </w:pPr>
      <w:r>
        <w:t>Discus Iconography: Plain discus.</w:t>
      </w:r>
    </w:p>
    <w:p w14:paraId="7DCE512A" w14:textId="77777777" w:rsidR="00A622A9" w:rsidRDefault="00A622A9" w:rsidP="00A622A9">
      <w:pPr>
        <w:spacing w:line="480" w:lineRule="auto"/>
      </w:pPr>
      <w:r>
        <w:t xml:space="preserve">Type: </w:t>
      </w:r>
      <w:r w:rsidRPr="003E190F">
        <w:t xml:space="preserve">Loeschcke </w:t>
      </w:r>
      <w:r w:rsidRPr="003E190F">
        <w:rPr>
          <w:caps/>
        </w:rPr>
        <w:t>viii</w:t>
      </w:r>
      <w:r w:rsidRPr="003E190F">
        <w:t>; Bussière form D</w:t>
      </w:r>
      <w:r w:rsidRPr="003E190F">
        <w:rPr>
          <w:caps/>
        </w:rPr>
        <w:t xml:space="preserve"> ii </w:t>
      </w:r>
      <w:r w:rsidR="00055A25">
        <w:t>1</w:t>
      </w:r>
    </w:p>
    <w:p w14:paraId="6F0CBAA1" w14:textId="77777777" w:rsidR="00A622A9" w:rsidRDefault="00A622A9" w:rsidP="00A622A9">
      <w:pPr>
        <w:spacing w:line="480" w:lineRule="auto"/>
      </w:pPr>
      <w:r>
        <w:t xml:space="preserve">Place of Manufacture or Origin: </w:t>
      </w:r>
      <w:r w:rsidR="00936759">
        <w:t>{{loc_0000:</w:t>
      </w:r>
      <w:r w:rsidR="00055A25">
        <w:t>El Djem</w:t>
      </w:r>
      <w:r w:rsidR="00936759">
        <w:t>}}</w:t>
      </w:r>
      <w:r w:rsidR="00055A25">
        <w:t xml:space="preserve"> (Tunisia)</w:t>
      </w:r>
    </w:p>
    <w:p w14:paraId="5660B4CA" w14:textId="77777777" w:rsidR="00A622A9" w:rsidRDefault="00A622A9" w:rsidP="00A622A9">
      <w:pPr>
        <w:spacing w:line="480" w:lineRule="auto"/>
      </w:pPr>
      <w:r>
        <w:t xml:space="preserve">Parallels: </w:t>
      </w:r>
      <w:r w:rsidRPr="003E190F">
        <w:t>Kricheldorf 1962, nos. 166 ({{insc:</w:t>
      </w:r>
      <w:r w:rsidRPr="003E190F">
        <w:rPr>
          <w:caps/>
        </w:rPr>
        <w:t>cclosvc</w:t>
      </w:r>
      <w:r w:rsidRPr="003E190F">
        <w:t>}}) and 164 ({{insc:</w:t>
      </w:r>
      <w:r w:rsidRPr="003E190F">
        <w:rPr>
          <w:caps/>
        </w:rPr>
        <w:t>coppires</w:t>
      </w:r>
      <w:r w:rsidRPr="003E190F">
        <w:t>}}), pl. 20; Deneauve 1969, nos. 809–18, pl. 65; Defives and Gernez 1971, p. 101 ({{insc:</w:t>
      </w:r>
      <w:r w:rsidRPr="003E190F">
        <w:rPr>
          <w:caps/>
        </w:rPr>
        <w:t>mnovivst</w:t>
      </w:r>
      <w:r w:rsidRPr="003E190F">
        <w:t>}}), Musée de St. Omer (Tunisia), and p. 102 ({{insc:</w:t>
      </w:r>
      <w:r w:rsidRPr="003E190F">
        <w:rPr>
          <w:caps/>
        </w:rPr>
        <w:t>fedisec</w:t>
      </w:r>
      <w:r w:rsidRPr="003E190F">
        <w:t>}}), Musée de Douai (</w:t>
      </w:r>
      <w:r w:rsidR="00936759">
        <w:t>{{loc_0000:</w:t>
      </w:r>
      <w:r w:rsidRPr="003E190F">
        <w:t>Tebessa</w:t>
      </w:r>
      <w:r w:rsidR="00936759">
        <w:t>}}</w:t>
      </w:r>
      <w:r w:rsidRPr="003E190F">
        <w:t xml:space="preserve">); Heres 1972, no. 299, pl. 35; </w:t>
      </w:r>
      <w:r w:rsidRPr="003E190F">
        <w:rPr>
          <w:lang w:val="it-IT"/>
        </w:rPr>
        <w:t xml:space="preserve">Bisi Ingrassia 1977, pl. 47.5; </w:t>
      </w:r>
      <w:r w:rsidRPr="003E190F">
        <w:t xml:space="preserve">Sapelli 1979, no. 201; Hayes 1980, nos. 231–32; Bailey BM </w:t>
      </w:r>
      <w:r w:rsidRPr="003E190F">
        <w:rPr>
          <w:caps/>
        </w:rPr>
        <w:t>iii</w:t>
      </w:r>
      <w:r w:rsidRPr="003E190F">
        <w:t>, Q 1683, pl. 12 ({{insc:</w:t>
      </w:r>
      <w:r w:rsidRPr="003E190F">
        <w:rPr>
          <w:caps/>
        </w:rPr>
        <w:t>mnovivst</w:t>
      </w:r>
      <w:r w:rsidRPr="003E190F">
        <w:t>}}); Djuric 1995, nos. C 120–C 126; Bussière 2000, nos. 1185–1201 ({{insc:</w:t>
      </w:r>
      <w:r w:rsidRPr="003E190F">
        <w:rPr>
          <w:caps/>
        </w:rPr>
        <w:t>coppires</w:t>
      </w:r>
      <w:r w:rsidRPr="003E190F">
        <w:t xml:space="preserve">}}) (Algeria); </w:t>
      </w:r>
      <w:r w:rsidRPr="003E190F">
        <w:rPr>
          <w:lang w:val="it-IT"/>
        </w:rPr>
        <w:t>Casas</w:t>
      </w:r>
      <w:r w:rsidRPr="00993C0D">
        <w:rPr>
          <w:lang w:val="it-IT"/>
        </w:rPr>
        <w:t xml:space="preserve"> Genover and Soler Fusté 2006, no. G 873, pls. 53–57, one sample among others.</w:t>
      </w:r>
    </w:p>
    <w:p w14:paraId="4FEC01A4" w14:textId="77777777" w:rsidR="00CF12B5" w:rsidRDefault="00CF12B5" w:rsidP="00CF12B5">
      <w:pPr>
        <w:spacing w:line="480" w:lineRule="auto"/>
      </w:pPr>
      <w:r>
        <w:t xml:space="preserve">Provenance: </w:t>
      </w:r>
    </w:p>
    <w:p w14:paraId="57047E6D" w14:textId="77777777" w:rsidR="00A622A9" w:rsidRDefault="00A622A9" w:rsidP="00A622A9">
      <w:pPr>
        <w:spacing w:line="480" w:lineRule="auto"/>
      </w:pPr>
      <w:r>
        <w:t>Bibliography: Unpublished.</w:t>
      </w:r>
    </w:p>
    <w:p w14:paraId="6272FBA7" w14:textId="77777777" w:rsidR="00561693" w:rsidRPr="00993C0D" w:rsidRDefault="00A622A9" w:rsidP="00A622A9">
      <w:pPr>
        <w:spacing w:line="480" w:lineRule="auto"/>
      </w:pPr>
      <w:r>
        <w:t xml:space="preserve">Date: </w:t>
      </w:r>
      <w:r w:rsidR="00055A25">
        <w:t>Late Flavian to Early Antonine</w:t>
      </w:r>
    </w:p>
    <w:p w14:paraId="702D309F" w14:textId="79483109" w:rsidR="000E7262" w:rsidRDefault="00A622A9" w:rsidP="000E7262">
      <w:pPr>
        <w:spacing w:line="480" w:lineRule="auto"/>
      </w:pPr>
      <w:r>
        <w:t>Date numeric: 8</w:t>
      </w:r>
      <w:r w:rsidR="006D48F7">
        <w:t>0; 16</w:t>
      </w:r>
      <w:r w:rsidR="000E7262">
        <w:t>0</w:t>
      </w:r>
    </w:p>
    <w:p w14:paraId="10AF46BD"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2F39879E"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D1492C3" w14:textId="77777777" w:rsidR="00561693" w:rsidRDefault="00561693" w:rsidP="00561693">
      <w:pPr>
        <w:pStyle w:val="Textedelespacerserv2"/>
        <w:numPr>
          <w:ilvl w:val="0"/>
          <w:numId w:val="0"/>
        </w:numPr>
        <w:spacing w:line="480" w:lineRule="auto"/>
        <w:jc w:val="left"/>
        <w:outlineLvl w:val="9"/>
        <w:rPr>
          <w:rFonts w:ascii="Palatino" w:hAnsi="Palatino"/>
        </w:rPr>
      </w:pPr>
    </w:p>
    <w:p w14:paraId="294F1EEE" w14:textId="77777777" w:rsidR="00B17265" w:rsidRDefault="00B17265" w:rsidP="00B17265">
      <w:pPr>
        <w:spacing w:line="480" w:lineRule="auto"/>
      </w:pPr>
      <w:r>
        <w:t>Catalogue Number: 285</w:t>
      </w:r>
    </w:p>
    <w:p w14:paraId="5B624D00" w14:textId="77777777" w:rsidR="00B17265" w:rsidRDefault="00B17265" w:rsidP="00B17265">
      <w:pPr>
        <w:spacing w:line="480" w:lineRule="auto"/>
      </w:pPr>
      <w:r>
        <w:t xml:space="preserve">Inventory Number: </w:t>
      </w:r>
      <w:r w:rsidRPr="00993C0D">
        <w:t>83.</w:t>
      </w:r>
      <w:r w:rsidRPr="00524C6D">
        <w:rPr>
          <w:caps/>
        </w:rPr>
        <w:t>aq.</w:t>
      </w:r>
      <w:r w:rsidRPr="00993C0D">
        <w:t>391.7</w:t>
      </w:r>
    </w:p>
    <w:p w14:paraId="6530F035" w14:textId="77777777" w:rsidR="00B17265" w:rsidRDefault="00B17265" w:rsidP="00B17265">
      <w:pPr>
        <w:spacing w:line="480" w:lineRule="auto"/>
      </w:pPr>
      <w:r>
        <w:t xml:space="preserve">Dimensions: </w:t>
      </w:r>
      <w:r w:rsidRPr="00993C0D">
        <w:t>L: 12.0; W: 8.9; H: 3.1</w:t>
      </w:r>
    </w:p>
    <w:p w14:paraId="217C2115" w14:textId="77777777" w:rsidR="00B17265" w:rsidRDefault="00B17265" w:rsidP="00B17265">
      <w:pPr>
        <w:spacing w:line="480" w:lineRule="auto"/>
      </w:pPr>
      <w:r>
        <w:t xml:space="preserve">Condition and Fabric: </w:t>
      </w:r>
      <w:r w:rsidRPr="00993C0D">
        <w:t>Intact (small piece removed from handle for clay analysis). Clay 7.5YR8/4 pink, mottled glaze 10R5/6 red.</w:t>
      </w:r>
    </w:p>
    <w:p w14:paraId="320DF7D3" w14:textId="77777777" w:rsidR="00B17265" w:rsidRDefault="00B17265" w:rsidP="00B17265">
      <w:pPr>
        <w:spacing w:line="480" w:lineRule="auto"/>
      </w:pPr>
      <w:r>
        <w:t xml:space="preserve">Description: </w:t>
      </w:r>
      <w:r w:rsidRPr="00993C0D">
        <w:t>Moldmade. Ring handle with two grooves on upper part. Shoulder: Loeschcke form</w:t>
      </w:r>
      <w:r w:rsidRPr="00524C6D">
        <w:rPr>
          <w:caps/>
        </w:rPr>
        <w:t xml:space="preserve"> vii </w:t>
      </w:r>
      <w:r w:rsidRPr="00993C0D">
        <w:t xml:space="preserve">a. </w:t>
      </w:r>
      <w:r>
        <w:t>C</w:t>
      </w:r>
      <w:r w:rsidRPr="00993C0D">
        <w:t xml:space="preserve">oncave discus. Filling-hole slightly on the right above center. Nozzle form Bus. 4a. </w:t>
      </w:r>
      <w:r w:rsidRPr="00C62D91">
        <w:t>Base marked off by one circular groove. Potter’s incuse signature: {{insc:</w:t>
      </w:r>
      <w:r w:rsidRPr="00C62D91">
        <w:rPr>
          <w:caps/>
        </w:rPr>
        <w:t>mnovivsti</w:t>
      </w:r>
      <w:r w:rsidRPr="00C62D91">
        <w:t>}}</w:t>
      </w:r>
      <w:r w:rsidRPr="00C62D91">
        <w:rPr>
          <w:caps/>
        </w:rPr>
        <w:t xml:space="preserve">, </w:t>
      </w:r>
      <w:r w:rsidRPr="00C62D91">
        <w:t>African workshop active</w:t>
      </w:r>
      <w:r w:rsidRPr="00C62D91">
        <w:rPr>
          <w:caps/>
        </w:rPr>
        <w:t xml:space="preserve"> A.D. </w:t>
      </w:r>
      <w:r w:rsidRPr="00C62D91">
        <w:t>120–180.</w:t>
      </w:r>
    </w:p>
    <w:p w14:paraId="5CE92148" w14:textId="77777777" w:rsidR="00B17265" w:rsidRDefault="00B17265" w:rsidP="00B17265">
      <w:pPr>
        <w:spacing w:line="480" w:lineRule="auto"/>
      </w:pPr>
      <w:r>
        <w:t>Discus Iconography: Plain discus.</w:t>
      </w:r>
    </w:p>
    <w:p w14:paraId="76AEB9DE" w14:textId="77777777" w:rsidR="00B17265" w:rsidRDefault="00B17265" w:rsidP="00B17265">
      <w:pPr>
        <w:spacing w:line="480" w:lineRule="auto"/>
      </w:pPr>
      <w:r>
        <w:t xml:space="preserve">Type: </w:t>
      </w:r>
      <w:r w:rsidRPr="00C62D91">
        <w:t xml:space="preserve">Loeschcke </w:t>
      </w:r>
      <w:r w:rsidRPr="00C62D91">
        <w:rPr>
          <w:caps/>
        </w:rPr>
        <w:t>viii</w:t>
      </w:r>
      <w:r w:rsidRPr="00C62D91">
        <w:t>; Bussière form D</w:t>
      </w:r>
      <w:r w:rsidRPr="00C62D91">
        <w:rPr>
          <w:caps/>
        </w:rPr>
        <w:t xml:space="preserve"> ii </w:t>
      </w:r>
      <w:r w:rsidR="00055A25">
        <w:t>1</w:t>
      </w:r>
    </w:p>
    <w:p w14:paraId="281D7D60" w14:textId="77777777" w:rsidR="00B17265" w:rsidRDefault="00B17265" w:rsidP="00B17265">
      <w:pPr>
        <w:spacing w:line="480" w:lineRule="auto"/>
      </w:pPr>
      <w:r>
        <w:t xml:space="preserve">Place of Manufacture or Origin: </w:t>
      </w:r>
      <w:r w:rsidR="00BF27C0">
        <w:t>{{loc_0000:</w:t>
      </w:r>
      <w:r w:rsidR="00055A25">
        <w:t>El Djem</w:t>
      </w:r>
      <w:r w:rsidR="00BF27C0">
        <w:t>}}</w:t>
      </w:r>
      <w:r w:rsidR="00055A25">
        <w:t xml:space="preserve"> (Tunisia)</w:t>
      </w:r>
    </w:p>
    <w:p w14:paraId="0E5F8BF1" w14:textId="77777777" w:rsidR="00B17265" w:rsidRDefault="00B17265" w:rsidP="00B17265">
      <w:pPr>
        <w:spacing w:line="480" w:lineRule="auto"/>
      </w:pPr>
      <w:r>
        <w:t xml:space="preserve">Parallels: </w:t>
      </w:r>
      <w:r w:rsidRPr="00C62D91">
        <w:t>Ponsich 1961, no. 240, pl. 18 ({{insc:</w:t>
      </w:r>
      <w:r w:rsidRPr="00C62D91">
        <w:rPr>
          <w:caps/>
        </w:rPr>
        <w:t>ivnialexi</w:t>
      </w:r>
      <w:r w:rsidRPr="00C62D91">
        <w:t>}}); Bussière 2000, p. 291, no. 1241 ({{insc:</w:t>
      </w:r>
      <w:r w:rsidRPr="00C62D91">
        <w:rPr>
          <w:caps/>
        </w:rPr>
        <w:t>mnovivsti</w:t>
      </w:r>
      <w:r w:rsidRPr="00C62D91">
        <w:t>}}) (</w:t>
      </w:r>
      <w:r w:rsidR="00BF27C0">
        <w:t>{{loc_0000:</w:t>
      </w:r>
      <w:r w:rsidRPr="00C62D91">
        <w:t>Sétif</w:t>
      </w:r>
      <w:r w:rsidR="00BF27C0">
        <w:t>}}</w:t>
      </w:r>
      <w:r w:rsidRPr="00C62D91">
        <w:t>).</w:t>
      </w:r>
    </w:p>
    <w:p w14:paraId="2C07E325" w14:textId="77777777" w:rsidR="00CF12B5" w:rsidRDefault="00CF12B5" w:rsidP="00CF12B5">
      <w:pPr>
        <w:spacing w:line="480" w:lineRule="auto"/>
      </w:pPr>
      <w:r>
        <w:t xml:space="preserve">Provenance: </w:t>
      </w:r>
    </w:p>
    <w:p w14:paraId="02885BA5" w14:textId="77777777" w:rsidR="00B17265" w:rsidRDefault="00B17265" w:rsidP="00B17265">
      <w:pPr>
        <w:spacing w:line="480" w:lineRule="auto"/>
      </w:pPr>
      <w:r>
        <w:t xml:space="preserve">Bibliography: </w:t>
      </w:r>
      <w:r w:rsidRPr="00993C0D">
        <w:t>Manzoni Macdonn</w:t>
      </w:r>
      <w:r>
        <w:t>ell 1984, p. 143, fig. 4, right.</w:t>
      </w:r>
    </w:p>
    <w:p w14:paraId="44307A2B" w14:textId="77777777" w:rsidR="00561693" w:rsidRPr="00993C0D" w:rsidRDefault="00B17265" w:rsidP="00B17265">
      <w:pPr>
        <w:spacing w:line="480" w:lineRule="auto"/>
      </w:pPr>
      <w:r>
        <w:t xml:space="preserve">Date: </w:t>
      </w:r>
      <w:r w:rsidR="00055A25">
        <w:t>Late Flavian to Antonine</w:t>
      </w:r>
    </w:p>
    <w:p w14:paraId="12CBAA6E" w14:textId="77777777" w:rsidR="000E7262" w:rsidRDefault="00B17265" w:rsidP="000E7262">
      <w:pPr>
        <w:spacing w:line="480" w:lineRule="auto"/>
      </w:pPr>
      <w:r>
        <w:t>Date numeric: 8</w:t>
      </w:r>
      <w:r w:rsidR="000E7262">
        <w:t>5; 150</w:t>
      </w:r>
    </w:p>
    <w:p w14:paraId="2A55EA2C"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3D0553E8"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070AE6C" w14:textId="77777777" w:rsidR="00561693" w:rsidRDefault="00561693" w:rsidP="00561693">
      <w:pPr>
        <w:pStyle w:val="Textedelespacerserv2"/>
        <w:numPr>
          <w:ilvl w:val="0"/>
          <w:numId w:val="0"/>
        </w:numPr>
        <w:spacing w:line="480" w:lineRule="auto"/>
        <w:jc w:val="left"/>
        <w:outlineLvl w:val="9"/>
        <w:rPr>
          <w:rFonts w:ascii="Palatino" w:hAnsi="Palatino"/>
        </w:rPr>
      </w:pPr>
    </w:p>
    <w:p w14:paraId="4DE00F1E" w14:textId="77777777" w:rsidR="00F62A33" w:rsidRDefault="00F62A33" w:rsidP="00F62A33">
      <w:pPr>
        <w:spacing w:line="480" w:lineRule="auto"/>
      </w:pPr>
      <w:r>
        <w:t>Catalogue Number: 286</w:t>
      </w:r>
    </w:p>
    <w:p w14:paraId="27B0E058" w14:textId="77777777" w:rsidR="00F62A33" w:rsidRDefault="00F62A33" w:rsidP="00F62A33">
      <w:pPr>
        <w:spacing w:line="480" w:lineRule="auto"/>
      </w:pPr>
      <w:r>
        <w:t xml:space="preserve">Inventory Number: </w:t>
      </w:r>
      <w:r w:rsidR="00F25ED3" w:rsidRPr="00993C0D">
        <w:t>83.</w:t>
      </w:r>
      <w:r w:rsidR="00F25ED3" w:rsidRPr="00524C6D">
        <w:rPr>
          <w:caps/>
        </w:rPr>
        <w:t>aq.</w:t>
      </w:r>
      <w:r w:rsidR="00F25ED3" w:rsidRPr="00993C0D">
        <w:t>377.535</w:t>
      </w:r>
    </w:p>
    <w:p w14:paraId="479B5FC4" w14:textId="77777777" w:rsidR="00F62A33" w:rsidRDefault="00F62A33" w:rsidP="00F62A33">
      <w:pPr>
        <w:spacing w:line="480" w:lineRule="auto"/>
      </w:pPr>
      <w:r>
        <w:t xml:space="preserve">Dimensions: </w:t>
      </w:r>
      <w:r w:rsidR="00F25ED3" w:rsidRPr="00993C0D">
        <w:t>L: 10.5; W: 7.3; H: 2.7</w:t>
      </w:r>
    </w:p>
    <w:p w14:paraId="2EB5CD34" w14:textId="77777777" w:rsidR="00F62A33" w:rsidRDefault="00F62A33" w:rsidP="00F62A33">
      <w:pPr>
        <w:spacing w:line="480" w:lineRule="auto"/>
      </w:pPr>
      <w:r>
        <w:t xml:space="preserve">Condition and Fabric: </w:t>
      </w:r>
      <w:r w:rsidR="00F25ED3" w:rsidRPr="00993C0D">
        <w:t>Intact. Clay 10YR8/3 very pale brown, unevenly preserved glaze 2.5YR5/6 red.</w:t>
      </w:r>
    </w:p>
    <w:p w14:paraId="0F8E060E" w14:textId="57ECF418" w:rsidR="00F62A33" w:rsidRDefault="00F62A33" w:rsidP="00F62A33">
      <w:pPr>
        <w:spacing w:line="480" w:lineRule="auto"/>
      </w:pPr>
      <w:r>
        <w:t xml:space="preserve">Description: </w:t>
      </w:r>
      <w:r w:rsidR="00F25ED3" w:rsidRPr="00993C0D">
        <w:t>Moldmade, from plaster mold. Ring handle with two grooves on upper part. Shoulder: Loeschcke form</w:t>
      </w:r>
      <w:r w:rsidR="00F25ED3" w:rsidRPr="00524C6D">
        <w:rPr>
          <w:caps/>
        </w:rPr>
        <w:t xml:space="preserve"> vii </w:t>
      </w:r>
      <w:r w:rsidR="00F25ED3" w:rsidRPr="00993C0D">
        <w:t>a. Filling-ho</w:t>
      </w:r>
      <w:r w:rsidR="00F25ED3">
        <w:t>le in left middle field</w:t>
      </w:r>
      <w:r w:rsidR="00F25ED3" w:rsidRPr="00993C0D">
        <w:t>, with rema</w:t>
      </w:r>
      <w:r w:rsidR="00B74046">
        <w:t>ins of corroded iron wick-nail</w:t>
      </w:r>
      <w:r w:rsidR="00F25ED3" w:rsidRPr="00993C0D">
        <w:t xml:space="preserve">. Small air hole in lower discus, facing nozzle. Nozzle form Bus. 4a. </w:t>
      </w:r>
      <w:r w:rsidR="00F25ED3">
        <w:t>Base marked off by one circular groove</w:t>
      </w:r>
      <w:r w:rsidR="00F25ED3" w:rsidRPr="00993C0D">
        <w:t xml:space="preserve">. </w:t>
      </w:r>
      <w:r w:rsidR="00F25ED3" w:rsidRPr="00C62D91">
        <w:t>Potter’s incuse signature: {{insc:</w:t>
      </w:r>
      <w:r w:rsidR="00F25ED3" w:rsidRPr="00C62D91">
        <w:rPr>
          <w:caps/>
        </w:rPr>
        <w:t>fabricmasc</w:t>
      </w:r>
      <w:r w:rsidR="00F25ED3" w:rsidRPr="00C62D91">
        <w:t>}}, Italic workshop active</w:t>
      </w:r>
      <w:r w:rsidR="00F25ED3" w:rsidRPr="00C62D91">
        <w:rPr>
          <w:caps/>
        </w:rPr>
        <w:t xml:space="preserve"> A.D.</w:t>
      </w:r>
      <w:r w:rsidR="00F25ED3" w:rsidRPr="00C62D91">
        <w:t xml:space="preserve"> 80/90–140; incuse mark below: double-ovolo, upside down</w:t>
      </w:r>
      <w:r w:rsidR="006B0A58">
        <w:t>.</w:t>
      </w:r>
      <w:r w:rsidR="00F40465">
        <w:t xml:space="preserve"> {{stamp:286}}</w:t>
      </w:r>
    </w:p>
    <w:p w14:paraId="568B0979" w14:textId="77777777" w:rsidR="00F62A33" w:rsidRDefault="00F62A33" w:rsidP="00F62A33">
      <w:pPr>
        <w:spacing w:line="480" w:lineRule="auto"/>
      </w:pPr>
      <w:r>
        <w:t xml:space="preserve">Discus Iconography: </w:t>
      </w:r>
      <w:r w:rsidR="00F25ED3">
        <w:t>P</w:t>
      </w:r>
      <w:r w:rsidR="00F25ED3" w:rsidRPr="00993C0D">
        <w:t xml:space="preserve">ersonification of Africa, front view of bust with head-gear of elephant trunk and tusks; latter feature, usually clearly shown on parallels, </w:t>
      </w:r>
      <w:r w:rsidR="00F25ED3">
        <w:t>is not very distinct on this lamp</w:t>
      </w:r>
      <w:r w:rsidR="00F25ED3" w:rsidRPr="00993C0D">
        <w:t>.</w:t>
      </w:r>
    </w:p>
    <w:p w14:paraId="2EF73E40" w14:textId="77777777" w:rsidR="00F62A33" w:rsidRDefault="00F62A33" w:rsidP="00F62A33">
      <w:pPr>
        <w:spacing w:line="480" w:lineRule="auto"/>
      </w:pPr>
      <w:r>
        <w:t xml:space="preserve">Type: </w:t>
      </w:r>
      <w:r w:rsidR="00F25ED3" w:rsidRPr="00C62D91">
        <w:t xml:space="preserve">Loeschcke </w:t>
      </w:r>
      <w:r w:rsidR="00F25ED3" w:rsidRPr="00C62D91">
        <w:rPr>
          <w:caps/>
        </w:rPr>
        <w:t>viii</w:t>
      </w:r>
      <w:r w:rsidR="00F25ED3" w:rsidRPr="00C62D91">
        <w:t>; Bussière form D</w:t>
      </w:r>
      <w:r w:rsidR="00F25ED3" w:rsidRPr="00C62D91">
        <w:rPr>
          <w:caps/>
        </w:rPr>
        <w:t xml:space="preserve"> ii </w:t>
      </w:r>
      <w:r w:rsidR="00055A25">
        <w:t>1</w:t>
      </w:r>
    </w:p>
    <w:p w14:paraId="5E1BE82D" w14:textId="77777777" w:rsidR="00F62A33" w:rsidRDefault="00F62A33" w:rsidP="00F62A33">
      <w:pPr>
        <w:spacing w:line="480" w:lineRule="auto"/>
      </w:pPr>
      <w:r>
        <w:t xml:space="preserve">Place of Manufacture or Origin: </w:t>
      </w:r>
      <w:r w:rsidR="00F25ED3" w:rsidRPr="00C62D91">
        <w:t>Not given by Schüller, bu</w:t>
      </w:r>
      <w:r w:rsidR="00055A25">
        <w:t>t Italic based on the signature</w:t>
      </w:r>
    </w:p>
    <w:p w14:paraId="6FA6F8C3" w14:textId="77777777" w:rsidR="00F62A33" w:rsidRDefault="00F62A33" w:rsidP="00F62A33">
      <w:pPr>
        <w:spacing w:line="480" w:lineRule="auto"/>
      </w:pPr>
      <w:r>
        <w:t xml:space="preserve">Parallels: </w:t>
      </w:r>
      <w:r w:rsidR="00F25ED3" w:rsidRPr="00C62D91">
        <w:t xml:space="preserve">Bussière 2000, p. 171, no. 2106, pl. 59, decor </w:t>
      </w:r>
      <w:r w:rsidR="00F25ED3" w:rsidRPr="00C62D91">
        <w:rPr>
          <w:caps/>
        </w:rPr>
        <w:t>i.</w:t>
      </w:r>
      <w:r w:rsidR="00F25ED3" w:rsidRPr="00C62D91">
        <w:t>c.3.(3) ({{insc:</w:t>
      </w:r>
      <w:r w:rsidR="00F25ED3" w:rsidRPr="00C62D91">
        <w:rPr>
          <w:caps/>
        </w:rPr>
        <w:t>catilvest</w:t>
      </w:r>
      <w:r w:rsidR="00F25ED3" w:rsidRPr="00C62D91">
        <w:t xml:space="preserve">}}) (with further refs. for illustrations of the same theme, to which can be added Pollino 1994, no. 047, pl. 5); </w:t>
      </w:r>
      <w:r w:rsidR="00F25ED3" w:rsidRPr="00C62D91">
        <w:rPr>
          <w:i/>
        </w:rPr>
        <w:t xml:space="preserve">Kunst der Antike </w:t>
      </w:r>
      <w:r w:rsidR="00F25ED3" w:rsidRPr="00C62D91">
        <w:t>13, no. 150.</w:t>
      </w:r>
    </w:p>
    <w:p w14:paraId="45A1D1DE" w14:textId="77777777" w:rsidR="00CF12B5" w:rsidRDefault="00CF12B5" w:rsidP="00CF12B5">
      <w:pPr>
        <w:spacing w:line="480" w:lineRule="auto"/>
      </w:pPr>
      <w:r>
        <w:t xml:space="preserve">Provenance: </w:t>
      </w:r>
    </w:p>
    <w:p w14:paraId="73A238B0" w14:textId="039D2B31" w:rsidR="00F62A33" w:rsidRDefault="00F62A33" w:rsidP="00F62A33">
      <w:pPr>
        <w:spacing w:line="480" w:lineRule="auto"/>
      </w:pPr>
      <w:r>
        <w:t>Bibliography:</w:t>
      </w:r>
      <w:del w:id="21" w:author="Benedicte Gilman" w:date="2016-07-19T16:38:00Z">
        <w:r w:rsidDel="00E725A5">
          <w:delText xml:space="preserve"> </w:delText>
        </w:r>
      </w:del>
      <w:ins w:id="22" w:author="Benedicte Gilman" w:date="2016-07-19T16:38:00Z">
        <w:r w:rsidR="00E725A5">
          <w:t xml:space="preserve">Galerie Günter Puhze 1982, no. 272. </w:t>
        </w:r>
      </w:ins>
      <w:del w:id="23" w:author="Benedicte Gilman" w:date="2016-07-19T16:38:00Z">
        <w:r w:rsidDel="00E725A5">
          <w:delText>Unpublished.</w:delText>
        </w:r>
      </w:del>
    </w:p>
    <w:p w14:paraId="3165AEDA" w14:textId="77777777" w:rsidR="00561693" w:rsidRPr="00C62D91" w:rsidRDefault="00F62A33" w:rsidP="00055A25">
      <w:pPr>
        <w:spacing w:line="480" w:lineRule="auto"/>
      </w:pPr>
      <w:r>
        <w:t xml:space="preserve">Date: </w:t>
      </w:r>
      <w:r w:rsidR="00055A25">
        <w:t>Late Flavian to Early Antonine</w:t>
      </w:r>
    </w:p>
    <w:p w14:paraId="24F19EDD" w14:textId="23234F59" w:rsidR="005354BE" w:rsidRDefault="009826D8" w:rsidP="005354BE">
      <w:pPr>
        <w:spacing w:line="480" w:lineRule="auto"/>
      </w:pPr>
      <w:r>
        <w:t>Date numeric: 8</w:t>
      </w:r>
      <w:r w:rsidR="008D24D9">
        <w:t>0; 14</w:t>
      </w:r>
      <w:r w:rsidR="005354BE">
        <w:t>0</w:t>
      </w:r>
    </w:p>
    <w:p w14:paraId="64684A91" w14:textId="77777777" w:rsidR="00561693" w:rsidRPr="00C62D91" w:rsidDel="007B3C10" w:rsidRDefault="00561693" w:rsidP="000E7262">
      <w:pPr>
        <w:pStyle w:val="Textedelespacerserv2"/>
        <w:numPr>
          <w:ilvl w:val="0"/>
          <w:numId w:val="0"/>
        </w:numPr>
        <w:spacing w:line="480" w:lineRule="auto"/>
        <w:jc w:val="left"/>
        <w:outlineLvl w:val="9"/>
        <w:rPr>
          <w:rFonts w:ascii="Palatino" w:hAnsi="Palatino"/>
        </w:rPr>
      </w:pPr>
    </w:p>
    <w:p w14:paraId="1001850E" w14:textId="77777777" w:rsidR="00561693" w:rsidRPr="00C62D91" w:rsidRDefault="00561693" w:rsidP="00561693">
      <w:pPr>
        <w:pStyle w:val="Textedelespacerserv2"/>
        <w:numPr>
          <w:ilvl w:val="0"/>
          <w:numId w:val="0"/>
        </w:numPr>
        <w:spacing w:line="480" w:lineRule="auto"/>
        <w:jc w:val="left"/>
        <w:outlineLvl w:val="9"/>
        <w:rPr>
          <w:rFonts w:ascii="Palatino" w:hAnsi="Palatino"/>
        </w:rPr>
      </w:pPr>
      <w:r w:rsidRPr="00C62D91">
        <w:rPr>
          <w:rFonts w:ascii="Palatino" w:hAnsi="Palatino"/>
        </w:rPr>
        <w:t>———</w:t>
      </w:r>
    </w:p>
    <w:p w14:paraId="255A1E8A" w14:textId="77777777" w:rsidR="00561693" w:rsidRDefault="00561693" w:rsidP="00561693">
      <w:pPr>
        <w:pStyle w:val="Textedelespacerserv2"/>
        <w:numPr>
          <w:ilvl w:val="0"/>
          <w:numId w:val="0"/>
        </w:numPr>
        <w:spacing w:line="480" w:lineRule="auto"/>
        <w:jc w:val="left"/>
        <w:outlineLvl w:val="9"/>
        <w:rPr>
          <w:rFonts w:ascii="Palatino" w:hAnsi="Palatino"/>
        </w:rPr>
      </w:pPr>
    </w:p>
    <w:p w14:paraId="0D524D4E" w14:textId="77777777" w:rsidR="009826D8" w:rsidRDefault="009826D8" w:rsidP="009826D8">
      <w:pPr>
        <w:spacing w:line="480" w:lineRule="auto"/>
      </w:pPr>
      <w:r>
        <w:t>Catalogue Number: 287</w:t>
      </w:r>
    </w:p>
    <w:p w14:paraId="296C7384" w14:textId="77777777" w:rsidR="009826D8" w:rsidRDefault="009826D8" w:rsidP="009826D8">
      <w:pPr>
        <w:spacing w:line="480" w:lineRule="auto"/>
      </w:pPr>
      <w:r>
        <w:t xml:space="preserve">Inventory Number: </w:t>
      </w:r>
      <w:r w:rsidRPr="00C62D91">
        <w:t>83.</w:t>
      </w:r>
      <w:r w:rsidRPr="00C62D91">
        <w:rPr>
          <w:caps/>
        </w:rPr>
        <w:t>aq.</w:t>
      </w:r>
      <w:r w:rsidRPr="00C62D91">
        <w:t>377.166</w:t>
      </w:r>
    </w:p>
    <w:p w14:paraId="4098620D" w14:textId="77777777" w:rsidR="009826D8" w:rsidRDefault="009826D8" w:rsidP="009826D8">
      <w:pPr>
        <w:spacing w:line="480" w:lineRule="auto"/>
      </w:pPr>
      <w:r>
        <w:t xml:space="preserve">Dimensions: </w:t>
      </w:r>
      <w:r w:rsidRPr="00C62D91">
        <w:t>L: 11.0; W: 7.5; H: 2.7</w:t>
      </w:r>
    </w:p>
    <w:p w14:paraId="30F6510F" w14:textId="77777777" w:rsidR="009826D8" w:rsidRDefault="009826D8" w:rsidP="009826D8">
      <w:pPr>
        <w:spacing w:line="480" w:lineRule="auto"/>
      </w:pPr>
      <w:r>
        <w:t xml:space="preserve">Condition and Fabric: </w:t>
      </w:r>
      <w:r w:rsidRPr="00C62D91">
        <w:t>Handle slightly chipped on top. Clay 5YR7/4 pink, glaze 2.5YR6/6 light red.</w:t>
      </w:r>
    </w:p>
    <w:p w14:paraId="74907919" w14:textId="77777777" w:rsidR="009826D8" w:rsidRDefault="009826D8" w:rsidP="009826D8">
      <w:pPr>
        <w:spacing w:line="480" w:lineRule="auto"/>
      </w:pPr>
      <w:r>
        <w:t xml:space="preserve">Description: </w:t>
      </w:r>
      <w:r w:rsidRPr="00C62D91">
        <w:t>Moldmade. Ring handle with two grooves. Shoulder: Loeschcke form</w:t>
      </w:r>
      <w:r w:rsidRPr="00C62D91">
        <w:rPr>
          <w:caps/>
        </w:rPr>
        <w:t xml:space="preserve"> vi </w:t>
      </w:r>
      <w:r w:rsidRPr="00C62D91">
        <w:t>b. Filling-hole at left; possible traces of iron corrosion. Nozzle form Bus. 4d. Slightly raised base marked off by one circular groove. Workshop signature: {{insc:</w:t>
      </w:r>
      <w:r w:rsidRPr="00C62D91">
        <w:rPr>
          <w:caps/>
        </w:rPr>
        <w:t>ccorvrs</w:t>
      </w:r>
      <w:r w:rsidRPr="00C62D91">
        <w:t>}}.</w:t>
      </w:r>
    </w:p>
    <w:p w14:paraId="6582AD50" w14:textId="77777777" w:rsidR="009826D8" w:rsidRDefault="009826D8" w:rsidP="009826D8">
      <w:pPr>
        <w:spacing w:line="480" w:lineRule="auto"/>
      </w:pPr>
      <w:r>
        <w:t>Discus Iconography: A</w:t>
      </w:r>
      <w:r w:rsidRPr="00C62D91">
        <w:t>t left, aulete standing to right, wearing short pants whose stippled markings probably indicate fur; in front of him a small unidentified structure with two tiers (altar[?]).</w:t>
      </w:r>
    </w:p>
    <w:p w14:paraId="613FD25E" w14:textId="77777777" w:rsidR="009826D8" w:rsidRDefault="009826D8" w:rsidP="009826D8">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ii </w:t>
      </w:r>
      <w:r w:rsidR="00055A25">
        <w:t>1</w:t>
      </w:r>
    </w:p>
    <w:p w14:paraId="68764719" w14:textId="77777777" w:rsidR="009826D8" w:rsidRDefault="009826D8" w:rsidP="009826D8">
      <w:pPr>
        <w:spacing w:line="480" w:lineRule="auto"/>
      </w:pPr>
      <w:r>
        <w:t xml:space="preserve">Place of Manufacture or Origin: </w:t>
      </w:r>
      <w:r w:rsidR="00055A25">
        <w:t>North Africa</w:t>
      </w:r>
    </w:p>
    <w:p w14:paraId="1C9279F4" w14:textId="77777777" w:rsidR="009826D8" w:rsidRDefault="009826D8" w:rsidP="009826D8">
      <w:pPr>
        <w:spacing w:line="480" w:lineRule="auto"/>
      </w:pPr>
      <w:r>
        <w:t xml:space="preserve">Parallels: </w:t>
      </w:r>
      <w:r w:rsidRPr="00993C0D">
        <w:t>None found.</w:t>
      </w:r>
    </w:p>
    <w:p w14:paraId="6BFCF9CD" w14:textId="77777777" w:rsidR="00CF12B5" w:rsidRDefault="00CF12B5" w:rsidP="00CF12B5">
      <w:pPr>
        <w:spacing w:line="480" w:lineRule="auto"/>
      </w:pPr>
      <w:r>
        <w:t xml:space="preserve">Provenance: </w:t>
      </w:r>
    </w:p>
    <w:p w14:paraId="3A5D4063" w14:textId="77777777" w:rsidR="009826D8" w:rsidRDefault="009826D8" w:rsidP="009826D8">
      <w:pPr>
        <w:spacing w:line="480" w:lineRule="auto"/>
      </w:pPr>
      <w:r>
        <w:t>Bibliography: Unpublished.</w:t>
      </w:r>
    </w:p>
    <w:p w14:paraId="267BD907" w14:textId="77777777" w:rsidR="00561693" w:rsidRPr="00993C0D" w:rsidRDefault="009826D8" w:rsidP="009826D8">
      <w:pPr>
        <w:spacing w:line="480" w:lineRule="auto"/>
      </w:pPr>
      <w:r>
        <w:t xml:space="preserve">Date: </w:t>
      </w:r>
      <w:r w:rsidR="00055A25">
        <w:t>Late Flavian to Early Antonine</w:t>
      </w:r>
    </w:p>
    <w:p w14:paraId="7841AAD2" w14:textId="77777777" w:rsidR="005354BE" w:rsidRDefault="005354BE" w:rsidP="005354BE">
      <w:pPr>
        <w:spacing w:line="480" w:lineRule="auto"/>
      </w:pPr>
      <w:r>
        <w:t>Date numeric:</w:t>
      </w:r>
      <w:r w:rsidR="009826D8">
        <w:t xml:space="preserve"> 8</w:t>
      </w:r>
      <w:r>
        <w:t>5; 150</w:t>
      </w:r>
    </w:p>
    <w:p w14:paraId="0A432CDC"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4E1C9D0F"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AC21793" w14:textId="77777777" w:rsidR="00561693" w:rsidRDefault="00561693" w:rsidP="00561693">
      <w:pPr>
        <w:pStyle w:val="Textedelespacerserv2"/>
        <w:numPr>
          <w:ilvl w:val="0"/>
          <w:numId w:val="0"/>
        </w:numPr>
        <w:spacing w:line="480" w:lineRule="auto"/>
        <w:jc w:val="left"/>
        <w:outlineLvl w:val="9"/>
        <w:rPr>
          <w:rFonts w:ascii="Palatino" w:hAnsi="Palatino"/>
        </w:rPr>
      </w:pPr>
    </w:p>
    <w:p w14:paraId="430F350C" w14:textId="77777777" w:rsidR="004F071E" w:rsidRDefault="004F071E" w:rsidP="004F071E">
      <w:pPr>
        <w:spacing w:line="480" w:lineRule="auto"/>
      </w:pPr>
      <w:r>
        <w:t>Catalogue Number: 288</w:t>
      </w:r>
    </w:p>
    <w:p w14:paraId="3972F49C" w14:textId="77777777" w:rsidR="004F071E" w:rsidRDefault="004F071E" w:rsidP="004F071E">
      <w:pPr>
        <w:spacing w:line="480" w:lineRule="auto"/>
      </w:pPr>
      <w:r>
        <w:t xml:space="preserve">Inventory Number: </w:t>
      </w:r>
      <w:r w:rsidRPr="00993C0D">
        <w:t>81.</w:t>
      </w:r>
      <w:r w:rsidRPr="00524C6D">
        <w:rPr>
          <w:caps/>
        </w:rPr>
        <w:t>aq.</w:t>
      </w:r>
      <w:r w:rsidRPr="00993C0D">
        <w:t>38.2</w:t>
      </w:r>
    </w:p>
    <w:p w14:paraId="0A1EEA0E" w14:textId="77777777" w:rsidR="004F071E" w:rsidRDefault="004F071E" w:rsidP="004F071E">
      <w:pPr>
        <w:spacing w:line="480" w:lineRule="auto"/>
      </w:pPr>
      <w:r>
        <w:t xml:space="preserve">Dimensions: </w:t>
      </w:r>
      <w:r w:rsidRPr="00993C0D">
        <w:t>L: 9.5; W: 6.9; H: 2.6</w:t>
      </w:r>
    </w:p>
    <w:p w14:paraId="5F05C558" w14:textId="77777777" w:rsidR="004F071E" w:rsidRDefault="004F071E" w:rsidP="004F071E">
      <w:pPr>
        <w:spacing w:line="480" w:lineRule="auto"/>
      </w:pPr>
      <w:r>
        <w:t xml:space="preserve">Condition and Fabric: </w:t>
      </w:r>
      <w:r w:rsidRPr="00993C0D">
        <w:t xml:space="preserve">A few chips on </w:t>
      </w:r>
      <w:r>
        <w:t xml:space="preserve">the </w:t>
      </w:r>
      <w:r w:rsidRPr="00993C0D">
        <w:t>handle. Clay near 5YR7/4 pink, mottled glaze mostly 2.5YR4/4 reddish brown.</w:t>
      </w:r>
    </w:p>
    <w:p w14:paraId="7B70ABE3" w14:textId="77777777" w:rsidR="004F071E" w:rsidRDefault="004F071E" w:rsidP="004F071E">
      <w:pPr>
        <w:spacing w:line="480" w:lineRule="auto"/>
      </w:pPr>
      <w:r>
        <w:t xml:space="preserve">Description: </w:t>
      </w:r>
      <w:r w:rsidRPr="00993C0D">
        <w:t>Moldmade. Ring handle with two grooves on upper part. Shoulder: Loeschcke form</w:t>
      </w:r>
      <w:r w:rsidRPr="00524C6D">
        <w:rPr>
          <w:caps/>
        </w:rPr>
        <w:t xml:space="preserve"> vii </w:t>
      </w:r>
      <w:r w:rsidRPr="00993C0D">
        <w:t xml:space="preserve">a. Filling-hole at right. Air hole facing nozzle. Nozzle form Bus. 4a. </w:t>
      </w:r>
      <w:r>
        <w:t>Base marked off by one circular groove</w:t>
      </w:r>
      <w:r w:rsidRPr="00993C0D">
        <w:t>. Illegible incuse potter’s signature; under it an incuse mark: four-petaled flower.</w:t>
      </w:r>
    </w:p>
    <w:p w14:paraId="2C7F2B63" w14:textId="77777777" w:rsidR="004F071E" w:rsidRDefault="004F071E" w:rsidP="004F071E">
      <w:pPr>
        <w:spacing w:line="480" w:lineRule="auto"/>
      </w:pPr>
      <w:r>
        <w:t>Discus Iconography: S</w:t>
      </w:r>
      <w:r w:rsidRPr="00993C0D">
        <w:t>corpion to right.</w:t>
      </w:r>
    </w:p>
    <w:p w14:paraId="25B03BA0" w14:textId="77777777" w:rsidR="004F071E" w:rsidRDefault="004F071E" w:rsidP="004F071E">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ii </w:t>
      </w:r>
      <w:r w:rsidR="00055A25">
        <w:t>1</w:t>
      </w:r>
    </w:p>
    <w:p w14:paraId="74EC279D" w14:textId="77777777" w:rsidR="004F071E" w:rsidRDefault="004F071E" w:rsidP="004F071E">
      <w:pPr>
        <w:spacing w:line="480" w:lineRule="auto"/>
      </w:pPr>
      <w:r>
        <w:t xml:space="preserve">Place of Manufacture or Origin: </w:t>
      </w:r>
      <w:r w:rsidR="00055A25">
        <w:t>Tunisia</w:t>
      </w:r>
    </w:p>
    <w:p w14:paraId="22B89E9C" w14:textId="77777777" w:rsidR="004F071E" w:rsidRDefault="004F071E" w:rsidP="004F071E">
      <w:pPr>
        <w:spacing w:line="480" w:lineRule="auto"/>
      </w:pPr>
      <w:r>
        <w:t xml:space="preserve">Parallels: </w:t>
      </w:r>
      <w:r w:rsidRPr="00993C0D">
        <w:t>Libertini 1930, no. 1300, pl. 124; Álvarez-Ossorio 1942, fig. 3.2 (</w:t>
      </w:r>
      <w:r w:rsidRPr="00C62D91">
        <w:t xml:space="preserve">Loeschcke </w:t>
      </w:r>
      <w:r w:rsidRPr="00C62D91">
        <w:rPr>
          <w:caps/>
        </w:rPr>
        <w:t>iv</w:t>
      </w:r>
      <w:r w:rsidRPr="00C62D91">
        <w:t>); Palol 1950, no. 68, fig. 108; Ponsich 1961, no. 311, pl. 22; Kricheldorf 1962, nos. 146 ({{insc:</w:t>
      </w:r>
      <w:r w:rsidRPr="00C62D91">
        <w:rPr>
          <w:caps/>
        </w:rPr>
        <w:t>gabinia</w:t>
      </w:r>
      <w:r w:rsidRPr="00C62D91">
        <w:t>}}) and 147–48, pl. 18; Sotgiu 1968, no. 411e, pl. 4 ({{insc:</w:t>
      </w:r>
      <w:r w:rsidRPr="00C62D91">
        <w:rPr>
          <w:caps/>
        </w:rPr>
        <w:t>cclosvc</w:t>
      </w:r>
      <w:r w:rsidRPr="00C62D91">
        <w:t xml:space="preserve">}}); Heres 1972, no. 78, pl. 12 (Loeschcke </w:t>
      </w:r>
      <w:r w:rsidRPr="00C62D91">
        <w:rPr>
          <w:caps/>
        </w:rPr>
        <w:t>i</w:t>
      </w:r>
      <w:r w:rsidRPr="00C62D91">
        <w:t>); Gualandi Genito 1977, no. 330, pl. 45; Hellmann 1987, no. 265, pl. 34 ({{insc:</w:t>
      </w:r>
      <w:r w:rsidRPr="00C62D91">
        <w:rPr>
          <w:caps/>
        </w:rPr>
        <w:t>cclosvc</w:t>
      </w:r>
      <w:r w:rsidRPr="00C62D91">
        <w:t>}}); Schäfer and Marczoch 1990, p. 47, no. 44; Larese and Sgreva 1996, p. 223, no. 303 ({{insc:</w:t>
      </w:r>
      <w:r w:rsidRPr="00C62D91">
        <w:rPr>
          <w:caps/>
        </w:rPr>
        <w:t>coppires</w:t>
      </w:r>
      <w:r w:rsidRPr="00C62D91">
        <w:t xml:space="preserve">}}); Bussière 2000, nos. 2468–70, pl. 67, decor </w:t>
      </w:r>
      <w:r w:rsidRPr="00C62D91">
        <w:rPr>
          <w:caps/>
        </w:rPr>
        <w:t>iii</w:t>
      </w:r>
      <w:r w:rsidRPr="00C62D91">
        <w:t>.c.1.(1) ({{insc:</w:t>
      </w:r>
      <w:r w:rsidRPr="00C62D91">
        <w:rPr>
          <w:caps/>
        </w:rPr>
        <w:t>mvntrept</w:t>
      </w:r>
      <w:r w:rsidRPr="00C62D91">
        <w:t>}}) (</w:t>
      </w:r>
      <w:r w:rsidR="00BF27C0">
        <w:t>{{loc_0000:</w:t>
      </w:r>
      <w:r w:rsidRPr="00C62D91">
        <w:t>Tipasa</w:t>
      </w:r>
      <w:r w:rsidR="00BF27C0">
        <w:t>}}</w:t>
      </w:r>
      <w:r w:rsidRPr="00C62D91">
        <w:t xml:space="preserve">) (with further refs. and several signatures); Robin Petitot 2000, p. 57, no. 101 (Loeschcke </w:t>
      </w:r>
      <w:r w:rsidRPr="00C62D91">
        <w:rPr>
          <w:caps/>
        </w:rPr>
        <w:t>iv</w:t>
      </w:r>
      <w:r w:rsidRPr="00C62D91">
        <w:t xml:space="preserve">); Rivet 2003, p. 158, no. 306; Casas Genover and Soler Fusté 2006, no. G 970, pl. 63; Bémont and Chew 2007, pp. 192, 449, pl. 24, IT 63, and pp. 243–44, 462–63, pls. 37–38, GA 63–GA 64, (Loeschcke </w:t>
      </w:r>
      <w:r w:rsidRPr="00C62D91">
        <w:rPr>
          <w:caps/>
        </w:rPr>
        <w:t>i</w:t>
      </w:r>
      <w:r w:rsidRPr="00C62D91">
        <w:t>); Bussière and Rivel 2012, no. 180 ({{insc:</w:t>
      </w:r>
      <w:r w:rsidRPr="00C62D91">
        <w:rPr>
          <w:caps/>
        </w:rPr>
        <w:t>gabmerc</w:t>
      </w:r>
      <w:r w:rsidRPr="00C62D91">
        <w:t>}}) (central Tunisia); Bochum Museum, Schüller Collection, cat. no. 179, S 744 ({{insc:</w:t>
      </w:r>
      <w:r w:rsidRPr="00C62D91">
        <w:rPr>
          <w:caps/>
        </w:rPr>
        <w:t>clo.heli</w:t>
      </w:r>
      <w:r w:rsidRPr="00C62D91">
        <w:t xml:space="preserve">}} and </w:t>
      </w:r>
      <w:r w:rsidRPr="00C62D91">
        <w:rPr>
          <w:i/>
        </w:rPr>
        <w:t>planta pedis</w:t>
      </w:r>
      <w:r w:rsidRPr="00993C0D">
        <w:rPr>
          <w:i/>
        </w:rPr>
        <w:t xml:space="preserve"> </w:t>
      </w:r>
      <w:r w:rsidRPr="00993C0D">
        <w:t>under i</w:t>
      </w:r>
      <w:r w:rsidRPr="00BF27C0">
        <w:t>t)</w:t>
      </w:r>
      <w:r w:rsidRPr="00E62537">
        <w:t xml:space="preserve"> </w:t>
      </w:r>
      <w:r w:rsidR="00BF27C0">
        <w:t>(</w:t>
      </w:r>
      <w:r w:rsidRPr="00993C0D">
        <w:t>Tunisia</w:t>
      </w:r>
      <w:r w:rsidR="00BF27C0">
        <w:t>)</w:t>
      </w:r>
      <w:r w:rsidRPr="00993C0D">
        <w:t>.</w:t>
      </w:r>
    </w:p>
    <w:p w14:paraId="63082A9A" w14:textId="77777777" w:rsidR="00CF12B5" w:rsidRDefault="00CF12B5" w:rsidP="00CF12B5">
      <w:pPr>
        <w:spacing w:line="480" w:lineRule="auto"/>
      </w:pPr>
      <w:r>
        <w:t xml:space="preserve">Provenance: </w:t>
      </w:r>
    </w:p>
    <w:p w14:paraId="1FA981CB" w14:textId="77777777" w:rsidR="004F071E" w:rsidRDefault="004F071E" w:rsidP="004F071E">
      <w:pPr>
        <w:spacing w:line="480" w:lineRule="auto"/>
      </w:pPr>
      <w:r>
        <w:t>Bibliography: Unpublished.</w:t>
      </w:r>
    </w:p>
    <w:p w14:paraId="44E50849" w14:textId="77777777" w:rsidR="00561693" w:rsidRPr="00993C0D" w:rsidRDefault="004F071E" w:rsidP="004F071E">
      <w:pPr>
        <w:spacing w:line="480" w:lineRule="auto"/>
      </w:pPr>
      <w:r>
        <w:t xml:space="preserve">Date: </w:t>
      </w:r>
      <w:r w:rsidR="00055A25">
        <w:t>Late Flavian to Early Antonine</w:t>
      </w:r>
    </w:p>
    <w:p w14:paraId="217BB38F" w14:textId="77777777" w:rsidR="005354BE" w:rsidRDefault="004F071E" w:rsidP="005354BE">
      <w:pPr>
        <w:spacing w:line="480" w:lineRule="auto"/>
      </w:pPr>
      <w:r>
        <w:t>Date numeric: 8</w:t>
      </w:r>
      <w:r w:rsidR="005354BE">
        <w:t>5; 150</w:t>
      </w:r>
    </w:p>
    <w:p w14:paraId="21A44307"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35AC215C"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7889AA5" w14:textId="77777777" w:rsidR="00561693" w:rsidRDefault="00561693" w:rsidP="00561693">
      <w:pPr>
        <w:pStyle w:val="Textedelespacerserv2"/>
        <w:numPr>
          <w:ilvl w:val="0"/>
          <w:numId w:val="0"/>
        </w:numPr>
        <w:spacing w:line="480" w:lineRule="auto"/>
        <w:jc w:val="left"/>
        <w:outlineLvl w:val="9"/>
        <w:rPr>
          <w:rFonts w:ascii="Palatino" w:hAnsi="Palatino"/>
        </w:rPr>
      </w:pPr>
    </w:p>
    <w:p w14:paraId="3EA165B6" w14:textId="77777777" w:rsidR="005C0104" w:rsidRDefault="005C0104" w:rsidP="005C0104">
      <w:pPr>
        <w:spacing w:line="480" w:lineRule="auto"/>
      </w:pPr>
      <w:r>
        <w:t>Catalogue Number: 289</w:t>
      </w:r>
    </w:p>
    <w:p w14:paraId="50C7D2AE" w14:textId="77777777" w:rsidR="005C0104" w:rsidRDefault="005C0104" w:rsidP="005C0104">
      <w:pPr>
        <w:spacing w:line="480" w:lineRule="auto"/>
      </w:pPr>
      <w:r>
        <w:t xml:space="preserve">Inventory Number: </w:t>
      </w:r>
      <w:r w:rsidRPr="00993C0D">
        <w:t>83.</w:t>
      </w:r>
      <w:r w:rsidRPr="00524C6D">
        <w:rPr>
          <w:caps/>
        </w:rPr>
        <w:t>aq.</w:t>
      </w:r>
      <w:r w:rsidRPr="00993C0D">
        <w:t>377.206</w:t>
      </w:r>
    </w:p>
    <w:p w14:paraId="26C81882" w14:textId="77777777" w:rsidR="00DF63B6" w:rsidRDefault="005C0104" w:rsidP="005C0104">
      <w:pPr>
        <w:spacing w:line="480" w:lineRule="auto"/>
      </w:pPr>
      <w:r>
        <w:t xml:space="preserve">Dimensions: </w:t>
      </w:r>
      <w:r w:rsidRPr="00993C0D">
        <w:t>L: 10.2; W: 7.1; H: 2.5</w:t>
      </w:r>
    </w:p>
    <w:p w14:paraId="601B01B9" w14:textId="656101F9" w:rsidR="005C0104" w:rsidRDefault="005C0104" w:rsidP="005C0104">
      <w:pPr>
        <w:spacing w:line="480" w:lineRule="auto"/>
      </w:pPr>
      <w:r>
        <w:t>Condition and Fabric: Chipped filling-hole</w:t>
      </w:r>
      <w:r w:rsidRPr="00993C0D">
        <w:t>. Clay 10YR6/3 pale brown, glaze 10YR5/1 gray; burned.</w:t>
      </w:r>
    </w:p>
    <w:p w14:paraId="071DED0D" w14:textId="77777777" w:rsidR="005C0104" w:rsidRDefault="005C0104" w:rsidP="005C0104">
      <w:pPr>
        <w:spacing w:line="480" w:lineRule="auto"/>
      </w:pPr>
      <w:r>
        <w:t xml:space="preserve">Description: </w:t>
      </w:r>
      <w:r w:rsidRPr="00993C0D">
        <w:t>Moldmade. Ring handle with two grooves. Shoulder: Loeschcke form</w:t>
      </w:r>
      <w:r w:rsidRPr="00524C6D">
        <w:rPr>
          <w:caps/>
        </w:rPr>
        <w:t xml:space="preserve"> vii </w:t>
      </w:r>
      <w:r w:rsidRPr="00993C0D">
        <w:t xml:space="preserve">a. </w:t>
      </w:r>
      <w:r>
        <w:t>F</w:t>
      </w:r>
      <w:r w:rsidRPr="00993C0D">
        <w:t>illing-hole in left middle</w:t>
      </w:r>
      <w:r>
        <w:t xml:space="preserve"> field</w:t>
      </w:r>
      <w:r w:rsidRPr="00993C0D">
        <w:t>. Small air hole</w:t>
      </w:r>
      <w:r>
        <w:t xml:space="preserve"> </w:t>
      </w:r>
      <w:r w:rsidRPr="00993C0D">
        <w:t xml:space="preserve">facing nozzle. Nozzle form </w:t>
      </w:r>
      <w:r w:rsidRPr="004B7DBA">
        <w:t>Bus. 4b. Slightly raised base marked off by one circular groove. Potter’s incuse signature: {{insc:</w:t>
      </w:r>
      <w:r w:rsidRPr="004B7DBA">
        <w:rPr>
          <w:caps/>
        </w:rPr>
        <w:t>mnovivst</w:t>
      </w:r>
      <w:r w:rsidRPr="004B7DBA">
        <w:t>}}; below it, capital letter {{insc:T}}</w:t>
      </w:r>
      <w:r w:rsidRPr="004B7DBA">
        <w:rPr>
          <w:caps/>
        </w:rPr>
        <w:t xml:space="preserve"> </w:t>
      </w:r>
      <w:r w:rsidRPr="004B7DBA">
        <w:t>with small dot at end of each bar</w:t>
      </w:r>
      <w:r w:rsidR="00F40465">
        <w:t xml:space="preserve"> {{stamp:289}}</w:t>
      </w:r>
      <w:r w:rsidRPr="004B7DBA">
        <w:t>; African workshop active</w:t>
      </w:r>
      <w:r w:rsidRPr="004B7DBA">
        <w:rPr>
          <w:caps/>
        </w:rPr>
        <w:t xml:space="preserve"> A.D. </w:t>
      </w:r>
      <w:r w:rsidRPr="004B7DBA">
        <w:t>120–180.</w:t>
      </w:r>
    </w:p>
    <w:p w14:paraId="221BD335" w14:textId="77777777" w:rsidR="005C0104" w:rsidRDefault="005C0104" w:rsidP="005C0104">
      <w:pPr>
        <w:spacing w:line="480" w:lineRule="auto"/>
      </w:pPr>
      <w:r>
        <w:t>Discus Iconography: P</w:t>
      </w:r>
      <w:r w:rsidRPr="00993C0D">
        <w:t>ortrait of bearded man to right with diadem.</w:t>
      </w:r>
    </w:p>
    <w:p w14:paraId="208256AC" w14:textId="77777777" w:rsidR="005C0104" w:rsidRDefault="005C0104" w:rsidP="005C0104">
      <w:pPr>
        <w:spacing w:line="480" w:lineRule="auto"/>
      </w:pPr>
      <w:r>
        <w:t xml:space="preserve">Type: </w:t>
      </w:r>
      <w:r w:rsidRPr="004B7DBA">
        <w:t xml:space="preserve">Loeschcke </w:t>
      </w:r>
      <w:r w:rsidRPr="004B7DBA">
        <w:rPr>
          <w:caps/>
        </w:rPr>
        <w:t>viii</w:t>
      </w:r>
      <w:r w:rsidRPr="004B7DBA">
        <w:t>; Bussière form D</w:t>
      </w:r>
      <w:r w:rsidRPr="004B7DBA">
        <w:rPr>
          <w:caps/>
        </w:rPr>
        <w:t xml:space="preserve"> ii </w:t>
      </w:r>
      <w:r w:rsidR="00055A25">
        <w:t>1</w:t>
      </w:r>
    </w:p>
    <w:p w14:paraId="4343C3B9" w14:textId="77777777" w:rsidR="005C0104" w:rsidRDefault="005C0104" w:rsidP="005C0104">
      <w:pPr>
        <w:spacing w:line="480" w:lineRule="auto"/>
      </w:pPr>
      <w:r>
        <w:t xml:space="preserve">Place of Manufacture or Origin: </w:t>
      </w:r>
      <w:r w:rsidR="00055A25">
        <w:t>North Africa</w:t>
      </w:r>
    </w:p>
    <w:p w14:paraId="19B875BD" w14:textId="77777777" w:rsidR="005C0104" w:rsidRDefault="005C0104" w:rsidP="005C0104">
      <w:pPr>
        <w:spacing w:line="480" w:lineRule="auto"/>
      </w:pPr>
      <w:r>
        <w:t xml:space="preserve">Parallels: </w:t>
      </w:r>
      <w:r w:rsidRPr="004B7DBA">
        <w:t>Libertini 1930, no. 1292, pl. 123; Mercando 1962, no. 3, pl. 6 ({{insc:</w:t>
      </w:r>
      <w:r w:rsidRPr="004B7DBA">
        <w:rPr>
          <w:caps/>
        </w:rPr>
        <w:t>mvercevp</w:t>
      </w:r>
      <w:r w:rsidRPr="004B7DBA">
        <w:t xml:space="preserve">}}); Brentchaloff 1972, no. 80, Musée de Clermont inv. 56.465.102 (Loeschcke </w:t>
      </w:r>
      <w:r w:rsidRPr="004B7DBA">
        <w:rPr>
          <w:caps/>
        </w:rPr>
        <w:t>iv,</w:t>
      </w:r>
      <w:r w:rsidRPr="004B7DBA">
        <w:t xml:space="preserve"> signed {{insc:</w:t>
      </w:r>
      <w:r w:rsidRPr="004B7DBA">
        <w:rPr>
          <w:caps/>
        </w:rPr>
        <w:t>oppi</w:t>
      </w:r>
      <w:r w:rsidRPr="004B7DBA">
        <w:t>}}) (</w:t>
      </w:r>
      <w:r w:rsidR="0011215E">
        <w:t>{{loc_0000:</w:t>
      </w:r>
      <w:r w:rsidRPr="004B7DBA">
        <w:t>Lezoux</w:t>
      </w:r>
      <w:r w:rsidR="0011215E">
        <w:t>}}</w:t>
      </w:r>
      <w:r w:rsidRPr="004B7DBA">
        <w:t xml:space="preserve">); Bailey BM </w:t>
      </w:r>
      <w:r w:rsidRPr="004B7DBA">
        <w:rPr>
          <w:caps/>
        </w:rPr>
        <w:t>ii</w:t>
      </w:r>
      <w:r w:rsidRPr="004B7DBA">
        <w:t>, p. 330, Q 1311, pl. 70, and pp. 34–35, fig. 31; Gualandi Genito 1986, pp. 208 and 216, no. 60 ({{insc:</w:t>
      </w:r>
      <w:r w:rsidRPr="004B7DBA">
        <w:rPr>
          <w:caps/>
        </w:rPr>
        <w:t>gabin[ia</w:t>
      </w:r>
      <w:r w:rsidRPr="004B7DBA">
        <w:t xml:space="preserve">?]}}); Bailey 1994, no. 194, fig. 41; Morillo Cerdán 1999, pp. 198–99, fig. 141, motif 52 (with further refs.); Bussière 2000, nos. 2202–3, pl. 61, decor </w:t>
      </w:r>
      <w:r w:rsidRPr="004B7DBA">
        <w:rPr>
          <w:caps/>
        </w:rPr>
        <w:t>i</w:t>
      </w:r>
      <w:r w:rsidRPr="004B7DBA">
        <w:t>.d.1.(2) (with discussion and further refs.); Bochum Museum, Schüller Collection, museum photographic archives, photo P001 210–02–03–01 jpg.</w:t>
      </w:r>
    </w:p>
    <w:p w14:paraId="4B573CF9" w14:textId="77777777" w:rsidR="00CF12B5" w:rsidRDefault="00CF12B5" w:rsidP="00CF12B5">
      <w:pPr>
        <w:spacing w:line="480" w:lineRule="auto"/>
      </w:pPr>
      <w:r>
        <w:t xml:space="preserve">Provenance: </w:t>
      </w:r>
    </w:p>
    <w:p w14:paraId="54898BDB" w14:textId="77777777" w:rsidR="005C0104" w:rsidRDefault="005C0104" w:rsidP="005C0104">
      <w:pPr>
        <w:spacing w:line="480" w:lineRule="auto"/>
      </w:pPr>
      <w:r>
        <w:t>Bibliography: Unpublished.</w:t>
      </w:r>
    </w:p>
    <w:p w14:paraId="3BC7333D" w14:textId="77777777" w:rsidR="00561693" w:rsidRPr="00993C0D" w:rsidRDefault="005C0104" w:rsidP="005C0104">
      <w:pPr>
        <w:spacing w:line="480" w:lineRule="auto"/>
      </w:pPr>
      <w:r>
        <w:t xml:space="preserve">Date: </w:t>
      </w:r>
      <w:r w:rsidR="00055A25">
        <w:t>Late Flavian to Early Antonine</w:t>
      </w:r>
    </w:p>
    <w:p w14:paraId="64058D77" w14:textId="77777777" w:rsidR="005354BE" w:rsidRDefault="005C0104" w:rsidP="005354BE">
      <w:pPr>
        <w:spacing w:line="480" w:lineRule="auto"/>
      </w:pPr>
      <w:r>
        <w:t>Date numeric: 8</w:t>
      </w:r>
      <w:r w:rsidR="005354BE">
        <w:t>5; 150</w:t>
      </w:r>
    </w:p>
    <w:p w14:paraId="4410F40F" w14:textId="77777777" w:rsidR="00561693" w:rsidRPr="004B7DBA" w:rsidRDefault="005C0104" w:rsidP="00561693">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561693" w:rsidRPr="00993C0D">
        <w:rPr>
          <w:rFonts w:ascii="Palatino" w:hAnsi="Palatino"/>
        </w:rPr>
        <w:t xml:space="preserve">: The bearded head in the discus is sometimes interpreted as Hercules because of what seems to be a club on his right shoulder, at other times as a portrait of Hadrian or Antoninus Pius, which seems more likely (Bailey BM </w:t>
      </w:r>
      <w:r w:rsidR="00561693" w:rsidRPr="00524C6D">
        <w:rPr>
          <w:rFonts w:ascii="Palatino" w:hAnsi="Palatino"/>
          <w:caps/>
        </w:rPr>
        <w:t>ii</w:t>
      </w:r>
      <w:r w:rsidR="00561693" w:rsidRPr="00993C0D">
        <w:rPr>
          <w:rFonts w:ascii="Palatino" w:hAnsi="Palatino"/>
        </w:rPr>
        <w:t xml:space="preserve">, Q 1311). However, the interpretation of either emperor’s portrait fails to match the chronology of the </w:t>
      </w:r>
      <w:r w:rsidR="00561693" w:rsidRPr="004B7DBA">
        <w:rPr>
          <w:rFonts w:ascii="Palatino" w:hAnsi="Palatino"/>
        </w:rPr>
        <w:t xml:space="preserve">workshop </w:t>
      </w:r>
      <w:r w:rsidR="004B7DBA" w:rsidRPr="004B7DBA">
        <w:rPr>
          <w:rFonts w:ascii="Palatino" w:hAnsi="Palatino"/>
        </w:rPr>
        <w:t>{{insc:</w:t>
      </w:r>
      <w:r w:rsidR="004B7DBA" w:rsidRPr="004B7DBA">
        <w:rPr>
          <w:rFonts w:ascii="Palatino" w:hAnsi="Palatino"/>
          <w:caps/>
        </w:rPr>
        <w:t>oppi</w:t>
      </w:r>
      <w:r w:rsidR="004B7DBA" w:rsidRPr="004B7DBA">
        <w:rPr>
          <w:rFonts w:ascii="Palatino" w:hAnsi="Palatino"/>
        </w:rPr>
        <w:t>}}</w:t>
      </w:r>
      <w:r w:rsidR="00561693" w:rsidRPr="004B7DBA">
        <w:rPr>
          <w:rFonts w:ascii="Palatino" w:hAnsi="Palatino"/>
        </w:rPr>
        <w:t xml:space="preserve"> (active </w:t>
      </w:r>
      <w:r w:rsidR="005170AB" w:rsidRPr="004B7DBA">
        <w:rPr>
          <w:rFonts w:ascii="Palatino" w:hAnsi="Palatino"/>
          <w:caps/>
        </w:rPr>
        <w:t>A.D.</w:t>
      </w:r>
      <w:r w:rsidR="00561693" w:rsidRPr="004B7DBA">
        <w:rPr>
          <w:rFonts w:ascii="Palatino" w:hAnsi="Palatino"/>
          <w:caps/>
        </w:rPr>
        <w:t xml:space="preserve"> </w:t>
      </w:r>
      <w:r w:rsidR="00561693" w:rsidRPr="004B7DBA">
        <w:rPr>
          <w:rFonts w:ascii="Palatino" w:hAnsi="Palatino"/>
        </w:rPr>
        <w:t xml:space="preserve">70/80–100), who signs a lamp bearing this particular decor: see Brentchaloff 1972, no. 80 (see discussion in Bussière 2000, p. 172, decor </w:t>
      </w:r>
      <w:r w:rsidR="00561693" w:rsidRPr="004B7DBA">
        <w:rPr>
          <w:rFonts w:ascii="Palatino" w:hAnsi="Palatino"/>
          <w:caps/>
        </w:rPr>
        <w:t>i</w:t>
      </w:r>
      <w:r w:rsidR="00561693" w:rsidRPr="004B7DBA">
        <w:rPr>
          <w:rFonts w:ascii="Palatino" w:hAnsi="Palatino"/>
        </w:rPr>
        <w:t xml:space="preserve">.d.2). If the portrait is read as that of an emperor, then </w:t>
      </w:r>
      <w:r w:rsidR="004B7DBA" w:rsidRPr="004B7DBA">
        <w:rPr>
          <w:rFonts w:ascii="Palatino" w:hAnsi="Palatino"/>
        </w:rPr>
        <w:t>{{insc:</w:t>
      </w:r>
      <w:r w:rsidR="004B7DBA" w:rsidRPr="004B7DBA">
        <w:rPr>
          <w:rFonts w:ascii="Palatino" w:hAnsi="Palatino"/>
          <w:caps/>
        </w:rPr>
        <w:t>oppi</w:t>
      </w:r>
      <w:r w:rsidR="004B7DBA" w:rsidRPr="004B7DBA">
        <w:rPr>
          <w:rFonts w:ascii="Palatino" w:hAnsi="Palatino"/>
        </w:rPr>
        <w:t>}}</w:t>
      </w:r>
      <w:r w:rsidR="00561693" w:rsidRPr="004B7DBA">
        <w:rPr>
          <w:rFonts w:ascii="Palatino" w:hAnsi="Palatino"/>
        </w:rPr>
        <w:t xml:space="preserve">’s chronology must be revised, and Hadrian must be preferred to Antoninus Pius (see discussion in Gualandi Genito 1986, p. 208, no. 60; or in Bussière 2000, p. 172, decor </w:t>
      </w:r>
      <w:r w:rsidR="00561693" w:rsidRPr="004B7DBA">
        <w:rPr>
          <w:rFonts w:ascii="Palatino" w:hAnsi="Palatino"/>
          <w:caps/>
        </w:rPr>
        <w:t>i</w:t>
      </w:r>
      <w:r w:rsidR="00561693" w:rsidRPr="004B7DBA">
        <w:rPr>
          <w:rFonts w:ascii="Palatino" w:hAnsi="Palatino"/>
        </w:rPr>
        <w:t>.d.1.[2]).</w:t>
      </w:r>
    </w:p>
    <w:p w14:paraId="596FB784" w14:textId="77777777" w:rsidR="00561693" w:rsidRPr="004B7DBA" w:rsidRDefault="00561693" w:rsidP="00561693">
      <w:pPr>
        <w:pStyle w:val="Textedelespacerserv2"/>
        <w:numPr>
          <w:ilvl w:val="0"/>
          <w:numId w:val="0"/>
        </w:numPr>
        <w:spacing w:line="480" w:lineRule="auto"/>
        <w:jc w:val="left"/>
        <w:outlineLvl w:val="9"/>
        <w:rPr>
          <w:rFonts w:ascii="Palatino" w:hAnsi="Palatino"/>
        </w:rPr>
      </w:pPr>
    </w:p>
    <w:p w14:paraId="2DE03B84" w14:textId="77777777" w:rsidR="00561693" w:rsidRPr="004B7DBA" w:rsidRDefault="00561693" w:rsidP="00561693">
      <w:pPr>
        <w:pStyle w:val="Textedelespacerserv2"/>
        <w:numPr>
          <w:ilvl w:val="0"/>
          <w:numId w:val="0"/>
        </w:numPr>
        <w:spacing w:line="480" w:lineRule="auto"/>
        <w:jc w:val="left"/>
        <w:outlineLvl w:val="9"/>
        <w:rPr>
          <w:rFonts w:ascii="Palatino" w:hAnsi="Palatino"/>
        </w:rPr>
      </w:pPr>
      <w:r w:rsidRPr="004B7DBA">
        <w:rPr>
          <w:rFonts w:ascii="Palatino" w:hAnsi="Palatino"/>
        </w:rPr>
        <w:t>———</w:t>
      </w:r>
    </w:p>
    <w:p w14:paraId="0E57F466" w14:textId="77777777" w:rsidR="00561693" w:rsidRDefault="00561693" w:rsidP="00561693">
      <w:pPr>
        <w:pStyle w:val="Textedelespacerserv2"/>
        <w:numPr>
          <w:ilvl w:val="0"/>
          <w:numId w:val="0"/>
        </w:numPr>
        <w:spacing w:line="480" w:lineRule="auto"/>
        <w:jc w:val="left"/>
        <w:outlineLvl w:val="9"/>
        <w:rPr>
          <w:rFonts w:ascii="Palatino" w:hAnsi="Palatino"/>
        </w:rPr>
      </w:pPr>
    </w:p>
    <w:p w14:paraId="5F479E6E" w14:textId="77777777" w:rsidR="00873211" w:rsidRDefault="00873211" w:rsidP="00873211">
      <w:pPr>
        <w:spacing w:line="480" w:lineRule="auto"/>
      </w:pPr>
      <w:r>
        <w:t>Catalogue Number: 290</w:t>
      </w:r>
    </w:p>
    <w:p w14:paraId="5995D6B3" w14:textId="77777777" w:rsidR="00873211" w:rsidRDefault="00873211" w:rsidP="00873211">
      <w:pPr>
        <w:spacing w:line="480" w:lineRule="auto"/>
      </w:pPr>
      <w:r>
        <w:t xml:space="preserve">Inventory Number: </w:t>
      </w:r>
      <w:r w:rsidRPr="004B7DBA">
        <w:t>83.</w:t>
      </w:r>
      <w:r w:rsidRPr="004B7DBA">
        <w:rPr>
          <w:caps/>
        </w:rPr>
        <w:t>aq.</w:t>
      </w:r>
      <w:r w:rsidRPr="004B7DBA">
        <w:t>377.164</w:t>
      </w:r>
    </w:p>
    <w:p w14:paraId="645A6AB7" w14:textId="77777777" w:rsidR="00873211" w:rsidRDefault="00873211" w:rsidP="00873211">
      <w:pPr>
        <w:spacing w:line="480" w:lineRule="auto"/>
      </w:pPr>
      <w:r>
        <w:t xml:space="preserve">Dimensions: </w:t>
      </w:r>
      <w:r w:rsidRPr="004B7DBA">
        <w:t>L: 10.4; W: 7.3; H: 2.2</w:t>
      </w:r>
    </w:p>
    <w:p w14:paraId="7BBCD893" w14:textId="77777777" w:rsidR="00873211" w:rsidRDefault="00873211" w:rsidP="00873211">
      <w:pPr>
        <w:spacing w:line="480" w:lineRule="auto"/>
      </w:pPr>
      <w:r>
        <w:t xml:space="preserve">Condition and Fabric: Intact. </w:t>
      </w:r>
      <w:r w:rsidRPr="004B7DBA">
        <w:t>Clay 5YR7/4 pink, glaze mostly 5YR4/2 dark reddish gray.</w:t>
      </w:r>
    </w:p>
    <w:p w14:paraId="16CD8766" w14:textId="77777777" w:rsidR="00873211" w:rsidRDefault="00873211" w:rsidP="00873211">
      <w:pPr>
        <w:spacing w:line="480" w:lineRule="auto"/>
      </w:pPr>
      <w:r>
        <w:t xml:space="preserve">Description: </w:t>
      </w:r>
      <w:r w:rsidRPr="004B7DBA">
        <w:t>Moldmade. Ring handle with two grooves. Shoulder: Loeschcke form</w:t>
      </w:r>
      <w:r w:rsidRPr="004B7DBA">
        <w:rPr>
          <w:caps/>
        </w:rPr>
        <w:t xml:space="preserve"> vii </w:t>
      </w:r>
      <w:r w:rsidRPr="004B7DBA">
        <w:t>a. Filling-hole left middle. Unpierced small air hole in lower discus, facing nozzle. Nozzle form Bus. 4b. Base marked off by one circular groove. Potter’s incuse signature {{insc:</w:t>
      </w:r>
      <w:r w:rsidRPr="004B7DBA">
        <w:rPr>
          <w:caps/>
        </w:rPr>
        <w:t>ivsti</w:t>
      </w:r>
      <w:r w:rsidRPr="004B7DBA">
        <w:t>}}, Late Flavian to Trajanic African workshop.</w:t>
      </w:r>
    </w:p>
    <w:p w14:paraId="65D0219A" w14:textId="77777777" w:rsidR="00873211" w:rsidRDefault="00873211" w:rsidP="00873211">
      <w:pPr>
        <w:spacing w:line="480" w:lineRule="auto"/>
      </w:pPr>
      <w:r>
        <w:t>Discus Iconography: F</w:t>
      </w:r>
      <w:r w:rsidRPr="004B7DBA">
        <w:t>isherman with hat and short tunic sitting on a bank to left, left arm resting behind him; right hand holding fishing line without rod; below, basket and stick on which are strung five fish.</w:t>
      </w:r>
    </w:p>
    <w:p w14:paraId="7CA61112" w14:textId="77777777" w:rsidR="00873211" w:rsidRDefault="00873211" w:rsidP="00873211">
      <w:pPr>
        <w:spacing w:line="480" w:lineRule="auto"/>
      </w:pPr>
      <w:r>
        <w:t xml:space="preserve">Type: </w:t>
      </w:r>
      <w:r w:rsidRPr="004B7DBA">
        <w:t xml:space="preserve">Loeschcke </w:t>
      </w:r>
      <w:r w:rsidRPr="004B7DBA">
        <w:rPr>
          <w:caps/>
        </w:rPr>
        <w:t>viii</w:t>
      </w:r>
      <w:r w:rsidRPr="004B7DBA">
        <w:t>; Bussière form D</w:t>
      </w:r>
      <w:r w:rsidRPr="004B7DBA">
        <w:rPr>
          <w:caps/>
        </w:rPr>
        <w:t xml:space="preserve"> ii </w:t>
      </w:r>
      <w:r w:rsidR="00055A25">
        <w:t>1</w:t>
      </w:r>
    </w:p>
    <w:p w14:paraId="09E9D09C" w14:textId="77777777" w:rsidR="00873211" w:rsidRDefault="00873211" w:rsidP="00873211">
      <w:pPr>
        <w:spacing w:line="480" w:lineRule="auto"/>
      </w:pPr>
      <w:r>
        <w:t xml:space="preserve">Place of Manufacture or Origin: </w:t>
      </w:r>
      <w:r w:rsidR="00055A25">
        <w:t>North Africa</w:t>
      </w:r>
    </w:p>
    <w:p w14:paraId="69F4A7E4" w14:textId="77777777" w:rsidR="00873211" w:rsidRDefault="00873211" w:rsidP="00873211">
      <w:pPr>
        <w:spacing w:line="480" w:lineRule="auto"/>
      </w:pPr>
      <w:r>
        <w:t xml:space="preserve">Parallels: </w:t>
      </w:r>
      <w:r w:rsidRPr="00993C0D">
        <w:t>None found.</w:t>
      </w:r>
    </w:p>
    <w:p w14:paraId="6CCAECED" w14:textId="77777777" w:rsidR="00CF12B5" w:rsidRDefault="00CF12B5" w:rsidP="00CF12B5">
      <w:pPr>
        <w:spacing w:line="480" w:lineRule="auto"/>
      </w:pPr>
      <w:r>
        <w:t xml:space="preserve">Provenance: </w:t>
      </w:r>
    </w:p>
    <w:p w14:paraId="69D9D102" w14:textId="77777777" w:rsidR="00873211" w:rsidRDefault="00873211" w:rsidP="00873211">
      <w:pPr>
        <w:spacing w:line="480" w:lineRule="auto"/>
      </w:pPr>
      <w:r>
        <w:t xml:space="preserve">Bibliography: </w:t>
      </w:r>
      <w:r w:rsidRPr="00993C0D">
        <w:t>Manz</w:t>
      </w:r>
      <w:r>
        <w:t>oni Macdonnell 1984, pp. 141–44.</w:t>
      </w:r>
    </w:p>
    <w:p w14:paraId="64342B3E" w14:textId="77777777" w:rsidR="00561693" w:rsidRPr="00993C0D" w:rsidRDefault="00873211" w:rsidP="00873211">
      <w:pPr>
        <w:spacing w:line="480" w:lineRule="auto"/>
      </w:pPr>
      <w:r>
        <w:t xml:space="preserve">Date: </w:t>
      </w:r>
      <w:r w:rsidR="00055A25">
        <w:t>Late Flavian to Trajanic</w:t>
      </w:r>
    </w:p>
    <w:p w14:paraId="406BCA7B" w14:textId="77777777" w:rsidR="005354BE" w:rsidRDefault="00873211" w:rsidP="005354BE">
      <w:pPr>
        <w:spacing w:line="480" w:lineRule="auto"/>
      </w:pPr>
      <w:r>
        <w:t>Date numeric: 8</w:t>
      </w:r>
      <w:r w:rsidR="004D6FD1">
        <w:t>5; 117</w:t>
      </w:r>
    </w:p>
    <w:p w14:paraId="0243AC2D" w14:textId="77777777" w:rsidR="00561693" w:rsidRPr="00993C0D" w:rsidRDefault="00561693" w:rsidP="00561693">
      <w:pPr>
        <w:pStyle w:val="Textedelespacerserv2"/>
        <w:numPr>
          <w:ilvl w:val="0"/>
          <w:numId w:val="0"/>
        </w:numPr>
        <w:spacing w:line="480" w:lineRule="auto"/>
        <w:jc w:val="left"/>
        <w:outlineLvl w:val="9"/>
        <w:rPr>
          <w:rFonts w:ascii="Palatino" w:hAnsi="Palatino"/>
        </w:rPr>
      </w:pPr>
    </w:p>
    <w:p w14:paraId="7930E581"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3E177AE" w14:textId="77777777" w:rsidR="00872F2C" w:rsidRDefault="00872F2C" w:rsidP="00872F2C">
      <w:pPr>
        <w:pStyle w:val="Textedelespacerserv2"/>
        <w:numPr>
          <w:ilvl w:val="0"/>
          <w:numId w:val="0"/>
        </w:numPr>
        <w:spacing w:line="480" w:lineRule="auto"/>
        <w:jc w:val="left"/>
        <w:outlineLvl w:val="9"/>
        <w:rPr>
          <w:rFonts w:ascii="Palatino" w:hAnsi="Palatino"/>
        </w:rPr>
      </w:pPr>
    </w:p>
    <w:p w14:paraId="5BB93BAE" w14:textId="77777777" w:rsidR="004F78ED" w:rsidRDefault="004F78ED" w:rsidP="004F78ED">
      <w:pPr>
        <w:spacing w:line="480" w:lineRule="auto"/>
      </w:pPr>
      <w:r>
        <w:t>Catalogue Number: 291</w:t>
      </w:r>
    </w:p>
    <w:p w14:paraId="6C336A82" w14:textId="77777777" w:rsidR="004F78ED" w:rsidRDefault="004F78ED" w:rsidP="004F78ED">
      <w:pPr>
        <w:spacing w:line="480" w:lineRule="auto"/>
      </w:pPr>
      <w:r>
        <w:t xml:space="preserve">Inventory Number: </w:t>
      </w:r>
      <w:r w:rsidRPr="00993C0D">
        <w:t>83.</w:t>
      </w:r>
      <w:r w:rsidRPr="00524C6D">
        <w:rPr>
          <w:caps/>
        </w:rPr>
        <w:t>aq.</w:t>
      </w:r>
      <w:r w:rsidRPr="00993C0D">
        <w:t>377.207</w:t>
      </w:r>
    </w:p>
    <w:p w14:paraId="0B89F770" w14:textId="77777777" w:rsidR="004F78ED" w:rsidRDefault="004F78ED" w:rsidP="004F78ED">
      <w:pPr>
        <w:spacing w:line="480" w:lineRule="auto"/>
      </w:pPr>
      <w:r>
        <w:t xml:space="preserve">Dimensions: </w:t>
      </w:r>
      <w:r w:rsidRPr="00993C0D">
        <w:t>L: 10.3; W: 7.0; H: 2.7</w:t>
      </w:r>
    </w:p>
    <w:p w14:paraId="46E6410E" w14:textId="77777777" w:rsidR="004F78ED" w:rsidRDefault="004F78ED" w:rsidP="004F78ED">
      <w:pPr>
        <w:spacing w:line="480" w:lineRule="auto"/>
      </w:pPr>
      <w:r>
        <w:t xml:space="preserve">Condition and Fabric: </w:t>
      </w:r>
      <w:r w:rsidRPr="00993C0D">
        <w:t>Intact. Clay 7.5YR6/4 light brown, uneven</w:t>
      </w:r>
      <w:r>
        <w:t>ly preserved glaze 2.5YR4/6 red with</w:t>
      </w:r>
      <w:r w:rsidRPr="00993C0D">
        <w:t xml:space="preserve"> brownish tint</w:t>
      </w:r>
      <w:r w:rsidR="00F06AD5">
        <w:t>.</w:t>
      </w:r>
    </w:p>
    <w:p w14:paraId="0A5A86DD" w14:textId="07F4D30F" w:rsidR="004F78ED" w:rsidRDefault="004F78ED" w:rsidP="004F78ED">
      <w:pPr>
        <w:spacing w:line="480" w:lineRule="auto"/>
      </w:pPr>
      <w:r>
        <w:t xml:space="preserve">Description: </w:t>
      </w:r>
      <w:r w:rsidRPr="00993C0D">
        <w:t>Moldmade, from plaster mold</w:t>
      </w:r>
      <w:r w:rsidR="00724C5D">
        <w:t>.</w:t>
      </w:r>
      <w:r w:rsidRPr="00993C0D">
        <w:t xml:space="preserve"> Ring handle with two grooves on upper part. Shoulder: Loeschcke form</w:t>
      </w:r>
      <w:r w:rsidRPr="00524C6D">
        <w:rPr>
          <w:caps/>
        </w:rPr>
        <w:t xml:space="preserve"> vii </w:t>
      </w:r>
      <w:r w:rsidRPr="00993C0D">
        <w:t xml:space="preserve">a. Filling-hole at left. Nozzle form Bus. 4b. </w:t>
      </w:r>
      <w:r>
        <w:t>Base marked off by one circular groove</w:t>
      </w:r>
      <w:r w:rsidRPr="00993C0D">
        <w:t xml:space="preserve">, with three evenly spaced dots; in center, two small concentric circles with </w:t>
      </w:r>
      <w:r>
        <w:t xml:space="preserve">a </w:t>
      </w:r>
      <w:r w:rsidRPr="00993C0D">
        <w:t>dot inside</w:t>
      </w:r>
      <w:r w:rsidR="006B0A58">
        <w:t xml:space="preserve">. </w:t>
      </w:r>
      <w:r w:rsidR="00327735">
        <w:t>{{stamp:291}}</w:t>
      </w:r>
    </w:p>
    <w:p w14:paraId="4DF4786B" w14:textId="77777777" w:rsidR="004F78ED" w:rsidRDefault="004F78ED" w:rsidP="004F78ED">
      <w:pPr>
        <w:spacing w:line="480" w:lineRule="auto"/>
      </w:pPr>
      <w:r>
        <w:t>Discus Iconography: B</w:t>
      </w:r>
      <w:r w:rsidRPr="00993C0D">
        <w:t xml:space="preserve">ust of </w:t>
      </w:r>
      <w:r>
        <w:t xml:space="preserve">an </w:t>
      </w:r>
      <w:r w:rsidRPr="00993C0D">
        <w:t xml:space="preserve">elderly man </w:t>
      </w:r>
      <w:r>
        <w:t xml:space="preserve">to right </w:t>
      </w:r>
      <w:r w:rsidRPr="00993C0D">
        <w:t xml:space="preserve">with </w:t>
      </w:r>
      <w:r>
        <w:t xml:space="preserve">a </w:t>
      </w:r>
      <w:r w:rsidRPr="00993C0D">
        <w:t>long pointed beard.</w:t>
      </w:r>
    </w:p>
    <w:p w14:paraId="36BC7A30" w14:textId="77777777" w:rsidR="004F78ED" w:rsidRDefault="004F78ED" w:rsidP="004F78ED">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ii </w:t>
      </w:r>
      <w:r w:rsidR="00F06AD5">
        <w:t>1</w:t>
      </w:r>
    </w:p>
    <w:p w14:paraId="77A84AB1" w14:textId="77777777" w:rsidR="004F78ED" w:rsidRDefault="004F78ED" w:rsidP="004F78ED">
      <w:pPr>
        <w:spacing w:line="480" w:lineRule="auto"/>
      </w:pPr>
      <w:r>
        <w:t xml:space="preserve">Place of Manufacture or Origin: </w:t>
      </w:r>
      <w:r w:rsidR="00F06AD5">
        <w:t>North Africa</w:t>
      </w:r>
    </w:p>
    <w:p w14:paraId="0E465E8A" w14:textId="77777777" w:rsidR="004F78ED" w:rsidRDefault="004F78ED" w:rsidP="004F78ED">
      <w:pPr>
        <w:spacing w:line="480" w:lineRule="auto"/>
      </w:pPr>
      <w:r>
        <w:t xml:space="preserve">Parallels: </w:t>
      </w:r>
      <w:r w:rsidRPr="00993C0D">
        <w:t xml:space="preserve">Bussière 2000, p. 194, nos. 2197–99, pl. </w:t>
      </w:r>
      <w:r w:rsidRPr="00723E44">
        <w:t>61 ({{insc:</w:t>
      </w:r>
      <w:r w:rsidRPr="00723E44">
        <w:rPr>
          <w:caps/>
        </w:rPr>
        <w:t>coppires</w:t>
      </w:r>
      <w:r w:rsidRPr="00723E44">
        <w:t xml:space="preserve">}}), decor </w:t>
      </w:r>
      <w:r w:rsidRPr="00723E44">
        <w:rPr>
          <w:caps/>
        </w:rPr>
        <w:t>ii</w:t>
      </w:r>
      <w:r w:rsidRPr="00723E44">
        <w:t>.g.1.(2) (with several comparanda, all signed {{insc:</w:t>
      </w:r>
      <w:r w:rsidRPr="00723E44">
        <w:rPr>
          <w:caps/>
        </w:rPr>
        <w:t>cclosvc</w:t>
      </w:r>
      <w:r w:rsidRPr="00723E44">
        <w:t>}});</w:t>
      </w:r>
      <w:r w:rsidRPr="00993C0D">
        <w:t xml:space="preserve"> Bémont and Chew 2007, pp. 192, 448, pl. 23, IT 61; </w:t>
      </w:r>
      <w:r w:rsidRPr="00993C0D">
        <w:rPr>
          <w:i/>
        </w:rPr>
        <w:t xml:space="preserve">Kunst der Antike </w:t>
      </w:r>
      <w:r w:rsidRPr="00993C0D">
        <w:t>11, no. 239.</w:t>
      </w:r>
    </w:p>
    <w:p w14:paraId="3FF04373" w14:textId="77777777" w:rsidR="00CF12B5" w:rsidRDefault="00CF12B5" w:rsidP="00CF12B5">
      <w:pPr>
        <w:spacing w:line="480" w:lineRule="auto"/>
      </w:pPr>
      <w:r>
        <w:t xml:space="preserve">Provenance: </w:t>
      </w:r>
    </w:p>
    <w:p w14:paraId="3CA59FE3" w14:textId="77777777" w:rsidR="004F78ED" w:rsidRDefault="004F78ED" w:rsidP="004F78ED">
      <w:pPr>
        <w:spacing w:line="480" w:lineRule="auto"/>
      </w:pPr>
      <w:r>
        <w:t>Bibliography: Unpublished.</w:t>
      </w:r>
    </w:p>
    <w:p w14:paraId="38F39371" w14:textId="77777777" w:rsidR="00872F2C" w:rsidRPr="00993C0D" w:rsidRDefault="004F78ED" w:rsidP="004F78ED">
      <w:pPr>
        <w:spacing w:line="480" w:lineRule="auto"/>
      </w:pPr>
      <w:r>
        <w:t xml:space="preserve">Date: </w:t>
      </w:r>
      <w:r w:rsidR="00F06AD5">
        <w:t>Late Flavian to Early Antonine</w:t>
      </w:r>
    </w:p>
    <w:p w14:paraId="736C36EE" w14:textId="77777777" w:rsidR="00C73655" w:rsidRDefault="004F78ED" w:rsidP="00C73655">
      <w:pPr>
        <w:spacing w:line="480" w:lineRule="auto"/>
      </w:pPr>
      <w:r>
        <w:t>Date numeric: 8</w:t>
      </w:r>
      <w:r w:rsidR="00C73655">
        <w:t>5; 150</w:t>
      </w:r>
    </w:p>
    <w:p w14:paraId="19844359"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p>
    <w:p w14:paraId="02185C9E"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BA5BE1C" w14:textId="77777777" w:rsidR="00872F2C" w:rsidRDefault="00872F2C" w:rsidP="00872F2C">
      <w:pPr>
        <w:pStyle w:val="Textedelespacerserv2"/>
        <w:numPr>
          <w:ilvl w:val="0"/>
          <w:numId w:val="0"/>
        </w:numPr>
        <w:spacing w:line="480" w:lineRule="auto"/>
        <w:jc w:val="left"/>
        <w:outlineLvl w:val="9"/>
        <w:rPr>
          <w:rFonts w:ascii="Palatino" w:hAnsi="Palatino"/>
        </w:rPr>
      </w:pPr>
    </w:p>
    <w:p w14:paraId="207B3887" w14:textId="77777777" w:rsidR="004F78ED" w:rsidRDefault="004F78ED" w:rsidP="004F78ED">
      <w:pPr>
        <w:spacing w:line="480" w:lineRule="auto"/>
      </w:pPr>
      <w:r>
        <w:t>Catalogue Number: 292</w:t>
      </w:r>
    </w:p>
    <w:p w14:paraId="3234634B" w14:textId="77777777" w:rsidR="004F78ED" w:rsidRDefault="004F78ED" w:rsidP="004F78ED">
      <w:pPr>
        <w:spacing w:line="480" w:lineRule="auto"/>
      </w:pPr>
      <w:r>
        <w:t xml:space="preserve">Inventory Number: </w:t>
      </w:r>
      <w:r w:rsidRPr="00993C0D">
        <w:t>83.</w:t>
      </w:r>
      <w:r w:rsidRPr="00524C6D">
        <w:rPr>
          <w:caps/>
        </w:rPr>
        <w:t>aq.</w:t>
      </w:r>
      <w:r w:rsidRPr="00993C0D">
        <w:t>377.205</w:t>
      </w:r>
    </w:p>
    <w:p w14:paraId="1ED1FC54" w14:textId="77777777" w:rsidR="004F78ED" w:rsidRDefault="004F78ED" w:rsidP="004F78ED">
      <w:pPr>
        <w:spacing w:line="480" w:lineRule="auto"/>
      </w:pPr>
      <w:r>
        <w:t xml:space="preserve">Dimensions: </w:t>
      </w:r>
      <w:r w:rsidRPr="00993C0D">
        <w:t>L: 10.6; W: 7.2; H: 2.7</w:t>
      </w:r>
    </w:p>
    <w:p w14:paraId="78C9F250" w14:textId="77777777" w:rsidR="004F78ED" w:rsidRDefault="004F78ED" w:rsidP="004F78ED">
      <w:pPr>
        <w:spacing w:line="480" w:lineRule="auto"/>
      </w:pPr>
      <w:r>
        <w:t xml:space="preserve">Condition and Fabric: </w:t>
      </w:r>
      <w:r w:rsidRPr="00993C0D">
        <w:t>Intact. Clay 5YR6/4 light reddish brown, glaze 10R5/6 red.</w:t>
      </w:r>
    </w:p>
    <w:p w14:paraId="7661D20F" w14:textId="77777777" w:rsidR="004F78ED" w:rsidRPr="008665B2" w:rsidRDefault="004F78ED" w:rsidP="004F78ED">
      <w:pPr>
        <w:pStyle w:val="Textedelespacerserv2"/>
        <w:numPr>
          <w:ilvl w:val="0"/>
          <w:numId w:val="0"/>
        </w:numPr>
        <w:spacing w:line="480" w:lineRule="auto"/>
        <w:jc w:val="left"/>
        <w:outlineLvl w:val="9"/>
        <w:rPr>
          <w:rFonts w:ascii="Palatino" w:hAnsi="Palatino"/>
        </w:rPr>
      </w:pPr>
      <w:r w:rsidRPr="00F06AD5">
        <w:rPr>
          <w:rFonts w:ascii="Palatino" w:hAnsi="Palatino"/>
        </w:rPr>
        <w:t>Description: Moldmade. Ring handle with two grooves on upper part.</w:t>
      </w:r>
      <w:r w:rsidRPr="00993C0D">
        <w:rPr>
          <w:rFonts w:ascii="Palatino" w:hAnsi="Palatino"/>
        </w:rPr>
        <w:t xml:space="preserve"> Shoulder: Loeschcke form</w:t>
      </w:r>
      <w:r w:rsidRPr="00524C6D">
        <w:rPr>
          <w:rFonts w:ascii="Palatino" w:hAnsi="Palatino"/>
          <w:caps/>
        </w:rPr>
        <w:t xml:space="preserve"> vii </w:t>
      </w:r>
      <w:r w:rsidRPr="00993C0D">
        <w:rPr>
          <w:rFonts w:ascii="Palatino" w:hAnsi="Palatino"/>
        </w:rPr>
        <w:t xml:space="preserve">a. Filling-hole left middle. Nozzle form Bus. 4b. Slightly raised </w:t>
      </w:r>
      <w:r>
        <w:rPr>
          <w:rFonts w:ascii="Palatino" w:hAnsi="Palatino"/>
        </w:rPr>
        <w:t>base marked off by one circular groove</w:t>
      </w:r>
      <w:r w:rsidRPr="00993C0D">
        <w:rPr>
          <w:rFonts w:ascii="Palatino" w:hAnsi="Palatino"/>
        </w:rPr>
        <w:t>. Potter’s incuse signature</w:t>
      </w:r>
      <w:r w:rsidRPr="008665B2">
        <w:rPr>
          <w:rFonts w:ascii="Palatino" w:hAnsi="Palatino"/>
        </w:rPr>
        <w:t>: {{insc:</w:t>
      </w:r>
      <w:r w:rsidRPr="008665B2">
        <w:rPr>
          <w:rFonts w:ascii="Palatino" w:hAnsi="Palatino"/>
          <w:caps/>
        </w:rPr>
        <w:t>ivnialexi</w:t>
      </w:r>
      <w:r w:rsidRPr="008665B2">
        <w:rPr>
          <w:rFonts w:ascii="Palatino" w:hAnsi="Palatino"/>
        </w:rPr>
        <w:t>}}, African workshop active</w:t>
      </w:r>
      <w:r w:rsidRPr="008665B2">
        <w:rPr>
          <w:rFonts w:ascii="Palatino" w:hAnsi="Palatino"/>
          <w:caps/>
        </w:rPr>
        <w:t xml:space="preserve"> A.D. </w:t>
      </w:r>
      <w:r w:rsidRPr="008665B2">
        <w:rPr>
          <w:rFonts w:ascii="Palatino" w:hAnsi="Palatino"/>
        </w:rPr>
        <w:t xml:space="preserve">120–200. </w:t>
      </w:r>
    </w:p>
    <w:p w14:paraId="21C471FA" w14:textId="77777777" w:rsidR="004F78ED" w:rsidRDefault="004F78ED" w:rsidP="004F78ED">
      <w:pPr>
        <w:spacing w:line="480" w:lineRule="auto"/>
      </w:pPr>
      <w:r>
        <w:t>Discus Iconography: F</w:t>
      </w:r>
      <w:r w:rsidRPr="00993C0D">
        <w:t>rontal bust of young woman, hair centrally parted, clothing draped over left shoulder.</w:t>
      </w:r>
    </w:p>
    <w:p w14:paraId="08554649" w14:textId="77777777" w:rsidR="004F78ED" w:rsidRDefault="004F78ED" w:rsidP="004F78ED">
      <w:pPr>
        <w:spacing w:line="480" w:lineRule="auto"/>
      </w:pPr>
      <w:r>
        <w:t xml:space="preserve">Type: </w:t>
      </w:r>
      <w:r w:rsidRPr="008665B2">
        <w:t xml:space="preserve">Loeschcke </w:t>
      </w:r>
      <w:r w:rsidRPr="008665B2">
        <w:rPr>
          <w:caps/>
        </w:rPr>
        <w:t>viii</w:t>
      </w:r>
      <w:r w:rsidRPr="008665B2">
        <w:t>; Bussière form D</w:t>
      </w:r>
      <w:r w:rsidRPr="008665B2">
        <w:rPr>
          <w:caps/>
        </w:rPr>
        <w:t xml:space="preserve"> ii </w:t>
      </w:r>
      <w:r w:rsidR="00F06AD5">
        <w:t>1</w:t>
      </w:r>
    </w:p>
    <w:p w14:paraId="4A76166A" w14:textId="77777777" w:rsidR="004F78ED" w:rsidRDefault="004F78ED" w:rsidP="004F78ED">
      <w:pPr>
        <w:spacing w:line="480" w:lineRule="auto"/>
      </w:pPr>
      <w:r>
        <w:t>Place of Manu</w:t>
      </w:r>
      <w:r w:rsidR="00F06AD5">
        <w:t>facture or Origin: North Africa</w:t>
      </w:r>
    </w:p>
    <w:p w14:paraId="2F46CDAE" w14:textId="77777777" w:rsidR="004F78ED" w:rsidRDefault="004F78ED" w:rsidP="004F78ED">
      <w:pPr>
        <w:spacing w:line="480" w:lineRule="auto"/>
      </w:pPr>
      <w:r>
        <w:t xml:space="preserve">Parallels: </w:t>
      </w:r>
      <w:r w:rsidRPr="008665B2">
        <w:t>Ponsich 1961, no. 254, pl. 19 ({{insc:</w:t>
      </w:r>
      <w:r w:rsidRPr="008665B2">
        <w:rPr>
          <w:caps/>
        </w:rPr>
        <w:t>ccorvr</w:t>
      </w:r>
      <w:r w:rsidRPr="008665B2">
        <w:t>}}); Kricheldorf 1962, no. 171, pl. 21 ({{insc:</w:t>
      </w:r>
      <w:r w:rsidRPr="008665B2">
        <w:rPr>
          <w:caps/>
        </w:rPr>
        <w:t>mnivst</w:t>
      </w:r>
      <w:r w:rsidRPr="008665B2">
        <w:t>}}); Bernabò Brea and Cavalier 1965, no. 3 ({{insc:</w:t>
      </w:r>
      <w:r w:rsidRPr="008665B2">
        <w:rPr>
          <w:caps/>
        </w:rPr>
        <w:t>cmarevp</w:t>
      </w:r>
      <w:r w:rsidRPr="008665B2">
        <w:t>}}) and no. 14 ({{insc:</w:t>
      </w:r>
      <w:r w:rsidRPr="008665B2">
        <w:rPr>
          <w:caps/>
        </w:rPr>
        <w:t>ivnialex</w:t>
      </w:r>
      <w:r w:rsidRPr="008665B2">
        <w:t>}}), pl. 230 (</w:t>
      </w:r>
      <w:r w:rsidR="0011215E">
        <w:t>{{loc_0000:</w:t>
      </w:r>
      <w:r w:rsidRPr="008665B2">
        <w:t>Lipari</w:t>
      </w:r>
      <w:r w:rsidR="0011215E">
        <w:t>}}</w:t>
      </w:r>
      <w:r w:rsidRPr="008665B2">
        <w:t>); Ennabli, Salomonson, and Mahjoubi 1973, no. 203, pl. 8 ({{insc:</w:t>
      </w:r>
      <w:r w:rsidRPr="008665B2">
        <w:rPr>
          <w:caps/>
        </w:rPr>
        <w:t>mtmari</w:t>
      </w:r>
      <w:r w:rsidRPr="008665B2">
        <w:t>}}), no. 210 ({{</w:t>
      </w:r>
      <w:r>
        <w:t>insc:</w:t>
      </w:r>
      <w:r w:rsidRPr="008665B2">
        <w:rPr>
          <w:caps/>
        </w:rPr>
        <w:t>civnalex</w:t>
      </w:r>
      <w:r w:rsidRPr="008665B2">
        <w:t>[</w:t>
      </w:r>
      <w:r w:rsidRPr="008665B2">
        <w:rPr>
          <w:caps/>
        </w:rPr>
        <w:t>i</w:t>
      </w:r>
      <w:r w:rsidRPr="008665B2">
        <w:t>]}}), and no. 391, pl. 9 ({{insc:</w:t>
      </w:r>
      <w:r w:rsidRPr="008665B2">
        <w:rPr>
          <w:caps/>
        </w:rPr>
        <w:t>mnovivsti</w:t>
      </w:r>
      <w:r w:rsidRPr="008665B2">
        <w:t>}}) (</w:t>
      </w:r>
      <w:r w:rsidR="0011215E">
        <w:t>{{loc_0000:</w:t>
      </w:r>
      <w:r w:rsidRPr="008665B2">
        <w:t>Raqqada</w:t>
      </w:r>
      <w:r w:rsidR="0011215E">
        <w:t>}}</w:t>
      </w:r>
      <w:r w:rsidRPr="008665B2">
        <w:t xml:space="preserve">); </w:t>
      </w:r>
      <w:r w:rsidRPr="008665B2">
        <w:rPr>
          <w:iCs/>
        </w:rPr>
        <w:t>Joly 1974, no. 385, pl. 14;</w:t>
      </w:r>
      <w:r w:rsidRPr="008665B2">
        <w:t xml:space="preserve"> Hayes 1980, no. 236; Bailey BM </w:t>
      </w:r>
      <w:r w:rsidRPr="008665B2">
        <w:rPr>
          <w:caps/>
        </w:rPr>
        <w:t>iii</w:t>
      </w:r>
      <w:r w:rsidRPr="008665B2">
        <w:t>, Q 1681–Q 1682 ({{insc:</w:t>
      </w:r>
      <w:r w:rsidRPr="008665B2">
        <w:rPr>
          <w:caps/>
        </w:rPr>
        <w:t>mnovivst</w:t>
      </w:r>
      <w:r w:rsidRPr="008665B2">
        <w:t>}}), pl. 12; García Pereira Maia 1997, p. 48, no. Lu 9-b ({{insc:</w:t>
      </w:r>
      <w:r w:rsidRPr="008665B2">
        <w:rPr>
          <w:caps/>
        </w:rPr>
        <w:t>qmise</w:t>
      </w:r>
      <w:r w:rsidRPr="008665B2">
        <w:t>}}) (</w:t>
      </w:r>
      <w:r w:rsidR="0011215E">
        <w:t>{{loc_0000:</w:t>
      </w:r>
      <w:r w:rsidRPr="008665B2">
        <w:t>Santa Barbara</w:t>
      </w:r>
      <w:r w:rsidR="0011215E">
        <w:t>}}</w:t>
      </w:r>
      <w:r w:rsidRPr="008665B2">
        <w:t xml:space="preserve">); Bussière 2000, p. 194, no. 2215, pl. 62, decor </w:t>
      </w:r>
      <w:r w:rsidRPr="008665B2">
        <w:rPr>
          <w:caps/>
        </w:rPr>
        <w:t>ii</w:t>
      </w:r>
      <w:r w:rsidRPr="008665B2">
        <w:t>.g.1.(11) (with further refs. with various potters’ signatures); (close) Bochum Museum, Schüller Collection, cat. no. 166, S 754 ({{insc:</w:t>
      </w:r>
      <w:r w:rsidRPr="008665B2">
        <w:rPr>
          <w:caps/>
        </w:rPr>
        <w:t>ivni</w:t>
      </w:r>
      <w:r w:rsidRPr="008665B2">
        <w:t>.</w:t>
      </w:r>
      <w:r w:rsidRPr="008665B2">
        <w:rPr>
          <w:caps/>
        </w:rPr>
        <w:t>alexi</w:t>
      </w:r>
      <w:r w:rsidRPr="008665B2">
        <w:t>}}) (Tunisia)</w:t>
      </w:r>
      <w:r w:rsidRPr="00993C0D">
        <w:t>;</w:t>
      </w:r>
      <w:r w:rsidR="001D2CED">
        <w:t xml:space="preserve"> </w:t>
      </w:r>
      <w:hyperlink r:id="rId48" w:history="1">
        <w:r w:rsidRPr="004F78ED">
          <w:rPr>
            <w:rStyle w:val="Hyperlink"/>
          </w:rPr>
          <w:t>cat. 293</w:t>
        </w:r>
      </w:hyperlink>
      <w:r>
        <w:t>.</w:t>
      </w:r>
    </w:p>
    <w:p w14:paraId="7F585649" w14:textId="77777777" w:rsidR="00CF12B5" w:rsidRDefault="00CF12B5" w:rsidP="00CF12B5">
      <w:pPr>
        <w:spacing w:line="480" w:lineRule="auto"/>
      </w:pPr>
      <w:r>
        <w:t xml:space="preserve">Provenance: </w:t>
      </w:r>
    </w:p>
    <w:p w14:paraId="4A4D58A3" w14:textId="77777777" w:rsidR="004F78ED" w:rsidRDefault="004F78ED" w:rsidP="004F78ED">
      <w:pPr>
        <w:spacing w:line="480" w:lineRule="auto"/>
      </w:pPr>
      <w:r>
        <w:t>Bibliography: Unpublished.</w:t>
      </w:r>
    </w:p>
    <w:p w14:paraId="144E498C" w14:textId="77777777" w:rsidR="00872F2C" w:rsidRPr="00993C0D" w:rsidRDefault="004F78ED" w:rsidP="004F78ED">
      <w:pPr>
        <w:spacing w:line="480" w:lineRule="auto"/>
      </w:pPr>
      <w:r>
        <w:t xml:space="preserve">Date: </w:t>
      </w:r>
      <w:r w:rsidR="00872F2C">
        <w:t>Hadrianic to</w:t>
      </w:r>
      <w:r w:rsidR="00872F2C" w:rsidRPr="00993C0D">
        <w:t xml:space="preserve"> Antonine</w:t>
      </w:r>
      <w:r w:rsidR="00F06AD5">
        <w:t>-Severan</w:t>
      </w:r>
    </w:p>
    <w:p w14:paraId="1A683BA8" w14:textId="7629826B" w:rsidR="00C73655" w:rsidRDefault="0009193B" w:rsidP="00C73655">
      <w:pPr>
        <w:spacing w:line="480" w:lineRule="auto"/>
      </w:pPr>
      <w:r>
        <w:t>Date numeric: 120</w:t>
      </w:r>
      <w:r w:rsidR="004F78ED">
        <w:t xml:space="preserve">; </w:t>
      </w:r>
      <w:r>
        <w:t>200</w:t>
      </w:r>
    </w:p>
    <w:p w14:paraId="2BC54D8F" w14:textId="77777777" w:rsidR="00872F2C" w:rsidRPr="00993C0D" w:rsidRDefault="004F78ED" w:rsidP="00872F2C">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872F2C" w:rsidRPr="00993C0D">
        <w:rPr>
          <w:rFonts w:ascii="Palatino" w:hAnsi="Palatino"/>
        </w:rPr>
        <w:t>: Authors of parallels hesitate whether to identify the figure in the discus as male or female. The Getty lamp points to female.</w:t>
      </w:r>
    </w:p>
    <w:p w14:paraId="4B3D4343"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p>
    <w:p w14:paraId="084A32CA"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18B33DF" w14:textId="77777777" w:rsidR="00872F2C" w:rsidRDefault="00872F2C" w:rsidP="00872F2C">
      <w:pPr>
        <w:pStyle w:val="Textedelespacerserv2"/>
        <w:numPr>
          <w:ilvl w:val="0"/>
          <w:numId w:val="0"/>
        </w:numPr>
        <w:spacing w:line="480" w:lineRule="auto"/>
        <w:jc w:val="left"/>
        <w:outlineLvl w:val="9"/>
        <w:rPr>
          <w:rFonts w:ascii="Palatino" w:hAnsi="Palatino"/>
        </w:rPr>
      </w:pPr>
    </w:p>
    <w:p w14:paraId="7451A63C" w14:textId="77777777" w:rsidR="002E1553" w:rsidRDefault="002E1553" w:rsidP="002E1553">
      <w:pPr>
        <w:spacing w:line="480" w:lineRule="auto"/>
      </w:pPr>
      <w:r>
        <w:t>Catalogue Number: 293</w:t>
      </w:r>
    </w:p>
    <w:p w14:paraId="7B633CC9" w14:textId="77777777" w:rsidR="002E1553" w:rsidRDefault="002E1553" w:rsidP="002E1553">
      <w:pPr>
        <w:spacing w:line="480" w:lineRule="auto"/>
      </w:pPr>
      <w:r>
        <w:t xml:space="preserve">Inventory Number: </w:t>
      </w:r>
      <w:r w:rsidRPr="00993C0D">
        <w:t>79.</w:t>
      </w:r>
      <w:r w:rsidRPr="00524C6D">
        <w:rPr>
          <w:caps/>
        </w:rPr>
        <w:t>aq.</w:t>
      </w:r>
      <w:r w:rsidRPr="00993C0D">
        <w:t>28.4</w:t>
      </w:r>
    </w:p>
    <w:p w14:paraId="291FE7ED" w14:textId="77777777" w:rsidR="002E1553" w:rsidRDefault="002E1553" w:rsidP="002E1553">
      <w:pPr>
        <w:spacing w:line="480" w:lineRule="auto"/>
      </w:pPr>
      <w:r>
        <w:t xml:space="preserve">Dimensions: </w:t>
      </w:r>
      <w:r w:rsidRPr="00993C0D">
        <w:t>L: 10.4; W: 7.1; H: 2.3</w:t>
      </w:r>
    </w:p>
    <w:p w14:paraId="48114125" w14:textId="77777777" w:rsidR="002E1553" w:rsidRDefault="002E1553" w:rsidP="002E1553">
      <w:pPr>
        <w:spacing w:line="480" w:lineRule="auto"/>
      </w:pPr>
      <w:r>
        <w:t xml:space="preserve">Condition and Fabric: </w:t>
      </w:r>
      <w:r w:rsidRPr="00993C0D">
        <w:t>Intact. Clay 7.5YR7/4 pink, glaze mostly 2.5YR4/4 reddish brown.</w:t>
      </w:r>
    </w:p>
    <w:p w14:paraId="58FCFE4F" w14:textId="77777777" w:rsidR="002E1553" w:rsidRDefault="002E1553" w:rsidP="002E1553">
      <w:pPr>
        <w:spacing w:line="480" w:lineRule="auto"/>
      </w:pPr>
      <w:r>
        <w:t xml:space="preserve">Description: </w:t>
      </w:r>
      <w:r w:rsidRPr="00993C0D">
        <w:t>Moldmade, from plaster mold. Ring handle with two grooves on upper part. Shoulder: Loeschcke form</w:t>
      </w:r>
      <w:r w:rsidRPr="00524C6D">
        <w:rPr>
          <w:caps/>
        </w:rPr>
        <w:t xml:space="preserve"> vii </w:t>
      </w:r>
      <w:r w:rsidRPr="00993C0D">
        <w:t xml:space="preserve">a. Filling-hole left middle. Nozzle form Bus. 4b. </w:t>
      </w:r>
      <w:r>
        <w:t>Base marked off by one circular groove</w:t>
      </w:r>
      <w:r w:rsidRPr="00993C0D">
        <w:t xml:space="preserve">. Potter’s signature </w:t>
      </w:r>
      <w:r w:rsidRPr="008665B2">
        <w:t>{{insc:</w:t>
      </w:r>
      <w:r w:rsidRPr="008665B2">
        <w:rPr>
          <w:caps/>
        </w:rPr>
        <w:t>ivnialexi</w:t>
      </w:r>
      <w:r w:rsidRPr="008665B2">
        <w:t>}}.</w:t>
      </w:r>
    </w:p>
    <w:p w14:paraId="7CB4FCAE" w14:textId="77777777" w:rsidR="002E1553" w:rsidRDefault="002E1553" w:rsidP="002E1553">
      <w:pPr>
        <w:spacing w:line="480" w:lineRule="auto"/>
      </w:pPr>
      <w:r>
        <w:t>Discus Iconography: F</w:t>
      </w:r>
      <w:r w:rsidRPr="00993C0D">
        <w:t xml:space="preserve">rontal bust of </w:t>
      </w:r>
      <w:r>
        <w:t xml:space="preserve">a </w:t>
      </w:r>
      <w:r w:rsidRPr="00993C0D">
        <w:t>young woman, clothing over her left shoulder.</w:t>
      </w:r>
    </w:p>
    <w:p w14:paraId="464E9333" w14:textId="77777777" w:rsidR="002E1553" w:rsidRDefault="002E1553" w:rsidP="002E1553">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ii </w:t>
      </w:r>
      <w:r w:rsidR="00F06AD5">
        <w:t>1</w:t>
      </w:r>
    </w:p>
    <w:p w14:paraId="4F71EC42" w14:textId="77777777" w:rsidR="002E1553" w:rsidRDefault="002E1553" w:rsidP="002E1553">
      <w:pPr>
        <w:spacing w:line="480" w:lineRule="auto"/>
      </w:pPr>
      <w:r>
        <w:t xml:space="preserve">Place of Manufacture or Origin: </w:t>
      </w:r>
      <w:r w:rsidR="00F06AD5">
        <w:t>Tunisia</w:t>
      </w:r>
    </w:p>
    <w:p w14:paraId="60818CEC" w14:textId="77777777" w:rsidR="002E1553" w:rsidRDefault="002E1553" w:rsidP="002E1553">
      <w:pPr>
        <w:spacing w:line="480" w:lineRule="auto"/>
      </w:pPr>
      <w:r>
        <w:t xml:space="preserve">Parallels: </w:t>
      </w:r>
      <w:r w:rsidRPr="00993C0D">
        <w:t xml:space="preserve">Bussière 2000, p. 194, no. 2215, pl. 62, decor </w:t>
      </w:r>
      <w:r w:rsidRPr="00524C6D">
        <w:rPr>
          <w:caps/>
        </w:rPr>
        <w:t>ii</w:t>
      </w:r>
      <w:r w:rsidRPr="00993C0D">
        <w:t>.g.1.(11) (with further refs. and various potters’ signatures);</w:t>
      </w:r>
      <w:r w:rsidR="001D2CED">
        <w:t xml:space="preserve"> </w:t>
      </w:r>
      <w:hyperlink r:id="rId49" w:history="1">
        <w:r w:rsidRPr="002E1553">
          <w:rPr>
            <w:rStyle w:val="Hyperlink"/>
          </w:rPr>
          <w:t>cat. 292</w:t>
        </w:r>
      </w:hyperlink>
      <w:r>
        <w:t>.</w:t>
      </w:r>
    </w:p>
    <w:p w14:paraId="7AF3219B" w14:textId="77777777" w:rsidR="00CF12B5" w:rsidRDefault="00CF12B5" w:rsidP="00CF12B5">
      <w:pPr>
        <w:spacing w:line="480" w:lineRule="auto"/>
      </w:pPr>
      <w:r>
        <w:t xml:space="preserve">Provenance: </w:t>
      </w:r>
    </w:p>
    <w:p w14:paraId="6508179E" w14:textId="77777777" w:rsidR="002E1553" w:rsidRDefault="002E1553" w:rsidP="002E1553">
      <w:pPr>
        <w:spacing w:line="480" w:lineRule="auto"/>
      </w:pPr>
      <w:r>
        <w:t>Bibliography: Unpublished.</w:t>
      </w:r>
    </w:p>
    <w:p w14:paraId="027EF918" w14:textId="77777777" w:rsidR="00872F2C" w:rsidRPr="00993C0D" w:rsidRDefault="002E1553" w:rsidP="002E1553">
      <w:pPr>
        <w:spacing w:line="480" w:lineRule="auto"/>
      </w:pPr>
      <w:r>
        <w:t xml:space="preserve">Date: </w:t>
      </w:r>
      <w:r w:rsidR="00872F2C">
        <w:t>Hadrianic to</w:t>
      </w:r>
      <w:r w:rsidR="00872F2C" w:rsidRPr="00993C0D">
        <w:t xml:space="preserve"> Antonine</w:t>
      </w:r>
      <w:r w:rsidR="00F06AD5">
        <w:t>-Severan</w:t>
      </w:r>
    </w:p>
    <w:p w14:paraId="5C26C863" w14:textId="15BC2A12" w:rsidR="00C73655" w:rsidRDefault="002E1553" w:rsidP="00C73655">
      <w:pPr>
        <w:spacing w:line="480" w:lineRule="auto"/>
      </w:pPr>
      <w:r>
        <w:t xml:space="preserve">Date numeric: </w:t>
      </w:r>
      <w:r w:rsidR="0009193B">
        <w:t>120; 200</w:t>
      </w:r>
    </w:p>
    <w:p w14:paraId="56E2606C"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p>
    <w:p w14:paraId="4599F3A3"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E249D57" w14:textId="77777777" w:rsidR="00872F2C" w:rsidRDefault="00872F2C" w:rsidP="00872F2C">
      <w:pPr>
        <w:pStyle w:val="Textedelespacerserv2"/>
        <w:numPr>
          <w:ilvl w:val="0"/>
          <w:numId w:val="0"/>
        </w:numPr>
        <w:spacing w:line="480" w:lineRule="auto"/>
        <w:jc w:val="left"/>
        <w:outlineLvl w:val="9"/>
        <w:rPr>
          <w:rFonts w:ascii="Palatino" w:hAnsi="Palatino"/>
        </w:rPr>
      </w:pPr>
    </w:p>
    <w:p w14:paraId="1DB4E661" w14:textId="77777777" w:rsidR="00C54558" w:rsidRDefault="00C54558" w:rsidP="00C54558">
      <w:pPr>
        <w:spacing w:line="480" w:lineRule="auto"/>
      </w:pPr>
      <w:r>
        <w:t>Catalogue Number: 294</w:t>
      </w:r>
    </w:p>
    <w:p w14:paraId="3FF6CD90" w14:textId="77777777" w:rsidR="00C54558" w:rsidRDefault="00C54558" w:rsidP="00C54558">
      <w:pPr>
        <w:spacing w:line="480" w:lineRule="auto"/>
      </w:pPr>
      <w:r>
        <w:t xml:space="preserve">Inventory Number: </w:t>
      </w:r>
      <w:r w:rsidRPr="00993C0D">
        <w:t>80.</w:t>
      </w:r>
      <w:r w:rsidRPr="00524C6D">
        <w:rPr>
          <w:caps/>
        </w:rPr>
        <w:t>aq.</w:t>
      </w:r>
      <w:r w:rsidRPr="00993C0D">
        <w:t>46.6</w:t>
      </w:r>
    </w:p>
    <w:p w14:paraId="7A38DB3C" w14:textId="77777777" w:rsidR="00C54558" w:rsidRDefault="00C54558" w:rsidP="00C54558">
      <w:pPr>
        <w:spacing w:line="480" w:lineRule="auto"/>
      </w:pPr>
      <w:r>
        <w:t xml:space="preserve">Dimensions: </w:t>
      </w:r>
      <w:r w:rsidRPr="00993C0D">
        <w:t>L: 10.5; W: 7.6; H: 2.4</w:t>
      </w:r>
    </w:p>
    <w:p w14:paraId="723F8966" w14:textId="77777777" w:rsidR="00C54558" w:rsidRDefault="00C54558" w:rsidP="00C54558">
      <w:pPr>
        <w:spacing w:line="480" w:lineRule="auto"/>
      </w:pPr>
      <w:r>
        <w:t xml:space="preserve">Condition and Fabric: </w:t>
      </w:r>
      <w:r w:rsidRPr="00993C0D">
        <w:t>Intact. Clay near 5YR7/6 reddish yellow, glaze mostly 2.5YR5/6 red. Slight silver mica.</w:t>
      </w:r>
    </w:p>
    <w:p w14:paraId="0A8710F5" w14:textId="219BE6D9" w:rsidR="00C54558" w:rsidRDefault="00C54558" w:rsidP="00C54558">
      <w:pPr>
        <w:spacing w:line="480" w:lineRule="auto"/>
      </w:pPr>
      <w:r>
        <w:t xml:space="preserve">Description: </w:t>
      </w:r>
      <w:r w:rsidRPr="00993C0D">
        <w:t>Moldmade. Ring handle with two grooves on upper part. Shoulder: Loeschcke form</w:t>
      </w:r>
      <w:r w:rsidRPr="00524C6D">
        <w:rPr>
          <w:caps/>
        </w:rPr>
        <w:t xml:space="preserve"> vii </w:t>
      </w:r>
      <w:r w:rsidRPr="00993C0D">
        <w:t>a. Central filling-hole with rema</w:t>
      </w:r>
      <w:r w:rsidR="00B74046">
        <w:t>ins of corroded iron wick-nail</w:t>
      </w:r>
      <w:r w:rsidRPr="00993C0D">
        <w:t xml:space="preserve">. Nozzle form Bus. 4b. </w:t>
      </w:r>
      <w:r>
        <w:t>Base marked off by one circular groove</w:t>
      </w:r>
      <w:r w:rsidRPr="00993C0D">
        <w:t xml:space="preserve">. Potter’s incuse </w:t>
      </w:r>
      <w:r w:rsidRPr="008665B2">
        <w:t>signature: {{insc:</w:t>
      </w:r>
      <w:r w:rsidRPr="008665B2">
        <w:rPr>
          <w:caps/>
        </w:rPr>
        <w:t>mnoviv</w:t>
      </w:r>
      <w:r w:rsidRPr="008665B2">
        <w:t>}}</w:t>
      </w:r>
      <w:r w:rsidRPr="008665B2">
        <w:rPr>
          <w:caps/>
        </w:rPr>
        <w:t>,</w:t>
      </w:r>
      <w:r w:rsidRPr="008665B2">
        <w:t xml:space="preserve"> African workshop active</w:t>
      </w:r>
      <w:r w:rsidRPr="008665B2">
        <w:rPr>
          <w:caps/>
        </w:rPr>
        <w:t xml:space="preserve"> A.D. </w:t>
      </w:r>
      <w:r w:rsidRPr="008665B2">
        <w:t>120–180; incised dot below signature</w:t>
      </w:r>
      <w:r w:rsidR="006B0A58">
        <w:t>.</w:t>
      </w:r>
      <w:r w:rsidR="00620DDF">
        <w:t xml:space="preserve"> {{stamp:294}}</w:t>
      </w:r>
    </w:p>
    <w:p w14:paraId="7AA24710" w14:textId="77777777" w:rsidR="00C54558" w:rsidRDefault="00C54558" w:rsidP="00C54558">
      <w:pPr>
        <w:spacing w:line="480" w:lineRule="auto"/>
      </w:pPr>
      <w:r>
        <w:t>Discus Iconography: C</w:t>
      </w:r>
      <w:r w:rsidRPr="00993C0D">
        <w:t>rocodile attacked by lion on top, biting its throat.</w:t>
      </w:r>
    </w:p>
    <w:p w14:paraId="3E8D3CA1" w14:textId="77777777" w:rsidR="00C54558" w:rsidRDefault="00C54558" w:rsidP="00C54558">
      <w:pPr>
        <w:spacing w:line="480" w:lineRule="auto"/>
      </w:pPr>
      <w:r>
        <w:t xml:space="preserve">Type: </w:t>
      </w:r>
      <w:r w:rsidRPr="008665B2">
        <w:t xml:space="preserve">Loeschcke </w:t>
      </w:r>
      <w:r w:rsidRPr="008665B2">
        <w:rPr>
          <w:caps/>
        </w:rPr>
        <w:t>viii</w:t>
      </w:r>
      <w:r w:rsidRPr="008665B2">
        <w:t>; Bussière form D</w:t>
      </w:r>
      <w:r w:rsidRPr="008665B2">
        <w:rPr>
          <w:caps/>
        </w:rPr>
        <w:t xml:space="preserve"> ii </w:t>
      </w:r>
      <w:r w:rsidR="00F06AD5">
        <w:t>1</w:t>
      </w:r>
    </w:p>
    <w:p w14:paraId="4B5BC43B" w14:textId="77777777" w:rsidR="00C54558" w:rsidRDefault="00C54558" w:rsidP="00C54558">
      <w:pPr>
        <w:spacing w:line="480" w:lineRule="auto"/>
      </w:pPr>
      <w:r>
        <w:t xml:space="preserve">Place of Manufacture or Origin: </w:t>
      </w:r>
      <w:r w:rsidR="00F06AD5">
        <w:t>Tunisia</w:t>
      </w:r>
    </w:p>
    <w:p w14:paraId="1A83D9D0" w14:textId="77777777" w:rsidR="00C54558" w:rsidRDefault="00C54558" w:rsidP="00C54558">
      <w:pPr>
        <w:spacing w:line="480" w:lineRule="auto"/>
      </w:pPr>
      <w:r>
        <w:t xml:space="preserve">Parallels: </w:t>
      </w:r>
      <w:r w:rsidRPr="008665B2">
        <w:t xml:space="preserve">Alaoui </w:t>
      </w:r>
      <w:r w:rsidRPr="008665B2">
        <w:rPr>
          <w:caps/>
        </w:rPr>
        <w:t>iii</w:t>
      </w:r>
      <w:r w:rsidRPr="008665B2">
        <w:t>, p. 227, nos. 2134–35 ({{insc:</w:t>
      </w:r>
      <w:r w:rsidRPr="008665B2">
        <w:rPr>
          <w:caps/>
        </w:rPr>
        <w:t>mnovivsti</w:t>
      </w:r>
      <w:r w:rsidRPr="008665B2">
        <w:t>}}); Mlasowsky 1993, p. 205, no. 193; Bussière 2000, nos. 2310–11, pl. 64 ({{</w:t>
      </w:r>
      <w:r>
        <w:t>insc:</w:t>
      </w:r>
      <w:r w:rsidRPr="008665B2">
        <w:rPr>
          <w:caps/>
        </w:rPr>
        <w:t>cclosvc, clohel</w:t>
      </w:r>
      <w:r w:rsidRPr="008665B2">
        <w:t>}}) (with further refs.).</w:t>
      </w:r>
    </w:p>
    <w:p w14:paraId="5C5D3782" w14:textId="77777777" w:rsidR="00CF12B5" w:rsidRDefault="00CF12B5" w:rsidP="00CF12B5">
      <w:pPr>
        <w:spacing w:line="480" w:lineRule="auto"/>
      </w:pPr>
      <w:r>
        <w:t xml:space="preserve">Provenance: </w:t>
      </w:r>
    </w:p>
    <w:p w14:paraId="4F47B3E3" w14:textId="77777777" w:rsidR="00C54558" w:rsidRDefault="00C54558" w:rsidP="00C54558">
      <w:pPr>
        <w:spacing w:line="480" w:lineRule="auto"/>
      </w:pPr>
      <w:r>
        <w:t>Bibliography: Unpublished.</w:t>
      </w:r>
    </w:p>
    <w:p w14:paraId="0CCCF591" w14:textId="77777777" w:rsidR="00872F2C" w:rsidRPr="008665B2" w:rsidRDefault="00C54558" w:rsidP="00C54558">
      <w:pPr>
        <w:spacing w:line="480" w:lineRule="auto"/>
      </w:pPr>
      <w:r>
        <w:t xml:space="preserve">Date: </w:t>
      </w:r>
      <w:r w:rsidR="00F06AD5">
        <w:t>Late Flavian to Early Antonine</w:t>
      </w:r>
    </w:p>
    <w:p w14:paraId="2DF576F2" w14:textId="77777777" w:rsidR="00C73655" w:rsidRDefault="00C54558" w:rsidP="00C73655">
      <w:pPr>
        <w:spacing w:line="480" w:lineRule="auto"/>
      </w:pPr>
      <w:r>
        <w:t>Date numeric: 8</w:t>
      </w:r>
      <w:r w:rsidR="00C73655">
        <w:t>5; 150</w:t>
      </w:r>
    </w:p>
    <w:p w14:paraId="3CE0EF64" w14:textId="77777777" w:rsidR="00872F2C" w:rsidRPr="008665B2" w:rsidRDefault="00872F2C" w:rsidP="00872F2C">
      <w:pPr>
        <w:pStyle w:val="Textedelespacerserv2"/>
        <w:numPr>
          <w:ilvl w:val="0"/>
          <w:numId w:val="0"/>
        </w:numPr>
        <w:spacing w:line="480" w:lineRule="auto"/>
        <w:jc w:val="left"/>
        <w:outlineLvl w:val="9"/>
        <w:rPr>
          <w:rFonts w:ascii="Palatino" w:hAnsi="Palatino"/>
        </w:rPr>
      </w:pPr>
    </w:p>
    <w:p w14:paraId="1C4CA220"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2F47473" w14:textId="77777777" w:rsidR="00872F2C" w:rsidRDefault="00872F2C" w:rsidP="00872F2C">
      <w:pPr>
        <w:pStyle w:val="Textedelespacerserv2"/>
        <w:numPr>
          <w:ilvl w:val="0"/>
          <w:numId w:val="0"/>
        </w:numPr>
        <w:spacing w:line="480" w:lineRule="auto"/>
        <w:jc w:val="left"/>
        <w:outlineLvl w:val="9"/>
        <w:rPr>
          <w:rFonts w:ascii="Palatino" w:hAnsi="Palatino"/>
        </w:rPr>
      </w:pPr>
    </w:p>
    <w:p w14:paraId="37243CEA" w14:textId="77777777" w:rsidR="004631B2" w:rsidRDefault="004631B2" w:rsidP="004631B2">
      <w:pPr>
        <w:spacing w:line="480" w:lineRule="auto"/>
      </w:pPr>
      <w:r>
        <w:t>Catalogue Number: 295</w:t>
      </w:r>
    </w:p>
    <w:p w14:paraId="0441AE62" w14:textId="77777777" w:rsidR="004631B2" w:rsidRDefault="004631B2" w:rsidP="004631B2">
      <w:pPr>
        <w:spacing w:line="480" w:lineRule="auto"/>
      </w:pPr>
      <w:r>
        <w:t xml:space="preserve">Inventory Number: </w:t>
      </w:r>
      <w:r w:rsidRPr="00993C0D">
        <w:t>83.</w:t>
      </w:r>
      <w:r w:rsidRPr="00524C6D">
        <w:rPr>
          <w:caps/>
        </w:rPr>
        <w:t>aq.</w:t>
      </w:r>
      <w:r w:rsidRPr="00993C0D">
        <w:t>377.190</w:t>
      </w:r>
    </w:p>
    <w:p w14:paraId="66CBA31E" w14:textId="77777777" w:rsidR="004631B2" w:rsidRDefault="004631B2" w:rsidP="004631B2">
      <w:pPr>
        <w:spacing w:line="480" w:lineRule="auto"/>
      </w:pPr>
      <w:r>
        <w:t xml:space="preserve">Dimensions: </w:t>
      </w:r>
      <w:r w:rsidRPr="00993C0D">
        <w:t>L: 10.3; W: 7.2; H: 2.8</w:t>
      </w:r>
    </w:p>
    <w:p w14:paraId="2D3D949C" w14:textId="77777777" w:rsidR="004631B2" w:rsidRDefault="004631B2" w:rsidP="004631B2">
      <w:pPr>
        <w:spacing w:line="480" w:lineRule="auto"/>
      </w:pPr>
      <w:r>
        <w:t xml:space="preserve">Condition and Fabric: </w:t>
      </w:r>
      <w:r w:rsidRPr="00993C0D">
        <w:t>Intact. Clay 10YR7/4 very pale brown, glaze 7.5YR5/4 brown.</w:t>
      </w:r>
    </w:p>
    <w:p w14:paraId="2E7AEEED" w14:textId="77777777" w:rsidR="004631B2" w:rsidRDefault="004631B2" w:rsidP="004631B2">
      <w:pPr>
        <w:spacing w:line="480" w:lineRule="auto"/>
      </w:pPr>
      <w:r>
        <w:t xml:space="preserve">Description: </w:t>
      </w:r>
      <w:r w:rsidR="008A670E" w:rsidRPr="00993C0D">
        <w:t>Moldmade. Ring handle with two grooves on upper part. Shoulder: Loeschcke form</w:t>
      </w:r>
      <w:r w:rsidR="008A670E" w:rsidRPr="00524C6D">
        <w:rPr>
          <w:caps/>
        </w:rPr>
        <w:t xml:space="preserve"> vii </w:t>
      </w:r>
      <w:r w:rsidR="008A670E" w:rsidRPr="00993C0D">
        <w:t>b.</w:t>
      </w:r>
      <w:r w:rsidR="008A670E">
        <w:t xml:space="preserve"> </w:t>
      </w:r>
      <w:r w:rsidR="008A670E" w:rsidRPr="00993C0D">
        <w:t xml:space="preserve">Filling-hole at left. Unpierced air hole slit in discus, facing nozzle. Nozzle form Bus. 4b. </w:t>
      </w:r>
      <w:r w:rsidR="008A670E">
        <w:t>Base marked off by one circular groove</w:t>
      </w:r>
      <w:r w:rsidR="008A670E" w:rsidRPr="00993C0D">
        <w:t>.</w:t>
      </w:r>
    </w:p>
    <w:p w14:paraId="3D2CD429" w14:textId="77777777" w:rsidR="004631B2" w:rsidRDefault="004631B2" w:rsidP="004631B2">
      <w:pPr>
        <w:spacing w:line="480" w:lineRule="auto"/>
      </w:pPr>
      <w:r>
        <w:t xml:space="preserve">Discus Iconography: </w:t>
      </w:r>
      <w:r w:rsidR="008A670E">
        <w:t>G</w:t>
      </w:r>
      <w:r w:rsidR="008A670E" w:rsidRPr="00993C0D">
        <w:t>rotesque dwarf</w:t>
      </w:r>
      <w:r w:rsidR="008A670E">
        <w:t xml:space="preserve">, </w:t>
      </w:r>
      <w:r w:rsidR="008A670E" w:rsidRPr="00993C0D">
        <w:t xml:space="preserve">head turned to left, standing to right on a crescent representing a boat; he is wearing a conical bonnet with pompom, holding </w:t>
      </w:r>
      <w:r w:rsidR="008A670E">
        <w:t xml:space="preserve">an </w:t>
      </w:r>
      <w:r w:rsidR="008A670E" w:rsidRPr="00993C0D">
        <w:t>unclear object over his head in his raised hands.</w:t>
      </w:r>
    </w:p>
    <w:p w14:paraId="7BD40F78" w14:textId="77777777" w:rsidR="004631B2" w:rsidRDefault="004631B2" w:rsidP="004631B2">
      <w:pPr>
        <w:spacing w:line="480" w:lineRule="auto"/>
      </w:pPr>
      <w:r>
        <w:t xml:space="preserve">Type: </w:t>
      </w:r>
      <w:r w:rsidR="008A670E" w:rsidRPr="00993C0D">
        <w:t xml:space="preserve">Loeschcke </w:t>
      </w:r>
      <w:r w:rsidR="008A670E" w:rsidRPr="00524C6D">
        <w:rPr>
          <w:caps/>
        </w:rPr>
        <w:t>viii</w:t>
      </w:r>
      <w:r w:rsidR="008A670E" w:rsidRPr="00993C0D">
        <w:t>; Bussière form D</w:t>
      </w:r>
      <w:r w:rsidR="008A670E" w:rsidRPr="00524C6D">
        <w:rPr>
          <w:caps/>
        </w:rPr>
        <w:t xml:space="preserve"> ii </w:t>
      </w:r>
      <w:r w:rsidR="00F06AD5">
        <w:t>1</w:t>
      </w:r>
    </w:p>
    <w:p w14:paraId="116261FD" w14:textId="77777777" w:rsidR="004631B2" w:rsidRDefault="004631B2" w:rsidP="004631B2">
      <w:pPr>
        <w:spacing w:line="480" w:lineRule="auto"/>
      </w:pPr>
      <w:r>
        <w:t xml:space="preserve">Place of Manufacture or Origin: </w:t>
      </w:r>
      <w:r w:rsidR="00F06AD5">
        <w:t>North Africa</w:t>
      </w:r>
    </w:p>
    <w:p w14:paraId="0655CFE6" w14:textId="77777777" w:rsidR="004631B2" w:rsidRDefault="004631B2" w:rsidP="004631B2">
      <w:pPr>
        <w:spacing w:line="480" w:lineRule="auto"/>
      </w:pPr>
      <w:r>
        <w:t xml:space="preserve">Parallels: </w:t>
      </w:r>
      <w:r w:rsidR="008A670E" w:rsidRPr="00993C0D">
        <w:t xml:space="preserve">Bussière 2000, p. 190, no. 2276, pl. 63, decor </w:t>
      </w:r>
      <w:r w:rsidR="008A670E" w:rsidRPr="00524C6D">
        <w:rPr>
          <w:caps/>
        </w:rPr>
        <w:t>ii</w:t>
      </w:r>
      <w:r w:rsidR="008A670E" w:rsidRPr="00993C0D">
        <w:t>.d.10.(4).</w:t>
      </w:r>
    </w:p>
    <w:p w14:paraId="7F276E55" w14:textId="77777777" w:rsidR="00CF12B5" w:rsidRDefault="00CF12B5" w:rsidP="00CF12B5">
      <w:pPr>
        <w:spacing w:line="480" w:lineRule="auto"/>
      </w:pPr>
      <w:r>
        <w:t xml:space="preserve">Provenance: </w:t>
      </w:r>
    </w:p>
    <w:p w14:paraId="25156BBF" w14:textId="77777777" w:rsidR="004631B2" w:rsidRDefault="004631B2" w:rsidP="004631B2">
      <w:pPr>
        <w:spacing w:line="480" w:lineRule="auto"/>
      </w:pPr>
      <w:r>
        <w:t>Bibliography: Unpublished.</w:t>
      </w:r>
    </w:p>
    <w:p w14:paraId="41D332E9" w14:textId="77777777" w:rsidR="00872F2C" w:rsidRPr="00993C0D" w:rsidRDefault="004631B2" w:rsidP="008A670E">
      <w:pPr>
        <w:spacing w:line="480" w:lineRule="auto"/>
      </w:pPr>
      <w:r>
        <w:t xml:space="preserve">Date: </w:t>
      </w:r>
      <w:r w:rsidR="00F06AD5">
        <w:t>Late Flavian to Early Antonine</w:t>
      </w:r>
    </w:p>
    <w:p w14:paraId="5E54FB25" w14:textId="77777777" w:rsidR="00C73655" w:rsidRDefault="008A670E" w:rsidP="00C73655">
      <w:pPr>
        <w:spacing w:line="480" w:lineRule="auto"/>
      </w:pPr>
      <w:r>
        <w:t>Date numeric: 8</w:t>
      </w:r>
      <w:r w:rsidR="00C73655">
        <w:t>5; 150</w:t>
      </w:r>
    </w:p>
    <w:p w14:paraId="7D33A6DC"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p>
    <w:p w14:paraId="41953FC1"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5BBB671" w14:textId="77777777" w:rsidR="00872F2C" w:rsidRDefault="00872F2C" w:rsidP="00872F2C">
      <w:pPr>
        <w:pStyle w:val="Textedelespacerserv2"/>
        <w:numPr>
          <w:ilvl w:val="0"/>
          <w:numId w:val="0"/>
        </w:numPr>
        <w:spacing w:line="480" w:lineRule="auto"/>
        <w:jc w:val="left"/>
        <w:outlineLvl w:val="9"/>
        <w:rPr>
          <w:rFonts w:ascii="Palatino" w:hAnsi="Palatino"/>
        </w:rPr>
      </w:pPr>
    </w:p>
    <w:p w14:paraId="5D52D308" w14:textId="77777777" w:rsidR="00C562FD" w:rsidRDefault="00C562FD" w:rsidP="00C562FD">
      <w:pPr>
        <w:spacing w:line="480" w:lineRule="auto"/>
      </w:pPr>
      <w:r>
        <w:t>Catalogue Number: 296</w:t>
      </w:r>
    </w:p>
    <w:p w14:paraId="4D76CCC5" w14:textId="77777777" w:rsidR="00C562FD" w:rsidRDefault="00C562FD" w:rsidP="00C562FD">
      <w:pPr>
        <w:spacing w:line="480" w:lineRule="auto"/>
      </w:pPr>
      <w:r>
        <w:t xml:space="preserve">Inventory Number: </w:t>
      </w:r>
      <w:r w:rsidRPr="00993C0D">
        <w:t>80.</w:t>
      </w:r>
      <w:r w:rsidRPr="00524C6D">
        <w:rPr>
          <w:caps/>
        </w:rPr>
        <w:t>aq.</w:t>
      </w:r>
      <w:r w:rsidRPr="00993C0D">
        <w:t>46.3</w:t>
      </w:r>
    </w:p>
    <w:p w14:paraId="619A8CDD" w14:textId="77777777" w:rsidR="00C562FD" w:rsidRDefault="00C562FD" w:rsidP="00C562FD">
      <w:pPr>
        <w:spacing w:line="480" w:lineRule="auto"/>
      </w:pPr>
      <w:r>
        <w:t xml:space="preserve">Dimensions: </w:t>
      </w:r>
      <w:r w:rsidRPr="00993C0D">
        <w:t>L: 10.4; W: 7.3; H: 2.7</w:t>
      </w:r>
    </w:p>
    <w:p w14:paraId="011AD853" w14:textId="77777777" w:rsidR="00C562FD" w:rsidRDefault="00C562FD" w:rsidP="00C562FD">
      <w:pPr>
        <w:spacing w:line="480" w:lineRule="auto"/>
      </w:pPr>
      <w:r>
        <w:t xml:space="preserve">Condition and Fabric: </w:t>
      </w:r>
      <w:r w:rsidRPr="00993C0D">
        <w:t>Intact. Clay 7.5YR7/4 pink, glaze varying between 2.5YR4/4 reddish brown and 2.5YR5/6 red.</w:t>
      </w:r>
    </w:p>
    <w:p w14:paraId="7DE99A0D" w14:textId="77777777" w:rsidR="00C562FD" w:rsidRDefault="00C562FD" w:rsidP="00C562FD">
      <w:pPr>
        <w:spacing w:line="480" w:lineRule="auto"/>
      </w:pPr>
      <w:r>
        <w:t xml:space="preserve">Description: </w:t>
      </w:r>
      <w:r w:rsidRPr="00993C0D">
        <w:t>Moldmade. Ring handle with two grooves on upper part. Shoulder: Loeschcke form</w:t>
      </w:r>
      <w:r w:rsidRPr="00524C6D">
        <w:rPr>
          <w:caps/>
        </w:rPr>
        <w:t xml:space="preserve"> vii </w:t>
      </w:r>
      <w:r w:rsidRPr="00993C0D">
        <w:t xml:space="preserve">a. Filling-hole to left of center. Nozzle form Bus. 4b. </w:t>
      </w:r>
      <w:r>
        <w:t>Base marked off by one circular groove</w:t>
      </w:r>
      <w:r w:rsidRPr="00993C0D">
        <w:t xml:space="preserve">. Potter’s incuse </w:t>
      </w:r>
      <w:r w:rsidRPr="008665B2">
        <w:t>signature {{insc:</w:t>
      </w:r>
      <w:r w:rsidRPr="008665B2">
        <w:rPr>
          <w:caps/>
        </w:rPr>
        <w:t>ceis</w:t>
      </w:r>
      <w:r w:rsidRPr="008665B2">
        <w:t xml:space="preserve">}} in </w:t>
      </w:r>
      <w:r w:rsidRPr="008665B2">
        <w:rPr>
          <w:i/>
        </w:rPr>
        <w:t xml:space="preserve">planta pedis </w:t>
      </w:r>
      <w:r w:rsidRPr="008665B2">
        <w:t>(for {{insc:CFELIS}})</w:t>
      </w:r>
      <w:r w:rsidRPr="00E62537">
        <w:t>.</w:t>
      </w:r>
    </w:p>
    <w:p w14:paraId="05C7E3E2" w14:textId="1CA7D84F" w:rsidR="00C562FD" w:rsidRDefault="00C562FD" w:rsidP="00C562FD">
      <w:pPr>
        <w:spacing w:line="480" w:lineRule="auto"/>
      </w:pPr>
      <w:r>
        <w:t>Discus Iconography: B</w:t>
      </w:r>
      <w:r w:rsidRPr="00993C0D">
        <w:t xml:space="preserve">ust of Diana to right, upper half of </w:t>
      </w:r>
      <w:r w:rsidR="008D24D9">
        <w:t xml:space="preserve">a </w:t>
      </w:r>
      <w:r w:rsidRPr="00993C0D">
        <w:t>bow in front of her.</w:t>
      </w:r>
    </w:p>
    <w:p w14:paraId="607DF731" w14:textId="77777777" w:rsidR="00C562FD" w:rsidRDefault="00C562FD" w:rsidP="00C562FD">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ii </w:t>
      </w:r>
      <w:r w:rsidR="00F06AD5">
        <w:t>1</w:t>
      </w:r>
    </w:p>
    <w:p w14:paraId="5B810571" w14:textId="77777777" w:rsidR="00C562FD" w:rsidRDefault="00C562FD" w:rsidP="00C562FD">
      <w:pPr>
        <w:spacing w:line="480" w:lineRule="auto"/>
      </w:pPr>
      <w:r>
        <w:t xml:space="preserve">Place of Manufacture or Origin: </w:t>
      </w:r>
      <w:r w:rsidR="00F06AD5">
        <w:t>Tunisia</w:t>
      </w:r>
    </w:p>
    <w:p w14:paraId="7FBA9671" w14:textId="77777777" w:rsidR="00C562FD" w:rsidRDefault="00C562FD" w:rsidP="00C562FD">
      <w:pPr>
        <w:spacing w:line="480" w:lineRule="auto"/>
      </w:pPr>
      <w:r>
        <w:t>Parallels: (N</w:t>
      </w:r>
      <w:r w:rsidRPr="00993C0D">
        <w:t>ear) Bussière 2000, no. 1931, pl. 57.</w:t>
      </w:r>
    </w:p>
    <w:p w14:paraId="26C0B99A" w14:textId="77777777" w:rsidR="00CF12B5" w:rsidRDefault="00CF12B5" w:rsidP="00CF12B5">
      <w:pPr>
        <w:spacing w:line="480" w:lineRule="auto"/>
      </w:pPr>
      <w:r>
        <w:t xml:space="preserve">Provenance: </w:t>
      </w:r>
    </w:p>
    <w:p w14:paraId="342A5773" w14:textId="77777777" w:rsidR="00C562FD" w:rsidRDefault="00C562FD" w:rsidP="00C562FD">
      <w:pPr>
        <w:spacing w:line="480" w:lineRule="auto"/>
      </w:pPr>
      <w:r>
        <w:t>Bibliography: Unpublished.</w:t>
      </w:r>
    </w:p>
    <w:p w14:paraId="5769ADEB" w14:textId="77777777" w:rsidR="00872F2C" w:rsidRPr="00993C0D" w:rsidRDefault="00C562FD" w:rsidP="00C562FD">
      <w:pPr>
        <w:spacing w:line="480" w:lineRule="auto"/>
      </w:pPr>
      <w:r>
        <w:t xml:space="preserve">Date: </w:t>
      </w:r>
      <w:r w:rsidR="00872F2C" w:rsidRPr="00993C0D">
        <w:t>Late Flavian to Early A</w:t>
      </w:r>
      <w:r w:rsidR="00F06AD5">
        <w:t>ntonine</w:t>
      </w:r>
    </w:p>
    <w:p w14:paraId="0C41F3BB" w14:textId="77777777" w:rsidR="00C73655" w:rsidRDefault="00C562FD" w:rsidP="00C73655">
      <w:pPr>
        <w:spacing w:line="480" w:lineRule="auto"/>
      </w:pPr>
      <w:r>
        <w:t>Date numeric: 8</w:t>
      </w:r>
      <w:r w:rsidR="00C73655">
        <w:t>5; 150</w:t>
      </w:r>
    </w:p>
    <w:p w14:paraId="592FFADD"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p>
    <w:p w14:paraId="20B7D764"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7CEC868" w14:textId="77777777" w:rsidR="00872F2C" w:rsidRDefault="00872F2C" w:rsidP="00872F2C">
      <w:pPr>
        <w:pStyle w:val="Textedelespacerserv2"/>
        <w:numPr>
          <w:ilvl w:val="0"/>
          <w:numId w:val="0"/>
        </w:numPr>
        <w:spacing w:line="480" w:lineRule="auto"/>
        <w:jc w:val="left"/>
        <w:outlineLvl w:val="9"/>
        <w:rPr>
          <w:rFonts w:ascii="Palatino" w:hAnsi="Palatino"/>
        </w:rPr>
      </w:pPr>
    </w:p>
    <w:p w14:paraId="62EB16A5" w14:textId="77777777" w:rsidR="009C2819" w:rsidRDefault="009C2819" w:rsidP="009C2819">
      <w:pPr>
        <w:spacing w:line="480" w:lineRule="auto"/>
      </w:pPr>
      <w:r>
        <w:t>Catalogue Number: 297</w:t>
      </w:r>
    </w:p>
    <w:p w14:paraId="6FD0A21D" w14:textId="77777777" w:rsidR="009C2819" w:rsidRDefault="009C2819" w:rsidP="009C2819">
      <w:pPr>
        <w:spacing w:line="480" w:lineRule="auto"/>
      </w:pPr>
      <w:r>
        <w:t xml:space="preserve">Inventory Number: </w:t>
      </w:r>
      <w:r w:rsidRPr="00993C0D">
        <w:t>83.</w:t>
      </w:r>
      <w:r w:rsidRPr="00524C6D">
        <w:rPr>
          <w:caps/>
        </w:rPr>
        <w:t>aq.</w:t>
      </w:r>
      <w:r w:rsidRPr="00993C0D">
        <w:t>377.211</w:t>
      </w:r>
    </w:p>
    <w:p w14:paraId="31E81B23" w14:textId="77777777" w:rsidR="009C2819" w:rsidRDefault="009C2819" w:rsidP="009C2819">
      <w:pPr>
        <w:spacing w:line="480" w:lineRule="auto"/>
      </w:pPr>
      <w:r>
        <w:t xml:space="preserve">Dimensions: </w:t>
      </w:r>
      <w:r w:rsidRPr="00993C0D">
        <w:t>L: 9.0; W: 6.4; H: 2.5</w:t>
      </w:r>
    </w:p>
    <w:p w14:paraId="3065D712" w14:textId="77777777" w:rsidR="009C2819" w:rsidRDefault="009C2819" w:rsidP="009C2819">
      <w:pPr>
        <w:spacing w:line="480" w:lineRule="auto"/>
      </w:pPr>
      <w:r>
        <w:t xml:space="preserve">Condition and Fabric: </w:t>
      </w:r>
      <w:r w:rsidRPr="00993C0D">
        <w:t>Intact. Clay 10YR7/3 very pale brown, uneven glaze, between 5YR5/3 reddish brown and 5YR4/2 dark reddish gray.</w:t>
      </w:r>
    </w:p>
    <w:p w14:paraId="4DF8A0B5" w14:textId="3E264C2E" w:rsidR="009C2819" w:rsidRDefault="009C2819" w:rsidP="009C2819">
      <w:pPr>
        <w:spacing w:line="480" w:lineRule="auto"/>
      </w:pPr>
      <w:r>
        <w:t xml:space="preserve">Description: </w:t>
      </w:r>
      <w:r w:rsidRPr="00993C0D">
        <w:t>Moldmade. Ring handle with two grooves on upper part. Shoulder: Loeschcke form</w:t>
      </w:r>
      <w:r w:rsidRPr="00524C6D">
        <w:rPr>
          <w:caps/>
        </w:rPr>
        <w:t xml:space="preserve"> vii </w:t>
      </w:r>
      <w:r w:rsidRPr="00993C0D">
        <w:t>a. Filling-hole upper left. Small air hole in</w:t>
      </w:r>
      <w:r>
        <w:t xml:space="preserve"> </w:t>
      </w:r>
      <w:r w:rsidRPr="00993C0D">
        <w:t xml:space="preserve">discus, facing nozzle. Nozzle form Bus. 4b. </w:t>
      </w:r>
      <w:r>
        <w:t>Base marked off by one circular groove</w:t>
      </w:r>
      <w:r w:rsidRPr="00993C0D">
        <w:t xml:space="preserve">. Potter’s </w:t>
      </w:r>
      <w:r w:rsidRPr="00A77A1D">
        <w:t>incuse signature: {{insc:</w:t>
      </w:r>
      <w:r w:rsidRPr="00A77A1D">
        <w:rPr>
          <w:caps/>
        </w:rPr>
        <w:t>lmvnphile</w:t>
      </w:r>
      <w:r w:rsidRPr="00A77A1D">
        <w:t>}}, Italic</w:t>
      </w:r>
      <w:r w:rsidRPr="00993C0D">
        <w:t xml:space="preserve"> lampmaker possibly with African branches, active Late Flavian to Hadrianic period; above and below signature, two concentric circles</w:t>
      </w:r>
      <w:r w:rsidR="006B0A58">
        <w:t>.</w:t>
      </w:r>
      <w:r w:rsidR="005D28E3">
        <w:t xml:space="preserve"> {{stamp:297}}</w:t>
      </w:r>
    </w:p>
    <w:p w14:paraId="563A316B" w14:textId="77777777" w:rsidR="009C2819" w:rsidRDefault="009C2819" w:rsidP="009C2819">
      <w:pPr>
        <w:spacing w:line="480" w:lineRule="auto"/>
      </w:pPr>
      <w:r>
        <w:t>Discus Iconography: F</w:t>
      </w:r>
      <w:r w:rsidRPr="00993C0D">
        <w:t>rontal bust of actor wearing comic mask.</w:t>
      </w:r>
    </w:p>
    <w:p w14:paraId="1186C4C5" w14:textId="77777777" w:rsidR="009C2819" w:rsidRDefault="009C2819" w:rsidP="009C2819">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ii </w:t>
      </w:r>
      <w:r w:rsidR="00F06AD5">
        <w:t>1</w:t>
      </w:r>
    </w:p>
    <w:p w14:paraId="7A376672" w14:textId="77777777" w:rsidR="009C2819" w:rsidRDefault="009C2819" w:rsidP="009C2819">
      <w:pPr>
        <w:spacing w:line="480" w:lineRule="auto"/>
      </w:pPr>
      <w:r>
        <w:t xml:space="preserve">Place of Manufacture or Origin: </w:t>
      </w:r>
      <w:r w:rsidR="00F06AD5">
        <w:t>North Africa</w:t>
      </w:r>
    </w:p>
    <w:p w14:paraId="3A621C0D" w14:textId="77777777" w:rsidR="009C2819" w:rsidRDefault="009C2819" w:rsidP="009C2819">
      <w:pPr>
        <w:spacing w:line="480" w:lineRule="auto"/>
      </w:pPr>
      <w:r>
        <w:t xml:space="preserve">Parallels: </w:t>
      </w:r>
      <w:r w:rsidRPr="00993C0D">
        <w:t xml:space="preserve">Bussière 2000, p. 191, no. 2253, pl. 62, decor </w:t>
      </w:r>
      <w:r w:rsidRPr="00524C6D">
        <w:rPr>
          <w:caps/>
        </w:rPr>
        <w:t>ii</w:t>
      </w:r>
      <w:r w:rsidRPr="00993C0D">
        <w:t>.e.1.(7) (with further refs.).</w:t>
      </w:r>
    </w:p>
    <w:p w14:paraId="4A9D1333" w14:textId="77777777" w:rsidR="00CF12B5" w:rsidRDefault="00CF12B5" w:rsidP="00CF12B5">
      <w:pPr>
        <w:spacing w:line="480" w:lineRule="auto"/>
      </w:pPr>
      <w:r>
        <w:t xml:space="preserve">Provenance: </w:t>
      </w:r>
    </w:p>
    <w:p w14:paraId="60DAE348" w14:textId="77777777" w:rsidR="009C2819" w:rsidRDefault="009C2819" w:rsidP="009C2819">
      <w:pPr>
        <w:spacing w:line="480" w:lineRule="auto"/>
      </w:pPr>
      <w:r>
        <w:t>Bibliography: Unpublished.</w:t>
      </w:r>
    </w:p>
    <w:p w14:paraId="484E22B6" w14:textId="77777777" w:rsidR="00872F2C" w:rsidRPr="00993C0D" w:rsidRDefault="009C2819" w:rsidP="009C2819">
      <w:pPr>
        <w:spacing w:line="480" w:lineRule="auto"/>
      </w:pPr>
      <w:r>
        <w:t xml:space="preserve">Date: </w:t>
      </w:r>
      <w:r w:rsidR="00F06AD5">
        <w:t>Late Flavian to Early Antonine</w:t>
      </w:r>
    </w:p>
    <w:p w14:paraId="78968CFC" w14:textId="77777777" w:rsidR="00C73655" w:rsidRDefault="009C2819" w:rsidP="00C73655">
      <w:pPr>
        <w:spacing w:line="480" w:lineRule="auto"/>
      </w:pPr>
      <w:r>
        <w:t>Date numeric: 8</w:t>
      </w:r>
      <w:r w:rsidR="00C73655">
        <w:t>5; 150</w:t>
      </w:r>
    </w:p>
    <w:p w14:paraId="42AB9CD4"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p>
    <w:p w14:paraId="4CAC3F77"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70B98E4" w14:textId="77777777" w:rsidR="00872F2C" w:rsidRDefault="00872F2C" w:rsidP="00872F2C">
      <w:pPr>
        <w:pStyle w:val="Textedelespacerserv2"/>
        <w:numPr>
          <w:ilvl w:val="0"/>
          <w:numId w:val="0"/>
        </w:numPr>
        <w:spacing w:line="480" w:lineRule="auto"/>
        <w:jc w:val="left"/>
        <w:outlineLvl w:val="9"/>
        <w:rPr>
          <w:rFonts w:ascii="Palatino" w:hAnsi="Palatino"/>
        </w:rPr>
      </w:pPr>
    </w:p>
    <w:p w14:paraId="62F52271" w14:textId="77777777" w:rsidR="00653A19" w:rsidRDefault="00653A19" w:rsidP="00653A19">
      <w:pPr>
        <w:spacing w:line="480" w:lineRule="auto"/>
      </w:pPr>
      <w:r>
        <w:t>Catalogue Number: 298</w:t>
      </w:r>
    </w:p>
    <w:p w14:paraId="71372B0E" w14:textId="77777777" w:rsidR="00653A19" w:rsidRDefault="00653A19" w:rsidP="00653A19">
      <w:pPr>
        <w:spacing w:line="480" w:lineRule="auto"/>
      </w:pPr>
      <w:r>
        <w:t xml:space="preserve">Inventory Number: </w:t>
      </w:r>
      <w:r w:rsidRPr="00993C0D">
        <w:t>83.</w:t>
      </w:r>
      <w:r w:rsidRPr="00524C6D">
        <w:rPr>
          <w:caps/>
        </w:rPr>
        <w:t>aq.</w:t>
      </w:r>
      <w:r w:rsidRPr="00993C0D">
        <w:t>377.185</w:t>
      </w:r>
    </w:p>
    <w:p w14:paraId="6C7BA867" w14:textId="77777777" w:rsidR="00653A19" w:rsidRDefault="00653A19" w:rsidP="00653A19">
      <w:pPr>
        <w:spacing w:line="480" w:lineRule="auto"/>
      </w:pPr>
      <w:r>
        <w:t xml:space="preserve">Dimensions: </w:t>
      </w:r>
      <w:r w:rsidRPr="00993C0D">
        <w:t>L: 10.8; W: 7.4; H: 2.8</w:t>
      </w:r>
    </w:p>
    <w:p w14:paraId="5EF85C0C" w14:textId="77777777" w:rsidR="00653A19" w:rsidRDefault="00653A19" w:rsidP="00653A19">
      <w:pPr>
        <w:spacing w:line="480" w:lineRule="auto"/>
      </w:pPr>
      <w:r>
        <w:t xml:space="preserve">Condition and Fabric: </w:t>
      </w:r>
      <w:r w:rsidRPr="00993C0D">
        <w:t>Crack across discus and back. Clay 10YR6/3 pale brown, glaze varying between 10YR5/2 grayish brown and 10YR4/2 dark grayish brown.</w:t>
      </w:r>
    </w:p>
    <w:p w14:paraId="78F01019" w14:textId="77777777" w:rsidR="00653A19" w:rsidRDefault="00653A19" w:rsidP="00653A19">
      <w:pPr>
        <w:spacing w:line="480" w:lineRule="auto"/>
      </w:pPr>
      <w:r>
        <w:t xml:space="preserve">Description: </w:t>
      </w:r>
      <w:r w:rsidRPr="00993C0D">
        <w:t>Moldmade. Ring handle with two grooves on upper part. Shoulder: Loeschcke form</w:t>
      </w:r>
      <w:r w:rsidRPr="00524C6D">
        <w:rPr>
          <w:caps/>
        </w:rPr>
        <w:t xml:space="preserve"> vii </w:t>
      </w:r>
      <w:r w:rsidRPr="00993C0D">
        <w:t xml:space="preserve">b. Central filling-hole. Nozzle form Bus. 4b. Base marked off by circular groove. Potter’s incuse </w:t>
      </w:r>
      <w:r w:rsidRPr="00A77A1D">
        <w:t>signature: {{insc:</w:t>
      </w:r>
      <w:r w:rsidRPr="00A77A1D">
        <w:rPr>
          <w:caps/>
        </w:rPr>
        <w:t>lmadiec</w:t>
      </w:r>
      <w:r w:rsidRPr="00A77A1D">
        <w:t>}}, Italic workshop, probably with African branches, active</w:t>
      </w:r>
      <w:r w:rsidRPr="00A77A1D">
        <w:rPr>
          <w:caps/>
        </w:rPr>
        <w:t xml:space="preserve"> A.D. </w:t>
      </w:r>
      <w:r w:rsidRPr="00A77A1D">
        <w:t>90–140.</w:t>
      </w:r>
    </w:p>
    <w:p w14:paraId="2CA683D2" w14:textId="77777777" w:rsidR="00653A19" w:rsidRDefault="00653A19" w:rsidP="00653A19">
      <w:pPr>
        <w:spacing w:line="480" w:lineRule="auto"/>
      </w:pPr>
      <w:r>
        <w:t>Discus Iconography: F</w:t>
      </w:r>
      <w:r w:rsidRPr="00993C0D">
        <w:t>rontal busts of the Dioscuri, Castor and Pollux, looking slightly to left, wearing pointed caps with a star on top.</w:t>
      </w:r>
    </w:p>
    <w:p w14:paraId="0B1BE922" w14:textId="77777777" w:rsidR="00653A19" w:rsidRDefault="00653A19" w:rsidP="00653A19">
      <w:pPr>
        <w:spacing w:line="480" w:lineRule="auto"/>
      </w:pPr>
      <w:r>
        <w:t xml:space="preserve">Type: </w:t>
      </w:r>
      <w:r w:rsidRPr="00A77A1D">
        <w:t xml:space="preserve">Loeschcke </w:t>
      </w:r>
      <w:r w:rsidRPr="00A77A1D">
        <w:rPr>
          <w:caps/>
        </w:rPr>
        <w:t>viii</w:t>
      </w:r>
      <w:r w:rsidRPr="00A77A1D">
        <w:t>; Bussière form D</w:t>
      </w:r>
      <w:r w:rsidRPr="00A77A1D">
        <w:rPr>
          <w:caps/>
        </w:rPr>
        <w:t xml:space="preserve"> ii </w:t>
      </w:r>
      <w:r w:rsidR="00F06AD5">
        <w:t>1</w:t>
      </w:r>
    </w:p>
    <w:p w14:paraId="48CB68A9" w14:textId="77777777" w:rsidR="00653A19" w:rsidRDefault="00653A19" w:rsidP="00653A19">
      <w:pPr>
        <w:spacing w:line="480" w:lineRule="auto"/>
      </w:pPr>
      <w:r>
        <w:t xml:space="preserve">Place of Manufacture or Origin: </w:t>
      </w:r>
      <w:r w:rsidR="00F06AD5">
        <w:t>North Africa</w:t>
      </w:r>
    </w:p>
    <w:p w14:paraId="3E7AF4C9" w14:textId="77777777" w:rsidR="00653A19" w:rsidRDefault="00653A19" w:rsidP="00653A19">
      <w:pPr>
        <w:spacing w:line="480" w:lineRule="auto"/>
      </w:pPr>
      <w:r>
        <w:t xml:space="preserve">Parallels: </w:t>
      </w:r>
      <w:r w:rsidRPr="00A77A1D">
        <w:t xml:space="preserve">Deneauve 1969, no. 610, pl. 62 (Loeschcke </w:t>
      </w:r>
      <w:r w:rsidRPr="00A77A1D">
        <w:rPr>
          <w:caps/>
        </w:rPr>
        <w:t>v</w:t>
      </w:r>
      <w:r w:rsidRPr="00A77A1D">
        <w:t xml:space="preserve">); Bailey BM </w:t>
      </w:r>
      <w:r w:rsidRPr="00A77A1D">
        <w:rPr>
          <w:caps/>
        </w:rPr>
        <w:t>ii</w:t>
      </w:r>
      <w:r w:rsidRPr="00A77A1D">
        <w:t>, p. 25, Q 1283, pl. 67 ({{insc:</w:t>
      </w:r>
      <w:r w:rsidRPr="00A77A1D">
        <w:rPr>
          <w:caps/>
        </w:rPr>
        <w:t>lfabricmas</w:t>
      </w:r>
      <w:r w:rsidRPr="00A77A1D">
        <w:t>}}</w:t>
      </w:r>
      <w:r w:rsidRPr="00A77A1D">
        <w:rPr>
          <w:caps/>
        </w:rPr>
        <w:t>)</w:t>
      </w:r>
      <w:r w:rsidRPr="00A77A1D">
        <w:t>, fig. 21;</w:t>
      </w:r>
      <w:r w:rsidRPr="00993C0D">
        <w:t xml:space="preserve"> Bussière 2000, p. 311, no. 2015, pl. 57, and p. 166, decor </w:t>
      </w:r>
      <w:r w:rsidRPr="00524C6D">
        <w:rPr>
          <w:caps/>
        </w:rPr>
        <w:t>i</w:t>
      </w:r>
      <w:r w:rsidRPr="00993C0D">
        <w:t>.b.8.(1) (with further refs.).</w:t>
      </w:r>
    </w:p>
    <w:p w14:paraId="06F66598" w14:textId="77777777" w:rsidR="00CF12B5" w:rsidRDefault="00CF12B5" w:rsidP="00CF12B5">
      <w:pPr>
        <w:spacing w:line="480" w:lineRule="auto"/>
      </w:pPr>
      <w:r>
        <w:t xml:space="preserve">Provenance: </w:t>
      </w:r>
    </w:p>
    <w:p w14:paraId="0E0D913F" w14:textId="77777777" w:rsidR="00653A19" w:rsidRDefault="00653A19" w:rsidP="00653A19">
      <w:pPr>
        <w:spacing w:line="480" w:lineRule="auto"/>
      </w:pPr>
      <w:r>
        <w:t>Bibliography: Unpublished.</w:t>
      </w:r>
    </w:p>
    <w:p w14:paraId="3989E9A4" w14:textId="77777777" w:rsidR="00872F2C" w:rsidRPr="00993C0D" w:rsidRDefault="00653A19" w:rsidP="00653A19">
      <w:pPr>
        <w:spacing w:line="480" w:lineRule="auto"/>
      </w:pPr>
      <w:r>
        <w:t xml:space="preserve">Date: </w:t>
      </w:r>
      <w:r w:rsidR="00872F2C" w:rsidRPr="00993C0D">
        <w:t>Late Flavian t</w:t>
      </w:r>
      <w:r w:rsidR="00F06AD5">
        <w:t>o Early Antonine</w:t>
      </w:r>
    </w:p>
    <w:p w14:paraId="7AD5048D" w14:textId="4199AF75" w:rsidR="00C73655" w:rsidRDefault="008D24D9" w:rsidP="00C73655">
      <w:pPr>
        <w:spacing w:line="480" w:lineRule="auto"/>
      </w:pPr>
      <w:r>
        <w:t>Date numeric: 90; 14</w:t>
      </w:r>
      <w:r w:rsidR="00C73655">
        <w:t>0</w:t>
      </w:r>
    </w:p>
    <w:p w14:paraId="591C9C78"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p>
    <w:p w14:paraId="39AB7C30" w14:textId="77777777" w:rsidR="00872F2C" w:rsidRPr="00993C0D" w:rsidRDefault="00872F2C" w:rsidP="00872F2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2C81A0E" w14:textId="77777777" w:rsidR="00872F2C" w:rsidRDefault="00872F2C" w:rsidP="00872F2C">
      <w:pPr>
        <w:pStyle w:val="Textedelespacerserv2"/>
        <w:numPr>
          <w:ilvl w:val="0"/>
          <w:numId w:val="0"/>
        </w:numPr>
        <w:spacing w:line="480" w:lineRule="auto"/>
        <w:jc w:val="left"/>
        <w:outlineLvl w:val="9"/>
        <w:rPr>
          <w:rFonts w:ascii="Palatino" w:hAnsi="Palatino"/>
        </w:rPr>
      </w:pPr>
    </w:p>
    <w:p w14:paraId="519C2BAE" w14:textId="77777777" w:rsidR="00653A19" w:rsidRDefault="00653A19" w:rsidP="00653A19">
      <w:pPr>
        <w:spacing w:line="480" w:lineRule="auto"/>
      </w:pPr>
      <w:r>
        <w:t>Catalogue Number: 299</w:t>
      </w:r>
    </w:p>
    <w:p w14:paraId="6F448C93" w14:textId="77777777" w:rsidR="00653A19" w:rsidRDefault="00653A19" w:rsidP="00653A19">
      <w:pPr>
        <w:spacing w:line="480" w:lineRule="auto"/>
      </w:pPr>
      <w:r>
        <w:t xml:space="preserve">Inventory Number: </w:t>
      </w:r>
      <w:r w:rsidRPr="00993C0D">
        <w:t>81.</w:t>
      </w:r>
      <w:r w:rsidRPr="00524C6D">
        <w:rPr>
          <w:caps/>
        </w:rPr>
        <w:t>aq.</w:t>
      </w:r>
      <w:r w:rsidRPr="00993C0D">
        <w:t>112.6</w:t>
      </w:r>
    </w:p>
    <w:p w14:paraId="33D1D67E" w14:textId="77777777" w:rsidR="00653A19" w:rsidRDefault="00653A19" w:rsidP="00653A19">
      <w:pPr>
        <w:spacing w:line="480" w:lineRule="auto"/>
      </w:pPr>
      <w:r>
        <w:t xml:space="preserve">Dimensions: </w:t>
      </w:r>
      <w:r w:rsidRPr="00993C0D">
        <w:t>L: 10.6; W: 7.4; H: 2.7</w:t>
      </w:r>
    </w:p>
    <w:p w14:paraId="141E799E" w14:textId="3FECE0F6" w:rsidR="00653A19" w:rsidRDefault="00653A19" w:rsidP="00653A19">
      <w:pPr>
        <w:spacing w:line="480" w:lineRule="auto"/>
      </w:pPr>
      <w:r>
        <w:t xml:space="preserve">Condition and Fabric: </w:t>
      </w:r>
      <w:r w:rsidRPr="00993C0D">
        <w:t>Intact. Clay 7.5YR7/4 pink, scant remains of glaze 10YR4/2 dark grayish brown</w:t>
      </w:r>
      <w:r w:rsidR="008D24D9">
        <w:t>.</w:t>
      </w:r>
    </w:p>
    <w:p w14:paraId="702C4DB4" w14:textId="77777777" w:rsidR="00653A19" w:rsidRDefault="00653A19" w:rsidP="00653A19">
      <w:pPr>
        <w:spacing w:line="480" w:lineRule="auto"/>
      </w:pPr>
      <w:r>
        <w:t xml:space="preserve">Description: </w:t>
      </w:r>
      <w:r w:rsidRPr="00993C0D">
        <w:t>Moldmade, from plaster mold</w:t>
      </w:r>
      <w:r w:rsidR="00724C5D">
        <w:t>.</w:t>
      </w:r>
      <w:r w:rsidRPr="00993C0D">
        <w:t xml:space="preserve"> Ring handle with two grooves on upper part. Shoulder: Loeschcke form</w:t>
      </w:r>
      <w:r w:rsidRPr="00524C6D">
        <w:rPr>
          <w:caps/>
        </w:rPr>
        <w:t xml:space="preserve"> vii </w:t>
      </w:r>
      <w:r w:rsidRPr="00993C0D">
        <w:t xml:space="preserve">a. Central filling-hole. Small air hole in lower discus. Nozzle form Bus. 4e. </w:t>
      </w:r>
      <w:r>
        <w:t>Base marked off by one circular groove</w:t>
      </w:r>
      <w:r w:rsidRPr="00993C0D">
        <w:t>.</w:t>
      </w:r>
    </w:p>
    <w:p w14:paraId="6EADF224" w14:textId="77777777" w:rsidR="00653A19" w:rsidRDefault="00653A19" w:rsidP="00653A19">
      <w:pPr>
        <w:spacing w:line="480" w:lineRule="auto"/>
      </w:pPr>
      <w:r>
        <w:t>Discus Iconography: E</w:t>
      </w:r>
      <w:r w:rsidRPr="00993C0D">
        <w:t>ight-pointed star and crescent: Sol and Luna.</w:t>
      </w:r>
    </w:p>
    <w:p w14:paraId="222F43BE" w14:textId="77777777" w:rsidR="00653A19" w:rsidRDefault="00653A19" w:rsidP="00653A19">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ii </w:t>
      </w:r>
      <w:r w:rsidR="00F06AD5">
        <w:t>1</w:t>
      </w:r>
    </w:p>
    <w:p w14:paraId="0A46A2D3" w14:textId="77777777" w:rsidR="00653A19" w:rsidRDefault="00653A19" w:rsidP="00653A19">
      <w:pPr>
        <w:spacing w:line="480" w:lineRule="auto"/>
      </w:pPr>
      <w:r>
        <w:t xml:space="preserve">Place of Manufacture or Origin: </w:t>
      </w:r>
      <w:r w:rsidR="00F06AD5">
        <w:t>Italy</w:t>
      </w:r>
    </w:p>
    <w:p w14:paraId="52E1211D" w14:textId="77777777" w:rsidR="00653A19" w:rsidRDefault="00653A19" w:rsidP="00653A19">
      <w:pPr>
        <w:spacing w:line="480" w:lineRule="auto"/>
      </w:pPr>
      <w:r>
        <w:t xml:space="preserve">Parallels: </w:t>
      </w:r>
      <w:r w:rsidRPr="00993C0D">
        <w:t xml:space="preserve">Ponsich 1965, no. 20, pl. 1; Deneauve 1969, no. 739, pl. 70; Bussière 2000, nos. 1939–65, pl. 57, decor: </w:t>
      </w:r>
      <w:r w:rsidRPr="00524C6D">
        <w:rPr>
          <w:caps/>
        </w:rPr>
        <w:t>i.</w:t>
      </w:r>
      <w:r w:rsidRPr="00AF4A84">
        <w:t>b.7.(1) (with further refs.) ({{insc:</w:t>
      </w:r>
      <w:r w:rsidRPr="00AF4A84">
        <w:rPr>
          <w:caps/>
        </w:rPr>
        <w:t>closvc, coppires, lsemhao</w:t>
      </w:r>
      <w:r w:rsidRPr="00AF4A84">
        <w:t>}}).</w:t>
      </w:r>
    </w:p>
    <w:p w14:paraId="35A4386F" w14:textId="77777777" w:rsidR="00CF12B5" w:rsidRDefault="00CF12B5" w:rsidP="00CF12B5">
      <w:pPr>
        <w:spacing w:line="480" w:lineRule="auto"/>
      </w:pPr>
      <w:r>
        <w:t xml:space="preserve">Provenance: </w:t>
      </w:r>
    </w:p>
    <w:p w14:paraId="21C032AC" w14:textId="77777777" w:rsidR="00653A19" w:rsidRDefault="00653A19" w:rsidP="00653A19">
      <w:pPr>
        <w:spacing w:line="480" w:lineRule="auto"/>
      </w:pPr>
      <w:r>
        <w:t>Bibliography: Unpublished.</w:t>
      </w:r>
    </w:p>
    <w:p w14:paraId="6564C1DB" w14:textId="77777777" w:rsidR="00872F2C" w:rsidRPr="00AF4A84" w:rsidRDefault="00653A19" w:rsidP="00653A19">
      <w:pPr>
        <w:spacing w:line="480" w:lineRule="auto"/>
      </w:pPr>
      <w:r>
        <w:t xml:space="preserve">Date: </w:t>
      </w:r>
      <w:r w:rsidR="00F06AD5">
        <w:t>Late Flavian to Early Antonine</w:t>
      </w:r>
    </w:p>
    <w:p w14:paraId="656DD270" w14:textId="2B570AD0" w:rsidR="00A87F70" w:rsidRDefault="00653A19" w:rsidP="00A87F70">
      <w:pPr>
        <w:spacing w:line="480" w:lineRule="auto"/>
      </w:pPr>
      <w:r>
        <w:t>Date nu</w:t>
      </w:r>
      <w:r w:rsidR="008D24D9">
        <w:t>meric: 90; 14</w:t>
      </w:r>
      <w:r w:rsidR="00A87F70">
        <w:t>0</w:t>
      </w:r>
    </w:p>
    <w:p w14:paraId="412EF166" w14:textId="77777777" w:rsidR="00872F2C" w:rsidRPr="00AF4A84" w:rsidRDefault="00872F2C" w:rsidP="00872F2C">
      <w:pPr>
        <w:pStyle w:val="Textedelespacerserv2"/>
        <w:numPr>
          <w:ilvl w:val="0"/>
          <w:numId w:val="0"/>
        </w:numPr>
        <w:spacing w:line="480" w:lineRule="auto"/>
        <w:jc w:val="left"/>
        <w:outlineLvl w:val="9"/>
        <w:rPr>
          <w:rFonts w:ascii="Palatino" w:hAnsi="Palatino"/>
        </w:rPr>
      </w:pPr>
    </w:p>
    <w:p w14:paraId="40EFA04F" w14:textId="77777777" w:rsidR="000746E8" w:rsidRPr="00AF4A84" w:rsidRDefault="000746E8" w:rsidP="000746E8">
      <w:pPr>
        <w:pStyle w:val="Textedelespacerserv2"/>
        <w:numPr>
          <w:ilvl w:val="0"/>
          <w:numId w:val="0"/>
        </w:numPr>
        <w:spacing w:line="480" w:lineRule="auto"/>
        <w:jc w:val="left"/>
        <w:outlineLvl w:val="9"/>
        <w:rPr>
          <w:rFonts w:ascii="Palatino" w:hAnsi="Palatino"/>
        </w:rPr>
      </w:pPr>
      <w:r w:rsidRPr="00AF4A84">
        <w:rPr>
          <w:rFonts w:ascii="Palatino" w:hAnsi="Palatino"/>
        </w:rPr>
        <w:t>———</w:t>
      </w:r>
    </w:p>
    <w:p w14:paraId="43E5D0C3" w14:textId="77777777" w:rsidR="000746E8" w:rsidRDefault="000746E8" w:rsidP="000746E8">
      <w:pPr>
        <w:pStyle w:val="Textedelespacerserv2"/>
        <w:numPr>
          <w:ilvl w:val="0"/>
          <w:numId w:val="0"/>
        </w:numPr>
        <w:spacing w:line="480" w:lineRule="auto"/>
        <w:jc w:val="left"/>
        <w:outlineLvl w:val="9"/>
        <w:rPr>
          <w:rFonts w:ascii="Palatino" w:hAnsi="Palatino"/>
        </w:rPr>
      </w:pPr>
    </w:p>
    <w:p w14:paraId="6286AF6A" w14:textId="77777777" w:rsidR="00653A19" w:rsidRDefault="00653A19" w:rsidP="00653A19">
      <w:pPr>
        <w:spacing w:line="480" w:lineRule="auto"/>
      </w:pPr>
      <w:r>
        <w:t>Catalogue Number: 300</w:t>
      </w:r>
    </w:p>
    <w:p w14:paraId="640468E5" w14:textId="77777777" w:rsidR="00653A19" w:rsidRDefault="00653A19" w:rsidP="00653A19">
      <w:pPr>
        <w:spacing w:line="480" w:lineRule="auto"/>
      </w:pPr>
      <w:r>
        <w:t xml:space="preserve">Inventory Number: </w:t>
      </w:r>
      <w:r w:rsidR="005712A1" w:rsidRPr="00AF4A84">
        <w:t>83.</w:t>
      </w:r>
      <w:r w:rsidR="005712A1" w:rsidRPr="00AF4A84">
        <w:rPr>
          <w:caps/>
        </w:rPr>
        <w:t>aq.</w:t>
      </w:r>
      <w:r w:rsidR="005712A1" w:rsidRPr="00AF4A84">
        <w:t>377.555</w:t>
      </w:r>
    </w:p>
    <w:p w14:paraId="18390EE8" w14:textId="77777777" w:rsidR="00653A19" w:rsidRDefault="00653A19" w:rsidP="00653A19">
      <w:pPr>
        <w:spacing w:line="480" w:lineRule="auto"/>
      </w:pPr>
      <w:r>
        <w:t xml:space="preserve">Dimensions: </w:t>
      </w:r>
      <w:r w:rsidR="005712A1" w:rsidRPr="00AF4A84">
        <w:t>L: 9.9; W: 7.3; H: 2.8</w:t>
      </w:r>
    </w:p>
    <w:p w14:paraId="5FFD9B78" w14:textId="77777777" w:rsidR="00653A19" w:rsidRDefault="00653A19" w:rsidP="00653A19">
      <w:pPr>
        <w:spacing w:line="480" w:lineRule="auto"/>
      </w:pPr>
      <w:r>
        <w:t xml:space="preserve">Condition and Fabric: </w:t>
      </w:r>
      <w:r w:rsidR="005712A1" w:rsidRPr="00AF4A84">
        <w:t>Ring handle slightly chipped on top. Clay 5YR8/3 pink, glaze varying between 2.5YR4/3 and 2.5YR5/4 reddish brown, two shades.</w:t>
      </w:r>
    </w:p>
    <w:p w14:paraId="1F42257C" w14:textId="77777777" w:rsidR="00653A19" w:rsidRDefault="00653A19" w:rsidP="00653A19">
      <w:pPr>
        <w:spacing w:line="480" w:lineRule="auto"/>
      </w:pPr>
      <w:r>
        <w:t xml:space="preserve">Description: </w:t>
      </w:r>
      <w:r w:rsidR="005712A1" w:rsidRPr="00AF4A84">
        <w:t>Moldmade. Shoulder: Loeschcke form</w:t>
      </w:r>
      <w:r w:rsidR="005712A1" w:rsidRPr="00AF4A84">
        <w:rPr>
          <w:caps/>
        </w:rPr>
        <w:t xml:space="preserve"> vii </w:t>
      </w:r>
      <w:r w:rsidR="005712A1" w:rsidRPr="00AF4A84">
        <w:t>a. Curved groove links each lar’s lifted hand to the altar, indicating that each is pouring liquid from the rhyton into the situla</w:t>
      </w:r>
      <w:r w:rsidR="005712A1" w:rsidRPr="00E62537">
        <w:t>.</w:t>
      </w:r>
      <w:r w:rsidR="005712A1" w:rsidRPr="00AF4A84">
        <w:t xml:space="preserve"> Filling-hole above center. Nozzle form Bus. 4e. Base marked off by one circular groove. Potter’s incuse signature: {{insc:</w:t>
      </w:r>
      <w:r w:rsidR="005712A1" w:rsidRPr="00AF4A84">
        <w:rPr>
          <w:caps/>
        </w:rPr>
        <w:t>coppires</w:t>
      </w:r>
      <w:r w:rsidR="005712A1" w:rsidRPr="00AF4A84">
        <w:t>}}</w:t>
      </w:r>
      <w:r w:rsidR="005712A1" w:rsidRPr="00AF4A84">
        <w:rPr>
          <w:caps/>
        </w:rPr>
        <w:t>.</w:t>
      </w:r>
    </w:p>
    <w:p w14:paraId="47A4C62F" w14:textId="77777777" w:rsidR="00653A19" w:rsidRDefault="00653A19" w:rsidP="00653A19">
      <w:pPr>
        <w:spacing w:line="480" w:lineRule="auto"/>
      </w:pPr>
      <w:r>
        <w:t xml:space="preserve">Discus Iconography: </w:t>
      </w:r>
      <w:r w:rsidR="005712A1">
        <w:t>T</w:t>
      </w:r>
      <w:r w:rsidR="005712A1" w:rsidRPr="00AF4A84">
        <w:t>wo lares in short tunics and cloaks, one on each side of a lit altar flanked by two trees; both lares walking down three steps, each carrying a small situla in the inside hand, raised outside hand holding a rhyton.</w:t>
      </w:r>
    </w:p>
    <w:p w14:paraId="1753E580" w14:textId="77777777" w:rsidR="00653A19" w:rsidRDefault="00653A19" w:rsidP="00653A19">
      <w:pPr>
        <w:spacing w:line="480" w:lineRule="auto"/>
      </w:pPr>
      <w:r>
        <w:t xml:space="preserve">Type: </w:t>
      </w:r>
      <w:r w:rsidR="005712A1" w:rsidRPr="00993C0D">
        <w:t xml:space="preserve">Loeschcke </w:t>
      </w:r>
      <w:r w:rsidR="005712A1" w:rsidRPr="00524C6D">
        <w:rPr>
          <w:caps/>
        </w:rPr>
        <w:t>viii</w:t>
      </w:r>
      <w:r w:rsidR="005712A1" w:rsidRPr="00993C0D">
        <w:t>; Bussière form D</w:t>
      </w:r>
      <w:r w:rsidR="005712A1" w:rsidRPr="00524C6D">
        <w:rPr>
          <w:caps/>
        </w:rPr>
        <w:t xml:space="preserve"> ii </w:t>
      </w:r>
      <w:r w:rsidR="00F06AD5">
        <w:t>1</w:t>
      </w:r>
    </w:p>
    <w:p w14:paraId="08980C9C" w14:textId="77777777" w:rsidR="00653A19" w:rsidRDefault="00653A19" w:rsidP="00653A19">
      <w:pPr>
        <w:spacing w:line="480" w:lineRule="auto"/>
      </w:pPr>
      <w:r>
        <w:t xml:space="preserve">Place of Manufacture or Origin: </w:t>
      </w:r>
      <w:r w:rsidR="00F06AD5">
        <w:t>Unknown</w:t>
      </w:r>
    </w:p>
    <w:p w14:paraId="4C287D7C" w14:textId="77777777" w:rsidR="00653A19" w:rsidRDefault="00653A19" w:rsidP="00653A19">
      <w:pPr>
        <w:spacing w:line="480" w:lineRule="auto"/>
      </w:pPr>
      <w:r>
        <w:t xml:space="preserve">Parallels: </w:t>
      </w:r>
      <w:r w:rsidR="005712A1">
        <w:t>(C</w:t>
      </w:r>
      <w:r w:rsidR="005712A1" w:rsidRPr="00993C0D">
        <w:t>lose) Bartoli Santi and Bellori 1702, p. 14; Brants 1913, no. 417, pl. 4 (Deneauve</w:t>
      </w:r>
      <w:r w:rsidR="005712A1" w:rsidRPr="00524C6D">
        <w:rPr>
          <w:caps/>
        </w:rPr>
        <w:t xml:space="preserve"> v </w:t>
      </w:r>
      <w:r w:rsidR="005712A1" w:rsidRPr="00993C0D">
        <w:t xml:space="preserve">G); Loeschcke 1919, no. 390, pl. 6; Ponsich 1961, no. 245, pl. 18; Mercando 1962, no. 3, pl. 7, and no. 594, pl. 61 (Loeschcke </w:t>
      </w:r>
      <w:r w:rsidR="005712A1" w:rsidRPr="00524C6D">
        <w:rPr>
          <w:caps/>
        </w:rPr>
        <w:t>v</w:t>
      </w:r>
      <w:r w:rsidR="005712A1" w:rsidRPr="00993C0D">
        <w:t xml:space="preserve">); Heres 1972, no. 18, pl. 5 (Loeschcke </w:t>
      </w:r>
      <w:r w:rsidR="005712A1" w:rsidRPr="00524C6D">
        <w:rPr>
          <w:caps/>
        </w:rPr>
        <w:t>iii</w:t>
      </w:r>
      <w:r w:rsidR="005712A1" w:rsidRPr="00993C0D">
        <w:t xml:space="preserve">), and no. 368, pl. 41 (heart-shaped nozzle); Bailey BM </w:t>
      </w:r>
      <w:r w:rsidR="005712A1" w:rsidRPr="00524C6D">
        <w:rPr>
          <w:caps/>
        </w:rPr>
        <w:t>ii</w:t>
      </w:r>
      <w:r w:rsidR="005712A1" w:rsidRPr="00993C0D">
        <w:t xml:space="preserve">, Q 1095, pl. 38 (Bailey type G); Fitch and Goldman 1994, no. 506, pl. 3 (fr.); García Pereira Maia 1997, p. 60, no. Lu 116; Morillo Cerdán 1999, fig. 138.34 (discus fr.); Bussière 2000, nos. 2094–95, pl. 58, decor </w:t>
      </w:r>
      <w:r w:rsidR="005712A1" w:rsidRPr="00524C6D">
        <w:rPr>
          <w:caps/>
        </w:rPr>
        <w:t>i</w:t>
      </w:r>
      <w:r w:rsidR="005712A1" w:rsidRPr="00993C0D">
        <w:t xml:space="preserve">.b.12 (with further refs.); Pace 2008, p. 18 (with a different altar); Moscara 2003, fig. 1, no. 9; </w:t>
      </w:r>
      <w:hyperlink r:id="rId50" w:history="1">
        <w:r w:rsidR="005712A1" w:rsidRPr="004F2AEB">
          <w:rPr>
            <w:rStyle w:val="Hyperlink"/>
          </w:rPr>
          <w:t>cat. 310</w:t>
        </w:r>
      </w:hyperlink>
      <w:r w:rsidR="005712A1" w:rsidRPr="009B66BB">
        <w:t xml:space="preserve"> same</w:t>
      </w:r>
      <w:r w:rsidR="005712A1" w:rsidRPr="00993C0D">
        <w:t xml:space="preserve"> decor on a form Bussière D</w:t>
      </w:r>
      <w:r w:rsidR="005712A1" w:rsidRPr="00524C6D">
        <w:rPr>
          <w:caps/>
        </w:rPr>
        <w:t xml:space="preserve"> iii </w:t>
      </w:r>
      <w:r w:rsidR="005712A1" w:rsidRPr="00993C0D">
        <w:t>2.</w:t>
      </w:r>
    </w:p>
    <w:p w14:paraId="7815C759" w14:textId="77777777" w:rsidR="00CF12B5" w:rsidRDefault="00CF12B5" w:rsidP="00CF12B5">
      <w:pPr>
        <w:spacing w:line="480" w:lineRule="auto"/>
      </w:pPr>
      <w:r>
        <w:t xml:space="preserve">Provenance: </w:t>
      </w:r>
    </w:p>
    <w:p w14:paraId="4862DC75" w14:textId="39868921" w:rsidR="00653A19" w:rsidRDefault="00653A19" w:rsidP="00653A19">
      <w:pPr>
        <w:spacing w:line="480" w:lineRule="auto"/>
      </w:pPr>
      <w:r>
        <w:t xml:space="preserve">Bibliography: </w:t>
      </w:r>
      <w:ins w:id="24" w:author="Benedicte Gilman" w:date="2016-07-19T16:45:00Z">
        <w:r w:rsidR="00E725A5">
          <w:t>Galerie Günter Puhze</w:t>
        </w:r>
      </w:ins>
      <w:ins w:id="25" w:author="Benedicte Gilman" w:date="2016-07-19T16:46:00Z">
        <w:r w:rsidR="00E725A5">
          <w:t xml:space="preserve"> 1982, no. 269. </w:t>
        </w:r>
      </w:ins>
      <w:del w:id="26" w:author="Benedicte Gilman" w:date="2016-07-19T16:45:00Z">
        <w:r w:rsidDel="00E725A5">
          <w:delText>Unpublished.</w:delText>
        </w:r>
      </w:del>
    </w:p>
    <w:p w14:paraId="13B04940" w14:textId="77777777" w:rsidR="000746E8" w:rsidRPr="00993C0D" w:rsidRDefault="00653A19" w:rsidP="005712A1">
      <w:pPr>
        <w:spacing w:line="480" w:lineRule="auto"/>
      </w:pPr>
      <w:r>
        <w:t xml:space="preserve">Date: </w:t>
      </w:r>
      <w:r w:rsidR="00F06AD5">
        <w:t>Late Flavian to Early Antonine</w:t>
      </w:r>
    </w:p>
    <w:p w14:paraId="6CF6E06F" w14:textId="77777777" w:rsidR="00A87F70" w:rsidRDefault="005712A1" w:rsidP="00A87F70">
      <w:pPr>
        <w:spacing w:line="480" w:lineRule="auto"/>
      </w:pPr>
      <w:r>
        <w:t>Date numeric: 8</w:t>
      </w:r>
      <w:r w:rsidR="00A87F70">
        <w:t>5; 150</w:t>
      </w:r>
    </w:p>
    <w:p w14:paraId="560CE767" w14:textId="77777777" w:rsidR="000746E8" w:rsidRPr="00993C0D" w:rsidRDefault="005712A1" w:rsidP="000746E8">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746E8" w:rsidRPr="00993C0D">
        <w:rPr>
          <w:rFonts w:ascii="Palatino" w:hAnsi="Palatino"/>
        </w:rPr>
        <w:t xml:space="preserve">: The grooves from the lifted hands of the lares represent the streams of liquid (see Bailey BM </w:t>
      </w:r>
      <w:r w:rsidR="000746E8" w:rsidRPr="00524C6D">
        <w:rPr>
          <w:rFonts w:ascii="Palatino" w:hAnsi="Palatino"/>
          <w:caps/>
        </w:rPr>
        <w:t>ii</w:t>
      </w:r>
      <w:r w:rsidR="000746E8" w:rsidRPr="00993C0D">
        <w:rPr>
          <w:rFonts w:ascii="Palatino" w:hAnsi="Palatino"/>
        </w:rPr>
        <w:t xml:space="preserve">, p. 235, Q 1095; and a very explicit scene on a crater in the Kunsthistoriches Museum, Vienna, no. 910, reproduced in Matesanz Fernández 1988, p. 24, fig. 7). This conventional representation of a stream is not visible on the parallels given above. However, on </w:t>
      </w:r>
      <w:hyperlink r:id="rId51" w:history="1">
        <w:r w:rsidR="000746E8" w:rsidRPr="004F2AEB">
          <w:rPr>
            <w:rStyle w:val="Hyperlink"/>
            <w:rFonts w:ascii="Palatino" w:hAnsi="Palatino"/>
          </w:rPr>
          <w:t>cat. 310</w:t>
        </w:r>
      </w:hyperlink>
      <w:r w:rsidR="004F2AEB">
        <w:rPr>
          <w:rFonts w:ascii="Palatino" w:hAnsi="Palatino"/>
        </w:rPr>
        <w:t>,</w:t>
      </w:r>
      <w:r w:rsidR="000746E8" w:rsidRPr="009B66BB">
        <w:rPr>
          <w:rFonts w:ascii="Palatino" w:hAnsi="Palatino"/>
        </w:rPr>
        <w:t xml:space="preserve"> which</w:t>
      </w:r>
      <w:r w:rsidR="000746E8" w:rsidRPr="00993C0D">
        <w:rPr>
          <w:rFonts w:ascii="Palatino" w:hAnsi="Palatino"/>
        </w:rPr>
        <w:t xml:space="preserve"> shows the same decor (but on a lamp Bussière form D </w:t>
      </w:r>
      <w:r w:rsidR="000746E8" w:rsidRPr="00524C6D">
        <w:rPr>
          <w:rFonts w:ascii="Palatino" w:hAnsi="Palatino"/>
          <w:caps/>
        </w:rPr>
        <w:t>iii</w:t>
      </w:r>
      <w:r w:rsidR="000746E8" w:rsidRPr="00993C0D">
        <w:rPr>
          <w:rFonts w:ascii="Palatino" w:hAnsi="Palatino"/>
        </w:rPr>
        <w:t xml:space="preserve"> 2), each curved line links the rhyton to the altar and not to the situla</w:t>
      </w:r>
      <w:r w:rsidR="000746E8" w:rsidRPr="00E62537">
        <w:rPr>
          <w:rFonts w:ascii="Palatino" w:hAnsi="Palatino"/>
        </w:rPr>
        <w:t>.</w:t>
      </w:r>
      <w:r w:rsidR="000746E8" w:rsidRPr="00993C0D">
        <w:rPr>
          <w:rFonts w:ascii="Palatino" w:hAnsi="Palatino"/>
        </w:rPr>
        <w:t xml:space="preserve"> It may be a misrepresentation of an earlier model.</w:t>
      </w:r>
    </w:p>
    <w:p w14:paraId="4816359B"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17135753"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C09C0BA" w14:textId="77777777" w:rsidR="000746E8" w:rsidRDefault="000746E8" w:rsidP="000746E8">
      <w:pPr>
        <w:pStyle w:val="Textedelespacerserv2"/>
        <w:numPr>
          <w:ilvl w:val="0"/>
          <w:numId w:val="0"/>
        </w:numPr>
        <w:spacing w:line="480" w:lineRule="auto"/>
        <w:jc w:val="left"/>
        <w:outlineLvl w:val="9"/>
        <w:rPr>
          <w:rFonts w:ascii="Palatino" w:hAnsi="Palatino"/>
        </w:rPr>
      </w:pPr>
    </w:p>
    <w:p w14:paraId="7D337489" w14:textId="77777777" w:rsidR="005712A1" w:rsidRDefault="005712A1" w:rsidP="005712A1">
      <w:pPr>
        <w:spacing w:line="480" w:lineRule="auto"/>
      </w:pPr>
      <w:r>
        <w:t>Catalogue Number: 301</w:t>
      </w:r>
    </w:p>
    <w:p w14:paraId="3A0AAB39" w14:textId="77777777" w:rsidR="005712A1" w:rsidRDefault="005712A1" w:rsidP="005712A1">
      <w:pPr>
        <w:spacing w:line="480" w:lineRule="auto"/>
      </w:pPr>
      <w:r>
        <w:t xml:space="preserve">Inventory Number: </w:t>
      </w:r>
      <w:r w:rsidR="00F5772F" w:rsidRPr="00993C0D">
        <w:t>91.</w:t>
      </w:r>
      <w:r w:rsidR="00F5772F" w:rsidRPr="00524C6D">
        <w:rPr>
          <w:caps/>
        </w:rPr>
        <w:t>aq</w:t>
      </w:r>
      <w:r w:rsidR="00F5772F" w:rsidRPr="00993C0D">
        <w:t>.47</w:t>
      </w:r>
    </w:p>
    <w:p w14:paraId="4657827F" w14:textId="77777777" w:rsidR="005712A1" w:rsidRDefault="005712A1" w:rsidP="005712A1">
      <w:pPr>
        <w:spacing w:line="480" w:lineRule="auto"/>
      </w:pPr>
      <w:r>
        <w:t xml:space="preserve">Dimensions: </w:t>
      </w:r>
      <w:r w:rsidR="00F5772F" w:rsidRPr="00993C0D">
        <w:t>L: 8.8; W: 6.1; H: 2.3</w:t>
      </w:r>
    </w:p>
    <w:p w14:paraId="26362558" w14:textId="77777777" w:rsidR="005712A1" w:rsidRDefault="005712A1" w:rsidP="005712A1">
      <w:pPr>
        <w:spacing w:line="480" w:lineRule="auto"/>
      </w:pPr>
      <w:r>
        <w:t xml:space="preserve">Condition and Fabric: </w:t>
      </w:r>
      <w:r w:rsidR="00F5772F" w:rsidRPr="00993C0D">
        <w:t>Intact. Clay not visible, thick glaze near 2.5YR5/4 reddish brown.</w:t>
      </w:r>
    </w:p>
    <w:p w14:paraId="06436755" w14:textId="77777777" w:rsidR="005712A1" w:rsidRDefault="005712A1" w:rsidP="005712A1">
      <w:pPr>
        <w:spacing w:line="480" w:lineRule="auto"/>
      </w:pPr>
      <w:r>
        <w:t xml:space="preserve">Description: </w:t>
      </w:r>
      <w:r w:rsidR="00F5772F" w:rsidRPr="00993C0D">
        <w:t>Moldmade. Ring handle. Shoulder: Loeschcke form</w:t>
      </w:r>
      <w:r w:rsidR="00F5772F" w:rsidRPr="00524C6D">
        <w:rPr>
          <w:caps/>
        </w:rPr>
        <w:t xml:space="preserve"> viii </w:t>
      </w:r>
      <w:r w:rsidR="00F5772F" w:rsidRPr="00993C0D">
        <w:t xml:space="preserve">b, with heavy relief ovules. Filling-hole at right. Nozzle form Bus. 4e. </w:t>
      </w:r>
      <w:r w:rsidR="00F5772F" w:rsidRPr="00AF4A84">
        <w:t>Blurred base marked off by one circular groove. Potter’s incuse signature: {{insc:</w:t>
      </w:r>
      <w:r w:rsidR="00F5772F" w:rsidRPr="00AF4A84">
        <w:rPr>
          <w:caps/>
        </w:rPr>
        <w:t>slmrmevo</w:t>
      </w:r>
      <w:r w:rsidR="00F5772F" w:rsidRPr="00AF4A84">
        <w:t>}}; above and below, small double-circles; letters {{insc:L}} and {{insc:O}}</w:t>
      </w:r>
      <w:r w:rsidR="00F5772F" w:rsidRPr="00AF4A84">
        <w:rPr>
          <w:caps/>
        </w:rPr>
        <w:t xml:space="preserve"> </w:t>
      </w:r>
      <w:r w:rsidR="00F5772F" w:rsidRPr="00AF4A84">
        <w:t xml:space="preserve">are smaller than the others, as is usual for this signature; this is a nonsense inscription (see Bailey BM </w:t>
      </w:r>
      <w:r w:rsidR="00F5772F" w:rsidRPr="00AF4A84">
        <w:rPr>
          <w:caps/>
        </w:rPr>
        <w:t>iii</w:t>
      </w:r>
      <w:r w:rsidR="00F5772F" w:rsidRPr="00AF4A84">
        <w:t>, Q 3437, pl. 136). The lamp is a fake, purchased in Italy.</w:t>
      </w:r>
    </w:p>
    <w:p w14:paraId="62DFCA7E" w14:textId="77777777" w:rsidR="005712A1" w:rsidRDefault="005712A1" w:rsidP="005712A1">
      <w:pPr>
        <w:spacing w:line="480" w:lineRule="auto"/>
      </w:pPr>
      <w:r>
        <w:t xml:space="preserve">Discus Iconography: </w:t>
      </w:r>
      <w:r w:rsidR="00F5772F">
        <w:t>B</w:t>
      </w:r>
      <w:r w:rsidR="00F5772F" w:rsidRPr="00993C0D">
        <w:t xml:space="preserve">ust of Emperor Domitian to right, </w:t>
      </w:r>
      <w:r w:rsidR="00F5772F">
        <w:t xml:space="preserve">wearing </w:t>
      </w:r>
      <w:r w:rsidR="00F5772F" w:rsidRPr="00993C0D">
        <w:t>laurel wreath tied with streamers(?).</w:t>
      </w:r>
    </w:p>
    <w:p w14:paraId="3E6840D4" w14:textId="77777777" w:rsidR="005712A1" w:rsidRDefault="005712A1" w:rsidP="005712A1">
      <w:pPr>
        <w:spacing w:line="480" w:lineRule="auto"/>
      </w:pPr>
      <w:r>
        <w:t xml:space="preserve">Type: </w:t>
      </w:r>
      <w:r w:rsidR="00F5772F" w:rsidRPr="00AF4A84">
        <w:t xml:space="preserve">Loeschcke </w:t>
      </w:r>
      <w:r w:rsidR="00F5772F" w:rsidRPr="00AF4A84">
        <w:rPr>
          <w:caps/>
        </w:rPr>
        <w:t>viii</w:t>
      </w:r>
      <w:r w:rsidR="00F5772F" w:rsidRPr="00AF4A84">
        <w:t>; Bussière form D</w:t>
      </w:r>
      <w:r w:rsidR="00F5772F" w:rsidRPr="00AF4A84">
        <w:rPr>
          <w:caps/>
        </w:rPr>
        <w:t xml:space="preserve"> ii </w:t>
      </w:r>
      <w:r w:rsidR="00A24453">
        <w:t>1</w:t>
      </w:r>
    </w:p>
    <w:p w14:paraId="408BE4ED" w14:textId="77777777" w:rsidR="005712A1" w:rsidRDefault="005712A1" w:rsidP="005712A1">
      <w:pPr>
        <w:spacing w:line="480" w:lineRule="auto"/>
      </w:pPr>
      <w:r>
        <w:t xml:space="preserve">Place of Manufacture or Origin: </w:t>
      </w:r>
      <w:r w:rsidR="00A24453">
        <w:t>Italy</w:t>
      </w:r>
    </w:p>
    <w:p w14:paraId="51DA1EC1" w14:textId="6FF05C95" w:rsidR="00411374" w:rsidRPr="00E62537" w:rsidRDefault="00411374" w:rsidP="00411374">
      <w:pPr>
        <w:pStyle w:val="Textedelespacerserv2"/>
        <w:numPr>
          <w:ilvl w:val="0"/>
          <w:numId w:val="0"/>
        </w:numPr>
        <w:spacing w:line="480" w:lineRule="auto"/>
        <w:jc w:val="left"/>
        <w:outlineLvl w:val="9"/>
        <w:rPr>
          <w:rFonts w:ascii="Palatino" w:hAnsi="Palatino"/>
        </w:rPr>
      </w:pPr>
      <w:r w:rsidRPr="00AF4A84">
        <w:rPr>
          <w:rFonts w:ascii="Palatino" w:hAnsi="Palatino"/>
        </w:rPr>
        <w:t xml:space="preserve">Parallels: </w:t>
      </w:r>
      <w:r w:rsidR="009075EA">
        <w:rPr>
          <w:rFonts w:ascii="Palatino" w:hAnsi="Palatino"/>
        </w:rPr>
        <w:t xml:space="preserve">The following lamps are all fakes. </w:t>
      </w:r>
      <w:r w:rsidRPr="00AF4A84">
        <w:rPr>
          <w:rFonts w:ascii="Palatino" w:hAnsi="Palatino"/>
        </w:rPr>
        <w:t>(</w:t>
      </w:r>
      <w:r w:rsidR="009075EA">
        <w:rPr>
          <w:rFonts w:ascii="Palatino" w:hAnsi="Palatino"/>
        </w:rPr>
        <w:t>I</w:t>
      </w:r>
      <w:r w:rsidRPr="00AF4A84">
        <w:rPr>
          <w:rFonts w:ascii="Palatino" w:hAnsi="Palatino"/>
        </w:rPr>
        <w:t>dentical with a sharper relief) Buchholz 1961, p. 180, fig. 4a–b; Selesnow 1988, no. 428, pl. 56;</w:t>
      </w:r>
      <w:r w:rsidRPr="00E62537">
        <w:rPr>
          <w:rFonts w:ascii="Palatino" w:hAnsi="Palatino"/>
        </w:rPr>
        <w:t xml:space="preserve"> </w:t>
      </w:r>
      <w:r w:rsidRPr="00AF4A84">
        <w:rPr>
          <w:rFonts w:ascii="Palatino" w:hAnsi="Palatino"/>
        </w:rPr>
        <w:t xml:space="preserve">Bailey BM </w:t>
      </w:r>
      <w:r w:rsidRPr="00AF4A84">
        <w:rPr>
          <w:rFonts w:ascii="Palatino" w:hAnsi="Palatino"/>
          <w:caps/>
        </w:rPr>
        <w:t>iii</w:t>
      </w:r>
      <w:r w:rsidRPr="00AF4A84">
        <w:rPr>
          <w:rFonts w:ascii="Palatino" w:hAnsi="Palatino"/>
        </w:rPr>
        <w:t>, Q 3437, pl. 136 (of a sl</w:t>
      </w:r>
      <w:r w:rsidR="004F2AEB">
        <w:rPr>
          <w:rFonts w:ascii="Palatino" w:hAnsi="Palatino"/>
        </w:rPr>
        <w:t>ightly bigger size than this lamp</w:t>
      </w:r>
      <w:r w:rsidRPr="00AF4A84">
        <w:rPr>
          <w:rFonts w:ascii="Palatino" w:hAnsi="Palatino"/>
        </w:rPr>
        <w:t>, with Latin inscription on discus: {{insc:</w:t>
      </w:r>
      <w:r w:rsidRPr="00AF4A84">
        <w:rPr>
          <w:rFonts w:ascii="Palatino" w:hAnsi="Palatino"/>
          <w:caps/>
        </w:rPr>
        <w:t>imp.caes domitianvs.avg xiI</w:t>
      </w:r>
      <w:r w:rsidRPr="00AF4A84">
        <w:rPr>
          <w:rFonts w:ascii="Palatino" w:hAnsi="Palatino"/>
        </w:rPr>
        <w:t>}}); Balil 1984, no. 192 (with Latin inscription on discus: {{insc:</w:t>
      </w:r>
      <w:r w:rsidRPr="00AF4A84">
        <w:rPr>
          <w:rFonts w:ascii="Palatino" w:hAnsi="Palatino"/>
          <w:caps/>
        </w:rPr>
        <w:t>imp.caes domitianvs.avg xii</w:t>
      </w:r>
      <w:r w:rsidRPr="00AF4A84">
        <w:rPr>
          <w:rFonts w:ascii="Palatino" w:hAnsi="Palatino"/>
        </w:rPr>
        <w:t xml:space="preserve">}}); Bailey BM </w:t>
      </w:r>
      <w:r w:rsidRPr="00AF4A84">
        <w:rPr>
          <w:rFonts w:ascii="Palatino" w:hAnsi="Palatino"/>
          <w:caps/>
        </w:rPr>
        <w:t>iii</w:t>
      </w:r>
      <w:r w:rsidRPr="00AF4A84">
        <w:rPr>
          <w:rFonts w:ascii="Palatino" w:hAnsi="Palatino"/>
        </w:rPr>
        <w:t>, Q 3438, pl. 136 (without inscription</w:t>
      </w:r>
      <w:r w:rsidRPr="00993C0D">
        <w:rPr>
          <w:rFonts w:ascii="Palatino" w:hAnsi="Palatino"/>
        </w:rPr>
        <w:t xml:space="preserve">); (close decor but treatment of hair on neck and base of bust slightly different): Modrewska 1992, fig. 1. For portraits of other Roman emperors on modern forgeries, see Buchholz 1961, pp. 173–87; Heres 1967, pp. 388–90; Hemelrijk 1971; Hemelrijk 1972; Bailey BM </w:t>
      </w:r>
      <w:r w:rsidRPr="00524C6D">
        <w:rPr>
          <w:rFonts w:ascii="Palatino" w:hAnsi="Palatino"/>
          <w:caps/>
        </w:rPr>
        <w:t>iii</w:t>
      </w:r>
      <w:r w:rsidRPr="00993C0D">
        <w:rPr>
          <w:rFonts w:ascii="Palatino" w:hAnsi="Palatino"/>
        </w:rPr>
        <w:t>, p. 436, Q 3431–Q 3438, pl. 136</w:t>
      </w:r>
      <w:r w:rsidRPr="00E62537">
        <w:rPr>
          <w:rFonts w:ascii="Palatino" w:hAnsi="Palatino"/>
        </w:rPr>
        <w:t xml:space="preserve">; </w:t>
      </w:r>
      <w:r w:rsidRPr="00993C0D">
        <w:rPr>
          <w:rFonts w:ascii="Palatino" w:hAnsi="Palatino"/>
        </w:rPr>
        <w:t>Brehm 2004.</w:t>
      </w:r>
    </w:p>
    <w:p w14:paraId="6AC50325" w14:textId="77777777" w:rsidR="00302739" w:rsidRDefault="00302739" w:rsidP="00302739">
      <w:pPr>
        <w:spacing w:line="480" w:lineRule="auto"/>
      </w:pPr>
      <w:r>
        <w:t xml:space="preserve">Provenance: </w:t>
      </w:r>
    </w:p>
    <w:p w14:paraId="37DAB6F8" w14:textId="77777777" w:rsidR="005712A1" w:rsidRDefault="005712A1" w:rsidP="005712A1">
      <w:pPr>
        <w:spacing w:line="480" w:lineRule="auto"/>
      </w:pPr>
      <w:r>
        <w:t>Bibliography: Unpublished.</w:t>
      </w:r>
    </w:p>
    <w:p w14:paraId="5CAA0E4D" w14:textId="49DC63F7" w:rsidR="000746E8" w:rsidRPr="00993C0D" w:rsidRDefault="00411374" w:rsidP="000746E8">
      <w:pPr>
        <w:pStyle w:val="Textedelespacerserv2"/>
        <w:numPr>
          <w:ilvl w:val="0"/>
          <w:numId w:val="0"/>
        </w:numPr>
        <w:spacing w:line="480" w:lineRule="auto"/>
        <w:jc w:val="left"/>
        <w:outlineLvl w:val="9"/>
        <w:rPr>
          <w:rFonts w:ascii="Palatino" w:hAnsi="Palatino"/>
        </w:rPr>
      </w:pPr>
      <w:r>
        <w:rPr>
          <w:rFonts w:ascii="Palatino" w:hAnsi="Palatino"/>
        </w:rPr>
        <w:t xml:space="preserve">Date: </w:t>
      </w:r>
      <w:r w:rsidR="000746E8" w:rsidRPr="00993C0D">
        <w:rPr>
          <w:rFonts w:ascii="Palatino" w:hAnsi="Palatino"/>
        </w:rPr>
        <w:t xml:space="preserve">Fake lamp made between 1870 and World War </w:t>
      </w:r>
      <w:r w:rsidR="000746E8" w:rsidRPr="00524C6D">
        <w:rPr>
          <w:rFonts w:ascii="Palatino" w:hAnsi="Palatino"/>
          <w:caps/>
        </w:rPr>
        <w:t>ii</w:t>
      </w:r>
      <w:r w:rsidR="00A24453">
        <w:rPr>
          <w:rFonts w:ascii="Palatino" w:hAnsi="Palatino"/>
        </w:rPr>
        <w:t xml:space="preserve"> (according to Bailey)</w:t>
      </w:r>
    </w:p>
    <w:p w14:paraId="02F38162" w14:textId="77777777" w:rsidR="000746E8" w:rsidRDefault="00A87F70" w:rsidP="00411374">
      <w:pPr>
        <w:spacing w:line="480" w:lineRule="auto"/>
      </w:pPr>
      <w:r>
        <w:t>Date numeric: 1870; 1940</w:t>
      </w:r>
    </w:p>
    <w:p w14:paraId="52B7452C" w14:textId="77777777" w:rsidR="00411374" w:rsidRDefault="00411374" w:rsidP="00411374">
      <w:pPr>
        <w:spacing w:line="480" w:lineRule="auto"/>
      </w:pPr>
    </w:p>
    <w:p w14:paraId="5BE58825" w14:textId="77777777" w:rsidR="00411374" w:rsidRPr="00A87F70" w:rsidRDefault="00411374" w:rsidP="00411374">
      <w:pPr>
        <w:spacing w:line="480" w:lineRule="auto"/>
      </w:pPr>
      <w:r>
        <w:t>———</w:t>
      </w:r>
    </w:p>
    <w:p w14:paraId="0FA4D826" w14:textId="77777777" w:rsidR="00411374" w:rsidRDefault="00411374" w:rsidP="000746E8">
      <w:pPr>
        <w:pStyle w:val="Textedelespacerserv2"/>
        <w:numPr>
          <w:ilvl w:val="0"/>
          <w:numId w:val="0"/>
        </w:numPr>
        <w:spacing w:line="480" w:lineRule="auto"/>
        <w:jc w:val="left"/>
        <w:outlineLvl w:val="9"/>
        <w:rPr>
          <w:rFonts w:ascii="Palatino" w:hAnsi="Palatino"/>
        </w:rPr>
      </w:pPr>
    </w:p>
    <w:p w14:paraId="4204E213" w14:textId="77777777" w:rsidR="00411374" w:rsidRDefault="00411374" w:rsidP="00411374">
      <w:pPr>
        <w:spacing w:line="480" w:lineRule="auto"/>
      </w:pPr>
      <w:r>
        <w:t>Catalogue Number: 302</w:t>
      </w:r>
    </w:p>
    <w:p w14:paraId="5061DC8D" w14:textId="77777777" w:rsidR="00411374" w:rsidRDefault="00411374" w:rsidP="00411374">
      <w:pPr>
        <w:spacing w:line="480" w:lineRule="auto"/>
      </w:pPr>
      <w:r>
        <w:t xml:space="preserve">Inventory Number: </w:t>
      </w:r>
      <w:r w:rsidR="00143036" w:rsidRPr="00993C0D">
        <w:t>83.</w:t>
      </w:r>
      <w:r w:rsidR="00143036" w:rsidRPr="00524C6D">
        <w:rPr>
          <w:caps/>
        </w:rPr>
        <w:t>aq.</w:t>
      </w:r>
      <w:r w:rsidR="00143036" w:rsidRPr="00993C0D">
        <w:t>377.229</w:t>
      </w:r>
    </w:p>
    <w:p w14:paraId="5556EB68" w14:textId="77777777" w:rsidR="00411374" w:rsidRDefault="00411374" w:rsidP="00411374">
      <w:pPr>
        <w:spacing w:line="480" w:lineRule="auto"/>
      </w:pPr>
      <w:r>
        <w:t xml:space="preserve">Dimensions: </w:t>
      </w:r>
      <w:r w:rsidR="00143036" w:rsidRPr="00993C0D">
        <w:t>L: 10.3; W: 7.3; H: 2.7</w:t>
      </w:r>
    </w:p>
    <w:p w14:paraId="0291DAFD" w14:textId="77777777" w:rsidR="00411374" w:rsidRDefault="00411374" w:rsidP="00411374">
      <w:pPr>
        <w:spacing w:line="480" w:lineRule="auto"/>
      </w:pPr>
      <w:r>
        <w:t xml:space="preserve">Condition and Fabric: </w:t>
      </w:r>
      <w:r w:rsidR="00143036" w:rsidRPr="00993C0D">
        <w:t>Intact. Clay 5YR6/6 reddish yellow, mottled glaze 2.5YR6/6 light red, with some darker spots 2.5YR4/4 reddish brown.</w:t>
      </w:r>
    </w:p>
    <w:p w14:paraId="308AC619" w14:textId="77777777" w:rsidR="00411374" w:rsidRDefault="00411374" w:rsidP="00411374">
      <w:pPr>
        <w:spacing w:line="480" w:lineRule="auto"/>
      </w:pPr>
      <w:r>
        <w:t xml:space="preserve">Description: </w:t>
      </w:r>
      <w:r w:rsidR="00143036" w:rsidRPr="00993C0D">
        <w:t>Moldmade, from plaster mold. Ring handle with two grooves on upper part. Shoulder: Loeschcke form</w:t>
      </w:r>
      <w:r w:rsidR="00143036" w:rsidRPr="00524C6D">
        <w:rPr>
          <w:caps/>
        </w:rPr>
        <w:t xml:space="preserve"> vii </w:t>
      </w:r>
      <w:r w:rsidR="00143036" w:rsidRPr="00993C0D">
        <w:t xml:space="preserve">a. Central filling-hole. Nozzle form Bus. 4b. </w:t>
      </w:r>
      <w:r w:rsidR="00143036">
        <w:t xml:space="preserve">Base marked off by </w:t>
      </w:r>
      <w:r w:rsidR="00143036" w:rsidRPr="00AF4A84">
        <w:t>one circular groove. Potter’s incuse signature: {{insc:</w:t>
      </w:r>
      <w:r w:rsidR="00143036" w:rsidRPr="00AF4A84">
        <w:rPr>
          <w:caps/>
        </w:rPr>
        <w:t>exoflv/cceiorv</w:t>
      </w:r>
      <w:r w:rsidR="00143036" w:rsidRPr="00AF4A84">
        <w:t>}}, African workshop active</w:t>
      </w:r>
      <w:r w:rsidR="00143036" w:rsidRPr="00AF4A84">
        <w:rPr>
          <w:caps/>
        </w:rPr>
        <w:t xml:space="preserve"> A.D. </w:t>
      </w:r>
      <w:r w:rsidR="00143036" w:rsidRPr="00AF4A84">
        <w:t>175–225.</w:t>
      </w:r>
    </w:p>
    <w:p w14:paraId="56DE6AAD" w14:textId="77777777" w:rsidR="00411374" w:rsidRDefault="00411374" w:rsidP="00411374">
      <w:pPr>
        <w:spacing w:line="480" w:lineRule="auto"/>
      </w:pPr>
      <w:r>
        <w:t xml:space="preserve">Discus Iconography: </w:t>
      </w:r>
      <w:r w:rsidR="00143036" w:rsidRPr="00993C0D">
        <w:t>Plain discus.</w:t>
      </w:r>
    </w:p>
    <w:p w14:paraId="2DAF452B" w14:textId="77777777" w:rsidR="00411374" w:rsidRDefault="00411374" w:rsidP="00411374">
      <w:pPr>
        <w:spacing w:line="480" w:lineRule="auto"/>
      </w:pPr>
      <w:r>
        <w:t xml:space="preserve">Type: </w:t>
      </w:r>
      <w:r w:rsidR="00143036" w:rsidRPr="00AF4A84">
        <w:t xml:space="preserve">Loeschcke </w:t>
      </w:r>
      <w:r w:rsidR="00143036" w:rsidRPr="00AF4A84">
        <w:rPr>
          <w:caps/>
        </w:rPr>
        <w:t>viii</w:t>
      </w:r>
      <w:r w:rsidR="00143036" w:rsidRPr="00AF4A84">
        <w:t>; Bussière form D</w:t>
      </w:r>
      <w:r w:rsidR="00143036" w:rsidRPr="00AF4A84">
        <w:rPr>
          <w:caps/>
        </w:rPr>
        <w:t xml:space="preserve"> ii </w:t>
      </w:r>
      <w:r w:rsidR="00A24453">
        <w:t>1</w:t>
      </w:r>
    </w:p>
    <w:p w14:paraId="37FD3FB0" w14:textId="77777777" w:rsidR="00411374" w:rsidRDefault="00411374" w:rsidP="00411374">
      <w:pPr>
        <w:spacing w:line="480" w:lineRule="auto"/>
      </w:pPr>
      <w:r>
        <w:t xml:space="preserve">Place of Manufacture or Origin: </w:t>
      </w:r>
      <w:r w:rsidR="00143036" w:rsidRPr="00AF4A84">
        <w:t>Given by Schüller as Asia Minor, but according to its signature,</w:t>
      </w:r>
      <w:r w:rsidR="00A24453">
        <w:t xml:space="preserve"> the lamp is definitely African</w:t>
      </w:r>
    </w:p>
    <w:p w14:paraId="09811E34" w14:textId="77777777" w:rsidR="00411374" w:rsidRDefault="00411374" w:rsidP="00411374">
      <w:pPr>
        <w:spacing w:line="480" w:lineRule="auto"/>
      </w:pPr>
      <w:r>
        <w:t xml:space="preserve">Parallels: </w:t>
      </w:r>
      <w:r w:rsidR="00143036" w:rsidRPr="00AF4A84">
        <w:t>Palol 1950, no. 76 ({{insc:</w:t>
      </w:r>
      <w:r w:rsidR="00143036" w:rsidRPr="00AF4A84">
        <w:rPr>
          <w:caps/>
        </w:rPr>
        <w:t>avgendi</w:t>
      </w:r>
      <w:r w:rsidR="00143036" w:rsidRPr="00AF4A84">
        <w:t>}}), fig. 109; Ponsich 1961, no. 201 ({{insc:</w:t>
      </w:r>
      <w:r w:rsidR="00143036" w:rsidRPr="00AF4A84">
        <w:rPr>
          <w:caps/>
        </w:rPr>
        <w:t>mavrici</w:t>
      </w:r>
      <w:r w:rsidR="00143036" w:rsidRPr="00AF4A84">
        <w:t>}}), pl. 17; Kricheldorf 1962, no. 168 ({{insc:</w:t>
      </w:r>
      <w:r w:rsidR="00143036" w:rsidRPr="00AF4A84">
        <w:rPr>
          <w:caps/>
        </w:rPr>
        <w:t>lvccei</w:t>
      </w:r>
      <w:r w:rsidR="00143036" w:rsidRPr="00AF4A84">
        <w:t>}}), pl. 20, no. 167 ({{insc:</w:t>
      </w:r>
      <w:r w:rsidR="00143036" w:rsidRPr="00AF4A84">
        <w:rPr>
          <w:caps/>
        </w:rPr>
        <w:t>mavrici</w:t>
      </w:r>
      <w:r w:rsidR="00143036" w:rsidRPr="00AF4A84">
        <w:t>}}), pl. 20, and no. 171 ({{insc:</w:t>
      </w:r>
      <w:r w:rsidR="00143036" w:rsidRPr="00AF4A84">
        <w:rPr>
          <w:caps/>
        </w:rPr>
        <w:t>mnivst</w:t>
      </w:r>
      <w:r w:rsidR="00143036" w:rsidRPr="00AF4A84">
        <w:t>}}), pl. 21; Ennabli, Salomonson, and Mahdjoubi 1973, nos. 20 ({{insc:</w:t>
      </w:r>
      <w:r w:rsidR="00143036" w:rsidRPr="00AF4A84">
        <w:rPr>
          <w:caps/>
        </w:rPr>
        <w:t>lm</w:t>
      </w:r>
      <w:r w:rsidR="00143036" w:rsidRPr="00AF4A84">
        <w:t>}}), 93 and 152 ({{insc:</w:t>
      </w:r>
      <w:r w:rsidR="00143036" w:rsidRPr="00AF4A84">
        <w:rPr>
          <w:caps/>
        </w:rPr>
        <w:t>nini</w:t>
      </w:r>
      <w:r w:rsidR="00143036" w:rsidRPr="00AF4A84">
        <w:t>}}), 90 ({{insc:</w:t>
      </w:r>
      <w:r w:rsidR="00143036" w:rsidRPr="00AF4A84">
        <w:rPr>
          <w:caps/>
        </w:rPr>
        <w:t>lvccei</w:t>
      </w:r>
      <w:r w:rsidR="00143036" w:rsidRPr="00AF4A84">
        <w:t>}}), pl. 13, nos. 52 ({{insc:</w:t>
      </w:r>
      <w:r w:rsidR="00143036" w:rsidRPr="00AF4A84">
        <w:rPr>
          <w:caps/>
        </w:rPr>
        <w:t>exofiqsem</w:t>
      </w:r>
      <w:r w:rsidR="00143036" w:rsidRPr="00AF4A84">
        <w:t>}}), 86 ({{insc:</w:t>
      </w:r>
      <w:r w:rsidR="00143036" w:rsidRPr="00AF4A84">
        <w:rPr>
          <w:caps/>
        </w:rPr>
        <w:t>pvllaeni</w:t>
      </w:r>
      <w:r w:rsidR="00143036" w:rsidRPr="00AF4A84">
        <w:t>}}), 153 ({{insc:</w:t>
      </w:r>
      <w:r w:rsidR="00143036" w:rsidRPr="00AF4A84">
        <w:rPr>
          <w:caps/>
        </w:rPr>
        <w:t>restitvti</w:t>
      </w:r>
      <w:r w:rsidR="00143036" w:rsidRPr="00AF4A84">
        <w:t>}}), 214 ({{insc:</w:t>
      </w:r>
      <w:r w:rsidR="00143036" w:rsidRPr="00AF4A84">
        <w:rPr>
          <w:caps/>
        </w:rPr>
        <w:t>lvccei</w:t>
      </w:r>
      <w:r w:rsidR="00143036" w:rsidRPr="00AF4A84">
        <w:t>}}), pl. 14 (</w:t>
      </w:r>
      <w:r w:rsidR="00010D27">
        <w:t>{{loc_000:Raqqada}}</w:t>
      </w:r>
      <w:r w:rsidR="00143036" w:rsidRPr="00AF4A84">
        <w:t xml:space="preserve">); </w:t>
      </w:r>
      <w:r w:rsidR="00143036" w:rsidRPr="00AF4A84">
        <w:rPr>
          <w:iCs/>
        </w:rPr>
        <w:t xml:space="preserve">Carthage </w:t>
      </w:r>
      <w:r w:rsidR="00143036" w:rsidRPr="00AF4A84">
        <w:rPr>
          <w:iCs/>
          <w:caps/>
        </w:rPr>
        <w:t>ii</w:t>
      </w:r>
      <w:r w:rsidR="00143036" w:rsidRPr="00AF4A84">
        <w:rPr>
          <w:iCs/>
        </w:rPr>
        <w:t>, nos. 25 (</w:t>
      </w:r>
      <w:r w:rsidR="00143036" w:rsidRPr="00AF4A84">
        <w:t>{{insc:</w:t>
      </w:r>
      <w:r w:rsidR="00143036" w:rsidRPr="00AF4A84">
        <w:rPr>
          <w:iCs/>
          <w:caps/>
        </w:rPr>
        <w:t>nvndini</w:t>
      </w:r>
      <w:r w:rsidR="00143036" w:rsidRPr="00AF4A84">
        <w:t>}}</w:t>
      </w:r>
      <w:r w:rsidR="00143036" w:rsidRPr="00AF4A84">
        <w:rPr>
          <w:iCs/>
        </w:rPr>
        <w:t>), 26 (</w:t>
      </w:r>
      <w:r w:rsidR="00143036" w:rsidRPr="00AF4A84">
        <w:t>{{insc:</w:t>
      </w:r>
      <w:r w:rsidR="00143036" w:rsidRPr="00AF4A84">
        <w:rPr>
          <w:iCs/>
          <w:caps/>
        </w:rPr>
        <w:t>l</w:t>
      </w:r>
      <w:r w:rsidR="00143036" w:rsidRPr="00AF4A84">
        <w:rPr>
          <w:caps/>
        </w:rPr>
        <w:t>v</w:t>
      </w:r>
      <w:r w:rsidR="00143036" w:rsidRPr="00AF4A84">
        <w:rPr>
          <w:iCs/>
          <w:caps/>
        </w:rPr>
        <w:t>cccei</w:t>
      </w:r>
      <w:r w:rsidR="00143036" w:rsidRPr="00AF4A84">
        <w:t>}}</w:t>
      </w:r>
      <w:r w:rsidR="00143036" w:rsidRPr="00AF4A84">
        <w:rPr>
          <w:iCs/>
        </w:rPr>
        <w:t>), 27 (</w:t>
      </w:r>
      <w:r w:rsidR="00143036" w:rsidRPr="00AF4A84">
        <w:t>{{insc:</w:t>
      </w:r>
      <w:r w:rsidR="00143036" w:rsidRPr="00AF4A84">
        <w:rPr>
          <w:iCs/>
          <w:caps/>
        </w:rPr>
        <w:t>nvndi</w:t>
      </w:r>
      <w:r w:rsidR="00143036" w:rsidRPr="00AF4A84">
        <w:t>}}</w:t>
      </w:r>
      <w:r w:rsidR="00143036" w:rsidRPr="00AF4A84">
        <w:rPr>
          <w:iCs/>
        </w:rPr>
        <w:t xml:space="preserve">), pl. 4; </w:t>
      </w:r>
      <w:r w:rsidR="00143036" w:rsidRPr="00AF4A84">
        <w:t>Sapelli 1979, no. 201; Hayes 1980, nos. 231–32, pl. 23</w:t>
      </w:r>
      <w:r w:rsidR="00143036" w:rsidRPr="00AF4A84">
        <w:rPr>
          <w:iCs/>
        </w:rPr>
        <w:t xml:space="preserve">; </w:t>
      </w:r>
      <w:r w:rsidR="00143036" w:rsidRPr="00AF4A84">
        <w:t>Djuric 1995, nos. C 120–C 126; Bussière 2000, no. 1289 ({{insc:</w:t>
      </w:r>
      <w:r w:rsidR="00143036" w:rsidRPr="00AF4A84">
        <w:rPr>
          <w:caps/>
        </w:rPr>
        <w:t>lvcce/i</w:t>
      </w:r>
      <w:r w:rsidR="00143036" w:rsidRPr="00AF4A84">
        <w:t>}}</w:t>
      </w:r>
      <w:r w:rsidR="00143036" w:rsidRPr="00AF4A84">
        <w:rPr>
          <w:caps/>
        </w:rPr>
        <w:t>)</w:t>
      </w:r>
      <w:r w:rsidR="00143036" w:rsidRPr="00AF4A84">
        <w:t xml:space="preserve">, pl. 54; </w:t>
      </w:r>
      <w:r w:rsidR="00143036" w:rsidRPr="00AF4A84">
        <w:rPr>
          <w:lang w:val="it-IT"/>
        </w:rPr>
        <w:t>Casas Genover and Soler Fusté 2006, no. G 873</w:t>
      </w:r>
      <w:r w:rsidR="00143036" w:rsidRPr="00993C0D">
        <w:rPr>
          <w:lang w:val="it-IT"/>
        </w:rPr>
        <w:t xml:space="preserve">, pl. 53 (an example among several others on pls. 53–57); </w:t>
      </w:r>
      <w:r w:rsidR="00143036" w:rsidRPr="00993C0D">
        <w:t xml:space="preserve">Bussière and Rivel </w:t>
      </w:r>
      <w:r w:rsidR="00143036">
        <w:t>2012,</w:t>
      </w:r>
      <w:r w:rsidR="00143036" w:rsidRPr="00993C0D">
        <w:t xml:space="preserve"> no. 190.</w:t>
      </w:r>
    </w:p>
    <w:p w14:paraId="2316905D" w14:textId="77777777" w:rsidR="00302739" w:rsidRDefault="00302739" w:rsidP="00302739">
      <w:pPr>
        <w:spacing w:line="480" w:lineRule="auto"/>
      </w:pPr>
      <w:r>
        <w:t xml:space="preserve">Provenance: </w:t>
      </w:r>
    </w:p>
    <w:p w14:paraId="39706D82" w14:textId="77777777" w:rsidR="00411374" w:rsidRDefault="00411374" w:rsidP="00411374">
      <w:pPr>
        <w:spacing w:line="480" w:lineRule="auto"/>
      </w:pPr>
      <w:r>
        <w:t>Bibliography: Unpublished.</w:t>
      </w:r>
    </w:p>
    <w:p w14:paraId="2925EC0B" w14:textId="4260D82A" w:rsidR="000746E8" w:rsidRPr="00EA25FF" w:rsidRDefault="00A50BDB" w:rsidP="00143036">
      <w:pPr>
        <w:spacing w:line="480" w:lineRule="auto"/>
      </w:pPr>
      <w:r>
        <w:t>Date: Late</w:t>
      </w:r>
      <w:r w:rsidR="000746E8" w:rsidRPr="00993C0D">
        <w:t xml:space="preserve"> second century</w:t>
      </w:r>
      <w:r w:rsidR="000746E8" w:rsidRPr="00524C6D">
        <w:rPr>
          <w:caps/>
        </w:rPr>
        <w:t xml:space="preserve"> </w:t>
      </w:r>
      <w:r w:rsidR="005170AB" w:rsidRPr="005170AB">
        <w:rPr>
          <w:caps/>
        </w:rPr>
        <w:t>A.D.</w:t>
      </w:r>
    </w:p>
    <w:p w14:paraId="2EDD3757" w14:textId="420F91E9" w:rsidR="00D75226" w:rsidRDefault="00D75226" w:rsidP="00D75226">
      <w:pPr>
        <w:spacing w:line="480" w:lineRule="auto"/>
      </w:pPr>
      <w:r>
        <w:t>Date numeric:</w:t>
      </w:r>
      <w:r w:rsidR="008D24D9">
        <w:t xml:space="preserve"> 175; 225</w:t>
      </w:r>
    </w:p>
    <w:p w14:paraId="77A0DA2C"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70DEB474" w14:textId="77777777" w:rsidR="000746E8" w:rsidRDefault="000746E8" w:rsidP="000746E8">
      <w:pPr>
        <w:spacing w:line="480" w:lineRule="auto"/>
      </w:pPr>
      <w:r>
        <w:t>———</w:t>
      </w:r>
    </w:p>
    <w:p w14:paraId="2ABDCAB1" w14:textId="77777777" w:rsidR="000746E8" w:rsidRDefault="000746E8" w:rsidP="000746E8">
      <w:pPr>
        <w:spacing w:line="480" w:lineRule="auto"/>
      </w:pPr>
    </w:p>
    <w:p w14:paraId="4E15A837" w14:textId="77777777" w:rsidR="00143036" w:rsidRDefault="00143036" w:rsidP="00143036">
      <w:pPr>
        <w:spacing w:line="480" w:lineRule="auto"/>
      </w:pPr>
      <w:r>
        <w:t>Catalogue Number: 303</w:t>
      </w:r>
    </w:p>
    <w:p w14:paraId="2FE31D7F" w14:textId="77777777" w:rsidR="00143036" w:rsidRDefault="00143036" w:rsidP="00143036">
      <w:pPr>
        <w:spacing w:line="480" w:lineRule="auto"/>
      </w:pPr>
      <w:r>
        <w:t xml:space="preserve">Inventory Number: </w:t>
      </w:r>
      <w:r w:rsidRPr="00993C0D">
        <w:t>81.</w:t>
      </w:r>
      <w:r w:rsidRPr="00524C6D">
        <w:rPr>
          <w:caps/>
        </w:rPr>
        <w:t>aq.</w:t>
      </w:r>
      <w:r w:rsidRPr="00993C0D">
        <w:t>112.9</w:t>
      </w:r>
    </w:p>
    <w:p w14:paraId="36EF70F9" w14:textId="77777777" w:rsidR="00143036" w:rsidRDefault="00143036" w:rsidP="00143036">
      <w:pPr>
        <w:spacing w:line="480" w:lineRule="auto"/>
      </w:pPr>
      <w:r>
        <w:t xml:space="preserve">Dimensions: </w:t>
      </w:r>
      <w:r w:rsidRPr="00993C0D">
        <w:t>L: 7.1; W: 4.9; H: 2.2</w:t>
      </w:r>
    </w:p>
    <w:p w14:paraId="1ACDC026" w14:textId="77777777" w:rsidR="00143036" w:rsidRDefault="00143036" w:rsidP="00143036">
      <w:pPr>
        <w:spacing w:line="480" w:lineRule="auto"/>
      </w:pPr>
      <w:r>
        <w:t xml:space="preserve">Condition and Fabric: </w:t>
      </w:r>
      <w:r w:rsidRPr="00993C0D">
        <w:t>Intact. Clay near 5YR7/6 reddish yellow, scant remains of glaze 10R6/6 light red.</w:t>
      </w:r>
    </w:p>
    <w:p w14:paraId="6251346A" w14:textId="77777777" w:rsidR="00143036" w:rsidRDefault="00143036" w:rsidP="00143036">
      <w:pPr>
        <w:spacing w:line="480" w:lineRule="auto"/>
      </w:pPr>
      <w:r>
        <w:t xml:space="preserve">Description: </w:t>
      </w:r>
      <w:r w:rsidRPr="00993C0D">
        <w:t>Moldmade. Ring handle. Shoulder: Loeschcke form</w:t>
      </w:r>
      <w:r w:rsidRPr="00524C6D">
        <w:rPr>
          <w:caps/>
        </w:rPr>
        <w:t xml:space="preserve"> vii </w:t>
      </w:r>
      <w:r w:rsidRPr="00993C0D">
        <w:t xml:space="preserve">b. Filling-hole lower left. Nozzle hybrid form mixing Bus. 3 and 4g, a variant, with small V-shaped channel connecting it to discus. Slit air hole in channel. Blurred </w:t>
      </w:r>
      <w:r>
        <w:t>base marked off by one circular groove</w:t>
      </w:r>
      <w:r w:rsidRPr="00993C0D">
        <w:t>.</w:t>
      </w:r>
    </w:p>
    <w:p w14:paraId="6054B2B4" w14:textId="77777777" w:rsidR="00143036" w:rsidRDefault="00143036" w:rsidP="00143036">
      <w:pPr>
        <w:spacing w:line="480" w:lineRule="auto"/>
      </w:pPr>
      <w:r>
        <w:t>Discus Iconography: G</w:t>
      </w:r>
      <w:r w:rsidRPr="00993C0D">
        <w:t xml:space="preserve">arlanded amphora braced </w:t>
      </w:r>
      <w:r>
        <w:t>by</w:t>
      </w:r>
      <w:r w:rsidRPr="00993C0D">
        <w:t xml:space="preserve"> </w:t>
      </w:r>
      <w:r>
        <w:t xml:space="preserve">a </w:t>
      </w:r>
      <w:r w:rsidRPr="00993C0D">
        <w:t>forked stick</w:t>
      </w:r>
      <w:r w:rsidRPr="00E62537">
        <w:t>.</w:t>
      </w:r>
    </w:p>
    <w:p w14:paraId="2C588852" w14:textId="77777777" w:rsidR="00143036" w:rsidRDefault="00143036" w:rsidP="00143036">
      <w:pPr>
        <w:spacing w:line="480" w:lineRule="auto"/>
      </w:pPr>
      <w:r>
        <w:t xml:space="preserve">Type: </w:t>
      </w:r>
      <w:r w:rsidRPr="00993C0D">
        <w:t xml:space="preserve">Loeschcke </w:t>
      </w:r>
      <w:r w:rsidRPr="00524C6D">
        <w:rPr>
          <w:caps/>
        </w:rPr>
        <w:t>viii</w:t>
      </w:r>
      <w:r w:rsidRPr="00993C0D">
        <w:t>; Bailey P group ii; Bussière form D</w:t>
      </w:r>
      <w:r w:rsidRPr="00524C6D">
        <w:rPr>
          <w:caps/>
        </w:rPr>
        <w:t xml:space="preserve"> ii </w:t>
      </w:r>
      <w:r w:rsidR="00A24453">
        <w:t>2</w:t>
      </w:r>
    </w:p>
    <w:p w14:paraId="5B727EF7" w14:textId="77777777" w:rsidR="00143036" w:rsidRDefault="00143036" w:rsidP="00143036">
      <w:pPr>
        <w:spacing w:line="480" w:lineRule="auto"/>
      </w:pPr>
      <w:r>
        <w:t xml:space="preserve">Place of Manufacture or Origin: </w:t>
      </w:r>
      <w:r w:rsidR="00A24453">
        <w:t>Italy</w:t>
      </w:r>
    </w:p>
    <w:p w14:paraId="527DA704" w14:textId="77777777" w:rsidR="00143036" w:rsidRDefault="00143036" w:rsidP="00143036">
      <w:pPr>
        <w:spacing w:line="480" w:lineRule="auto"/>
      </w:pPr>
      <w:r>
        <w:t>Parallels: (I</w:t>
      </w:r>
      <w:r w:rsidRPr="00993C0D">
        <w:t xml:space="preserve">dentical) Perlzweig 1961, no. 172, pl. 6; Hellmann 1987, no. 271, pl. 34; Bochum Museum, Schüller Collection, cat. no. 154, S 824 (Anatolia); (close) </w:t>
      </w:r>
      <w:hyperlink r:id="rId52" w:history="1">
        <w:r w:rsidRPr="004F2AEB">
          <w:rPr>
            <w:rStyle w:val="Hyperlink"/>
          </w:rPr>
          <w:t>cat. 347</w:t>
        </w:r>
      </w:hyperlink>
      <w:r w:rsidRPr="00993C0D">
        <w:t>, for discus decor only (with further parallels); Michelucci 1998, no. 4, pl. 79 (</w:t>
      </w:r>
      <w:r w:rsidR="001D659F">
        <w:t>{{loc_0000:</w:t>
      </w:r>
      <w:r w:rsidRPr="00993C0D">
        <w:t>Iasos</w:t>
      </w:r>
      <w:r w:rsidR="001D659F">
        <w:t>}}</w:t>
      </w:r>
      <w:r w:rsidRPr="00993C0D">
        <w:t xml:space="preserve">, Turkey) (Loeschcke </w:t>
      </w:r>
      <w:r w:rsidRPr="00524C6D">
        <w:rPr>
          <w:caps/>
        </w:rPr>
        <w:t>viii</w:t>
      </w:r>
      <w:r w:rsidRPr="00993C0D">
        <w:t xml:space="preserve">); on a Loeschcke type </w:t>
      </w:r>
      <w:r w:rsidRPr="00524C6D">
        <w:rPr>
          <w:caps/>
        </w:rPr>
        <w:t>i</w:t>
      </w:r>
      <w:r w:rsidRPr="00993C0D">
        <w:t>: Di Filippo Balestrazzi 1988, vol. 2.2, no. 266a, pl. 45.</w:t>
      </w:r>
    </w:p>
    <w:p w14:paraId="33AD053F" w14:textId="77777777" w:rsidR="00302739" w:rsidRDefault="00302739" w:rsidP="00302739">
      <w:pPr>
        <w:spacing w:line="480" w:lineRule="auto"/>
      </w:pPr>
      <w:r>
        <w:t xml:space="preserve">Provenance: </w:t>
      </w:r>
    </w:p>
    <w:p w14:paraId="397D23C3" w14:textId="77777777" w:rsidR="00143036" w:rsidRDefault="00143036" w:rsidP="00143036">
      <w:pPr>
        <w:spacing w:line="480" w:lineRule="auto"/>
      </w:pPr>
      <w:r>
        <w:t>Bibliography: Unpublished.</w:t>
      </w:r>
    </w:p>
    <w:p w14:paraId="10D1CB7B" w14:textId="77777777" w:rsidR="000746E8" w:rsidRPr="00993C0D" w:rsidRDefault="00143036" w:rsidP="000746E8">
      <w:pPr>
        <w:spacing w:line="480" w:lineRule="auto"/>
      </w:pPr>
      <w:r>
        <w:t xml:space="preserve">Date: </w:t>
      </w:r>
      <w:r w:rsidR="00A24453">
        <w:t>Late Flavian to Hadrianic</w:t>
      </w:r>
    </w:p>
    <w:p w14:paraId="5B77E6C7" w14:textId="77777777" w:rsidR="00D75226" w:rsidRDefault="00143036" w:rsidP="00D75226">
      <w:pPr>
        <w:spacing w:line="480" w:lineRule="auto"/>
      </w:pPr>
      <w:r>
        <w:t>Date numeric: 8</w:t>
      </w:r>
      <w:r w:rsidR="00577431">
        <w:t>5; 138</w:t>
      </w:r>
    </w:p>
    <w:p w14:paraId="21DD49DE" w14:textId="77777777" w:rsidR="000746E8" w:rsidRPr="00993C0D" w:rsidRDefault="000746E8" w:rsidP="000746E8">
      <w:pPr>
        <w:spacing w:line="480" w:lineRule="auto"/>
      </w:pPr>
    </w:p>
    <w:p w14:paraId="4167A0DD" w14:textId="77777777" w:rsidR="000746E8" w:rsidRPr="00993C0D" w:rsidRDefault="000746E8" w:rsidP="000746E8">
      <w:pPr>
        <w:spacing w:line="480" w:lineRule="auto"/>
      </w:pPr>
      <w:r w:rsidRPr="00993C0D">
        <w:t>———</w:t>
      </w:r>
    </w:p>
    <w:p w14:paraId="3F93289C" w14:textId="77777777" w:rsidR="000746E8" w:rsidRDefault="000746E8" w:rsidP="000746E8">
      <w:pPr>
        <w:spacing w:line="480" w:lineRule="auto"/>
      </w:pPr>
    </w:p>
    <w:p w14:paraId="0B89B8D9" w14:textId="77777777" w:rsidR="00577431" w:rsidRDefault="00577431" w:rsidP="00577431">
      <w:pPr>
        <w:spacing w:line="480" w:lineRule="auto"/>
      </w:pPr>
      <w:r>
        <w:t>Catalogue Number: 304</w:t>
      </w:r>
    </w:p>
    <w:p w14:paraId="3D851DF2" w14:textId="77777777" w:rsidR="00577431" w:rsidRDefault="00577431" w:rsidP="00577431">
      <w:pPr>
        <w:spacing w:line="480" w:lineRule="auto"/>
      </w:pPr>
      <w:r>
        <w:t xml:space="preserve">Inventory Number: </w:t>
      </w:r>
      <w:r w:rsidRPr="00993C0D">
        <w:t>81.</w:t>
      </w:r>
      <w:r w:rsidRPr="00524C6D">
        <w:rPr>
          <w:caps/>
        </w:rPr>
        <w:t>aq.</w:t>
      </w:r>
      <w:r w:rsidRPr="00993C0D">
        <w:t>112.14</w:t>
      </w:r>
    </w:p>
    <w:p w14:paraId="36DAA0D6" w14:textId="77777777" w:rsidR="00577431" w:rsidRDefault="00577431" w:rsidP="00577431">
      <w:pPr>
        <w:spacing w:line="480" w:lineRule="auto"/>
      </w:pPr>
      <w:r>
        <w:t xml:space="preserve">Dimensions: </w:t>
      </w:r>
      <w:r w:rsidRPr="00993C0D">
        <w:t>L: 7.0; W: 4.8; H: 2.3</w:t>
      </w:r>
    </w:p>
    <w:p w14:paraId="7C58F600" w14:textId="77777777" w:rsidR="00577431" w:rsidRDefault="00577431" w:rsidP="00577431">
      <w:pPr>
        <w:spacing w:line="480" w:lineRule="auto"/>
      </w:pPr>
      <w:r>
        <w:t xml:space="preserve">Condition and Fabric: </w:t>
      </w:r>
      <w:r w:rsidRPr="00993C0D">
        <w:t>Intact. Clay 5YR7/4 pink, scant remains of glaze mostly 5YR5/3 reddish brown.</w:t>
      </w:r>
    </w:p>
    <w:p w14:paraId="7BE24A0B" w14:textId="77777777" w:rsidR="00577431" w:rsidRDefault="00577431" w:rsidP="00577431">
      <w:pPr>
        <w:spacing w:line="480" w:lineRule="auto"/>
      </w:pPr>
      <w:r>
        <w:t xml:space="preserve">Description: </w:t>
      </w:r>
      <w:r w:rsidRPr="00993C0D">
        <w:t>Moldmade. Ring handle with two grooves on upper part. Shoulder: Loeschcke form</w:t>
      </w:r>
      <w:r w:rsidRPr="00524C6D">
        <w:rPr>
          <w:caps/>
        </w:rPr>
        <w:t xml:space="preserve"> vii </w:t>
      </w:r>
      <w:r w:rsidRPr="00993C0D">
        <w:t xml:space="preserve">b with </w:t>
      </w:r>
      <w:r>
        <w:t xml:space="preserve">a </w:t>
      </w:r>
      <w:r w:rsidRPr="00993C0D">
        <w:t xml:space="preserve">row of ovolos. Filling-hole slightly below center. Hybrid nozzle form mixing Bus. 3 and 4g, variant with small V-shaped channel connecting it to discus. </w:t>
      </w:r>
      <w:r>
        <w:t xml:space="preserve">Base marked off by one circular groove. </w:t>
      </w:r>
      <w:r w:rsidRPr="00993C0D">
        <w:t xml:space="preserve">Plain </w:t>
      </w:r>
      <w:r w:rsidRPr="00993C0D">
        <w:rPr>
          <w:i/>
        </w:rPr>
        <w:t>planta pedis</w:t>
      </w:r>
      <w:r w:rsidRPr="00993C0D" w:rsidDel="000174B7">
        <w:t xml:space="preserve"> </w:t>
      </w:r>
      <w:r w:rsidRPr="00993C0D">
        <w:t>in center</w:t>
      </w:r>
      <w:r w:rsidRPr="00E62537">
        <w:t>.</w:t>
      </w:r>
    </w:p>
    <w:p w14:paraId="333F8581" w14:textId="77777777" w:rsidR="00577431" w:rsidRDefault="00577431" w:rsidP="00577431">
      <w:pPr>
        <w:spacing w:line="480" w:lineRule="auto"/>
      </w:pPr>
      <w:r>
        <w:t>Discus Iconography: L</w:t>
      </w:r>
      <w:r w:rsidRPr="00993C0D">
        <w:t>ion rushing to left.</w:t>
      </w:r>
    </w:p>
    <w:p w14:paraId="26F162EF" w14:textId="77777777" w:rsidR="00577431" w:rsidRDefault="00577431" w:rsidP="00577431">
      <w:pPr>
        <w:spacing w:line="480" w:lineRule="auto"/>
      </w:pPr>
      <w:r>
        <w:t xml:space="preserve">Type: </w:t>
      </w:r>
      <w:r w:rsidRPr="00993C0D">
        <w:t xml:space="preserve">Loeschcke </w:t>
      </w:r>
      <w:r w:rsidRPr="00524C6D">
        <w:rPr>
          <w:caps/>
        </w:rPr>
        <w:t>viii</w:t>
      </w:r>
      <w:r w:rsidRPr="00993C0D">
        <w:t>; Bailey P group ii; Bussière form D</w:t>
      </w:r>
      <w:r w:rsidRPr="00524C6D">
        <w:rPr>
          <w:caps/>
        </w:rPr>
        <w:t xml:space="preserve"> ii </w:t>
      </w:r>
      <w:r w:rsidR="00A24453">
        <w:t>2</w:t>
      </w:r>
    </w:p>
    <w:p w14:paraId="156D1FBA" w14:textId="77777777" w:rsidR="00577431" w:rsidRDefault="00577431" w:rsidP="00577431">
      <w:pPr>
        <w:spacing w:line="480" w:lineRule="auto"/>
      </w:pPr>
      <w:r>
        <w:t xml:space="preserve">Place of Manufacture or Origin: </w:t>
      </w:r>
      <w:r w:rsidR="00A24453">
        <w:t>Italy</w:t>
      </w:r>
    </w:p>
    <w:p w14:paraId="1666DF31" w14:textId="77777777" w:rsidR="00577431" w:rsidRDefault="00577431" w:rsidP="00577431">
      <w:pPr>
        <w:spacing w:line="480" w:lineRule="auto"/>
      </w:pPr>
      <w:r>
        <w:t xml:space="preserve">Parallels: </w:t>
      </w:r>
      <w:r w:rsidRPr="00993C0D">
        <w:t xml:space="preserve">For the discus only, see Bussière 2000, decor </w:t>
      </w:r>
      <w:r w:rsidRPr="00524C6D">
        <w:rPr>
          <w:caps/>
        </w:rPr>
        <w:t>iii</w:t>
      </w:r>
      <w:r w:rsidRPr="00993C0D">
        <w:t>.a.1.(3).</w:t>
      </w:r>
    </w:p>
    <w:p w14:paraId="0FAF03FA" w14:textId="77777777" w:rsidR="00302739" w:rsidRDefault="00302739" w:rsidP="00302739">
      <w:pPr>
        <w:spacing w:line="480" w:lineRule="auto"/>
      </w:pPr>
      <w:r>
        <w:t xml:space="preserve">Provenance: </w:t>
      </w:r>
    </w:p>
    <w:p w14:paraId="038D0C42" w14:textId="77777777" w:rsidR="00577431" w:rsidRDefault="00577431" w:rsidP="00577431">
      <w:pPr>
        <w:spacing w:line="480" w:lineRule="auto"/>
      </w:pPr>
      <w:r>
        <w:t>Bibliography: Unpublished.</w:t>
      </w:r>
    </w:p>
    <w:p w14:paraId="551BEEF5" w14:textId="77777777" w:rsidR="000746E8" w:rsidRPr="00993C0D" w:rsidRDefault="00577431" w:rsidP="00577431">
      <w:pPr>
        <w:spacing w:line="480" w:lineRule="auto"/>
      </w:pPr>
      <w:r>
        <w:t xml:space="preserve">Date: </w:t>
      </w:r>
      <w:r w:rsidR="00A24453">
        <w:t>Late Flavian to Hadrianic</w:t>
      </w:r>
    </w:p>
    <w:p w14:paraId="2BAB0293" w14:textId="77777777" w:rsidR="00D75226" w:rsidRDefault="00577431" w:rsidP="00D75226">
      <w:pPr>
        <w:spacing w:line="480" w:lineRule="auto"/>
      </w:pPr>
      <w:r>
        <w:t>Date numeric: 85; 138</w:t>
      </w:r>
    </w:p>
    <w:p w14:paraId="5A8E8583"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28A4D0B4" w14:textId="77777777" w:rsidR="000746E8" w:rsidRDefault="000746E8" w:rsidP="000746E8">
      <w:pPr>
        <w:spacing w:line="360" w:lineRule="auto"/>
      </w:pPr>
      <w:r>
        <w:t>———</w:t>
      </w:r>
    </w:p>
    <w:p w14:paraId="55E74243" w14:textId="77777777" w:rsidR="000746E8" w:rsidRDefault="000746E8" w:rsidP="006F138E">
      <w:pPr>
        <w:spacing w:line="480" w:lineRule="auto"/>
      </w:pPr>
    </w:p>
    <w:p w14:paraId="23E5D903" w14:textId="77777777" w:rsidR="00577431" w:rsidRDefault="00577431" w:rsidP="00577431">
      <w:pPr>
        <w:spacing w:line="480" w:lineRule="auto"/>
      </w:pPr>
      <w:r>
        <w:t>Catalogue Number: 305</w:t>
      </w:r>
    </w:p>
    <w:p w14:paraId="43C3054E" w14:textId="77777777" w:rsidR="00577431" w:rsidRDefault="00577431" w:rsidP="00577431">
      <w:pPr>
        <w:spacing w:line="480" w:lineRule="auto"/>
      </w:pPr>
      <w:r>
        <w:t xml:space="preserve">Inventory Number: </w:t>
      </w:r>
      <w:r w:rsidRPr="00993C0D">
        <w:t>83.</w:t>
      </w:r>
      <w:r w:rsidRPr="00524C6D">
        <w:rPr>
          <w:caps/>
        </w:rPr>
        <w:t>aq.</w:t>
      </w:r>
      <w:r w:rsidRPr="00993C0D">
        <w:t>377.135</w:t>
      </w:r>
    </w:p>
    <w:p w14:paraId="2BAF6A89" w14:textId="77777777" w:rsidR="00577431" w:rsidRDefault="00577431" w:rsidP="00577431">
      <w:pPr>
        <w:spacing w:line="480" w:lineRule="auto"/>
      </w:pPr>
      <w:r>
        <w:t xml:space="preserve">Dimensions: </w:t>
      </w:r>
      <w:r w:rsidRPr="00993C0D">
        <w:t>L: 10.5; W: 8.5; H: 2.7</w:t>
      </w:r>
    </w:p>
    <w:p w14:paraId="0396E483" w14:textId="77777777" w:rsidR="00577431" w:rsidRDefault="00577431" w:rsidP="00577431">
      <w:pPr>
        <w:spacing w:line="480" w:lineRule="auto"/>
      </w:pPr>
      <w:r>
        <w:t xml:space="preserve">Condition and Fabric: </w:t>
      </w:r>
      <w:r w:rsidRPr="00993C0D">
        <w:t>Intact. Clay 5YR6/4 light reddish brown, glaze between 5YR5/3 and 5YR4/3 reddish brown, two shades.</w:t>
      </w:r>
    </w:p>
    <w:p w14:paraId="4EC927CB" w14:textId="77777777" w:rsidR="00577431" w:rsidRDefault="00577431" w:rsidP="00577431">
      <w:pPr>
        <w:spacing w:line="480" w:lineRule="auto"/>
      </w:pPr>
      <w:r>
        <w:t xml:space="preserve">Description: </w:t>
      </w:r>
      <w:r w:rsidRPr="00993C0D">
        <w:t>Moldmade. Ring handle. Shoulder: Loeschcke form</w:t>
      </w:r>
      <w:r w:rsidRPr="00524C6D">
        <w:rPr>
          <w:caps/>
        </w:rPr>
        <w:t xml:space="preserve"> vii </w:t>
      </w:r>
      <w:r w:rsidRPr="00993C0D">
        <w:t xml:space="preserve">b. Filling-hole slightly below discus center. Small air hole in discus, facing nozzle. </w:t>
      </w:r>
      <w:r w:rsidRPr="00AF4A84">
        <w:t>Nozzle form Bus. 4h. Base marked off by one circular groove. Incuse inscription on discus: {{insc:</w:t>
      </w:r>
      <w:r w:rsidRPr="00AF4A84">
        <w:rPr>
          <w:caps/>
        </w:rPr>
        <w:t>regnator</w:t>
      </w:r>
      <w:r w:rsidRPr="00AF4A84">
        <w:t>}}, with number {{insc:</w:t>
      </w:r>
      <w:r w:rsidRPr="00AF4A84">
        <w:rPr>
          <w:caps/>
        </w:rPr>
        <w:t>xxxx}</w:t>
      </w:r>
      <w:r w:rsidRPr="00AF4A84">
        <w:t>} under it. Potter’s incuse signature: {{insc:</w:t>
      </w:r>
      <w:r w:rsidRPr="00AF4A84">
        <w:rPr>
          <w:caps/>
        </w:rPr>
        <w:t>nnaelvci</w:t>
      </w:r>
      <w:r w:rsidRPr="00AF4A84">
        <w:t>}}, Italic workshop active Late Flavian to Hadrianic period.</w:t>
      </w:r>
    </w:p>
    <w:p w14:paraId="1608650D" w14:textId="77777777" w:rsidR="00577431" w:rsidRDefault="00577431" w:rsidP="00577431">
      <w:pPr>
        <w:spacing w:line="480" w:lineRule="auto"/>
      </w:pPr>
      <w:r>
        <w:t>Discus Iconography: V</w:t>
      </w:r>
      <w:r w:rsidRPr="00993C0D">
        <w:t>ictorious racehorse to left in front of palm tree; striated groundline.</w:t>
      </w:r>
    </w:p>
    <w:p w14:paraId="5B195014" w14:textId="77777777" w:rsidR="00577431" w:rsidRDefault="00577431" w:rsidP="00577431">
      <w:pPr>
        <w:spacing w:line="480" w:lineRule="auto"/>
      </w:pPr>
      <w:r>
        <w:t xml:space="preserve">Type: </w:t>
      </w:r>
      <w:r w:rsidRPr="00AF4A84">
        <w:t xml:space="preserve">Loeschcke </w:t>
      </w:r>
      <w:r w:rsidRPr="00AF4A84">
        <w:rPr>
          <w:caps/>
        </w:rPr>
        <w:t>viii</w:t>
      </w:r>
      <w:r w:rsidRPr="00AF4A84">
        <w:t>; Bailey P group i; Bussière form D</w:t>
      </w:r>
      <w:r w:rsidRPr="00AF4A84">
        <w:rPr>
          <w:caps/>
        </w:rPr>
        <w:t xml:space="preserve"> iii </w:t>
      </w:r>
      <w:r w:rsidR="00A24453">
        <w:t>1</w:t>
      </w:r>
    </w:p>
    <w:p w14:paraId="7521FD7B" w14:textId="77777777" w:rsidR="00577431" w:rsidRDefault="00577431" w:rsidP="00577431">
      <w:pPr>
        <w:spacing w:line="480" w:lineRule="auto"/>
      </w:pPr>
      <w:r>
        <w:t xml:space="preserve">Place of Manufacture or Origin: </w:t>
      </w:r>
      <w:r w:rsidR="00A24453">
        <w:t>North Africa</w:t>
      </w:r>
    </w:p>
    <w:p w14:paraId="34065F4E" w14:textId="77777777" w:rsidR="00577431" w:rsidRDefault="00577431" w:rsidP="00577431">
      <w:pPr>
        <w:spacing w:line="480" w:lineRule="auto"/>
      </w:pPr>
      <w:r>
        <w:t xml:space="preserve">Parallels: </w:t>
      </w:r>
      <w:r w:rsidRPr="00AF4A84">
        <w:t xml:space="preserve">Deneauve 1969, no. 753, pl. 61, palm tree replaced by single palm branch and horse’s name inscribed in </w:t>
      </w:r>
      <w:r w:rsidRPr="00AF4A84">
        <w:rPr>
          <w:i/>
        </w:rPr>
        <w:t>tabula ansata:</w:t>
      </w:r>
      <w:r w:rsidRPr="00AF4A84">
        <w:t xml:space="preserve"> {{insc:</w:t>
      </w:r>
      <w:r w:rsidRPr="00AF4A84">
        <w:rPr>
          <w:caps/>
        </w:rPr>
        <w:t>bvbal</w:t>
      </w:r>
      <w:r w:rsidRPr="00AF4A84">
        <w:t>}} (signed {{insc:</w:t>
      </w:r>
      <w:r w:rsidRPr="00AF4A84">
        <w:rPr>
          <w:caps/>
        </w:rPr>
        <w:t>cclo.svc</w:t>
      </w:r>
      <w:r w:rsidRPr="00AF4A84">
        <w:t xml:space="preserve">}}); for a similar horse but without tree or inscription, see Bussière 2000, no. 2707, pl. 72, decor </w:t>
      </w:r>
      <w:r w:rsidRPr="00AF4A84">
        <w:rPr>
          <w:caps/>
        </w:rPr>
        <w:t>iii</w:t>
      </w:r>
      <w:r w:rsidRPr="00AF4A84">
        <w:t>.a.11.(7); horse and palm tree without inscription: Larese and Sgreva 1996, p. 227, no. 315; similar decor but with variant inscription on discus ({{insc:</w:t>
      </w:r>
      <w:r w:rsidRPr="00AF4A84">
        <w:rPr>
          <w:caps/>
        </w:rPr>
        <w:t>victor xxxx</w:t>
      </w:r>
      <w:r w:rsidRPr="00AF4A84">
        <w:t>}}), Rodríguez Martín 2002, no. 177, pl. 34; Bochum Museum, Schüller Collection, cat. no. 172, S 844 ({{insc:</w:t>
      </w:r>
      <w:r w:rsidRPr="00AF4A84">
        <w:rPr>
          <w:caps/>
        </w:rPr>
        <w:t>victorivs</w:t>
      </w:r>
      <w:r w:rsidRPr="00AF4A84">
        <w:t>}}</w:t>
      </w:r>
      <w:r w:rsidRPr="00AF4A84">
        <w:rPr>
          <w:caps/>
        </w:rPr>
        <w:t>.—) (</w:t>
      </w:r>
      <w:r w:rsidRPr="00AF4A84">
        <w:t>{{insc:</w:t>
      </w:r>
      <w:r w:rsidRPr="00AF4A84">
        <w:rPr>
          <w:caps/>
        </w:rPr>
        <w:t>q.nvmicel</w:t>
      </w:r>
      <w:r w:rsidRPr="00AF4A84">
        <w:t>}}) (Tunisia).</w:t>
      </w:r>
    </w:p>
    <w:p w14:paraId="4838493D" w14:textId="77777777" w:rsidR="00302739" w:rsidRDefault="00302739" w:rsidP="00302739">
      <w:pPr>
        <w:spacing w:line="480" w:lineRule="auto"/>
      </w:pPr>
      <w:r>
        <w:t xml:space="preserve">Provenance: </w:t>
      </w:r>
    </w:p>
    <w:p w14:paraId="7383047B" w14:textId="77777777" w:rsidR="00577431" w:rsidRDefault="00577431" w:rsidP="00577431">
      <w:pPr>
        <w:spacing w:line="480" w:lineRule="auto"/>
      </w:pPr>
      <w:r>
        <w:t>Bibliography: Unpublished.</w:t>
      </w:r>
    </w:p>
    <w:p w14:paraId="044FD806" w14:textId="77777777" w:rsidR="000746E8" w:rsidRPr="00AF4A84" w:rsidRDefault="00577431" w:rsidP="00577431">
      <w:pPr>
        <w:spacing w:line="480" w:lineRule="auto"/>
      </w:pPr>
      <w:r>
        <w:t xml:space="preserve">Date: </w:t>
      </w:r>
      <w:r w:rsidR="00A24453">
        <w:t>Late Flavian to Antonine</w:t>
      </w:r>
    </w:p>
    <w:p w14:paraId="061F230B" w14:textId="550D4893" w:rsidR="00D75226" w:rsidRDefault="007717BC" w:rsidP="00D75226">
      <w:pPr>
        <w:spacing w:line="480" w:lineRule="auto"/>
      </w:pPr>
      <w:r>
        <w:t>Date numeric: 90; 120</w:t>
      </w:r>
    </w:p>
    <w:p w14:paraId="73900DB2"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786A6869"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5348300" w14:textId="77777777" w:rsidR="000746E8" w:rsidRDefault="000746E8" w:rsidP="000746E8">
      <w:pPr>
        <w:pStyle w:val="Textedelespacerserv2"/>
        <w:numPr>
          <w:ilvl w:val="0"/>
          <w:numId w:val="0"/>
        </w:numPr>
        <w:spacing w:line="480" w:lineRule="auto"/>
        <w:jc w:val="left"/>
        <w:outlineLvl w:val="9"/>
        <w:rPr>
          <w:rFonts w:ascii="Palatino" w:hAnsi="Palatino"/>
        </w:rPr>
      </w:pPr>
    </w:p>
    <w:p w14:paraId="6A925E68" w14:textId="77777777" w:rsidR="00C74DD6" w:rsidRDefault="00C74DD6" w:rsidP="00C74DD6">
      <w:pPr>
        <w:spacing w:line="480" w:lineRule="auto"/>
      </w:pPr>
      <w:r>
        <w:t>Catalogue Number: 306</w:t>
      </w:r>
    </w:p>
    <w:p w14:paraId="0C3C9998" w14:textId="77777777" w:rsidR="00C74DD6" w:rsidRDefault="00C74DD6" w:rsidP="00C74DD6">
      <w:pPr>
        <w:spacing w:line="480" w:lineRule="auto"/>
      </w:pPr>
      <w:r>
        <w:t xml:space="preserve">Inventory Number: </w:t>
      </w:r>
      <w:r w:rsidRPr="00993C0D">
        <w:t>83.</w:t>
      </w:r>
      <w:r w:rsidRPr="00524C6D">
        <w:rPr>
          <w:caps/>
        </w:rPr>
        <w:t>aq.</w:t>
      </w:r>
      <w:r w:rsidRPr="00993C0D">
        <w:t>377.125</w:t>
      </w:r>
    </w:p>
    <w:p w14:paraId="0BDD1F95" w14:textId="77777777" w:rsidR="00C74DD6" w:rsidRDefault="00C74DD6" w:rsidP="00C74DD6">
      <w:pPr>
        <w:spacing w:line="480" w:lineRule="auto"/>
      </w:pPr>
      <w:r>
        <w:t xml:space="preserve">Dimensions: </w:t>
      </w:r>
      <w:r w:rsidRPr="00993C0D">
        <w:t>L: 13.0; W: 9.3; H: 3.0</w:t>
      </w:r>
    </w:p>
    <w:p w14:paraId="3D1155EB" w14:textId="79A613CE" w:rsidR="00C74DD6" w:rsidRDefault="00C74DD6" w:rsidP="00C74DD6">
      <w:pPr>
        <w:spacing w:line="480" w:lineRule="auto"/>
      </w:pPr>
      <w:r>
        <w:t xml:space="preserve">Condition and Fabric: </w:t>
      </w:r>
      <w:r w:rsidRPr="00993C0D">
        <w:t xml:space="preserve">Intact. Clay 10YR7/2 light gray, glaze 2.5YR5/2 weak red, </w:t>
      </w:r>
      <w:r>
        <w:t xml:space="preserve">with a </w:t>
      </w:r>
      <w:r w:rsidRPr="00993C0D">
        <w:t>brownish tint and slightly metallic</w:t>
      </w:r>
      <w:r w:rsidR="007717BC">
        <w:t>.</w:t>
      </w:r>
    </w:p>
    <w:p w14:paraId="5D19FA73" w14:textId="77777777" w:rsidR="00C74DD6" w:rsidRDefault="00C74DD6" w:rsidP="00C74DD6">
      <w:pPr>
        <w:spacing w:line="480" w:lineRule="auto"/>
      </w:pPr>
      <w:r>
        <w:t xml:space="preserve">Description: </w:t>
      </w:r>
      <w:r w:rsidRPr="00993C0D">
        <w:t>Moldmade. Ring handle. Shoulder: Loeschcke form</w:t>
      </w:r>
      <w:r w:rsidRPr="00524C6D">
        <w:rPr>
          <w:caps/>
        </w:rPr>
        <w:t xml:space="preserve"> vii </w:t>
      </w:r>
      <w:r w:rsidRPr="00993C0D">
        <w:t xml:space="preserve">b. Filling-hole lower left. Small air hole in discus, facing nozzle. Nozzle form Bus. 4h. Base-ring marked off </w:t>
      </w:r>
      <w:r>
        <w:t>by</w:t>
      </w:r>
      <w:r w:rsidRPr="00993C0D">
        <w:t xml:space="preserve"> two circular grooves.</w:t>
      </w:r>
    </w:p>
    <w:p w14:paraId="48AA0510" w14:textId="77777777" w:rsidR="00C74DD6" w:rsidRDefault="00C74DD6" w:rsidP="00C74DD6">
      <w:pPr>
        <w:spacing w:line="480" w:lineRule="auto"/>
      </w:pPr>
      <w:r>
        <w:t xml:space="preserve">Discus Iconography: </w:t>
      </w:r>
      <w:r w:rsidRPr="00993C0D">
        <w:t>Venus at her toilet</w:t>
      </w:r>
      <w:r>
        <w:t xml:space="preserve">; she is </w:t>
      </w:r>
      <w:r w:rsidRPr="00993C0D">
        <w:t>nude</w:t>
      </w:r>
      <w:r>
        <w:t xml:space="preserve">, </w:t>
      </w:r>
      <w:r w:rsidRPr="00993C0D">
        <w:t>standing frontally, raising her arms to comb her hair.</w:t>
      </w:r>
    </w:p>
    <w:p w14:paraId="3D91173F" w14:textId="77777777" w:rsidR="00C74DD6" w:rsidRDefault="00C74DD6" w:rsidP="00C74DD6">
      <w:pPr>
        <w:spacing w:line="480" w:lineRule="auto"/>
      </w:pPr>
      <w:r>
        <w:t xml:space="preserve">Type: </w:t>
      </w:r>
      <w:r w:rsidRPr="00993C0D">
        <w:t xml:space="preserve">Loeschcke </w:t>
      </w:r>
      <w:r w:rsidRPr="00524C6D">
        <w:rPr>
          <w:caps/>
        </w:rPr>
        <w:t>viii</w:t>
      </w:r>
      <w:r w:rsidRPr="00993C0D">
        <w:t>; Bailey P group iii; Bussière form D</w:t>
      </w:r>
      <w:r w:rsidRPr="00524C6D">
        <w:rPr>
          <w:caps/>
        </w:rPr>
        <w:t xml:space="preserve"> iii </w:t>
      </w:r>
      <w:r w:rsidR="00A24453">
        <w:t>1</w:t>
      </w:r>
    </w:p>
    <w:p w14:paraId="02359CF7" w14:textId="77777777" w:rsidR="00C74DD6" w:rsidRDefault="00C74DD6" w:rsidP="00C74DD6">
      <w:pPr>
        <w:spacing w:line="480" w:lineRule="auto"/>
      </w:pPr>
      <w:r>
        <w:t xml:space="preserve">Place of Manufacture or Origin: </w:t>
      </w:r>
      <w:r w:rsidR="00A24453">
        <w:t>North Africa</w:t>
      </w:r>
    </w:p>
    <w:p w14:paraId="5DD3515F" w14:textId="77777777" w:rsidR="00C74DD6" w:rsidRDefault="00C74DD6" w:rsidP="00C74DD6">
      <w:pPr>
        <w:spacing w:line="480" w:lineRule="auto"/>
      </w:pPr>
      <w:r>
        <w:t xml:space="preserve">Parallels: </w:t>
      </w:r>
      <w:r w:rsidRPr="00993C0D">
        <w:t xml:space="preserve">Oziol 1977, p. 146, no. 418, pl. 22; Bailey BM </w:t>
      </w:r>
      <w:r w:rsidRPr="00524C6D">
        <w:rPr>
          <w:caps/>
        </w:rPr>
        <w:t>iii</w:t>
      </w:r>
      <w:r w:rsidRPr="00993C0D">
        <w:t>, Q 2034, pl. 43, fig. 11 (with further refs.); same theme treated differently, Joly 1974, no. 594, pl. 23.</w:t>
      </w:r>
    </w:p>
    <w:p w14:paraId="325E8493" w14:textId="77777777" w:rsidR="00302739" w:rsidRDefault="00302739" w:rsidP="00302739">
      <w:pPr>
        <w:spacing w:line="480" w:lineRule="auto"/>
      </w:pPr>
      <w:r>
        <w:t xml:space="preserve">Provenance: </w:t>
      </w:r>
    </w:p>
    <w:p w14:paraId="0EE598B6" w14:textId="77777777" w:rsidR="00C74DD6" w:rsidRDefault="00C74DD6" w:rsidP="00C74DD6">
      <w:pPr>
        <w:spacing w:line="480" w:lineRule="auto"/>
      </w:pPr>
      <w:r>
        <w:t>Bibliography: Unpublished.</w:t>
      </w:r>
    </w:p>
    <w:p w14:paraId="19203784" w14:textId="77777777" w:rsidR="000746E8" w:rsidRPr="00993C0D" w:rsidRDefault="00C74DD6" w:rsidP="00C74DD6">
      <w:pPr>
        <w:spacing w:line="480" w:lineRule="auto"/>
      </w:pPr>
      <w:r>
        <w:t xml:space="preserve">Date: </w:t>
      </w:r>
      <w:r w:rsidR="00A24453">
        <w:t>Late Flavian to Antonine</w:t>
      </w:r>
    </w:p>
    <w:p w14:paraId="03FE7BAE" w14:textId="77777777" w:rsidR="00D75226" w:rsidRDefault="00C74DD6" w:rsidP="00D75226">
      <w:pPr>
        <w:spacing w:line="480" w:lineRule="auto"/>
      </w:pPr>
      <w:r>
        <w:t>Date numeric: 85; 161</w:t>
      </w:r>
    </w:p>
    <w:p w14:paraId="54DB6294" w14:textId="77777777" w:rsidR="000746E8" w:rsidRPr="00993C0D" w:rsidRDefault="00C74DD6" w:rsidP="000746E8">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746E8" w:rsidRPr="00993C0D">
        <w:rPr>
          <w:rFonts w:ascii="Palatino" w:hAnsi="Palatino"/>
        </w:rPr>
        <w:t>: The position of the frontal nude is nearly identical to similar decors on Cypriot lamps, where the figure, said to be Aphrodite, stands next to a big amphora and a pillar with a bird on it (see Oziol 1977, above).</w:t>
      </w:r>
    </w:p>
    <w:p w14:paraId="7F61B395"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623369F1" w14:textId="77777777" w:rsidR="000746E8" w:rsidRDefault="000746E8" w:rsidP="000746E8">
      <w:pPr>
        <w:pStyle w:val="Textedelespacerserv2"/>
        <w:numPr>
          <w:ilvl w:val="0"/>
          <w:numId w:val="0"/>
        </w:numPr>
        <w:spacing w:line="480" w:lineRule="auto"/>
        <w:jc w:val="left"/>
        <w:outlineLvl w:val="9"/>
        <w:rPr>
          <w:rFonts w:ascii="Palatino" w:hAnsi="Palatino"/>
        </w:rPr>
      </w:pPr>
      <w:r>
        <w:rPr>
          <w:rFonts w:ascii="Palatino" w:hAnsi="Palatino"/>
        </w:rPr>
        <w:t>———</w:t>
      </w:r>
    </w:p>
    <w:p w14:paraId="6974247B" w14:textId="77777777" w:rsidR="000746E8" w:rsidRDefault="000746E8" w:rsidP="000746E8">
      <w:pPr>
        <w:pStyle w:val="Textedelespacerserv2"/>
        <w:numPr>
          <w:ilvl w:val="0"/>
          <w:numId w:val="0"/>
        </w:numPr>
        <w:spacing w:line="480" w:lineRule="auto"/>
        <w:jc w:val="left"/>
        <w:outlineLvl w:val="9"/>
        <w:rPr>
          <w:rFonts w:ascii="Palatino" w:hAnsi="Palatino"/>
        </w:rPr>
      </w:pPr>
    </w:p>
    <w:p w14:paraId="27A86C09" w14:textId="77777777" w:rsidR="00C53DBD" w:rsidRDefault="00C53DBD" w:rsidP="00C53DBD">
      <w:pPr>
        <w:spacing w:line="480" w:lineRule="auto"/>
      </w:pPr>
      <w:r>
        <w:t>Catalogue Number: 307</w:t>
      </w:r>
    </w:p>
    <w:p w14:paraId="03455796" w14:textId="77777777" w:rsidR="00C53DBD" w:rsidRDefault="00C53DBD" w:rsidP="00C53DBD">
      <w:pPr>
        <w:spacing w:line="480" w:lineRule="auto"/>
      </w:pPr>
      <w:r>
        <w:t xml:space="preserve">Inventory Number: </w:t>
      </w:r>
      <w:r w:rsidRPr="00993C0D">
        <w:t>83.</w:t>
      </w:r>
      <w:r w:rsidRPr="00524C6D">
        <w:rPr>
          <w:caps/>
        </w:rPr>
        <w:t>aq.</w:t>
      </w:r>
      <w:r w:rsidRPr="00993C0D">
        <w:t>377.126</w:t>
      </w:r>
    </w:p>
    <w:p w14:paraId="163DBF74" w14:textId="77777777" w:rsidR="00C53DBD" w:rsidRDefault="00C53DBD" w:rsidP="00C53DBD">
      <w:pPr>
        <w:spacing w:line="480" w:lineRule="auto"/>
      </w:pPr>
      <w:r>
        <w:t xml:space="preserve">Dimensions: </w:t>
      </w:r>
      <w:r w:rsidRPr="00993C0D">
        <w:t>L: 12.2; W: 8.8; H: 2.5</w:t>
      </w:r>
    </w:p>
    <w:p w14:paraId="59E69431" w14:textId="77777777" w:rsidR="00C53DBD" w:rsidRDefault="00C53DBD" w:rsidP="00C53DBD">
      <w:pPr>
        <w:spacing w:line="480" w:lineRule="auto"/>
      </w:pPr>
      <w:r>
        <w:t xml:space="preserve">Condition and Fabric: </w:t>
      </w:r>
      <w:r w:rsidRPr="00993C0D">
        <w:t>Intact. Clay near 7.5YR7/4 pink, glaze mostly 2.5YR5/6 red.</w:t>
      </w:r>
    </w:p>
    <w:p w14:paraId="7DCFFE7A" w14:textId="77777777" w:rsidR="00C53DBD" w:rsidRDefault="00C53DBD" w:rsidP="00C53DBD">
      <w:pPr>
        <w:spacing w:line="480" w:lineRule="auto"/>
      </w:pPr>
      <w:r>
        <w:t xml:space="preserve">Description: </w:t>
      </w:r>
      <w:r w:rsidRPr="00993C0D">
        <w:t>Moldmade. Ring handle with two grooves on upper part. Shoulder: Loeschcke form</w:t>
      </w:r>
      <w:r w:rsidRPr="00524C6D">
        <w:rPr>
          <w:caps/>
        </w:rPr>
        <w:t xml:space="preserve"> vii </w:t>
      </w:r>
      <w:r w:rsidRPr="00993C0D">
        <w:t>b; square panel</w:t>
      </w:r>
      <w:r w:rsidRPr="00993C0D" w:rsidDel="00945783">
        <w:t xml:space="preserve"> </w:t>
      </w:r>
      <w:r w:rsidRPr="00993C0D">
        <w:t xml:space="preserve">on each side of shoulder. Filling-hole between figures. Small unpierced air hole in shoulder groove, facing nozzle. Nozzle form Bus. 4h. </w:t>
      </w:r>
      <w:r>
        <w:t>Base marked off by one circular groove.</w:t>
      </w:r>
      <w:r w:rsidRPr="00993C0D">
        <w:t xml:space="preserve"> Potter’s incuse </w:t>
      </w:r>
      <w:r w:rsidRPr="00AF4A84">
        <w:t>signature: {{insc:</w:t>
      </w:r>
      <w:r w:rsidRPr="00AF4A84">
        <w:rPr>
          <w:caps/>
        </w:rPr>
        <w:t>mnovivsti</w:t>
      </w:r>
      <w:r w:rsidRPr="00AF4A84">
        <w:t>}}, African</w:t>
      </w:r>
      <w:r w:rsidRPr="00993C0D">
        <w:t xml:space="preserve"> workshop active</w:t>
      </w:r>
      <w:r w:rsidRPr="00524C6D">
        <w:rPr>
          <w:caps/>
        </w:rPr>
        <w:t xml:space="preserve"> </w:t>
      </w:r>
      <w:r w:rsidRPr="005170AB">
        <w:rPr>
          <w:caps/>
        </w:rPr>
        <w:t>A.D.</w:t>
      </w:r>
      <w:r w:rsidRPr="00524C6D">
        <w:rPr>
          <w:caps/>
        </w:rPr>
        <w:t xml:space="preserve"> </w:t>
      </w:r>
      <w:r w:rsidRPr="00993C0D">
        <w:t>120–180.</w:t>
      </w:r>
    </w:p>
    <w:p w14:paraId="2F6296FE" w14:textId="77777777" w:rsidR="00C53DBD" w:rsidRDefault="00C53DBD" w:rsidP="00C53DBD">
      <w:pPr>
        <w:spacing w:line="480" w:lineRule="auto"/>
      </w:pPr>
      <w:r>
        <w:t>Discus Iconography: T</w:t>
      </w:r>
      <w:r w:rsidRPr="00993C0D">
        <w:t>wo nude pugilists fighting (</w:t>
      </w:r>
      <w:r w:rsidRPr="00993C0D">
        <w:rPr>
          <w:i/>
        </w:rPr>
        <w:t>pancratists</w:t>
      </w:r>
      <w:r w:rsidRPr="00993C0D">
        <w:t>); horizontal palm branch in front.</w:t>
      </w:r>
    </w:p>
    <w:p w14:paraId="74474DBC" w14:textId="77777777" w:rsidR="00C53DBD" w:rsidRDefault="00C53DBD" w:rsidP="00C53DBD">
      <w:pPr>
        <w:spacing w:line="480" w:lineRule="auto"/>
      </w:pPr>
      <w:r>
        <w:t xml:space="preserve">Type: </w:t>
      </w:r>
      <w:r w:rsidRPr="00993C0D">
        <w:t xml:space="preserve">Loeschcke </w:t>
      </w:r>
      <w:r w:rsidRPr="00524C6D">
        <w:rPr>
          <w:caps/>
        </w:rPr>
        <w:t>viii</w:t>
      </w:r>
      <w:r w:rsidRPr="00993C0D">
        <w:t>; Bailey P group iii; Bussière form D</w:t>
      </w:r>
      <w:r w:rsidRPr="00524C6D">
        <w:rPr>
          <w:caps/>
        </w:rPr>
        <w:t xml:space="preserve"> iii </w:t>
      </w:r>
      <w:r w:rsidR="00A24453">
        <w:t>2</w:t>
      </w:r>
    </w:p>
    <w:p w14:paraId="6E7E1FBA" w14:textId="77777777" w:rsidR="00C53DBD" w:rsidRDefault="00C53DBD" w:rsidP="00C53DBD">
      <w:pPr>
        <w:spacing w:line="480" w:lineRule="auto"/>
      </w:pPr>
      <w:r>
        <w:t xml:space="preserve">Place of Manufacture or Origin: </w:t>
      </w:r>
      <w:r w:rsidR="00A24453">
        <w:t>North Africa</w:t>
      </w:r>
    </w:p>
    <w:p w14:paraId="77941B47" w14:textId="77777777" w:rsidR="00C53DBD" w:rsidRDefault="00C53DBD" w:rsidP="00C53DBD">
      <w:pPr>
        <w:spacing w:line="480" w:lineRule="auto"/>
      </w:pPr>
      <w:r>
        <w:t xml:space="preserve">Parallels: </w:t>
      </w:r>
      <w:r w:rsidRPr="00993C0D">
        <w:t>None found.</w:t>
      </w:r>
    </w:p>
    <w:p w14:paraId="6F10C5F4" w14:textId="77777777" w:rsidR="00302739" w:rsidRDefault="00302739" w:rsidP="00302739">
      <w:pPr>
        <w:spacing w:line="480" w:lineRule="auto"/>
      </w:pPr>
      <w:r>
        <w:t xml:space="preserve">Provenance: </w:t>
      </w:r>
    </w:p>
    <w:p w14:paraId="07E7649D" w14:textId="77777777" w:rsidR="00C53DBD" w:rsidRDefault="00C53DBD" w:rsidP="00C53DBD">
      <w:pPr>
        <w:spacing w:line="480" w:lineRule="auto"/>
      </w:pPr>
      <w:r>
        <w:t>Bibliography: Unpublished.</w:t>
      </w:r>
    </w:p>
    <w:p w14:paraId="530B8B37" w14:textId="77777777" w:rsidR="000746E8" w:rsidRPr="00993C0D" w:rsidRDefault="00C53DBD" w:rsidP="00C53DBD">
      <w:pPr>
        <w:spacing w:line="480" w:lineRule="auto"/>
      </w:pPr>
      <w:r>
        <w:t xml:space="preserve">Date: </w:t>
      </w:r>
      <w:r w:rsidR="00A24453">
        <w:t>Late Flavian to Antonine</w:t>
      </w:r>
    </w:p>
    <w:p w14:paraId="7CE88EF3" w14:textId="6375DC09" w:rsidR="00D75226" w:rsidRDefault="007717BC" w:rsidP="00D75226">
      <w:pPr>
        <w:spacing w:line="480" w:lineRule="auto"/>
      </w:pPr>
      <w:r>
        <w:t>Date numeric: 120; 180</w:t>
      </w:r>
    </w:p>
    <w:p w14:paraId="00C0F58B"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05989351"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9583848" w14:textId="77777777" w:rsidR="000746E8" w:rsidRDefault="000746E8" w:rsidP="000746E8">
      <w:pPr>
        <w:pStyle w:val="Textedelespacerserv2"/>
        <w:numPr>
          <w:ilvl w:val="0"/>
          <w:numId w:val="0"/>
        </w:numPr>
        <w:spacing w:line="480" w:lineRule="auto"/>
        <w:jc w:val="left"/>
        <w:outlineLvl w:val="9"/>
        <w:rPr>
          <w:rFonts w:ascii="Palatino" w:hAnsi="Palatino"/>
        </w:rPr>
      </w:pPr>
    </w:p>
    <w:p w14:paraId="58740DC9" w14:textId="77777777" w:rsidR="00E95E73" w:rsidRDefault="00E95E73" w:rsidP="00E95E73">
      <w:pPr>
        <w:spacing w:line="480" w:lineRule="auto"/>
      </w:pPr>
      <w:r>
        <w:t>Catalogue Number: 308</w:t>
      </w:r>
    </w:p>
    <w:p w14:paraId="7741BA9F" w14:textId="77777777" w:rsidR="00E95E73" w:rsidRDefault="00E95E73" w:rsidP="00E95E73">
      <w:pPr>
        <w:spacing w:line="480" w:lineRule="auto"/>
      </w:pPr>
      <w:r>
        <w:t xml:space="preserve">Inventory Number: </w:t>
      </w:r>
      <w:r w:rsidRPr="00993C0D">
        <w:t>83.</w:t>
      </w:r>
      <w:r w:rsidRPr="00524C6D">
        <w:rPr>
          <w:caps/>
        </w:rPr>
        <w:t>aq.</w:t>
      </w:r>
      <w:r w:rsidRPr="00993C0D">
        <w:t>377.115</w:t>
      </w:r>
    </w:p>
    <w:p w14:paraId="2FA16777" w14:textId="77777777" w:rsidR="00E95E73" w:rsidRDefault="00E95E73" w:rsidP="00E95E73">
      <w:pPr>
        <w:spacing w:line="480" w:lineRule="auto"/>
      </w:pPr>
      <w:r>
        <w:t xml:space="preserve">Dimensions: </w:t>
      </w:r>
      <w:r w:rsidRPr="00993C0D">
        <w:t>L: 12.8; W: 9.3; H: 2.7</w:t>
      </w:r>
    </w:p>
    <w:p w14:paraId="5E0B03E4" w14:textId="77777777" w:rsidR="00E95E73" w:rsidRDefault="00E95E73" w:rsidP="00E95E73">
      <w:pPr>
        <w:spacing w:line="480" w:lineRule="auto"/>
      </w:pPr>
      <w:r>
        <w:t xml:space="preserve">Condition and Fabric: </w:t>
      </w:r>
      <w:r w:rsidRPr="00993C0D">
        <w:t>Intact. Clay 10YR7/3 very pale brown, thin remains of glaz</w:t>
      </w:r>
      <w:r>
        <w:t>e 10YR5/4 yellowish brown (top)</w:t>
      </w:r>
      <w:r w:rsidRPr="00993C0D">
        <w:t xml:space="preserve"> and 2.5YR4/8 red (lower part).</w:t>
      </w:r>
    </w:p>
    <w:p w14:paraId="67A11C7D" w14:textId="77777777" w:rsidR="00E95E73" w:rsidRDefault="00E95E73" w:rsidP="00E95E73">
      <w:pPr>
        <w:spacing w:line="480" w:lineRule="auto"/>
      </w:pPr>
      <w:r>
        <w:t xml:space="preserve">Description: </w:t>
      </w:r>
      <w:r w:rsidRPr="00993C0D">
        <w:t>Moldmade. Ring handle with two grooves. Shoulder: Loeschcke form</w:t>
      </w:r>
      <w:r w:rsidRPr="00524C6D">
        <w:rPr>
          <w:caps/>
        </w:rPr>
        <w:t xml:space="preserve"> vii </w:t>
      </w:r>
      <w:r w:rsidRPr="00993C0D">
        <w:t>b; square panel</w:t>
      </w:r>
      <w:r w:rsidRPr="00993C0D" w:rsidDel="001C2D96">
        <w:t xml:space="preserve"> </w:t>
      </w:r>
      <w:r w:rsidRPr="00993C0D">
        <w:t xml:space="preserve">on each side of shoulder. Filling-hole slightly to right of center. Small air hole in discus, facing nozzle. Nozzle form Bus. 4h. Base-ring marked off </w:t>
      </w:r>
      <w:r>
        <w:t>by</w:t>
      </w:r>
      <w:r w:rsidRPr="00993C0D">
        <w:t xml:space="preserve"> two grooves. Potter’s incuse </w:t>
      </w:r>
      <w:r w:rsidRPr="00AF4A84">
        <w:t>signature: {{insc:</w:t>
      </w:r>
      <w:r w:rsidRPr="00AF4A84">
        <w:rPr>
          <w:caps/>
        </w:rPr>
        <w:t>clo.hel</w:t>
      </w:r>
      <w:r w:rsidRPr="00AF4A84">
        <w:t>}}, Italic workshop active</w:t>
      </w:r>
      <w:r w:rsidRPr="00AF4A84">
        <w:rPr>
          <w:caps/>
        </w:rPr>
        <w:t xml:space="preserve"> A.D. </w:t>
      </w:r>
      <w:r w:rsidRPr="00AF4A84">
        <w:t>80–150.</w:t>
      </w:r>
    </w:p>
    <w:p w14:paraId="2ACEDF5F" w14:textId="77777777" w:rsidR="00E95E73" w:rsidRDefault="00E95E73" w:rsidP="00E95E73">
      <w:pPr>
        <w:spacing w:line="480" w:lineRule="auto"/>
      </w:pPr>
      <w:r>
        <w:t xml:space="preserve">Discus Iconography: </w:t>
      </w:r>
      <w:r w:rsidRPr="00993C0D">
        <w:t xml:space="preserve">Hercules killing the Stymphalian Birds with bow and arrows; he is nude except for </w:t>
      </w:r>
      <w:r>
        <w:t xml:space="preserve">the </w:t>
      </w:r>
      <w:r w:rsidRPr="00993C0D">
        <w:t xml:space="preserve">lionskin hanging over his shoulders; Eurystheus is watching, seated at left; tree to the right of Hercules; three birds in </w:t>
      </w:r>
      <w:r>
        <w:t xml:space="preserve">the </w:t>
      </w:r>
      <w:r w:rsidRPr="00993C0D">
        <w:t>scene.</w:t>
      </w:r>
    </w:p>
    <w:p w14:paraId="5D5C11EE" w14:textId="77777777" w:rsidR="00E95E73" w:rsidRDefault="00E95E73" w:rsidP="00E95E73">
      <w:pPr>
        <w:spacing w:line="480" w:lineRule="auto"/>
      </w:pPr>
      <w:r>
        <w:t xml:space="preserve">Type: </w:t>
      </w:r>
      <w:r w:rsidRPr="00AF4A84">
        <w:t xml:space="preserve">Loeschcke </w:t>
      </w:r>
      <w:r w:rsidRPr="00AF4A84">
        <w:rPr>
          <w:caps/>
        </w:rPr>
        <w:t>viii</w:t>
      </w:r>
      <w:r w:rsidRPr="00AF4A84">
        <w:t>; Bailey P group iii; Bussière form D</w:t>
      </w:r>
      <w:r w:rsidRPr="00AF4A84">
        <w:rPr>
          <w:caps/>
        </w:rPr>
        <w:t xml:space="preserve"> iii </w:t>
      </w:r>
      <w:r w:rsidR="00A24453">
        <w:t>2</w:t>
      </w:r>
    </w:p>
    <w:p w14:paraId="3028D02C" w14:textId="77777777" w:rsidR="00E95E73" w:rsidRDefault="00E95E73" w:rsidP="00E95E73">
      <w:pPr>
        <w:spacing w:line="480" w:lineRule="auto"/>
      </w:pPr>
      <w:r>
        <w:t xml:space="preserve">Place of Manufacture or Origin: </w:t>
      </w:r>
      <w:r w:rsidR="00A24453">
        <w:t>North Africa</w:t>
      </w:r>
    </w:p>
    <w:p w14:paraId="28C6F35D" w14:textId="77777777" w:rsidR="00E95E73" w:rsidRDefault="00E95E73" w:rsidP="00E95E73">
      <w:pPr>
        <w:spacing w:line="480" w:lineRule="auto"/>
      </w:pPr>
      <w:r>
        <w:t xml:space="preserve">Parallels: </w:t>
      </w:r>
      <w:r w:rsidRPr="00AF4A84">
        <w:t xml:space="preserve">Bailey BM </w:t>
      </w:r>
      <w:r w:rsidRPr="00AF4A84">
        <w:rPr>
          <w:caps/>
        </w:rPr>
        <w:t>ii</w:t>
      </w:r>
      <w:r w:rsidRPr="00AF4A84">
        <w:t>, p. 34, Q 1322, fig. 31 (signed {{insc:</w:t>
      </w:r>
      <w:r w:rsidRPr="00AF4A84">
        <w:rPr>
          <w:caps/>
        </w:rPr>
        <w:t>lfabrihir</w:t>
      </w:r>
      <w:r w:rsidRPr="00AF4A84">
        <w:t>}}); Bonnet 1988, no. 3, fig. 6, punch Sc.c.3, interpreted as Hercules delivering Prometheus.</w:t>
      </w:r>
    </w:p>
    <w:p w14:paraId="71871793" w14:textId="77777777" w:rsidR="00302739" w:rsidRDefault="00302739" w:rsidP="00302739">
      <w:pPr>
        <w:spacing w:line="480" w:lineRule="auto"/>
      </w:pPr>
      <w:r>
        <w:t xml:space="preserve">Provenance: </w:t>
      </w:r>
    </w:p>
    <w:p w14:paraId="73730648" w14:textId="77777777" w:rsidR="00E95E73" w:rsidRDefault="00E95E73" w:rsidP="00E95E73">
      <w:pPr>
        <w:spacing w:line="480" w:lineRule="auto"/>
      </w:pPr>
      <w:r>
        <w:t>Bibliography: Unpublished.</w:t>
      </w:r>
    </w:p>
    <w:p w14:paraId="1EC4EDA5" w14:textId="77777777" w:rsidR="000746E8" w:rsidRPr="00AF4A84" w:rsidRDefault="00E95E73" w:rsidP="00FC4468">
      <w:pPr>
        <w:spacing w:line="480" w:lineRule="auto"/>
      </w:pPr>
      <w:r>
        <w:t xml:space="preserve">Date: </w:t>
      </w:r>
      <w:r w:rsidR="000746E8" w:rsidRPr="00AF4A84">
        <w:t>Late Fla</w:t>
      </w:r>
      <w:r w:rsidR="00A24453">
        <w:t>vian to Antonine</w:t>
      </w:r>
    </w:p>
    <w:p w14:paraId="03DDA597" w14:textId="40D0CA9D" w:rsidR="00D75226" w:rsidRDefault="007717BC" w:rsidP="00D75226">
      <w:pPr>
        <w:spacing w:line="480" w:lineRule="auto"/>
      </w:pPr>
      <w:r>
        <w:t>Date numeric: 80; 150</w:t>
      </w:r>
    </w:p>
    <w:p w14:paraId="692652BE" w14:textId="77777777" w:rsidR="000746E8" w:rsidRPr="00AF4A84" w:rsidRDefault="000746E8" w:rsidP="000746E8">
      <w:pPr>
        <w:pStyle w:val="Textedelespacerserv2"/>
        <w:numPr>
          <w:ilvl w:val="0"/>
          <w:numId w:val="0"/>
        </w:numPr>
        <w:spacing w:line="480" w:lineRule="auto"/>
        <w:jc w:val="left"/>
        <w:outlineLvl w:val="9"/>
        <w:rPr>
          <w:rFonts w:ascii="Palatino" w:hAnsi="Palatino"/>
        </w:rPr>
      </w:pPr>
    </w:p>
    <w:p w14:paraId="7E412866" w14:textId="77777777" w:rsidR="000746E8" w:rsidRPr="00AF4A84" w:rsidRDefault="000746E8" w:rsidP="000746E8">
      <w:pPr>
        <w:pStyle w:val="Textedelespacerserv2"/>
        <w:numPr>
          <w:ilvl w:val="0"/>
          <w:numId w:val="0"/>
        </w:numPr>
        <w:spacing w:line="480" w:lineRule="auto"/>
        <w:jc w:val="left"/>
        <w:outlineLvl w:val="9"/>
        <w:rPr>
          <w:rFonts w:ascii="Palatino" w:hAnsi="Palatino"/>
        </w:rPr>
      </w:pPr>
      <w:r w:rsidRPr="00AF4A84">
        <w:rPr>
          <w:rFonts w:ascii="Palatino" w:hAnsi="Palatino"/>
        </w:rPr>
        <w:t>———</w:t>
      </w:r>
    </w:p>
    <w:p w14:paraId="24B7C80B" w14:textId="77777777" w:rsidR="000746E8" w:rsidRDefault="000746E8" w:rsidP="000746E8">
      <w:pPr>
        <w:pStyle w:val="Textedelespacerserv2"/>
        <w:numPr>
          <w:ilvl w:val="0"/>
          <w:numId w:val="0"/>
        </w:numPr>
        <w:spacing w:line="480" w:lineRule="auto"/>
        <w:jc w:val="left"/>
        <w:outlineLvl w:val="9"/>
        <w:rPr>
          <w:rFonts w:ascii="Palatino" w:hAnsi="Palatino"/>
        </w:rPr>
      </w:pPr>
    </w:p>
    <w:p w14:paraId="3982128E" w14:textId="77777777" w:rsidR="00387C40" w:rsidRDefault="00387C40" w:rsidP="00387C40">
      <w:pPr>
        <w:spacing w:line="480" w:lineRule="auto"/>
      </w:pPr>
      <w:r>
        <w:t>Catalogue Number: 309</w:t>
      </w:r>
    </w:p>
    <w:p w14:paraId="4E0EB324" w14:textId="77777777" w:rsidR="00387C40" w:rsidRDefault="00387C40" w:rsidP="00387C40">
      <w:pPr>
        <w:spacing w:line="480" w:lineRule="auto"/>
      </w:pPr>
      <w:r>
        <w:t xml:space="preserve">Inventory Number: </w:t>
      </w:r>
      <w:r w:rsidRPr="00AF4A84">
        <w:t>83.</w:t>
      </w:r>
      <w:r w:rsidRPr="00AF4A84">
        <w:rPr>
          <w:caps/>
        </w:rPr>
        <w:t>aq.</w:t>
      </w:r>
      <w:r w:rsidRPr="00AF4A84">
        <w:t>377.101</w:t>
      </w:r>
    </w:p>
    <w:p w14:paraId="24FB58F3" w14:textId="77777777" w:rsidR="00387C40" w:rsidRDefault="00387C40" w:rsidP="00387C40">
      <w:pPr>
        <w:spacing w:line="480" w:lineRule="auto"/>
      </w:pPr>
      <w:r>
        <w:t xml:space="preserve">Dimensions: </w:t>
      </w:r>
      <w:r w:rsidRPr="00AF4A84">
        <w:t>L: 12.3; W: 8.9; H: 2.7</w:t>
      </w:r>
    </w:p>
    <w:p w14:paraId="59903931" w14:textId="77777777" w:rsidR="00387C40" w:rsidRDefault="00387C40" w:rsidP="00387C40">
      <w:pPr>
        <w:spacing w:line="480" w:lineRule="auto"/>
      </w:pPr>
      <w:r>
        <w:t xml:space="preserve">Condition and Fabric: </w:t>
      </w:r>
      <w:r w:rsidRPr="00AF4A84">
        <w:t>Intact. Clay 7.5YR6/4 light brown, glaze mostly 2.5YR5/6 red.</w:t>
      </w:r>
    </w:p>
    <w:p w14:paraId="0CEF019E" w14:textId="77777777" w:rsidR="00387C40" w:rsidRDefault="00387C40" w:rsidP="00387C40">
      <w:pPr>
        <w:spacing w:line="480" w:lineRule="auto"/>
      </w:pPr>
      <w:r>
        <w:t xml:space="preserve">Description: </w:t>
      </w:r>
      <w:r w:rsidRPr="00AF4A84">
        <w:t>Moldmade, from plaster mold. Ring handle with two grooves on upper part. Shoulder: Loeschcke form</w:t>
      </w:r>
      <w:r w:rsidRPr="00AF4A84">
        <w:rPr>
          <w:caps/>
        </w:rPr>
        <w:t xml:space="preserve"> vii </w:t>
      </w:r>
      <w:r w:rsidRPr="00AF4A84">
        <w:t>a; square panel framed by four dots on each side of shoulder. Filling-hole in upper left field. Small unpierced air hole in lower part. Nozzle form Bus. 4h. Slightly raised base marked off by one circular groove. Potter’s incuse signature: {{insc:</w:t>
      </w:r>
      <w:r w:rsidRPr="00AF4A84">
        <w:rPr>
          <w:caps/>
        </w:rPr>
        <w:t>mnovgerm</w:t>
      </w:r>
      <w:r w:rsidRPr="00AF4A84">
        <w:t>}}, African workshop active</w:t>
      </w:r>
      <w:r w:rsidRPr="00AF4A84">
        <w:rPr>
          <w:caps/>
        </w:rPr>
        <w:t xml:space="preserve"> A</w:t>
      </w:r>
      <w:r w:rsidRPr="005170AB">
        <w:rPr>
          <w:caps/>
        </w:rPr>
        <w:t>.D.</w:t>
      </w:r>
      <w:r w:rsidRPr="00524C6D">
        <w:rPr>
          <w:caps/>
        </w:rPr>
        <w:t xml:space="preserve"> </w:t>
      </w:r>
      <w:r w:rsidRPr="00993C0D">
        <w:t>120–180.</w:t>
      </w:r>
    </w:p>
    <w:p w14:paraId="481DC4B1" w14:textId="77777777" w:rsidR="00387C40" w:rsidRDefault="00387C40" w:rsidP="00387C40">
      <w:pPr>
        <w:spacing w:line="480" w:lineRule="auto"/>
      </w:pPr>
      <w:r>
        <w:t xml:space="preserve">Discus Iconography: </w:t>
      </w:r>
      <w:r w:rsidRPr="00AF4A84">
        <w:t>Ulysses tied to the mast of his ship; his companions rowing to right, sail hoisted.</w:t>
      </w:r>
    </w:p>
    <w:p w14:paraId="390FA047" w14:textId="77777777" w:rsidR="00387C40" w:rsidRDefault="00387C40" w:rsidP="00387C40">
      <w:pPr>
        <w:spacing w:line="480" w:lineRule="auto"/>
      </w:pPr>
      <w:r>
        <w:t xml:space="preserve">Type: </w:t>
      </w:r>
      <w:r w:rsidRPr="00993C0D">
        <w:t xml:space="preserve">Loeschcke </w:t>
      </w:r>
      <w:r w:rsidRPr="00524C6D">
        <w:rPr>
          <w:caps/>
        </w:rPr>
        <w:t>viii</w:t>
      </w:r>
      <w:r w:rsidRPr="00993C0D">
        <w:t>; Bailey P group iii; Bussière form D</w:t>
      </w:r>
      <w:r w:rsidRPr="00524C6D">
        <w:rPr>
          <w:caps/>
        </w:rPr>
        <w:t xml:space="preserve"> iii </w:t>
      </w:r>
      <w:r w:rsidRPr="00993C0D">
        <w:t>2</w:t>
      </w:r>
    </w:p>
    <w:p w14:paraId="2784A5CD" w14:textId="77777777" w:rsidR="00387C40" w:rsidRDefault="00387C40" w:rsidP="00387C40">
      <w:pPr>
        <w:spacing w:line="480" w:lineRule="auto"/>
      </w:pPr>
      <w:r>
        <w:t xml:space="preserve">Place of Manufacture or Origin: </w:t>
      </w:r>
      <w:r w:rsidR="00A24453">
        <w:t>North Africa</w:t>
      </w:r>
    </w:p>
    <w:p w14:paraId="26D9736E" w14:textId="77777777" w:rsidR="00387C40" w:rsidRDefault="00387C40" w:rsidP="00387C40">
      <w:pPr>
        <w:spacing w:line="480" w:lineRule="auto"/>
      </w:pPr>
      <w:r>
        <w:t>Parallels: (Close)</w:t>
      </w:r>
      <w:r w:rsidRPr="00993C0D">
        <w:t xml:space="preserve"> Deneauve 1969, no</w:t>
      </w:r>
      <w:r w:rsidRPr="00AF4A84">
        <w:t>. 837, pl. 77 ({{insc:</w:t>
      </w:r>
      <w:r w:rsidRPr="00AF4A84">
        <w:rPr>
          <w:caps/>
        </w:rPr>
        <w:t>pvllaeni</w:t>
      </w:r>
      <w:r w:rsidRPr="00AF4A84">
        <w:t>}}); Joly 1974, no. 408, pl. 15; Pastorino 1990, p. 143, fig. 7.27; Rodríguez Martín 2002, no. 123, pl. 25; (identical) Bonifay 2004b, fig. 182.6 ({{insc:</w:t>
      </w:r>
      <w:r w:rsidRPr="00AF4A84">
        <w:rPr>
          <w:caps/>
        </w:rPr>
        <w:t>civnalex</w:t>
      </w:r>
      <w:r w:rsidRPr="00AF4A84">
        <w:t xml:space="preserve">}}) from </w:t>
      </w:r>
      <w:r w:rsidR="001D659F">
        <w:t>{{loc_0000:</w:t>
      </w:r>
      <w:r w:rsidRPr="00AF4A84">
        <w:t>Pupput</w:t>
      </w:r>
      <w:r w:rsidR="001D659F">
        <w:t>}}</w:t>
      </w:r>
      <w:r w:rsidRPr="00AF4A84">
        <w:t xml:space="preserve"> (Tunisia).</w:t>
      </w:r>
    </w:p>
    <w:p w14:paraId="66A05F02" w14:textId="77777777" w:rsidR="00302739" w:rsidRDefault="00302739" w:rsidP="00302739">
      <w:pPr>
        <w:spacing w:line="480" w:lineRule="auto"/>
      </w:pPr>
      <w:r>
        <w:t xml:space="preserve">Provenance: </w:t>
      </w:r>
    </w:p>
    <w:p w14:paraId="7F2E0126" w14:textId="77777777" w:rsidR="00387C40" w:rsidRDefault="00387C40" w:rsidP="00387C40">
      <w:pPr>
        <w:spacing w:line="480" w:lineRule="auto"/>
      </w:pPr>
      <w:r>
        <w:t>Bibliography: Unpublished.</w:t>
      </w:r>
    </w:p>
    <w:p w14:paraId="22EF05DE" w14:textId="77777777" w:rsidR="000746E8" w:rsidRPr="00AF4A84" w:rsidRDefault="00387C40" w:rsidP="00387C40">
      <w:pPr>
        <w:spacing w:line="480" w:lineRule="auto"/>
      </w:pPr>
      <w:r>
        <w:t xml:space="preserve">Date: </w:t>
      </w:r>
      <w:r w:rsidR="00A24453">
        <w:t>Late Flavian to Antonine</w:t>
      </w:r>
    </w:p>
    <w:p w14:paraId="46C0E140" w14:textId="397801E9" w:rsidR="00D75226" w:rsidRDefault="007717BC" w:rsidP="00D75226">
      <w:pPr>
        <w:spacing w:line="480" w:lineRule="auto"/>
      </w:pPr>
      <w:r>
        <w:t>Date numeric: 120; 180</w:t>
      </w:r>
    </w:p>
    <w:p w14:paraId="708E38A7" w14:textId="77777777" w:rsidR="000746E8" w:rsidRPr="00AF4A84" w:rsidRDefault="000746E8" w:rsidP="000746E8">
      <w:pPr>
        <w:pStyle w:val="Textedelespacerserv2"/>
        <w:numPr>
          <w:ilvl w:val="0"/>
          <w:numId w:val="0"/>
        </w:numPr>
        <w:spacing w:line="480" w:lineRule="auto"/>
        <w:jc w:val="left"/>
        <w:outlineLvl w:val="9"/>
        <w:rPr>
          <w:rFonts w:ascii="Palatino" w:hAnsi="Palatino"/>
        </w:rPr>
      </w:pPr>
    </w:p>
    <w:p w14:paraId="1B2047CC" w14:textId="77777777" w:rsidR="000746E8" w:rsidRPr="00AF4A84" w:rsidRDefault="000746E8" w:rsidP="000746E8">
      <w:pPr>
        <w:pStyle w:val="Textedelespacerserv2"/>
        <w:numPr>
          <w:ilvl w:val="0"/>
          <w:numId w:val="0"/>
        </w:numPr>
        <w:spacing w:line="480" w:lineRule="auto"/>
        <w:jc w:val="left"/>
        <w:outlineLvl w:val="9"/>
        <w:rPr>
          <w:rFonts w:ascii="Palatino" w:hAnsi="Palatino"/>
        </w:rPr>
      </w:pPr>
      <w:r w:rsidRPr="00AF4A84">
        <w:rPr>
          <w:rFonts w:ascii="Palatino" w:hAnsi="Palatino"/>
        </w:rPr>
        <w:t>———</w:t>
      </w:r>
    </w:p>
    <w:p w14:paraId="406F0A97" w14:textId="77777777" w:rsidR="000746E8" w:rsidRDefault="000746E8" w:rsidP="000746E8">
      <w:pPr>
        <w:pStyle w:val="Textedelespacerserv2"/>
        <w:numPr>
          <w:ilvl w:val="0"/>
          <w:numId w:val="0"/>
        </w:numPr>
        <w:spacing w:line="480" w:lineRule="auto"/>
        <w:jc w:val="left"/>
        <w:outlineLvl w:val="9"/>
        <w:rPr>
          <w:rFonts w:ascii="Palatino" w:hAnsi="Palatino"/>
        </w:rPr>
      </w:pPr>
    </w:p>
    <w:p w14:paraId="7EF62682" w14:textId="77777777" w:rsidR="00640BEB" w:rsidRDefault="00640BEB" w:rsidP="00640BEB">
      <w:pPr>
        <w:spacing w:line="480" w:lineRule="auto"/>
      </w:pPr>
      <w:r>
        <w:t>Catalogue Number: 310</w:t>
      </w:r>
    </w:p>
    <w:p w14:paraId="44303965" w14:textId="77777777" w:rsidR="00640BEB" w:rsidRDefault="00640BEB" w:rsidP="00640BEB">
      <w:pPr>
        <w:spacing w:line="480" w:lineRule="auto"/>
      </w:pPr>
      <w:r>
        <w:t xml:space="preserve">Inventory Number: </w:t>
      </w:r>
      <w:r w:rsidRPr="00AF4A84">
        <w:t>83.</w:t>
      </w:r>
      <w:r w:rsidRPr="00AF4A84">
        <w:rPr>
          <w:caps/>
        </w:rPr>
        <w:t>aq.</w:t>
      </w:r>
      <w:r w:rsidRPr="00AF4A84">
        <w:t>377.114</w:t>
      </w:r>
    </w:p>
    <w:p w14:paraId="0916AE63" w14:textId="77777777" w:rsidR="00640BEB" w:rsidRDefault="00640BEB" w:rsidP="00640BEB">
      <w:pPr>
        <w:spacing w:line="480" w:lineRule="auto"/>
      </w:pPr>
      <w:r>
        <w:t xml:space="preserve">Dimensions: </w:t>
      </w:r>
      <w:r w:rsidRPr="00AF4A84">
        <w:t>L: 11.2; W: 8.1; H: 2.3</w:t>
      </w:r>
    </w:p>
    <w:p w14:paraId="462CC582" w14:textId="77777777" w:rsidR="00640BEB" w:rsidRDefault="00640BEB" w:rsidP="00640BEB">
      <w:pPr>
        <w:spacing w:line="480" w:lineRule="auto"/>
      </w:pPr>
      <w:r>
        <w:t xml:space="preserve">Condition and Fabric: </w:t>
      </w:r>
      <w:r w:rsidRPr="00AF4A84">
        <w:t>Nozzle underside restored; modern overpaint on nozzle. Clay 10YR7/2 light gray, glaze remains mostly on top 10YR4/2 dark grayish brown.</w:t>
      </w:r>
    </w:p>
    <w:p w14:paraId="3EA1F93F" w14:textId="77777777" w:rsidR="00640BEB" w:rsidRDefault="00640BEB" w:rsidP="00640BEB">
      <w:pPr>
        <w:spacing w:line="480" w:lineRule="auto"/>
      </w:pPr>
      <w:r>
        <w:t xml:space="preserve">Description: </w:t>
      </w:r>
      <w:r w:rsidRPr="00AF4A84">
        <w:t>Moldmade. Ring handle. Shoulder: Loeschcke form</w:t>
      </w:r>
      <w:r w:rsidRPr="00AF4A84">
        <w:rPr>
          <w:caps/>
        </w:rPr>
        <w:t xml:space="preserve"> vii </w:t>
      </w:r>
      <w:r w:rsidRPr="00AF4A84">
        <w:t>b; square panel on each side of shoulder. Filling-hole left of altar. Unpierced air hole at bottom of discus. Nozzle form Bus. 4h. Base-ring marked off by two circular grooves. Potter’s incuse signature: {{insc:</w:t>
      </w:r>
      <w:r w:rsidRPr="00AF4A84">
        <w:rPr>
          <w:caps/>
        </w:rPr>
        <w:t>lmvnphile</w:t>
      </w:r>
      <w:r w:rsidRPr="00AF4A84">
        <w:t>}}, Italic workshop, possibly</w:t>
      </w:r>
      <w:r w:rsidRPr="00993C0D">
        <w:t xml:space="preserve"> with African branches, active Late Flavian to Hadrian</w:t>
      </w:r>
      <w:r>
        <w:t>ic</w:t>
      </w:r>
      <w:r w:rsidRPr="00993C0D">
        <w:t>.</w:t>
      </w:r>
    </w:p>
    <w:p w14:paraId="66E3CABD" w14:textId="77777777" w:rsidR="00640BEB" w:rsidRDefault="00640BEB" w:rsidP="00640BEB">
      <w:pPr>
        <w:spacing w:line="480" w:lineRule="auto"/>
      </w:pPr>
      <w:r>
        <w:t>Discus Iconography: T</w:t>
      </w:r>
      <w:r w:rsidRPr="00AF4A84">
        <w:t>wo lares in short tunics and cloaks, one on each side of lit altar flanked by two trees; each walking down three steps carrying a small situla in inside hand, raised outside hand holding a rhyton; a curved groove links each lar’s lifted hand to the altar.</w:t>
      </w:r>
    </w:p>
    <w:p w14:paraId="4BE5A13B" w14:textId="77777777" w:rsidR="00640BEB" w:rsidRDefault="00640BEB" w:rsidP="00640BEB">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iii </w:t>
      </w:r>
      <w:r w:rsidR="001A6EF4">
        <w:t>2</w:t>
      </w:r>
    </w:p>
    <w:p w14:paraId="436735D7" w14:textId="77777777" w:rsidR="00640BEB" w:rsidRDefault="00640BEB" w:rsidP="00640BEB">
      <w:pPr>
        <w:spacing w:line="480" w:lineRule="auto"/>
      </w:pPr>
      <w:r>
        <w:t xml:space="preserve">Place of Manufacture or Origin: </w:t>
      </w:r>
      <w:r w:rsidR="001A6EF4">
        <w:t>North Africa</w:t>
      </w:r>
    </w:p>
    <w:p w14:paraId="6989580A" w14:textId="0C053A13" w:rsidR="00640BEB" w:rsidRDefault="00640BEB" w:rsidP="00640BEB">
      <w:pPr>
        <w:spacing w:line="480" w:lineRule="auto"/>
      </w:pPr>
      <w:r>
        <w:t>Parallels: (C</w:t>
      </w:r>
      <w:r w:rsidRPr="00993C0D">
        <w:t>lose) Brants 1913, no. 417, pl. 4 (Deneauve type</w:t>
      </w:r>
      <w:r w:rsidRPr="00524C6D">
        <w:rPr>
          <w:caps/>
        </w:rPr>
        <w:t xml:space="preserve"> v </w:t>
      </w:r>
      <w:r w:rsidRPr="00993C0D">
        <w:t xml:space="preserve">G); Ponsich 1961, no. 245, pl. 18; Mercando 1962, pl. 7; Deneauve 1969, no. 594, pl. 61 (Loeschcke </w:t>
      </w:r>
      <w:r w:rsidRPr="00524C6D">
        <w:rPr>
          <w:caps/>
        </w:rPr>
        <w:t>v</w:t>
      </w:r>
      <w:r w:rsidRPr="00993C0D">
        <w:t xml:space="preserve">); Heres 1972, </w:t>
      </w:r>
      <w:r w:rsidRPr="00AF4A84">
        <w:t xml:space="preserve">no. 18, pl. 5 (Loeschcke </w:t>
      </w:r>
      <w:r w:rsidRPr="00AF4A84">
        <w:rPr>
          <w:caps/>
        </w:rPr>
        <w:t>iii</w:t>
      </w:r>
      <w:r w:rsidRPr="00AF4A84">
        <w:t>), and no. 368, pl. 41 (heart-shaped nozzle); Djuric 1995, p. 51, no. C 144 ({{insc:</w:t>
      </w:r>
      <w:r w:rsidRPr="00AF4A84">
        <w:rPr>
          <w:caps/>
        </w:rPr>
        <w:t>mnovivsti</w:t>
      </w:r>
      <w:r w:rsidRPr="00AF4A84">
        <w:t xml:space="preserve">}}); (without altar) Bailey BM </w:t>
      </w:r>
      <w:r w:rsidRPr="00AF4A84">
        <w:rPr>
          <w:caps/>
        </w:rPr>
        <w:t>ii</w:t>
      </w:r>
      <w:r w:rsidRPr="00AF4A84">
        <w:t>, Q 1095, fig. 26, type G ({{insc:</w:t>
      </w:r>
      <w:r w:rsidRPr="00AF4A84">
        <w:rPr>
          <w:caps/>
        </w:rPr>
        <w:t>myro</w:t>
      </w:r>
      <w:r w:rsidRPr="00AF4A84">
        <w:t>}}); for</w:t>
      </w:r>
      <w:r w:rsidRPr="00993C0D">
        <w:t xml:space="preserve"> the general motif only, see Bussière 2000, nos. 2094–95, pl. 58, decor </w:t>
      </w:r>
      <w:r w:rsidRPr="00524C6D">
        <w:rPr>
          <w:caps/>
        </w:rPr>
        <w:t>i.</w:t>
      </w:r>
      <w:r w:rsidRPr="00993C0D">
        <w:t>b.12 (with further refs.); (with different altar) Pace 2008, p. 18; Moscara 2003, fig. 1.9; (similar decor)</w:t>
      </w:r>
      <w:r w:rsidR="001D2CED">
        <w:t xml:space="preserve"> </w:t>
      </w:r>
      <w:hyperlink r:id="rId53" w:history="1">
        <w:r w:rsidRPr="00640BEB">
          <w:rPr>
            <w:rStyle w:val="Hyperlink"/>
          </w:rPr>
          <w:t>cat. 300</w:t>
        </w:r>
      </w:hyperlink>
      <w:r w:rsidRPr="00993C0D">
        <w:t xml:space="preserve"> (Loeschcke </w:t>
      </w:r>
      <w:r w:rsidRPr="00524C6D">
        <w:rPr>
          <w:caps/>
        </w:rPr>
        <w:t>viii</w:t>
      </w:r>
      <w:r w:rsidRPr="00993C0D">
        <w:t>).</w:t>
      </w:r>
    </w:p>
    <w:p w14:paraId="3169AC44" w14:textId="77777777" w:rsidR="00302739" w:rsidRDefault="00302739" w:rsidP="00302739">
      <w:pPr>
        <w:spacing w:line="480" w:lineRule="auto"/>
      </w:pPr>
      <w:r>
        <w:t xml:space="preserve">Provenance: </w:t>
      </w:r>
    </w:p>
    <w:p w14:paraId="550356CA" w14:textId="77777777" w:rsidR="00640BEB" w:rsidRDefault="00640BEB" w:rsidP="00640BEB">
      <w:pPr>
        <w:spacing w:line="480" w:lineRule="auto"/>
      </w:pPr>
      <w:r>
        <w:t>Bibliography: Unpublished.</w:t>
      </w:r>
    </w:p>
    <w:p w14:paraId="7C257772" w14:textId="77777777" w:rsidR="000746E8" w:rsidRPr="00993C0D" w:rsidRDefault="00640BEB" w:rsidP="00640BEB">
      <w:pPr>
        <w:spacing w:line="480" w:lineRule="auto"/>
      </w:pPr>
      <w:r>
        <w:t xml:space="preserve">Date: </w:t>
      </w:r>
      <w:r w:rsidR="001A6EF4">
        <w:t>Late Flavian to Early Antonine</w:t>
      </w:r>
    </w:p>
    <w:p w14:paraId="4464381D" w14:textId="0B7EE3C7" w:rsidR="00D75226" w:rsidRDefault="0069599A" w:rsidP="00D75226">
      <w:pPr>
        <w:spacing w:line="480" w:lineRule="auto"/>
      </w:pPr>
      <w:r>
        <w:t>Date numeric: 90; 12</w:t>
      </w:r>
      <w:r w:rsidR="00D75226">
        <w:t>0</w:t>
      </w:r>
    </w:p>
    <w:p w14:paraId="53C9995C" w14:textId="77777777" w:rsidR="000746E8" w:rsidRPr="00993C0D" w:rsidRDefault="00640BEB" w:rsidP="000746E8">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746E8" w:rsidRPr="00993C0D">
        <w:rPr>
          <w:rFonts w:ascii="Palatino" w:hAnsi="Palatino"/>
        </w:rPr>
        <w:t xml:space="preserve">: According to Bailey, each lar is pouring liquid from a rhyton into a situla, the groove representing the stream of liquid (see Bailey BM </w:t>
      </w:r>
      <w:r w:rsidR="000746E8" w:rsidRPr="00524C6D">
        <w:rPr>
          <w:rFonts w:ascii="Palatino" w:hAnsi="Palatino"/>
          <w:caps/>
        </w:rPr>
        <w:t>ii</w:t>
      </w:r>
      <w:r w:rsidR="000746E8" w:rsidRPr="00993C0D">
        <w:rPr>
          <w:rFonts w:ascii="Palatino" w:hAnsi="Palatino"/>
        </w:rPr>
        <w:t>, p. 235, Q 1095). This conventional representation of a stream is not visible on the parallels listed above, which are</w:t>
      </w:r>
      <w:r w:rsidR="004F2AEB">
        <w:rPr>
          <w:rFonts w:ascii="Palatino" w:hAnsi="Palatino"/>
        </w:rPr>
        <w:t xml:space="preserve"> mostly slightly blurred. On this lamp</w:t>
      </w:r>
      <w:r w:rsidR="000746E8" w:rsidRPr="00EA2845">
        <w:rPr>
          <w:rFonts w:ascii="Palatino" w:hAnsi="Palatino"/>
        </w:rPr>
        <w:t xml:space="preserve"> the curved</w:t>
      </w:r>
      <w:r w:rsidR="000746E8" w:rsidRPr="00993C0D">
        <w:rPr>
          <w:rFonts w:ascii="Palatino" w:hAnsi="Palatino"/>
        </w:rPr>
        <w:t xml:space="preserve"> lines link</w:t>
      </w:r>
      <w:r w:rsidR="000746E8">
        <w:rPr>
          <w:rFonts w:ascii="Palatino" w:hAnsi="Palatino"/>
        </w:rPr>
        <w:t xml:space="preserve"> the</w:t>
      </w:r>
      <w:r w:rsidR="000746E8" w:rsidRPr="00993C0D">
        <w:rPr>
          <w:rFonts w:ascii="Palatino" w:hAnsi="Palatino"/>
        </w:rPr>
        <w:t xml:space="preserve"> rhyta to </w:t>
      </w:r>
      <w:r w:rsidR="000746E8">
        <w:rPr>
          <w:rFonts w:ascii="Palatino" w:hAnsi="Palatino"/>
        </w:rPr>
        <w:t xml:space="preserve">the </w:t>
      </w:r>
      <w:r w:rsidR="000746E8" w:rsidRPr="00993C0D">
        <w:rPr>
          <w:rFonts w:ascii="Palatino" w:hAnsi="Palatino"/>
        </w:rPr>
        <w:t xml:space="preserve">altar, not </w:t>
      </w:r>
      <w:r w:rsidR="000746E8">
        <w:rPr>
          <w:rFonts w:ascii="Palatino" w:hAnsi="Palatino"/>
        </w:rPr>
        <w:t>to the</w:t>
      </w:r>
      <w:r w:rsidR="000746E8" w:rsidRPr="00993C0D">
        <w:rPr>
          <w:rFonts w:ascii="Palatino" w:hAnsi="Palatino"/>
        </w:rPr>
        <w:t xml:space="preserve"> situlae</w:t>
      </w:r>
      <w:r w:rsidR="000746E8" w:rsidRPr="00E62537">
        <w:rPr>
          <w:rFonts w:ascii="Palatino" w:hAnsi="Palatino"/>
        </w:rPr>
        <w:t>.</w:t>
      </w:r>
      <w:r w:rsidR="000746E8" w:rsidRPr="00993C0D">
        <w:rPr>
          <w:rFonts w:ascii="Palatino" w:hAnsi="Palatino"/>
        </w:rPr>
        <w:t xml:space="preserve"> It may be a misrepresentation of an earlier model as seen in Bailey’s BM </w:t>
      </w:r>
      <w:r w:rsidR="000746E8" w:rsidRPr="00524C6D">
        <w:rPr>
          <w:rFonts w:ascii="Palatino" w:hAnsi="Palatino"/>
          <w:caps/>
        </w:rPr>
        <w:t>ii</w:t>
      </w:r>
      <w:r w:rsidR="000746E8" w:rsidRPr="00993C0D">
        <w:rPr>
          <w:rFonts w:ascii="Palatino" w:hAnsi="Palatino"/>
        </w:rPr>
        <w:t xml:space="preserve">, Q 1095. </w:t>
      </w:r>
    </w:p>
    <w:p w14:paraId="780D3CAE"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2EDDCC62"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DF6981B" w14:textId="77777777" w:rsidR="000746E8" w:rsidRDefault="000746E8" w:rsidP="000746E8">
      <w:pPr>
        <w:pStyle w:val="Textedelespacerserv2"/>
        <w:numPr>
          <w:ilvl w:val="0"/>
          <w:numId w:val="0"/>
        </w:numPr>
        <w:spacing w:line="480" w:lineRule="auto"/>
        <w:jc w:val="left"/>
        <w:outlineLvl w:val="9"/>
        <w:rPr>
          <w:rFonts w:ascii="Palatino" w:hAnsi="Palatino"/>
        </w:rPr>
      </w:pPr>
    </w:p>
    <w:p w14:paraId="483608BE" w14:textId="77777777" w:rsidR="00E62BC6" w:rsidRDefault="00E62BC6" w:rsidP="00E62BC6">
      <w:pPr>
        <w:spacing w:line="480" w:lineRule="auto"/>
      </w:pPr>
      <w:r>
        <w:t>Catalogue Number: 311</w:t>
      </w:r>
    </w:p>
    <w:p w14:paraId="5BFA3F0F" w14:textId="77777777" w:rsidR="00E62BC6" w:rsidRDefault="00E62BC6" w:rsidP="00E62BC6">
      <w:pPr>
        <w:spacing w:line="480" w:lineRule="auto"/>
      </w:pPr>
      <w:r>
        <w:t xml:space="preserve">Inventory Number: </w:t>
      </w:r>
      <w:r w:rsidRPr="00993C0D">
        <w:t>83.</w:t>
      </w:r>
      <w:r w:rsidRPr="00524C6D">
        <w:rPr>
          <w:caps/>
        </w:rPr>
        <w:t>aq.</w:t>
      </w:r>
      <w:r w:rsidRPr="00993C0D">
        <w:t>377.116</w:t>
      </w:r>
    </w:p>
    <w:p w14:paraId="2A51FAB7" w14:textId="77777777" w:rsidR="00E62BC6" w:rsidRDefault="00E62BC6" w:rsidP="00E62BC6">
      <w:pPr>
        <w:spacing w:line="480" w:lineRule="auto"/>
      </w:pPr>
      <w:r>
        <w:t xml:space="preserve">Dimensions: </w:t>
      </w:r>
      <w:r w:rsidRPr="00993C0D">
        <w:t>L: 12.9; W: 9.2; H: 2.3</w:t>
      </w:r>
    </w:p>
    <w:p w14:paraId="260C1746" w14:textId="77777777" w:rsidR="00E62BC6" w:rsidRDefault="00E62BC6" w:rsidP="00E62BC6">
      <w:pPr>
        <w:spacing w:line="480" w:lineRule="auto"/>
      </w:pPr>
      <w:r>
        <w:t xml:space="preserve">Condition and Fabric: </w:t>
      </w:r>
      <w:r w:rsidRPr="00993C0D">
        <w:t>Intact. Clay 7.5YR7/4 pink, glaze mostly 2.5YR6/6 light red.</w:t>
      </w:r>
    </w:p>
    <w:p w14:paraId="38E59546" w14:textId="77777777" w:rsidR="00E62BC6" w:rsidRDefault="00E62BC6" w:rsidP="00E62BC6">
      <w:pPr>
        <w:spacing w:line="480" w:lineRule="auto"/>
      </w:pPr>
      <w:r>
        <w:t xml:space="preserve">Description: </w:t>
      </w:r>
      <w:r w:rsidRPr="00993C0D">
        <w:t>Moldmade. Ring handle with two grooves on upper part. Shoulder: Loeschcke form</w:t>
      </w:r>
      <w:r w:rsidRPr="00524C6D">
        <w:rPr>
          <w:caps/>
        </w:rPr>
        <w:t xml:space="preserve"> vii </w:t>
      </w:r>
      <w:r w:rsidRPr="00993C0D">
        <w:t xml:space="preserve">b; square panel on each side of shoulder. Filling-hole in left middle of discus. Nozzle form Bus. 4h. </w:t>
      </w:r>
      <w:r>
        <w:t>Base marked off by one circular groove.</w:t>
      </w:r>
      <w:r w:rsidRPr="00993C0D">
        <w:t xml:space="preserve"> Potter’s incuse </w:t>
      </w:r>
      <w:r w:rsidRPr="00AF4A84">
        <w:t>signature: {{insc:</w:t>
      </w:r>
      <w:r w:rsidRPr="00AF4A84">
        <w:rPr>
          <w:caps/>
        </w:rPr>
        <w:t>mnovivst</w:t>
      </w:r>
      <w:r w:rsidRPr="00AF4A84">
        <w:t>}}, African workshop active</w:t>
      </w:r>
      <w:r w:rsidRPr="00AF4A84">
        <w:rPr>
          <w:caps/>
        </w:rPr>
        <w:t xml:space="preserve"> A.D. </w:t>
      </w:r>
      <w:r w:rsidRPr="00AF4A84">
        <w:t>120–180.</w:t>
      </w:r>
    </w:p>
    <w:p w14:paraId="5A9C64C9" w14:textId="1DF50BD5" w:rsidR="00E62BC6" w:rsidRDefault="00E62BC6" w:rsidP="00E62BC6">
      <w:pPr>
        <w:spacing w:line="480" w:lineRule="auto"/>
      </w:pPr>
      <w:r>
        <w:t xml:space="preserve">Discus Iconography: </w:t>
      </w:r>
      <w:r w:rsidRPr="00993C0D">
        <w:t xml:space="preserve">Dioscur—Castor or Pollux—in front of a horse, holding reins in his right hand and a long spear in his left; on his head, a pointed cap with </w:t>
      </w:r>
      <w:r w:rsidR="0069599A">
        <w:t xml:space="preserve">a </w:t>
      </w:r>
      <w:r w:rsidRPr="00993C0D">
        <w:t>star on top.</w:t>
      </w:r>
    </w:p>
    <w:p w14:paraId="3CD3625D" w14:textId="77777777" w:rsidR="00E62BC6" w:rsidRDefault="00E62BC6" w:rsidP="00E62BC6">
      <w:pPr>
        <w:spacing w:line="480" w:lineRule="auto"/>
      </w:pPr>
      <w:r>
        <w:t xml:space="preserve">Type: </w:t>
      </w:r>
      <w:r w:rsidRPr="00AF4A84">
        <w:t xml:space="preserve">Loeschcke </w:t>
      </w:r>
      <w:r w:rsidRPr="00AF4A84">
        <w:rPr>
          <w:caps/>
        </w:rPr>
        <w:t>viii</w:t>
      </w:r>
      <w:r w:rsidRPr="00AF4A84">
        <w:t>; Bailey P group iii; Bussière form D</w:t>
      </w:r>
      <w:r w:rsidRPr="00AF4A84">
        <w:rPr>
          <w:caps/>
        </w:rPr>
        <w:t xml:space="preserve"> iii </w:t>
      </w:r>
      <w:r w:rsidR="001A6EF4">
        <w:t>2</w:t>
      </w:r>
    </w:p>
    <w:p w14:paraId="1471607B" w14:textId="77777777" w:rsidR="00E62BC6" w:rsidRDefault="00E62BC6" w:rsidP="00E62BC6">
      <w:pPr>
        <w:spacing w:line="480" w:lineRule="auto"/>
      </w:pPr>
      <w:r>
        <w:t xml:space="preserve">Place of Manufacture or Origin: </w:t>
      </w:r>
      <w:r w:rsidR="001A6EF4">
        <w:t>North Africa</w:t>
      </w:r>
    </w:p>
    <w:p w14:paraId="5C8F083A" w14:textId="77777777" w:rsidR="00E62BC6" w:rsidRDefault="00E62BC6" w:rsidP="00E62BC6">
      <w:pPr>
        <w:spacing w:line="480" w:lineRule="auto"/>
      </w:pPr>
      <w:r>
        <w:t xml:space="preserve">Parallels: </w:t>
      </w:r>
      <w:r w:rsidRPr="00AF4A84">
        <w:t xml:space="preserve">Bussière 2000, p. 166, no. 2985, pl. 80, decor </w:t>
      </w:r>
      <w:r w:rsidRPr="00AF4A84">
        <w:rPr>
          <w:caps/>
        </w:rPr>
        <w:t>i</w:t>
      </w:r>
      <w:r w:rsidRPr="00AF4A84">
        <w:t>.b.8.(2); (close to nozzle form Bus. 2c) Larese and Sgreva 1996, p. 232, no. 344 ({{insc:</w:t>
      </w:r>
      <w:r w:rsidRPr="00AF4A84">
        <w:rPr>
          <w:caps/>
        </w:rPr>
        <w:t>cclosvc</w:t>
      </w:r>
      <w:r w:rsidRPr="00AF4A84">
        <w:t>}}).</w:t>
      </w:r>
    </w:p>
    <w:p w14:paraId="3E026CB1" w14:textId="77777777" w:rsidR="00302739" w:rsidRDefault="00302739" w:rsidP="00302739">
      <w:pPr>
        <w:spacing w:line="480" w:lineRule="auto"/>
      </w:pPr>
      <w:r>
        <w:t xml:space="preserve">Provenance: </w:t>
      </w:r>
    </w:p>
    <w:p w14:paraId="763B8617" w14:textId="77777777" w:rsidR="00E62BC6" w:rsidRDefault="00E62BC6" w:rsidP="00E62BC6">
      <w:pPr>
        <w:spacing w:line="480" w:lineRule="auto"/>
      </w:pPr>
      <w:r>
        <w:t>Bibliography: Manzoni Macdonnell 1984.</w:t>
      </w:r>
    </w:p>
    <w:p w14:paraId="64940535" w14:textId="77777777" w:rsidR="000746E8" w:rsidRPr="00F90C10" w:rsidRDefault="00E62BC6" w:rsidP="00E62BC6">
      <w:pPr>
        <w:spacing w:line="480" w:lineRule="auto"/>
      </w:pPr>
      <w:r>
        <w:t xml:space="preserve">Date: </w:t>
      </w:r>
      <w:r w:rsidR="000746E8" w:rsidRPr="00993C0D">
        <w:t>Second century</w:t>
      </w:r>
      <w:r w:rsidR="000746E8" w:rsidRPr="00524C6D">
        <w:rPr>
          <w:caps/>
        </w:rPr>
        <w:t xml:space="preserve"> </w:t>
      </w:r>
      <w:r w:rsidR="005170AB" w:rsidRPr="005170AB">
        <w:rPr>
          <w:caps/>
        </w:rPr>
        <w:t>A.D.</w:t>
      </w:r>
    </w:p>
    <w:p w14:paraId="1D98AEFA" w14:textId="4E7307B3" w:rsidR="00D75226" w:rsidRDefault="0069599A" w:rsidP="00D75226">
      <w:pPr>
        <w:spacing w:line="480" w:lineRule="auto"/>
      </w:pPr>
      <w:r>
        <w:t>Date numeric: 12</w:t>
      </w:r>
      <w:r w:rsidR="00D75226">
        <w:t xml:space="preserve">0; </w:t>
      </w:r>
      <w:r>
        <w:t>180</w:t>
      </w:r>
    </w:p>
    <w:p w14:paraId="057D75CE" w14:textId="77777777" w:rsidR="000746E8" w:rsidRPr="000A1A51" w:rsidRDefault="000746E8" w:rsidP="000746E8">
      <w:pPr>
        <w:pStyle w:val="Textedelespacerserv2"/>
        <w:numPr>
          <w:ilvl w:val="0"/>
          <w:numId w:val="0"/>
        </w:numPr>
        <w:spacing w:line="480" w:lineRule="auto"/>
        <w:jc w:val="left"/>
        <w:outlineLvl w:val="9"/>
        <w:rPr>
          <w:rFonts w:ascii="Palatino" w:hAnsi="Palatino"/>
        </w:rPr>
      </w:pPr>
    </w:p>
    <w:p w14:paraId="391D102A" w14:textId="77777777" w:rsidR="000746E8" w:rsidRDefault="000746E8" w:rsidP="000746E8">
      <w:pPr>
        <w:spacing w:line="480" w:lineRule="auto"/>
      </w:pPr>
      <w:r>
        <w:t>———</w:t>
      </w:r>
    </w:p>
    <w:p w14:paraId="2B01FB2B" w14:textId="77777777" w:rsidR="000746E8" w:rsidRDefault="000746E8" w:rsidP="000746E8">
      <w:pPr>
        <w:spacing w:line="480" w:lineRule="auto"/>
      </w:pPr>
    </w:p>
    <w:p w14:paraId="060D6748" w14:textId="77777777" w:rsidR="007A1037" w:rsidRDefault="007A1037" w:rsidP="007A1037">
      <w:pPr>
        <w:spacing w:line="480" w:lineRule="auto"/>
      </w:pPr>
      <w:r>
        <w:t>Catalogue Number: 312</w:t>
      </w:r>
    </w:p>
    <w:p w14:paraId="4B3FF3A5" w14:textId="77777777" w:rsidR="007A1037" w:rsidRDefault="007A1037" w:rsidP="007A1037">
      <w:pPr>
        <w:spacing w:line="480" w:lineRule="auto"/>
      </w:pPr>
      <w:r>
        <w:t xml:space="preserve">Inventory Number: </w:t>
      </w:r>
      <w:r w:rsidRPr="00993C0D">
        <w:t>83.</w:t>
      </w:r>
      <w:r w:rsidRPr="00524C6D">
        <w:rPr>
          <w:caps/>
        </w:rPr>
        <w:t>aq.</w:t>
      </w:r>
      <w:r w:rsidRPr="00993C0D">
        <w:t>377.464</w:t>
      </w:r>
    </w:p>
    <w:p w14:paraId="6F72ED83" w14:textId="77777777" w:rsidR="007A1037" w:rsidRDefault="007A1037" w:rsidP="007A1037">
      <w:pPr>
        <w:spacing w:line="480" w:lineRule="auto"/>
      </w:pPr>
      <w:r>
        <w:t xml:space="preserve">Dimensions: </w:t>
      </w:r>
      <w:r w:rsidRPr="00993C0D">
        <w:t>L: 15.8; W: 11.2; H: 3.4</w:t>
      </w:r>
    </w:p>
    <w:p w14:paraId="270E9C00" w14:textId="77777777" w:rsidR="007A1037" w:rsidRDefault="007A1037" w:rsidP="007A1037">
      <w:pPr>
        <w:spacing w:line="480" w:lineRule="auto"/>
      </w:pPr>
      <w:r>
        <w:t xml:space="preserve">Condition and Fabric: </w:t>
      </w:r>
      <w:r w:rsidRPr="00993C0D">
        <w:t xml:space="preserve">Intact. Clay 7.5YR7/2–6/2 pinkish gray, different shades of vitreous glaze GLEY 1, 10GY8/1 to 10GY7/1 light greenish gray; on left bottom </w:t>
      </w:r>
      <w:r>
        <w:t xml:space="preserve">a </w:t>
      </w:r>
      <w:r w:rsidRPr="00993C0D">
        <w:t>few darker splashes 5G near 5/2 grayish green.</w:t>
      </w:r>
    </w:p>
    <w:p w14:paraId="76836491" w14:textId="77777777" w:rsidR="007A1037" w:rsidRDefault="007A1037" w:rsidP="007A1037">
      <w:pPr>
        <w:spacing w:line="480" w:lineRule="auto"/>
      </w:pPr>
      <w:r>
        <w:t xml:space="preserve">Description: </w:t>
      </w:r>
      <w:r w:rsidRPr="00993C0D">
        <w:t>Moldmade</w:t>
      </w:r>
      <w:r>
        <w:t xml:space="preserve">. </w:t>
      </w:r>
      <w:r w:rsidRPr="00993C0D">
        <w:t xml:space="preserve">Ring handle. Outward-sloping plain shoulder, separated from discus by </w:t>
      </w:r>
      <w:r>
        <w:t xml:space="preserve">a </w:t>
      </w:r>
      <w:r w:rsidRPr="00993C0D">
        <w:t>circular thin groove, Loeschcke form</w:t>
      </w:r>
      <w:r w:rsidRPr="00524C6D">
        <w:rPr>
          <w:caps/>
        </w:rPr>
        <w:t xml:space="preserve"> vii </w:t>
      </w:r>
      <w:r w:rsidRPr="00993C0D">
        <w:t>b(?).</w:t>
      </w:r>
      <w:r>
        <w:t xml:space="preserve"> </w:t>
      </w:r>
      <w:r w:rsidRPr="00993C0D">
        <w:t>Central filling-hole. Rounded nozzle form Bus. 4e. Small slightly raised circular base with blurred illegible workshop mark.</w:t>
      </w:r>
    </w:p>
    <w:p w14:paraId="29B61433" w14:textId="77777777" w:rsidR="007A1037" w:rsidRDefault="007A1037" w:rsidP="007A1037">
      <w:pPr>
        <w:spacing w:line="480" w:lineRule="auto"/>
      </w:pPr>
      <w:r>
        <w:t>Discus Iconography: M</w:t>
      </w:r>
      <w:r w:rsidRPr="00993C0D">
        <w:t>yrtle wreath without berries.</w:t>
      </w:r>
    </w:p>
    <w:p w14:paraId="4931B661" w14:textId="77777777" w:rsidR="007A1037" w:rsidRDefault="007A1037" w:rsidP="007A1037">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vii</w:t>
      </w:r>
    </w:p>
    <w:p w14:paraId="132E7684" w14:textId="77777777" w:rsidR="007A1037" w:rsidRDefault="007A1037" w:rsidP="007A1037">
      <w:pPr>
        <w:spacing w:line="480" w:lineRule="auto"/>
      </w:pPr>
      <w:r>
        <w:t xml:space="preserve">Place of Manufacture or Origin: </w:t>
      </w:r>
      <w:r w:rsidR="009B137C">
        <w:t>{{loc_0000:</w:t>
      </w:r>
      <w:r w:rsidR="009916F0">
        <w:t>Novaesium</w:t>
      </w:r>
      <w:r w:rsidR="009B137C">
        <w:t>}}</w:t>
      </w:r>
      <w:r w:rsidR="001A6EF4">
        <w:t xml:space="preserve"> (Germany)</w:t>
      </w:r>
    </w:p>
    <w:p w14:paraId="7885602B" w14:textId="77777777" w:rsidR="007A1037" w:rsidRDefault="007A1037" w:rsidP="007A1037">
      <w:pPr>
        <w:spacing w:line="480" w:lineRule="auto"/>
      </w:pPr>
      <w:r>
        <w:t xml:space="preserve">Parallels: None </w:t>
      </w:r>
      <w:r w:rsidRPr="00993C0D">
        <w:t xml:space="preserve">found. For other myrtle wreaths, see Bailey BM </w:t>
      </w:r>
      <w:r w:rsidRPr="00524C6D">
        <w:rPr>
          <w:caps/>
        </w:rPr>
        <w:t>ii</w:t>
      </w:r>
      <w:r w:rsidRPr="00993C0D">
        <w:t>, p. 87, fig. 101.</w:t>
      </w:r>
    </w:p>
    <w:p w14:paraId="7E10A0C8" w14:textId="77777777" w:rsidR="00302739" w:rsidRDefault="00302739" w:rsidP="00302739">
      <w:pPr>
        <w:spacing w:line="480" w:lineRule="auto"/>
      </w:pPr>
      <w:r>
        <w:t xml:space="preserve">Provenance: </w:t>
      </w:r>
    </w:p>
    <w:p w14:paraId="2FC756FF" w14:textId="398F3CA3" w:rsidR="007A1037" w:rsidRDefault="007A1037" w:rsidP="007A1037">
      <w:pPr>
        <w:spacing w:line="480" w:lineRule="auto"/>
      </w:pPr>
      <w:r>
        <w:t xml:space="preserve">Bibliography: </w:t>
      </w:r>
      <w:ins w:id="27" w:author="Benedicte Gilman" w:date="2016-07-19T16:21:00Z">
        <w:r w:rsidR="000D7C49" w:rsidRPr="009F1091">
          <w:rPr>
            <w:i/>
          </w:rPr>
          <w:t>Antiken aus Rheinischem Privatbesitz</w:t>
        </w:r>
        <w:r w:rsidR="000D7C49">
          <w:rPr>
            <w:i/>
          </w:rPr>
          <w:t>,</w:t>
        </w:r>
        <w:r w:rsidR="000D7C49">
          <w:t xml:space="preserve"> p. 125, no. 191, pl. 85. </w:t>
        </w:r>
      </w:ins>
      <w:del w:id="28" w:author="Benedicte Gilman" w:date="2016-07-19T16:21:00Z">
        <w:r w:rsidDel="000D7C49">
          <w:delText>Unpublished.</w:delText>
        </w:r>
      </w:del>
    </w:p>
    <w:p w14:paraId="0D613467" w14:textId="77777777" w:rsidR="000746E8" w:rsidRPr="00F90C10" w:rsidRDefault="007A1037" w:rsidP="007A1037">
      <w:pPr>
        <w:spacing w:line="480" w:lineRule="auto"/>
      </w:pPr>
      <w:r>
        <w:t xml:space="preserve">Date: </w:t>
      </w:r>
      <w:r w:rsidR="000746E8" w:rsidRPr="00993C0D">
        <w:t>Second century</w:t>
      </w:r>
      <w:r w:rsidR="000746E8" w:rsidRPr="00524C6D">
        <w:rPr>
          <w:caps/>
        </w:rPr>
        <w:t xml:space="preserve"> </w:t>
      </w:r>
      <w:r w:rsidR="005170AB" w:rsidRPr="005170AB">
        <w:rPr>
          <w:caps/>
        </w:rPr>
        <w:t>A.D.</w:t>
      </w:r>
    </w:p>
    <w:p w14:paraId="65241CFF" w14:textId="77777777" w:rsidR="00D75226" w:rsidRDefault="00D75226" w:rsidP="00D75226">
      <w:pPr>
        <w:spacing w:line="480" w:lineRule="auto"/>
      </w:pPr>
      <w:r>
        <w:t>Date numeric: 100; 200</w:t>
      </w:r>
    </w:p>
    <w:p w14:paraId="35794AB7"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09340D6D" w14:textId="77777777" w:rsidR="000746E8" w:rsidRPr="00993C0D" w:rsidRDefault="000746E8" w:rsidP="000746E8">
      <w:pPr>
        <w:spacing w:line="480" w:lineRule="auto"/>
      </w:pPr>
      <w:r w:rsidRPr="00993C0D">
        <w:t>———</w:t>
      </w:r>
    </w:p>
    <w:p w14:paraId="2CF3B1E4" w14:textId="77777777" w:rsidR="000746E8" w:rsidRDefault="000746E8" w:rsidP="000746E8">
      <w:pPr>
        <w:spacing w:line="480" w:lineRule="auto"/>
      </w:pPr>
    </w:p>
    <w:p w14:paraId="1BFC4083" w14:textId="77777777" w:rsidR="00035AD7" w:rsidRDefault="00035AD7" w:rsidP="00035AD7">
      <w:pPr>
        <w:spacing w:line="480" w:lineRule="auto"/>
      </w:pPr>
      <w:r>
        <w:t>Catalogue Number: 313</w:t>
      </w:r>
    </w:p>
    <w:p w14:paraId="37439C69" w14:textId="77777777" w:rsidR="00035AD7" w:rsidRDefault="00035AD7" w:rsidP="00035AD7">
      <w:pPr>
        <w:spacing w:line="480" w:lineRule="auto"/>
      </w:pPr>
      <w:r>
        <w:t xml:space="preserve">Inventory Number: </w:t>
      </w:r>
      <w:r w:rsidRPr="00993C0D">
        <w:t>83.</w:t>
      </w:r>
      <w:r w:rsidRPr="00524C6D">
        <w:rPr>
          <w:caps/>
        </w:rPr>
        <w:t>aq.</w:t>
      </w:r>
      <w:r w:rsidRPr="00993C0D">
        <w:t>377.277</w:t>
      </w:r>
    </w:p>
    <w:p w14:paraId="37D4322D" w14:textId="77777777" w:rsidR="00035AD7" w:rsidRDefault="00035AD7" w:rsidP="00035AD7">
      <w:pPr>
        <w:spacing w:line="480" w:lineRule="auto"/>
      </w:pPr>
      <w:r>
        <w:t xml:space="preserve">Dimensions: </w:t>
      </w:r>
      <w:r w:rsidRPr="00993C0D">
        <w:t>L: 11.4; W: 8.4; H: 3.1</w:t>
      </w:r>
    </w:p>
    <w:p w14:paraId="6295AD81" w14:textId="77777777" w:rsidR="00035AD7" w:rsidRDefault="00035AD7" w:rsidP="00035AD7">
      <w:pPr>
        <w:spacing w:line="480" w:lineRule="auto"/>
      </w:pPr>
      <w:r>
        <w:t xml:space="preserve">Condition and Fabric: </w:t>
      </w:r>
      <w:r w:rsidRPr="00993C0D">
        <w:t>Intact. Clay 10YR7/3 very pale brown, scant traces of glaze 10YR4/2 dark grayish brown.</w:t>
      </w:r>
    </w:p>
    <w:p w14:paraId="232E20CE" w14:textId="77777777" w:rsidR="00035AD7" w:rsidRDefault="00035AD7" w:rsidP="00035AD7">
      <w:pPr>
        <w:spacing w:line="480" w:lineRule="auto"/>
      </w:pPr>
      <w:r>
        <w:t xml:space="preserve">Description: </w:t>
      </w:r>
      <w:r w:rsidRPr="00993C0D">
        <w:t>Moldmade. Ring handle with two grooves on upper part. Shoulder: Loeschcke form</w:t>
      </w:r>
      <w:r w:rsidRPr="00524C6D">
        <w:rPr>
          <w:caps/>
        </w:rPr>
        <w:t xml:space="preserve"> viii </w:t>
      </w:r>
      <w:r w:rsidRPr="00993C0D">
        <w:t xml:space="preserve">b. </w:t>
      </w:r>
      <w:r>
        <w:t>C</w:t>
      </w:r>
      <w:r w:rsidRPr="00993C0D">
        <w:t xml:space="preserve">entral filling-hole. Small air hole in lower </w:t>
      </w:r>
      <w:r>
        <w:t>part.</w:t>
      </w:r>
      <w:r w:rsidRPr="00993C0D">
        <w:t xml:space="preserve"> Nozzle form Bus. 4a. </w:t>
      </w:r>
      <w:r>
        <w:t>Base marked off by one circular groove.</w:t>
      </w:r>
      <w:r w:rsidRPr="00993C0D">
        <w:t xml:space="preserve"> Potter’s incised signature </w:t>
      </w:r>
      <w:r w:rsidRPr="00AF4A84">
        <w:t>{{insc:</w:t>
      </w:r>
      <w:r w:rsidRPr="00AF4A84">
        <w:rPr>
          <w:caps/>
        </w:rPr>
        <w:t>exof/icina/lvci</w:t>
      </w:r>
      <w:r w:rsidRPr="00AF4A84">
        <w:t>}}, African workshop active second century</w:t>
      </w:r>
      <w:r w:rsidRPr="00AF4A84">
        <w:rPr>
          <w:caps/>
        </w:rPr>
        <w:t xml:space="preserve"> A.D.</w:t>
      </w:r>
    </w:p>
    <w:p w14:paraId="3BAD4ABD" w14:textId="77777777" w:rsidR="00035AD7" w:rsidRDefault="00035AD7" w:rsidP="00035AD7">
      <w:pPr>
        <w:spacing w:line="480" w:lineRule="auto"/>
      </w:pPr>
      <w:r>
        <w:t>Discus Iconography: Plain discus.</w:t>
      </w:r>
    </w:p>
    <w:p w14:paraId="02190E94" w14:textId="77777777" w:rsidR="00035AD7" w:rsidRDefault="00035AD7" w:rsidP="00035AD7">
      <w:pPr>
        <w:spacing w:line="480" w:lineRule="auto"/>
      </w:pPr>
      <w:r>
        <w:t xml:space="preserve">Type: </w:t>
      </w:r>
      <w:r w:rsidRPr="00AF4A84">
        <w:t xml:space="preserve">Loeschcke </w:t>
      </w:r>
      <w:r w:rsidRPr="00AF4A84">
        <w:rPr>
          <w:caps/>
        </w:rPr>
        <w:t>viii</w:t>
      </w:r>
      <w:r w:rsidRPr="00AF4A84">
        <w:t xml:space="preserve">; Bussière form D </w:t>
      </w:r>
      <w:r w:rsidRPr="00AF4A84">
        <w:rPr>
          <w:caps/>
        </w:rPr>
        <w:t>vii</w:t>
      </w:r>
    </w:p>
    <w:p w14:paraId="1650F60C" w14:textId="77777777" w:rsidR="00035AD7" w:rsidRDefault="00035AD7" w:rsidP="00035AD7">
      <w:pPr>
        <w:spacing w:line="480" w:lineRule="auto"/>
      </w:pPr>
      <w:r>
        <w:t xml:space="preserve">Place of Manufacture or Origin: </w:t>
      </w:r>
      <w:r w:rsidR="001A6EF4">
        <w:t>North Africa</w:t>
      </w:r>
    </w:p>
    <w:p w14:paraId="3AFBD944" w14:textId="77777777" w:rsidR="00035AD7" w:rsidRDefault="00035AD7" w:rsidP="00035AD7">
      <w:pPr>
        <w:spacing w:line="480" w:lineRule="auto"/>
      </w:pPr>
      <w:r>
        <w:t xml:space="preserve">Parallels: </w:t>
      </w:r>
      <w:r w:rsidRPr="00AF4A84">
        <w:t>Palol 1950, no. 76, fig. 109 ({{insc:</w:t>
      </w:r>
      <w:r w:rsidRPr="00AF4A84">
        <w:rPr>
          <w:caps/>
        </w:rPr>
        <w:t>avgendi</w:t>
      </w:r>
      <w:r w:rsidRPr="00AF4A84">
        <w:t>}}); Ponsich 1961, no. 201, pl. 17 ({{insc:</w:t>
      </w:r>
      <w:r w:rsidRPr="00AF4A84">
        <w:rPr>
          <w:caps/>
        </w:rPr>
        <w:t>mavrici</w:t>
      </w:r>
      <w:r w:rsidRPr="00AF4A84">
        <w:t>}}); Kricheldorf 1962, nos. 167 ({{insc:</w:t>
      </w:r>
      <w:r w:rsidRPr="00AF4A84">
        <w:rPr>
          <w:caps/>
        </w:rPr>
        <w:t>mavrici</w:t>
      </w:r>
      <w:r w:rsidRPr="00AF4A84">
        <w:t>}}) and 168 ({{insc:</w:t>
      </w:r>
      <w:r w:rsidRPr="00AF4A84">
        <w:rPr>
          <w:caps/>
        </w:rPr>
        <w:t>lvccei</w:t>
      </w:r>
      <w:r w:rsidRPr="00AF4A84">
        <w:t>}}), pl. 20; Ennabli, Salomonson, and Mahjoubi 1973, no. 20 ({{insc:</w:t>
      </w:r>
      <w:r w:rsidRPr="00AF4A84">
        <w:rPr>
          <w:caps/>
        </w:rPr>
        <w:t>lm</w:t>
      </w:r>
      <w:r w:rsidRPr="00AF4A84">
        <w:t>}}), pl. 13, nos. 93 and 152 ({{insc:</w:t>
      </w:r>
      <w:r w:rsidRPr="00AF4A84">
        <w:rPr>
          <w:caps/>
        </w:rPr>
        <w:t>nini</w:t>
      </w:r>
      <w:r w:rsidRPr="00AF4A84">
        <w:t>}}), 90 ({{insc:</w:t>
      </w:r>
      <w:r w:rsidRPr="00AF4A84">
        <w:rPr>
          <w:caps/>
        </w:rPr>
        <w:t>lvccei</w:t>
      </w:r>
      <w:r w:rsidRPr="00AF4A84">
        <w:t>}}), pl. 14, nos. 52 ({{insc:</w:t>
      </w:r>
      <w:r w:rsidRPr="00AF4A84">
        <w:rPr>
          <w:caps/>
        </w:rPr>
        <w:t>exofiqsem</w:t>
      </w:r>
      <w:r w:rsidRPr="00AF4A84">
        <w:t>}}), 86 ({{insc:</w:t>
      </w:r>
      <w:r w:rsidRPr="00AF4A84">
        <w:rPr>
          <w:caps/>
        </w:rPr>
        <w:t>pvllaeni</w:t>
      </w:r>
      <w:r w:rsidRPr="00AF4A84">
        <w:t>}}), 153 ({{insc:</w:t>
      </w:r>
      <w:r w:rsidRPr="00AF4A84">
        <w:rPr>
          <w:caps/>
        </w:rPr>
        <w:t>restitvti</w:t>
      </w:r>
      <w:r w:rsidRPr="00AF4A84">
        <w:t>}}), and 214 ({{insc:</w:t>
      </w:r>
      <w:r w:rsidRPr="00AF4A84">
        <w:rPr>
          <w:caps/>
        </w:rPr>
        <w:t>lvccei</w:t>
      </w:r>
      <w:r w:rsidRPr="00AF4A84">
        <w:t>}}), pl. 14 (</w:t>
      </w:r>
      <w:r w:rsidR="00010D27">
        <w:t>{{loc_000:Raqqada}}</w:t>
      </w:r>
      <w:r w:rsidRPr="00AF4A84">
        <w:t xml:space="preserve">); </w:t>
      </w:r>
      <w:r w:rsidRPr="00AF4A84">
        <w:rPr>
          <w:iCs/>
        </w:rPr>
        <w:t>Carthage</w:t>
      </w:r>
      <w:r w:rsidRPr="00AF4A84">
        <w:rPr>
          <w:iCs/>
          <w:caps/>
        </w:rPr>
        <w:t xml:space="preserve"> ii</w:t>
      </w:r>
      <w:r w:rsidRPr="00AF4A84">
        <w:rPr>
          <w:iCs/>
        </w:rPr>
        <w:t>, nos. 25 (</w:t>
      </w:r>
      <w:r w:rsidRPr="00AF4A84">
        <w:t>{{insc:</w:t>
      </w:r>
      <w:r w:rsidRPr="00AF4A84">
        <w:rPr>
          <w:iCs/>
          <w:caps/>
        </w:rPr>
        <w:t>nvndini</w:t>
      </w:r>
      <w:r w:rsidRPr="00AF4A84">
        <w:t>}}</w:t>
      </w:r>
      <w:r w:rsidRPr="00AF4A84">
        <w:rPr>
          <w:iCs/>
        </w:rPr>
        <w:t>), 26 (</w:t>
      </w:r>
      <w:r w:rsidRPr="00AF4A84">
        <w:t>{{insc:</w:t>
      </w:r>
      <w:r w:rsidRPr="00AF4A84">
        <w:rPr>
          <w:iCs/>
          <w:caps/>
        </w:rPr>
        <w:t>lcccei</w:t>
      </w:r>
      <w:r w:rsidRPr="00AF4A84">
        <w:t>}}</w:t>
      </w:r>
      <w:r w:rsidRPr="00AF4A84">
        <w:rPr>
          <w:iCs/>
        </w:rPr>
        <w:t>), and 27 (</w:t>
      </w:r>
      <w:r w:rsidRPr="00AF4A84">
        <w:t>{{insc:</w:t>
      </w:r>
      <w:r w:rsidRPr="00AF4A84">
        <w:rPr>
          <w:iCs/>
          <w:caps/>
        </w:rPr>
        <w:t>nvndi</w:t>
      </w:r>
      <w:r w:rsidRPr="00AF4A84">
        <w:t>}}</w:t>
      </w:r>
      <w:r w:rsidRPr="00AF4A84">
        <w:rPr>
          <w:iCs/>
        </w:rPr>
        <w:t xml:space="preserve">), pl. 4; </w:t>
      </w:r>
      <w:r w:rsidRPr="00AF4A84">
        <w:t>Sapelli 1979, no. 201; Hayes 1980, nos. 231–32, pl. 23; Djuric 1995, nos. C 120–C 126;</w:t>
      </w:r>
      <w:r w:rsidRPr="00993C0D">
        <w:t xml:space="preserve"> Bussière 2000, no. 1289, pl. 54, no. 2884, pl. 77, and nos. 3733 and 3769, pl. 107;</w:t>
      </w:r>
      <w:r w:rsidRPr="00993C0D">
        <w:rPr>
          <w:iCs/>
        </w:rPr>
        <w:t xml:space="preserve"> </w:t>
      </w:r>
      <w:r w:rsidRPr="00993C0D">
        <w:rPr>
          <w:lang w:val="it-IT"/>
        </w:rPr>
        <w:t>Casas Genover and Soler Fusté 2006, no. G 873, pl. 53 (several examples on pls. 53–57)</w:t>
      </w:r>
      <w:r w:rsidRPr="00993C0D">
        <w:t xml:space="preserve">; Bussière and Rivel </w:t>
      </w:r>
      <w:r>
        <w:t>2012,</w:t>
      </w:r>
      <w:r w:rsidRPr="00993C0D">
        <w:t xml:space="preserve"> no. 190 (Tebessa)</w:t>
      </w:r>
      <w:r>
        <w:t>;</w:t>
      </w:r>
      <w:r w:rsidR="001D2CED">
        <w:t xml:space="preserve"> </w:t>
      </w:r>
      <w:hyperlink r:id="rId54" w:history="1">
        <w:r w:rsidRPr="00035AD7">
          <w:rPr>
            <w:rStyle w:val="Hyperlink"/>
          </w:rPr>
          <w:t>cat. 314</w:t>
        </w:r>
      </w:hyperlink>
      <w:r>
        <w:t>.</w:t>
      </w:r>
    </w:p>
    <w:p w14:paraId="5EF51ABB" w14:textId="77777777" w:rsidR="00302739" w:rsidRDefault="00302739" w:rsidP="00302739">
      <w:pPr>
        <w:spacing w:line="480" w:lineRule="auto"/>
      </w:pPr>
      <w:r>
        <w:t xml:space="preserve">Provenance: </w:t>
      </w:r>
    </w:p>
    <w:p w14:paraId="6ACAEB4E" w14:textId="77777777" w:rsidR="00035AD7" w:rsidRDefault="00035AD7" w:rsidP="00035AD7">
      <w:pPr>
        <w:spacing w:line="480" w:lineRule="auto"/>
      </w:pPr>
      <w:r>
        <w:t>Bibliography: Unpublished.</w:t>
      </w:r>
    </w:p>
    <w:p w14:paraId="05B1F4DE" w14:textId="77777777" w:rsidR="000746E8" w:rsidRPr="00F90C10" w:rsidRDefault="00035AD7" w:rsidP="000746E8">
      <w:pPr>
        <w:spacing w:line="480" w:lineRule="auto"/>
      </w:pPr>
      <w:r>
        <w:t xml:space="preserve">Date: </w:t>
      </w:r>
      <w:r w:rsidR="000746E8" w:rsidRPr="00993C0D">
        <w:t>Second half of second century</w:t>
      </w:r>
      <w:r w:rsidR="000746E8" w:rsidRPr="00524C6D">
        <w:rPr>
          <w:caps/>
        </w:rPr>
        <w:t xml:space="preserve"> </w:t>
      </w:r>
      <w:r w:rsidR="005170AB" w:rsidRPr="005170AB">
        <w:rPr>
          <w:caps/>
        </w:rPr>
        <w:t>A.D.</w:t>
      </w:r>
    </w:p>
    <w:p w14:paraId="170BA0EC" w14:textId="77777777" w:rsidR="00D75226" w:rsidRDefault="00D75226" w:rsidP="00D75226">
      <w:pPr>
        <w:spacing w:line="480" w:lineRule="auto"/>
      </w:pPr>
      <w:r>
        <w:t>Date numeric: 150; 200</w:t>
      </w:r>
    </w:p>
    <w:p w14:paraId="34294105" w14:textId="77777777" w:rsidR="000746E8" w:rsidRPr="00EA25FF" w:rsidRDefault="000746E8" w:rsidP="000746E8">
      <w:pPr>
        <w:spacing w:line="480" w:lineRule="auto"/>
      </w:pPr>
    </w:p>
    <w:p w14:paraId="2DB03B01" w14:textId="77777777" w:rsidR="000746E8" w:rsidRPr="00993C0D" w:rsidRDefault="000746E8" w:rsidP="000746E8">
      <w:pPr>
        <w:spacing w:line="480" w:lineRule="auto"/>
      </w:pPr>
      <w:r w:rsidRPr="00993C0D">
        <w:t>———</w:t>
      </w:r>
    </w:p>
    <w:p w14:paraId="5CD45533" w14:textId="77777777" w:rsidR="000746E8" w:rsidRDefault="000746E8" w:rsidP="000746E8">
      <w:pPr>
        <w:spacing w:line="480" w:lineRule="auto"/>
      </w:pPr>
    </w:p>
    <w:p w14:paraId="58D57C70" w14:textId="77777777" w:rsidR="000171DD" w:rsidRDefault="000171DD" w:rsidP="000171DD">
      <w:pPr>
        <w:spacing w:line="480" w:lineRule="auto"/>
      </w:pPr>
      <w:r>
        <w:t>Catalogue Number: 314</w:t>
      </w:r>
    </w:p>
    <w:p w14:paraId="1113B8A5" w14:textId="77777777" w:rsidR="000171DD" w:rsidRDefault="000171DD" w:rsidP="000171DD">
      <w:pPr>
        <w:spacing w:line="480" w:lineRule="auto"/>
      </w:pPr>
      <w:r>
        <w:t xml:space="preserve">Inventory Number: </w:t>
      </w:r>
      <w:r w:rsidR="009E734D" w:rsidRPr="00993C0D">
        <w:t>83.</w:t>
      </w:r>
      <w:r w:rsidR="009E734D" w:rsidRPr="00524C6D">
        <w:rPr>
          <w:caps/>
        </w:rPr>
        <w:t>aq.</w:t>
      </w:r>
      <w:r w:rsidR="009E734D" w:rsidRPr="00993C0D">
        <w:t>377.279</w:t>
      </w:r>
    </w:p>
    <w:p w14:paraId="3C9F5142" w14:textId="77777777" w:rsidR="000171DD" w:rsidRDefault="000171DD" w:rsidP="000171DD">
      <w:pPr>
        <w:spacing w:line="480" w:lineRule="auto"/>
      </w:pPr>
      <w:r>
        <w:t xml:space="preserve">Dimensions: </w:t>
      </w:r>
      <w:r w:rsidR="009E734D" w:rsidRPr="00993C0D">
        <w:t>L: 10.9; W: 8.0; H: 3.0</w:t>
      </w:r>
    </w:p>
    <w:p w14:paraId="46FD171C" w14:textId="77777777" w:rsidR="000171DD" w:rsidRDefault="000171DD" w:rsidP="000171DD">
      <w:pPr>
        <w:spacing w:line="480" w:lineRule="auto"/>
      </w:pPr>
      <w:r>
        <w:t xml:space="preserve">Condition and Fabric: </w:t>
      </w:r>
      <w:r w:rsidR="009E734D" w:rsidRPr="00993C0D">
        <w:t>Crack in joint on left side. Clay 10YR7/3 very pale brown, scant traces of glaze mostly 10YR4/2 dark grayish brown.</w:t>
      </w:r>
    </w:p>
    <w:p w14:paraId="766C679B" w14:textId="77777777" w:rsidR="000171DD" w:rsidRDefault="000171DD" w:rsidP="000171DD">
      <w:pPr>
        <w:spacing w:line="480" w:lineRule="auto"/>
      </w:pPr>
      <w:r>
        <w:t xml:space="preserve">Description: </w:t>
      </w:r>
      <w:r w:rsidR="009E734D" w:rsidRPr="00993C0D">
        <w:t>Moldmade. Ring handle with two grooves on upper part. Shoulder: Loeschcke form</w:t>
      </w:r>
      <w:r w:rsidR="009E734D" w:rsidRPr="00524C6D">
        <w:rPr>
          <w:caps/>
        </w:rPr>
        <w:t xml:space="preserve"> viii </w:t>
      </w:r>
      <w:r w:rsidR="009E734D" w:rsidRPr="00993C0D">
        <w:t xml:space="preserve">b. </w:t>
      </w:r>
      <w:r w:rsidR="009E734D">
        <w:t>C</w:t>
      </w:r>
      <w:r w:rsidR="009E734D" w:rsidRPr="00993C0D">
        <w:t xml:space="preserve">entral filling-hole. Small air hole in lower </w:t>
      </w:r>
      <w:r w:rsidR="009E734D">
        <w:t>part</w:t>
      </w:r>
      <w:r w:rsidR="009E734D" w:rsidRPr="00993C0D">
        <w:t xml:space="preserve">. Nozzle form Bus. 4a. Slightly raised </w:t>
      </w:r>
      <w:r w:rsidR="009E734D">
        <w:t>base marked off by one circular groove.</w:t>
      </w:r>
      <w:r w:rsidR="009E734D" w:rsidRPr="00993C0D">
        <w:t xml:space="preserve"> Potter’s incised </w:t>
      </w:r>
      <w:r w:rsidR="009E734D" w:rsidRPr="00AF4A84">
        <w:t>signature: {{insc:</w:t>
      </w:r>
      <w:r w:rsidR="009E734D" w:rsidRPr="00AF4A84">
        <w:rPr>
          <w:caps/>
        </w:rPr>
        <w:t>lvcceio/rvm</w:t>
      </w:r>
      <w:r w:rsidR="009E734D" w:rsidRPr="00AF4A84">
        <w:t>}}, African</w:t>
      </w:r>
      <w:r w:rsidR="009E734D" w:rsidRPr="00993C0D">
        <w:t xml:space="preserve"> workshop active</w:t>
      </w:r>
      <w:r w:rsidR="009E734D" w:rsidRPr="00524C6D">
        <w:rPr>
          <w:caps/>
        </w:rPr>
        <w:t xml:space="preserve"> </w:t>
      </w:r>
      <w:r w:rsidR="009E734D" w:rsidRPr="005170AB">
        <w:rPr>
          <w:caps/>
        </w:rPr>
        <w:t>A.D.</w:t>
      </w:r>
      <w:r w:rsidR="009E734D" w:rsidRPr="00524C6D">
        <w:rPr>
          <w:caps/>
        </w:rPr>
        <w:t xml:space="preserve"> </w:t>
      </w:r>
      <w:r w:rsidR="009E734D" w:rsidRPr="00993C0D">
        <w:t>175–225.</w:t>
      </w:r>
    </w:p>
    <w:p w14:paraId="37CFAEBA" w14:textId="77777777" w:rsidR="000171DD" w:rsidRDefault="000171DD" w:rsidP="000171DD">
      <w:pPr>
        <w:spacing w:line="480" w:lineRule="auto"/>
      </w:pPr>
      <w:r>
        <w:t xml:space="preserve">Discus Iconography: </w:t>
      </w:r>
      <w:r w:rsidR="009E734D">
        <w:t>Plain discus.</w:t>
      </w:r>
    </w:p>
    <w:p w14:paraId="356EF481" w14:textId="77777777" w:rsidR="000171DD" w:rsidRDefault="000171DD" w:rsidP="000171DD">
      <w:pPr>
        <w:spacing w:line="480" w:lineRule="auto"/>
      </w:pPr>
      <w:r>
        <w:t xml:space="preserve">Type: </w:t>
      </w:r>
      <w:r w:rsidR="009E734D" w:rsidRPr="00993C0D">
        <w:t xml:space="preserve">Loeschcke </w:t>
      </w:r>
      <w:r w:rsidR="009E734D" w:rsidRPr="00524C6D">
        <w:rPr>
          <w:caps/>
        </w:rPr>
        <w:t>viii</w:t>
      </w:r>
      <w:r w:rsidR="009E734D" w:rsidRPr="00993C0D">
        <w:t xml:space="preserve">; Bussière form D </w:t>
      </w:r>
      <w:r w:rsidR="009E734D" w:rsidRPr="00524C6D">
        <w:rPr>
          <w:caps/>
        </w:rPr>
        <w:t>vii</w:t>
      </w:r>
    </w:p>
    <w:p w14:paraId="7CA6D805" w14:textId="77777777" w:rsidR="000171DD" w:rsidRDefault="000171DD" w:rsidP="000171DD">
      <w:pPr>
        <w:spacing w:line="480" w:lineRule="auto"/>
      </w:pPr>
      <w:r>
        <w:t xml:space="preserve">Place of Manufacture or Origin: </w:t>
      </w:r>
      <w:r w:rsidR="009E734D">
        <w:t xml:space="preserve">North Africa </w:t>
      </w:r>
    </w:p>
    <w:p w14:paraId="27BA2BE2" w14:textId="77777777" w:rsidR="000171DD" w:rsidRDefault="000171DD" w:rsidP="000171DD">
      <w:pPr>
        <w:spacing w:line="480" w:lineRule="auto"/>
      </w:pPr>
      <w:r>
        <w:t xml:space="preserve">Parallels: </w:t>
      </w:r>
      <w:r w:rsidR="009E734D" w:rsidRPr="00993C0D">
        <w:t>Ennabli, Salomonson, and Mahjoubi 1973, type 11, series 2, group 4, pl. 14; (close) Bussière 2000, no. 2884, pl. 77;</w:t>
      </w:r>
      <w:r w:rsidR="001D2CED">
        <w:t xml:space="preserve"> </w:t>
      </w:r>
      <w:hyperlink r:id="rId55" w:history="1">
        <w:r w:rsidR="009E734D" w:rsidRPr="009E734D">
          <w:rPr>
            <w:rStyle w:val="Hyperlink"/>
          </w:rPr>
          <w:t>cat. 313</w:t>
        </w:r>
      </w:hyperlink>
      <w:r w:rsidR="009E734D" w:rsidRPr="00FC6D58">
        <w:t>.</w:t>
      </w:r>
    </w:p>
    <w:p w14:paraId="7C0F5E5B" w14:textId="77777777" w:rsidR="00302739" w:rsidRDefault="00302739" w:rsidP="00302739">
      <w:pPr>
        <w:spacing w:line="480" w:lineRule="auto"/>
      </w:pPr>
      <w:r>
        <w:t xml:space="preserve">Provenance: </w:t>
      </w:r>
    </w:p>
    <w:p w14:paraId="2C323E84" w14:textId="77777777" w:rsidR="000171DD" w:rsidRDefault="000171DD" w:rsidP="000171DD">
      <w:pPr>
        <w:spacing w:line="480" w:lineRule="auto"/>
      </w:pPr>
      <w:r>
        <w:t>Bibliography: Unpublished.</w:t>
      </w:r>
    </w:p>
    <w:p w14:paraId="1E951763" w14:textId="77777777" w:rsidR="000746E8" w:rsidRPr="00993C0D" w:rsidRDefault="000171DD" w:rsidP="009E734D">
      <w:pPr>
        <w:spacing w:line="480" w:lineRule="auto"/>
      </w:pPr>
      <w:r>
        <w:t xml:space="preserve">Date: </w:t>
      </w:r>
      <w:r w:rsidR="000746E8" w:rsidRPr="00993C0D">
        <w:t>Second half of second century</w:t>
      </w:r>
      <w:r w:rsidR="000746E8" w:rsidRPr="00524C6D">
        <w:rPr>
          <w:caps/>
        </w:rPr>
        <w:t xml:space="preserve"> </w:t>
      </w:r>
      <w:r w:rsidR="005170AB" w:rsidRPr="005170AB">
        <w:rPr>
          <w:caps/>
        </w:rPr>
        <w:t>A.D.</w:t>
      </w:r>
      <w:r w:rsidR="000746E8" w:rsidRPr="00993C0D">
        <w:t>, possibly until</w:t>
      </w:r>
      <w:r w:rsidR="001A6EF4">
        <w:t xml:space="preserve"> first quarter of third century</w:t>
      </w:r>
    </w:p>
    <w:p w14:paraId="58AEE4BD" w14:textId="0CBE7D3B" w:rsidR="00BA31B2" w:rsidRDefault="00D756D0" w:rsidP="00BA31B2">
      <w:pPr>
        <w:spacing w:line="480" w:lineRule="auto"/>
      </w:pPr>
      <w:r>
        <w:t>Date numeric: 175; 22</w:t>
      </w:r>
      <w:r w:rsidR="009E734D">
        <w:t>5</w:t>
      </w:r>
    </w:p>
    <w:p w14:paraId="488A1435"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7435FE28" w14:textId="77777777" w:rsidR="000746E8" w:rsidRDefault="000746E8" w:rsidP="000746E8">
      <w:pPr>
        <w:pStyle w:val="Textedelespacerserv2"/>
        <w:numPr>
          <w:ilvl w:val="0"/>
          <w:numId w:val="0"/>
        </w:numPr>
        <w:spacing w:line="480" w:lineRule="auto"/>
        <w:jc w:val="left"/>
        <w:outlineLvl w:val="9"/>
        <w:rPr>
          <w:rFonts w:ascii="Palatino" w:hAnsi="Palatino"/>
        </w:rPr>
      </w:pPr>
      <w:r>
        <w:rPr>
          <w:rFonts w:ascii="Palatino" w:hAnsi="Palatino"/>
        </w:rPr>
        <w:t>———</w:t>
      </w:r>
    </w:p>
    <w:p w14:paraId="56643A9E" w14:textId="77777777" w:rsidR="000746E8" w:rsidRDefault="000746E8" w:rsidP="000746E8">
      <w:pPr>
        <w:pStyle w:val="Textedelespacerserv2"/>
        <w:numPr>
          <w:ilvl w:val="0"/>
          <w:numId w:val="0"/>
        </w:numPr>
        <w:spacing w:line="480" w:lineRule="auto"/>
        <w:jc w:val="left"/>
        <w:outlineLvl w:val="9"/>
        <w:rPr>
          <w:rFonts w:ascii="Palatino" w:hAnsi="Palatino"/>
        </w:rPr>
      </w:pPr>
    </w:p>
    <w:p w14:paraId="5E29A36D" w14:textId="77777777" w:rsidR="001F7C0D" w:rsidRDefault="001F7C0D" w:rsidP="001F7C0D">
      <w:pPr>
        <w:spacing w:line="480" w:lineRule="auto"/>
      </w:pPr>
      <w:r>
        <w:t>Catalogue Number: 315</w:t>
      </w:r>
    </w:p>
    <w:p w14:paraId="7E6F793D" w14:textId="77777777" w:rsidR="001F7C0D" w:rsidRDefault="001F7C0D" w:rsidP="001F7C0D">
      <w:pPr>
        <w:spacing w:line="480" w:lineRule="auto"/>
      </w:pPr>
      <w:r>
        <w:t xml:space="preserve">Inventory Number: </w:t>
      </w:r>
      <w:r w:rsidRPr="00993C0D">
        <w:t>83.</w:t>
      </w:r>
      <w:r w:rsidRPr="00524C6D">
        <w:rPr>
          <w:caps/>
        </w:rPr>
        <w:t>aq.</w:t>
      </w:r>
      <w:r w:rsidRPr="00993C0D">
        <w:t>377.208</w:t>
      </w:r>
    </w:p>
    <w:p w14:paraId="158B27E7" w14:textId="77777777" w:rsidR="001F7C0D" w:rsidRDefault="001F7C0D" w:rsidP="001F7C0D">
      <w:pPr>
        <w:spacing w:line="480" w:lineRule="auto"/>
      </w:pPr>
      <w:r>
        <w:t xml:space="preserve">Dimensions: </w:t>
      </w:r>
      <w:r w:rsidRPr="00993C0D">
        <w:t>L: 10.1; W: 7.8; H: 2.6</w:t>
      </w:r>
    </w:p>
    <w:p w14:paraId="16867D72" w14:textId="77777777" w:rsidR="001F7C0D" w:rsidRDefault="001F7C0D" w:rsidP="001F7C0D">
      <w:pPr>
        <w:spacing w:line="480" w:lineRule="auto"/>
      </w:pPr>
      <w:r>
        <w:t xml:space="preserve">Condition and Fabric: </w:t>
      </w:r>
      <w:r w:rsidRPr="00993C0D">
        <w:t>Part of left shoulder blurred. Clay 7.5YR7/4 pink, mottled glaze varying between 5YR5/6 yellowish red and 5YR4/3 reddish brown.</w:t>
      </w:r>
    </w:p>
    <w:p w14:paraId="40873E8E" w14:textId="1A21E028" w:rsidR="001F7C0D" w:rsidRDefault="001F7C0D" w:rsidP="001F7C0D">
      <w:pPr>
        <w:spacing w:line="480" w:lineRule="auto"/>
      </w:pPr>
      <w:r>
        <w:t xml:space="preserve">Description: </w:t>
      </w:r>
      <w:r w:rsidRPr="00993C0D">
        <w:t>Moldmade. Ring handle with two grooves. Shoulder: variant of Loeschcke form</w:t>
      </w:r>
      <w:r w:rsidRPr="00524C6D">
        <w:rPr>
          <w:caps/>
        </w:rPr>
        <w:t xml:space="preserve"> viii </w:t>
      </w:r>
      <w:r w:rsidRPr="00993C0D">
        <w:t xml:space="preserve">b, with </w:t>
      </w:r>
      <w:r>
        <w:t xml:space="preserve">a </w:t>
      </w:r>
      <w:r w:rsidRPr="00993C0D">
        <w:t xml:space="preserve">row of double-ovolos, separated from </w:t>
      </w:r>
      <w:r>
        <w:t xml:space="preserve">the </w:t>
      </w:r>
      <w:r w:rsidRPr="00993C0D">
        <w:t xml:space="preserve">discus by </w:t>
      </w:r>
      <w:r>
        <w:t xml:space="preserve">a </w:t>
      </w:r>
      <w:r w:rsidRPr="00993C0D">
        <w:t xml:space="preserve">herringbone-pattern between two grooves. Filling-hole in left part. Small air hole in discus, facing nozzle. Nozzle </w:t>
      </w:r>
      <w:r w:rsidRPr="00AF4A84">
        <w:t>form Bus. 4a. Base marked off by one circular groove. Potter’s incuse signature: {{insc:</w:t>
      </w:r>
      <w:r w:rsidRPr="00AF4A84">
        <w:rPr>
          <w:caps/>
        </w:rPr>
        <w:t>exofici/na.c.v.s</w:t>
      </w:r>
      <w:r w:rsidRPr="00AF4A84">
        <w:t xml:space="preserve">.}}, African workshop active end of second to </w:t>
      </w:r>
      <w:r w:rsidR="00DC2304">
        <w:t>early</w:t>
      </w:r>
      <w:r w:rsidRPr="00AF4A84">
        <w:t xml:space="preserve"> third century</w:t>
      </w:r>
      <w:r w:rsidRPr="00AF4A84">
        <w:rPr>
          <w:caps/>
        </w:rPr>
        <w:t xml:space="preserve"> A.D.</w:t>
      </w:r>
      <w:r w:rsidRPr="00AF4A84">
        <w:t>; double ovolo</w:t>
      </w:r>
      <w:r w:rsidRPr="00AF4A84" w:rsidDel="00522E2C">
        <w:t xml:space="preserve"> </w:t>
      </w:r>
      <w:r w:rsidRPr="00AF4A84">
        <w:t>under signature</w:t>
      </w:r>
      <w:r w:rsidR="006B0A58">
        <w:t>.</w:t>
      </w:r>
      <w:r w:rsidR="006F1DF4">
        <w:t xml:space="preserve"> {{stamp:315}}</w:t>
      </w:r>
    </w:p>
    <w:p w14:paraId="1F7793A5" w14:textId="77777777" w:rsidR="001F7C0D" w:rsidRDefault="001F7C0D" w:rsidP="001F7C0D">
      <w:pPr>
        <w:spacing w:line="480" w:lineRule="auto"/>
      </w:pPr>
      <w:r>
        <w:t>Discus Iconography: B</w:t>
      </w:r>
      <w:r w:rsidRPr="00993C0D">
        <w:t>ust of Serapis, body</w:t>
      </w:r>
      <w:r>
        <w:t xml:space="preserve"> frontal</w:t>
      </w:r>
      <w:r w:rsidRPr="00993C0D">
        <w:t xml:space="preserve">, head to left, wearing </w:t>
      </w:r>
      <w:r w:rsidRPr="00993C0D">
        <w:rPr>
          <w:i/>
        </w:rPr>
        <w:t>modius</w:t>
      </w:r>
      <w:r w:rsidRPr="00993C0D">
        <w:t xml:space="preserve"> and draped garment; scepter at right.</w:t>
      </w:r>
    </w:p>
    <w:p w14:paraId="4967F469" w14:textId="77777777" w:rsidR="001F7C0D" w:rsidRDefault="001F7C0D" w:rsidP="001F7C0D">
      <w:pPr>
        <w:spacing w:line="480" w:lineRule="auto"/>
      </w:pPr>
      <w:r>
        <w:t xml:space="preserve">Type: </w:t>
      </w:r>
      <w:r w:rsidRPr="00AF4A84">
        <w:t xml:space="preserve">Loeschcke </w:t>
      </w:r>
      <w:r w:rsidRPr="00AF4A84">
        <w:rPr>
          <w:caps/>
        </w:rPr>
        <w:t>viii</w:t>
      </w:r>
      <w:r w:rsidRPr="00AF4A84">
        <w:t xml:space="preserve">; Bussière form D </w:t>
      </w:r>
      <w:r w:rsidRPr="00AF4A84">
        <w:rPr>
          <w:caps/>
        </w:rPr>
        <w:t>x</w:t>
      </w:r>
      <w:r w:rsidR="001A6EF4">
        <w:t xml:space="preserve"> 1</w:t>
      </w:r>
    </w:p>
    <w:p w14:paraId="34184752" w14:textId="77777777" w:rsidR="001F7C0D" w:rsidRDefault="001F7C0D" w:rsidP="001F7C0D">
      <w:pPr>
        <w:spacing w:line="480" w:lineRule="auto"/>
      </w:pPr>
      <w:r>
        <w:t xml:space="preserve">Place of Manufacture or Origin: </w:t>
      </w:r>
      <w:r w:rsidRPr="00AF4A84">
        <w:t>Given by Schüller as being from Asia Minor, but the lam</w:t>
      </w:r>
      <w:r w:rsidR="001A6EF4">
        <w:t>p with its signature is African</w:t>
      </w:r>
    </w:p>
    <w:p w14:paraId="2274F333" w14:textId="77777777" w:rsidR="001F7C0D" w:rsidRDefault="001F7C0D" w:rsidP="001F7C0D">
      <w:pPr>
        <w:spacing w:line="480" w:lineRule="auto"/>
      </w:pPr>
      <w:r>
        <w:t xml:space="preserve">Parallels: </w:t>
      </w:r>
      <w:r w:rsidRPr="00AF4A84">
        <w:rPr>
          <w:rFonts w:cs="Helvetica"/>
          <w:lang w:val="fr-FR" w:eastAsia="fr-FR"/>
        </w:rPr>
        <w:t>Alaoui</w:t>
      </w:r>
      <w:r w:rsidRPr="00AF4A84">
        <w:rPr>
          <w:rFonts w:cs="Helvetica"/>
          <w:caps/>
          <w:lang w:val="fr-FR" w:eastAsia="fr-FR"/>
        </w:rPr>
        <w:t xml:space="preserve"> iii</w:t>
      </w:r>
      <w:r w:rsidRPr="00AF4A84">
        <w:rPr>
          <w:rFonts w:cs="Helvetica"/>
          <w:lang w:val="fr-FR" w:eastAsia="fr-FR"/>
        </w:rPr>
        <w:t xml:space="preserve">, p. 208, no. K 1972 (El Ajoua); </w:t>
      </w:r>
      <w:r w:rsidRPr="00AF4A84">
        <w:t>(close) Deneauve 1969, no. 823, pl. 66 ({{insc:</w:t>
      </w:r>
      <w:r w:rsidRPr="00AF4A84">
        <w:rPr>
          <w:caps/>
        </w:rPr>
        <w:t>exoffmavrici</w:t>
      </w:r>
      <w:r w:rsidRPr="00AF4A84">
        <w:t>}});</w:t>
      </w:r>
      <w:r w:rsidRPr="00993C0D">
        <w:t xml:space="preserve"> Bussière 2000, p. 169, no. 3132, pl. 85, decor </w:t>
      </w:r>
      <w:r w:rsidRPr="00524C6D">
        <w:rPr>
          <w:caps/>
        </w:rPr>
        <w:t>i</w:t>
      </w:r>
      <w:r>
        <w:t>.c.1.(1) (with further refs.)</w:t>
      </w:r>
      <w:r w:rsidR="0067563C">
        <w:rPr>
          <w:rFonts w:cs="Helvetica"/>
          <w:lang w:val="fr-FR" w:eastAsia="fr-FR"/>
        </w:rPr>
        <w:t>;</w:t>
      </w:r>
      <w:r>
        <w:rPr>
          <w:rFonts w:cs="Helvetica"/>
          <w:lang w:val="fr-FR" w:eastAsia="fr-FR"/>
        </w:rPr>
        <w:t xml:space="preserve"> </w:t>
      </w:r>
      <w:hyperlink r:id="rId56" w:history="1">
        <w:r w:rsidR="00D8208C">
          <w:rPr>
            <w:rStyle w:val="Hyperlink"/>
            <w:rFonts w:cs="Helvetica"/>
            <w:lang w:val="fr-FR" w:eastAsia="fr-FR"/>
          </w:rPr>
          <w:t>cat</w:t>
        </w:r>
        <w:r w:rsidRPr="001F7C0D">
          <w:rPr>
            <w:rStyle w:val="Hyperlink"/>
            <w:rFonts w:cs="Helvetica"/>
            <w:lang w:val="fr-FR" w:eastAsia="fr-FR"/>
          </w:rPr>
          <w:t>. 316</w:t>
        </w:r>
      </w:hyperlink>
      <w:r w:rsidR="00D8208C">
        <w:rPr>
          <w:rFonts w:cs="Helvetica"/>
          <w:lang w:val="fr-FR" w:eastAsia="fr-FR"/>
        </w:rPr>
        <w:t xml:space="preserve"> and </w:t>
      </w:r>
      <w:hyperlink r:id="rId57" w:history="1">
        <w:r w:rsidR="00D8208C" w:rsidRPr="00D8208C">
          <w:rPr>
            <w:rStyle w:val="Hyperlink"/>
            <w:rFonts w:cs="Helvetica"/>
            <w:lang w:val="fr-FR" w:eastAsia="fr-FR"/>
          </w:rPr>
          <w:t>cat.</w:t>
        </w:r>
        <w:r w:rsidRPr="00D8208C">
          <w:rPr>
            <w:rStyle w:val="Hyperlink"/>
            <w:rFonts w:cs="Helvetica"/>
            <w:lang w:val="fr-FR" w:eastAsia="fr-FR"/>
          </w:rPr>
          <w:t xml:space="preserve"> 348</w:t>
        </w:r>
      </w:hyperlink>
      <w:r w:rsidRPr="00FC6D58">
        <w:rPr>
          <w:rFonts w:cs="Helvetica"/>
          <w:lang w:val="fr-FR" w:eastAsia="fr-FR"/>
        </w:rPr>
        <w:t>.</w:t>
      </w:r>
    </w:p>
    <w:p w14:paraId="74A3D4DF" w14:textId="77777777" w:rsidR="00302739" w:rsidRDefault="00302739" w:rsidP="00302739">
      <w:pPr>
        <w:spacing w:line="480" w:lineRule="auto"/>
      </w:pPr>
      <w:r>
        <w:t xml:space="preserve">Provenance: </w:t>
      </w:r>
    </w:p>
    <w:p w14:paraId="7BA2C045" w14:textId="77777777" w:rsidR="001F7C0D" w:rsidRDefault="001F7C0D" w:rsidP="001F7C0D">
      <w:pPr>
        <w:spacing w:line="480" w:lineRule="auto"/>
      </w:pPr>
      <w:r>
        <w:t>Bibliography: Unpublished.</w:t>
      </w:r>
    </w:p>
    <w:p w14:paraId="2DB7019E" w14:textId="62501974" w:rsidR="000746E8" w:rsidRPr="00F90C10" w:rsidRDefault="00A50BDB" w:rsidP="001F7C0D">
      <w:pPr>
        <w:spacing w:line="480" w:lineRule="auto"/>
      </w:pPr>
      <w:r>
        <w:t>Date: Late</w:t>
      </w:r>
      <w:r w:rsidR="000746E8" w:rsidRPr="00993C0D">
        <w:t xml:space="preserve"> second to </w:t>
      </w:r>
      <w:r w:rsidR="00DC2304">
        <w:t>early</w:t>
      </w:r>
      <w:r w:rsidR="000746E8" w:rsidRPr="00993C0D">
        <w:t xml:space="preserve"> third century</w:t>
      </w:r>
      <w:r w:rsidR="000746E8" w:rsidRPr="00524C6D">
        <w:rPr>
          <w:caps/>
        </w:rPr>
        <w:t xml:space="preserve"> </w:t>
      </w:r>
      <w:r w:rsidR="005170AB" w:rsidRPr="005170AB">
        <w:rPr>
          <w:caps/>
        </w:rPr>
        <w:t>A.D.</w:t>
      </w:r>
    </w:p>
    <w:p w14:paraId="60C5C943" w14:textId="77777777" w:rsidR="00BA31B2" w:rsidRDefault="00BA31B2" w:rsidP="00BA31B2">
      <w:pPr>
        <w:spacing w:line="480" w:lineRule="auto"/>
      </w:pPr>
      <w:r>
        <w:t>Date numeric: 175; 225</w:t>
      </w:r>
    </w:p>
    <w:p w14:paraId="1EC6F864"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5233E121"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B508FCC" w14:textId="77777777" w:rsidR="000746E8" w:rsidRDefault="000746E8" w:rsidP="000746E8">
      <w:pPr>
        <w:pStyle w:val="Textedelespacerserv2"/>
        <w:numPr>
          <w:ilvl w:val="0"/>
          <w:numId w:val="0"/>
        </w:numPr>
        <w:spacing w:line="480" w:lineRule="auto"/>
        <w:jc w:val="left"/>
        <w:outlineLvl w:val="9"/>
        <w:rPr>
          <w:rFonts w:ascii="Palatino" w:hAnsi="Palatino"/>
        </w:rPr>
      </w:pPr>
    </w:p>
    <w:p w14:paraId="4CA952A9" w14:textId="77777777" w:rsidR="00925BFA" w:rsidRDefault="00925BFA" w:rsidP="00925BFA">
      <w:pPr>
        <w:spacing w:line="480" w:lineRule="auto"/>
      </w:pPr>
      <w:r>
        <w:t>Catalogue Number: 316</w:t>
      </w:r>
    </w:p>
    <w:p w14:paraId="16D4F729" w14:textId="77777777" w:rsidR="00925BFA" w:rsidRDefault="00925BFA" w:rsidP="00925BFA">
      <w:pPr>
        <w:spacing w:line="480" w:lineRule="auto"/>
      </w:pPr>
      <w:r>
        <w:t xml:space="preserve">Inventory Number: </w:t>
      </w:r>
      <w:r w:rsidRPr="00993C0D">
        <w:t>83.</w:t>
      </w:r>
      <w:r w:rsidRPr="00524C6D">
        <w:rPr>
          <w:caps/>
        </w:rPr>
        <w:t>aq.</w:t>
      </w:r>
      <w:r w:rsidRPr="00993C0D">
        <w:t>377.219</w:t>
      </w:r>
    </w:p>
    <w:p w14:paraId="031AAA9A" w14:textId="77777777" w:rsidR="00925BFA" w:rsidRDefault="00925BFA" w:rsidP="00925BFA">
      <w:pPr>
        <w:spacing w:line="480" w:lineRule="auto"/>
      </w:pPr>
      <w:r>
        <w:t xml:space="preserve">Dimensions: </w:t>
      </w:r>
      <w:r w:rsidRPr="00993C0D">
        <w:t>L: 11.6; W: 8.5; H: 3.1</w:t>
      </w:r>
    </w:p>
    <w:p w14:paraId="310F8D18" w14:textId="77777777" w:rsidR="00925BFA" w:rsidRDefault="00925BFA" w:rsidP="00925BFA">
      <w:pPr>
        <w:spacing w:line="480" w:lineRule="auto"/>
      </w:pPr>
      <w:r>
        <w:t xml:space="preserve">Condition and Fabric: </w:t>
      </w:r>
      <w:r w:rsidRPr="00993C0D">
        <w:t>Intact. Clay 7.5YR7/4 pink, glaze mostly 7.5YR6/6 reddish yellow.</w:t>
      </w:r>
    </w:p>
    <w:p w14:paraId="3CA49F92" w14:textId="77777777" w:rsidR="00925BFA" w:rsidRDefault="00925BFA" w:rsidP="00925BFA">
      <w:pPr>
        <w:spacing w:line="480" w:lineRule="auto"/>
      </w:pPr>
      <w:r>
        <w:t xml:space="preserve">Description: </w:t>
      </w:r>
      <w:r w:rsidRPr="00993C0D">
        <w:t>Moldmade. Ring handle with two grooves. Shoulder: variant of Loeschcke form</w:t>
      </w:r>
      <w:r w:rsidRPr="00524C6D">
        <w:rPr>
          <w:caps/>
        </w:rPr>
        <w:t xml:space="preserve"> viii </w:t>
      </w:r>
      <w:r w:rsidRPr="00993C0D">
        <w:t xml:space="preserve">b, with </w:t>
      </w:r>
      <w:r>
        <w:t xml:space="preserve">a </w:t>
      </w:r>
      <w:r w:rsidRPr="00993C0D">
        <w:t xml:space="preserve">row of double-ovolos, separated from </w:t>
      </w:r>
      <w:r>
        <w:t xml:space="preserve">the </w:t>
      </w:r>
      <w:r w:rsidRPr="00993C0D">
        <w:t xml:space="preserve">discus by </w:t>
      </w:r>
      <w:r>
        <w:t xml:space="preserve">a </w:t>
      </w:r>
      <w:r w:rsidRPr="00993C0D">
        <w:t xml:space="preserve">circle </w:t>
      </w:r>
      <w:r>
        <w:t>of herringbone-</w:t>
      </w:r>
      <w:r w:rsidRPr="00993C0D">
        <w:t xml:space="preserve">pattern between two grooves. Filling-hole in right middle of discus. Small air hole in lower discus. Nozzle form </w:t>
      </w:r>
      <w:r w:rsidRPr="00084E33">
        <w:t>Bus. 4a or 4f. Base marked off by one circular groove. Potter’s incuse signature: {{insc:</w:t>
      </w:r>
      <w:r w:rsidRPr="00084E33">
        <w:rPr>
          <w:caps/>
        </w:rPr>
        <w:t>exofici/na.c.v.s</w:t>
      </w:r>
      <w:r w:rsidRPr="00084E33">
        <w:t xml:space="preserve">.}}; similar signature on </w:t>
      </w:r>
      <w:hyperlink r:id="rId58" w:history="1">
        <w:r w:rsidRPr="00925BFA">
          <w:rPr>
            <w:rStyle w:val="Hyperlink"/>
          </w:rPr>
          <w:t>cat. 315</w:t>
        </w:r>
      </w:hyperlink>
      <w:r w:rsidRPr="00084E33">
        <w:t>.</w:t>
      </w:r>
    </w:p>
    <w:p w14:paraId="128A8A52" w14:textId="77777777" w:rsidR="00925BFA" w:rsidRDefault="00925BFA" w:rsidP="00925BFA">
      <w:pPr>
        <w:spacing w:line="480" w:lineRule="auto"/>
      </w:pPr>
      <w:r>
        <w:t>Discus Iconography: B</w:t>
      </w:r>
      <w:r w:rsidRPr="00993C0D">
        <w:t xml:space="preserve">ust of Serapis, frontal body, head to left, wearing </w:t>
      </w:r>
      <w:r w:rsidRPr="00993C0D">
        <w:rPr>
          <w:i/>
        </w:rPr>
        <w:t>modius</w:t>
      </w:r>
      <w:r w:rsidRPr="00993C0D">
        <w:t>, rich locks</w:t>
      </w:r>
      <w:r w:rsidRPr="00E62537">
        <w:t>;</w:t>
      </w:r>
      <w:r w:rsidRPr="00993C0D">
        <w:t xml:space="preserve"> scepter at right.</w:t>
      </w:r>
    </w:p>
    <w:p w14:paraId="67E91CF1" w14:textId="77777777" w:rsidR="00925BFA" w:rsidRDefault="00925BFA" w:rsidP="00925BFA">
      <w:pPr>
        <w:spacing w:line="480" w:lineRule="auto"/>
      </w:pPr>
      <w:r>
        <w:t xml:space="preserve">Type: </w:t>
      </w:r>
      <w:r w:rsidRPr="00084E33">
        <w:t xml:space="preserve">Loeschcke </w:t>
      </w:r>
      <w:r w:rsidRPr="00084E33">
        <w:rPr>
          <w:caps/>
        </w:rPr>
        <w:t>viii</w:t>
      </w:r>
      <w:r w:rsidRPr="00084E33">
        <w:t xml:space="preserve">; Bussière form D </w:t>
      </w:r>
      <w:r w:rsidRPr="00084E33">
        <w:rPr>
          <w:caps/>
        </w:rPr>
        <w:t>x</w:t>
      </w:r>
      <w:r w:rsidRPr="00084E33">
        <w:t xml:space="preserve"> 1</w:t>
      </w:r>
    </w:p>
    <w:p w14:paraId="75082962" w14:textId="77777777" w:rsidR="00925BFA" w:rsidRDefault="00925BFA" w:rsidP="00925BFA">
      <w:pPr>
        <w:spacing w:line="480" w:lineRule="auto"/>
      </w:pPr>
      <w:r>
        <w:t xml:space="preserve">Place of Manufacture or Origin: </w:t>
      </w:r>
      <w:r w:rsidR="001A6EF4">
        <w:t>North Africa</w:t>
      </w:r>
    </w:p>
    <w:p w14:paraId="55287AA7" w14:textId="77777777" w:rsidR="00925BFA" w:rsidRDefault="00925BFA" w:rsidP="00925BFA">
      <w:pPr>
        <w:spacing w:line="480" w:lineRule="auto"/>
      </w:pPr>
      <w:r>
        <w:t>Parallels: (C</w:t>
      </w:r>
      <w:r w:rsidRPr="00084E33">
        <w:t>lose) Deneauve 1969, no. 823, pl. 76 ({{insc:</w:t>
      </w:r>
      <w:r w:rsidRPr="00084E33">
        <w:rPr>
          <w:caps/>
        </w:rPr>
        <w:t>exofmavrici</w:t>
      </w:r>
      <w:r w:rsidRPr="00084E33">
        <w:t>}});</w:t>
      </w:r>
      <w:r w:rsidRPr="00993C0D">
        <w:t xml:space="preserve"> Bussière 2000, p. 169, no. 3132, pl. 85, decor </w:t>
      </w:r>
      <w:r w:rsidRPr="00524C6D">
        <w:rPr>
          <w:caps/>
        </w:rPr>
        <w:t>i</w:t>
      </w:r>
      <w:r w:rsidRPr="00993C0D">
        <w:t>.c.</w:t>
      </w:r>
      <w:r>
        <w:t xml:space="preserve">1.(1) (with further refs.); </w:t>
      </w:r>
      <w:hyperlink r:id="rId59" w:history="1">
        <w:r w:rsidRPr="00925BFA">
          <w:rPr>
            <w:rStyle w:val="Hyperlink"/>
          </w:rPr>
          <w:t>cat. 315</w:t>
        </w:r>
      </w:hyperlink>
      <w:r w:rsidRPr="00FC6D58">
        <w:t xml:space="preserve"> and </w:t>
      </w:r>
      <w:hyperlink r:id="rId60" w:history="1">
        <w:r w:rsidRPr="00925BFA">
          <w:rPr>
            <w:rStyle w:val="Hyperlink"/>
          </w:rPr>
          <w:t>cat. 348</w:t>
        </w:r>
      </w:hyperlink>
      <w:r w:rsidRPr="00FC6D58">
        <w:t xml:space="preserve"> are similar</w:t>
      </w:r>
      <w:r w:rsidRPr="00993C0D">
        <w:t xml:space="preserve"> but not from </w:t>
      </w:r>
      <w:r>
        <w:t xml:space="preserve">the </w:t>
      </w:r>
      <w:r w:rsidRPr="00993C0D">
        <w:t>same mold.</w:t>
      </w:r>
    </w:p>
    <w:p w14:paraId="4C2A6D1E" w14:textId="77777777" w:rsidR="00302739" w:rsidRDefault="00302739" w:rsidP="00302739">
      <w:pPr>
        <w:spacing w:line="480" w:lineRule="auto"/>
      </w:pPr>
      <w:r>
        <w:t xml:space="preserve">Provenance: </w:t>
      </w:r>
    </w:p>
    <w:p w14:paraId="0CF641CC" w14:textId="77777777" w:rsidR="00925BFA" w:rsidRDefault="00925BFA" w:rsidP="00925BFA">
      <w:pPr>
        <w:spacing w:line="480" w:lineRule="auto"/>
      </w:pPr>
      <w:r>
        <w:t>Bibliography: Unpublished.</w:t>
      </w:r>
    </w:p>
    <w:p w14:paraId="5E46DC84" w14:textId="6C3FDF3E" w:rsidR="000746E8" w:rsidRPr="00F90C10" w:rsidRDefault="00A50BDB" w:rsidP="00925BFA">
      <w:pPr>
        <w:spacing w:line="480" w:lineRule="auto"/>
      </w:pPr>
      <w:r>
        <w:t>Date: Late</w:t>
      </w:r>
      <w:r w:rsidR="000746E8" w:rsidRPr="00993C0D">
        <w:t xml:space="preserve"> second to </w:t>
      </w:r>
      <w:r w:rsidR="00DC2304">
        <w:t>early</w:t>
      </w:r>
      <w:r w:rsidR="000746E8" w:rsidRPr="00993C0D">
        <w:t xml:space="preserve"> third century</w:t>
      </w:r>
      <w:r w:rsidR="000746E8" w:rsidRPr="00524C6D">
        <w:rPr>
          <w:caps/>
        </w:rPr>
        <w:t xml:space="preserve"> </w:t>
      </w:r>
      <w:r w:rsidR="005170AB" w:rsidRPr="005170AB">
        <w:rPr>
          <w:caps/>
        </w:rPr>
        <w:t>A.D.</w:t>
      </w:r>
    </w:p>
    <w:p w14:paraId="5F8690A3" w14:textId="77777777" w:rsidR="00BA31B2" w:rsidRDefault="00BA31B2" w:rsidP="00BA31B2">
      <w:pPr>
        <w:spacing w:line="480" w:lineRule="auto"/>
      </w:pPr>
      <w:r>
        <w:t>Date numeric: 175; 225</w:t>
      </w:r>
    </w:p>
    <w:p w14:paraId="4867B181"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4D11781B" w14:textId="77777777" w:rsidR="000746E8" w:rsidRDefault="000746E8" w:rsidP="000746E8">
      <w:pPr>
        <w:spacing w:line="480" w:lineRule="auto"/>
      </w:pPr>
      <w:r>
        <w:t>———</w:t>
      </w:r>
    </w:p>
    <w:p w14:paraId="32398045" w14:textId="77777777" w:rsidR="000746E8" w:rsidRDefault="000746E8" w:rsidP="000746E8">
      <w:pPr>
        <w:spacing w:line="480" w:lineRule="auto"/>
      </w:pPr>
    </w:p>
    <w:p w14:paraId="62FAB673" w14:textId="77777777" w:rsidR="00D36F41" w:rsidRDefault="00D36F41" w:rsidP="00D36F41">
      <w:pPr>
        <w:spacing w:line="480" w:lineRule="auto"/>
      </w:pPr>
      <w:r>
        <w:t>Catalogue Number: 317</w:t>
      </w:r>
    </w:p>
    <w:p w14:paraId="47363C62" w14:textId="77777777" w:rsidR="00D36F41" w:rsidRDefault="00D36F41" w:rsidP="00D36F41">
      <w:pPr>
        <w:spacing w:line="480" w:lineRule="auto"/>
      </w:pPr>
      <w:r>
        <w:t xml:space="preserve">Inventory Number: </w:t>
      </w:r>
      <w:r w:rsidRPr="00993C0D">
        <w:t>83.</w:t>
      </w:r>
      <w:r w:rsidRPr="00524C6D">
        <w:rPr>
          <w:caps/>
        </w:rPr>
        <w:t>aq.</w:t>
      </w:r>
      <w:r w:rsidRPr="00993C0D">
        <w:t>377.396</w:t>
      </w:r>
    </w:p>
    <w:p w14:paraId="06B756F1" w14:textId="77777777" w:rsidR="00D36F41" w:rsidRDefault="00D36F41" w:rsidP="00D36F41">
      <w:pPr>
        <w:spacing w:line="480" w:lineRule="auto"/>
      </w:pPr>
      <w:r>
        <w:t xml:space="preserve">Dimensions: </w:t>
      </w:r>
      <w:r w:rsidRPr="00993C0D">
        <w:t>L: 10.1; W: 8.4; H: 3</w:t>
      </w:r>
      <w:r>
        <w:t>.0</w:t>
      </w:r>
    </w:p>
    <w:p w14:paraId="428F1F23" w14:textId="77777777" w:rsidR="00D36F41" w:rsidRDefault="00D36F41" w:rsidP="00D36F41">
      <w:pPr>
        <w:spacing w:line="480" w:lineRule="auto"/>
      </w:pPr>
      <w:r>
        <w:t xml:space="preserve">Condition and Fabric: </w:t>
      </w:r>
      <w:r w:rsidRPr="00993C0D">
        <w:t>Intact. Clay 7.5YR7/4 pink, thin remains of glaze near 2.5YR6/6 light red.</w:t>
      </w:r>
    </w:p>
    <w:p w14:paraId="07AA556A" w14:textId="77777777" w:rsidR="00D36F41" w:rsidRDefault="00D36F41" w:rsidP="00D36F41">
      <w:pPr>
        <w:spacing w:line="480" w:lineRule="auto"/>
      </w:pPr>
      <w:r>
        <w:t xml:space="preserve">Description: </w:t>
      </w:r>
      <w:r w:rsidRPr="00993C0D">
        <w:t>Moldmade. Ring handle with two grooves on both parts. Shoulder: Loeschcke form</w:t>
      </w:r>
      <w:r w:rsidRPr="00524C6D">
        <w:rPr>
          <w:caps/>
        </w:rPr>
        <w:t xml:space="preserve"> viii </w:t>
      </w:r>
      <w:r w:rsidRPr="00993C0D">
        <w:t>b, with closely spaced slanted criss-</w:t>
      </w:r>
      <w:r>
        <w:t>crossing lines,</w:t>
      </w:r>
      <w:r w:rsidRPr="00993C0D">
        <w:t xml:space="preserve"> separated from discus by convex ridge marked off </w:t>
      </w:r>
      <w:r>
        <w:t>by</w:t>
      </w:r>
      <w:r w:rsidRPr="00993C0D">
        <w:t xml:space="preserve"> two grooves. Filling-hole slightly above discus center; remains of iron corrosion. Small air hole in lower </w:t>
      </w:r>
      <w:r>
        <w:t>part</w:t>
      </w:r>
      <w:r w:rsidRPr="00993C0D">
        <w:t xml:space="preserve">, facing nozzle. Nozzle form Bus. 6; on underside, band of closely spaced rays between two </w:t>
      </w:r>
      <w:r w:rsidRPr="00084E33">
        <w:t>narrow notched grooves. Base marked off by one circular groove. Two-line inscription on base: {{insc:</w:t>
      </w:r>
      <w:r w:rsidRPr="00084E33">
        <w:rPr>
          <w:caps/>
        </w:rPr>
        <w:t>mmpaxi // m</w:t>
      </w:r>
      <w:r w:rsidRPr="00084E33">
        <w:t>}}—(?); workshop signature {{insc:</w:t>
      </w:r>
      <w:r w:rsidRPr="00084E33">
        <w:rPr>
          <w:caps/>
        </w:rPr>
        <w:t>exoficina.c.v.s.</w:t>
      </w:r>
      <w:r>
        <w:t>}}</w:t>
      </w:r>
      <w:r w:rsidRPr="00084E33">
        <w:t xml:space="preserve"> inscribed at top of discus.</w:t>
      </w:r>
    </w:p>
    <w:p w14:paraId="2C9B72DD" w14:textId="77777777" w:rsidR="00D36F41" w:rsidRDefault="00D36F41" w:rsidP="00D36F41">
      <w:pPr>
        <w:spacing w:line="480" w:lineRule="auto"/>
      </w:pPr>
      <w:r>
        <w:t>Discus Iconography: H</w:t>
      </w:r>
      <w:r w:rsidRPr="00993C0D">
        <w:t>omoerotic scene: big-bellied nude bearded man at left having sex with nude lean young partner kneeling at right (</w:t>
      </w:r>
      <w:r w:rsidRPr="00993C0D">
        <w:rPr>
          <w:i/>
        </w:rPr>
        <w:t>coitus a tergo</w:t>
      </w:r>
      <w:r w:rsidRPr="00993C0D">
        <w:t xml:space="preserve">), both to right; </w:t>
      </w:r>
      <w:r>
        <w:t xml:space="preserve">the </w:t>
      </w:r>
      <w:r w:rsidRPr="00993C0D">
        <w:t>youth is wearing</w:t>
      </w:r>
      <w:r>
        <w:t xml:space="preserve"> a </w:t>
      </w:r>
      <w:r w:rsidRPr="00993C0D">
        <w:t>necklace with</w:t>
      </w:r>
      <w:r w:rsidRPr="00E62537">
        <w:t xml:space="preserve"> </w:t>
      </w:r>
      <w:r w:rsidRPr="00993C0D">
        <w:t xml:space="preserve">what seems to be a </w:t>
      </w:r>
      <w:r w:rsidRPr="00993C0D">
        <w:rPr>
          <w:i/>
        </w:rPr>
        <w:t>bulla.</w:t>
      </w:r>
    </w:p>
    <w:p w14:paraId="62925A54" w14:textId="77777777" w:rsidR="00D36F41" w:rsidRDefault="00D36F41" w:rsidP="00D36F41">
      <w:pPr>
        <w:spacing w:line="480" w:lineRule="auto"/>
      </w:pPr>
      <w:r>
        <w:t xml:space="preserve">Type: </w:t>
      </w:r>
      <w:r w:rsidRPr="00084E33">
        <w:t xml:space="preserve">Loeschcke </w:t>
      </w:r>
      <w:r w:rsidRPr="00084E33">
        <w:rPr>
          <w:caps/>
        </w:rPr>
        <w:t>viii</w:t>
      </w:r>
      <w:r w:rsidRPr="00084E33">
        <w:t xml:space="preserve">; Bussière form D </w:t>
      </w:r>
      <w:r w:rsidRPr="00084E33">
        <w:rPr>
          <w:caps/>
        </w:rPr>
        <w:t>x</w:t>
      </w:r>
      <w:r w:rsidR="001A6EF4">
        <w:t xml:space="preserve"> 2</w:t>
      </w:r>
    </w:p>
    <w:p w14:paraId="23A044C0" w14:textId="77777777" w:rsidR="00D36F41" w:rsidRDefault="00D36F41" w:rsidP="00D36F41">
      <w:pPr>
        <w:spacing w:line="480" w:lineRule="auto"/>
      </w:pPr>
      <w:r>
        <w:t xml:space="preserve">Place of Manufacture or Origin: </w:t>
      </w:r>
      <w:r w:rsidR="001A6EF4">
        <w:t>North Africa</w:t>
      </w:r>
    </w:p>
    <w:p w14:paraId="567A335E" w14:textId="77777777" w:rsidR="00D36F41" w:rsidRDefault="00D36F41" w:rsidP="00D36F41">
      <w:pPr>
        <w:spacing w:line="480" w:lineRule="auto"/>
      </w:pPr>
      <w:r>
        <w:t xml:space="preserve">Parallels: </w:t>
      </w:r>
      <w:r w:rsidRPr="00084E33">
        <w:t>Djuric 1995, p. 48, no. C 132; Arslan 2001, p. 50, no. 68, inv. no. A.1984; Bonham’s, New York, auction 30 October 2003, lot 10370.</w:t>
      </w:r>
    </w:p>
    <w:p w14:paraId="12A8E65A" w14:textId="77777777" w:rsidR="00302739" w:rsidRDefault="00302739" w:rsidP="00302739">
      <w:pPr>
        <w:spacing w:line="480" w:lineRule="auto"/>
      </w:pPr>
      <w:r>
        <w:t xml:space="preserve">Provenance: </w:t>
      </w:r>
    </w:p>
    <w:p w14:paraId="29119124" w14:textId="77777777" w:rsidR="00D36F41" w:rsidRDefault="00D36F41" w:rsidP="00D36F41">
      <w:pPr>
        <w:spacing w:line="480" w:lineRule="auto"/>
      </w:pPr>
      <w:r>
        <w:t>Bibliography: Unpublished.</w:t>
      </w:r>
    </w:p>
    <w:p w14:paraId="21F9CC73" w14:textId="77777777" w:rsidR="000746E8" w:rsidRDefault="00D36F41" w:rsidP="00D36F41">
      <w:pPr>
        <w:spacing w:line="480" w:lineRule="auto"/>
      </w:pPr>
      <w:r>
        <w:t xml:space="preserve">Date: </w:t>
      </w:r>
      <w:r w:rsidR="005170AB" w:rsidRPr="00084E33">
        <w:rPr>
          <w:caps/>
        </w:rPr>
        <w:t>A.D.</w:t>
      </w:r>
      <w:r w:rsidR="000746E8" w:rsidRPr="00084E33">
        <w:rPr>
          <w:caps/>
        </w:rPr>
        <w:t xml:space="preserve"> </w:t>
      </w:r>
      <w:r w:rsidR="001A6EF4">
        <w:t>175–225</w:t>
      </w:r>
    </w:p>
    <w:p w14:paraId="07251E5D" w14:textId="77777777" w:rsidR="00BA31B2" w:rsidRPr="00084E33" w:rsidRDefault="00BA31B2" w:rsidP="00BA31B2">
      <w:pPr>
        <w:spacing w:line="480" w:lineRule="auto"/>
      </w:pPr>
      <w:r>
        <w:t>Date numeric: 175; 225</w:t>
      </w:r>
    </w:p>
    <w:p w14:paraId="360A8D4F" w14:textId="77777777" w:rsidR="000746E8" w:rsidRDefault="00D36F41" w:rsidP="000746E8">
      <w:pPr>
        <w:spacing w:line="480" w:lineRule="auto"/>
      </w:pPr>
      <w:r w:rsidRPr="00084E33">
        <w:t>Discussion</w:t>
      </w:r>
      <w:r w:rsidR="000746E8" w:rsidRPr="00084E33">
        <w:t>: A workshop signature (</w:t>
      </w:r>
      <w:r w:rsidR="00084E33" w:rsidRPr="00084E33">
        <w:t>{{insc:</w:t>
      </w:r>
      <w:r w:rsidR="00084E33" w:rsidRPr="00084E33">
        <w:rPr>
          <w:caps/>
        </w:rPr>
        <w:t>exoficina</w:t>
      </w:r>
      <w:r w:rsidR="00084E33" w:rsidRPr="00084E33">
        <w:t xml:space="preserve"> </w:t>
      </w:r>
      <w:r w:rsidR="00084E33" w:rsidRPr="00084E33">
        <w:rPr>
          <w:caps/>
        </w:rPr>
        <w:t>c.v.s</w:t>
      </w:r>
      <w:r w:rsidR="00084E33" w:rsidRPr="00084E33">
        <w:t>.}}</w:t>
      </w:r>
      <w:r w:rsidR="000746E8" w:rsidRPr="00084E33">
        <w:t>) inscribed</w:t>
      </w:r>
      <w:r w:rsidR="000746E8" w:rsidRPr="00993C0D">
        <w:t xml:space="preserve"> on top of the discus is very unusual on first- or second-century Roman lamps, but it occurs occasionally on African lamps of the third century and later. Since the workshop name already figures on the discus of the lamp, could the inscription on the base be the name of the potter himself and not that of the workshop? It is exceptional that two different names are inscribed, one on the discus (the workshop), the other (the potter[?]) on the base. Among the thousands of African lamps Bussière has studied, he has never seen a similar case. </w:t>
      </w:r>
      <w:r w:rsidR="000746E8" w:rsidRPr="00993C0D">
        <w:tab/>
      </w:r>
    </w:p>
    <w:p w14:paraId="4DDBDA07" w14:textId="77777777" w:rsidR="000746E8" w:rsidRDefault="000746E8" w:rsidP="000746E8">
      <w:pPr>
        <w:spacing w:line="480" w:lineRule="auto"/>
      </w:pPr>
      <w:r>
        <w:tab/>
      </w:r>
      <w:r w:rsidRPr="00993C0D">
        <w:t>The rays on the underside of the nozzle are a common decor on third-century African lamps.</w:t>
      </w:r>
      <w:r w:rsidRPr="00677B4B">
        <w:t xml:space="preserve"> </w:t>
      </w:r>
    </w:p>
    <w:p w14:paraId="06481F94" w14:textId="77777777" w:rsidR="000746E8" w:rsidRDefault="000746E8" w:rsidP="000746E8">
      <w:pPr>
        <w:spacing w:line="480" w:lineRule="auto"/>
      </w:pPr>
    </w:p>
    <w:p w14:paraId="17F02CDC" w14:textId="77777777" w:rsidR="000746E8" w:rsidRDefault="000746E8" w:rsidP="000746E8">
      <w:pPr>
        <w:spacing w:line="480" w:lineRule="auto"/>
      </w:pPr>
      <w:r>
        <w:t>———</w:t>
      </w:r>
    </w:p>
    <w:p w14:paraId="73F5C152" w14:textId="77777777" w:rsidR="000746E8" w:rsidRDefault="000746E8" w:rsidP="000746E8">
      <w:pPr>
        <w:spacing w:line="480" w:lineRule="auto"/>
      </w:pPr>
    </w:p>
    <w:p w14:paraId="360658FB" w14:textId="77777777" w:rsidR="00976C08" w:rsidRDefault="00976C08" w:rsidP="00976C08">
      <w:pPr>
        <w:spacing w:line="480" w:lineRule="auto"/>
      </w:pPr>
      <w:r>
        <w:t>Catalogue Number: 318</w:t>
      </w:r>
    </w:p>
    <w:p w14:paraId="2C906821" w14:textId="77777777" w:rsidR="00976C08" w:rsidRDefault="00976C08" w:rsidP="00976C08">
      <w:pPr>
        <w:spacing w:line="480" w:lineRule="auto"/>
      </w:pPr>
      <w:r>
        <w:t xml:space="preserve">Inventory Number: </w:t>
      </w:r>
      <w:r w:rsidRPr="00C345BA">
        <w:t>83.</w:t>
      </w:r>
      <w:r w:rsidRPr="00524C6D">
        <w:rPr>
          <w:caps/>
        </w:rPr>
        <w:t>aq.</w:t>
      </w:r>
      <w:r w:rsidRPr="00C345BA">
        <w:t>377.400</w:t>
      </w:r>
    </w:p>
    <w:p w14:paraId="3AF796C0" w14:textId="77777777" w:rsidR="00976C08" w:rsidRDefault="00976C08" w:rsidP="00976C08">
      <w:pPr>
        <w:spacing w:line="480" w:lineRule="auto"/>
      </w:pPr>
      <w:r>
        <w:t xml:space="preserve">Dimensions: </w:t>
      </w:r>
      <w:r w:rsidRPr="00C345BA">
        <w:t>L: 10.8; W: 8.2; H: 2.7</w:t>
      </w:r>
    </w:p>
    <w:p w14:paraId="475F18A5" w14:textId="77777777" w:rsidR="00976C08" w:rsidRDefault="00976C08" w:rsidP="00976C08">
      <w:pPr>
        <w:spacing w:line="480" w:lineRule="auto"/>
      </w:pPr>
      <w:r>
        <w:t xml:space="preserve">Condition and Fabric: </w:t>
      </w:r>
      <w:r w:rsidRPr="00C345BA">
        <w:t>Intact. Clay 10YR8/3 very pale brown, flaked thin glaze 10YR5/2 grayish brown.</w:t>
      </w:r>
    </w:p>
    <w:p w14:paraId="26414411" w14:textId="77777777" w:rsidR="00976C08" w:rsidRDefault="00976C08" w:rsidP="00976C08">
      <w:pPr>
        <w:spacing w:line="480" w:lineRule="auto"/>
      </w:pPr>
      <w:r>
        <w:t xml:space="preserve">Description: </w:t>
      </w:r>
      <w:r w:rsidRPr="00C345BA">
        <w:t>Moldmade. Solid round vertical handle with two grooves on both parts. Shoulder: Loeschcke form</w:t>
      </w:r>
      <w:r w:rsidRPr="00524C6D">
        <w:rPr>
          <w:caps/>
        </w:rPr>
        <w:t xml:space="preserve"> viii </w:t>
      </w:r>
      <w:r w:rsidRPr="00C345BA">
        <w:t xml:space="preserve">b, with closely spaced slanted rays. </w:t>
      </w:r>
      <w:r w:rsidRPr="005A1A94">
        <w:t xml:space="preserve">Central filling-hole. Small air hole in lower part. Nozzle form Bus. 6; underside has </w:t>
      </w:r>
      <w:r>
        <w:t xml:space="preserve">a </w:t>
      </w:r>
      <w:r w:rsidRPr="005A1A94">
        <w:t xml:space="preserve">band of closely spaced rays. Base surrounded </w:t>
      </w:r>
      <w:r>
        <w:t>by</w:t>
      </w:r>
      <w:r w:rsidRPr="005A1A94">
        <w:t xml:space="preserve"> a circular raised ridge.</w:t>
      </w:r>
    </w:p>
    <w:p w14:paraId="30DCF6A6" w14:textId="77777777" w:rsidR="00976C08" w:rsidRDefault="00976C08" w:rsidP="00976C08">
      <w:pPr>
        <w:spacing w:line="480" w:lineRule="auto"/>
      </w:pPr>
      <w:r>
        <w:t>Discus Iconography: H</w:t>
      </w:r>
      <w:r w:rsidRPr="00C345BA">
        <w:t xml:space="preserve">omoerotic scene to right, </w:t>
      </w:r>
      <w:r w:rsidRPr="00C345BA">
        <w:rPr>
          <w:i/>
        </w:rPr>
        <w:t>coitus a tergo</w:t>
      </w:r>
      <w:r w:rsidRPr="00C345BA">
        <w:t xml:space="preserve"> close to </w:t>
      </w:r>
      <w:hyperlink r:id="rId61" w:history="1">
        <w:r w:rsidRPr="00976C08">
          <w:rPr>
            <w:rStyle w:val="Hyperlink"/>
          </w:rPr>
          <w:t>cat. 317</w:t>
        </w:r>
      </w:hyperlink>
      <w:r w:rsidRPr="005A1A94">
        <w:t>; nearly same position of the two partners, except that the big-bellied bearded man at left is here standing holding what is possibly a book scroll: parody of a teacher(?).</w:t>
      </w:r>
    </w:p>
    <w:p w14:paraId="27EF1A2B" w14:textId="77777777" w:rsidR="00976C08" w:rsidRDefault="00976C08" w:rsidP="00976C08">
      <w:pPr>
        <w:spacing w:line="480" w:lineRule="auto"/>
      </w:pPr>
      <w:r>
        <w:t xml:space="preserve">Type: </w:t>
      </w:r>
      <w:r w:rsidRPr="005A1A94">
        <w:t xml:space="preserve">Loeschcke </w:t>
      </w:r>
      <w:r w:rsidRPr="00524C6D">
        <w:rPr>
          <w:caps/>
        </w:rPr>
        <w:t>viii</w:t>
      </w:r>
      <w:r w:rsidRPr="005A1A94">
        <w:t xml:space="preserve">; Bussière form D </w:t>
      </w:r>
      <w:r w:rsidRPr="00524C6D">
        <w:rPr>
          <w:caps/>
        </w:rPr>
        <w:t>x 2</w:t>
      </w:r>
    </w:p>
    <w:p w14:paraId="1ACBB1A0" w14:textId="77777777" w:rsidR="00976C08" w:rsidRDefault="00976C08" w:rsidP="00976C08">
      <w:pPr>
        <w:spacing w:line="480" w:lineRule="auto"/>
      </w:pPr>
      <w:r>
        <w:t xml:space="preserve">Place of Manufacture or Origin: </w:t>
      </w:r>
      <w:r w:rsidRPr="005A1A94">
        <w:t>None given, but ce</w:t>
      </w:r>
      <w:r w:rsidR="001A6EF4">
        <w:t>rtainly African</w:t>
      </w:r>
    </w:p>
    <w:p w14:paraId="1369FDFA" w14:textId="77777777" w:rsidR="00976C08" w:rsidRDefault="00976C08" w:rsidP="00976C08">
      <w:pPr>
        <w:spacing w:line="480" w:lineRule="auto"/>
      </w:pPr>
      <w:r>
        <w:t xml:space="preserve">Parallels: </w:t>
      </w:r>
      <w:r w:rsidRPr="005A1A94">
        <w:t>Djuric 1995, p. 48, no. C 132; Arslan 2001, p. 50, inv. no. A.1984; Bonham’s, New York, auction 30 October 2003, lot 10370;</w:t>
      </w:r>
      <w:r w:rsidR="001D2CED">
        <w:t xml:space="preserve"> </w:t>
      </w:r>
      <w:hyperlink r:id="rId62" w:history="1">
        <w:r w:rsidRPr="00976C08">
          <w:rPr>
            <w:rStyle w:val="Hyperlink"/>
          </w:rPr>
          <w:t>cat. 317</w:t>
        </w:r>
      </w:hyperlink>
      <w:r w:rsidRPr="005A1A94">
        <w:t>.</w:t>
      </w:r>
    </w:p>
    <w:p w14:paraId="7499C4FD" w14:textId="77777777" w:rsidR="00302739" w:rsidRDefault="00302739" w:rsidP="00302739">
      <w:pPr>
        <w:spacing w:line="480" w:lineRule="auto"/>
      </w:pPr>
      <w:r>
        <w:t xml:space="preserve">Provenance: </w:t>
      </w:r>
    </w:p>
    <w:p w14:paraId="644111CC" w14:textId="77777777" w:rsidR="00976C08" w:rsidRDefault="00976C08" w:rsidP="00976C08">
      <w:pPr>
        <w:spacing w:line="480" w:lineRule="auto"/>
      </w:pPr>
      <w:r>
        <w:t>Bibliography: Unpublished.</w:t>
      </w:r>
    </w:p>
    <w:p w14:paraId="2F549EDE" w14:textId="77777777" w:rsidR="000746E8" w:rsidRDefault="00976C08" w:rsidP="00976C08">
      <w:pPr>
        <w:spacing w:line="480" w:lineRule="auto"/>
      </w:pPr>
      <w:r>
        <w:t xml:space="preserve">Date: </w:t>
      </w:r>
      <w:r w:rsidR="005170AB" w:rsidRPr="005170AB">
        <w:rPr>
          <w:caps/>
        </w:rPr>
        <w:t>A.D.</w:t>
      </w:r>
      <w:r w:rsidR="000746E8" w:rsidRPr="00524C6D">
        <w:rPr>
          <w:caps/>
        </w:rPr>
        <w:t xml:space="preserve"> </w:t>
      </w:r>
      <w:r w:rsidR="001A6EF4">
        <w:t>175–225</w:t>
      </w:r>
    </w:p>
    <w:p w14:paraId="5C5F89BB" w14:textId="77777777" w:rsidR="00BA31B2" w:rsidRPr="00993C0D" w:rsidRDefault="00BA31B2" w:rsidP="00BA31B2">
      <w:pPr>
        <w:spacing w:line="480" w:lineRule="auto"/>
      </w:pPr>
      <w:r>
        <w:t>Date numeric: 175; 225</w:t>
      </w:r>
    </w:p>
    <w:p w14:paraId="5833B807" w14:textId="77777777" w:rsidR="000746E8" w:rsidRPr="00993C0D" w:rsidRDefault="00976C08" w:rsidP="000746E8">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746E8" w:rsidRPr="00993C0D">
        <w:rPr>
          <w:rFonts w:ascii="Palatino" w:hAnsi="Palatino"/>
        </w:rPr>
        <w:t>: The closely spaced rays on the underside of the nozzle are a recurrent feature of late second- and early third-century African lamps. For a description of this nozzle decor, see Ennabli, Salomonson, and Mahjoubi 1973, p. 125, series 1, group 3 (</w:t>
      </w:r>
      <w:r w:rsidR="00010D27">
        <w:rPr>
          <w:rFonts w:ascii="Palatino" w:hAnsi="Palatino"/>
        </w:rPr>
        <w:t>{{loc_000:Raqqada}}</w:t>
      </w:r>
      <w:r w:rsidR="000746E8" w:rsidRPr="00993C0D">
        <w:rPr>
          <w:rFonts w:ascii="Palatino" w:hAnsi="Palatino"/>
        </w:rPr>
        <w:t>).</w:t>
      </w:r>
    </w:p>
    <w:p w14:paraId="5327D05D"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3971683C"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EB8A794" w14:textId="77777777" w:rsidR="000746E8" w:rsidRDefault="000746E8" w:rsidP="000746E8">
      <w:pPr>
        <w:pStyle w:val="Textedelespacerserv2"/>
        <w:numPr>
          <w:ilvl w:val="0"/>
          <w:numId w:val="0"/>
        </w:numPr>
        <w:spacing w:line="480" w:lineRule="auto"/>
        <w:jc w:val="left"/>
        <w:outlineLvl w:val="9"/>
        <w:rPr>
          <w:rFonts w:ascii="Palatino" w:hAnsi="Palatino"/>
        </w:rPr>
      </w:pPr>
    </w:p>
    <w:p w14:paraId="1D01B42E" w14:textId="77777777" w:rsidR="003015E3" w:rsidRDefault="003015E3" w:rsidP="003015E3">
      <w:pPr>
        <w:spacing w:line="480" w:lineRule="auto"/>
      </w:pPr>
      <w:r>
        <w:t>Catalogue Number: 319</w:t>
      </w:r>
    </w:p>
    <w:p w14:paraId="656A1343" w14:textId="77777777" w:rsidR="003015E3" w:rsidRDefault="003015E3" w:rsidP="003015E3">
      <w:pPr>
        <w:spacing w:line="480" w:lineRule="auto"/>
      </w:pPr>
      <w:r>
        <w:t xml:space="preserve">Inventory Number: </w:t>
      </w:r>
      <w:r w:rsidRPr="00993C0D">
        <w:t>83.</w:t>
      </w:r>
      <w:r w:rsidRPr="00524C6D">
        <w:rPr>
          <w:caps/>
        </w:rPr>
        <w:t>aq.</w:t>
      </w:r>
      <w:r w:rsidRPr="00993C0D">
        <w:t>377.213</w:t>
      </w:r>
    </w:p>
    <w:p w14:paraId="3171E747" w14:textId="77777777" w:rsidR="003015E3" w:rsidRDefault="003015E3" w:rsidP="003015E3">
      <w:pPr>
        <w:spacing w:line="480" w:lineRule="auto"/>
      </w:pPr>
      <w:r>
        <w:t xml:space="preserve">Dimensions: </w:t>
      </w:r>
      <w:r w:rsidRPr="00993C0D">
        <w:t>L: 9.9; W: 7.7; H: 2.5</w:t>
      </w:r>
    </w:p>
    <w:p w14:paraId="79C264E2" w14:textId="77777777" w:rsidR="003015E3" w:rsidRDefault="003015E3" w:rsidP="003015E3">
      <w:pPr>
        <w:spacing w:line="480" w:lineRule="auto"/>
      </w:pPr>
      <w:r>
        <w:t xml:space="preserve">Condition and Fabric: </w:t>
      </w:r>
      <w:r w:rsidRPr="00993C0D">
        <w:t>Intact. Clay 7.5YR6/4 light brown, glaze 7.5YR5/4 brown.</w:t>
      </w:r>
    </w:p>
    <w:p w14:paraId="31A526FE" w14:textId="77777777" w:rsidR="003015E3" w:rsidRDefault="003015E3" w:rsidP="003015E3">
      <w:pPr>
        <w:spacing w:line="480" w:lineRule="auto"/>
      </w:pPr>
      <w:r>
        <w:t xml:space="preserve">Description: </w:t>
      </w:r>
      <w:r w:rsidRPr="00993C0D">
        <w:t>Moldmade, from plaster mold. Ring handle with two grooves on upper part, one on lower.</w:t>
      </w:r>
      <w:r w:rsidRPr="00E62537">
        <w:t xml:space="preserve"> </w:t>
      </w:r>
      <w:r w:rsidRPr="00993C0D">
        <w:t>Shoulder: Loeschcke form</w:t>
      </w:r>
      <w:r w:rsidRPr="00524C6D">
        <w:rPr>
          <w:caps/>
        </w:rPr>
        <w:t xml:space="preserve"> viii </w:t>
      </w:r>
      <w:r w:rsidRPr="00993C0D">
        <w:t xml:space="preserve">b, with closely spaced impressed rays, each with dot at inner end. </w:t>
      </w:r>
      <w:r>
        <w:t>Filling-hole in lower field</w:t>
      </w:r>
      <w:r w:rsidRPr="00993C0D">
        <w:t>. Small air hole beneath it. Nozzle form close to Bus. 4f; band of vertical short lines separating nozzle from discus</w:t>
      </w:r>
      <w:r w:rsidRPr="00AA617F">
        <w:t>. Raised base-ring marked off by two circular grooves. Potter’s incuse signature: {{insc:</w:t>
      </w:r>
      <w:r w:rsidRPr="00AA617F">
        <w:rPr>
          <w:caps/>
        </w:rPr>
        <w:t>lvcce/i</w:t>
      </w:r>
      <w:r w:rsidRPr="00AA617F">
        <w:t>}}, African workshop active</w:t>
      </w:r>
      <w:r w:rsidRPr="00AA617F">
        <w:rPr>
          <w:caps/>
        </w:rPr>
        <w:t xml:space="preserve"> A.D. </w:t>
      </w:r>
      <w:r w:rsidRPr="00AA617F">
        <w:t>175–225.</w:t>
      </w:r>
    </w:p>
    <w:p w14:paraId="27D59F8A" w14:textId="77777777" w:rsidR="003015E3" w:rsidRDefault="003015E3" w:rsidP="003015E3">
      <w:pPr>
        <w:spacing w:line="480" w:lineRule="auto"/>
      </w:pPr>
      <w:r>
        <w:t>Discus Iconography: H</w:t>
      </w:r>
      <w:r w:rsidRPr="00993C0D">
        <w:t xml:space="preserve">uman face with strongly accentuated features, wrinkled forehead, large staring eyes, thick curved bushy eyebrows, nose with wide-open bovine nostrils, and </w:t>
      </w:r>
      <w:r>
        <w:t xml:space="preserve">a </w:t>
      </w:r>
      <w:r w:rsidRPr="00993C0D">
        <w:t xml:space="preserve">curious V-shaped notched line indicating </w:t>
      </w:r>
      <w:r>
        <w:t xml:space="preserve">a </w:t>
      </w:r>
      <w:r w:rsidRPr="00993C0D">
        <w:t>bearded collar.</w:t>
      </w:r>
    </w:p>
    <w:p w14:paraId="49562CA0" w14:textId="77777777" w:rsidR="003015E3" w:rsidRDefault="003015E3" w:rsidP="003015E3">
      <w:pPr>
        <w:spacing w:line="480" w:lineRule="auto"/>
      </w:pPr>
      <w:r>
        <w:t xml:space="preserve">Type: </w:t>
      </w:r>
      <w:r w:rsidRPr="00AA617F">
        <w:t xml:space="preserve">Loeschcke </w:t>
      </w:r>
      <w:r w:rsidRPr="00AA617F">
        <w:rPr>
          <w:caps/>
        </w:rPr>
        <w:t>viii</w:t>
      </w:r>
      <w:r w:rsidRPr="00AA617F">
        <w:t xml:space="preserve">; Bussière form D </w:t>
      </w:r>
      <w:r w:rsidRPr="00AA617F">
        <w:rPr>
          <w:caps/>
        </w:rPr>
        <w:t>x</w:t>
      </w:r>
      <w:r w:rsidR="001A6EF4">
        <w:t xml:space="preserve"> 2</w:t>
      </w:r>
    </w:p>
    <w:p w14:paraId="09FAD882" w14:textId="77777777" w:rsidR="003015E3" w:rsidRDefault="003015E3" w:rsidP="003015E3">
      <w:pPr>
        <w:spacing w:line="480" w:lineRule="auto"/>
      </w:pPr>
      <w:r>
        <w:t xml:space="preserve">Place of Manufacture or Origin: </w:t>
      </w:r>
      <w:r w:rsidR="001A6EF4">
        <w:t>North Africa</w:t>
      </w:r>
    </w:p>
    <w:p w14:paraId="7750B9A8" w14:textId="77777777" w:rsidR="003015E3" w:rsidRDefault="003015E3" w:rsidP="003015E3">
      <w:pPr>
        <w:spacing w:line="480" w:lineRule="auto"/>
      </w:pPr>
      <w:r>
        <w:t>Parallels: (I</w:t>
      </w:r>
      <w:r w:rsidRPr="00AA617F">
        <w:t>dentical) Kricheldorf 1962, no. 176, pl. 20 ({{insc:</w:t>
      </w:r>
      <w:r w:rsidRPr="00AA617F">
        <w:rPr>
          <w:caps/>
        </w:rPr>
        <w:t>lasci/vi</w:t>
      </w:r>
      <w:r w:rsidRPr="00AA617F">
        <w:t xml:space="preserve">}}); Deneauve 1969, no. 731, pl. 69; </w:t>
      </w:r>
      <w:r w:rsidRPr="00AA617F">
        <w:rPr>
          <w:i/>
        </w:rPr>
        <w:t xml:space="preserve">Kunst der Antike </w:t>
      </w:r>
      <w:r w:rsidRPr="00AA617F">
        <w:t>10, no. 240 ({{</w:t>
      </w:r>
      <w:r>
        <w:t>insc:</w:t>
      </w:r>
      <w:r w:rsidRPr="00AA617F">
        <w:rPr>
          <w:caps/>
        </w:rPr>
        <w:t>lvccei</w:t>
      </w:r>
      <w:r w:rsidRPr="00AA617F">
        <w:t xml:space="preserve">}}); Casas Genover and Soler Fusté 2006, no. G 1168, pl. 78; for Acheloüs motifs, see Liesen 1994, pp. 26 and 40; Bussière 1998, pp. 299–303 (with further refs.); Raselli-Nydegger 1998, no. 80, pl. 41; Hanotte 2005, no. 52, pl. 64 (fr.); Bochum Museum, Schüller Collection, cat. no. 40, S 637 (Loeschcke </w:t>
      </w:r>
      <w:r w:rsidRPr="00AA617F">
        <w:rPr>
          <w:caps/>
        </w:rPr>
        <w:t>i</w:t>
      </w:r>
      <w:r w:rsidRPr="00AA617F">
        <w:t>) (Anatolia).</w:t>
      </w:r>
    </w:p>
    <w:p w14:paraId="4A2703E3" w14:textId="77777777" w:rsidR="00302739" w:rsidRDefault="00302739" w:rsidP="00302739">
      <w:pPr>
        <w:spacing w:line="480" w:lineRule="auto"/>
      </w:pPr>
      <w:r>
        <w:t xml:space="preserve">Provenance: </w:t>
      </w:r>
    </w:p>
    <w:p w14:paraId="6EEF5857" w14:textId="77777777" w:rsidR="003015E3" w:rsidRDefault="003015E3" w:rsidP="003015E3">
      <w:pPr>
        <w:spacing w:line="480" w:lineRule="auto"/>
      </w:pPr>
      <w:r>
        <w:t>Bibliography: Unpublished.</w:t>
      </w:r>
    </w:p>
    <w:p w14:paraId="6F1CFA9D" w14:textId="77777777" w:rsidR="000746E8" w:rsidRPr="00AA617F" w:rsidRDefault="003015E3" w:rsidP="003015E3">
      <w:pPr>
        <w:spacing w:line="480" w:lineRule="auto"/>
      </w:pPr>
      <w:r>
        <w:t xml:space="preserve">Date: </w:t>
      </w:r>
      <w:r w:rsidR="005170AB" w:rsidRPr="00AA617F">
        <w:rPr>
          <w:caps/>
        </w:rPr>
        <w:t>A.D.</w:t>
      </w:r>
      <w:r w:rsidR="000746E8" w:rsidRPr="00AA617F">
        <w:rPr>
          <w:caps/>
        </w:rPr>
        <w:t xml:space="preserve"> </w:t>
      </w:r>
      <w:r w:rsidR="001A6EF4">
        <w:t>175–225</w:t>
      </w:r>
    </w:p>
    <w:p w14:paraId="45C7405C" w14:textId="77777777" w:rsidR="00BA31B2" w:rsidRPr="00993C0D" w:rsidRDefault="00BA31B2" w:rsidP="00BA31B2">
      <w:pPr>
        <w:spacing w:line="480" w:lineRule="auto"/>
      </w:pPr>
      <w:r>
        <w:t>Date numeric: 175; 225</w:t>
      </w:r>
    </w:p>
    <w:p w14:paraId="07FCF5D9" w14:textId="77777777" w:rsidR="000746E8" w:rsidRPr="00993C0D" w:rsidRDefault="003015E3" w:rsidP="000746E8">
      <w:pPr>
        <w:pStyle w:val="Textedelespacerserv2"/>
        <w:numPr>
          <w:ilvl w:val="0"/>
          <w:numId w:val="0"/>
        </w:numPr>
        <w:spacing w:line="480" w:lineRule="auto"/>
        <w:jc w:val="left"/>
        <w:outlineLvl w:val="9"/>
        <w:rPr>
          <w:rFonts w:ascii="Palatino" w:hAnsi="Palatino"/>
        </w:rPr>
      </w:pPr>
      <w:r w:rsidRPr="00AA617F">
        <w:rPr>
          <w:rFonts w:ascii="Palatino" w:hAnsi="Palatino"/>
        </w:rPr>
        <w:t>Discussion</w:t>
      </w:r>
      <w:r w:rsidR="000746E8" w:rsidRPr="00AA617F">
        <w:rPr>
          <w:rFonts w:ascii="Palatino" w:hAnsi="Palatino"/>
        </w:rPr>
        <w:t xml:space="preserve">: Kricheldorf interprets an identical lamp as a bull mask. There is a link with a lamp signed </w:t>
      </w:r>
      <w:r w:rsidR="00AA617F" w:rsidRPr="00AA617F">
        <w:rPr>
          <w:rFonts w:ascii="Palatino" w:hAnsi="Palatino"/>
        </w:rPr>
        <w:t>{{insc:</w:t>
      </w:r>
      <w:r w:rsidR="00AA617F" w:rsidRPr="00AA617F">
        <w:rPr>
          <w:rFonts w:ascii="Palatino" w:hAnsi="Palatino"/>
          <w:caps/>
        </w:rPr>
        <w:t>pvllaeni</w:t>
      </w:r>
      <w:r w:rsidR="00AA617F" w:rsidRPr="00AA617F">
        <w:rPr>
          <w:rFonts w:ascii="Palatino" w:hAnsi="Palatino"/>
        </w:rPr>
        <w:t>}}</w:t>
      </w:r>
      <w:r w:rsidR="000746E8" w:rsidRPr="00AA617F">
        <w:rPr>
          <w:rFonts w:ascii="Palatino" w:hAnsi="Palatino"/>
        </w:rPr>
        <w:t xml:space="preserve"> of the same date, representing Acheloüs’s face (Bussière 1998). The horns and the bull’s</w:t>
      </w:r>
      <w:r w:rsidR="000746E8" w:rsidRPr="00993C0D">
        <w:rPr>
          <w:rFonts w:ascii="Palatino" w:hAnsi="Palatino"/>
        </w:rPr>
        <w:t xml:space="preserve"> ears are not shown on </w:t>
      </w:r>
      <w:r>
        <w:rPr>
          <w:rFonts w:ascii="Palatino" w:hAnsi="Palatino"/>
        </w:rPr>
        <w:t>this lamp</w:t>
      </w:r>
      <w:r w:rsidR="000746E8" w:rsidRPr="005A1A94">
        <w:rPr>
          <w:rFonts w:ascii="Palatino" w:hAnsi="Palatino"/>
        </w:rPr>
        <w:t>, perhaps</w:t>
      </w:r>
      <w:r w:rsidR="000746E8" w:rsidRPr="00993C0D">
        <w:rPr>
          <w:rFonts w:ascii="Palatino" w:hAnsi="Palatino"/>
        </w:rPr>
        <w:t xml:space="preserve"> because of lack of space, but the treatment of the bearded collar, nostrils, and staring eyes recalls similar decors, especially </w:t>
      </w:r>
      <w:hyperlink r:id="rId63" w:history="1">
        <w:r w:rsidR="000746E8" w:rsidRPr="00990167">
          <w:rPr>
            <w:rStyle w:val="Hyperlink"/>
            <w:rFonts w:ascii="Palatino" w:hAnsi="Palatino"/>
          </w:rPr>
          <w:t>cat. 463</w:t>
        </w:r>
      </w:hyperlink>
      <w:r w:rsidR="000746E8" w:rsidRPr="00993C0D">
        <w:rPr>
          <w:rFonts w:ascii="Palatino" w:hAnsi="Palatino"/>
        </w:rPr>
        <w:t xml:space="preserve"> and the lamp studied in Bussi</w:t>
      </w:r>
      <w:r w:rsidR="000746E8" w:rsidRPr="00993C0D">
        <w:rPr>
          <w:rFonts w:ascii="Palatino" w:hAnsi="Palatino" w:cs="Courier New"/>
        </w:rPr>
        <w:t>è</w:t>
      </w:r>
      <w:r w:rsidR="000746E8" w:rsidRPr="00993C0D">
        <w:rPr>
          <w:rFonts w:ascii="Palatino" w:hAnsi="Palatino"/>
        </w:rPr>
        <w:t>re 1998</w:t>
      </w:r>
      <w:r w:rsidR="000746E8" w:rsidRPr="00E62537">
        <w:rPr>
          <w:rFonts w:ascii="Palatino" w:hAnsi="Palatino"/>
        </w:rPr>
        <w:t>.</w:t>
      </w:r>
    </w:p>
    <w:p w14:paraId="0E7032F1"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015F085E"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5D0B632" w14:textId="77777777" w:rsidR="000746E8" w:rsidRDefault="000746E8" w:rsidP="000746E8">
      <w:pPr>
        <w:pStyle w:val="Textedelespacerserv2"/>
        <w:numPr>
          <w:ilvl w:val="0"/>
          <w:numId w:val="0"/>
        </w:numPr>
        <w:spacing w:line="480" w:lineRule="auto"/>
        <w:jc w:val="left"/>
        <w:outlineLvl w:val="9"/>
        <w:rPr>
          <w:rFonts w:ascii="Palatino" w:hAnsi="Palatino"/>
        </w:rPr>
      </w:pPr>
    </w:p>
    <w:p w14:paraId="22EA70E9" w14:textId="77777777" w:rsidR="00D14EFD" w:rsidRDefault="00D14EFD" w:rsidP="00D14EFD">
      <w:pPr>
        <w:spacing w:line="480" w:lineRule="auto"/>
      </w:pPr>
      <w:r>
        <w:t>Catalogue Number: 320</w:t>
      </w:r>
    </w:p>
    <w:p w14:paraId="16FA6A4C" w14:textId="77777777" w:rsidR="00D14EFD" w:rsidRDefault="00D14EFD" w:rsidP="00D14EFD">
      <w:pPr>
        <w:spacing w:line="480" w:lineRule="auto"/>
      </w:pPr>
      <w:r>
        <w:t xml:space="preserve">Inventory Number: </w:t>
      </w:r>
      <w:r w:rsidRPr="00993C0D">
        <w:t>83.</w:t>
      </w:r>
      <w:r w:rsidRPr="00524C6D">
        <w:rPr>
          <w:caps/>
        </w:rPr>
        <w:t>aq.</w:t>
      </w:r>
      <w:r w:rsidRPr="00993C0D">
        <w:t>377.212</w:t>
      </w:r>
    </w:p>
    <w:p w14:paraId="1FCC9C4F" w14:textId="77777777" w:rsidR="00D14EFD" w:rsidRDefault="00D14EFD" w:rsidP="00D14EFD">
      <w:pPr>
        <w:spacing w:line="480" w:lineRule="auto"/>
      </w:pPr>
      <w:r>
        <w:t xml:space="preserve">Dimensions: </w:t>
      </w:r>
      <w:r w:rsidRPr="00993C0D">
        <w:t>L: 10.0; W: 7.5; H: 2.8</w:t>
      </w:r>
    </w:p>
    <w:p w14:paraId="07954D1B" w14:textId="77777777" w:rsidR="00D14EFD" w:rsidRDefault="00D14EFD" w:rsidP="00D14EFD">
      <w:pPr>
        <w:spacing w:line="480" w:lineRule="auto"/>
      </w:pPr>
      <w:r>
        <w:t xml:space="preserve">Condition and Fabric: </w:t>
      </w:r>
      <w:r w:rsidRPr="00993C0D">
        <w:t>Chipped left side. Clay 7.5YR6/4 light brown, glaze mostly 5YR6/6 reddish yellow.</w:t>
      </w:r>
    </w:p>
    <w:p w14:paraId="05BBC673" w14:textId="77777777" w:rsidR="00D14EFD" w:rsidRDefault="00D14EFD" w:rsidP="00D14EFD">
      <w:pPr>
        <w:spacing w:line="480" w:lineRule="auto"/>
      </w:pPr>
      <w:r>
        <w:t xml:space="preserve">Description: </w:t>
      </w:r>
      <w:r w:rsidRPr="00993C0D">
        <w:t>Moldmade, from plaster mold. Ring handle with two grooves. Shoulder: Loeschcke form</w:t>
      </w:r>
      <w:r w:rsidRPr="00524C6D">
        <w:rPr>
          <w:caps/>
        </w:rPr>
        <w:t xml:space="preserve"> viii </w:t>
      </w:r>
      <w:r w:rsidRPr="00993C0D">
        <w:t xml:space="preserve">b, with closely spaced short rays. Filling-hole in left part. Nozzle form Bus. 4f. Base-ring marked off </w:t>
      </w:r>
      <w:r>
        <w:t>by</w:t>
      </w:r>
      <w:r w:rsidRPr="00993C0D">
        <w:t xml:space="preserve"> two circular grooves.</w:t>
      </w:r>
    </w:p>
    <w:p w14:paraId="0FB8E1C1" w14:textId="77777777" w:rsidR="00D14EFD" w:rsidRDefault="00D14EFD" w:rsidP="00D14EFD">
      <w:pPr>
        <w:spacing w:line="480" w:lineRule="auto"/>
      </w:pPr>
      <w:r>
        <w:t>Discus Iconography: F</w:t>
      </w:r>
      <w:r w:rsidRPr="00993C0D">
        <w:t>aun‘s face with very narrow forehead, closely spaced staring eyes, pointed ears, straight nose starting from top of head, thick nostrils, and large stylized beard.</w:t>
      </w:r>
    </w:p>
    <w:p w14:paraId="42B95087" w14:textId="77777777" w:rsidR="00D14EFD" w:rsidRDefault="00D14EFD" w:rsidP="00D14EFD">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1A6EF4">
        <w:t xml:space="preserve"> 2</w:t>
      </w:r>
    </w:p>
    <w:p w14:paraId="5A531359" w14:textId="77777777" w:rsidR="00D14EFD" w:rsidRDefault="00D14EFD" w:rsidP="00D14EFD">
      <w:pPr>
        <w:spacing w:line="480" w:lineRule="auto"/>
      </w:pPr>
      <w:r>
        <w:t xml:space="preserve">Place of Manufacture or Origin: </w:t>
      </w:r>
      <w:r w:rsidR="001A6EF4">
        <w:t>North Africa</w:t>
      </w:r>
    </w:p>
    <w:p w14:paraId="401A2209" w14:textId="77777777" w:rsidR="00D14EFD" w:rsidRDefault="00D14EFD" w:rsidP="00D14EFD">
      <w:pPr>
        <w:spacing w:line="480" w:lineRule="auto"/>
      </w:pPr>
      <w:r>
        <w:t>Parallels: (C</w:t>
      </w:r>
      <w:r w:rsidRPr="00993C0D">
        <w:t>lose) Ponsich 1961, no. 282, pl. 21, and no. 923, pl. 34; Joly 1974, no. 417, pl. 15 (</w:t>
      </w:r>
      <w:r w:rsidR="009B137C">
        <w:t>{{loc_0000:</w:t>
      </w:r>
      <w:r w:rsidRPr="00993C0D">
        <w:t>Sabratha</w:t>
      </w:r>
      <w:r w:rsidR="009B137C">
        <w:t>}}</w:t>
      </w:r>
      <w:r w:rsidRPr="00993C0D">
        <w:t xml:space="preserve">); Bailey BM </w:t>
      </w:r>
      <w:r w:rsidRPr="00524C6D">
        <w:rPr>
          <w:caps/>
        </w:rPr>
        <w:t>iii</w:t>
      </w:r>
      <w:r w:rsidRPr="00993C0D">
        <w:t xml:space="preserve">, p. 9, Q 1702, pl. 14, fig. 13; Bussière 2000, p. 354, no. 3282, pl. 91, and p. 158, decor </w:t>
      </w:r>
      <w:r w:rsidRPr="00524C6D">
        <w:rPr>
          <w:caps/>
        </w:rPr>
        <w:t>i</w:t>
      </w:r>
      <w:r w:rsidRPr="00993C0D">
        <w:t>.a.10.(14) (with further refs.); Chrzanovski et al. 2000, p. 54, no. 11, pl. 3 (Musée de Vuiz-Faverges); Casas Genover and Soler Fusté 2006, no. G 1086, pl. 71, and no. G 1161, pl. 77.</w:t>
      </w:r>
    </w:p>
    <w:p w14:paraId="55CCFD8C" w14:textId="77777777" w:rsidR="00302739" w:rsidRDefault="00302739" w:rsidP="00302739">
      <w:pPr>
        <w:spacing w:line="480" w:lineRule="auto"/>
      </w:pPr>
      <w:r>
        <w:t xml:space="preserve">Provenance: </w:t>
      </w:r>
    </w:p>
    <w:p w14:paraId="459891E7" w14:textId="77777777" w:rsidR="00D14EFD" w:rsidRDefault="00D14EFD" w:rsidP="00D14EFD">
      <w:pPr>
        <w:spacing w:line="480" w:lineRule="auto"/>
      </w:pPr>
      <w:r>
        <w:t>Bibliography: Unpublished.</w:t>
      </w:r>
    </w:p>
    <w:p w14:paraId="09223492" w14:textId="77777777" w:rsidR="000746E8" w:rsidRPr="00993C0D" w:rsidRDefault="00D14EFD" w:rsidP="00D14EFD">
      <w:pPr>
        <w:spacing w:line="480" w:lineRule="auto"/>
      </w:pPr>
      <w:r>
        <w:t xml:space="preserve">Date: </w:t>
      </w:r>
      <w:r w:rsidR="005170AB" w:rsidRPr="005170AB">
        <w:rPr>
          <w:caps/>
        </w:rPr>
        <w:t>A.D.</w:t>
      </w:r>
      <w:r w:rsidR="000746E8" w:rsidRPr="00524C6D">
        <w:rPr>
          <w:caps/>
        </w:rPr>
        <w:t xml:space="preserve"> </w:t>
      </w:r>
      <w:r w:rsidR="001A6EF4">
        <w:t>175–225</w:t>
      </w:r>
    </w:p>
    <w:p w14:paraId="00477CDD" w14:textId="77777777" w:rsidR="00BA31B2" w:rsidRPr="00993C0D" w:rsidRDefault="00BA31B2" w:rsidP="00BA31B2">
      <w:pPr>
        <w:spacing w:line="480" w:lineRule="auto"/>
      </w:pPr>
      <w:r>
        <w:t>Date numeric: 175; 225</w:t>
      </w:r>
    </w:p>
    <w:p w14:paraId="518DEA20" w14:textId="77777777" w:rsidR="000746E8" w:rsidRPr="00993C0D" w:rsidRDefault="00D14EFD" w:rsidP="000746E8">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0746E8" w:rsidRPr="00993C0D">
        <w:rPr>
          <w:rFonts w:ascii="Palatino" w:hAnsi="Palatino"/>
        </w:rPr>
        <w:t xml:space="preserve">: Casas Genover and Soler Fusté (2006) interpret the decor on this discus as the face of Silenus. The caprine ears suggest rather a faun. </w:t>
      </w:r>
    </w:p>
    <w:p w14:paraId="4C5B9E2D" w14:textId="77777777" w:rsidR="000746E8" w:rsidRPr="00993C0D" w:rsidRDefault="000746E8" w:rsidP="000746E8">
      <w:pPr>
        <w:pStyle w:val="Textedelespacerserv2"/>
        <w:numPr>
          <w:ilvl w:val="0"/>
          <w:numId w:val="0"/>
        </w:numPr>
        <w:spacing w:line="480" w:lineRule="auto"/>
        <w:jc w:val="left"/>
        <w:outlineLvl w:val="9"/>
        <w:rPr>
          <w:rFonts w:ascii="Palatino" w:hAnsi="Palatino"/>
        </w:rPr>
      </w:pPr>
    </w:p>
    <w:p w14:paraId="71CFF052"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1438109" w14:textId="77777777" w:rsidR="0013618C" w:rsidRDefault="0013618C" w:rsidP="0013618C">
      <w:pPr>
        <w:pStyle w:val="Textedelespacerserv2"/>
        <w:numPr>
          <w:ilvl w:val="0"/>
          <w:numId w:val="0"/>
        </w:numPr>
        <w:spacing w:line="480" w:lineRule="auto"/>
        <w:jc w:val="left"/>
        <w:outlineLvl w:val="9"/>
        <w:rPr>
          <w:rFonts w:ascii="Palatino" w:hAnsi="Palatino"/>
        </w:rPr>
      </w:pPr>
    </w:p>
    <w:p w14:paraId="25BA0ADE" w14:textId="77777777" w:rsidR="00271D7B" w:rsidRDefault="00271D7B" w:rsidP="00271D7B">
      <w:pPr>
        <w:spacing w:line="480" w:lineRule="auto"/>
      </w:pPr>
      <w:r>
        <w:t>Catalogue Number: 321</w:t>
      </w:r>
    </w:p>
    <w:p w14:paraId="6D3F9CE5" w14:textId="77777777" w:rsidR="00271D7B" w:rsidRDefault="00271D7B" w:rsidP="00271D7B">
      <w:pPr>
        <w:spacing w:line="480" w:lineRule="auto"/>
      </w:pPr>
      <w:r>
        <w:t xml:space="preserve">Inventory Number: </w:t>
      </w:r>
      <w:r w:rsidRPr="00993C0D">
        <w:t>83.</w:t>
      </w:r>
      <w:r w:rsidRPr="00524C6D">
        <w:rPr>
          <w:caps/>
        </w:rPr>
        <w:t>aq.</w:t>
      </w:r>
      <w:r w:rsidRPr="00993C0D">
        <w:t>391.10</w:t>
      </w:r>
    </w:p>
    <w:p w14:paraId="3C72EA83" w14:textId="77777777" w:rsidR="00271D7B" w:rsidRDefault="00271D7B" w:rsidP="00271D7B">
      <w:pPr>
        <w:spacing w:line="480" w:lineRule="auto"/>
      </w:pPr>
      <w:r>
        <w:t xml:space="preserve">Dimensions: </w:t>
      </w:r>
      <w:r w:rsidRPr="00993C0D">
        <w:t>L: 9.5; W: 7.2; H: 2.5</w:t>
      </w:r>
    </w:p>
    <w:p w14:paraId="1F9B7E08" w14:textId="77777777" w:rsidR="00271D7B" w:rsidRDefault="00271D7B" w:rsidP="00271D7B">
      <w:pPr>
        <w:spacing w:line="480" w:lineRule="auto"/>
      </w:pPr>
      <w:r>
        <w:t xml:space="preserve">Condition and Fabric: </w:t>
      </w:r>
      <w:r w:rsidRPr="00993C0D">
        <w:t>Intact; from worn mold. Clay 7.5YR7/4 pink, thin glaze 2.5YR6/6 light red.</w:t>
      </w:r>
    </w:p>
    <w:p w14:paraId="2B3EB59A" w14:textId="77777777" w:rsidR="00271D7B" w:rsidRDefault="00271D7B" w:rsidP="00271D7B">
      <w:pPr>
        <w:spacing w:line="480" w:lineRule="auto"/>
      </w:pPr>
      <w:r>
        <w:t xml:space="preserve">Description: </w:t>
      </w:r>
      <w:r w:rsidRPr="00993C0D">
        <w:t>Moldmade. Ring handle with two grooves on both upper and lower parts. Shoulder: Loeschcke form</w:t>
      </w:r>
      <w:r w:rsidRPr="00524C6D">
        <w:rPr>
          <w:caps/>
        </w:rPr>
        <w:t xml:space="preserve"> viii </w:t>
      </w:r>
      <w:r w:rsidRPr="00993C0D">
        <w:t xml:space="preserve">b, with closely spaced short rays. Filling-hole and air hole in lower </w:t>
      </w:r>
      <w:r>
        <w:t>part</w:t>
      </w:r>
      <w:r w:rsidRPr="00993C0D">
        <w:t xml:space="preserve">. Nozzle form Bus. 4f. Slightly raised base-ring marked off </w:t>
      </w:r>
      <w:r>
        <w:t>by</w:t>
      </w:r>
      <w:r w:rsidRPr="00993C0D">
        <w:t xml:space="preserve"> two circular grooves.</w:t>
      </w:r>
    </w:p>
    <w:p w14:paraId="1FC98D5E" w14:textId="77777777" w:rsidR="00271D7B" w:rsidRDefault="00271D7B" w:rsidP="00271D7B">
      <w:pPr>
        <w:spacing w:line="480" w:lineRule="auto"/>
      </w:pPr>
      <w:r>
        <w:t xml:space="preserve">Discus Iconography: </w:t>
      </w:r>
      <w:r w:rsidRPr="00993C0D">
        <w:t>Pegasus to right.</w:t>
      </w:r>
    </w:p>
    <w:p w14:paraId="12412060" w14:textId="77777777" w:rsidR="00271D7B" w:rsidRDefault="00271D7B" w:rsidP="00271D7B">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EE35BB">
        <w:t xml:space="preserve"> 2</w:t>
      </w:r>
    </w:p>
    <w:p w14:paraId="6783B274" w14:textId="77777777" w:rsidR="00271D7B" w:rsidRDefault="00271D7B" w:rsidP="00271D7B">
      <w:pPr>
        <w:spacing w:line="480" w:lineRule="auto"/>
      </w:pPr>
      <w:r>
        <w:t xml:space="preserve">Place of Manufacture or Origin: </w:t>
      </w:r>
      <w:r w:rsidR="00EE35BB">
        <w:t>Unknown but presumably African</w:t>
      </w:r>
    </w:p>
    <w:p w14:paraId="4261F318" w14:textId="77777777" w:rsidR="00271D7B" w:rsidRDefault="00271D7B" w:rsidP="00271D7B">
      <w:pPr>
        <w:spacing w:line="480" w:lineRule="auto"/>
      </w:pPr>
      <w:r>
        <w:t>Parallels: (C</w:t>
      </w:r>
      <w:r w:rsidRPr="00993C0D">
        <w:t xml:space="preserve">lose) Deneauve 1969, no. 819, </w:t>
      </w:r>
      <w:r w:rsidRPr="00AA617F">
        <w:t>pl. 66 ({{insc:</w:t>
      </w:r>
      <w:r w:rsidRPr="00AA617F">
        <w:rPr>
          <w:caps/>
        </w:rPr>
        <w:t>atiliani</w:t>
      </w:r>
      <w:r w:rsidRPr="00AA617F">
        <w:t>}});</w:t>
      </w:r>
      <w:r w:rsidRPr="00993C0D">
        <w:t xml:space="preserve"> (identical) Casas Genover and Soler Fusté 2006, p. 206, no. G 1172, pl. 78 (refs. to close discus decors); Gorny and Mosch 2007b, p. 184, lot 498</w:t>
      </w:r>
      <w:r>
        <w:t>.</w:t>
      </w:r>
    </w:p>
    <w:p w14:paraId="3427B4C8" w14:textId="77777777" w:rsidR="00302739" w:rsidRDefault="00302739" w:rsidP="00302739">
      <w:pPr>
        <w:spacing w:line="480" w:lineRule="auto"/>
      </w:pPr>
      <w:r>
        <w:t xml:space="preserve">Provenance: </w:t>
      </w:r>
    </w:p>
    <w:p w14:paraId="42B7A939" w14:textId="77777777" w:rsidR="00271D7B" w:rsidRDefault="00271D7B" w:rsidP="00271D7B">
      <w:pPr>
        <w:spacing w:line="480" w:lineRule="auto"/>
      </w:pPr>
      <w:r>
        <w:t>Bibliography: Unpublished.</w:t>
      </w:r>
    </w:p>
    <w:p w14:paraId="1AE3D0D1" w14:textId="77777777" w:rsidR="00271D7B" w:rsidRPr="00271D7B" w:rsidRDefault="00271D7B" w:rsidP="00EE35BB">
      <w:pPr>
        <w:spacing w:line="480" w:lineRule="auto"/>
      </w:pPr>
      <w:r>
        <w:t xml:space="preserve">Date: </w:t>
      </w:r>
      <w:r w:rsidRPr="00271D7B">
        <w:rPr>
          <w:caps/>
        </w:rPr>
        <w:t xml:space="preserve">A.D. </w:t>
      </w:r>
      <w:r w:rsidR="00EE35BB">
        <w:t>175–225</w:t>
      </w:r>
    </w:p>
    <w:p w14:paraId="30CEA4FD" w14:textId="77777777" w:rsidR="00BA31B2" w:rsidRPr="00271D7B" w:rsidRDefault="00271D7B" w:rsidP="00271D7B">
      <w:pPr>
        <w:pStyle w:val="Textedelespacerserv2"/>
        <w:numPr>
          <w:ilvl w:val="0"/>
          <w:numId w:val="0"/>
        </w:numPr>
        <w:spacing w:line="480" w:lineRule="auto"/>
        <w:jc w:val="left"/>
        <w:outlineLvl w:val="9"/>
        <w:rPr>
          <w:rFonts w:ascii="Palatino" w:hAnsi="Palatino"/>
        </w:rPr>
      </w:pPr>
      <w:r w:rsidRPr="00271D7B">
        <w:rPr>
          <w:rFonts w:ascii="Palatino" w:hAnsi="Palatino"/>
        </w:rPr>
        <w:t>Date numeric: 175; 225</w:t>
      </w:r>
    </w:p>
    <w:p w14:paraId="029C4732"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4063EF01"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4D4C8CA" w14:textId="77777777" w:rsidR="0013618C" w:rsidRDefault="0013618C" w:rsidP="0013618C">
      <w:pPr>
        <w:pStyle w:val="Textedelespacerserv2"/>
        <w:numPr>
          <w:ilvl w:val="0"/>
          <w:numId w:val="0"/>
        </w:numPr>
        <w:spacing w:line="480" w:lineRule="auto"/>
        <w:jc w:val="left"/>
        <w:outlineLvl w:val="9"/>
        <w:rPr>
          <w:rFonts w:ascii="Palatino" w:hAnsi="Palatino"/>
        </w:rPr>
      </w:pPr>
    </w:p>
    <w:p w14:paraId="0227CC8C" w14:textId="77777777" w:rsidR="000550AF" w:rsidRDefault="000550AF" w:rsidP="000550AF">
      <w:pPr>
        <w:spacing w:line="480" w:lineRule="auto"/>
      </w:pPr>
      <w:r>
        <w:t>Catalogue Number: 322</w:t>
      </w:r>
    </w:p>
    <w:p w14:paraId="4BDEBE32" w14:textId="77777777" w:rsidR="000550AF" w:rsidRDefault="000550AF" w:rsidP="000550AF">
      <w:pPr>
        <w:spacing w:line="480" w:lineRule="auto"/>
      </w:pPr>
      <w:r>
        <w:t xml:space="preserve">Inventory Number: </w:t>
      </w:r>
      <w:r w:rsidRPr="00993C0D">
        <w:t>83.</w:t>
      </w:r>
      <w:r w:rsidRPr="00524C6D">
        <w:rPr>
          <w:caps/>
        </w:rPr>
        <w:t>aq.</w:t>
      </w:r>
      <w:r w:rsidRPr="00993C0D">
        <w:t>377.155</w:t>
      </w:r>
    </w:p>
    <w:p w14:paraId="3B336BDE" w14:textId="77777777" w:rsidR="000550AF" w:rsidRDefault="000550AF" w:rsidP="000550AF">
      <w:pPr>
        <w:spacing w:line="480" w:lineRule="auto"/>
      </w:pPr>
      <w:r>
        <w:t xml:space="preserve">Dimensions: </w:t>
      </w:r>
      <w:r w:rsidRPr="00993C0D">
        <w:t>L: 15.2; W: 11.1; H: 3.5</w:t>
      </w:r>
    </w:p>
    <w:p w14:paraId="3EBDFD1D" w14:textId="77777777" w:rsidR="000550AF" w:rsidRDefault="000550AF" w:rsidP="000550AF">
      <w:pPr>
        <w:spacing w:line="480" w:lineRule="auto"/>
      </w:pPr>
      <w:r>
        <w:t xml:space="preserve">Condition and Fabric: </w:t>
      </w:r>
      <w:r w:rsidRPr="00993C0D">
        <w:t>Intact. Clay 5YR7/3 pink, glaze 5YR6/6 reddish yellow.</w:t>
      </w:r>
    </w:p>
    <w:p w14:paraId="19A416BB" w14:textId="77777777" w:rsidR="000550AF" w:rsidRDefault="000550AF" w:rsidP="000550AF">
      <w:pPr>
        <w:spacing w:line="480" w:lineRule="auto"/>
      </w:pPr>
      <w:r>
        <w:t xml:space="preserve">Description: </w:t>
      </w:r>
      <w:r w:rsidRPr="00993C0D">
        <w:t>Moldmade. Ring handle with two grooves. Shoulder: Loeschcke form</w:t>
      </w:r>
      <w:r w:rsidRPr="00524C6D">
        <w:rPr>
          <w:caps/>
        </w:rPr>
        <w:t xml:space="preserve"> viii </w:t>
      </w:r>
      <w:r w:rsidRPr="00993C0D">
        <w:t>b, with closely spaced impressed rays ending in small dots on interior. Nozzle form Bus. 6(?).</w:t>
      </w:r>
      <w:r>
        <w:t xml:space="preserve"> </w:t>
      </w:r>
      <w:r w:rsidRPr="00993C0D">
        <w:t xml:space="preserve">Filling-hole a little below discus center. Unpierced air hole in discus, facing nozzle. </w:t>
      </w:r>
      <w:r>
        <w:t>Base marked off by one circular groove.</w:t>
      </w:r>
    </w:p>
    <w:p w14:paraId="4708CB91" w14:textId="77777777" w:rsidR="000550AF" w:rsidRDefault="000550AF" w:rsidP="000550AF">
      <w:pPr>
        <w:spacing w:line="480" w:lineRule="auto"/>
      </w:pPr>
      <w:r>
        <w:t>Discus Iconography: F</w:t>
      </w:r>
      <w:r w:rsidRPr="00993C0D">
        <w:t>rontal eagle with spreading wings, head to left.</w:t>
      </w:r>
    </w:p>
    <w:p w14:paraId="37764607" w14:textId="77777777" w:rsidR="000550AF" w:rsidRDefault="000550AF" w:rsidP="000550AF">
      <w:pPr>
        <w:spacing w:line="480" w:lineRule="auto"/>
      </w:pPr>
      <w:r>
        <w:t xml:space="preserve">Type: </w:t>
      </w:r>
      <w:r w:rsidR="00010C8F" w:rsidRPr="00993C0D">
        <w:t xml:space="preserve">Loeschcke </w:t>
      </w:r>
      <w:r w:rsidR="00010C8F" w:rsidRPr="00524C6D">
        <w:rPr>
          <w:caps/>
        </w:rPr>
        <w:t>viii</w:t>
      </w:r>
      <w:r w:rsidR="00010C8F" w:rsidRPr="00993C0D">
        <w:t xml:space="preserve">; Bussière form D </w:t>
      </w:r>
      <w:r w:rsidR="00010C8F" w:rsidRPr="00524C6D">
        <w:rPr>
          <w:caps/>
        </w:rPr>
        <w:t>x</w:t>
      </w:r>
      <w:r w:rsidR="00EE35BB">
        <w:t xml:space="preserve"> 2</w:t>
      </w:r>
    </w:p>
    <w:p w14:paraId="4F6957E7" w14:textId="77777777" w:rsidR="000550AF" w:rsidRDefault="000550AF" w:rsidP="000550AF">
      <w:pPr>
        <w:spacing w:line="480" w:lineRule="auto"/>
      </w:pPr>
      <w:r>
        <w:t xml:space="preserve">Place of Manufacture or Origin: </w:t>
      </w:r>
      <w:r w:rsidR="00EE35BB">
        <w:t>North Africa</w:t>
      </w:r>
    </w:p>
    <w:p w14:paraId="175E1F33" w14:textId="77777777" w:rsidR="000550AF" w:rsidRDefault="00010C8F" w:rsidP="000550AF">
      <w:pPr>
        <w:spacing w:line="480" w:lineRule="auto"/>
      </w:pPr>
      <w:r>
        <w:t>Parallels: (C</w:t>
      </w:r>
      <w:r w:rsidRPr="00993C0D">
        <w:t xml:space="preserve">lose) Deneauve 1969, no. 773, pl. 73, and no. 949, pl. 76; Bussière 2000, p. 324, no. 2399, pl. 66, and p. 203, decor </w:t>
      </w:r>
      <w:r w:rsidRPr="00524C6D">
        <w:rPr>
          <w:caps/>
        </w:rPr>
        <w:t>iii</w:t>
      </w:r>
      <w:r w:rsidRPr="00993C0D">
        <w:t>.b.1.(10) (with further refs.).</w:t>
      </w:r>
    </w:p>
    <w:p w14:paraId="724F3D16" w14:textId="77777777" w:rsidR="00302739" w:rsidRDefault="00302739" w:rsidP="00302739">
      <w:pPr>
        <w:spacing w:line="480" w:lineRule="auto"/>
      </w:pPr>
      <w:r>
        <w:t xml:space="preserve">Provenance: </w:t>
      </w:r>
    </w:p>
    <w:p w14:paraId="10DF98AF" w14:textId="77777777" w:rsidR="000550AF" w:rsidRDefault="000550AF" w:rsidP="000550AF">
      <w:pPr>
        <w:spacing w:line="480" w:lineRule="auto"/>
      </w:pPr>
      <w:r>
        <w:t>Bibliography: Unpublished.</w:t>
      </w:r>
    </w:p>
    <w:p w14:paraId="6CF12B0B" w14:textId="77777777" w:rsidR="0013618C" w:rsidRPr="00993C0D" w:rsidRDefault="000550AF" w:rsidP="00010C8F">
      <w:pPr>
        <w:spacing w:line="480" w:lineRule="auto"/>
      </w:pPr>
      <w:r>
        <w:t>Date</w:t>
      </w:r>
      <w:r w:rsidR="00010C8F">
        <w:t xml:space="preserve">: </w:t>
      </w:r>
      <w:r w:rsidR="005170AB" w:rsidRPr="005170AB">
        <w:rPr>
          <w:caps/>
        </w:rPr>
        <w:t>A.D.</w:t>
      </w:r>
      <w:r w:rsidR="0013618C" w:rsidRPr="00524C6D">
        <w:rPr>
          <w:caps/>
        </w:rPr>
        <w:t xml:space="preserve"> </w:t>
      </w:r>
      <w:r w:rsidR="00EE35BB">
        <w:t>175–225</w:t>
      </w:r>
    </w:p>
    <w:p w14:paraId="7B0D2B0C" w14:textId="77777777" w:rsidR="00BA31B2" w:rsidRPr="00993C0D" w:rsidRDefault="00BA31B2" w:rsidP="00BA31B2">
      <w:pPr>
        <w:spacing w:line="480" w:lineRule="auto"/>
      </w:pPr>
      <w:r>
        <w:t>Date numeric: 175; 225</w:t>
      </w:r>
    </w:p>
    <w:p w14:paraId="4339547C"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096AECE5" w14:textId="77777777" w:rsidR="0013618C" w:rsidRDefault="0013618C" w:rsidP="0013618C">
      <w:pPr>
        <w:spacing w:line="480" w:lineRule="auto"/>
      </w:pPr>
      <w:r>
        <w:t>———</w:t>
      </w:r>
    </w:p>
    <w:p w14:paraId="660ECA7B" w14:textId="77777777" w:rsidR="0013618C" w:rsidRDefault="0013618C" w:rsidP="0013618C">
      <w:pPr>
        <w:spacing w:line="480" w:lineRule="auto"/>
      </w:pPr>
    </w:p>
    <w:p w14:paraId="607AC0D9" w14:textId="77777777" w:rsidR="001248A2" w:rsidRDefault="001248A2" w:rsidP="001248A2">
      <w:pPr>
        <w:spacing w:line="480" w:lineRule="auto"/>
      </w:pPr>
      <w:r>
        <w:t>Catalogue Number: 323</w:t>
      </w:r>
    </w:p>
    <w:p w14:paraId="604541D0" w14:textId="77777777" w:rsidR="001248A2" w:rsidRDefault="001248A2" w:rsidP="001248A2">
      <w:pPr>
        <w:spacing w:line="480" w:lineRule="auto"/>
      </w:pPr>
      <w:r>
        <w:t xml:space="preserve">Inventory Number: </w:t>
      </w:r>
      <w:r w:rsidRPr="00993C0D">
        <w:t>83.</w:t>
      </w:r>
      <w:r w:rsidRPr="00524C6D">
        <w:rPr>
          <w:caps/>
        </w:rPr>
        <w:t>aq.</w:t>
      </w:r>
      <w:r w:rsidRPr="00993C0D">
        <w:t>377.158</w:t>
      </w:r>
    </w:p>
    <w:p w14:paraId="5BFAA180" w14:textId="77777777" w:rsidR="001248A2" w:rsidRDefault="001248A2" w:rsidP="001248A2">
      <w:pPr>
        <w:spacing w:line="480" w:lineRule="auto"/>
      </w:pPr>
      <w:r>
        <w:t xml:space="preserve">Dimensions: </w:t>
      </w:r>
      <w:r w:rsidRPr="00993C0D">
        <w:t>L: 7.6; W: 6.6; H: 2.3</w:t>
      </w:r>
    </w:p>
    <w:p w14:paraId="39129CA4" w14:textId="77777777" w:rsidR="001248A2" w:rsidRDefault="001248A2" w:rsidP="001248A2">
      <w:pPr>
        <w:spacing w:line="480" w:lineRule="auto"/>
      </w:pPr>
      <w:r>
        <w:t xml:space="preserve">Condition and Fabric: </w:t>
      </w:r>
      <w:r w:rsidRPr="00993C0D">
        <w:t>Intact. Clay 7.5YR6/4 light brown, glaze mostly 10YR4/2 dark grayish brown.</w:t>
      </w:r>
    </w:p>
    <w:p w14:paraId="1A10240F" w14:textId="109E8003" w:rsidR="001248A2" w:rsidRDefault="001248A2" w:rsidP="001248A2">
      <w:pPr>
        <w:spacing w:line="480" w:lineRule="auto"/>
      </w:pPr>
      <w:r>
        <w:t xml:space="preserve">Description: </w:t>
      </w:r>
      <w:r w:rsidRPr="00993C0D">
        <w:t xml:space="preserve">Moldmade. Shoulder: Loeschcke form </w:t>
      </w:r>
      <w:r w:rsidRPr="00524C6D">
        <w:rPr>
          <w:caps/>
        </w:rPr>
        <w:t>iv</w:t>
      </w:r>
      <w:r w:rsidRPr="00993C0D">
        <w:t xml:space="preserve"> a. Shoulder interrupted by </w:t>
      </w:r>
      <w:r>
        <w:t xml:space="preserve">a </w:t>
      </w:r>
      <w:r w:rsidRPr="00993C0D">
        <w:t xml:space="preserve">short V-shaped channel in front of nozzle. </w:t>
      </w:r>
      <w:r>
        <w:t>C</w:t>
      </w:r>
      <w:r w:rsidRPr="00993C0D">
        <w:t>oncave discus. Central filling-hole with rema</w:t>
      </w:r>
      <w:r w:rsidR="00B74046">
        <w:t>ins of corroded iron wick-nail</w:t>
      </w:r>
      <w:r w:rsidRPr="00993C0D">
        <w:t xml:space="preserve">. Nozzle form Bus. 1. </w:t>
      </w:r>
      <w:r>
        <w:t>Base marked off by one circular groove.</w:t>
      </w:r>
    </w:p>
    <w:p w14:paraId="78441D2D" w14:textId="77777777" w:rsidR="001248A2" w:rsidRDefault="001248A2" w:rsidP="001248A2">
      <w:pPr>
        <w:spacing w:line="480" w:lineRule="auto"/>
      </w:pPr>
      <w:r>
        <w:t>Discus Iconography: Plain discus.</w:t>
      </w:r>
    </w:p>
    <w:p w14:paraId="68203D5C" w14:textId="77777777" w:rsidR="001248A2" w:rsidRDefault="001248A2" w:rsidP="001248A2">
      <w:pPr>
        <w:spacing w:line="480" w:lineRule="auto"/>
      </w:pPr>
      <w:r>
        <w:t xml:space="preserve">Type: </w:t>
      </w:r>
      <w:r w:rsidRPr="00993C0D">
        <w:t xml:space="preserve">Loeschcke </w:t>
      </w:r>
      <w:r w:rsidRPr="00524C6D">
        <w:rPr>
          <w:caps/>
        </w:rPr>
        <w:t>viii</w:t>
      </w:r>
      <w:r w:rsidRPr="00993C0D">
        <w:t xml:space="preserve">; Bailey O group i; Bussière form D </w:t>
      </w:r>
      <w:r w:rsidRPr="00524C6D">
        <w:rPr>
          <w:caps/>
        </w:rPr>
        <w:t>i</w:t>
      </w:r>
      <w:r w:rsidR="00EE35BB">
        <w:t xml:space="preserve"> 1</w:t>
      </w:r>
    </w:p>
    <w:p w14:paraId="37DECF8F" w14:textId="77777777" w:rsidR="001248A2" w:rsidRDefault="001248A2" w:rsidP="001248A2">
      <w:pPr>
        <w:spacing w:line="480" w:lineRule="auto"/>
      </w:pPr>
      <w:r>
        <w:t xml:space="preserve">Place of Manufacture or Origin: </w:t>
      </w:r>
      <w:r w:rsidR="00EE35BB">
        <w:t>Asia Minor</w:t>
      </w:r>
    </w:p>
    <w:p w14:paraId="79CD7251" w14:textId="77777777" w:rsidR="001248A2" w:rsidRDefault="001248A2" w:rsidP="001248A2">
      <w:pPr>
        <w:spacing w:line="480" w:lineRule="auto"/>
      </w:pPr>
      <w:r>
        <w:t xml:space="preserve">Parallels: None </w:t>
      </w:r>
      <w:r w:rsidRPr="00993C0D">
        <w:t>found. For the small channel, see Bussière 2000, nos. 1068 and 1088, pl. 52.</w:t>
      </w:r>
    </w:p>
    <w:p w14:paraId="64E76C6D" w14:textId="77777777" w:rsidR="00302739" w:rsidRDefault="00302739" w:rsidP="00302739">
      <w:pPr>
        <w:spacing w:line="480" w:lineRule="auto"/>
      </w:pPr>
      <w:r>
        <w:t xml:space="preserve">Provenance: </w:t>
      </w:r>
    </w:p>
    <w:p w14:paraId="59A797AB" w14:textId="77777777" w:rsidR="001248A2" w:rsidRDefault="001248A2" w:rsidP="001248A2">
      <w:pPr>
        <w:spacing w:line="480" w:lineRule="auto"/>
      </w:pPr>
      <w:r>
        <w:t>Bibliography: Unpublished.</w:t>
      </w:r>
    </w:p>
    <w:p w14:paraId="0D7259E9" w14:textId="77777777" w:rsidR="0013618C" w:rsidRDefault="001248A2" w:rsidP="0013618C">
      <w:pPr>
        <w:spacing w:line="480" w:lineRule="auto"/>
      </w:pPr>
      <w:r>
        <w:t xml:space="preserve">Date: </w:t>
      </w:r>
      <w:r w:rsidR="00EE35BB">
        <w:t>Claudian to Early Flavian</w:t>
      </w:r>
    </w:p>
    <w:p w14:paraId="76EFEA80" w14:textId="77777777" w:rsidR="00BA31B2" w:rsidRPr="00993C0D" w:rsidRDefault="00BA31B2" w:rsidP="00BA31B2">
      <w:pPr>
        <w:spacing w:line="480" w:lineRule="auto"/>
      </w:pPr>
      <w:r>
        <w:t>Date numeric: 41; 75</w:t>
      </w:r>
    </w:p>
    <w:p w14:paraId="6D042CCE" w14:textId="77777777" w:rsidR="0013618C" w:rsidRPr="00EA36D9" w:rsidRDefault="0013618C" w:rsidP="0013618C">
      <w:pPr>
        <w:pStyle w:val="Textedelespacerserv2"/>
        <w:numPr>
          <w:ilvl w:val="0"/>
          <w:numId w:val="0"/>
        </w:numPr>
        <w:spacing w:line="480" w:lineRule="auto"/>
        <w:jc w:val="left"/>
        <w:outlineLvl w:val="9"/>
        <w:rPr>
          <w:rFonts w:ascii="Palatino" w:hAnsi="Palatino"/>
        </w:rPr>
      </w:pPr>
    </w:p>
    <w:p w14:paraId="5437C1DD"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A150BD4" w14:textId="77777777" w:rsidR="0013618C" w:rsidRDefault="0013618C" w:rsidP="0013618C">
      <w:pPr>
        <w:pStyle w:val="Textedelespacerserv2"/>
        <w:numPr>
          <w:ilvl w:val="0"/>
          <w:numId w:val="0"/>
        </w:numPr>
        <w:spacing w:line="480" w:lineRule="auto"/>
        <w:jc w:val="left"/>
        <w:outlineLvl w:val="9"/>
        <w:rPr>
          <w:rFonts w:ascii="Palatino" w:hAnsi="Palatino"/>
        </w:rPr>
      </w:pPr>
    </w:p>
    <w:p w14:paraId="1473CE56" w14:textId="77777777" w:rsidR="006E6C86" w:rsidRDefault="006E6C86" w:rsidP="006E6C86">
      <w:pPr>
        <w:spacing w:line="480" w:lineRule="auto"/>
      </w:pPr>
      <w:r>
        <w:t>Catalogue Number: 324</w:t>
      </w:r>
    </w:p>
    <w:p w14:paraId="39BF78B5" w14:textId="77777777" w:rsidR="006E6C86" w:rsidRDefault="006E6C86" w:rsidP="006E6C86">
      <w:pPr>
        <w:spacing w:line="480" w:lineRule="auto"/>
      </w:pPr>
      <w:r>
        <w:t xml:space="preserve">Inventory Number: </w:t>
      </w:r>
      <w:r w:rsidRPr="00993C0D">
        <w:t>83.</w:t>
      </w:r>
      <w:r w:rsidRPr="00524C6D">
        <w:rPr>
          <w:caps/>
        </w:rPr>
        <w:t>aq.</w:t>
      </w:r>
      <w:r w:rsidRPr="00993C0D">
        <w:t>377.195</w:t>
      </w:r>
    </w:p>
    <w:p w14:paraId="01868BD4" w14:textId="77777777" w:rsidR="006E6C86" w:rsidRDefault="006E6C86" w:rsidP="006E6C86">
      <w:pPr>
        <w:spacing w:line="480" w:lineRule="auto"/>
      </w:pPr>
      <w:r>
        <w:t xml:space="preserve">Dimensions: </w:t>
      </w:r>
      <w:r w:rsidRPr="00993C0D">
        <w:t>L: 7.3; W: 6.2; H: 2.3</w:t>
      </w:r>
    </w:p>
    <w:p w14:paraId="21AEEFDA" w14:textId="77777777" w:rsidR="006E6C86" w:rsidRDefault="006E6C86" w:rsidP="006E6C86">
      <w:pPr>
        <w:spacing w:line="480" w:lineRule="auto"/>
      </w:pPr>
      <w:r>
        <w:t xml:space="preserve">Condition and Fabric: </w:t>
      </w:r>
      <w:r w:rsidRPr="00993C0D">
        <w:t>Intact. Clay 7.5YR6/4 light brown, glaze mostly 10R5/6 red.</w:t>
      </w:r>
    </w:p>
    <w:p w14:paraId="4F343BA3" w14:textId="77777777" w:rsidR="006E6C86" w:rsidRDefault="006E6C86" w:rsidP="006E6C86">
      <w:pPr>
        <w:spacing w:line="480" w:lineRule="auto"/>
      </w:pPr>
      <w:r>
        <w:t xml:space="preserve">Description: </w:t>
      </w:r>
      <w:r w:rsidRPr="00993C0D">
        <w:t xml:space="preserve">Moldmade. Rounded shoulder with </w:t>
      </w:r>
      <w:r>
        <w:t xml:space="preserve">a </w:t>
      </w:r>
      <w:r w:rsidRPr="00993C0D">
        <w:t xml:space="preserve">row of ovolos, separated from concave discus by convex ridge marked off by two grooves. Rather large </w:t>
      </w:r>
      <w:r>
        <w:t>filling-hole in lower part</w:t>
      </w:r>
      <w:r w:rsidRPr="00993C0D">
        <w:t xml:space="preserve">. Nozzle form Bus. 2a. Slightly raised </w:t>
      </w:r>
      <w:r>
        <w:t>base marked off by one circular groove.</w:t>
      </w:r>
      <w:r w:rsidRPr="00993C0D">
        <w:t xml:space="preserve"> Potter’s incuse </w:t>
      </w:r>
      <w:r w:rsidRPr="00AA617F">
        <w:t>signature: {{insc:</w:t>
      </w:r>
      <w:r w:rsidRPr="00AA617F">
        <w:rPr>
          <w:caps/>
        </w:rPr>
        <w:t>c.l</w:t>
      </w:r>
      <w:r w:rsidRPr="00AA617F">
        <w:t>}} For this Italic</w:t>
      </w:r>
      <w:r w:rsidRPr="00993C0D">
        <w:t xml:space="preserve"> mark, see </w:t>
      </w:r>
      <w:r w:rsidRPr="00993C0D">
        <w:rPr>
          <w:i/>
        </w:rPr>
        <w:t>CIL</w:t>
      </w:r>
      <w:r w:rsidRPr="00993C0D">
        <w:t xml:space="preserve"> </w:t>
      </w:r>
      <w:r w:rsidRPr="00524C6D">
        <w:rPr>
          <w:caps/>
        </w:rPr>
        <w:t>15</w:t>
      </w:r>
      <w:r w:rsidRPr="00993C0D">
        <w:t>, no. 6344.</w:t>
      </w:r>
    </w:p>
    <w:p w14:paraId="21E0BF76" w14:textId="77777777" w:rsidR="006E6C86" w:rsidRDefault="006E6C86" w:rsidP="006E6C86">
      <w:pPr>
        <w:spacing w:line="480" w:lineRule="auto"/>
      </w:pPr>
      <w:r>
        <w:t>Discus Iconography: L</w:t>
      </w:r>
      <w:r w:rsidRPr="00993C0D">
        <w:t>ion rushing to left.</w:t>
      </w:r>
    </w:p>
    <w:p w14:paraId="461DC891" w14:textId="77777777" w:rsidR="006E6C86" w:rsidRDefault="006E6C86" w:rsidP="006E6C86">
      <w:pPr>
        <w:spacing w:line="480" w:lineRule="auto"/>
      </w:pPr>
      <w:r>
        <w:t xml:space="preserve">Type: </w:t>
      </w:r>
      <w:r w:rsidRPr="00993C0D">
        <w:t xml:space="preserve">Loeschcke </w:t>
      </w:r>
      <w:r w:rsidRPr="00524C6D">
        <w:rPr>
          <w:caps/>
        </w:rPr>
        <w:t>viii</w:t>
      </w:r>
      <w:r w:rsidRPr="00993C0D">
        <w:t>; Bailey O group i; Bussière form D</w:t>
      </w:r>
      <w:r w:rsidRPr="00524C6D">
        <w:rPr>
          <w:caps/>
        </w:rPr>
        <w:t xml:space="preserve"> i </w:t>
      </w:r>
      <w:r w:rsidR="00EE35BB">
        <w:t>2</w:t>
      </w:r>
    </w:p>
    <w:p w14:paraId="7FA42D13" w14:textId="77777777" w:rsidR="006E6C86" w:rsidRDefault="006E6C86" w:rsidP="006E6C86">
      <w:pPr>
        <w:spacing w:line="480" w:lineRule="auto"/>
      </w:pPr>
      <w:r>
        <w:t xml:space="preserve">Place of Manufacture or Origin: </w:t>
      </w:r>
      <w:r w:rsidR="00EE35BB">
        <w:t>Anatolia</w:t>
      </w:r>
    </w:p>
    <w:p w14:paraId="58624044" w14:textId="77777777" w:rsidR="006E6C86" w:rsidRDefault="006E6C86" w:rsidP="006E6C86">
      <w:pPr>
        <w:spacing w:line="480" w:lineRule="auto"/>
      </w:pPr>
      <w:r>
        <w:t xml:space="preserve">Parallels: </w:t>
      </w:r>
      <w:r w:rsidRPr="00993C0D">
        <w:t xml:space="preserve">Morillo Cerdán 1999, no. 229, motif 112 (with further refs.); Bussière 2000, p. 195, no. 1057, pl. 51, decor </w:t>
      </w:r>
      <w:r w:rsidRPr="00524C6D">
        <w:rPr>
          <w:caps/>
        </w:rPr>
        <w:t>iii</w:t>
      </w:r>
      <w:r w:rsidRPr="00993C0D">
        <w:t xml:space="preserve">.a.1.(3) (with further refs.); Allison 2006, no. 80, pl. 5 (Loeschcke </w:t>
      </w:r>
      <w:r w:rsidRPr="00524C6D">
        <w:rPr>
          <w:caps/>
        </w:rPr>
        <w:t>iv</w:t>
      </w:r>
      <w:r w:rsidRPr="00993C0D">
        <w:t>).</w:t>
      </w:r>
    </w:p>
    <w:p w14:paraId="1D37801F" w14:textId="77777777" w:rsidR="00302739" w:rsidRDefault="00302739" w:rsidP="00302739">
      <w:pPr>
        <w:spacing w:line="480" w:lineRule="auto"/>
      </w:pPr>
      <w:r>
        <w:t xml:space="preserve">Provenance: </w:t>
      </w:r>
    </w:p>
    <w:p w14:paraId="4C484F0A" w14:textId="77777777" w:rsidR="006E6C86" w:rsidRDefault="006E6C86" w:rsidP="006E6C86">
      <w:pPr>
        <w:spacing w:line="480" w:lineRule="auto"/>
      </w:pPr>
      <w:r>
        <w:t>Bibliography: Unpublished.</w:t>
      </w:r>
    </w:p>
    <w:p w14:paraId="0D0D0069" w14:textId="77777777" w:rsidR="0013618C" w:rsidRPr="00993C0D" w:rsidRDefault="006E6C86" w:rsidP="006E6C86">
      <w:pPr>
        <w:spacing w:line="480" w:lineRule="auto"/>
      </w:pPr>
      <w:r>
        <w:t xml:space="preserve">Date: </w:t>
      </w:r>
      <w:r w:rsidR="00EE35BB">
        <w:t>Claudian to Early Trajanic</w:t>
      </w:r>
    </w:p>
    <w:p w14:paraId="46D58473" w14:textId="77777777" w:rsidR="008C22F0" w:rsidRPr="00993C0D" w:rsidRDefault="008C22F0" w:rsidP="008C22F0">
      <w:pPr>
        <w:spacing w:line="480" w:lineRule="auto"/>
      </w:pPr>
      <w:r>
        <w:t>Date numeric: 41; 100</w:t>
      </w:r>
    </w:p>
    <w:p w14:paraId="0847147C"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29E99152"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078BA14" w14:textId="77777777" w:rsidR="0013618C" w:rsidRDefault="0013618C" w:rsidP="0013618C">
      <w:pPr>
        <w:pStyle w:val="Textedelespacerserv2"/>
        <w:numPr>
          <w:ilvl w:val="0"/>
          <w:numId w:val="0"/>
        </w:numPr>
        <w:spacing w:line="480" w:lineRule="auto"/>
        <w:jc w:val="left"/>
        <w:outlineLvl w:val="9"/>
        <w:rPr>
          <w:rFonts w:ascii="Palatino" w:hAnsi="Palatino"/>
        </w:rPr>
      </w:pPr>
    </w:p>
    <w:p w14:paraId="32874917" w14:textId="77777777" w:rsidR="006E6C86" w:rsidRDefault="006E6C86" w:rsidP="006E6C86">
      <w:pPr>
        <w:spacing w:line="480" w:lineRule="auto"/>
      </w:pPr>
      <w:r>
        <w:t>Catalogue Number: 325</w:t>
      </w:r>
    </w:p>
    <w:p w14:paraId="0B0BB733" w14:textId="77777777" w:rsidR="006E6C86" w:rsidRDefault="006E6C86" w:rsidP="006E6C86">
      <w:pPr>
        <w:spacing w:line="480" w:lineRule="auto"/>
      </w:pPr>
      <w:r>
        <w:t xml:space="preserve">Inventory Number: </w:t>
      </w:r>
      <w:r w:rsidRPr="00993C0D">
        <w:t>83.</w:t>
      </w:r>
      <w:r w:rsidRPr="00524C6D">
        <w:rPr>
          <w:caps/>
        </w:rPr>
        <w:t>aq.</w:t>
      </w:r>
      <w:r w:rsidRPr="00993C0D">
        <w:t>377.209</w:t>
      </w:r>
    </w:p>
    <w:p w14:paraId="5B7FD536" w14:textId="77777777" w:rsidR="006E6C86" w:rsidRDefault="006E6C86" w:rsidP="006E6C86">
      <w:pPr>
        <w:spacing w:line="480" w:lineRule="auto"/>
      </w:pPr>
      <w:r>
        <w:t xml:space="preserve">Dimensions: </w:t>
      </w:r>
      <w:r w:rsidRPr="00993C0D">
        <w:t>L: 8.8; W: 7.6; H: 2.5</w:t>
      </w:r>
    </w:p>
    <w:p w14:paraId="52236B38" w14:textId="77777777" w:rsidR="006E6C86" w:rsidRDefault="006E6C86" w:rsidP="006E6C86">
      <w:pPr>
        <w:spacing w:line="480" w:lineRule="auto"/>
      </w:pPr>
      <w:r>
        <w:t xml:space="preserve">Condition and Fabric: </w:t>
      </w:r>
      <w:r w:rsidRPr="00993C0D">
        <w:t>Intact; incrustations. Clay 7.5YR7/4 pink, glaze 2.5YR5/6 red.</w:t>
      </w:r>
    </w:p>
    <w:p w14:paraId="33D52966" w14:textId="77777777" w:rsidR="006E6C86" w:rsidRDefault="006E6C86" w:rsidP="006E6C86">
      <w:pPr>
        <w:spacing w:line="480" w:lineRule="auto"/>
      </w:pPr>
      <w:r>
        <w:t xml:space="preserve">Description: </w:t>
      </w:r>
      <w:r w:rsidRPr="00993C0D">
        <w:t>Moldmade. Flat</w:t>
      </w:r>
      <w:r w:rsidRPr="00E62537">
        <w:t xml:space="preserve"> </w:t>
      </w:r>
      <w:r w:rsidRPr="00993C0D">
        <w:t xml:space="preserve">shoulder with </w:t>
      </w:r>
      <w:r>
        <w:t xml:space="preserve">a </w:t>
      </w:r>
      <w:r w:rsidRPr="00993C0D">
        <w:t xml:space="preserve">row of ovolos separated from concave discus by </w:t>
      </w:r>
      <w:r>
        <w:t xml:space="preserve">a </w:t>
      </w:r>
      <w:r w:rsidRPr="00993C0D">
        <w:t xml:space="preserve">convex ridge marked off by two grooves. Two symmetrical filling-holes in lower </w:t>
      </w:r>
      <w:r>
        <w:t>field</w:t>
      </w:r>
      <w:r w:rsidRPr="00993C0D">
        <w:t>. Nozzle form Bus. 2a. Blurred sunken base with incrustations.</w:t>
      </w:r>
    </w:p>
    <w:p w14:paraId="13A1F0AB" w14:textId="77777777" w:rsidR="006E6C86" w:rsidRDefault="006E6C86" w:rsidP="006E6C86">
      <w:pPr>
        <w:spacing w:line="480" w:lineRule="auto"/>
      </w:pPr>
      <w:r>
        <w:t>Discus Iconography: M</w:t>
      </w:r>
      <w:r w:rsidRPr="00993C0D">
        <w:t>ajestic bust of bearded Jupiter, eagle with spreading wings below.</w:t>
      </w:r>
    </w:p>
    <w:p w14:paraId="469A95F4" w14:textId="77777777" w:rsidR="006E6C86" w:rsidRDefault="006E6C86" w:rsidP="006E6C86">
      <w:pPr>
        <w:spacing w:line="480" w:lineRule="auto"/>
      </w:pPr>
      <w:r>
        <w:t xml:space="preserve">Type: </w:t>
      </w:r>
      <w:r w:rsidRPr="00993C0D">
        <w:t xml:space="preserve">Loeschcke </w:t>
      </w:r>
      <w:r w:rsidRPr="00524C6D">
        <w:rPr>
          <w:caps/>
        </w:rPr>
        <w:t>viii</w:t>
      </w:r>
      <w:r w:rsidRPr="00993C0D">
        <w:t>; Bailey O group i/ii; Bussière form D</w:t>
      </w:r>
      <w:r w:rsidRPr="00524C6D">
        <w:rPr>
          <w:caps/>
        </w:rPr>
        <w:t xml:space="preserve"> i </w:t>
      </w:r>
      <w:r w:rsidR="00EE35BB">
        <w:t>2</w:t>
      </w:r>
    </w:p>
    <w:p w14:paraId="33779692" w14:textId="77777777" w:rsidR="006E6C86" w:rsidRDefault="006E6C86" w:rsidP="006E6C86">
      <w:pPr>
        <w:spacing w:line="480" w:lineRule="auto"/>
      </w:pPr>
      <w:r>
        <w:t xml:space="preserve">Place of Manufacture or Origin: </w:t>
      </w:r>
      <w:r w:rsidR="00EE35BB">
        <w:t>Asia Minor</w:t>
      </w:r>
    </w:p>
    <w:p w14:paraId="0DD82C38" w14:textId="77777777" w:rsidR="006E6C86" w:rsidRDefault="006E6C86" w:rsidP="006E6C86">
      <w:pPr>
        <w:spacing w:line="480" w:lineRule="auto"/>
      </w:pPr>
      <w:r>
        <w:t xml:space="preserve">Parallels: None </w:t>
      </w:r>
      <w:r w:rsidRPr="00993C0D">
        <w:t xml:space="preserve">found. For bust of Jupiter and eagle, see Bussière 2000, p. 151, decor </w:t>
      </w:r>
      <w:r w:rsidRPr="00524C6D">
        <w:rPr>
          <w:caps/>
        </w:rPr>
        <w:t>i</w:t>
      </w:r>
      <w:r w:rsidRPr="00993C0D">
        <w:t xml:space="preserve">.a; (near) Allison 2006, no. 175, pls. 10 and 128, no. 757, pl. 56 (Loeschcke </w:t>
      </w:r>
      <w:r w:rsidRPr="00524C6D">
        <w:rPr>
          <w:caps/>
        </w:rPr>
        <w:t>iv</w:t>
      </w:r>
      <w:r w:rsidRPr="00993C0D">
        <w:t>), and no. 1612, pl. 128.</w:t>
      </w:r>
    </w:p>
    <w:p w14:paraId="753AD5AA" w14:textId="77777777" w:rsidR="00302739" w:rsidRDefault="00302739" w:rsidP="00302739">
      <w:pPr>
        <w:spacing w:line="480" w:lineRule="auto"/>
      </w:pPr>
      <w:r>
        <w:t xml:space="preserve">Provenance: </w:t>
      </w:r>
    </w:p>
    <w:p w14:paraId="39251744" w14:textId="77777777" w:rsidR="006E6C86" w:rsidRDefault="006E6C86" w:rsidP="006E6C86">
      <w:pPr>
        <w:spacing w:line="480" w:lineRule="auto"/>
      </w:pPr>
      <w:r>
        <w:t>Bibliography: Unpublished.</w:t>
      </w:r>
    </w:p>
    <w:p w14:paraId="5EFA6B03" w14:textId="77777777" w:rsidR="0013618C" w:rsidRPr="00EE35BB" w:rsidRDefault="006E6C86" w:rsidP="00EE35BB">
      <w:pPr>
        <w:spacing w:line="480" w:lineRule="auto"/>
      </w:pPr>
      <w:r>
        <w:t xml:space="preserve">Date: </w:t>
      </w:r>
      <w:r w:rsidR="00EE35BB">
        <w:t>Claudian to Early Trajanic</w:t>
      </w:r>
    </w:p>
    <w:p w14:paraId="47E82DBA" w14:textId="77777777" w:rsidR="008C22F0" w:rsidRPr="00993C0D" w:rsidRDefault="008C22F0" w:rsidP="008C22F0">
      <w:pPr>
        <w:spacing w:line="480" w:lineRule="auto"/>
      </w:pPr>
      <w:r>
        <w:t>Date numeric: 41; 100</w:t>
      </w:r>
    </w:p>
    <w:p w14:paraId="312F1808"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76B9AE1D" w14:textId="77777777" w:rsidR="0013618C" w:rsidRDefault="0013618C" w:rsidP="0013618C">
      <w:pPr>
        <w:pStyle w:val="Textedelespacerserv2"/>
        <w:numPr>
          <w:ilvl w:val="0"/>
          <w:numId w:val="0"/>
        </w:numPr>
        <w:spacing w:line="480" w:lineRule="auto"/>
        <w:jc w:val="left"/>
        <w:outlineLvl w:val="9"/>
        <w:rPr>
          <w:rFonts w:ascii="Palatino" w:hAnsi="Palatino"/>
        </w:rPr>
      </w:pPr>
      <w:r>
        <w:rPr>
          <w:rFonts w:ascii="Palatino" w:hAnsi="Palatino"/>
        </w:rPr>
        <w:t>———</w:t>
      </w:r>
    </w:p>
    <w:p w14:paraId="4C598C1D" w14:textId="77777777" w:rsidR="0013618C" w:rsidRDefault="0013618C" w:rsidP="0013618C">
      <w:pPr>
        <w:pStyle w:val="Textedelespacerserv2"/>
        <w:numPr>
          <w:ilvl w:val="0"/>
          <w:numId w:val="0"/>
        </w:numPr>
        <w:spacing w:line="480" w:lineRule="auto"/>
        <w:jc w:val="left"/>
        <w:outlineLvl w:val="9"/>
        <w:rPr>
          <w:rFonts w:ascii="Palatino" w:hAnsi="Palatino"/>
        </w:rPr>
      </w:pPr>
    </w:p>
    <w:p w14:paraId="22611EDC" w14:textId="77777777" w:rsidR="00CB7DB9" w:rsidRDefault="00CB7DB9" w:rsidP="00CB7DB9">
      <w:pPr>
        <w:spacing w:line="480" w:lineRule="auto"/>
      </w:pPr>
      <w:r>
        <w:t>Catalogue Number: 326</w:t>
      </w:r>
    </w:p>
    <w:p w14:paraId="02E9AE19" w14:textId="77777777" w:rsidR="00CB7DB9" w:rsidRDefault="00CB7DB9" w:rsidP="00CB7DB9">
      <w:pPr>
        <w:spacing w:line="480" w:lineRule="auto"/>
      </w:pPr>
      <w:r>
        <w:t xml:space="preserve">Inventory Number: </w:t>
      </w:r>
      <w:r w:rsidRPr="00993C0D">
        <w:t>83.</w:t>
      </w:r>
      <w:r w:rsidRPr="00524C6D">
        <w:rPr>
          <w:caps/>
        </w:rPr>
        <w:t>aq.</w:t>
      </w:r>
      <w:r w:rsidRPr="00993C0D">
        <w:t>377.236</w:t>
      </w:r>
    </w:p>
    <w:p w14:paraId="59C8B632" w14:textId="77777777" w:rsidR="00CB7DB9" w:rsidRDefault="00CB7DB9" w:rsidP="00CB7DB9">
      <w:pPr>
        <w:spacing w:line="480" w:lineRule="auto"/>
      </w:pPr>
      <w:r>
        <w:t xml:space="preserve">Dimensions: </w:t>
      </w:r>
      <w:r w:rsidRPr="00993C0D">
        <w:t>L: 9.0; W: 9.0; H: 2.9</w:t>
      </w:r>
    </w:p>
    <w:p w14:paraId="04027017" w14:textId="77777777" w:rsidR="00CB7DB9" w:rsidRDefault="00CB7DB9" w:rsidP="00CB7DB9">
      <w:pPr>
        <w:spacing w:line="480" w:lineRule="auto"/>
      </w:pPr>
      <w:r>
        <w:t xml:space="preserve">Condition and Fabric: </w:t>
      </w:r>
      <w:r w:rsidRPr="00993C0D">
        <w:t>Intact. Clay 2.5YR6/6 light red, glaze mostly 2.5YR4/6 red, brownish shade.</w:t>
      </w:r>
    </w:p>
    <w:p w14:paraId="6C92D741" w14:textId="77777777" w:rsidR="00CB7DB9" w:rsidRDefault="00CB7DB9" w:rsidP="00CB7DB9">
      <w:pPr>
        <w:spacing w:line="480" w:lineRule="auto"/>
      </w:pPr>
      <w:r>
        <w:t xml:space="preserve">Description: </w:t>
      </w:r>
      <w:r w:rsidRPr="00993C0D">
        <w:t>Moldmade. Deep basin. Shoulder: Loeschcke form</w:t>
      </w:r>
      <w:r w:rsidRPr="00524C6D">
        <w:rPr>
          <w:caps/>
        </w:rPr>
        <w:t xml:space="preserve"> ii </w:t>
      </w:r>
      <w:r w:rsidRPr="00993C0D">
        <w:t>a; two wavy side-lugs. Small V-shaped channel</w:t>
      </w:r>
      <w:r w:rsidRPr="00993C0D" w:rsidDel="007E570F">
        <w:t xml:space="preserve"> </w:t>
      </w:r>
      <w:r w:rsidRPr="00993C0D">
        <w:t>from discus to top of nozzle. Nozzle form Bus. 3 variant.</w:t>
      </w:r>
      <w:r w:rsidRPr="00E62537">
        <w:t xml:space="preserve"> </w:t>
      </w:r>
      <w:r>
        <w:t>Base marked off by one circular groove.</w:t>
      </w:r>
    </w:p>
    <w:p w14:paraId="5858BB98" w14:textId="77777777" w:rsidR="00CB7DB9" w:rsidRDefault="00CB7DB9" w:rsidP="00CB7DB9">
      <w:pPr>
        <w:spacing w:line="480" w:lineRule="auto"/>
      </w:pPr>
      <w:r>
        <w:t xml:space="preserve">Discus Iconography: </w:t>
      </w:r>
      <w:r w:rsidR="00A938DF">
        <w:t>W</w:t>
      </w:r>
      <w:r w:rsidR="00A938DF" w:rsidRPr="00993C0D">
        <w:t>inged griffin to left, its right forepaw on its prey (</w:t>
      </w:r>
      <w:r w:rsidR="00A938DF">
        <w:t xml:space="preserve">the </w:t>
      </w:r>
      <w:r w:rsidR="00A938DF" w:rsidRPr="00993C0D">
        <w:t xml:space="preserve">head of </w:t>
      </w:r>
      <w:r w:rsidR="00A938DF">
        <w:t xml:space="preserve">a </w:t>
      </w:r>
      <w:r w:rsidR="00A938DF" w:rsidRPr="00993C0D">
        <w:t>deer[?]).</w:t>
      </w:r>
    </w:p>
    <w:p w14:paraId="5F218E1C" w14:textId="77777777" w:rsidR="00CB7DB9" w:rsidRDefault="00CB7DB9" w:rsidP="00CB7DB9">
      <w:pPr>
        <w:spacing w:line="480" w:lineRule="auto"/>
      </w:pPr>
      <w:r>
        <w:t xml:space="preserve">Type: </w:t>
      </w:r>
      <w:r w:rsidR="00A938DF" w:rsidRPr="00993C0D">
        <w:t xml:space="preserve">Loeschcke </w:t>
      </w:r>
      <w:r w:rsidR="00A938DF" w:rsidRPr="00524C6D">
        <w:rPr>
          <w:caps/>
        </w:rPr>
        <w:t>viii</w:t>
      </w:r>
      <w:r w:rsidR="00A938DF" w:rsidRPr="00993C0D">
        <w:t xml:space="preserve">; Bussière form C </w:t>
      </w:r>
      <w:r w:rsidR="00A938DF" w:rsidRPr="00524C6D">
        <w:rPr>
          <w:caps/>
        </w:rPr>
        <w:t>ii</w:t>
      </w:r>
      <w:r w:rsidR="00A938DF" w:rsidRPr="00993C0D">
        <w:t>/D</w:t>
      </w:r>
      <w:r w:rsidR="00A938DF" w:rsidRPr="00524C6D">
        <w:rPr>
          <w:caps/>
        </w:rPr>
        <w:t xml:space="preserve"> i </w:t>
      </w:r>
      <w:r w:rsidR="00EE35BB">
        <w:t>3</w:t>
      </w:r>
    </w:p>
    <w:p w14:paraId="2555A47C" w14:textId="77777777" w:rsidR="00CB7DB9" w:rsidRDefault="00CB7DB9" w:rsidP="00CB7DB9">
      <w:pPr>
        <w:spacing w:line="480" w:lineRule="auto"/>
      </w:pPr>
      <w:r>
        <w:t xml:space="preserve">Place of Manufacture or Origin: </w:t>
      </w:r>
      <w:r w:rsidR="00A938DF" w:rsidRPr="00993C0D">
        <w:t>Asia Minor</w:t>
      </w:r>
    </w:p>
    <w:p w14:paraId="6193FA7E" w14:textId="3F91A832" w:rsidR="00CB7DB9" w:rsidRDefault="00CB7DB9" w:rsidP="00CB7DB9">
      <w:pPr>
        <w:spacing w:line="480" w:lineRule="auto"/>
      </w:pPr>
      <w:r>
        <w:t>Parallels:</w:t>
      </w:r>
      <w:r w:rsidR="00A938DF" w:rsidRPr="00993C0D">
        <w:t xml:space="preserve"> Bailey BM </w:t>
      </w:r>
      <w:r w:rsidR="00A938DF" w:rsidRPr="00524C6D">
        <w:rPr>
          <w:caps/>
        </w:rPr>
        <w:t>iii</w:t>
      </w:r>
      <w:r w:rsidR="00A938DF" w:rsidRPr="00993C0D">
        <w:t xml:space="preserve">, Q 2400, pl. 63 (Loeschcke </w:t>
      </w:r>
      <w:r w:rsidR="00A938DF" w:rsidRPr="00524C6D">
        <w:rPr>
          <w:caps/>
        </w:rPr>
        <w:t>iv</w:t>
      </w:r>
      <w:r w:rsidR="00A938DF" w:rsidRPr="00993C0D">
        <w:t xml:space="preserve">); </w:t>
      </w:r>
      <w:r w:rsidR="00A938DF" w:rsidRPr="00993C0D">
        <w:rPr>
          <w:i/>
        </w:rPr>
        <w:t>Potentia</w:t>
      </w:r>
      <w:r w:rsidR="00A938DF" w:rsidRPr="00993C0D">
        <w:t xml:space="preserve"> 2001, no. 50 (Loeschcke </w:t>
      </w:r>
      <w:r w:rsidR="00A938DF" w:rsidRPr="00524C6D">
        <w:rPr>
          <w:caps/>
        </w:rPr>
        <w:t>i</w:t>
      </w:r>
      <w:r w:rsidR="00A938DF" w:rsidRPr="00993C0D">
        <w:t>).</w:t>
      </w:r>
    </w:p>
    <w:p w14:paraId="6D23C1A2" w14:textId="77777777" w:rsidR="00302739" w:rsidRDefault="00302739" w:rsidP="00302739">
      <w:pPr>
        <w:spacing w:line="480" w:lineRule="auto"/>
      </w:pPr>
      <w:r>
        <w:t xml:space="preserve">Provenance: </w:t>
      </w:r>
    </w:p>
    <w:p w14:paraId="04FD9EA0" w14:textId="77777777" w:rsidR="00CB7DB9" w:rsidRDefault="00CB7DB9" w:rsidP="00CB7DB9">
      <w:pPr>
        <w:spacing w:line="480" w:lineRule="auto"/>
      </w:pPr>
      <w:r>
        <w:t>Bibliography: Unpublished.</w:t>
      </w:r>
    </w:p>
    <w:p w14:paraId="10BB145A" w14:textId="77777777" w:rsidR="0013618C" w:rsidRPr="00F90C10" w:rsidRDefault="00CB7DB9" w:rsidP="00A938DF">
      <w:pPr>
        <w:spacing w:line="480" w:lineRule="auto"/>
      </w:pPr>
      <w:r>
        <w:t xml:space="preserve">Date: </w:t>
      </w:r>
      <w:r w:rsidR="0013618C" w:rsidRPr="00993C0D">
        <w:t>Second half of first century</w:t>
      </w:r>
      <w:r w:rsidR="0013618C" w:rsidRPr="00524C6D">
        <w:rPr>
          <w:caps/>
        </w:rPr>
        <w:t xml:space="preserve"> </w:t>
      </w:r>
      <w:r w:rsidR="005170AB" w:rsidRPr="005170AB">
        <w:rPr>
          <w:caps/>
        </w:rPr>
        <w:t>A.D.</w:t>
      </w:r>
    </w:p>
    <w:p w14:paraId="74088B52" w14:textId="77777777" w:rsidR="008C22F0" w:rsidRPr="00993C0D" w:rsidRDefault="008C22F0" w:rsidP="008C22F0">
      <w:pPr>
        <w:spacing w:line="480" w:lineRule="auto"/>
      </w:pPr>
      <w:r>
        <w:t>Date numeric: 50; 100</w:t>
      </w:r>
    </w:p>
    <w:p w14:paraId="06D5C5B3"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520E0FB6" w14:textId="77777777" w:rsidR="0013618C" w:rsidRDefault="0013618C" w:rsidP="0013618C">
      <w:pPr>
        <w:spacing w:line="480" w:lineRule="auto"/>
      </w:pPr>
      <w:r>
        <w:t>———</w:t>
      </w:r>
    </w:p>
    <w:p w14:paraId="007D8EFD" w14:textId="77777777" w:rsidR="00995C9B" w:rsidRDefault="00995C9B" w:rsidP="00995C9B">
      <w:pPr>
        <w:spacing w:line="480" w:lineRule="auto"/>
      </w:pPr>
    </w:p>
    <w:p w14:paraId="6BE33987" w14:textId="77777777" w:rsidR="00995C9B" w:rsidRDefault="00995C9B" w:rsidP="00995C9B">
      <w:pPr>
        <w:spacing w:line="480" w:lineRule="auto"/>
      </w:pPr>
      <w:r>
        <w:t>Catalogue Number: 327</w:t>
      </w:r>
    </w:p>
    <w:p w14:paraId="0722E409" w14:textId="77777777" w:rsidR="00995C9B" w:rsidRDefault="00995C9B" w:rsidP="00995C9B">
      <w:pPr>
        <w:spacing w:line="480" w:lineRule="auto"/>
      </w:pPr>
      <w:r>
        <w:t xml:space="preserve">Inventory Number: </w:t>
      </w:r>
      <w:r w:rsidRPr="00993C0D">
        <w:t>83.</w:t>
      </w:r>
      <w:r w:rsidRPr="00524C6D">
        <w:rPr>
          <w:caps/>
        </w:rPr>
        <w:t>aq.</w:t>
      </w:r>
      <w:r w:rsidRPr="00993C0D">
        <w:t>377.173</w:t>
      </w:r>
    </w:p>
    <w:p w14:paraId="6092F32D" w14:textId="77777777" w:rsidR="00995C9B" w:rsidRDefault="00995C9B" w:rsidP="00995C9B">
      <w:pPr>
        <w:spacing w:line="480" w:lineRule="auto"/>
      </w:pPr>
      <w:r>
        <w:t xml:space="preserve">Dimensions: </w:t>
      </w:r>
      <w:r w:rsidRPr="00993C0D">
        <w:t>L: 9.3; W: 7.7; H: 2.5</w:t>
      </w:r>
    </w:p>
    <w:p w14:paraId="0087F140" w14:textId="77777777" w:rsidR="00995C9B" w:rsidRDefault="00995C9B" w:rsidP="00995C9B">
      <w:pPr>
        <w:spacing w:line="480" w:lineRule="auto"/>
      </w:pPr>
      <w:r>
        <w:t xml:space="preserve">Condition and Fabric: </w:t>
      </w:r>
      <w:r w:rsidRPr="00993C0D">
        <w:t>Crack all around shoulder, between discus and wick-hole, several on base. Clay 10YR7/2 light gray, glaze mostly 10YR4/3 dark brown.</w:t>
      </w:r>
    </w:p>
    <w:p w14:paraId="7A3EC6F0" w14:textId="30C9ADDF" w:rsidR="00995C9B" w:rsidRDefault="00995C9B" w:rsidP="00995C9B">
      <w:pPr>
        <w:spacing w:line="480" w:lineRule="auto"/>
      </w:pPr>
      <w:r>
        <w:t xml:space="preserve">Description: </w:t>
      </w:r>
      <w:r w:rsidRPr="00993C0D">
        <w:t xml:space="preserve">Moldmade. Flat shoulder, separated from discus by </w:t>
      </w:r>
      <w:r>
        <w:t xml:space="preserve">a </w:t>
      </w:r>
      <w:r w:rsidRPr="00993C0D">
        <w:t xml:space="preserve">molding consisting of </w:t>
      </w:r>
      <w:r>
        <w:t xml:space="preserve">a </w:t>
      </w:r>
      <w:r w:rsidRPr="00993C0D">
        <w:t>raised flat-topped ridge</w:t>
      </w:r>
      <w:r>
        <w:t xml:space="preserve"> and two</w:t>
      </w:r>
      <w:r w:rsidRPr="00993C0D">
        <w:t xml:space="preserve"> thin </w:t>
      </w:r>
      <w:r>
        <w:t>rounded ones</w:t>
      </w:r>
      <w:r w:rsidRPr="00993C0D">
        <w:t xml:space="preserve">. Filling-hole above discus center, substantial remains of corroded </w:t>
      </w:r>
      <w:r w:rsidR="00B74046">
        <w:t>iron wick-nail</w:t>
      </w:r>
      <w:r w:rsidRPr="00993C0D">
        <w:t xml:space="preserve">. Nozzle form Bus. 3. </w:t>
      </w:r>
      <w:r>
        <w:t>Base marked off by one circular groove.</w:t>
      </w:r>
    </w:p>
    <w:p w14:paraId="5562E936" w14:textId="77777777" w:rsidR="00995C9B" w:rsidRDefault="00995C9B" w:rsidP="00995C9B">
      <w:pPr>
        <w:spacing w:line="480" w:lineRule="auto"/>
      </w:pPr>
      <w:r>
        <w:t>Discus Iconography: O</w:t>
      </w:r>
      <w:r w:rsidRPr="00993C0D">
        <w:t>ak-wreath of six leaves tied at top.</w:t>
      </w:r>
    </w:p>
    <w:p w14:paraId="4E99A3F1" w14:textId="77777777" w:rsidR="00995C9B" w:rsidRDefault="00995C9B" w:rsidP="00995C9B">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 </w:t>
      </w:r>
      <w:r w:rsidR="00EE35BB">
        <w:t>3</w:t>
      </w:r>
    </w:p>
    <w:p w14:paraId="773340E5" w14:textId="77777777" w:rsidR="00995C9B" w:rsidRDefault="00995C9B" w:rsidP="00995C9B">
      <w:pPr>
        <w:spacing w:line="480" w:lineRule="auto"/>
      </w:pPr>
      <w:r>
        <w:t xml:space="preserve">Place of Manufacture or Origin: </w:t>
      </w:r>
      <w:r w:rsidR="00EE35BB">
        <w:t>Anatolia</w:t>
      </w:r>
    </w:p>
    <w:p w14:paraId="044D840F" w14:textId="77777777" w:rsidR="00995C9B" w:rsidRDefault="00995C9B" w:rsidP="00995C9B">
      <w:pPr>
        <w:spacing w:line="480" w:lineRule="auto"/>
      </w:pPr>
      <w:r>
        <w:t xml:space="preserve">Parallels: </w:t>
      </w:r>
      <w:r w:rsidRPr="00993C0D">
        <w:t xml:space="preserve">Bailey BM </w:t>
      </w:r>
      <w:r w:rsidRPr="00524C6D">
        <w:rPr>
          <w:caps/>
        </w:rPr>
        <w:t>ii</w:t>
      </w:r>
      <w:r w:rsidRPr="00993C0D">
        <w:t xml:space="preserve">, Q 1212, pl. 7; Bailey BM </w:t>
      </w:r>
      <w:r w:rsidRPr="00524C6D">
        <w:rPr>
          <w:caps/>
        </w:rPr>
        <w:t>iii</w:t>
      </w:r>
      <w:r w:rsidRPr="00993C0D">
        <w:t>, p. 89, Q 2486, fig. 113; Goethert-Polaschek 1985, p. 268, motif M 221. All these lamps of Loeschcke type</w:t>
      </w:r>
      <w:r w:rsidRPr="00524C6D">
        <w:rPr>
          <w:caps/>
        </w:rPr>
        <w:t xml:space="preserve"> viii </w:t>
      </w:r>
      <w:r w:rsidRPr="00993C0D">
        <w:t>are slightly different but have the same discus decor.</w:t>
      </w:r>
    </w:p>
    <w:p w14:paraId="0FC84CD4" w14:textId="77777777" w:rsidR="00302739" w:rsidRDefault="00302739" w:rsidP="00302739">
      <w:pPr>
        <w:spacing w:line="480" w:lineRule="auto"/>
      </w:pPr>
      <w:r>
        <w:t xml:space="preserve">Provenance: </w:t>
      </w:r>
    </w:p>
    <w:p w14:paraId="2CCFF876" w14:textId="77777777" w:rsidR="00995C9B" w:rsidRDefault="00995C9B" w:rsidP="00995C9B">
      <w:pPr>
        <w:spacing w:line="480" w:lineRule="auto"/>
      </w:pPr>
      <w:r>
        <w:t>Bibliography: Unpublished.</w:t>
      </w:r>
    </w:p>
    <w:p w14:paraId="417B8582" w14:textId="77777777" w:rsidR="0013618C" w:rsidRPr="00993C0D" w:rsidRDefault="00995C9B" w:rsidP="0013618C">
      <w:pPr>
        <w:spacing w:line="480" w:lineRule="auto"/>
      </w:pPr>
      <w:r>
        <w:t xml:space="preserve">Date: </w:t>
      </w:r>
      <w:r w:rsidR="00EE35BB">
        <w:t>Claudian to Trajanic</w:t>
      </w:r>
    </w:p>
    <w:p w14:paraId="3ABDA05F" w14:textId="77777777" w:rsidR="008C22F0" w:rsidRPr="00993C0D" w:rsidRDefault="00995C9B" w:rsidP="008C22F0">
      <w:pPr>
        <w:spacing w:line="480" w:lineRule="auto"/>
      </w:pPr>
      <w:r>
        <w:t>Date numeric: 41; 117</w:t>
      </w:r>
    </w:p>
    <w:p w14:paraId="17BE35AE" w14:textId="77777777" w:rsidR="0013618C" w:rsidRPr="00993C0D" w:rsidRDefault="0013618C" w:rsidP="0013618C">
      <w:pPr>
        <w:spacing w:line="480" w:lineRule="auto"/>
      </w:pPr>
    </w:p>
    <w:p w14:paraId="771E0D87" w14:textId="77777777" w:rsidR="0013618C" w:rsidRPr="00993C0D" w:rsidRDefault="0013618C" w:rsidP="0013618C">
      <w:pPr>
        <w:spacing w:line="480" w:lineRule="auto"/>
      </w:pPr>
      <w:r w:rsidRPr="00993C0D">
        <w:t>———</w:t>
      </w:r>
    </w:p>
    <w:p w14:paraId="56F9F285" w14:textId="77777777" w:rsidR="0013618C" w:rsidRDefault="0013618C" w:rsidP="0013618C">
      <w:pPr>
        <w:spacing w:line="480" w:lineRule="auto"/>
      </w:pPr>
    </w:p>
    <w:p w14:paraId="4DD9C988" w14:textId="77777777" w:rsidR="00825F40" w:rsidRDefault="00825F40" w:rsidP="00825F40">
      <w:pPr>
        <w:spacing w:line="480" w:lineRule="auto"/>
      </w:pPr>
      <w:r>
        <w:t>Catalogue Number: 328</w:t>
      </w:r>
    </w:p>
    <w:p w14:paraId="371551DB" w14:textId="77777777" w:rsidR="00825F40" w:rsidRDefault="00825F40" w:rsidP="00825F40">
      <w:pPr>
        <w:spacing w:line="480" w:lineRule="auto"/>
      </w:pPr>
      <w:r>
        <w:t xml:space="preserve">Inventory Number: </w:t>
      </w:r>
      <w:r w:rsidRPr="00993C0D">
        <w:t>83.</w:t>
      </w:r>
      <w:r w:rsidRPr="00524C6D">
        <w:rPr>
          <w:caps/>
        </w:rPr>
        <w:t>aq.</w:t>
      </w:r>
      <w:r w:rsidRPr="00993C0D">
        <w:t>377.391</w:t>
      </w:r>
    </w:p>
    <w:p w14:paraId="47F2042B" w14:textId="77777777" w:rsidR="00825F40" w:rsidRDefault="00825F40" w:rsidP="00825F40">
      <w:pPr>
        <w:spacing w:line="480" w:lineRule="auto"/>
      </w:pPr>
      <w:r>
        <w:t xml:space="preserve">Dimensions: </w:t>
      </w:r>
      <w:r w:rsidRPr="00993C0D">
        <w:t>L: 9.8; W: 8.3; H: 2.9</w:t>
      </w:r>
    </w:p>
    <w:p w14:paraId="2A96B5A5" w14:textId="77777777" w:rsidR="00825F40" w:rsidRDefault="00825F40" w:rsidP="00825F40">
      <w:pPr>
        <w:spacing w:line="480" w:lineRule="auto"/>
      </w:pPr>
      <w:r>
        <w:t xml:space="preserve">Condition and Fabric: </w:t>
      </w:r>
      <w:r w:rsidRPr="00993C0D">
        <w:t>Intact. Clay 5YR4/1 dark gray, glaze 10YR3/1 very dark gray.</w:t>
      </w:r>
    </w:p>
    <w:p w14:paraId="72C3547A" w14:textId="77777777" w:rsidR="00825F40" w:rsidRDefault="00825F40" w:rsidP="00825F40">
      <w:pPr>
        <w:spacing w:line="480" w:lineRule="auto"/>
      </w:pPr>
      <w:r>
        <w:t xml:space="preserve">Description: </w:t>
      </w:r>
      <w:r w:rsidRPr="00993C0D">
        <w:t>Moldmade. Shoulder: Loeschcke form</w:t>
      </w:r>
      <w:r w:rsidRPr="00524C6D">
        <w:rPr>
          <w:caps/>
        </w:rPr>
        <w:t xml:space="preserve"> vii </w:t>
      </w:r>
      <w:r w:rsidRPr="00993C0D">
        <w:t>b. Central filling-hole within three circular bands</w:t>
      </w:r>
      <w:r w:rsidRPr="00E62537">
        <w:t>.</w:t>
      </w:r>
      <w:r w:rsidRPr="00993C0D">
        <w:t xml:space="preserve"> Nozzle form Bus. 3. </w:t>
      </w:r>
      <w:r>
        <w:t>Base marked off by one circular groove.</w:t>
      </w:r>
    </w:p>
    <w:p w14:paraId="4A8CCED8" w14:textId="77777777" w:rsidR="00825F40" w:rsidRDefault="00825F40" w:rsidP="00825F40">
      <w:pPr>
        <w:spacing w:line="480" w:lineRule="auto"/>
      </w:pPr>
      <w:r>
        <w:t>Discus Iconography: R</w:t>
      </w:r>
      <w:r w:rsidRPr="00993C0D">
        <w:t>osette with twenty-two petals.</w:t>
      </w:r>
    </w:p>
    <w:p w14:paraId="16E81E7F" w14:textId="77777777" w:rsidR="00825F40" w:rsidRDefault="00825F40" w:rsidP="00825F40">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 </w:t>
      </w:r>
      <w:r w:rsidR="00EE35BB">
        <w:t>3</w:t>
      </w:r>
    </w:p>
    <w:p w14:paraId="61E6A26F" w14:textId="77777777" w:rsidR="00825F40" w:rsidRDefault="00825F40" w:rsidP="00825F40">
      <w:pPr>
        <w:spacing w:line="480" w:lineRule="auto"/>
      </w:pPr>
      <w:r>
        <w:t xml:space="preserve">Place of Manufacture or Origin: </w:t>
      </w:r>
      <w:r w:rsidR="00EE35BB">
        <w:t>Central Anatolia</w:t>
      </w:r>
    </w:p>
    <w:p w14:paraId="67F27448" w14:textId="77777777" w:rsidR="00825F40" w:rsidRDefault="00825F40" w:rsidP="00825F40">
      <w:pPr>
        <w:spacing w:line="480" w:lineRule="auto"/>
      </w:pPr>
      <w:r>
        <w:t>Parallels: (C</w:t>
      </w:r>
      <w:r w:rsidRPr="00586138">
        <w:t xml:space="preserve">lose) Bailey BM </w:t>
      </w:r>
      <w:r w:rsidRPr="00524C6D">
        <w:rPr>
          <w:caps/>
        </w:rPr>
        <w:t>ii</w:t>
      </w:r>
      <w:r w:rsidRPr="00586138">
        <w:t>, p. 86, Q 857, fig. 100.</w:t>
      </w:r>
    </w:p>
    <w:p w14:paraId="123826ED" w14:textId="77777777" w:rsidR="00302739" w:rsidRDefault="00302739" w:rsidP="00302739">
      <w:pPr>
        <w:spacing w:line="480" w:lineRule="auto"/>
      </w:pPr>
      <w:r>
        <w:t xml:space="preserve">Provenance: </w:t>
      </w:r>
    </w:p>
    <w:p w14:paraId="5B63E6F0" w14:textId="77777777" w:rsidR="00825F40" w:rsidRDefault="00825F40" w:rsidP="00825F40">
      <w:pPr>
        <w:spacing w:line="480" w:lineRule="auto"/>
      </w:pPr>
      <w:r>
        <w:t>Bibliography: Unpublished.</w:t>
      </w:r>
    </w:p>
    <w:p w14:paraId="229F7DE6" w14:textId="77777777" w:rsidR="0013618C" w:rsidRDefault="00825F40" w:rsidP="0013618C">
      <w:pPr>
        <w:spacing w:line="480" w:lineRule="auto"/>
      </w:pPr>
      <w:r>
        <w:t xml:space="preserve">Date: </w:t>
      </w:r>
      <w:r w:rsidR="00EE35BB">
        <w:t>Claudian to Trajanic</w:t>
      </w:r>
    </w:p>
    <w:p w14:paraId="5BADABEE" w14:textId="77777777" w:rsidR="008C22F0" w:rsidRPr="00993C0D" w:rsidRDefault="00825F40" w:rsidP="008C22F0">
      <w:pPr>
        <w:spacing w:line="480" w:lineRule="auto"/>
      </w:pPr>
      <w:r>
        <w:t>Date numeric: 41; 117</w:t>
      </w:r>
    </w:p>
    <w:p w14:paraId="30A9BF53" w14:textId="77777777" w:rsidR="0013618C" w:rsidRDefault="0013618C" w:rsidP="0013618C">
      <w:pPr>
        <w:spacing w:line="480" w:lineRule="auto"/>
      </w:pPr>
    </w:p>
    <w:p w14:paraId="7B1DA246" w14:textId="77777777" w:rsidR="0013618C" w:rsidRPr="00586138" w:rsidRDefault="0013618C" w:rsidP="0013618C">
      <w:pPr>
        <w:spacing w:line="480" w:lineRule="auto"/>
      </w:pPr>
      <w:r w:rsidRPr="00586138">
        <w:t>———</w:t>
      </w:r>
    </w:p>
    <w:p w14:paraId="3AE75071" w14:textId="77777777" w:rsidR="0013618C" w:rsidRDefault="0013618C" w:rsidP="0013618C">
      <w:pPr>
        <w:pStyle w:val="Textedelespacerserv2"/>
        <w:numPr>
          <w:ilvl w:val="0"/>
          <w:numId w:val="0"/>
        </w:numPr>
        <w:spacing w:line="480" w:lineRule="auto"/>
        <w:jc w:val="left"/>
        <w:outlineLvl w:val="9"/>
        <w:rPr>
          <w:rFonts w:ascii="Palatino" w:hAnsi="Palatino"/>
        </w:rPr>
      </w:pPr>
    </w:p>
    <w:p w14:paraId="5705C003" w14:textId="77777777" w:rsidR="00F55B84" w:rsidRDefault="00F55B84" w:rsidP="00F55B84">
      <w:pPr>
        <w:spacing w:line="480" w:lineRule="auto"/>
      </w:pPr>
      <w:r>
        <w:t>Catalogue Number: 329</w:t>
      </w:r>
    </w:p>
    <w:p w14:paraId="12A41F70" w14:textId="77777777" w:rsidR="00F55B84" w:rsidRDefault="00F55B84" w:rsidP="00F55B84">
      <w:pPr>
        <w:spacing w:line="480" w:lineRule="auto"/>
      </w:pPr>
      <w:r>
        <w:t xml:space="preserve">Inventory Number: </w:t>
      </w:r>
      <w:r w:rsidRPr="00993C0D">
        <w:t>83.</w:t>
      </w:r>
      <w:r w:rsidRPr="00524C6D">
        <w:rPr>
          <w:caps/>
        </w:rPr>
        <w:t>aq.</w:t>
      </w:r>
      <w:r w:rsidRPr="00993C0D">
        <w:t>377.177</w:t>
      </w:r>
    </w:p>
    <w:p w14:paraId="3D56D831" w14:textId="77777777" w:rsidR="00F55B84" w:rsidRDefault="00F55B84" w:rsidP="00F55B84">
      <w:pPr>
        <w:spacing w:line="480" w:lineRule="auto"/>
      </w:pPr>
      <w:r>
        <w:t xml:space="preserve">Dimensions: </w:t>
      </w:r>
      <w:r w:rsidRPr="00993C0D">
        <w:t>L: 10.0; W: 6.9; H: 2.8</w:t>
      </w:r>
    </w:p>
    <w:p w14:paraId="47B094BC" w14:textId="77777777" w:rsidR="00F55B84" w:rsidRDefault="00F55B84" w:rsidP="00F55B84">
      <w:pPr>
        <w:spacing w:line="480" w:lineRule="auto"/>
      </w:pPr>
      <w:r>
        <w:t xml:space="preserve">Condition and Fabric: </w:t>
      </w:r>
      <w:r w:rsidRPr="00993C0D">
        <w:t>Intact. Clay 10R6/4 pale red, glaze varying between 10R5/8 red (top) and 10R4/6 red, darker shade (base).</w:t>
      </w:r>
    </w:p>
    <w:p w14:paraId="5C46CE55" w14:textId="77777777" w:rsidR="00F55B84" w:rsidRDefault="00F55B84" w:rsidP="00F55B84">
      <w:pPr>
        <w:spacing w:line="480" w:lineRule="auto"/>
      </w:pPr>
      <w:r>
        <w:t xml:space="preserve">Description: </w:t>
      </w:r>
      <w:r w:rsidRPr="00993C0D">
        <w:t>Moldmade, from plaster mold. Ring handle with two grooves on upper part. Deep basin. Shoulder: Loeschcke</w:t>
      </w:r>
      <w:r w:rsidRPr="00524C6D">
        <w:rPr>
          <w:caps/>
        </w:rPr>
        <w:t xml:space="preserve"> vi </w:t>
      </w:r>
      <w:r w:rsidRPr="00993C0D">
        <w:t xml:space="preserve">a; two small impressed circles on nozzle base. Filling-hole in right lower </w:t>
      </w:r>
      <w:r>
        <w:t>part</w:t>
      </w:r>
      <w:r w:rsidRPr="00993C0D">
        <w:t>. Slit air hole in molding, facing nozzle. Nozzle form Bus. 3. Raised base-ring.</w:t>
      </w:r>
    </w:p>
    <w:p w14:paraId="23666B26" w14:textId="77777777" w:rsidR="00F55B84" w:rsidRDefault="00F55B84" w:rsidP="00F55B84">
      <w:pPr>
        <w:spacing w:line="480" w:lineRule="auto"/>
      </w:pPr>
      <w:r>
        <w:t>Discus Iconography: E</w:t>
      </w:r>
      <w:r w:rsidRPr="00993C0D">
        <w:t>agle to right (sometimes interpreted as a parrot), with conspicuous claws; winged caduceus above.</w:t>
      </w:r>
    </w:p>
    <w:p w14:paraId="2B29433C" w14:textId="77777777" w:rsidR="00F55B84" w:rsidRDefault="00F55B84" w:rsidP="00F55B84">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 </w:t>
      </w:r>
      <w:r w:rsidR="00742CED">
        <w:t>3</w:t>
      </w:r>
    </w:p>
    <w:p w14:paraId="690511A3" w14:textId="77777777" w:rsidR="00F55B84" w:rsidRDefault="00F55B84" w:rsidP="00F55B84">
      <w:pPr>
        <w:spacing w:line="480" w:lineRule="auto"/>
      </w:pPr>
      <w:r>
        <w:t xml:space="preserve">Place of Manufacture or Origin: </w:t>
      </w:r>
      <w:r w:rsidR="00742CED">
        <w:t>Asia Minor</w:t>
      </w:r>
    </w:p>
    <w:p w14:paraId="028286F1" w14:textId="77777777" w:rsidR="00F55B84" w:rsidRDefault="00F55B84" w:rsidP="00F55B84">
      <w:pPr>
        <w:spacing w:line="480" w:lineRule="auto"/>
      </w:pPr>
      <w:r>
        <w:t xml:space="preserve">Parallels: </w:t>
      </w:r>
      <w:r w:rsidRPr="00993C0D">
        <w:t xml:space="preserve">(Loeschcke </w:t>
      </w:r>
      <w:r w:rsidRPr="00524C6D">
        <w:rPr>
          <w:caps/>
        </w:rPr>
        <w:t>iv</w:t>
      </w:r>
      <w:r w:rsidRPr="00993C0D">
        <w:t xml:space="preserve">) Brun and Gagnière 1937, no. 149 and K137; Bailey BM </w:t>
      </w:r>
      <w:r w:rsidRPr="00524C6D">
        <w:rPr>
          <w:caps/>
        </w:rPr>
        <w:t>ii</w:t>
      </w:r>
      <w:r w:rsidRPr="00993C0D">
        <w:t>, Q 906; Bémont and Chew 2007, pp. 253, 468, pl. 43, GA 106.</w:t>
      </w:r>
    </w:p>
    <w:p w14:paraId="0F3A17A2" w14:textId="77777777" w:rsidR="00302739" w:rsidRDefault="00302739" w:rsidP="00302739">
      <w:pPr>
        <w:spacing w:line="480" w:lineRule="auto"/>
      </w:pPr>
      <w:r>
        <w:t xml:space="preserve">Provenance: </w:t>
      </w:r>
    </w:p>
    <w:p w14:paraId="647F6E2A" w14:textId="77777777" w:rsidR="00F55B84" w:rsidRDefault="00F55B84" w:rsidP="00F55B84">
      <w:pPr>
        <w:spacing w:line="480" w:lineRule="auto"/>
      </w:pPr>
      <w:r>
        <w:t>Bibliography: Unpublished.</w:t>
      </w:r>
    </w:p>
    <w:p w14:paraId="07B23E52" w14:textId="77777777" w:rsidR="0013618C" w:rsidRPr="00F90C10" w:rsidRDefault="00F55B84" w:rsidP="00F55B84">
      <w:pPr>
        <w:spacing w:line="480" w:lineRule="auto"/>
      </w:pPr>
      <w:r>
        <w:t xml:space="preserve">Date: </w:t>
      </w:r>
      <w:r w:rsidR="0013618C" w:rsidRPr="00993C0D">
        <w:t>Late Flavian to second half of second century</w:t>
      </w:r>
      <w:r w:rsidR="0013618C" w:rsidRPr="00524C6D">
        <w:rPr>
          <w:caps/>
        </w:rPr>
        <w:t xml:space="preserve"> </w:t>
      </w:r>
      <w:r w:rsidR="005170AB" w:rsidRPr="005170AB">
        <w:rPr>
          <w:caps/>
        </w:rPr>
        <w:t>A.D.</w:t>
      </w:r>
    </w:p>
    <w:p w14:paraId="5C0D79F9" w14:textId="77777777" w:rsidR="008C22F0" w:rsidRPr="00993C0D" w:rsidRDefault="008C22F0" w:rsidP="008C22F0">
      <w:pPr>
        <w:spacing w:line="480" w:lineRule="auto"/>
      </w:pPr>
      <w:r>
        <w:t xml:space="preserve">Date numeric: </w:t>
      </w:r>
      <w:r w:rsidR="00D735B2">
        <w:t>90; 300</w:t>
      </w:r>
    </w:p>
    <w:p w14:paraId="0C0D296A"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6FFA86D2"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91312C8" w14:textId="77777777" w:rsidR="0013618C" w:rsidRDefault="0013618C" w:rsidP="0013618C">
      <w:pPr>
        <w:pStyle w:val="Textedelespacerserv2"/>
        <w:numPr>
          <w:ilvl w:val="0"/>
          <w:numId w:val="0"/>
        </w:numPr>
        <w:spacing w:line="480" w:lineRule="auto"/>
        <w:jc w:val="left"/>
        <w:outlineLvl w:val="9"/>
        <w:rPr>
          <w:rFonts w:ascii="Palatino" w:hAnsi="Palatino"/>
        </w:rPr>
      </w:pPr>
    </w:p>
    <w:p w14:paraId="6BC48375" w14:textId="77777777" w:rsidR="006344A7" w:rsidRDefault="006344A7" w:rsidP="006344A7">
      <w:pPr>
        <w:spacing w:line="480" w:lineRule="auto"/>
      </w:pPr>
      <w:r>
        <w:t>Catalogue Number: 330</w:t>
      </w:r>
    </w:p>
    <w:p w14:paraId="6CF402A2" w14:textId="77777777" w:rsidR="006344A7" w:rsidRDefault="006344A7" w:rsidP="006344A7">
      <w:pPr>
        <w:spacing w:line="480" w:lineRule="auto"/>
      </w:pPr>
      <w:r>
        <w:t xml:space="preserve">Inventory Number: </w:t>
      </w:r>
      <w:r w:rsidRPr="00993C0D">
        <w:t>83.</w:t>
      </w:r>
      <w:r w:rsidRPr="00524C6D">
        <w:rPr>
          <w:caps/>
        </w:rPr>
        <w:t>aq.</w:t>
      </w:r>
      <w:r w:rsidRPr="00993C0D">
        <w:t>377.162</w:t>
      </w:r>
    </w:p>
    <w:p w14:paraId="6815E6AD" w14:textId="77777777" w:rsidR="006344A7" w:rsidRDefault="006344A7" w:rsidP="006344A7">
      <w:pPr>
        <w:spacing w:line="480" w:lineRule="auto"/>
      </w:pPr>
      <w:r>
        <w:t xml:space="preserve">Dimensions: </w:t>
      </w:r>
      <w:r w:rsidRPr="00993C0D">
        <w:t>L: 11.0; W: 7.8; H: 3.5</w:t>
      </w:r>
    </w:p>
    <w:p w14:paraId="2B3F755B" w14:textId="77777777" w:rsidR="006344A7" w:rsidRDefault="006344A7" w:rsidP="006344A7">
      <w:pPr>
        <w:spacing w:line="480" w:lineRule="auto"/>
      </w:pPr>
      <w:r>
        <w:t xml:space="preserve">Condition and Fabric: </w:t>
      </w:r>
      <w:r w:rsidRPr="00993C0D">
        <w:t>Small hole in right wall. Clay near 5YR7/4 pink, glaze 10R5/8 red.</w:t>
      </w:r>
    </w:p>
    <w:p w14:paraId="3C85FD39" w14:textId="77777777" w:rsidR="006344A7" w:rsidRDefault="006344A7" w:rsidP="006344A7">
      <w:pPr>
        <w:spacing w:line="480" w:lineRule="auto"/>
      </w:pPr>
      <w:r>
        <w:t xml:space="preserve">Description: </w:t>
      </w:r>
      <w:r w:rsidRPr="00993C0D">
        <w:t>Moldmade. Ring handle with two grooves. Deep basin. Shoulder: Loeschcke form</w:t>
      </w:r>
      <w:r w:rsidRPr="00524C6D">
        <w:rPr>
          <w:caps/>
        </w:rPr>
        <w:t xml:space="preserve"> vii </w:t>
      </w:r>
      <w:r w:rsidRPr="00993C0D">
        <w:t xml:space="preserve">a. </w:t>
      </w:r>
      <w:r>
        <w:t>C</w:t>
      </w:r>
      <w:r w:rsidRPr="00993C0D">
        <w:t xml:space="preserve">entral filling-hole. Small unpierced air hole in lower </w:t>
      </w:r>
      <w:r>
        <w:t>part</w:t>
      </w:r>
      <w:r w:rsidRPr="00993C0D">
        <w:t xml:space="preserve">. Nozzle form Bus. 3, with two small impressed circles on shoulder above it. Slightly raised </w:t>
      </w:r>
      <w:r>
        <w:t>base marked off by one circular groove.</w:t>
      </w:r>
    </w:p>
    <w:p w14:paraId="7B505363" w14:textId="77777777" w:rsidR="006344A7" w:rsidRDefault="006344A7" w:rsidP="006344A7">
      <w:pPr>
        <w:spacing w:line="480" w:lineRule="auto"/>
      </w:pPr>
      <w:r>
        <w:t>Discus Iconography: Plain discus.</w:t>
      </w:r>
    </w:p>
    <w:p w14:paraId="539BFB71" w14:textId="77777777" w:rsidR="006344A7" w:rsidRDefault="006344A7" w:rsidP="006344A7">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 </w:t>
      </w:r>
      <w:r w:rsidR="00742CED">
        <w:t>3</w:t>
      </w:r>
    </w:p>
    <w:p w14:paraId="220A0F45" w14:textId="77777777" w:rsidR="006344A7" w:rsidRDefault="006344A7" w:rsidP="006344A7">
      <w:pPr>
        <w:spacing w:line="480" w:lineRule="auto"/>
      </w:pPr>
      <w:r>
        <w:t xml:space="preserve">Place of Manufacture or Origin: </w:t>
      </w:r>
      <w:r w:rsidR="00742CED">
        <w:t>Asia Minor</w:t>
      </w:r>
    </w:p>
    <w:p w14:paraId="76F88F26" w14:textId="77777777" w:rsidR="006344A7" w:rsidRDefault="006344A7" w:rsidP="006344A7">
      <w:pPr>
        <w:spacing w:line="480" w:lineRule="auto"/>
      </w:pPr>
      <w:r>
        <w:t>Parallels: (C</w:t>
      </w:r>
      <w:r w:rsidRPr="00993C0D">
        <w:t>lose) Deneauve 1969, no. 809, pl. 75.</w:t>
      </w:r>
    </w:p>
    <w:p w14:paraId="42A96AE8" w14:textId="77777777" w:rsidR="00302739" w:rsidRDefault="00302739" w:rsidP="00302739">
      <w:pPr>
        <w:spacing w:line="480" w:lineRule="auto"/>
      </w:pPr>
      <w:r>
        <w:t xml:space="preserve">Provenance: </w:t>
      </w:r>
    </w:p>
    <w:p w14:paraId="389890C7" w14:textId="77777777" w:rsidR="006344A7" w:rsidRDefault="006344A7" w:rsidP="006344A7">
      <w:pPr>
        <w:spacing w:line="480" w:lineRule="auto"/>
      </w:pPr>
      <w:r>
        <w:t>Bibliography: Unpublished.</w:t>
      </w:r>
    </w:p>
    <w:p w14:paraId="4FF6F264" w14:textId="77777777" w:rsidR="0013618C" w:rsidRPr="00F90C10" w:rsidRDefault="006344A7" w:rsidP="006344A7">
      <w:pPr>
        <w:spacing w:line="480" w:lineRule="auto"/>
      </w:pPr>
      <w:r>
        <w:t xml:space="preserve">Date: </w:t>
      </w:r>
      <w:r w:rsidR="0013618C" w:rsidRPr="00993C0D">
        <w:t>Late Flavian to second half of second century</w:t>
      </w:r>
      <w:r w:rsidR="0013618C" w:rsidRPr="00524C6D">
        <w:rPr>
          <w:caps/>
        </w:rPr>
        <w:t xml:space="preserve"> </w:t>
      </w:r>
      <w:r w:rsidR="005170AB" w:rsidRPr="005170AB">
        <w:rPr>
          <w:caps/>
        </w:rPr>
        <w:t>A.D.</w:t>
      </w:r>
    </w:p>
    <w:p w14:paraId="4FBDC6D6" w14:textId="77777777" w:rsidR="00D735B2" w:rsidRPr="00993C0D" w:rsidRDefault="00D735B2" w:rsidP="00D735B2">
      <w:pPr>
        <w:spacing w:line="480" w:lineRule="auto"/>
      </w:pPr>
      <w:r>
        <w:t>Date numeric: 90; 300</w:t>
      </w:r>
    </w:p>
    <w:p w14:paraId="3E81D7C9"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163FFDE8"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FFC767D" w14:textId="77777777" w:rsidR="0013618C" w:rsidRDefault="0013618C" w:rsidP="0013618C">
      <w:pPr>
        <w:pStyle w:val="Textedelespacerserv2"/>
        <w:numPr>
          <w:ilvl w:val="0"/>
          <w:numId w:val="0"/>
        </w:numPr>
        <w:spacing w:line="480" w:lineRule="auto"/>
        <w:jc w:val="left"/>
        <w:outlineLvl w:val="9"/>
        <w:rPr>
          <w:rFonts w:ascii="Palatino" w:hAnsi="Palatino"/>
        </w:rPr>
      </w:pPr>
    </w:p>
    <w:p w14:paraId="035A5EA6" w14:textId="77777777" w:rsidR="004B2565" w:rsidRDefault="004B2565" w:rsidP="004B2565">
      <w:pPr>
        <w:spacing w:line="480" w:lineRule="auto"/>
      </w:pPr>
      <w:r>
        <w:t>Catalogue Number: 331</w:t>
      </w:r>
    </w:p>
    <w:p w14:paraId="3CEDB37D" w14:textId="77777777" w:rsidR="004B2565" w:rsidRDefault="004B2565" w:rsidP="004B2565">
      <w:pPr>
        <w:spacing w:line="480" w:lineRule="auto"/>
      </w:pPr>
      <w:r>
        <w:t xml:space="preserve">Inventory Number: </w:t>
      </w:r>
      <w:r w:rsidRPr="00993C0D">
        <w:t>83.</w:t>
      </w:r>
      <w:r w:rsidRPr="00524C6D">
        <w:rPr>
          <w:caps/>
        </w:rPr>
        <w:t>aq.</w:t>
      </w:r>
      <w:r w:rsidRPr="00993C0D">
        <w:t>377.160</w:t>
      </w:r>
    </w:p>
    <w:p w14:paraId="060B8A32" w14:textId="77777777" w:rsidR="004B2565" w:rsidRDefault="004B2565" w:rsidP="004B2565">
      <w:pPr>
        <w:spacing w:line="480" w:lineRule="auto"/>
      </w:pPr>
      <w:r>
        <w:t xml:space="preserve">Dimensions: </w:t>
      </w:r>
      <w:r w:rsidRPr="00993C0D">
        <w:t>L: 9.2; W: 6.5; H: 3.3</w:t>
      </w:r>
    </w:p>
    <w:p w14:paraId="03C15418" w14:textId="77777777" w:rsidR="004B2565" w:rsidRDefault="004B2565" w:rsidP="004B2565">
      <w:pPr>
        <w:spacing w:line="480" w:lineRule="auto"/>
      </w:pPr>
      <w:r>
        <w:t xml:space="preserve">Condition and Fabric: </w:t>
      </w:r>
      <w:r w:rsidRPr="00993C0D">
        <w:t>Intact. Clay 10R6/6 light red, glaze 10R5/6 red, browner shade.</w:t>
      </w:r>
    </w:p>
    <w:p w14:paraId="2AC3CB7A" w14:textId="77777777" w:rsidR="004B2565" w:rsidRDefault="004B2565" w:rsidP="004B2565">
      <w:pPr>
        <w:spacing w:line="480" w:lineRule="auto"/>
      </w:pPr>
      <w:r>
        <w:t xml:space="preserve">Description: </w:t>
      </w:r>
      <w:r w:rsidRPr="00993C0D">
        <w:t xml:space="preserve">Moldmade, from plaster mold. Ring handle with two grooves on upper part. Deep basin. Shoulder: Loeschcke form </w:t>
      </w:r>
      <w:r w:rsidRPr="00524C6D">
        <w:rPr>
          <w:caps/>
        </w:rPr>
        <w:t>iv</w:t>
      </w:r>
      <w:r w:rsidRPr="00993C0D">
        <w:t xml:space="preserve"> a</w:t>
      </w:r>
      <w:r w:rsidRPr="00E62537">
        <w:t>.</w:t>
      </w:r>
      <w:r w:rsidRPr="00993C0D">
        <w:t xml:space="preserve"> </w:t>
      </w:r>
      <w:r>
        <w:t>C</w:t>
      </w:r>
      <w:r w:rsidRPr="00993C0D">
        <w:t>oncave discus. Central filling-hole. Nozzle form Bus. 3.</w:t>
      </w:r>
      <w:r w:rsidRPr="00E62537">
        <w:t xml:space="preserve"> </w:t>
      </w:r>
      <w:r>
        <w:t>Base marked off by one circular groove.</w:t>
      </w:r>
      <w:r w:rsidRPr="00993C0D">
        <w:t xml:space="preserve"> Plain </w:t>
      </w:r>
      <w:r w:rsidRPr="00993C0D">
        <w:rPr>
          <w:i/>
        </w:rPr>
        <w:t>planta pedis.</w:t>
      </w:r>
    </w:p>
    <w:p w14:paraId="3461C7FC" w14:textId="77777777" w:rsidR="004B2565" w:rsidRDefault="004B2565" w:rsidP="004B2565">
      <w:pPr>
        <w:spacing w:line="480" w:lineRule="auto"/>
      </w:pPr>
      <w:r>
        <w:t>Discus Iconography: Plain discus.</w:t>
      </w:r>
    </w:p>
    <w:p w14:paraId="2641DF06" w14:textId="77777777" w:rsidR="004B2565" w:rsidRDefault="004B2565" w:rsidP="004B2565">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 </w:t>
      </w:r>
      <w:r w:rsidR="00742CED">
        <w:t>3</w:t>
      </w:r>
    </w:p>
    <w:p w14:paraId="48159FCD" w14:textId="77777777" w:rsidR="004B2565" w:rsidRDefault="004B2565" w:rsidP="004B2565">
      <w:pPr>
        <w:spacing w:line="480" w:lineRule="auto"/>
      </w:pPr>
      <w:r>
        <w:t xml:space="preserve">Place of Manufacture or Origin: </w:t>
      </w:r>
      <w:r w:rsidR="00742CED">
        <w:t>South Anatolia</w:t>
      </w:r>
    </w:p>
    <w:p w14:paraId="00A06547" w14:textId="77777777" w:rsidR="004B2565" w:rsidRDefault="004B2565" w:rsidP="004B2565">
      <w:pPr>
        <w:spacing w:line="480" w:lineRule="auto"/>
      </w:pPr>
      <w:r>
        <w:t>Parallels: (C</w:t>
      </w:r>
      <w:r w:rsidRPr="00993C0D">
        <w:t>lose) Bussière 2000, no. 1089, pl. 52.</w:t>
      </w:r>
    </w:p>
    <w:p w14:paraId="787723F0" w14:textId="77777777" w:rsidR="00302739" w:rsidRDefault="00302739" w:rsidP="00302739">
      <w:pPr>
        <w:spacing w:line="480" w:lineRule="auto"/>
      </w:pPr>
      <w:r>
        <w:t xml:space="preserve">Provenance: </w:t>
      </w:r>
    </w:p>
    <w:p w14:paraId="2459F431" w14:textId="77777777" w:rsidR="004B2565" w:rsidRDefault="004B2565" w:rsidP="004B2565">
      <w:pPr>
        <w:spacing w:line="480" w:lineRule="auto"/>
      </w:pPr>
      <w:r>
        <w:t>Bibliography: Unpublished.</w:t>
      </w:r>
    </w:p>
    <w:p w14:paraId="29F9B367" w14:textId="76632D53" w:rsidR="0013618C" w:rsidRPr="00F90C10" w:rsidRDefault="00A50BDB" w:rsidP="004B2565">
      <w:pPr>
        <w:spacing w:line="480" w:lineRule="auto"/>
      </w:pPr>
      <w:r>
        <w:t>Date: Late</w:t>
      </w:r>
      <w:r w:rsidR="0013618C" w:rsidRPr="00993C0D">
        <w:t xml:space="preserve"> Flavian to second half of second century</w:t>
      </w:r>
      <w:r w:rsidR="0013618C" w:rsidRPr="00524C6D">
        <w:rPr>
          <w:caps/>
        </w:rPr>
        <w:t xml:space="preserve"> </w:t>
      </w:r>
      <w:r w:rsidR="005170AB" w:rsidRPr="005170AB">
        <w:rPr>
          <w:caps/>
        </w:rPr>
        <w:t>A.D.</w:t>
      </w:r>
    </w:p>
    <w:p w14:paraId="6B642CDA" w14:textId="77777777" w:rsidR="00D735B2" w:rsidRPr="00993C0D" w:rsidRDefault="00D735B2" w:rsidP="00D735B2">
      <w:pPr>
        <w:spacing w:line="480" w:lineRule="auto"/>
      </w:pPr>
      <w:r>
        <w:t xml:space="preserve">Date numeric: </w:t>
      </w:r>
      <w:r w:rsidR="004B2565">
        <w:t>90</w:t>
      </w:r>
      <w:r w:rsidR="00197C9B">
        <w:t>; 300</w:t>
      </w:r>
    </w:p>
    <w:p w14:paraId="7D1992C0"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591FD964"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5E3C518" w14:textId="77777777" w:rsidR="0013618C" w:rsidRDefault="0013618C" w:rsidP="0013618C">
      <w:pPr>
        <w:pStyle w:val="Textedelespacerserv2"/>
        <w:numPr>
          <w:ilvl w:val="0"/>
          <w:numId w:val="0"/>
        </w:numPr>
        <w:spacing w:line="480" w:lineRule="auto"/>
        <w:jc w:val="left"/>
        <w:outlineLvl w:val="9"/>
        <w:rPr>
          <w:rFonts w:ascii="Palatino" w:hAnsi="Palatino"/>
        </w:rPr>
      </w:pPr>
    </w:p>
    <w:p w14:paraId="7E0CF58B" w14:textId="77777777" w:rsidR="001D1F3F" w:rsidRDefault="001D1F3F" w:rsidP="001D1F3F">
      <w:pPr>
        <w:spacing w:line="480" w:lineRule="auto"/>
      </w:pPr>
      <w:r>
        <w:t>Catalogue Number: 332</w:t>
      </w:r>
    </w:p>
    <w:p w14:paraId="5234CECE" w14:textId="77777777" w:rsidR="001D1F3F" w:rsidRDefault="001D1F3F" w:rsidP="001D1F3F">
      <w:pPr>
        <w:spacing w:line="480" w:lineRule="auto"/>
      </w:pPr>
      <w:r>
        <w:t xml:space="preserve">Inventory Number: </w:t>
      </w:r>
      <w:r w:rsidRPr="00993C0D">
        <w:t>83.</w:t>
      </w:r>
      <w:r w:rsidRPr="00524C6D">
        <w:rPr>
          <w:caps/>
        </w:rPr>
        <w:t>aq.</w:t>
      </w:r>
      <w:r w:rsidRPr="00993C0D">
        <w:t>377.181</w:t>
      </w:r>
    </w:p>
    <w:p w14:paraId="4EEE91AC" w14:textId="77777777" w:rsidR="001D1F3F" w:rsidRDefault="001D1F3F" w:rsidP="001D1F3F">
      <w:pPr>
        <w:spacing w:line="480" w:lineRule="auto"/>
      </w:pPr>
      <w:r>
        <w:t xml:space="preserve">Dimensions: </w:t>
      </w:r>
      <w:r w:rsidRPr="00993C0D">
        <w:t>L: 9.4; W: 6.8; H: 3</w:t>
      </w:r>
    </w:p>
    <w:p w14:paraId="31574F59" w14:textId="77777777" w:rsidR="001D1F3F" w:rsidRDefault="001D1F3F" w:rsidP="001D1F3F">
      <w:pPr>
        <w:spacing w:line="480" w:lineRule="auto"/>
      </w:pPr>
      <w:r>
        <w:t xml:space="preserve">Condition and Fabric: </w:t>
      </w:r>
      <w:r w:rsidRPr="00993C0D">
        <w:t>Tip of nozzle chipped. Clay 2.5YR6/6 light red, faint traces of glaze 2.5YR5/4 reddish brown.</w:t>
      </w:r>
    </w:p>
    <w:p w14:paraId="7D8BD754" w14:textId="77777777" w:rsidR="001D1F3F" w:rsidRDefault="001D1F3F" w:rsidP="001D1F3F">
      <w:pPr>
        <w:spacing w:line="480" w:lineRule="auto"/>
      </w:pPr>
      <w:r>
        <w:t xml:space="preserve">Description: </w:t>
      </w:r>
      <w:r w:rsidRPr="00993C0D">
        <w:t>Moldmade. Ring handle with two grooves. Deep basin. Shoulder: Loeschcke form</w:t>
      </w:r>
      <w:r w:rsidRPr="00524C6D">
        <w:rPr>
          <w:caps/>
        </w:rPr>
        <w:t xml:space="preserve"> vi </w:t>
      </w:r>
      <w:r w:rsidRPr="00993C0D">
        <w:t xml:space="preserve">b. Filling-hole </w:t>
      </w:r>
      <w:r>
        <w:t>in upper part.</w:t>
      </w:r>
      <w:r w:rsidRPr="00993C0D">
        <w:t xml:space="preserve"> Air hole in discus, facing nozzle. Nozzle form Bus. 3. Blurred </w:t>
      </w:r>
      <w:r>
        <w:t>base marked off by one circular groove.</w:t>
      </w:r>
    </w:p>
    <w:p w14:paraId="78D0B516" w14:textId="77777777" w:rsidR="001D1F3F" w:rsidRDefault="001D1F3F" w:rsidP="001D1F3F">
      <w:pPr>
        <w:spacing w:line="480" w:lineRule="auto"/>
      </w:pPr>
      <w:r>
        <w:t xml:space="preserve">Discus Iconography: </w:t>
      </w:r>
      <w:r w:rsidR="00671B6C">
        <w:t>B</w:t>
      </w:r>
      <w:r w:rsidR="00671B6C" w:rsidRPr="00993C0D">
        <w:t xml:space="preserve">ig peaceful lion drinking from a </w:t>
      </w:r>
      <w:r w:rsidR="00671B6C" w:rsidRPr="00993C0D">
        <w:rPr>
          <w:i/>
        </w:rPr>
        <w:t>cantharus</w:t>
      </w:r>
      <w:r w:rsidR="00671B6C" w:rsidRPr="00993C0D">
        <w:t xml:space="preserve"> held by a winged Cupid sitting at right.</w:t>
      </w:r>
    </w:p>
    <w:p w14:paraId="79C00BB1" w14:textId="77777777" w:rsidR="001D1F3F" w:rsidRDefault="001D1F3F" w:rsidP="001D1F3F">
      <w:pPr>
        <w:spacing w:line="480" w:lineRule="auto"/>
      </w:pPr>
      <w:r>
        <w:t xml:space="preserve">Type: </w:t>
      </w:r>
      <w:r w:rsidR="00671B6C" w:rsidRPr="00993C0D">
        <w:t xml:space="preserve">Loeschcke </w:t>
      </w:r>
      <w:r w:rsidR="00671B6C" w:rsidRPr="00524C6D">
        <w:rPr>
          <w:caps/>
        </w:rPr>
        <w:t>viii</w:t>
      </w:r>
      <w:r w:rsidR="00671B6C" w:rsidRPr="00993C0D">
        <w:t>; Bussière form D</w:t>
      </w:r>
      <w:r w:rsidR="00671B6C" w:rsidRPr="00524C6D">
        <w:rPr>
          <w:caps/>
        </w:rPr>
        <w:t xml:space="preserve"> i </w:t>
      </w:r>
      <w:r w:rsidR="00742CED">
        <w:t>3</w:t>
      </w:r>
    </w:p>
    <w:p w14:paraId="578D8B7F" w14:textId="77777777" w:rsidR="001D1F3F" w:rsidRDefault="001D1F3F" w:rsidP="001D1F3F">
      <w:pPr>
        <w:spacing w:line="480" w:lineRule="auto"/>
      </w:pPr>
      <w:r>
        <w:t xml:space="preserve">Place of Manufacture or Origin: </w:t>
      </w:r>
      <w:r w:rsidR="00742CED">
        <w:t>Asia Minor</w:t>
      </w:r>
    </w:p>
    <w:p w14:paraId="6C2D6D43" w14:textId="77777777" w:rsidR="001D1F3F" w:rsidRDefault="001D1F3F" w:rsidP="001D1F3F">
      <w:pPr>
        <w:spacing w:line="480" w:lineRule="auto"/>
      </w:pPr>
      <w:r>
        <w:t xml:space="preserve">Parallels: </w:t>
      </w:r>
      <w:r w:rsidR="00671B6C">
        <w:t>(C</w:t>
      </w:r>
      <w:r w:rsidR="00671B6C" w:rsidRPr="00993C0D">
        <w:t xml:space="preserve">lose) Leibundgut 1977, p. 144, no. 409, pl. 29, motif 70 (Loeschcke type </w:t>
      </w:r>
      <w:r w:rsidR="00671B6C" w:rsidRPr="00524C6D">
        <w:rPr>
          <w:caps/>
        </w:rPr>
        <w:t>iv</w:t>
      </w:r>
      <w:r w:rsidR="00671B6C" w:rsidRPr="00993C0D">
        <w:t xml:space="preserve">), a more elaborate scene showing the same lion drinking, but </w:t>
      </w:r>
      <w:r w:rsidR="00671B6C">
        <w:t xml:space="preserve">in </w:t>
      </w:r>
      <w:r w:rsidR="00671B6C" w:rsidRPr="00993C0D">
        <w:t xml:space="preserve">upper </w:t>
      </w:r>
      <w:r w:rsidR="00671B6C">
        <w:t>field</w:t>
      </w:r>
      <w:r w:rsidR="00671B6C" w:rsidRPr="00993C0D">
        <w:t xml:space="preserve"> </w:t>
      </w:r>
      <w:r w:rsidR="00671B6C">
        <w:t xml:space="preserve">a </w:t>
      </w:r>
      <w:r w:rsidR="00671B6C" w:rsidRPr="00993C0D">
        <w:t xml:space="preserve">big crater, </w:t>
      </w:r>
      <w:r w:rsidR="00671B6C">
        <w:t xml:space="preserve">a </w:t>
      </w:r>
      <w:r w:rsidR="00671B6C" w:rsidRPr="00993C0D">
        <w:t xml:space="preserve">column with </w:t>
      </w:r>
      <w:r w:rsidR="00671B6C">
        <w:t xml:space="preserve">a </w:t>
      </w:r>
      <w:r w:rsidR="00671B6C" w:rsidRPr="00993C0D">
        <w:t xml:space="preserve">mask atop, and </w:t>
      </w:r>
      <w:r w:rsidR="00671B6C">
        <w:t xml:space="preserve">a </w:t>
      </w:r>
      <w:r w:rsidR="00671B6C" w:rsidRPr="00993C0D">
        <w:t xml:space="preserve">thyrsus at left. Leibundgut gives several refs. to such dionysiac representations, especially on sarcophagi. For a similar theme treated differently, see Loeschcke 1919, no. 10, pl. 4, and no. 662, pl. 66 (fr.); Heres 1972, no. 36, pl. 7 (Loeschcke </w:t>
      </w:r>
      <w:r w:rsidR="00671B6C" w:rsidRPr="00524C6D">
        <w:rPr>
          <w:caps/>
        </w:rPr>
        <w:t>i</w:t>
      </w:r>
      <w:r w:rsidR="00671B6C" w:rsidRPr="00993C0D">
        <w:t xml:space="preserve">); Bailey BM </w:t>
      </w:r>
      <w:r w:rsidR="00671B6C" w:rsidRPr="00524C6D">
        <w:rPr>
          <w:caps/>
        </w:rPr>
        <w:t>iii</w:t>
      </w:r>
      <w:r w:rsidR="00671B6C" w:rsidRPr="00993C0D">
        <w:t>, Q 1886, pl. 32, fig. 17; Mlasowski 1993, p. 133, no. 113; Morillo Cerdán 1999, no. 19, fig. 137; Morillo Cerdán 2003a, p. 539, no. 7, fig. 65; Bémont and Chew 2007, p. 59, decor 30, pp. 177–78, 438, pl. 13, IT 6. In most cases the lion is in left profile, with one Cupid on its back and another holding out a crater out of which the animal is drinking.</w:t>
      </w:r>
    </w:p>
    <w:p w14:paraId="0DAAB057" w14:textId="77777777" w:rsidR="00302739" w:rsidRDefault="00302739" w:rsidP="00302739">
      <w:pPr>
        <w:spacing w:line="480" w:lineRule="auto"/>
      </w:pPr>
      <w:r>
        <w:t xml:space="preserve">Provenance: </w:t>
      </w:r>
    </w:p>
    <w:p w14:paraId="25C59349" w14:textId="77777777" w:rsidR="001D1F3F" w:rsidRDefault="001D1F3F" w:rsidP="001D1F3F">
      <w:pPr>
        <w:spacing w:line="480" w:lineRule="auto"/>
      </w:pPr>
      <w:r>
        <w:t>Bibliography: Unpublished.</w:t>
      </w:r>
    </w:p>
    <w:p w14:paraId="27B01962" w14:textId="77777777" w:rsidR="0013618C" w:rsidRPr="00F90C10" w:rsidRDefault="001D1F3F" w:rsidP="00671B6C">
      <w:pPr>
        <w:spacing w:line="480" w:lineRule="auto"/>
      </w:pPr>
      <w:r>
        <w:t xml:space="preserve">Date: </w:t>
      </w:r>
      <w:r w:rsidR="0013618C" w:rsidRPr="00993C0D">
        <w:t>Late Flavian to second half of second century</w:t>
      </w:r>
      <w:r w:rsidR="0013618C" w:rsidRPr="00524C6D">
        <w:rPr>
          <w:caps/>
        </w:rPr>
        <w:t xml:space="preserve"> </w:t>
      </w:r>
      <w:r w:rsidR="005170AB" w:rsidRPr="005170AB">
        <w:rPr>
          <w:caps/>
        </w:rPr>
        <w:t>A.D.</w:t>
      </w:r>
    </w:p>
    <w:p w14:paraId="29CA917B" w14:textId="77777777" w:rsidR="0013618C" w:rsidRPr="00197C9B" w:rsidRDefault="00197C9B" w:rsidP="0013618C">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671B6C">
        <w:rPr>
          <w:rFonts w:ascii="Palatino" w:hAnsi="Palatino"/>
        </w:rPr>
        <w:t xml:space="preserve"> 90</w:t>
      </w:r>
      <w:r>
        <w:rPr>
          <w:rFonts w:ascii="Palatino" w:hAnsi="Palatino"/>
        </w:rPr>
        <w:t>; 300</w:t>
      </w:r>
    </w:p>
    <w:p w14:paraId="5B3BDD18" w14:textId="77777777" w:rsidR="00671B6C" w:rsidRDefault="00671B6C" w:rsidP="0013618C">
      <w:pPr>
        <w:pStyle w:val="Textedelespacerserv2"/>
        <w:numPr>
          <w:ilvl w:val="0"/>
          <w:numId w:val="0"/>
        </w:numPr>
        <w:spacing w:line="480" w:lineRule="auto"/>
        <w:jc w:val="left"/>
        <w:outlineLvl w:val="9"/>
        <w:rPr>
          <w:rFonts w:ascii="Palatino" w:hAnsi="Palatino"/>
        </w:rPr>
      </w:pPr>
    </w:p>
    <w:p w14:paraId="229DD184" w14:textId="77777777" w:rsidR="00671B6C" w:rsidRDefault="00671B6C" w:rsidP="0013618C">
      <w:pPr>
        <w:pStyle w:val="Textedelespacerserv2"/>
        <w:numPr>
          <w:ilvl w:val="0"/>
          <w:numId w:val="0"/>
        </w:numPr>
        <w:spacing w:line="480" w:lineRule="auto"/>
        <w:jc w:val="left"/>
        <w:outlineLvl w:val="9"/>
        <w:rPr>
          <w:rFonts w:ascii="Palatino" w:hAnsi="Palatino"/>
        </w:rPr>
      </w:pPr>
      <w:r>
        <w:rPr>
          <w:rFonts w:ascii="Palatino" w:hAnsi="Palatino"/>
        </w:rPr>
        <w:t>———</w:t>
      </w:r>
    </w:p>
    <w:p w14:paraId="1B7B68BB" w14:textId="77777777" w:rsidR="00671B6C" w:rsidRDefault="00671B6C" w:rsidP="0013618C">
      <w:pPr>
        <w:pStyle w:val="Textedelespacerserv2"/>
        <w:numPr>
          <w:ilvl w:val="0"/>
          <w:numId w:val="0"/>
        </w:numPr>
        <w:spacing w:line="480" w:lineRule="auto"/>
        <w:jc w:val="left"/>
        <w:outlineLvl w:val="9"/>
        <w:rPr>
          <w:rFonts w:ascii="Palatino" w:hAnsi="Palatino"/>
        </w:rPr>
      </w:pPr>
    </w:p>
    <w:p w14:paraId="686D951D" w14:textId="77777777" w:rsidR="00671B6C" w:rsidRDefault="00671B6C" w:rsidP="00671B6C">
      <w:pPr>
        <w:spacing w:line="480" w:lineRule="auto"/>
      </w:pPr>
      <w:r>
        <w:t>Catalogue Number: 333</w:t>
      </w:r>
    </w:p>
    <w:p w14:paraId="4EFE68CE" w14:textId="77777777" w:rsidR="00671B6C" w:rsidRDefault="00671B6C" w:rsidP="00671B6C">
      <w:pPr>
        <w:spacing w:line="480" w:lineRule="auto"/>
      </w:pPr>
      <w:r>
        <w:t xml:space="preserve">Inventory Number: </w:t>
      </w:r>
      <w:r w:rsidRPr="00993C0D">
        <w:t>83.</w:t>
      </w:r>
      <w:r w:rsidRPr="00524C6D">
        <w:rPr>
          <w:caps/>
        </w:rPr>
        <w:t>aq.</w:t>
      </w:r>
      <w:r w:rsidRPr="00993C0D">
        <w:t>377.187</w:t>
      </w:r>
    </w:p>
    <w:p w14:paraId="11077690" w14:textId="77777777" w:rsidR="00671B6C" w:rsidRDefault="00671B6C" w:rsidP="00671B6C">
      <w:pPr>
        <w:spacing w:line="480" w:lineRule="auto"/>
      </w:pPr>
      <w:r>
        <w:t xml:space="preserve">Dimensions: </w:t>
      </w:r>
      <w:r w:rsidRPr="00993C0D">
        <w:t>L: 9.8; W: 7.0; H: 3.0</w:t>
      </w:r>
    </w:p>
    <w:p w14:paraId="665C2FFA" w14:textId="77777777" w:rsidR="00671B6C" w:rsidRDefault="00671B6C" w:rsidP="00671B6C">
      <w:pPr>
        <w:spacing w:line="480" w:lineRule="auto"/>
      </w:pPr>
      <w:r>
        <w:t xml:space="preserve">Condition and Fabric: </w:t>
      </w:r>
      <w:r w:rsidRPr="00993C0D">
        <w:t>Chipped handle. Clay 2.5YR6/6 light red, a few traces of glaze 10R6/8 light red; many traces of white engobe: Red-on-White lamp. Some golden mica.</w:t>
      </w:r>
    </w:p>
    <w:p w14:paraId="79A97677" w14:textId="77777777" w:rsidR="00671B6C" w:rsidRDefault="00671B6C" w:rsidP="00671B6C">
      <w:pPr>
        <w:spacing w:line="480" w:lineRule="auto"/>
      </w:pPr>
      <w:r>
        <w:t xml:space="preserve">Description: </w:t>
      </w:r>
      <w:r w:rsidRPr="00993C0D">
        <w:t>Moldmade. Ring handle with two grooves on upper part. Deep body. Shoulder: Loeschcke</w:t>
      </w:r>
      <w:r w:rsidRPr="00F75B1A">
        <w:t xml:space="preserve"> </w:t>
      </w:r>
      <w:r w:rsidRPr="00993C0D">
        <w:t>form</w:t>
      </w:r>
      <w:r w:rsidRPr="00524C6D">
        <w:rPr>
          <w:caps/>
        </w:rPr>
        <w:t xml:space="preserve"> vi </w:t>
      </w:r>
      <w:r w:rsidRPr="00993C0D">
        <w:t xml:space="preserve">b. Filling-hole on left side. Small air hole in discus, facing nozzle. Nozzle form Bus. 3. </w:t>
      </w:r>
      <w:r>
        <w:t>Base marked off by one circular groove.</w:t>
      </w:r>
    </w:p>
    <w:p w14:paraId="75329B9A" w14:textId="77777777" w:rsidR="00671B6C" w:rsidRDefault="00671B6C" w:rsidP="00671B6C">
      <w:pPr>
        <w:spacing w:line="480" w:lineRule="auto"/>
      </w:pPr>
      <w:r>
        <w:t>Discus Iconography: F</w:t>
      </w:r>
      <w:r w:rsidRPr="00993C0D">
        <w:t>rontal head of bearded and half-bald Silenus.</w:t>
      </w:r>
    </w:p>
    <w:p w14:paraId="31886433" w14:textId="77777777" w:rsidR="00671B6C" w:rsidRDefault="00671B6C" w:rsidP="00671B6C">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 </w:t>
      </w:r>
      <w:r w:rsidR="00742CED">
        <w:t>3</w:t>
      </w:r>
    </w:p>
    <w:p w14:paraId="5878B8BD" w14:textId="77777777" w:rsidR="00671B6C" w:rsidRDefault="00671B6C" w:rsidP="00671B6C">
      <w:pPr>
        <w:spacing w:line="480" w:lineRule="auto"/>
      </w:pPr>
      <w:r>
        <w:t xml:space="preserve">Place of Manufacture or Origin: </w:t>
      </w:r>
      <w:r w:rsidR="00742CED">
        <w:t>Anatolia</w:t>
      </w:r>
    </w:p>
    <w:p w14:paraId="2A541E0D" w14:textId="77777777" w:rsidR="00671B6C" w:rsidRDefault="00671B6C" w:rsidP="00671B6C">
      <w:pPr>
        <w:spacing w:line="480" w:lineRule="auto"/>
      </w:pPr>
      <w:r>
        <w:t xml:space="preserve">Parallels: </w:t>
      </w:r>
      <w:r w:rsidRPr="00993C0D">
        <w:t>Loeschcke, Villers, and Niessen 1911, no. 1884, pl. 77; Brants 1913, no. 730, pl. 5 (</w:t>
      </w:r>
      <w:r w:rsidRPr="00AA617F">
        <w:t>signed {{insc:</w:t>
      </w:r>
      <w:r w:rsidRPr="00AA617F">
        <w:rPr>
          <w:caps/>
        </w:rPr>
        <w:t>b.l</w:t>
      </w:r>
      <w:r w:rsidRPr="00AA617F">
        <w:t>.}}); Waldhauer</w:t>
      </w:r>
      <w:r w:rsidRPr="00993C0D">
        <w:t xml:space="preserve"> 1914, no. 542, pl. 51 (Loeschcke </w:t>
      </w:r>
      <w:r w:rsidRPr="00524C6D">
        <w:rPr>
          <w:caps/>
        </w:rPr>
        <w:t>iv</w:t>
      </w:r>
      <w:r w:rsidRPr="00993C0D">
        <w:t xml:space="preserve">); Loeschcke 1919, no. 362, pl. 5 (Loeschcke </w:t>
      </w:r>
      <w:r w:rsidRPr="00524C6D">
        <w:rPr>
          <w:caps/>
        </w:rPr>
        <w:t>iv</w:t>
      </w:r>
      <w:r w:rsidRPr="00993C0D">
        <w:t>); (close) Viki</w:t>
      </w:r>
      <w:r w:rsidR="00D05124" w:rsidRPr="00993C0D">
        <w:fldChar w:fldCharType="begin"/>
      </w:r>
      <w:r w:rsidRPr="00993C0D">
        <w:instrText>eq \o(c,´)</w:instrText>
      </w:r>
      <w:r w:rsidR="00D05124" w:rsidRPr="00993C0D">
        <w:fldChar w:fldCharType="end"/>
      </w:r>
      <w:r w:rsidRPr="00993C0D">
        <w:t>-Belan</w:t>
      </w:r>
      <w:r w:rsidR="00D05124" w:rsidRPr="00993C0D">
        <w:fldChar w:fldCharType="begin" w:fldLock="1"/>
      </w:r>
      <w:r w:rsidRPr="00993C0D">
        <w:instrText>eq \o(c,</w:instrText>
      </w:r>
      <w:r w:rsidRPr="00993C0D">
        <w:rPr>
          <w:color w:val="000000"/>
        </w:rPr>
        <w:instrText>ˇ</w:instrText>
      </w:r>
      <w:r w:rsidRPr="00993C0D">
        <w:instrText>)</w:instrText>
      </w:r>
      <w:r w:rsidR="00D05124" w:rsidRPr="00993C0D">
        <w:fldChar w:fldCharType="end"/>
      </w:r>
      <w:r w:rsidRPr="00993C0D">
        <w:t>i</w:t>
      </w:r>
      <w:r w:rsidR="00D05124" w:rsidRPr="00993C0D">
        <w:fldChar w:fldCharType="begin"/>
      </w:r>
      <w:r w:rsidRPr="00993C0D">
        <w:instrText>eq \o(c,´)</w:instrText>
      </w:r>
      <w:r w:rsidR="00D05124" w:rsidRPr="00993C0D">
        <w:fldChar w:fldCharType="end"/>
      </w:r>
      <w:r w:rsidRPr="00993C0D">
        <w:t xml:space="preserve"> 1976, no. 6, pl. 5 (Loeschcke </w:t>
      </w:r>
      <w:r w:rsidRPr="00524C6D">
        <w:rPr>
          <w:caps/>
        </w:rPr>
        <w:t>i</w:t>
      </w:r>
      <w:r w:rsidRPr="00993C0D">
        <w:t>); Farka 1977, no. 1080, pl. 63 (with further refs.); Chrzanovski and Zhuravlev 1998, no. 36; Heimerl 2001, nos. 310–11, pl. 8 (</w:t>
      </w:r>
      <w:r w:rsidR="00A5109C">
        <w:t>{{loc_0000:</w:t>
      </w:r>
      <w:r w:rsidRPr="00993C0D">
        <w:t>Pergamon</w:t>
      </w:r>
      <w:r w:rsidR="00A5109C">
        <w:t>}}</w:t>
      </w:r>
      <w:r w:rsidRPr="00993C0D">
        <w:t>); (close) Bémont and Chew 2007, pp. 190, 447, pl. 22, IT 56.</w:t>
      </w:r>
    </w:p>
    <w:p w14:paraId="683BC0B6" w14:textId="77777777" w:rsidR="00302739" w:rsidRDefault="00302739" w:rsidP="00302739">
      <w:pPr>
        <w:spacing w:line="480" w:lineRule="auto"/>
      </w:pPr>
      <w:r>
        <w:t xml:space="preserve">Provenance: </w:t>
      </w:r>
    </w:p>
    <w:p w14:paraId="7811A812" w14:textId="77777777" w:rsidR="00671B6C" w:rsidRDefault="00671B6C" w:rsidP="00671B6C">
      <w:pPr>
        <w:spacing w:line="480" w:lineRule="auto"/>
      </w:pPr>
      <w:r>
        <w:t>Bibliography: Unpublished.</w:t>
      </w:r>
    </w:p>
    <w:p w14:paraId="5869A217" w14:textId="77777777" w:rsidR="0013618C" w:rsidRPr="00F90C10" w:rsidRDefault="00671B6C" w:rsidP="00671B6C">
      <w:pPr>
        <w:spacing w:line="480" w:lineRule="auto"/>
      </w:pPr>
      <w:r>
        <w:t xml:space="preserve">Date: </w:t>
      </w:r>
      <w:r w:rsidR="0013618C" w:rsidRPr="00993C0D">
        <w:t>Late Flavian to second half of second century</w:t>
      </w:r>
      <w:r w:rsidR="0013618C" w:rsidRPr="00524C6D">
        <w:rPr>
          <w:caps/>
        </w:rPr>
        <w:t xml:space="preserve"> </w:t>
      </w:r>
      <w:r w:rsidR="005170AB" w:rsidRPr="005170AB">
        <w:rPr>
          <w:caps/>
        </w:rPr>
        <w:t>A.D.</w:t>
      </w:r>
    </w:p>
    <w:p w14:paraId="677C2764" w14:textId="77777777" w:rsidR="00197C9B" w:rsidRPr="00197C9B" w:rsidRDefault="00197C9B" w:rsidP="00197C9B">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671B6C">
        <w:rPr>
          <w:rFonts w:ascii="Palatino" w:hAnsi="Palatino"/>
        </w:rPr>
        <w:t xml:space="preserve"> 8</w:t>
      </w:r>
      <w:r>
        <w:rPr>
          <w:rFonts w:ascii="Palatino" w:hAnsi="Palatino"/>
        </w:rPr>
        <w:t>5; 300</w:t>
      </w:r>
    </w:p>
    <w:p w14:paraId="21001BC5"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1C361262"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16C0DD2" w14:textId="77777777" w:rsidR="0013618C" w:rsidRDefault="0013618C" w:rsidP="0013618C">
      <w:pPr>
        <w:pStyle w:val="Textedelespacerserv2"/>
        <w:numPr>
          <w:ilvl w:val="0"/>
          <w:numId w:val="0"/>
        </w:numPr>
        <w:spacing w:line="480" w:lineRule="auto"/>
        <w:jc w:val="left"/>
        <w:outlineLvl w:val="9"/>
        <w:rPr>
          <w:rFonts w:ascii="Palatino" w:hAnsi="Palatino"/>
        </w:rPr>
      </w:pPr>
    </w:p>
    <w:p w14:paraId="095B116D" w14:textId="77777777" w:rsidR="008E3503" w:rsidRDefault="008E3503" w:rsidP="008E3503">
      <w:pPr>
        <w:spacing w:line="480" w:lineRule="auto"/>
      </w:pPr>
      <w:r>
        <w:t>Catalogue Number: 334</w:t>
      </w:r>
    </w:p>
    <w:p w14:paraId="05B837CD" w14:textId="77777777" w:rsidR="008E3503" w:rsidRDefault="008E3503" w:rsidP="008E3503">
      <w:pPr>
        <w:spacing w:line="480" w:lineRule="auto"/>
      </w:pPr>
      <w:r>
        <w:t xml:space="preserve">Inventory Number: </w:t>
      </w:r>
      <w:r w:rsidRPr="00993C0D">
        <w:t>83.</w:t>
      </w:r>
      <w:r w:rsidRPr="00524C6D">
        <w:rPr>
          <w:caps/>
        </w:rPr>
        <w:t>aq.</w:t>
      </w:r>
      <w:r w:rsidRPr="00993C0D">
        <w:t>377.402</w:t>
      </w:r>
    </w:p>
    <w:p w14:paraId="0741659A" w14:textId="77777777" w:rsidR="008E3503" w:rsidRDefault="008E3503" w:rsidP="008E3503">
      <w:pPr>
        <w:spacing w:line="480" w:lineRule="auto"/>
      </w:pPr>
      <w:r>
        <w:t xml:space="preserve">Dimensions: </w:t>
      </w:r>
      <w:r w:rsidRPr="00993C0D">
        <w:t>L: 10.2; W: 7.4; H: 2.6</w:t>
      </w:r>
    </w:p>
    <w:p w14:paraId="72E38C46" w14:textId="02D70034" w:rsidR="008E3503" w:rsidRDefault="008E3503" w:rsidP="008E3503">
      <w:pPr>
        <w:spacing w:line="480" w:lineRule="auto"/>
      </w:pPr>
      <w:r>
        <w:t xml:space="preserve">Condition and Fabric: </w:t>
      </w:r>
      <w:r w:rsidRPr="00993C0D">
        <w:t>Crack under nozzle</w:t>
      </w:r>
      <w:r w:rsidR="00D756D0">
        <w:t>; burn marks on nozzle</w:t>
      </w:r>
      <w:r w:rsidRPr="00993C0D">
        <w:t>. Clay 5YR7/6 reddish yellow, glaze 10R6/8 light red. Powdery gold mica.</w:t>
      </w:r>
    </w:p>
    <w:p w14:paraId="1E8956A3" w14:textId="64DC7F65" w:rsidR="008E3503" w:rsidRDefault="008E3503" w:rsidP="008E3503">
      <w:pPr>
        <w:spacing w:line="480" w:lineRule="auto"/>
      </w:pPr>
      <w:r>
        <w:t xml:space="preserve">Description: </w:t>
      </w:r>
      <w:r w:rsidRPr="00993C0D">
        <w:t xml:space="preserve">Moldmade. Ring handle with three grooves on both parts. Outward-sloping shoulder, separated from discus by inward-sloping molding; small circle impressed on each side of handle and two more in front of nozzle. Filling-hole upper </w:t>
      </w:r>
      <w:r>
        <w:t>left</w:t>
      </w:r>
      <w:r w:rsidRPr="00993C0D">
        <w:t>. Slit air hole in</w:t>
      </w:r>
      <w:r w:rsidR="00D756D0">
        <w:t xml:space="preserve"> lower part. Nozzle form Bus. 3</w:t>
      </w:r>
      <w:r w:rsidRPr="00993C0D">
        <w:t xml:space="preserve">. Base-ring marked off </w:t>
      </w:r>
      <w:r>
        <w:t>by</w:t>
      </w:r>
      <w:r w:rsidRPr="00993C0D">
        <w:t xml:space="preserve"> two circular grooves.</w:t>
      </w:r>
    </w:p>
    <w:p w14:paraId="15CD72C6" w14:textId="77777777" w:rsidR="008E3503" w:rsidRDefault="008E3503" w:rsidP="008E3503">
      <w:pPr>
        <w:spacing w:line="480" w:lineRule="auto"/>
      </w:pPr>
      <w:r>
        <w:t>Discus Iconography: E</w:t>
      </w:r>
      <w:r w:rsidRPr="00993C0D">
        <w:t>rotic scene on bed</w:t>
      </w:r>
      <w:r>
        <w:t>,</w:t>
      </w:r>
      <w:r w:rsidRPr="00993C0D">
        <w:t xml:space="preserve"> man at left and woman at right</w:t>
      </w:r>
      <w:r>
        <w:t xml:space="preserve">. The </w:t>
      </w:r>
      <w:r w:rsidRPr="00993C0D">
        <w:t xml:space="preserve">slightly blurred decor makes </w:t>
      </w:r>
      <w:r>
        <w:t xml:space="preserve">the </w:t>
      </w:r>
      <w:r w:rsidRPr="00993C0D">
        <w:t>reading unclear.</w:t>
      </w:r>
    </w:p>
    <w:p w14:paraId="05B8DB51" w14:textId="77777777" w:rsidR="008E3503" w:rsidRDefault="008E3503" w:rsidP="008E3503">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 </w:t>
      </w:r>
      <w:r w:rsidR="00742CED">
        <w:t>3</w:t>
      </w:r>
    </w:p>
    <w:p w14:paraId="1FC26D8C" w14:textId="77777777" w:rsidR="008E3503" w:rsidRDefault="008E3503" w:rsidP="008E3503">
      <w:pPr>
        <w:spacing w:line="480" w:lineRule="auto"/>
      </w:pPr>
      <w:r>
        <w:t xml:space="preserve">Place of Manufacture or Origin: </w:t>
      </w:r>
      <w:r w:rsidR="00742CED">
        <w:t>Anatolia</w:t>
      </w:r>
    </w:p>
    <w:p w14:paraId="00F15367" w14:textId="77777777" w:rsidR="008E3503" w:rsidRDefault="008E3503" w:rsidP="008E3503">
      <w:pPr>
        <w:spacing w:line="480" w:lineRule="auto"/>
      </w:pPr>
      <w:r>
        <w:t xml:space="preserve">Parallels: </w:t>
      </w:r>
      <w:r w:rsidRPr="00993C0D">
        <w:t>None found.</w:t>
      </w:r>
    </w:p>
    <w:p w14:paraId="575CEE6B" w14:textId="77777777" w:rsidR="00302739" w:rsidRDefault="00302739" w:rsidP="00302739">
      <w:pPr>
        <w:spacing w:line="480" w:lineRule="auto"/>
      </w:pPr>
      <w:r>
        <w:t xml:space="preserve">Provenance: </w:t>
      </w:r>
    </w:p>
    <w:p w14:paraId="45194B18" w14:textId="77777777" w:rsidR="008E3503" w:rsidRDefault="008E3503" w:rsidP="008E3503">
      <w:pPr>
        <w:spacing w:line="480" w:lineRule="auto"/>
      </w:pPr>
      <w:r>
        <w:t>Bibliography: Unpublished.</w:t>
      </w:r>
    </w:p>
    <w:p w14:paraId="7662A5CB" w14:textId="7A0F4E38" w:rsidR="0013618C" w:rsidRPr="00F90C10" w:rsidRDefault="00A50BDB" w:rsidP="008E3503">
      <w:pPr>
        <w:spacing w:line="480" w:lineRule="auto"/>
      </w:pPr>
      <w:r>
        <w:t>Date: Late</w:t>
      </w:r>
      <w:r w:rsidR="0013618C" w:rsidRPr="00993C0D">
        <w:t xml:space="preserve"> Flavian to second half of second century</w:t>
      </w:r>
      <w:r w:rsidR="0013618C" w:rsidRPr="00524C6D">
        <w:rPr>
          <w:caps/>
        </w:rPr>
        <w:t xml:space="preserve"> </w:t>
      </w:r>
      <w:r w:rsidR="005170AB" w:rsidRPr="005170AB">
        <w:rPr>
          <w:caps/>
        </w:rPr>
        <w:t>A.D.</w:t>
      </w:r>
    </w:p>
    <w:p w14:paraId="417F4C64"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8E3503">
        <w:rPr>
          <w:rFonts w:ascii="Palatino" w:hAnsi="Palatino"/>
        </w:rPr>
        <w:t xml:space="preserve"> 90</w:t>
      </w:r>
      <w:r>
        <w:rPr>
          <w:rFonts w:ascii="Palatino" w:hAnsi="Palatino"/>
        </w:rPr>
        <w:t>; 300</w:t>
      </w:r>
    </w:p>
    <w:p w14:paraId="4BA264AE"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2FFD4493"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23C7B51" w14:textId="77777777" w:rsidR="0013618C" w:rsidRDefault="0013618C" w:rsidP="0013618C">
      <w:pPr>
        <w:pStyle w:val="Textedelespacerserv2"/>
        <w:numPr>
          <w:ilvl w:val="0"/>
          <w:numId w:val="0"/>
        </w:numPr>
        <w:spacing w:line="480" w:lineRule="auto"/>
        <w:jc w:val="left"/>
        <w:outlineLvl w:val="9"/>
        <w:rPr>
          <w:rFonts w:ascii="Palatino" w:hAnsi="Palatino"/>
        </w:rPr>
      </w:pPr>
    </w:p>
    <w:p w14:paraId="0553A9F2" w14:textId="77777777" w:rsidR="00234609" w:rsidRDefault="00234609" w:rsidP="00234609">
      <w:pPr>
        <w:spacing w:line="480" w:lineRule="auto"/>
      </w:pPr>
      <w:r>
        <w:t>Catalogue Number: 335</w:t>
      </w:r>
    </w:p>
    <w:p w14:paraId="75AB6262" w14:textId="77777777" w:rsidR="00234609" w:rsidRDefault="00234609" w:rsidP="00234609">
      <w:pPr>
        <w:spacing w:line="480" w:lineRule="auto"/>
      </w:pPr>
      <w:r>
        <w:t xml:space="preserve">Inventory Number: </w:t>
      </w:r>
      <w:r w:rsidRPr="00993C0D">
        <w:t>83.</w:t>
      </w:r>
      <w:r w:rsidRPr="00524C6D">
        <w:rPr>
          <w:caps/>
        </w:rPr>
        <w:t>aq.</w:t>
      </w:r>
      <w:r w:rsidRPr="00993C0D">
        <w:t>377.180</w:t>
      </w:r>
    </w:p>
    <w:p w14:paraId="4AEA2FA7" w14:textId="77777777" w:rsidR="00234609" w:rsidRDefault="00234609" w:rsidP="00234609">
      <w:pPr>
        <w:spacing w:line="480" w:lineRule="auto"/>
      </w:pPr>
      <w:r>
        <w:t xml:space="preserve">Dimensions: </w:t>
      </w:r>
      <w:r w:rsidRPr="00993C0D">
        <w:t>L: 9.8; W: 6.8; H: 2.8</w:t>
      </w:r>
    </w:p>
    <w:p w14:paraId="153302CC" w14:textId="77777777" w:rsidR="00234609" w:rsidRDefault="00234609" w:rsidP="00234609">
      <w:pPr>
        <w:spacing w:line="480" w:lineRule="auto"/>
      </w:pPr>
      <w:r>
        <w:t xml:space="preserve">Condition and Fabric: </w:t>
      </w:r>
      <w:r w:rsidRPr="00993C0D">
        <w:t>Intact. Clay 7.5YR6/4 light brown, glaze 10R6/6 light red.</w:t>
      </w:r>
    </w:p>
    <w:p w14:paraId="60FEF984" w14:textId="77777777" w:rsidR="00234609" w:rsidRDefault="00234609" w:rsidP="00234609">
      <w:pPr>
        <w:spacing w:line="480" w:lineRule="auto"/>
      </w:pPr>
      <w:r>
        <w:t xml:space="preserve">Description: </w:t>
      </w:r>
      <w:r w:rsidRPr="00993C0D">
        <w:t xml:space="preserve">Moldmade. Outward-sloping shoulder, separated from discus by </w:t>
      </w:r>
      <w:r>
        <w:t xml:space="preserve">an </w:t>
      </w:r>
      <w:r w:rsidRPr="00993C0D">
        <w:t xml:space="preserve">inward-sloping molding; three globules close to nozzle. </w:t>
      </w:r>
      <w:r>
        <w:t>Filling-hole in lower field</w:t>
      </w:r>
      <w:r w:rsidRPr="00993C0D">
        <w:t xml:space="preserve">. Slit air hole </w:t>
      </w:r>
      <w:r>
        <w:t>i</w:t>
      </w:r>
      <w:r w:rsidRPr="00993C0D">
        <w:t xml:space="preserve">n upper </w:t>
      </w:r>
      <w:r>
        <w:t>field</w:t>
      </w:r>
      <w:r w:rsidRPr="00993C0D">
        <w:t xml:space="preserve">. Nozzle form Bus. 3. Base-ring marked off </w:t>
      </w:r>
      <w:r>
        <w:t>by</w:t>
      </w:r>
      <w:r w:rsidRPr="00993C0D">
        <w:t xml:space="preserve"> </w:t>
      </w:r>
      <w:r>
        <w:t xml:space="preserve">one </w:t>
      </w:r>
      <w:r w:rsidRPr="00993C0D">
        <w:t>external circular groove</w:t>
      </w:r>
      <w:r w:rsidRPr="00E62537">
        <w:t>.</w:t>
      </w:r>
    </w:p>
    <w:p w14:paraId="30B719A4" w14:textId="77777777" w:rsidR="00234609" w:rsidRDefault="00234609" w:rsidP="00234609">
      <w:pPr>
        <w:spacing w:line="480" w:lineRule="auto"/>
      </w:pPr>
      <w:r>
        <w:t>Discus Iconography: W</w:t>
      </w:r>
      <w:r w:rsidRPr="00993C0D">
        <w:t xml:space="preserve">inged Cupid to left standing on groundline at right, pulling </w:t>
      </w:r>
      <w:r>
        <w:t xml:space="preserve">a </w:t>
      </w:r>
      <w:r w:rsidRPr="00993C0D">
        <w:t>ram by its horns.</w:t>
      </w:r>
    </w:p>
    <w:p w14:paraId="7B5F7680" w14:textId="77777777" w:rsidR="00234609" w:rsidRDefault="00234609" w:rsidP="00234609">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 </w:t>
      </w:r>
      <w:r w:rsidR="00742CED">
        <w:t>3</w:t>
      </w:r>
    </w:p>
    <w:p w14:paraId="1852091C" w14:textId="77777777" w:rsidR="00234609" w:rsidRDefault="00234609" w:rsidP="00234609">
      <w:pPr>
        <w:spacing w:line="480" w:lineRule="auto"/>
      </w:pPr>
      <w:r>
        <w:t xml:space="preserve">Place of Manufacture or Origin: </w:t>
      </w:r>
      <w:r w:rsidRPr="00993C0D">
        <w:t>Asia Minor</w:t>
      </w:r>
    </w:p>
    <w:p w14:paraId="1E342D59" w14:textId="77777777" w:rsidR="00234609" w:rsidRDefault="00234609" w:rsidP="00234609">
      <w:pPr>
        <w:spacing w:line="480" w:lineRule="auto"/>
      </w:pPr>
      <w:r>
        <w:t xml:space="preserve">Parallels: None </w:t>
      </w:r>
      <w:r w:rsidRPr="00993C0D">
        <w:t>found</w:t>
      </w:r>
      <w:r>
        <w:t>;</w:t>
      </w:r>
      <w:r w:rsidRPr="00993C0D">
        <w:t xml:space="preserve"> (close disc</w:t>
      </w:r>
      <w:r>
        <w:t>us decor, with another profile)</w:t>
      </w:r>
      <w:r w:rsidRPr="00993C0D">
        <w:t xml:space="preserve"> Bochum Museum, Schüller Collection, cat. no. 279, S 774 (Anatolia) (with </w:t>
      </w:r>
      <w:r w:rsidRPr="00993C0D">
        <w:rPr>
          <w:i/>
        </w:rPr>
        <w:t>planta pedis).</w:t>
      </w:r>
    </w:p>
    <w:p w14:paraId="233352B8" w14:textId="77777777" w:rsidR="00302739" w:rsidRDefault="00302739" w:rsidP="00302739">
      <w:pPr>
        <w:spacing w:line="480" w:lineRule="auto"/>
      </w:pPr>
      <w:r>
        <w:t xml:space="preserve">Provenance: </w:t>
      </w:r>
    </w:p>
    <w:p w14:paraId="52BC6F52" w14:textId="77777777" w:rsidR="00234609" w:rsidRDefault="00234609" w:rsidP="00234609">
      <w:pPr>
        <w:spacing w:line="480" w:lineRule="auto"/>
      </w:pPr>
      <w:r>
        <w:t>Bibliography: Unpublished.</w:t>
      </w:r>
    </w:p>
    <w:p w14:paraId="22077B47" w14:textId="77777777" w:rsidR="0013618C" w:rsidRPr="00F90C10" w:rsidRDefault="00234609" w:rsidP="00234609">
      <w:pPr>
        <w:spacing w:line="480" w:lineRule="auto"/>
      </w:pPr>
      <w:r>
        <w:t xml:space="preserve">Date: </w:t>
      </w:r>
      <w:r w:rsidR="0013618C" w:rsidRPr="00993C0D">
        <w:t>Late Flavian to second half of second century</w:t>
      </w:r>
      <w:r w:rsidR="0013618C" w:rsidRPr="00524C6D">
        <w:rPr>
          <w:caps/>
        </w:rPr>
        <w:t xml:space="preserve"> </w:t>
      </w:r>
      <w:r w:rsidR="005170AB" w:rsidRPr="005170AB">
        <w:rPr>
          <w:caps/>
        </w:rPr>
        <w:t>A.D.</w:t>
      </w:r>
    </w:p>
    <w:p w14:paraId="14110825"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234609">
        <w:rPr>
          <w:rFonts w:ascii="Palatino" w:hAnsi="Palatino"/>
        </w:rPr>
        <w:t xml:space="preserve"> 90</w:t>
      </w:r>
      <w:r>
        <w:rPr>
          <w:rFonts w:ascii="Palatino" w:hAnsi="Palatino"/>
        </w:rPr>
        <w:t>; 300</w:t>
      </w:r>
    </w:p>
    <w:p w14:paraId="6C723381"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742EC150"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0BB182B" w14:textId="77777777" w:rsidR="0013618C" w:rsidRDefault="0013618C" w:rsidP="0013618C">
      <w:pPr>
        <w:pStyle w:val="Textedelespacerserv2"/>
        <w:numPr>
          <w:ilvl w:val="0"/>
          <w:numId w:val="0"/>
        </w:numPr>
        <w:spacing w:line="480" w:lineRule="auto"/>
        <w:jc w:val="left"/>
        <w:outlineLvl w:val="9"/>
        <w:rPr>
          <w:rFonts w:ascii="Palatino" w:hAnsi="Palatino"/>
        </w:rPr>
      </w:pPr>
    </w:p>
    <w:p w14:paraId="649AF812" w14:textId="77777777" w:rsidR="00DC74F0" w:rsidRDefault="00DC74F0" w:rsidP="00DC74F0">
      <w:pPr>
        <w:spacing w:line="480" w:lineRule="auto"/>
      </w:pPr>
      <w:r>
        <w:t>Catalogue Number: 336</w:t>
      </w:r>
    </w:p>
    <w:p w14:paraId="282BAB33" w14:textId="77777777" w:rsidR="00DC74F0" w:rsidRDefault="00DC74F0" w:rsidP="00DC74F0">
      <w:pPr>
        <w:spacing w:line="480" w:lineRule="auto"/>
      </w:pPr>
      <w:r>
        <w:t xml:space="preserve">Inventory Number: </w:t>
      </w:r>
      <w:r w:rsidRPr="00993C0D">
        <w:t>83.</w:t>
      </w:r>
      <w:r w:rsidRPr="00524C6D">
        <w:rPr>
          <w:caps/>
        </w:rPr>
        <w:t>aq.</w:t>
      </w:r>
      <w:r w:rsidRPr="00993C0D">
        <w:t>377.168</w:t>
      </w:r>
    </w:p>
    <w:p w14:paraId="2E538325" w14:textId="77777777" w:rsidR="00DC74F0" w:rsidRDefault="00DC74F0" w:rsidP="00DC74F0">
      <w:pPr>
        <w:spacing w:line="480" w:lineRule="auto"/>
      </w:pPr>
      <w:r>
        <w:t xml:space="preserve">Dimensions: </w:t>
      </w:r>
      <w:r w:rsidRPr="00993C0D">
        <w:t>L: 9.7; W: 7.0; H: 2.5</w:t>
      </w:r>
    </w:p>
    <w:p w14:paraId="54DADE15" w14:textId="77777777" w:rsidR="00DC74F0" w:rsidRDefault="00DC74F0" w:rsidP="00DC74F0">
      <w:pPr>
        <w:spacing w:line="480" w:lineRule="auto"/>
      </w:pPr>
      <w:r>
        <w:t xml:space="preserve">Condition and Fabric: </w:t>
      </w:r>
      <w:r w:rsidRPr="00993C0D">
        <w:t>Intact. Clay 5YR6/6 reddish yellow, mottled glaze mostly 2.5YR5/6 red, darker in spots.</w:t>
      </w:r>
    </w:p>
    <w:p w14:paraId="6B86BBF2" w14:textId="77777777" w:rsidR="00DC74F0" w:rsidRDefault="00DC74F0" w:rsidP="00DC74F0">
      <w:pPr>
        <w:spacing w:line="480" w:lineRule="auto"/>
      </w:pPr>
      <w:r>
        <w:t xml:space="preserve">Description: </w:t>
      </w:r>
      <w:r w:rsidRPr="00993C0D">
        <w:t xml:space="preserve">Moldmade, from plaster mold. Ring handle with two grooves on upper part. Deep body. Flat shoulder with </w:t>
      </w:r>
      <w:r>
        <w:t xml:space="preserve">a </w:t>
      </w:r>
      <w:r w:rsidRPr="00993C0D">
        <w:t xml:space="preserve">row of ovolos, separated from discus by </w:t>
      </w:r>
      <w:r>
        <w:t xml:space="preserve">a </w:t>
      </w:r>
      <w:r w:rsidRPr="00993C0D">
        <w:t xml:space="preserve">circular raised ridge marked off by two grooves. Filling-hole to right of center. Nozzle form Bus. 3. Base-ring marked off </w:t>
      </w:r>
      <w:r>
        <w:t>by</w:t>
      </w:r>
      <w:r w:rsidRPr="00993C0D">
        <w:t xml:space="preserve"> two circular grooves.</w:t>
      </w:r>
    </w:p>
    <w:p w14:paraId="2AE51778" w14:textId="77777777" w:rsidR="00DC74F0" w:rsidRDefault="00DC74F0" w:rsidP="00DC74F0">
      <w:pPr>
        <w:spacing w:line="480" w:lineRule="auto"/>
      </w:pPr>
      <w:r>
        <w:t>Discus Iconography: S</w:t>
      </w:r>
      <w:r w:rsidRPr="00993C0D">
        <w:t>tave-dancer performing with sticks in each hand; nude except for loincloth.</w:t>
      </w:r>
    </w:p>
    <w:p w14:paraId="31C22771" w14:textId="77777777" w:rsidR="00DC74F0" w:rsidRDefault="00DC74F0" w:rsidP="00DC74F0">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 </w:t>
      </w:r>
      <w:r w:rsidR="00742CED">
        <w:t>3</w:t>
      </w:r>
    </w:p>
    <w:p w14:paraId="006FF385" w14:textId="77777777" w:rsidR="00DC74F0" w:rsidRDefault="00DC74F0" w:rsidP="00DC74F0">
      <w:pPr>
        <w:spacing w:line="480" w:lineRule="auto"/>
      </w:pPr>
      <w:r>
        <w:t xml:space="preserve">Place of Manufacture or Origin: </w:t>
      </w:r>
      <w:r w:rsidR="00742CED">
        <w:t>Anatolia</w:t>
      </w:r>
    </w:p>
    <w:p w14:paraId="61DDE425" w14:textId="77777777" w:rsidR="00DC74F0" w:rsidRDefault="00DC74F0" w:rsidP="00DC74F0">
      <w:pPr>
        <w:spacing w:line="480" w:lineRule="auto"/>
      </w:pPr>
      <w:r>
        <w:t xml:space="preserve">Parallels: </w:t>
      </w:r>
      <w:r w:rsidRPr="00993C0D">
        <w:rPr>
          <w:i/>
        </w:rPr>
        <w:t>Kunst der Antike</w:t>
      </w:r>
      <w:r w:rsidRPr="00993C0D">
        <w:t xml:space="preserve"> 13, no. 145. For stave-dancers and grotesques, see Bailey BM </w:t>
      </w:r>
      <w:r w:rsidRPr="00524C6D">
        <w:rPr>
          <w:caps/>
        </w:rPr>
        <w:t>ii</w:t>
      </w:r>
      <w:r w:rsidRPr="00993C0D">
        <w:t>, p. 60, fig. 64. Bochum Museum, Schüller Collection, cat. no. 148, S 819 (Anatolia).</w:t>
      </w:r>
    </w:p>
    <w:p w14:paraId="02F91A24" w14:textId="77777777" w:rsidR="00302739" w:rsidRDefault="00302739" w:rsidP="00302739">
      <w:pPr>
        <w:spacing w:line="480" w:lineRule="auto"/>
      </w:pPr>
      <w:r>
        <w:t xml:space="preserve">Provenance: </w:t>
      </w:r>
    </w:p>
    <w:p w14:paraId="18864D71" w14:textId="77777777" w:rsidR="00DC74F0" w:rsidRDefault="00DC74F0" w:rsidP="00DC74F0">
      <w:pPr>
        <w:spacing w:line="480" w:lineRule="auto"/>
      </w:pPr>
      <w:r>
        <w:t>Bibliography: Unpublished.</w:t>
      </w:r>
    </w:p>
    <w:p w14:paraId="73559980" w14:textId="77777777" w:rsidR="0013618C" w:rsidRPr="00F90C10" w:rsidRDefault="00DC74F0" w:rsidP="00DC74F0">
      <w:pPr>
        <w:spacing w:line="480" w:lineRule="auto"/>
      </w:pPr>
      <w:r>
        <w:t xml:space="preserve">Date: </w:t>
      </w:r>
      <w:r w:rsidR="0013618C" w:rsidRPr="00993C0D">
        <w:t>Late Flavian to second half of second century</w:t>
      </w:r>
      <w:r w:rsidR="0013618C" w:rsidRPr="00524C6D">
        <w:rPr>
          <w:caps/>
        </w:rPr>
        <w:t xml:space="preserve"> </w:t>
      </w:r>
      <w:r w:rsidR="005170AB" w:rsidRPr="005170AB">
        <w:rPr>
          <w:caps/>
        </w:rPr>
        <w:t>A.D.</w:t>
      </w:r>
    </w:p>
    <w:p w14:paraId="35EEBF35"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DC74F0">
        <w:rPr>
          <w:rFonts w:ascii="Palatino" w:hAnsi="Palatino"/>
        </w:rPr>
        <w:t xml:space="preserve"> 90</w:t>
      </w:r>
      <w:r>
        <w:rPr>
          <w:rFonts w:ascii="Palatino" w:hAnsi="Palatino"/>
        </w:rPr>
        <w:t>; 300</w:t>
      </w:r>
    </w:p>
    <w:p w14:paraId="232A29E6"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239627A3"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27B4BD7" w14:textId="77777777" w:rsidR="0013618C" w:rsidRDefault="0013618C" w:rsidP="0013618C">
      <w:pPr>
        <w:pStyle w:val="Textedelespacerserv2"/>
        <w:numPr>
          <w:ilvl w:val="0"/>
          <w:numId w:val="0"/>
        </w:numPr>
        <w:spacing w:line="480" w:lineRule="auto"/>
        <w:jc w:val="left"/>
        <w:outlineLvl w:val="9"/>
        <w:rPr>
          <w:rFonts w:ascii="Palatino" w:hAnsi="Palatino"/>
        </w:rPr>
      </w:pPr>
    </w:p>
    <w:p w14:paraId="5F1956B6" w14:textId="77777777" w:rsidR="00150509" w:rsidRDefault="00150509" w:rsidP="00150509">
      <w:pPr>
        <w:spacing w:line="480" w:lineRule="auto"/>
      </w:pPr>
      <w:r>
        <w:t>Catalogue Number: 337</w:t>
      </w:r>
    </w:p>
    <w:p w14:paraId="6A207BA0" w14:textId="77777777" w:rsidR="00150509" w:rsidRDefault="00150509" w:rsidP="00150509">
      <w:pPr>
        <w:spacing w:line="480" w:lineRule="auto"/>
      </w:pPr>
      <w:r>
        <w:t xml:space="preserve">Inventory Number: </w:t>
      </w:r>
      <w:r w:rsidRPr="00993C0D">
        <w:t>83.</w:t>
      </w:r>
      <w:r w:rsidRPr="00524C6D">
        <w:rPr>
          <w:caps/>
        </w:rPr>
        <w:t>aq.</w:t>
      </w:r>
      <w:r w:rsidRPr="00993C0D">
        <w:t>377.196</w:t>
      </w:r>
    </w:p>
    <w:p w14:paraId="7B339E76" w14:textId="77777777" w:rsidR="00150509" w:rsidRDefault="00150509" w:rsidP="00150509">
      <w:pPr>
        <w:spacing w:line="480" w:lineRule="auto"/>
      </w:pPr>
      <w:r>
        <w:t xml:space="preserve">Dimensions: L: 7.8; W: 5.4; H: </w:t>
      </w:r>
      <w:r w:rsidRPr="00993C0D">
        <w:t>2.8</w:t>
      </w:r>
    </w:p>
    <w:p w14:paraId="0652FFF2" w14:textId="77777777" w:rsidR="00150509" w:rsidRDefault="00150509" w:rsidP="00150509">
      <w:pPr>
        <w:spacing w:line="480" w:lineRule="auto"/>
      </w:pPr>
      <w:r>
        <w:t xml:space="preserve">Condition and Fabric: </w:t>
      </w:r>
      <w:r w:rsidRPr="00993C0D">
        <w:t>Crack on left side. Clay 7.5YR7/4 pink, flaked glaze 10YR5/3 brown.</w:t>
      </w:r>
    </w:p>
    <w:p w14:paraId="393189C2" w14:textId="77777777" w:rsidR="00150509" w:rsidRDefault="00150509" w:rsidP="00150509">
      <w:pPr>
        <w:spacing w:line="480" w:lineRule="auto"/>
      </w:pPr>
      <w:r>
        <w:t xml:space="preserve">Description: </w:t>
      </w:r>
      <w:r w:rsidRPr="00993C0D">
        <w:t xml:space="preserve">Moldmade, from plaster mold. Ring handle with two grooves on upper part, one on lower. Sloping shoulder with </w:t>
      </w:r>
      <w:r>
        <w:t xml:space="preserve">a </w:t>
      </w:r>
      <w:r w:rsidRPr="00993C0D">
        <w:t xml:space="preserve">row of globules totally encircling discus; continuous molding separating shoulder from discus. </w:t>
      </w:r>
      <w:r>
        <w:t>Filling-hole in lower part</w:t>
      </w:r>
      <w:r w:rsidRPr="00993C0D">
        <w:t xml:space="preserve">. Rounded nozzle, Bus. form 3. </w:t>
      </w:r>
      <w:r>
        <w:t>Base marked off by one circular groove</w:t>
      </w:r>
      <w:r w:rsidRPr="00993C0D">
        <w:t xml:space="preserve">; plain </w:t>
      </w:r>
      <w:r w:rsidRPr="00993C0D">
        <w:rPr>
          <w:i/>
        </w:rPr>
        <w:t>planta pedis.</w:t>
      </w:r>
    </w:p>
    <w:p w14:paraId="3C7E9CB6" w14:textId="77777777" w:rsidR="00150509" w:rsidRDefault="00150509" w:rsidP="00150509">
      <w:pPr>
        <w:spacing w:line="480" w:lineRule="auto"/>
      </w:pPr>
      <w:r>
        <w:t>Discus Iconography: L</w:t>
      </w:r>
      <w:r w:rsidRPr="00993C0D">
        <w:t>ion running to left.</w:t>
      </w:r>
    </w:p>
    <w:p w14:paraId="604EC5A9" w14:textId="77777777" w:rsidR="00150509" w:rsidRDefault="00150509" w:rsidP="00150509">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 </w:t>
      </w:r>
      <w:r w:rsidR="00742CED">
        <w:t>3</w:t>
      </w:r>
    </w:p>
    <w:p w14:paraId="4901D28A" w14:textId="77777777" w:rsidR="00150509" w:rsidRDefault="00150509" w:rsidP="00150509">
      <w:pPr>
        <w:spacing w:line="480" w:lineRule="auto"/>
      </w:pPr>
      <w:r>
        <w:t xml:space="preserve">Place of Manufacture or Origin: </w:t>
      </w:r>
      <w:r w:rsidRPr="00993C0D">
        <w:t>Asi</w:t>
      </w:r>
      <w:r w:rsidR="00742CED">
        <w:t>a Minor</w:t>
      </w:r>
    </w:p>
    <w:p w14:paraId="65F6D26B" w14:textId="77777777" w:rsidR="00150509" w:rsidRDefault="00150509" w:rsidP="00150509">
      <w:pPr>
        <w:spacing w:line="480" w:lineRule="auto"/>
      </w:pPr>
      <w:r>
        <w:t xml:space="preserve">Parallels: </w:t>
      </w:r>
      <w:r w:rsidRPr="00993C0D">
        <w:t xml:space="preserve">Bussière 2000, p. 195, nos. 1101–2, pl. 53 (close), decor </w:t>
      </w:r>
      <w:r w:rsidRPr="00524C6D">
        <w:rPr>
          <w:caps/>
        </w:rPr>
        <w:t>iii</w:t>
      </w:r>
      <w:r w:rsidRPr="00993C0D">
        <w:t>.a.1.(3).</w:t>
      </w:r>
    </w:p>
    <w:p w14:paraId="296C7A85" w14:textId="77777777" w:rsidR="00302739" w:rsidRDefault="00302739" w:rsidP="00302739">
      <w:pPr>
        <w:spacing w:line="480" w:lineRule="auto"/>
      </w:pPr>
      <w:r>
        <w:t xml:space="preserve">Provenance: </w:t>
      </w:r>
    </w:p>
    <w:p w14:paraId="48F34E5A" w14:textId="77777777" w:rsidR="00150509" w:rsidRDefault="00150509" w:rsidP="00150509">
      <w:pPr>
        <w:spacing w:line="480" w:lineRule="auto"/>
      </w:pPr>
      <w:r>
        <w:t>Bibliography: Unpublished.</w:t>
      </w:r>
    </w:p>
    <w:p w14:paraId="3911B9B9" w14:textId="77777777" w:rsidR="0013618C" w:rsidRPr="00993C0D" w:rsidRDefault="00150509" w:rsidP="00150509">
      <w:pPr>
        <w:spacing w:line="480" w:lineRule="auto"/>
      </w:pPr>
      <w:r>
        <w:t xml:space="preserve">Date: </w:t>
      </w:r>
      <w:r w:rsidR="0013618C" w:rsidRPr="00993C0D">
        <w:t>Second century</w:t>
      </w:r>
      <w:r w:rsidR="0013618C" w:rsidRPr="00524C6D">
        <w:rPr>
          <w:caps/>
        </w:rPr>
        <w:t xml:space="preserve"> </w:t>
      </w:r>
      <w:r w:rsidR="005170AB" w:rsidRPr="005170AB">
        <w:rPr>
          <w:caps/>
        </w:rPr>
        <w:t>A.D.</w:t>
      </w:r>
      <w:r w:rsidR="0013618C" w:rsidRPr="00524C6D">
        <w:rPr>
          <w:caps/>
        </w:rPr>
        <w:t>(</w:t>
      </w:r>
      <w:r w:rsidR="00742CED">
        <w:t>?)</w:t>
      </w:r>
    </w:p>
    <w:p w14:paraId="780EBEAD"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Pr>
          <w:rFonts w:ascii="Palatino" w:hAnsi="Palatino"/>
        </w:rPr>
        <w:t xml:space="preserve"> 100; 200</w:t>
      </w:r>
    </w:p>
    <w:p w14:paraId="68B5F632"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27B2C60A" w14:textId="77777777" w:rsidR="0013618C" w:rsidRDefault="0013618C" w:rsidP="0013618C">
      <w:pPr>
        <w:spacing w:line="480" w:lineRule="auto"/>
      </w:pPr>
      <w:r>
        <w:t>———</w:t>
      </w:r>
    </w:p>
    <w:p w14:paraId="10643A5D" w14:textId="77777777" w:rsidR="0013618C" w:rsidRDefault="0013618C" w:rsidP="0013618C">
      <w:pPr>
        <w:spacing w:line="480" w:lineRule="auto"/>
      </w:pPr>
    </w:p>
    <w:p w14:paraId="701FB542" w14:textId="77777777" w:rsidR="00150509" w:rsidRDefault="00150509" w:rsidP="00150509">
      <w:pPr>
        <w:spacing w:line="480" w:lineRule="auto"/>
      </w:pPr>
      <w:r>
        <w:t>Catalogue Number: 338</w:t>
      </w:r>
    </w:p>
    <w:p w14:paraId="0B799D04" w14:textId="77777777" w:rsidR="00150509" w:rsidRDefault="00150509" w:rsidP="00150509">
      <w:pPr>
        <w:spacing w:line="480" w:lineRule="auto"/>
      </w:pPr>
      <w:r>
        <w:t xml:space="preserve">Inventory Number: </w:t>
      </w:r>
      <w:r w:rsidR="006A1F3B" w:rsidRPr="00993C0D">
        <w:t>83.</w:t>
      </w:r>
      <w:r w:rsidR="006A1F3B" w:rsidRPr="00524C6D">
        <w:rPr>
          <w:caps/>
        </w:rPr>
        <w:t>aq.</w:t>
      </w:r>
      <w:r w:rsidR="006A1F3B" w:rsidRPr="00993C0D">
        <w:t>377.112</w:t>
      </w:r>
    </w:p>
    <w:p w14:paraId="538955A1" w14:textId="77777777" w:rsidR="00150509" w:rsidRDefault="00150509" w:rsidP="00150509">
      <w:pPr>
        <w:spacing w:line="480" w:lineRule="auto"/>
      </w:pPr>
      <w:r>
        <w:t xml:space="preserve">Dimensions: </w:t>
      </w:r>
      <w:r w:rsidR="006A1F3B" w:rsidRPr="00993C0D">
        <w:t>L: 11.2; W: 7.5; H: 2.8</w:t>
      </w:r>
    </w:p>
    <w:p w14:paraId="56A6DDA6" w14:textId="77777777" w:rsidR="00150509" w:rsidRDefault="00150509" w:rsidP="00150509">
      <w:pPr>
        <w:spacing w:line="480" w:lineRule="auto"/>
      </w:pPr>
      <w:r>
        <w:t xml:space="preserve">Condition and Fabric: </w:t>
      </w:r>
      <w:r w:rsidR="006A1F3B" w:rsidRPr="00993C0D">
        <w:t>Intact. Clay 7.5YR7/4 pink, glaze 10R5/8 red; partly burned brownish.</w:t>
      </w:r>
    </w:p>
    <w:p w14:paraId="5A92132D" w14:textId="77777777" w:rsidR="00150509" w:rsidRDefault="00150509" w:rsidP="00150509">
      <w:pPr>
        <w:spacing w:line="480" w:lineRule="auto"/>
      </w:pPr>
      <w:r>
        <w:t xml:space="preserve">Description: </w:t>
      </w:r>
      <w:r w:rsidR="006A1F3B" w:rsidRPr="00993C0D">
        <w:t>Moldmade, from plaster mold. Ring handle with two grooves on upper part. Shoulder: Loeschcke form</w:t>
      </w:r>
      <w:r w:rsidR="006A1F3B" w:rsidRPr="00524C6D">
        <w:rPr>
          <w:caps/>
        </w:rPr>
        <w:t xml:space="preserve"> vi </w:t>
      </w:r>
      <w:r w:rsidR="006A1F3B" w:rsidRPr="00993C0D">
        <w:t xml:space="preserve">b. Filling-hole left middle. Small air hole slit in front of nozzle. Nozzle form Bus. 1. </w:t>
      </w:r>
      <w:r w:rsidR="006A1F3B">
        <w:t>Base marked off by one circular groove.</w:t>
      </w:r>
    </w:p>
    <w:p w14:paraId="30F69870" w14:textId="77777777" w:rsidR="00150509" w:rsidRDefault="00150509" w:rsidP="00150509">
      <w:pPr>
        <w:spacing w:line="480" w:lineRule="auto"/>
      </w:pPr>
      <w:r>
        <w:t xml:space="preserve">Discus Iconography: </w:t>
      </w:r>
      <w:r w:rsidR="006A1F3B">
        <w:t>F</w:t>
      </w:r>
      <w:r w:rsidR="006A1F3B" w:rsidRPr="00993C0D">
        <w:t xml:space="preserve">rontal bust of </w:t>
      </w:r>
      <w:r w:rsidR="006A1F3B">
        <w:t xml:space="preserve">a </w:t>
      </w:r>
      <w:r w:rsidR="006A1F3B" w:rsidRPr="00993C0D">
        <w:t xml:space="preserve">young man, bare-chested except for </w:t>
      </w:r>
      <w:r w:rsidR="006A1F3B">
        <w:t xml:space="preserve">a </w:t>
      </w:r>
      <w:r w:rsidR="006A1F3B" w:rsidRPr="00993C0D">
        <w:t xml:space="preserve">mantle fastened over </w:t>
      </w:r>
      <w:r w:rsidR="006A1F3B">
        <w:t xml:space="preserve">his </w:t>
      </w:r>
      <w:r w:rsidR="006A1F3B" w:rsidRPr="00993C0D">
        <w:t>chest.</w:t>
      </w:r>
    </w:p>
    <w:p w14:paraId="7F42DA86" w14:textId="77777777" w:rsidR="00150509" w:rsidRDefault="00150509" w:rsidP="00150509">
      <w:pPr>
        <w:spacing w:line="480" w:lineRule="auto"/>
      </w:pPr>
      <w:r>
        <w:t xml:space="preserve">Type: </w:t>
      </w:r>
      <w:r w:rsidR="006A1F3B" w:rsidRPr="00993C0D">
        <w:t xml:space="preserve">Loeschcke </w:t>
      </w:r>
      <w:r w:rsidR="006A1F3B" w:rsidRPr="00524C6D">
        <w:rPr>
          <w:caps/>
        </w:rPr>
        <w:t>viii</w:t>
      </w:r>
      <w:r w:rsidR="00742CED">
        <w:t>; Bailey type O group vi</w:t>
      </w:r>
    </w:p>
    <w:p w14:paraId="42C63EB7" w14:textId="77777777" w:rsidR="00150509" w:rsidRDefault="00150509" w:rsidP="00150509">
      <w:pPr>
        <w:spacing w:line="480" w:lineRule="auto"/>
      </w:pPr>
      <w:r>
        <w:t xml:space="preserve">Place of Manufacture or Origin: </w:t>
      </w:r>
      <w:r w:rsidR="00742CED">
        <w:t>Asia Minor</w:t>
      </w:r>
    </w:p>
    <w:p w14:paraId="4A60CC05" w14:textId="77777777" w:rsidR="00150509" w:rsidRDefault="00150509" w:rsidP="00150509">
      <w:pPr>
        <w:spacing w:line="480" w:lineRule="auto"/>
      </w:pPr>
      <w:r>
        <w:t xml:space="preserve">Parallels: </w:t>
      </w:r>
      <w:r w:rsidR="006A1F3B" w:rsidRPr="00993C0D">
        <w:t>None found.</w:t>
      </w:r>
    </w:p>
    <w:p w14:paraId="41A516F0" w14:textId="77777777" w:rsidR="00302739" w:rsidRDefault="00302739" w:rsidP="00302739">
      <w:pPr>
        <w:spacing w:line="480" w:lineRule="auto"/>
      </w:pPr>
      <w:r>
        <w:t xml:space="preserve">Provenance: </w:t>
      </w:r>
    </w:p>
    <w:p w14:paraId="7E7FB7FA" w14:textId="77777777" w:rsidR="00150509" w:rsidRDefault="00150509" w:rsidP="00150509">
      <w:pPr>
        <w:spacing w:line="480" w:lineRule="auto"/>
      </w:pPr>
      <w:r>
        <w:t>Bibliography: Unpublished.</w:t>
      </w:r>
    </w:p>
    <w:p w14:paraId="04C1DBB3" w14:textId="77777777" w:rsidR="0013618C" w:rsidRPr="00993C0D" w:rsidDel="00665578" w:rsidRDefault="00150509" w:rsidP="0013618C">
      <w:pPr>
        <w:spacing w:line="480" w:lineRule="auto"/>
      </w:pPr>
      <w:r>
        <w:t xml:space="preserve">Date: </w:t>
      </w:r>
      <w:r w:rsidR="00742CED">
        <w:t>Flavian to Early Antonine</w:t>
      </w:r>
    </w:p>
    <w:p w14:paraId="1C160878"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6A1F3B">
        <w:rPr>
          <w:rFonts w:ascii="Palatino" w:hAnsi="Palatino"/>
        </w:rPr>
        <w:t xml:space="preserve"> 69</w:t>
      </w:r>
      <w:r>
        <w:rPr>
          <w:rFonts w:ascii="Palatino" w:hAnsi="Palatino"/>
        </w:rPr>
        <w:t>; 150</w:t>
      </w:r>
    </w:p>
    <w:p w14:paraId="144F9E0A" w14:textId="77777777" w:rsidR="0013618C" w:rsidRPr="00993C0D" w:rsidRDefault="0013618C" w:rsidP="0013618C">
      <w:pPr>
        <w:spacing w:line="480" w:lineRule="auto"/>
      </w:pPr>
    </w:p>
    <w:p w14:paraId="4D6EB32F" w14:textId="77777777" w:rsidR="0013618C" w:rsidRPr="00993C0D" w:rsidRDefault="0013618C" w:rsidP="0013618C">
      <w:pPr>
        <w:spacing w:line="480" w:lineRule="auto"/>
      </w:pPr>
      <w:r w:rsidRPr="00993C0D">
        <w:t>———</w:t>
      </w:r>
    </w:p>
    <w:p w14:paraId="2ADCEBD7" w14:textId="77777777" w:rsidR="0013618C" w:rsidRDefault="0013618C" w:rsidP="0013618C">
      <w:pPr>
        <w:spacing w:line="480" w:lineRule="auto"/>
      </w:pPr>
    </w:p>
    <w:p w14:paraId="785061CE" w14:textId="77777777" w:rsidR="004E2718" w:rsidRDefault="004E2718" w:rsidP="004E2718">
      <w:pPr>
        <w:spacing w:line="480" w:lineRule="auto"/>
      </w:pPr>
      <w:r>
        <w:t>Catalogue Number: 339</w:t>
      </w:r>
    </w:p>
    <w:p w14:paraId="3EC51FB6" w14:textId="77777777" w:rsidR="004E2718" w:rsidRDefault="004E2718" w:rsidP="004E2718">
      <w:pPr>
        <w:spacing w:line="480" w:lineRule="auto"/>
      </w:pPr>
      <w:r>
        <w:t xml:space="preserve">Inventory Number: </w:t>
      </w:r>
      <w:r w:rsidRPr="00993C0D">
        <w:t>83.</w:t>
      </w:r>
      <w:r w:rsidRPr="00524C6D">
        <w:rPr>
          <w:caps/>
        </w:rPr>
        <w:t>aq.</w:t>
      </w:r>
      <w:r w:rsidRPr="00993C0D">
        <w:t>377.176</w:t>
      </w:r>
    </w:p>
    <w:p w14:paraId="2B5E56F8" w14:textId="77777777" w:rsidR="004E2718" w:rsidRDefault="004E2718" w:rsidP="004E2718">
      <w:pPr>
        <w:spacing w:line="480" w:lineRule="auto"/>
      </w:pPr>
      <w:r>
        <w:t xml:space="preserve">Dimensions: </w:t>
      </w:r>
      <w:r w:rsidRPr="00993C0D">
        <w:t>L: 9.0; W: 6.3; H: 2.5</w:t>
      </w:r>
    </w:p>
    <w:p w14:paraId="5D3B375E" w14:textId="77777777" w:rsidR="004E2718" w:rsidRDefault="004E2718" w:rsidP="004E2718">
      <w:pPr>
        <w:spacing w:line="480" w:lineRule="auto"/>
      </w:pPr>
      <w:r>
        <w:t xml:space="preserve">Condition and Fabric: </w:t>
      </w:r>
      <w:r w:rsidRPr="00993C0D">
        <w:t>Intact. Clay 5YR6/3 light reddish brown, scant remains of glaze 2.5YR5/6 red, with a few spots burned(?) dark.</w:t>
      </w:r>
    </w:p>
    <w:p w14:paraId="43C7F1BB" w14:textId="77777777" w:rsidR="004E2718" w:rsidRDefault="004E2718" w:rsidP="004E2718">
      <w:pPr>
        <w:spacing w:line="480" w:lineRule="auto"/>
      </w:pPr>
      <w:r>
        <w:t xml:space="preserve">Description: </w:t>
      </w:r>
      <w:r w:rsidRPr="00993C0D">
        <w:t>Moldmade, from plaster mold. Ring handle with two grooves on upper part. Shoulder: Loeschcke form</w:t>
      </w:r>
      <w:r w:rsidRPr="00524C6D">
        <w:rPr>
          <w:caps/>
        </w:rPr>
        <w:t xml:space="preserve"> vi </w:t>
      </w:r>
      <w:r w:rsidRPr="00993C0D">
        <w:t xml:space="preserve">b. Filling-hole in lower left. Nozzle form Bus. 4a. Slightly raised </w:t>
      </w:r>
      <w:r>
        <w:t>base marked off by one circular groove.</w:t>
      </w:r>
    </w:p>
    <w:p w14:paraId="689171F1" w14:textId="77777777" w:rsidR="004E2718" w:rsidRDefault="004E2718" w:rsidP="004E2718">
      <w:pPr>
        <w:spacing w:line="480" w:lineRule="auto"/>
      </w:pPr>
      <w:r>
        <w:t>Discus Iconography: G</w:t>
      </w:r>
      <w:r w:rsidRPr="00993C0D">
        <w:t xml:space="preserve">arlanded amphora with tip set in flat base, braced by </w:t>
      </w:r>
      <w:r>
        <w:t xml:space="preserve">a </w:t>
      </w:r>
      <w:r w:rsidRPr="00993C0D">
        <w:t xml:space="preserve">forked stick; wreath to </w:t>
      </w:r>
      <w:r>
        <w:t xml:space="preserve">the </w:t>
      </w:r>
      <w:r w:rsidRPr="00993C0D">
        <w:t xml:space="preserve">left of </w:t>
      </w:r>
      <w:r>
        <w:t xml:space="preserve">the </w:t>
      </w:r>
      <w:r w:rsidRPr="00993C0D">
        <w:t>amphora.</w:t>
      </w:r>
    </w:p>
    <w:p w14:paraId="2ECD10AE" w14:textId="77777777" w:rsidR="004E2718" w:rsidRDefault="004E2718" w:rsidP="004E2718">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ii </w:t>
      </w:r>
      <w:r w:rsidR="00742CED">
        <w:t>1</w:t>
      </w:r>
    </w:p>
    <w:p w14:paraId="0C05ACCB" w14:textId="77777777" w:rsidR="004E2718" w:rsidRDefault="004E2718" w:rsidP="004E2718">
      <w:pPr>
        <w:spacing w:line="480" w:lineRule="auto"/>
      </w:pPr>
      <w:r>
        <w:t xml:space="preserve">Place of Manufacture or Origin: </w:t>
      </w:r>
      <w:r w:rsidR="00742CED">
        <w:t>Asia Minor</w:t>
      </w:r>
    </w:p>
    <w:p w14:paraId="50C2A975" w14:textId="77777777" w:rsidR="004E2718" w:rsidRDefault="004E2718" w:rsidP="004E2718">
      <w:pPr>
        <w:spacing w:line="480" w:lineRule="auto"/>
      </w:pPr>
      <w:r>
        <w:t xml:space="preserve">Parallels: </w:t>
      </w:r>
      <w:r w:rsidRPr="00993C0D">
        <w:t xml:space="preserve">Loeschcke, Villers, and Niessen 1911, no. 1903, pl. 81, Iványi 1935, no. 12, pl. 45 (Loeschcke </w:t>
      </w:r>
      <w:r w:rsidRPr="00524C6D">
        <w:rPr>
          <w:caps/>
        </w:rPr>
        <w:t>iv</w:t>
      </w:r>
      <w:r w:rsidRPr="00993C0D">
        <w:t xml:space="preserve">); Bachofen and Meuli 1958, no. 3, pl. 10 (Loeschcke </w:t>
      </w:r>
      <w:r w:rsidRPr="00524C6D">
        <w:rPr>
          <w:caps/>
        </w:rPr>
        <w:t>i</w:t>
      </w:r>
      <w:r w:rsidRPr="00993C0D">
        <w:t xml:space="preserve">); Perlzweig 1961, no. 172, pl. 6 (with further refs.); Di Filippo Balestrazzi 1988, vol. 2.2, no. 266a, pl. 45 (Loeschcke </w:t>
      </w:r>
      <w:r w:rsidRPr="00524C6D">
        <w:rPr>
          <w:caps/>
        </w:rPr>
        <w:t>i</w:t>
      </w:r>
      <w:r w:rsidRPr="00993C0D">
        <w:t xml:space="preserve">), motif </w:t>
      </w:r>
      <w:r w:rsidRPr="00524C6D">
        <w:rPr>
          <w:caps/>
        </w:rPr>
        <w:t>ii</w:t>
      </w:r>
      <w:r w:rsidRPr="00993C0D">
        <w:t xml:space="preserve">.a.4.16 (with further refs.); Fischer and Welling 1984, no. 16, pl. 24 (near type Fabricotti </w:t>
      </w:r>
      <w:r w:rsidRPr="00524C6D">
        <w:rPr>
          <w:caps/>
        </w:rPr>
        <w:t>i</w:t>
      </w:r>
      <w:r w:rsidRPr="00993C0D">
        <w:t xml:space="preserve">a); Dusenbery 1998, p. 834, no. W9–1 (heart-shaped nozzle); </w:t>
      </w:r>
      <w:r w:rsidRPr="00993C0D">
        <w:rPr>
          <w:i/>
        </w:rPr>
        <w:t>Potentia</w:t>
      </w:r>
      <w:r w:rsidRPr="00993C0D">
        <w:t xml:space="preserve"> 2001, p. 134 (Loeschcke </w:t>
      </w:r>
      <w:r w:rsidRPr="00524C6D">
        <w:rPr>
          <w:caps/>
        </w:rPr>
        <w:t>i</w:t>
      </w:r>
      <w:r w:rsidRPr="00993C0D">
        <w:t xml:space="preserve">); </w:t>
      </w:r>
      <w:hyperlink r:id="rId64" w:history="1">
        <w:r w:rsidRPr="004E2718">
          <w:rPr>
            <w:rStyle w:val="Hyperlink"/>
          </w:rPr>
          <w:t>cat. 303</w:t>
        </w:r>
      </w:hyperlink>
      <w:r w:rsidRPr="008247CD">
        <w:t xml:space="preserve"> (sam</w:t>
      </w:r>
      <w:r w:rsidRPr="00993C0D">
        <w:t>e discus decor).</w:t>
      </w:r>
    </w:p>
    <w:p w14:paraId="756DBEC4" w14:textId="77777777" w:rsidR="00302739" w:rsidRDefault="00302739" w:rsidP="00302739">
      <w:pPr>
        <w:spacing w:line="480" w:lineRule="auto"/>
      </w:pPr>
      <w:r>
        <w:t xml:space="preserve">Provenance: </w:t>
      </w:r>
    </w:p>
    <w:p w14:paraId="56EBD2CE" w14:textId="77777777" w:rsidR="004E2718" w:rsidRDefault="004E2718" w:rsidP="004E2718">
      <w:pPr>
        <w:spacing w:line="480" w:lineRule="auto"/>
      </w:pPr>
      <w:r>
        <w:t>Bibliography: Unpublished.</w:t>
      </w:r>
    </w:p>
    <w:p w14:paraId="300318DB" w14:textId="77777777" w:rsidR="0013618C" w:rsidRPr="00993C0D" w:rsidRDefault="004E2718" w:rsidP="004E2718">
      <w:pPr>
        <w:spacing w:line="480" w:lineRule="auto"/>
      </w:pPr>
      <w:r>
        <w:t xml:space="preserve">Date: </w:t>
      </w:r>
      <w:r w:rsidR="00742CED">
        <w:t>Late Flavian to Early Antonine</w:t>
      </w:r>
    </w:p>
    <w:p w14:paraId="01DD523E"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4E2718">
        <w:rPr>
          <w:rFonts w:ascii="Palatino" w:hAnsi="Palatino"/>
        </w:rPr>
        <w:t xml:space="preserve"> 85</w:t>
      </w:r>
      <w:r>
        <w:rPr>
          <w:rFonts w:ascii="Palatino" w:hAnsi="Palatino"/>
        </w:rPr>
        <w:t>; 150</w:t>
      </w:r>
    </w:p>
    <w:p w14:paraId="22A8CF58"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41272D00"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6F6352A" w14:textId="77777777" w:rsidR="0013618C" w:rsidRDefault="0013618C" w:rsidP="0013618C">
      <w:pPr>
        <w:pStyle w:val="Textedelespacerserv2"/>
        <w:numPr>
          <w:ilvl w:val="0"/>
          <w:numId w:val="0"/>
        </w:numPr>
        <w:spacing w:line="480" w:lineRule="auto"/>
        <w:jc w:val="left"/>
        <w:outlineLvl w:val="9"/>
        <w:rPr>
          <w:rFonts w:ascii="Palatino" w:hAnsi="Palatino"/>
        </w:rPr>
      </w:pPr>
    </w:p>
    <w:p w14:paraId="7E624FC4" w14:textId="77777777" w:rsidR="00B61BFB" w:rsidRDefault="00B61BFB" w:rsidP="00B61BFB">
      <w:pPr>
        <w:spacing w:line="480" w:lineRule="auto"/>
      </w:pPr>
      <w:r>
        <w:t>Catalogue Number: 340</w:t>
      </w:r>
    </w:p>
    <w:p w14:paraId="1C9B054C" w14:textId="77777777" w:rsidR="00B61BFB" w:rsidRDefault="00B61BFB" w:rsidP="00B61BFB">
      <w:pPr>
        <w:spacing w:line="480" w:lineRule="auto"/>
      </w:pPr>
      <w:r>
        <w:t xml:space="preserve">Inventory Number: </w:t>
      </w:r>
      <w:r w:rsidRPr="00993C0D">
        <w:t>83.</w:t>
      </w:r>
      <w:r w:rsidRPr="00524C6D">
        <w:rPr>
          <w:caps/>
        </w:rPr>
        <w:t>aq.</w:t>
      </w:r>
      <w:r w:rsidRPr="00993C0D">
        <w:t>391.8</w:t>
      </w:r>
    </w:p>
    <w:p w14:paraId="0226E817" w14:textId="77777777" w:rsidR="00B61BFB" w:rsidRDefault="00B61BFB" w:rsidP="00B61BFB">
      <w:pPr>
        <w:spacing w:line="480" w:lineRule="auto"/>
      </w:pPr>
      <w:r>
        <w:t xml:space="preserve">Dimensions: </w:t>
      </w:r>
      <w:r w:rsidRPr="00993C0D">
        <w:t>L: 11.1; W: 7.3; H: 2.6</w:t>
      </w:r>
    </w:p>
    <w:p w14:paraId="29A265AA" w14:textId="77777777" w:rsidR="00B61BFB" w:rsidRDefault="00B61BFB" w:rsidP="00B61BFB">
      <w:pPr>
        <w:spacing w:line="480" w:lineRule="auto"/>
      </w:pPr>
      <w:r>
        <w:t xml:space="preserve">Condition and Fabric: </w:t>
      </w:r>
      <w:r w:rsidRPr="00993C0D">
        <w:t>Intact. Clay 7.5YR7/4 pink, glaze 2.5YR5/6 red.</w:t>
      </w:r>
    </w:p>
    <w:p w14:paraId="56230426" w14:textId="77777777" w:rsidR="00B61BFB" w:rsidRDefault="00B61BFB" w:rsidP="00B61BFB">
      <w:pPr>
        <w:spacing w:line="480" w:lineRule="auto"/>
      </w:pPr>
      <w:r>
        <w:t xml:space="preserve">Description: </w:t>
      </w:r>
      <w:r w:rsidRPr="00993C0D">
        <w:t>Moldmade. Ring handle with two grooves on upper part. Shoulder: Loeschcke form</w:t>
      </w:r>
      <w:r w:rsidRPr="00524C6D">
        <w:rPr>
          <w:caps/>
        </w:rPr>
        <w:t xml:space="preserve"> vii </w:t>
      </w:r>
      <w:r w:rsidRPr="00993C0D">
        <w:t xml:space="preserve">a. Filling-hole slightly below center. Small air hole in lower </w:t>
      </w:r>
      <w:r>
        <w:t>part</w:t>
      </w:r>
      <w:r w:rsidRPr="00993C0D">
        <w:t xml:space="preserve">, facing nozzle. Nozzle form Bus. 4a. Slightly raised </w:t>
      </w:r>
      <w:r>
        <w:t>base marked off by one circular groove.</w:t>
      </w:r>
      <w:r w:rsidRPr="00993C0D">
        <w:t xml:space="preserve"> Potter’s incuse </w:t>
      </w:r>
      <w:r w:rsidRPr="00AA617F">
        <w:t>signature: {{insc:</w:t>
      </w:r>
      <w:r w:rsidRPr="00AA617F">
        <w:rPr>
          <w:caps/>
        </w:rPr>
        <w:t>q.m.q</w:t>
      </w:r>
      <w:r w:rsidRPr="00AA617F">
        <w:t>}}</w:t>
      </w:r>
      <w:r w:rsidRPr="00AA617F">
        <w:rPr>
          <w:caps/>
        </w:rPr>
        <w:t>.</w:t>
      </w:r>
    </w:p>
    <w:p w14:paraId="18630B09" w14:textId="77777777" w:rsidR="00B61BFB" w:rsidRDefault="00B61BFB" w:rsidP="00B61BFB">
      <w:pPr>
        <w:spacing w:line="480" w:lineRule="auto"/>
      </w:pPr>
      <w:r>
        <w:t>Discus Iconography: G</w:t>
      </w:r>
      <w:r w:rsidRPr="00993C0D">
        <w:t xml:space="preserve">riffin to left, right foreleg on head of </w:t>
      </w:r>
      <w:r>
        <w:t xml:space="preserve">a </w:t>
      </w:r>
      <w:r w:rsidRPr="00993C0D">
        <w:t>prey (deer[?]).</w:t>
      </w:r>
    </w:p>
    <w:p w14:paraId="2AAB1AF5" w14:textId="77777777" w:rsidR="00B61BFB" w:rsidRDefault="00B61BFB" w:rsidP="00B61BFB">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ii </w:t>
      </w:r>
      <w:r w:rsidR="00742CED">
        <w:t>1</w:t>
      </w:r>
    </w:p>
    <w:p w14:paraId="0135F5CF" w14:textId="77777777" w:rsidR="00B61BFB" w:rsidRDefault="00B61BFB" w:rsidP="00B61BFB">
      <w:pPr>
        <w:spacing w:line="480" w:lineRule="auto"/>
      </w:pPr>
      <w:r>
        <w:t xml:space="preserve">Place of Manufacture or Origin: </w:t>
      </w:r>
      <w:r w:rsidRPr="00993C0D">
        <w:t>Gre</w:t>
      </w:r>
      <w:r w:rsidR="00742CED">
        <w:t>ece</w:t>
      </w:r>
    </w:p>
    <w:p w14:paraId="0E23C0A6" w14:textId="77777777" w:rsidR="00B61BFB" w:rsidRDefault="00B61BFB" w:rsidP="00B61BFB">
      <w:pPr>
        <w:spacing w:line="480" w:lineRule="auto"/>
      </w:pPr>
      <w:r>
        <w:t xml:space="preserve">Parallels: </w:t>
      </w:r>
      <w:r w:rsidRPr="00993C0D">
        <w:t xml:space="preserve">Oziol 1977, nos. 365–70, pl. 20 (Loeschcke </w:t>
      </w:r>
      <w:r w:rsidRPr="00524C6D">
        <w:rPr>
          <w:caps/>
        </w:rPr>
        <w:t>iv</w:t>
      </w:r>
      <w:r w:rsidRPr="00993C0D">
        <w:t xml:space="preserve">); Portulano 1996, p. 73, no. 37, fig. 14 (Loeschcke </w:t>
      </w:r>
      <w:r w:rsidRPr="00524C6D">
        <w:rPr>
          <w:caps/>
        </w:rPr>
        <w:t>iv</w:t>
      </w:r>
      <w:r w:rsidRPr="00993C0D">
        <w:t xml:space="preserve">); Bussière 2000, p. 176, no. 71, pl. 19 (Loeschcke </w:t>
      </w:r>
      <w:r w:rsidRPr="00524C6D">
        <w:rPr>
          <w:caps/>
        </w:rPr>
        <w:t>i</w:t>
      </w:r>
      <w:r w:rsidRPr="00993C0D">
        <w:t>) (further refs. given for Bussière types B</w:t>
      </w:r>
      <w:r w:rsidRPr="00524C6D">
        <w:rPr>
          <w:caps/>
        </w:rPr>
        <w:t xml:space="preserve"> i </w:t>
      </w:r>
      <w:r w:rsidRPr="00993C0D">
        <w:t xml:space="preserve">and B </w:t>
      </w:r>
      <w:r w:rsidRPr="00524C6D">
        <w:rPr>
          <w:caps/>
        </w:rPr>
        <w:t>iii</w:t>
      </w:r>
      <w:r w:rsidRPr="00993C0D">
        <w:t>.1).</w:t>
      </w:r>
    </w:p>
    <w:p w14:paraId="0E3C4D48" w14:textId="77777777" w:rsidR="00302739" w:rsidRDefault="00302739" w:rsidP="00302739">
      <w:pPr>
        <w:spacing w:line="480" w:lineRule="auto"/>
      </w:pPr>
      <w:r>
        <w:t xml:space="preserve">Provenance: </w:t>
      </w:r>
    </w:p>
    <w:p w14:paraId="0CA2477F" w14:textId="77777777" w:rsidR="00B61BFB" w:rsidRDefault="00B61BFB" w:rsidP="00B61BFB">
      <w:pPr>
        <w:spacing w:line="480" w:lineRule="auto"/>
      </w:pPr>
      <w:r>
        <w:t>Bibliography: Unpublished.</w:t>
      </w:r>
    </w:p>
    <w:p w14:paraId="489D920A" w14:textId="77777777" w:rsidR="0013618C" w:rsidRPr="00993C0D" w:rsidRDefault="00B61BFB" w:rsidP="00B61BFB">
      <w:pPr>
        <w:spacing w:line="480" w:lineRule="auto"/>
      </w:pPr>
      <w:r>
        <w:t xml:space="preserve">Date: </w:t>
      </w:r>
      <w:r w:rsidR="00742CED">
        <w:t>Late Flavian to Early Antonine</w:t>
      </w:r>
    </w:p>
    <w:p w14:paraId="5FF862FC"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B61BFB">
        <w:rPr>
          <w:rFonts w:ascii="Palatino" w:hAnsi="Palatino"/>
        </w:rPr>
        <w:t xml:space="preserve"> 8</w:t>
      </w:r>
      <w:r>
        <w:rPr>
          <w:rFonts w:ascii="Palatino" w:hAnsi="Palatino"/>
        </w:rPr>
        <w:t>5; 150</w:t>
      </w:r>
    </w:p>
    <w:p w14:paraId="56FA3B82"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58C9BB86"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E2BE097" w14:textId="77777777" w:rsidR="0013618C" w:rsidRDefault="0013618C" w:rsidP="0013618C">
      <w:pPr>
        <w:pStyle w:val="Textedelespacerserv2"/>
        <w:numPr>
          <w:ilvl w:val="0"/>
          <w:numId w:val="0"/>
        </w:numPr>
        <w:spacing w:line="480" w:lineRule="auto"/>
        <w:jc w:val="left"/>
        <w:outlineLvl w:val="9"/>
        <w:rPr>
          <w:rFonts w:ascii="Palatino" w:hAnsi="Palatino"/>
        </w:rPr>
      </w:pPr>
    </w:p>
    <w:p w14:paraId="0453E3B1" w14:textId="77777777" w:rsidR="00AD6A4A" w:rsidRDefault="00AD6A4A" w:rsidP="00AD6A4A">
      <w:pPr>
        <w:spacing w:line="480" w:lineRule="auto"/>
      </w:pPr>
      <w:r>
        <w:t>Catalogue Number: 341</w:t>
      </w:r>
    </w:p>
    <w:p w14:paraId="2152A0D2" w14:textId="77777777" w:rsidR="00AD6A4A" w:rsidRDefault="00AD6A4A" w:rsidP="00AD6A4A">
      <w:pPr>
        <w:spacing w:line="480" w:lineRule="auto"/>
      </w:pPr>
      <w:r>
        <w:t xml:space="preserve">Inventory Number: </w:t>
      </w:r>
      <w:r w:rsidRPr="00993C0D">
        <w:t>83.</w:t>
      </w:r>
      <w:r w:rsidRPr="00524C6D">
        <w:rPr>
          <w:caps/>
        </w:rPr>
        <w:t>aq.</w:t>
      </w:r>
      <w:r w:rsidRPr="00993C0D">
        <w:t>391.3</w:t>
      </w:r>
    </w:p>
    <w:p w14:paraId="79F04F82" w14:textId="77777777" w:rsidR="00AD6A4A" w:rsidRDefault="00AD6A4A" w:rsidP="00AD6A4A">
      <w:pPr>
        <w:spacing w:line="480" w:lineRule="auto"/>
      </w:pPr>
      <w:r>
        <w:t xml:space="preserve">Dimensions: </w:t>
      </w:r>
      <w:r w:rsidRPr="00993C0D">
        <w:t>L: 10.4; W: 7.3; H: 2.2</w:t>
      </w:r>
    </w:p>
    <w:p w14:paraId="13272969" w14:textId="77777777" w:rsidR="00AD6A4A" w:rsidRDefault="00AD6A4A" w:rsidP="00AD6A4A">
      <w:pPr>
        <w:spacing w:line="480" w:lineRule="auto"/>
      </w:pPr>
      <w:r>
        <w:t xml:space="preserve">Condition and Fabric: </w:t>
      </w:r>
      <w:r w:rsidRPr="00993C0D">
        <w:t>Intact; discus stained by green corrosion traces from bronze object (wick-needle or coin). Clay 7.5YR7/4 pink, glaze varying between 10YR5/2 grayish brown and 10YR4/1 dark gray.</w:t>
      </w:r>
    </w:p>
    <w:p w14:paraId="606C6C4C" w14:textId="77777777" w:rsidR="00AD6A4A" w:rsidRDefault="00AD6A4A" w:rsidP="00AD6A4A">
      <w:pPr>
        <w:spacing w:line="480" w:lineRule="auto"/>
      </w:pPr>
      <w:r>
        <w:t xml:space="preserve">Description: </w:t>
      </w:r>
      <w:r w:rsidRPr="00993C0D">
        <w:t xml:space="preserve">Moldmade. Ring handle with two grooves on upper part. Shoulder: Loeschcke form </w:t>
      </w:r>
      <w:r w:rsidRPr="00524C6D">
        <w:rPr>
          <w:caps/>
        </w:rPr>
        <w:t>vii</w:t>
      </w:r>
      <w:r w:rsidRPr="00993C0D">
        <w:t xml:space="preserve">, with </w:t>
      </w:r>
      <w:r>
        <w:t xml:space="preserve">a </w:t>
      </w:r>
      <w:r w:rsidRPr="00993C0D">
        <w:t xml:space="preserve">row of impressed dots. Central filling-hole. Small round air hole. Nozzle form Bus. 4a. Base-ring marked off </w:t>
      </w:r>
      <w:r>
        <w:t>by</w:t>
      </w:r>
      <w:r w:rsidRPr="00993C0D">
        <w:t xml:space="preserve"> two circular grooves.</w:t>
      </w:r>
    </w:p>
    <w:p w14:paraId="3A838091" w14:textId="77777777" w:rsidR="00AD6A4A" w:rsidRDefault="00AD6A4A" w:rsidP="00AD6A4A">
      <w:pPr>
        <w:spacing w:line="480" w:lineRule="auto"/>
      </w:pPr>
      <w:r>
        <w:t>Discus Iconography: R</w:t>
      </w:r>
      <w:r w:rsidRPr="00993C0D">
        <w:t>osette with sixteen petals.</w:t>
      </w:r>
    </w:p>
    <w:p w14:paraId="61E81629" w14:textId="77777777" w:rsidR="00AD6A4A" w:rsidRDefault="00AD6A4A" w:rsidP="00AD6A4A">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ii </w:t>
      </w:r>
      <w:r w:rsidR="009F1B1B">
        <w:t>1</w:t>
      </w:r>
    </w:p>
    <w:p w14:paraId="1FA71AC8" w14:textId="77777777" w:rsidR="00AD6A4A" w:rsidRDefault="00AD6A4A" w:rsidP="00AD6A4A">
      <w:pPr>
        <w:spacing w:line="480" w:lineRule="auto"/>
      </w:pPr>
      <w:r>
        <w:t xml:space="preserve">Place of Manufacture or Origin: </w:t>
      </w:r>
      <w:r w:rsidR="009F1B1B">
        <w:t>Greece</w:t>
      </w:r>
    </w:p>
    <w:p w14:paraId="68BB361B" w14:textId="77777777" w:rsidR="00AD6A4A" w:rsidRDefault="00AD6A4A" w:rsidP="00AD6A4A">
      <w:pPr>
        <w:spacing w:line="480" w:lineRule="auto"/>
      </w:pPr>
      <w:r>
        <w:t xml:space="preserve">Parallels: </w:t>
      </w:r>
      <w:r w:rsidRPr="00993C0D">
        <w:t xml:space="preserve">Bussière 2000, no. 2197, pl. 61, decor </w:t>
      </w:r>
      <w:r w:rsidRPr="00524C6D">
        <w:rPr>
          <w:caps/>
        </w:rPr>
        <w:t>ii</w:t>
      </w:r>
      <w:r w:rsidRPr="00993C0D">
        <w:t>.g.1(2).</w:t>
      </w:r>
    </w:p>
    <w:p w14:paraId="3A6D822C" w14:textId="77777777" w:rsidR="00302739" w:rsidRDefault="00302739" w:rsidP="00302739">
      <w:pPr>
        <w:spacing w:line="480" w:lineRule="auto"/>
      </w:pPr>
      <w:r>
        <w:t xml:space="preserve">Provenance: </w:t>
      </w:r>
    </w:p>
    <w:p w14:paraId="7117A6A3" w14:textId="77777777" w:rsidR="00AD6A4A" w:rsidRDefault="00AD6A4A" w:rsidP="00AD6A4A">
      <w:pPr>
        <w:spacing w:line="480" w:lineRule="auto"/>
      </w:pPr>
      <w:r>
        <w:t>Bibliography: Unpublished.</w:t>
      </w:r>
    </w:p>
    <w:p w14:paraId="3360AC95" w14:textId="77777777" w:rsidR="0013618C" w:rsidRPr="00993C0D" w:rsidRDefault="00AD6A4A" w:rsidP="00AD6A4A">
      <w:pPr>
        <w:spacing w:line="480" w:lineRule="auto"/>
      </w:pPr>
      <w:r>
        <w:t xml:space="preserve">Date: </w:t>
      </w:r>
      <w:r w:rsidR="009F1B1B">
        <w:t>Late Flavian to Early Antonine</w:t>
      </w:r>
    </w:p>
    <w:p w14:paraId="1EC9A33A"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AD6A4A">
        <w:rPr>
          <w:rFonts w:ascii="Palatino" w:hAnsi="Palatino"/>
        </w:rPr>
        <w:t xml:space="preserve"> 8</w:t>
      </w:r>
      <w:r>
        <w:rPr>
          <w:rFonts w:ascii="Palatino" w:hAnsi="Palatino"/>
        </w:rPr>
        <w:t>5; 150</w:t>
      </w:r>
    </w:p>
    <w:p w14:paraId="3887AC68"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47EDDE6F"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B7B1B33" w14:textId="77777777" w:rsidR="0013618C" w:rsidRDefault="0013618C" w:rsidP="0013618C">
      <w:pPr>
        <w:pStyle w:val="Textedelespacerserv2"/>
        <w:numPr>
          <w:ilvl w:val="0"/>
          <w:numId w:val="0"/>
        </w:numPr>
        <w:spacing w:line="480" w:lineRule="auto"/>
        <w:jc w:val="left"/>
        <w:outlineLvl w:val="9"/>
        <w:rPr>
          <w:rFonts w:ascii="Palatino" w:hAnsi="Palatino"/>
        </w:rPr>
      </w:pPr>
    </w:p>
    <w:p w14:paraId="0CCF22F6" w14:textId="77777777" w:rsidR="00BC5877" w:rsidRDefault="00BC5877" w:rsidP="00BC5877">
      <w:pPr>
        <w:spacing w:line="480" w:lineRule="auto"/>
      </w:pPr>
      <w:r>
        <w:t>Catalogue Number: 342</w:t>
      </w:r>
    </w:p>
    <w:p w14:paraId="017CEA06" w14:textId="77777777" w:rsidR="00BC5877" w:rsidRDefault="00BC5877" w:rsidP="00BC5877">
      <w:pPr>
        <w:spacing w:line="480" w:lineRule="auto"/>
      </w:pPr>
      <w:r>
        <w:t xml:space="preserve">Inventory Number: </w:t>
      </w:r>
      <w:r w:rsidRPr="00993C0D">
        <w:t>83.</w:t>
      </w:r>
      <w:r w:rsidRPr="00524C6D">
        <w:rPr>
          <w:caps/>
        </w:rPr>
        <w:t>aq.</w:t>
      </w:r>
      <w:r w:rsidRPr="00993C0D">
        <w:t>391.9</w:t>
      </w:r>
    </w:p>
    <w:p w14:paraId="302A9391" w14:textId="77777777" w:rsidR="00BC5877" w:rsidRDefault="00BC5877" w:rsidP="00BC5877">
      <w:pPr>
        <w:spacing w:line="480" w:lineRule="auto"/>
      </w:pPr>
      <w:r>
        <w:t xml:space="preserve">Dimensions: </w:t>
      </w:r>
      <w:r w:rsidRPr="00993C0D">
        <w:t>L: 9.5; W: 6.8; H: 2.2</w:t>
      </w:r>
    </w:p>
    <w:p w14:paraId="6C6BDBAB" w14:textId="77777777" w:rsidR="00BC5877" w:rsidRDefault="00BC5877" w:rsidP="00BC5877">
      <w:pPr>
        <w:spacing w:line="480" w:lineRule="auto"/>
      </w:pPr>
      <w:r>
        <w:t xml:space="preserve">Condition and Fabric: </w:t>
      </w:r>
      <w:r w:rsidRPr="00993C0D">
        <w:t>Tiny hole on nozzle underside. Clay 5YR6/4 light reddish brown, uneven</w:t>
      </w:r>
      <w:r w:rsidRPr="00E62537">
        <w:t xml:space="preserve"> </w:t>
      </w:r>
      <w:r w:rsidRPr="00993C0D">
        <w:t>glaze varying between 10R5/4 and 10R4/4 weak red, in two shades of brownish tint.</w:t>
      </w:r>
    </w:p>
    <w:p w14:paraId="00D72B18" w14:textId="77777777" w:rsidR="00BC5877" w:rsidRDefault="00BC5877" w:rsidP="00BC5877">
      <w:pPr>
        <w:spacing w:line="480" w:lineRule="auto"/>
      </w:pPr>
      <w:r>
        <w:t xml:space="preserve">Description: </w:t>
      </w:r>
      <w:r w:rsidRPr="00993C0D">
        <w:t>Moldmade. Ring handle with two grooves on upper part. Shoulder: Loeschcke form</w:t>
      </w:r>
      <w:r w:rsidRPr="00524C6D">
        <w:rPr>
          <w:caps/>
        </w:rPr>
        <w:t xml:space="preserve"> vii </w:t>
      </w:r>
      <w:r w:rsidRPr="00993C0D">
        <w:t xml:space="preserve">a. Filling-hole just below center. Nozzle form Bus. 4a. </w:t>
      </w:r>
      <w:r>
        <w:t>Base marked off by one circular groove.</w:t>
      </w:r>
      <w:r w:rsidRPr="00993C0D">
        <w:t xml:space="preserve"> Potter’s incuse signature: </w:t>
      </w:r>
      <w:r w:rsidRPr="008C65A9">
        <w:t>{{insc:</w:t>
      </w:r>
      <w:r w:rsidRPr="008C65A9">
        <w:rPr>
          <w:caps/>
        </w:rPr>
        <w:t>clo.hel</w:t>
      </w:r>
      <w:r w:rsidRPr="008C65A9">
        <w:t>}}</w:t>
      </w:r>
      <w:r w:rsidRPr="008C65A9">
        <w:rPr>
          <w:caps/>
        </w:rPr>
        <w:t>,</w:t>
      </w:r>
      <w:r w:rsidRPr="008C65A9">
        <w:t xml:space="preserve"> Italic workshop active</w:t>
      </w:r>
      <w:r w:rsidRPr="008C65A9">
        <w:rPr>
          <w:caps/>
        </w:rPr>
        <w:t xml:space="preserve"> A.D. </w:t>
      </w:r>
      <w:r w:rsidRPr="008C65A9">
        <w:t xml:space="preserve">80–150; plain </w:t>
      </w:r>
      <w:r w:rsidRPr="008C65A9">
        <w:rPr>
          <w:i/>
        </w:rPr>
        <w:t>planta pedis</w:t>
      </w:r>
      <w:r w:rsidRPr="008C65A9">
        <w:t xml:space="preserve"> left top, above signature.</w:t>
      </w:r>
    </w:p>
    <w:p w14:paraId="599CEC3E" w14:textId="77777777" w:rsidR="00BC5877" w:rsidRDefault="00BC5877" w:rsidP="00BC5877">
      <w:pPr>
        <w:spacing w:line="480" w:lineRule="auto"/>
      </w:pPr>
      <w:r>
        <w:t>Discus Iconography: M</w:t>
      </w:r>
      <w:r w:rsidRPr="00993C0D">
        <w:t>yrtle wreath.</w:t>
      </w:r>
    </w:p>
    <w:p w14:paraId="741FED06" w14:textId="77777777" w:rsidR="00BC5877" w:rsidRDefault="00BC5877" w:rsidP="00BC5877">
      <w:pPr>
        <w:spacing w:line="480" w:lineRule="auto"/>
      </w:pPr>
      <w:r>
        <w:t xml:space="preserve">Type: </w:t>
      </w:r>
      <w:r w:rsidRPr="008C65A9">
        <w:t xml:space="preserve">Loeschcke </w:t>
      </w:r>
      <w:r w:rsidRPr="008C65A9">
        <w:rPr>
          <w:caps/>
        </w:rPr>
        <w:t>viii</w:t>
      </w:r>
      <w:r w:rsidRPr="008C65A9">
        <w:t>; Bussière form D</w:t>
      </w:r>
      <w:r w:rsidRPr="008C65A9">
        <w:rPr>
          <w:caps/>
        </w:rPr>
        <w:t xml:space="preserve"> ii </w:t>
      </w:r>
      <w:r w:rsidR="009F1B1B">
        <w:t>1</w:t>
      </w:r>
    </w:p>
    <w:p w14:paraId="07D4F712" w14:textId="77777777" w:rsidR="00BC5877" w:rsidRDefault="00BC5877" w:rsidP="00BC5877">
      <w:pPr>
        <w:spacing w:line="480" w:lineRule="auto"/>
      </w:pPr>
      <w:r>
        <w:t xml:space="preserve">Place of Manufacture or Origin: </w:t>
      </w:r>
      <w:r w:rsidR="009F1B1B">
        <w:t>Greece</w:t>
      </w:r>
    </w:p>
    <w:p w14:paraId="101712A2" w14:textId="77777777" w:rsidR="00BC5877" w:rsidRDefault="00BC5877" w:rsidP="00BC5877">
      <w:pPr>
        <w:spacing w:line="480" w:lineRule="auto"/>
      </w:pPr>
      <w:r>
        <w:t>Parallels: (C</w:t>
      </w:r>
      <w:r w:rsidRPr="008C65A9">
        <w:t>lose) Heres 1972, no. 294, pl. 34 ({{insc:</w:t>
      </w:r>
      <w:r w:rsidRPr="008C65A9">
        <w:rPr>
          <w:caps/>
        </w:rPr>
        <w:t>coppires</w:t>
      </w:r>
      <w:r w:rsidRPr="008C65A9">
        <w:t xml:space="preserve">}}); Bussière 2000, p. 210, no. 2549, pl. 68, decor </w:t>
      </w:r>
      <w:r w:rsidRPr="008C65A9">
        <w:rPr>
          <w:caps/>
        </w:rPr>
        <w:t>iv</w:t>
      </w:r>
      <w:r w:rsidRPr="008C65A9">
        <w:t>.b.5.(3) (with further refs.).</w:t>
      </w:r>
    </w:p>
    <w:p w14:paraId="1627A29C" w14:textId="77777777" w:rsidR="00302739" w:rsidRDefault="00302739" w:rsidP="00302739">
      <w:pPr>
        <w:spacing w:line="480" w:lineRule="auto"/>
      </w:pPr>
      <w:r>
        <w:t xml:space="preserve">Provenance: </w:t>
      </w:r>
    </w:p>
    <w:p w14:paraId="603280F4" w14:textId="77777777" w:rsidR="00BC5877" w:rsidRDefault="00BC5877" w:rsidP="00BC5877">
      <w:pPr>
        <w:spacing w:line="480" w:lineRule="auto"/>
      </w:pPr>
      <w:r>
        <w:t>Bibliography: Unpublished.</w:t>
      </w:r>
    </w:p>
    <w:p w14:paraId="0C8A0203" w14:textId="77777777" w:rsidR="0013618C" w:rsidRPr="008C65A9" w:rsidRDefault="00BC5877" w:rsidP="000C7E9E">
      <w:pPr>
        <w:spacing w:line="480" w:lineRule="auto"/>
      </w:pPr>
      <w:r>
        <w:t xml:space="preserve">Date: </w:t>
      </w:r>
      <w:r w:rsidR="0013618C" w:rsidRPr="008C65A9">
        <w:t>Late Flavian to Ea</w:t>
      </w:r>
      <w:r w:rsidR="009F1B1B">
        <w:t>rly Antonine</w:t>
      </w:r>
    </w:p>
    <w:p w14:paraId="257BD9C0" w14:textId="13D02509"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0C7E9E">
        <w:rPr>
          <w:rFonts w:ascii="Palatino" w:hAnsi="Palatino"/>
        </w:rPr>
        <w:t xml:space="preserve"> 8</w:t>
      </w:r>
      <w:r w:rsidR="005C6A84">
        <w:rPr>
          <w:rFonts w:ascii="Palatino" w:hAnsi="Palatino"/>
        </w:rPr>
        <w:t>0</w:t>
      </w:r>
      <w:r>
        <w:rPr>
          <w:rFonts w:ascii="Palatino" w:hAnsi="Palatino"/>
        </w:rPr>
        <w:t>; 150</w:t>
      </w:r>
    </w:p>
    <w:p w14:paraId="1B5D581E" w14:textId="77777777" w:rsidR="0013618C" w:rsidRPr="008C65A9" w:rsidRDefault="0013618C" w:rsidP="0013618C">
      <w:pPr>
        <w:pStyle w:val="Textedelespacerserv2"/>
        <w:numPr>
          <w:ilvl w:val="0"/>
          <w:numId w:val="0"/>
        </w:numPr>
        <w:spacing w:line="480" w:lineRule="auto"/>
        <w:jc w:val="left"/>
        <w:outlineLvl w:val="9"/>
        <w:rPr>
          <w:rFonts w:ascii="Palatino" w:hAnsi="Palatino"/>
        </w:rPr>
      </w:pPr>
    </w:p>
    <w:p w14:paraId="670A47AB" w14:textId="77777777" w:rsidR="0013618C" w:rsidRPr="008C65A9" w:rsidRDefault="0013618C" w:rsidP="0013618C">
      <w:pPr>
        <w:pStyle w:val="Textedelespacerserv2"/>
        <w:numPr>
          <w:ilvl w:val="0"/>
          <w:numId w:val="0"/>
        </w:numPr>
        <w:spacing w:line="480" w:lineRule="auto"/>
        <w:jc w:val="left"/>
        <w:outlineLvl w:val="9"/>
        <w:rPr>
          <w:rFonts w:ascii="Palatino" w:hAnsi="Palatino"/>
        </w:rPr>
      </w:pPr>
      <w:r w:rsidRPr="008C65A9">
        <w:rPr>
          <w:rFonts w:ascii="Palatino" w:hAnsi="Palatino"/>
        </w:rPr>
        <w:t>———</w:t>
      </w:r>
    </w:p>
    <w:p w14:paraId="106C63FC" w14:textId="77777777" w:rsidR="0013618C" w:rsidRDefault="0013618C" w:rsidP="0013618C">
      <w:pPr>
        <w:pStyle w:val="Textedelespacerserv2"/>
        <w:numPr>
          <w:ilvl w:val="0"/>
          <w:numId w:val="0"/>
        </w:numPr>
        <w:spacing w:line="480" w:lineRule="auto"/>
        <w:jc w:val="left"/>
        <w:outlineLvl w:val="9"/>
        <w:rPr>
          <w:rFonts w:ascii="Palatino" w:hAnsi="Palatino"/>
        </w:rPr>
      </w:pPr>
    </w:p>
    <w:p w14:paraId="29446D80" w14:textId="77777777" w:rsidR="00AF0A9B" w:rsidRDefault="00AF0A9B" w:rsidP="00AF0A9B">
      <w:pPr>
        <w:spacing w:line="480" w:lineRule="auto"/>
      </w:pPr>
      <w:r>
        <w:t>Catalogue Number: 343</w:t>
      </w:r>
    </w:p>
    <w:p w14:paraId="41298EC2" w14:textId="77777777" w:rsidR="00AF0A9B" w:rsidRDefault="00AF0A9B" w:rsidP="00AF0A9B">
      <w:pPr>
        <w:spacing w:line="480" w:lineRule="auto"/>
      </w:pPr>
      <w:r>
        <w:t xml:space="preserve">Inventory Number: </w:t>
      </w:r>
      <w:r w:rsidRPr="008C65A9">
        <w:t>83.</w:t>
      </w:r>
      <w:r w:rsidRPr="008C65A9">
        <w:rPr>
          <w:caps/>
        </w:rPr>
        <w:t>aq.</w:t>
      </w:r>
      <w:r w:rsidRPr="008C65A9">
        <w:t>377.140</w:t>
      </w:r>
    </w:p>
    <w:p w14:paraId="72567859" w14:textId="77777777" w:rsidR="00AF0A9B" w:rsidRDefault="00AF0A9B" w:rsidP="00AF0A9B">
      <w:pPr>
        <w:spacing w:line="480" w:lineRule="auto"/>
      </w:pPr>
      <w:r>
        <w:t xml:space="preserve">Dimensions: </w:t>
      </w:r>
      <w:r w:rsidRPr="008C65A9">
        <w:t>L: 11.2; W: 8.2; H: 2.5</w:t>
      </w:r>
    </w:p>
    <w:p w14:paraId="7A53E04B" w14:textId="77777777" w:rsidR="00AF0A9B" w:rsidRDefault="00AF0A9B" w:rsidP="00AF0A9B">
      <w:pPr>
        <w:spacing w:line="480" w:lineRule="auto"/>
      </w:pPr>
      <w:r>
        <w:t xml:space="preserve">Condition and Fabric: </w:t>
      </w:r>
      <w:r w:rsidRPr="008C65A9">
        <w:t>Crack from right side of discus to tip of nozzle. Clay near 5YR6/4 light reddish brown, mottled glaze 2.5YR5/4 and 5YR4/2 from reddish brown to dark reddish gray.</w:t>
      </w:r>
    </w:p>
    <w:p w14:paraId="7ED0A816" w14:textId="77777777" w:rsidR="00AF0A9B" w:rsidRDefault="00AF0A9B" w:rsidP="00AF0A9B">
      <w:pPr>
        <w:spacing w:line="480" w:lineRule="auto"/>
      </w:pPr>
      <w:r>
        <w:t xml:space="preserve">Description: </w:t>
      </w:r>
      <w:r w:rsidRPr="008C65A9">
        <w:t>Moldmade. Ring handle with two grooves on upper part. Shoulder: Loeschcke form</w:t>
      </w:r>
      <w:r w:rsidRPr="008C65A9">
        <w:rPr>
          <w:caps/>
        </w:rPr>
        <w:t xml:space="preserve"> vi </w:t>
      </w:r>
      <w:r w:rsidRPr="008C65A9">
        <w:t>a. Filling-hole slightly under discus center. Small air hole facing nozzle. Nozzle form Bus. 3a. Base marked off by one circular groove. Potter’s signature: {{insc:</w:t>
      </w:r>
      <w:r w:rsidRPr="008C65A9">
        <w:rPr>
          <w:caps/>
        </w:rPr>
        <w:t>qnvmicel</w:t>
      </w:r>
      <w:r w:rsidRPr="008C65A9">
        <w:t>}}.</w:t>
      </w:r>
    </w:p>
    <w:p w14:paraId="25CD4429" w14:textId="77777777" w:rsidR="00AF0A9B" w:rsidRDefault="00AF0A9B" w:rsidP="00AF0A9B">
      <w:pPr>
        <w:spacing w:line="480" w:lineRule="auto"/>
      </w:pPr>
      <w:r>
        <w:t>Discus Iconography: B</w:t>
      </w:r>
      <w:r w:rsidRPr="008C65A9">
        <w:t>oar running to left on groundline.</w:t>
      </w:r>
    </w:p>
    <w:p w14:paraId="4EBCAF96" w14:textId="77777777" w:rsidR="00AF0A9B" w:rsidRDefault="00AF0A9B" w:rsidP="00AF0A9B">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ii </w:t>
      </w:r>
      <w:r w:rsidR="009F1B1B">
        <w:t>1</w:t>
      </w:r>
    </w:p>
    <w:p w14:paraId="37A8ED67" w14:textId="77777777" w:rsidR="00AF0A9B" w:rsidRDefault="00AF0A9B" w:rsidP="00AF0A9B">
      <w:pPr>
        <w:spacing w:line="480" w:lineRule="auto"/>
      </w:pPr>
      <w:r>
        <w:t xml:space="preserve">Place of Manufacture or Origin: </w:t>
      </w:r>
      <w:r w:rsidR="009F1B1B">
        <w:t>Asia Minor</w:t>
      </w:r>
    </w:p>
    <w:p w14:paraId="66A84F13" w14:textId="33299606" w:rsidR="00AF0A9B" w:rsidRDefault="00AF0A9B" w:rsidP="00AF0A9B">
      <w:pPr>
        <w:spacing w:line="480" w:lineRule="auto"/>
      </w:pPr>
      <w:r>
        <w:t>Parallels: (I</w:t>
      </w:r>
      <w:r w:rsidRPr="00993C0D">
        <w:t>dentical) Deneauve 1969, no. 759, pl</w:t>
      </w:r>
      <w:r w:rsidRPr="008C65A9">
        <w:t>. 62 ({{insc:</w:t>
      </w:r>
      <w:r w:rsidRPr="008C65A9">
        <w:rPr>
          <w:caps/>
        </w:rPr>
        <w:t>qnvmicel</w:t>
      </w:r>
      <w:r w:rsidRPr="008C65A9">
        <w:t>}}); (near, left profile) Bochum Museum, Schüller Collection, cat. no. 171, S 789</w:t>
      </w:r>
      <w:r w:rsidR="005C6A84">
        <w:t>.</w:t>
      </w:r>
      <w:r w:rsidRPr="008C65A9">
        <w:t xml:space="preserve"> ({{insc:</w:t>
      </w:r>
      <w:r w:rsidRPr="008C65A9">
        <w:rPr>
          <w:caps/>
        </w:rPr>
        <w:t>ldomitii</w:t>
      </w:r>
      <w:r w:rsidRPr="008C65A9">
        <w:t>}}) Tunisia.</w:t>
      </w:r>
    </w:p>
    <w:p w14:paraId="0995FF3C" w14:textId="77777777" w:rsidR="00302739" w:rsidRDefault="00302739" w:rsidP="00302739">
      <w:pPr>
        <w:spacing w:line="480" w:lineRule="auto"/>
      </w:pPr>
      <w:r>
        <w:t xml:space="preserve">Provenance: </w:t>
      </w:r>
    </w:p>
    <w:p w14:paraId="61EE70C1" w14:textId="77777777" w:rsidR="00AF0A9B" w:rsidRDefault="00AF0A9B" w:rsidP="00AF0A9B">
      <w:pPr>
        <w:spacing w:line="480" w:lineRule="auto"/>
      </w:pPr>
      <w:r>
        <w:t>Bibliography: Unpublished.</w:t>
      </w:r>
    </w:p>
    <w:p w14:paraId="136888B0" w14:textId="77777777" w:rsidR="0013618C" w:rsidRPr="00993C0D" w:rsidRDefault="00AF0A9B" w:rsidP="00AF0A9B">
      <w:pPr>
        <w:spacing w:line="480" w:lineRule="auto"/>
      </w:pPr>
      <w:r>
        <w:t xml:space="preserve">Date: </w:t>
      </w:r>
      <w:r w:rsidR="009F1B1B">
        <w:t>Late Flavian to Early Antonine</w:t>
      </w:r>
    </w:p>
    <w:p w14:paraId="2C5082FC"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AF0A9B">
        <w:rPr>
          <w:rFonts w:ascii="Palatino" w:hAnsi="Palatino"/>
        </w:rPr>
        <w:t xml:space="preserve"> 8</w:t>
      </w:r>
      <w:r>
        <w:rPr>
          <w:rFonts w:ascii="Palatino" w:hAnsi="Palatino"/>
        </w:rPr>
        <w:t>5; 150</w:t>
      </w:r>
    </w:p>
    <w:p w14:paraId="27BDB61F" w14:textId="77777777" w:rsidR="0013618C" w:rsidRPr="00993C0D" w:rsidRDefault="0013618C" w:rsidP="0013618C">
      <w:pPr>
        <w:pStyle w:val="Textedelespacerserv2"/>
        <w:numPr>
          <w:ilvl w:val="0"/>
          <w:numId w:val="0"/>
        </w:numPr>
        <w:spacing w:line="480" w:lineRule="auto"/>
        <w:jc w:val="left"/>
        <w:outlineLvl w:val="9"/>
        <w:rPr>
          <w:rFonts w:ascii="Palatino" w:hAnsi="Palatino"/>
        </w:rPr>
      </w:pPr>
    </w:p>
    <w:p w14:paraId="34007C0F" w14:textId="77777777" w:rsidR="00D83F11" w:rsidRPr="00972138" w:rsidRDefault="00D83F11" w:rsidP="00D83F11">
      <w:pPr>
        <w:pStyle w:val="Textedelespacerserv2"/>
        <w:numPr>
          <w:ilvl w:val="0"/>
          <w:numId w:val="0"/>
        </w:numPr>
        <w:spacing w:line="480" w:lineRule="auto"/>
        <w:jc w:val="left"/>
        <w:outlineLvl w:val="9"/>
        <w:rPr>
          <w:rFonts w:ascii="Palatino" w:hAnsi="Palatino"/>
        </w:rPr>
      </w:pPr>
      <w:r w:rsidRPr="00F75B1A">
        <w:rPr>
          <w:rFonts w:ascii="Palatino" w:hAnsi="Palatino"/>
        </w:rPr>
        <w:t>———</w:t>
      </w:r>
    </w:p>
    <w:p w14:paraId="11A41927" w14:textId="77777777" w:rsidR="00D83F11" w:rsidRDefault="00D83F11" w:rsidP="00D83F11">
      <w:pPr>
        <w:pStyle w:val="Textedelespacerserv2"/>
        <w:numPr>
          <w:ilvl w:val="0"/>
          <w:numId w:val="0"/>
        </w:numPr>
        <w:spacing w:line="480" w:lineRule="auto"/>
        <w:jc w:val="left"/>
        <w:outlineLvl w:val="9"/>
        <w:rPr>
          <w:rFonts w:ascii="Palatino" w:hAnsi="Palatino"/>
        </w:rPr>
      </w:pPr>
    </w:p>
    <w:p w14:paraId="5F65AE81" w14:textId="77777777" w:rsidR="00C05608" w:rsidRDefault="00C05608" w:rsidP="00C05608">
      <w:pPr>
        <w:spacing w:line="480" w:lineRule="auto"/>
      </w:pPr>
      <w:r>
        <w:t>Catalogue Number: 344</w:t>
      </w:r>
    </w:p>
    <w:p w14:paraId="5AE473B0" w14:textId="77777777" w:rsidR="00C05608" w:rsidRDefault="00C05608" w:rsidP="00C05608">
      <w:pPr>
        <w:spacing w:line="480" w:lineRule="auto"/>
      </w:pPr>
      <w:r>
        <w:t xml:space="preserve">Inventory Number: </w:t>
      </w:r>
      <w:r w:rsidRPr="00993C0D">
        <w:t>83.</w:t>
      </w:r>
      <w:r w:rsidRPr="00524C6D">
        <w:rPr>
          <w:caps/>
        </w:rPr>
        <w:t>aq.</w:t>
      </w:r>
      <w:r w:rsidRPr="00993C0D">
        <w:t>377.188</w:t>
      </w:r>
    </w:p>
    <w:p w14:paraId="09370533" w14:textId="77777777" w:rsidR="00C05608" w:rsidRDefault="00C05608" w:rsidP="00C05608">
      <w:pPr>
        <w:spacing w:line="480" w:lineRule="auto"/>
      </w:pPr>
      <w:r>
        <w:t xml:space="preserve">Dimensions: </w:t>
      </w:r>
      <w:r w:rsidRPr="00993C0D">
        <w:t>L: 10.9; W: 8.1; H: 2.6</w:t>
      </w:r>
    </w:p>
    <w:p w14:paraId="1ECF3C56" w14:textId="77777777" w:rsidR="00C05608" w:rsidRDefault="00C05608" w:rsidP="00C05608">
      <w:pPr>
        <w:spacing w:line="480" w:lineRule="auto"/>
      </w:pPr>
      <w:r>
        <w:t xml:space="preserve">Condition and Fabric: </w:t>
      </w:r>
      <w:r w:rsidRPr="00993C0D">
        <w:t>Intact. Clay 10R5/8 red, same color slip.</w:t>
      </w:r>
    </w:p>
    <w:p w14:paraId="0F4A7BAC" w14:textId="77777777" w:rsidR="00C05608" w:rsidRDefault="00C05608" w:rsidP="00C05608">
      <w:pPr>
        <w:spacing w:line="480" w:lineRule="auto"/>
      </w:pPr>
      <w:r>
        <w:t xml:space="preserve">Description: </w:t>
      </w:r>
      <w:r w:rsidRPr="00993C0D">
        <w:t>Moldmade, from plaster mold. Ring handle with three grooves on upper part. Shoulder: near Loeschcke form</w:t>
      </w:r>
      <w:r w:rsidRPr="00524C6D">
        <w:rPr>
          <w:caps/>
        </w:rPr>
        <w:t xml:space="preserve"> vii </w:t>
      </w:r>
      <w:r w:rsidRPr="00993C0D">
        <w:t>a; globule on each side of handle and at top of nozzle. Nozzle form Bus. 3.</w:t>
      </w:r>
      <w:r w:rsidRPr="00E62537">
        <w:t xml:space="preserve"> </w:t>
      </w:r>
      <w:r>
        <w:t>Base marked off by one circular groove.</w:t>
      </w:r>
      <w:r w:rsidRPr="00993C0D">
        <w:t xml:space="preserve"> Plain </w:t>
      </w:r>
      <w:r w:rsidRPr="00993C0D">
        <w:rPr>
          <w:i/>
        </w:rPr>
        <w:t xml:space="preserve">planta pedis </w:t>
      </w:r>
      <w:r w:rsidRPr="00993C0D">
        <w:t>in center</w:t>
      </w:r>
      <w:r w:rsidRPr="00E62537">
        <w:t>.</w:t>
      </w:r>
    </w:p>
    <w:p w14:paraId="37773373" w14:textId="77777777" w:rsidR="00C05608" w:rsidRDefault="00C05608" w:rsidP="00C05608">
      <w:pPr>
        <w:spacing w:line="480" w:lineRule="auto"/>
      </w:pPr>
      <w:r>
        <w:t xml:space="preserve">Discus Iconography: </w:t>
      </w:r>
      <w:r w:rsidRPr="00993C0D">
        <w:t xml:space="preserve">Antinous: bust of young man to right with long curly hair and tunic </w:t>
      </w:r>
      <w:r>
        <w:t>that leaves</w:t>
      </w:r>
      <w:r w:rsidRPr="00993C0D">
        <w:t xml:space="preserve"> his right shoulder and arm bare.</w:t>
      </w:r>
    </w:p>
    <w:p w14:paraId="72FDA4EE" w14:textId="77777777" w:rsidR="00C05608" w:rsidRDefault="00C05608" w:rsidP="00C05608">
      <w:pPr>
        <w:spacing w:line="480" w:lineRule="auto"/>
      </w:pPr>
      <w:r>
        <w:t xml:space="preserve">Type: </w:t>
      </w:r>
      <w:r w:rsidRPr="00993C0D">
        <w:t xml:space="preserve">Loeschcke </w:t>
      </w:r>
      <w:r w:rsidRPr="00524C6D">
        <w:rPr>
          <w:caps/>
        </w:rPr>
        <w:t>viii</w:t>
      </w:r>
      <w:r w:rsidRPr="00993C0D">
        <w:t>; Bussière form D</w:t>
      </w:r>
      <w:r w:rsidRPr="00524C6D">
        <w:rPr>
          <w:caps/>
        </w:rPr>
        <w:t xml:space="preserve"> iii </w:t>
      </w:r>
      <w:r w:rsidR="009F1B1B">
        <w:t>1</w:t>
      </w:r>
    </w:p>
    <w:p w14:paraId="07AD3CB8" w14:textId="77777777" w:rsidR="00C05608" w:rsidRDefault="00C05608" w:rsidP="00C05608">
      <w:pPr>
        <w:spacing w:line="480" w:lineRule="auto"/>
      </w:pPr>
      <w:r>
        <w:t xml:space="preserve">Place of Manufacture or Origin: </w:t>
      </w:r>
      <w:r w:rsidRPr="00993C0D">
        <w:t>Anatolia</w:t>
      </w:r>
    </w:p>
    <w:p w14:paraId="1BFF14DF" w14:textId="77777777" w:rsidR="00C05608" w:rsidRDefault="00C05608" w:rsidP="00C05608">
      <w:pPr>
        <w:spacing w:line="480" w:lineRule="auto"/>
      </w:pPr>
      <w:r>
        <w:t xml:space="preserve">Parallels: </w:t>
      </w:r>
      <w:r w:rsidRPr="00993C0D">
        <w:t>For portraits of Antin</w:t>
      </w:r>
      <w:r w:rsidR="00990167">
        <w:t>ous, see Clairmont 1966, pl. 1;</w:t>
      </w:r>
      <w:r>
        <w:t xml:space="preserve"> </w:t>
      </w:r>
      <w:hyperlink r:id="rId65" w:history="1">
        <w:r w:rsidRPr="00C05608">
          <w:rPr>
            <w:rStyle w:val="Hyperlink"/>
          </w:rPr>
          <w:t>cat. 424</w:t>
        </w:r>
      </w:hyperlink>
      <w:r w:rsidRPr="00152014">
        <w:t>.</w:t>
      </w:r>
    </w:p>
    <w:p w14:paraId="5A6D5BFD" w14:textId="77777777" w:rsidR="00302739" w:rsidRDefault="00302739" w:rsidP="00302739">
      <w:pPr>
        <w:spacing w:line="480" w:lineRule="auto"/>
      </w:pPr>
      <w:r>
        <w:t xml:space="preserve">Provenance: </w:t>
      </w:r>
    </w:p>
    <w:p w14:paraId="23D06111" w14:textId="77777777" w:rsidR="00C05608" w:rsidRDefault="00C05608" w:rsidP="00C05608">
      <w:pPr>
        <w:spacing w:line="480" w:lineRule="auto"/>
      </w:pPr>
      <w:r>
        <w:t>Bibliography: Unpublished.</w:t>
      </w:r>
    </w:p>
    <w:p w14:paraId="0C28898B" w14:textId="77777777" w:rsidR="00D83F11" w:rsidRPr="00993C0D" w:rsidRDefault="00C05608" w:rsidP="00C05608">
      <w:pPr>
        <w:spacing w:line="480" w:lineRule="auto"/>
      </w:pPr>
      <w:r>
        <w:t xml:space="preserve">Date: </w:t>
      </w:r>
      <w:r w:rsidR="00D83F11" w:rsidRPr="00993C0D">
        <w:t xml:space="preserve">Late Flavian to </w:t>
      </w:r>
      <w:r w:rsidR="009F1B1B">
        <w:t>Antonine</w:t>
      </w:r>
    </w:p>
    <w:p w14:paraId="0A314E19"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C05608">
        <w:rPr>
          <w:rFonts w:ascii="Palatino" w:hAnsi="Palatino"/>
        </w:rPr>
        <w:t xml:space="preserve"> 85; 161</w:t>
      </w:r>
    </w:p>
    <w:p w14:paraId="208DDC31"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7D4505BC"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BF9F781" w14:textId="77777777" w:rsidR="00D83F11" w:rsidRDefault="00D83F11" w:rsidP="00D83F11">
      <w:pPr>
        <w:pStyle w:val="Textedelespacerserv2"/>
        <w:numPr>
          <w:ilvl w:val="0"/>
          <w:numId w:val="0"/>
        </w:numPr>
        <w:spacing w:line="480" w:lineRule="auto"/>
        <w:jc w:val="left"/>
        <w:outlineLvl w:val="9"/>
        <w:rPr>
          <w:rFonts w:ascii="Palatino" w:hAnsi="Palatino"/>
        </w:rPr>
      </w:pPr>
    </w:p>
    <w:p w14:paraId="1F98F398" w14:textId="77777777" w:rsidR="00616751" w:rsidRDefault="00616751" w:rsidP="00616751">
      <w:pPr>
        <w:spacing w:line="480" w:lineRule="auto"/>
      </w:pPr>
      <w:r>
        <w:t>Catalogue Number: 345</w:t>
      </w:r>
    </w:p>
    <w:p w14:paraId="49C5DEFE" w14:textId="77777777" w:rsidR="00616751" w:rsidRDefault="00616751" w:rsidP="00616751">
      <w:pPr>
        <w:spacing w:line="480" w:lineRule="auto"/>
      </w:pPr>
      <w:r>
        <w:t xml:space="preserve">Inventory Number: </w:t>
      </w:r>
      <w:r w:rsidRPr="00993C0D">
        <w:t>83.</w:t>
      </w:r>
      <w:r w:rsidRPr="00524C6D">
        <w:rPr>
          <w:caps/>
        </w:rPr>
        <w:t>aq.</w:t>
      </w:r>
      <w:r w:rsidRPr="00993C0D">
        <w:t>377.404</w:t>
      </w:r>
    </w:p>
    <w:p w14:paraId="470888C5" w14:textId="77777777" w:rsidR="00616751" w:rsidRDefault="00616751" w:rsidP="00616751">
      <w:pPr>
        <w:spacing w:line="480" w:lineRule="auto"/>
      </w:pPr>
      <w:r>
        <w:t xml:space="preserve">Dimensions: </w:t>
      </w:r>
      <w:r w:rsidRPr="00993C0D">
        <w:t>L: 11.2; W: 8.1; H: 2.4</w:t>
      </w:r>
    </w:p>
    <w:p w14:paraId="2D73C6E2" w14:textId="77777777" w:rsidR="00616751" w:rsidRDefault="00616751" w:rsidP="00616751">
      <w:pPr>
        <w:spacing w:line="480" w:lineRule="auto"/>
      </w:pPr>
      <w:r>
        <w:t xml:space="preserve">Condition and Fabric: </w:t>
      </w:r>
      <w:r w:rsidRPr="00993C0D">
        <w:t>Intact. Clay 5YR7/6 reddish yellow, glaze 2.5YR5/4 reddish brown.</w:t>
      </w:r>
    </w:p>
    <w:p w14:paraId="4DA1935C" w14:textId="77777777" w:rsidR="00616751" w:rsidRDefault="00616751" w:rsidP="00616751">
      <w:pPr>
        <w:spacing w:line="480" w:lineRule="auto"/>
      </w:pPr>
      <w:r>
        <w:t xml:space="preserve">Description: </w:t>
      </w:r>
      <w:r w:rsidRPr="00993C0D">
        <w:t>Moldmade. Ring handle with one groove on upper part. Shoulder: Loeschcke form</w:t>
      </w:r>
      <w:r w:rsidRPr="00524C6D">
        <w:rPr>
          <w:caps/>
        </w:rPr>
        <w:t xml:space="preserve"> vii </w:t>
      </w:r>
      <w:r w:rsidRPr="00993C0D">
        <w:t xml:space="preserve">b. Filling-hole slightly to left of center. Small air hole in discus, facing nozzle. Nozzle form Bus. 4h. </w:t>
      </w:r>
      <w:r>
        <w:t>Base marked off by one circular groove.</w:t>
      </w:r>
      <w:r w:rsidRPr="00993C0D">
        <w:t xml:space="preserve"> Potter’s incuse </w:t>
      </w:r>
      <w:r w:rsidRPr="008C65A9">
        <w:t>signature: {{insc:</w:t>
      </w:r>
      <w:r w:rsidRPr="008C65A9">
        <w:rPr>
          <w:caps/>
        </w:rPr>
        <w:t>nnaelvci</w:t>
      </w:r>
      <w:r w:rsidRPr="008C65A9">
        <w:t>}}, Italic</w:t>
      </w:r>
      <w:r w:rsidRPr="00993C0D">
        <w:t xml:space="preserve"> workshop of Late Flavian to Hadrianic period.</w:t>
      </w:r>
    </w:p>
    <w:p w14:paraId="4A9F004C" w14:textId="77777777" w:rsidR="00616751" w:rsidRDefault="00616751" w:rsidP="00616751">
      <w:pPr>
        <w:spacing w:line="480" w:lineRule="auto"/>
      </w:pPr>
      <w:r>
        <w:t>Discus Iconography: C</w:t>
      </w:r>
      <w:r w:rsidRPr="00993C0D">
        <w:t>omic-erotic scene</w:t>
      </w:r>
      <w:r>
        <w:t>.</w:t>
      </w:r>
      <w:r w:rsidRPr="00993C0D">
        <w:t xml:space="preserve"> </w:t>
      </w:r>
      <w:r>
        <w:t>N</w:t>
      </w:r>
      <w:r w:rsidRPr="00993C0D">
        <w:t xml:space="preserve">ude woman sitting on bed at right, cooling down her mate’s ardor by pouring </w:t>
      </w:r>
      <w:r>
        <w:t xml:space="preserve">a </w:t>
      </w:r>
      <w:r w:rsidRPr="00993C0D">
        <w:t>presumably cold liquid from a cup onto his genitals; taken by surprise, he energetically protests, raising up his left arm.</w:t>
      </w:r>
    </w:p>
    <w:p w14:paraId="50DB2F36" w14:textId="77777777" w:rsidR="00616751" w:rsidRDefault="00616751" w:rsidP="00616751">
      <w:pPr>
        <w:spacing w:line="480" w:lineRule="auto"/>
      </w:pPr>
      <w:r>
        <w:t xml:space="preserve">Type: </w:t>
      </w:r>
      <w:r w:rsidRPr="00993C0D">
        <w:t xml:space="preserve">Loeschcke </w:t>
      </w:r>
      <w:r w:rsidRPr="00524C6D">
        <w:rPr>
          <w:caps/>
        </w:rPr>
        <w:t>viii</w:t>
      </w:r>
      <w:r w:rsidRPr="00993C0D">
        <w:t>; Bailey P group i; Bussière form D</w:t>
      </w:r>
      <w:r w:rsidRPr="00524C6D">
        <w:rPr>
          <w:caps/>
        </w:rPr>
        <w:t xml:space="preserve"> iii </w:t>
      </w:r>
      <w:r w:rsidR="009F1B1B">
        <w:t>1</w:t>
      </w:r>
    </w:p>
    <w:p w14:paraId="03AF0F06" w14:textId="77777777" w:rsidR="00616751" w:rsidRDefault="00616751" w:rsidP="00616751">
      <w:pPr>
        <w:spacing w:line="480" w:lineRule="auto"/>
      </w:pPr>
      <w:r>
        <w:t xml:space="preserve">Place of Manufacture or Origin: </w:t>
      </w:r>
      <w:r w:rsidR="009F1B1B">
        <w:t>Anatolia</w:t>
      </w:r>
    </w:p>
    <w:p w14:paraId="6DE01BF0" w14:textId="77777777" w:rsidR="00616751" w:rsidRDefault="00616751" w:rsidP="00616751">
      <w:pPr>
        <w:spacing w:line="480" w:lineRule="auto"/>
      </w:pPr>
      <w:r>
        <w:t xml:space="preserve">Parallels: </w:t>
      </w:r>
      <w:r w:rsidRPr="00993C0D">
        <w:t xml:space="preserve">Deneauve 1969, no. 890, pl. 81 (fr.); Bailey BM </w:t>
      </w:r>
      <w:r w:rsidRPr="00524C6D">
        <w:rPr>
          <w:caps/>
        </w:rPr>
        <w:t>ii</w:t>
      </w:r>
      <w:r w:rsidRPr="00993C0D">
        <w:t xml:space="preserve">, p. 62, Q 1320, pl. 71, fig. 66 (with further refs.); Bussière 2000, no. 2705, pl. 71, decor </w:t>
      </w:r>
      <w:r w:rsidRPr="00524C6D">
        <w:rPr>
          <w:caps/>
        </w:rPr>
        <w:t>ii</w:t>
      </w:r>
      <w:r w:rsidRPr="00993C0D">
        <w:t xml:space="preserve">.f.2.(1) (with further refs.); Rivet 2003, p. 158, no. 299; </w:t>
      </w:r>
      <w:r w:rsidRPr="00993C0D">
        <w:rPr>
          <w:i/>
        </w:rPr>
        <w:t xml:space="preserve">Kunst der Antike </w:t>
      </w:r>
      <w:r w:rsidRPr="00993C0D">
        <w:t xml:space="preserve">9, no. 260 (Bussière D </w:t>
      </w:r>
      <w:r w:rsidRPr="00524C6D">
        <w:rPr>
          <w:caps/>
        </w:rPr>
        <w:t>iii</w:t>
      </w:r>
      <w:r w:rsidRPr="00993C0D">
        <w:t xml:space="preserve"> 2).</w:t>
      </w:r>
    </w:p>
    <w:p w14:paraId="306EE5C8" w14:textId="77777777" w:rsidR="00302739" w:rsidRDefault="00302739" w:rsidP="00302739">
      <w:pPr>
        <w:spacing w:line="480" w:lineRule="auto"/>
      </w:pPr>
      <w:r>
        <w:t xml:space="preserve">Provenance: </w:t>
      </w:r>
    </w:p>
    <w:p w14:paraId="499CC052" w14:textId="77777777" w:rsidR="00616751" w:rsidRDefault="00616751" w:rsidP="00616751">
      <w:pPr>
        <w:spacing w:line="480" w:lineRule="auto"/>
      </w:pPr>
      <w:r>
        <w:t>Bibliography: Unpublished.</w:t>
      </w:r>
    </w:p>
    <w:p w14:paraId="1D8AE6A1" w14:textId="77777777" w:rsidR="00D83F11" w:rsidRPr="00993C0D" w:rsidRDefault="00616751" w:rsidP="00616751">
      <w:pPr>
        <w:spacing w:line="480" w:lineRule="auto"/>
      </w:pPr>
      <w:r>
        <w:t xml:space="preserve">Date: </w:t>
      </w:r>
      <w:r w:rsidR="009F1B1B">
        <w:t>Late Flavian to Antonine</w:t>
      </w:r>
    </w:p>
    <w:p w14:paraId="74BE63FC"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616751">
        <w:rPr>
          <w:rFonts w:ascii="Palatino" w:hAnsi="Palatino"/>
        </w:rPr>
        <w:t xml:space="preserve"> 8</w:t>
      </w:r>
      <w:r w:rsidR="007E1908">
        <w:rPr>
          <w:rFonts w:ascii="Palatino" w:hAnsi="Palatino"/>
        </w:rPr>
        <w:t>5; 161</w:t>
      </w:r>
    </w:p>
    <w:p w14:paraId="470EAEE9"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1958FDEF"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61272C6" w14:textId="77777777" w:rsidR="00D83F11" w:rsidRDefault="00D83F11" w:rsidP="00D83F11">
      <w:pPr>
        <w:pStyle w:val="Textedelespacerserv2"/>
        <w:numPr>
          <w:ilvl w:val="0"/>
          <w:numId w:val="0"/>
        </w:numPr>
        <w:spacing w:line="480" w:lineRule="auto"/>
        <w:jc w:val="left"/>
        <w:outlineLvl w:val="9"/>
        <w:rPr>
          <w:rFonts w:ascii="Palatino" w:hAnsi="Palatino"/>
        </w:rPr>
      </w:pPr>
    </w:p>
    <w:p w14:paraId="0CC9CB35" w14:textId="77777777" w:rsidR="00E63FA7" w:rsidRDefault="00E63FA7" w:rsidP="00E63FA7">
      <w:pPr>
        <w:spacing w:line="480" w:lineRule="auto"/>
      </w:pPr>
      <w:r>
        <w:t>Catalogue Number: 346</w:t>
      </w:r>
    </w:p>
    <w:p w14:paraId="3485695A" w14:textId="77777777" w:rsidR="00E63FA7" w:rsidRDefault="00E63FA7" w:rsidP="00E63FA7">
      <w:pPr>
        <w:spacing w:line="480" w:lineRule="auto"/>
      </w:pPr>
      <w:r>
        <w:t xml:space="preserve">Inventory Number: </w:t>
      </w:r>
      <w:r w:rsidRPr="00993C0D">
        <w:t>83.</w:t>
      </w:r>
      <w:r w:rsidRPr="00524C6D">
        <w:rPr>
          <w:caps/>
        </w:rPr>
        <w:t>aq.</w:t>
      </w:r>
      <w:r w:rsidRPr="00993C0D">
        <w:t>377.97</w:t>
      </w:r>
    </w:p>
    <w:p w14:paraId="7D2764E7" w14:textId="77777777" w:rsidR="00E63FA7" w:rsidRDefault="00E63FA7" w:rsidP="00E63FA7">
      <w:pPr>
        <w:spacing w:line="480" w:lineRule="auto"/>
      </w:pPr>
      <w:r>
        <w:t xml:space="preserve">Dimensions: </w:t>
      </w:r>
      <w:r w:rsidRPr="00993C0D">
        <w:t>L: 11.7; W: 8.5; H: 2.7</w:t>
      </w:r>
    </w:p>
    <w:p w14:paraId="6B56EF7F" w14:textId="77777777" w:rsidR="00E63FA7" w:rsidRDefault="00E63FA7" w:rsidP="00E63FA7">
      <w:pPr>
        <w:spacing w:line="480" w:lineRule="auto"/>
      </w:pPr>
      <w:r>
        <w:t xml:space="preserve">Condition and Fabric: </w:t>
      </w:r>
      <w:r w:rsidRPr="00993C0D">
        <w:t>Intact. Clay 7.5YR8/2 pinkish white, mottled glaze mostly 5YR6/6 reddish yellow.</w:t>
      </w:r>
    </w:p>
    <w:p w14:paraId="012EC577" w14:textId="77777777" w:rsidR="00E63FA7" w:rsidRDefault="00E63FA7" w:rsidP="00E63FA7">
      <w:pPr>
        <w:spacing w:line="480" w:lineRule="auto"/>
      </w:pPr>
      <w:r>
        <w:t xml:space="preserve">Description: </w:t>
      </w:r>
      <w:r w:rsidRPr="00993C0D">
        <w:t>Moldmade. Ring handle with two grooves on upper part. Shoulder: Loeschcke form</w:t>
      </w:r>
      <w:r w:rsidRPr="00524C6D">
        <w:rPr>
          <w:caps/>
        </w:rPr>
        <w:t xml:space="preserve"> vii </w:t>
      </w:r>
      <w:r w:rsidRPr="00993C0D">
        <w:t xml:space="preserve">b; square panel on each shoulder. Filling-hole slightly above center. Small air hole in discus, facing nozzle. Nozzle form Bus. 4h. Base-ring marked off </w:t>
      </w:r>
      <w:r>
        <w:t>by</w:t>
      </w:r>
      <w:r w:rsidRPr="00993C0D">
        <w:t xml:space="preserve"> two circular grooves. Potter’s incuse </w:t>
      </w:r>
      <w:r w:rsidRPr="008C65A9">
        <w:t>signature {{insc:</w:t>
      </w:r>
      <w:r w:rsidRPr="008C65A9">
        <w:rPr>
          <w:caps/>
        </w:rPr>
        <w:t>l</w:t>
      </w:r>
      <w:r w:rsidRPr="008C65A9">
        <w:t>.</w:t>
      </w:r>
      <w:r w:rsidRPr="008C65A9">
        <w:rPr>
          <w:caps/>
        </w:rPr>
        <w:t>mvnphile</w:t>
      </w:r>
      <w:r w:rsidRPr="008C65A9">
        <w:t>}}, Italic workshop,</w:t>
      </w:r>
      <w:r w:rsidRPr="00993C0D">
        <w:t xml:space="preserve"> possibly with African branches, active in </w:t>
      </w:r>
      <w:r>
        <w:t xml:space="preserve">the </w:t>
      </w:r>
      <w:r w:rsidRPr="00993C0D">
        <w:t>Late Flavian to Hadrianic period.</w:t>
      </w:r>
    </w:p>
    <w:p w14:paraId="7A5A101D" w14:textId="77777777" w:rsidR="00E63FA7" w:rsidRDefault="00E63FA7" w:rsidP="00E63FA7">
      <w:pPr>
        <w:spacing w:line="480" w:lineRule="auto"/>
      </w:pPr>
      <w:r>
        <w:t>Discus Iconography: T</w:t>
      </w:r>
      <w:r w:rsidRPr="00993C0D">
        <w:t xml:space="preserve">wo gladiators in combat; </w:t>
      </w:r>
      <w:r w:rsidRPr="0015790F">
        <w:rPr>
          <w:i/>
        </w:rPr>
        <w:t>Samnite</w:t>
      </w:r>
      <w:r w:rsidRPr="00993C0D">
        <w:t xml:space="preserve"> at left behind </w:t>
      </w:r>
      <w:r>
        <w:t xml:space="preserve">a </w:t>
      </w:r>
      <w:r w:rsidRPr="00993C0D">
        <w:t xml:space="preserve">large rectangular shield, wearing </w:t>
      </w:r>
      <w:r>
        <w:t xml:space="preserve">a </w:t>
      </w:r>
      <w:r w:rsidRPr="00993C0D">
        <w:t>crested helmet but no greaves, his sword arm protected by binding (</w:t>
      </w:r>
      <w:r w:rsidRPr="00993C0D">
        <w:rPr>
          <w:i/>
        </w:rPr>
        <w:t>manica</w:t>
      </w:r>
      <w:r w:rsidRPr="00993C0D">
        <w:t xml:space="preserve">); his adversary, a </w:t>
      </w:r>
      <w:r w:rsidRPr="00993C0D">
        <w:rPr>
          <w:i/>
        </w:rPr>
        <w:t>hoplomachus,</w:t>
      </w:r>
      <w:r w:rsidRPr="00993C0D">
        <w:t xml:space="preserve"> behind </w:t>
      </w:r>
      <w:r>
        <w:t xml:space="preserve">a </w:t>
      </w:r>
      <w:r w:rsidRPr="00993C0D">
        <w:t xml:space="preserve">smaller rectangular shield, </w:t>
      </w:r>
      <w:r>
        <w:t xml:space="preserve">is </w:t>
      </w:r>
      <w:r w:rsidRPr="00993C0D">
        <w:t>also wearing crested helmet, greaves, and protective binding on sword arm.</w:t>
      </w:r>
    </w:p>
    <w:p w14:paraId="6C2916FA" w14:textId="77777777" w:rsidR="00E63FA7" w:rsidRDefault="00E63FA7" w:rsidP="00E63FA7">
      <w:pPr>
        <w:spacing w:line="480" w:lineRule="auto"/>
      </w:pPr>
      <w:r>
        <w:t xml:space="preserve">Type: </w:t>
      </w:r>
      <w:r w:rsidRPr="00993C0D">
        <w:t xml:space="preserve">Loeschcke </w:t>
      </w:r>
      <w:r w:rsidRPr="00524C6D">
        <w:rPr>
          <w:caps/>
        </w:rPr>
        <w:t>viii</w:t>
      </w:r>
      <w:r w:rsidRPr="00993C0D">
        <w:t>; Bailey P group iii; Bussière form D</w:t>
      </w:r>
      <w:r w:rsidRPr="00524C6D">
        <w:rPr>
          <w:caps/>
        </w:rPr>
        <w:t xml:space="preserve"> iii </w:t>
      </w:r>
      <w:r w:rsidRPr="00993C0D">
        <w:t>2</w:t>
      </w:r>
    </w:p>
    <w:p w14:paraId="7F637685" w14:textId="77777777" w:rsidR="00E63FA7" w:rsidRDefault="00E63FA7" w:rsidP="00E63FA7">
      <w:pPr>
        <w:spacing w:line="480" w:lineRule="auto"/>
      </w:pPr>
      <w:r>
        <w:t xml:space="preserve">Place of Manufacture or Origin: </w:t>
      </w:r>
      <w:r w:rsidRPr="00993C0D">
        <w:t>South Anatoli</w:t>
      </w:r>
      <w:r w:rsidR="009F1B1B">
        <w:t>a</w:t>
      </w:r>
    </w:p>
    <w:p w14:paraId="25C6B658" w14:textId="77777777" w:rsidR="00E63FA7" w:rsidRDefault="00E63FA7" w:rsidP="00E63FA7">
      <w:pPr>
        <w:spacing w:line="480" w:lineRule="auto"/>
      </w:pPr>
      <w:r>
        <w:t>Parallels: (C</w:t>
      </w:r>
      <w:r w:rsidRPr="00993C0D">
        <w:t xml:space="preserve">lose) Gualandi Genito 1977, no. 283, pl. 39 (Loeschcke type </w:t>
      </w:r>
      <w:r w:rsidRPr="00524C6D">
        <w:rPr>
          <w:caps/>
        </w:rPr>
        <w:t>v</w:t>
      </w:r>
      <w:r w:rsidRPr="00993C0D">
        <w:t xml:space="preserve">); Bailey BM </w:t>
      </w:r>
      <w:r w:rsidRPr="00524C6D">
        <w:rPr>
          <w:caps/>
        </w:rPr>
        <w:t>ii</w:t>
      </w:r>
      <w:r w:rsidRPr="00993C0D">
        <w:t>, p. 52, Q 960, pl. 21, fig. 55, with gladiators’names in</w:t>
      </w:r>
      <w:r w:rsidRPr="00993C0D">
        <w:rPr>
          <w:i/>
        </w:rPr>
        <w:t xml:space="preserve"> tabula ansata</w:t>
      </w:r>
      <w:r w:rsidRPr="00993C0D">
        <w:t xml:space="preserve"> (with further refs.)</w:t>
      </w:r>
    </w:p>
    <w:p w14:paraId="29720093" w14:textId="77777777" w:rsidR="00302739" w:rsidRDefault="00302739" w:rsidP="00302739">
      <w:pPr>
        <w:spacing w:line="480" w:lineRule="auto"/>
      </w:pPr>
      <w:r>
        <w:t xml:space="preserve">Provenance: </w:t>
      </w:r>
    </w:p>
    <w:p w14:paraId="534E0258" w14:textId="77777777" w:rsidR="00E63FA7" w:rsidRDefault="00E63FA7" w:rsidP="00E63FA7">
      <w:pPr>
        <w:spacing w:line="480" w:lineRule="auto"/>
      </w:pPr>
      <w:r>
        <w:t>Bibliography: Unpublished.</w:t>
      </w:r>
    </w:p>
    <w:p w14:paraId="72BCC288" w14:textId="77777777" w:rsidR="00D83F11" w:rsidRPr="00993C0D" w:rsidRDefault="00E63FA7" w:rsidP="00E63FA7">
      <w:pPr>
        <w:spacing w:line="480" w:lineRule="auto"/>
      </w:pPr>
      <w:r>
        <w:t xml:space="preserve">Date: </w:t>
      </w:r>
      <w:r w:rsidR="009F1B1B">
        <w:t>Late Flavian to Hadrianic</w:t>
      </w:r>
    </w:p>
    <w:p w14:paraId="4E7FD012"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sidR="00E63FA7">
        <w:rPr>
          <w:rFonts w:ascii="Palatino" w:hAnsi="Palatino"/>
        </w:rPr>
        <w:t xml:space="preserve"> 85; 138</w:t>
      </w:r>
    </w:p>
    <w:p w14:paraId="185E1556"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6C655310"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6309051" w14:textId="77777777" w:rsidR="00D83F11" w:rsidRDefault="00D83F11" w:rsidP="00D83F11">
      <w:pPr>
        <w:pStyle w:val="Textedelespacerserv2"/>
        <w:numPr>
          <w:ilvl w:val="0"/>
          <w:numId w:val="0"/>
        </w:numPr>
        <w:spacing w:line="480" w:lineRule="auto"/>
        <w:jc w:val="left"/>
        <w:outlineLvl w:val="9"/>
        <w:rPr>
          <w:rFonts w:ascii="Palatino" w:hAnsi="Palatino"/>
        </w:rPr>
      </w:pPr>
    </w:p>
    <w:p w14:paraId="101D1E83" w14:textId="77777777" w:rsidR="00AF0ED3" w:rsidRDefault="00AF0ED3" w:rsidP="00AF0ED3">
      <w:pPr>
        <w:spacing w:line="480" w:lineRule="auto"/>
      </w:pPr>
      <w:r>
        <w:t>Catalogue Number: 347</w:t>
      </w:r>
    </w:p>
    <w:p w14:paraId="48284C13" w14:textId="77777777" w:rsidR="00AF0ED3" w:rsidRDefault="00AF0ED3" w:rsidP="00AF0ED3">
      <w:pPr>
        <w:spacing w:line="480" w:lineRule="auto"/>
      </w:pPr>
      <w:r>
        <w:t xml:space="preserve">Inventory Number: </w:t>
      </w:r>
      <w:r w:rsidRPr="00993C0D">
        <w:t>83.</w:t>
      </w:r>
      <w:r w:rsidRPr="00524C6D">
        <w:rPr>
          <w:caps/>
        </w:rPr>
        <w:t>aq.</w:t>
      </w:r>
      <w:r w:rsidRPr="00993C0D">
        <w:t>377.255</w:t>
      </w:r>
    </w:p>
    <w:p w14:paraId="4CFB4F7D" w14:textId="77777777" w:rsidR="00AF0ED3" w:rsidRDefault="00AF0ED3" w:rsidP="00AF0ED3">
      <w:pPr>
        <w:spacing w:line="480" w:lineRule="auto"/>
      </w:pPr>
      <w:r>
        <w:t xml:space="preserve">Dimensions: </w:t>
      </w:r>
      <w:r w:rsidRPr="00993C0D">
        <w:t>L: 9.8; W: 7.7; H: 2.8</w:t>
      </w:r>
    </w:p>
    <w:p w14:paraId="60255F66" w14:textId="77777777" w:rsidR="00AF0ED3" w:rsidRDefault="00AF0ED3" w:rsidP="00AF0ED3">
      <w:pPr>
        <w:spacing w:line="480" w:lineRule="auto"/>
      </w:pPr>
      <w:r>
        <w:t xml:space="preserve">Condition and Fabric: </w:t>
      </w:r>
      <w:r w:rsidRPr="00993C0D">
        <w:t>Intact. Clay 5YR6/6 reddish yellow, worn glaze 2.5YR5/4 reddish brown.</w:t>
      </w:r>
    </w:p>
    <w:p w14:paraId="14C9C8F7" w14:textId="77777777" w:rsidR="00AF0ED3" w:rsidRDefault="00AF0ED3" w:rsidP="00AF0ED3">
      <w:pPr>
        <w:spacing w:line="480" w:lineRule="auto"/>
      </w:pPr>
      <w:r>
        <w:t xml:space="preserve">Description: </w:t>
      </w:r>
      <w:r w:rsidRPr="00993C0D">
        <w:t xml:space="preserve">Moldmade, from plaster mold. Restored ring handle with two grooves. Sloping shoulder with ovolos; square shoulder-panels, closer to nozzle than to handle; shoulder separated from discus by </w:t>
      </w:r>
      <w:r>
        <w:t xml:space="preserve">a </w:t>
      </w:r>
      <w:r w:rsidRPr="00993C0D">
        <w:t xml:space="preserve">raised ridge continuing to nozzle, leaving </w:t>
      </w:r>
      <w:r>
        <w:t xml:space="preserve">a </w:t>
      </w:r>
      <w:r w:rsidRPr="00993C0D">
        <w:t xml:space="preserve">broad channel between discus and wick-hole; inner narrower ridge marked off </w:t>
      </w:r>
      <w:r>
        <w:t>by two grooves. C</w:t>
      </w:r>
      <w:r w:rsidRPr="00993C0D">
        <w:t xml:space="preserve">oncave discus. Filling-hole off-center. Small air hole facing nozzle channel. Nozzle form Bus. 5. Base-ring marked off </w:t>
      </w:r>
      <w:r w:rsidRPr="008C65A9">
        <w:t>by two circular grooves. Potter’s incuse signature: {{insc:</w:t>
      </w:r>
      <w:r w:rsidRPr="008C65A9">
        <w:rPr>
          <w:caps/>
        </w:rPr>
        <w:t>sergprim</w:t>
      </w:r>
      <w:r w:rsidRPr="008C65A9">
        <w:t>}}, Italic workshop active first half of second century</w:t>
      </w:r>
      <w:r w:rsidRPr="008C65A9">
        <w:rPr>
          <w:caps/>
        </w:rPr>
        <w:t xml:space="preserve"> A.D.</w:t>
      </w:r>
    </w:p>
    <w:p w14:paraId="1C2F5757" w14:textId="77777777" w:rsidR="00AF0ED3" w:rsidRDefault="00AF0ED3" w:rsidP="00AF0ED3">
      <w:pPr>
        <w:spacing w:line="480" w:lineRule="auto"/>
      </w:pPr>
      <w:r>
        <w:t>Discus Iconography: Plain discus.</w:t>
      </w:r>
    </w:p>
    <w:p w14:paraId="5F367381" w14:textId="77777777" w:rsidR="00AF0ED3" w:rsidRDefault="00AF0ED3" w:rsidP="00AF0ED3">
      <w:pPr>
        <w:spacing w:line="480" w:lineRule="auto"/>
      </w:pPr>
      <w:r>
        <w:t xml:space="preserve">Type: </w:t>
      </w:r>
      <w:r w:rsidRPr="008C65A9">
        <w:t xml:space="preserve">Loeschcke </w:t>
      </w:r>
      <w:r w:rsidRPr="008C65A9">
        <w:rPr>
          <w:caps/>
        </w:rPr>
        <w:t>viii</w:t>
      </w:r>
      <w:r w:rsidRPr="008C65A9">
        <w:t xml:space="preserve">; Bussière form D </w:t>
      </w:r>
      <w:r w:rsidRPr="008C65A9">
        <w:rPr>
          <w:caps/>
        </w:rPr>
        <w:t>iv</w:t>
      </w:r>
    </w:p>
    <w:p w14:paraId="46F9FFF8" w14:textId="77777777" w:rsidR="00AF0ED3" w:rsidRDefault="00AF0ED3" w:rsidP="00AF0ED3">
      <w:pPr>
        <w:spacing w:line="480" w:lineRule="auto"/>
      </w:pPr>
      <w:r>
        <w:t xml:space="preserve">Place of Manufacture or Origin: </w:t>
      </w:r>
      <w:r w:rsidR="009F1B1B">
        <w:t>Asia Minor</w:t>
      </w:r>
    </w:p>
    <w:p w14:paraId="7FDD9A57" w14:textId="77777777" w:rsidR="00AF0ED3" w:rsidRDefault="00AF0ED3" w:rsidP="00AF0ED3">
      <w:pPr>
        <w:spacing w:line="480" w:lineRule="auto"/>
      </w:pPr>
      <w:r>
        <w:t xml:space="preserve">Parallels: </w:t>
      </w:r>
      <w:r w:rsidRPr="008C65A9">
        <w:t>Bussière 2000, no. 2751, pl. 74 ({{insc:</w:t>
      </w:r>
      <w:r w:rsidRPr="008C65A9">
        <w:rPr>
          <w:caps/>
        </w:rPr>
        <w:t>serprim</w:t>
      </w:r>
      <w:r w:rsidRPr="008C65A9">
        <w:t>}}) (</w:t>
      </w:r>
      <w:r w:rsidR="00A5109C">
        <w:t>{{loc_0000:</w:t>
      </w:r>
      <w:r w:rsidRPr="00993C0D">
        <w:t>Portus Magnus</w:t>
      </w:r>
      <w:r w:rsidR="00A5109C">
        <w:t>}}</w:t>
      </w:r>
      <w:r w:rsidRPr="00993C0D">
        <w:t xml:space="preserve">, Algeria); Bussière and Rivel </w:t>
      </w:r>
      <w:r>
        <w:t>2012,</w:t>
      </w:r>
      <w:r w:rsidRPr="00993C0D">
        <w:t xml:space="preserve"> no. 196 (Tunisia).</w:t>
      </w:r>
    </w:p>
    <w:p w14:paraId="158CD5DB" w14:textId="77777777" w:rsidR="00302739" w:rsidRDefault="00302739" w:rsidP="00302739">
      <w:pPr>
        <w:spacing w:line="480" w:lineRule="auto"/>
      </w:pPr>
      <w:r>
        <w:t xml:space="preserve">Provenance: </w:t>
      </w:r>
    </w:p>
    <w:p w14:paraId="73770638" w14:textId="77777777" w:rsidR="00AF0ED3" w:rsidRDefault="00AF0ED3" w:rsidP="00AF0ED3">
      <w:pPr>
        <w:spacing w:line="480" w:lineRule="auto"/>
      </w:pPr>
      <w:r>
        <w:t>Bibliography: Unpublished.</w:t>
      </w:r>
    </w:p>
    <w:p w14:paraId="3836940C" w14:textId="77777777" w:rsidR="00D83F11" w:rsidRPr="00F90C10" w:rsidRDefault="00AF0ED3" w:rsidP="00AF0ED3">
      <w:pPr>
        <w:spacing w:line="480" w:lineRule="auto"/>
      </w:pPr>
      <w:r>
        <w:t xml:space="preserve">Date: </w:t>
      </w:r>
      <w:r w:rsidR="00D83F11" w:rsidRPr="00993C0D">
        <w:t>First half of second century</w:t>
      </w:r>
      <w:r w:rsidR="00D83F11" w:rsidRPr="00524C6D">
        <w:rPr>
          <w:caps/>
        </w:rPr>
        <w:t xml:space="preserve"> </w:t>
      </w:r>
      <w:r w:rsidR="005170AB" w:rsidRPr="005170AB">
        <w:rPr>
          <w:caps/>
        </w:rPr>
        <w:t>A.D.</w:t>
      </w:r>
    </w:p>
    <w:p w14:paraId="20DA5406" w14:textId="77777777" w:rsidR="00640E7E" w:rsidRPr="00197C9B" w:rsidRDefault="00640E7E" w:rsidP="00640E7E">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Pr>
          <w:rFonts w:ascii="Palatino" w:hAnsi="Palatino"/>
        </w:rPr>
        <w:t xml:space="preserve"> </w:t>
      </w:r>
      <w:r w:rsidR="00075345">
        <w:rPr>
          <w:rFonts w:ascii="Palatino" w:hAnsi="Palatino"/>
        </w:rPr>
        <w:t>100; 150</w:t>
      </w:r>
    </w:p>
    <w:p w14:paraId="72D61E7A" w14:textId="77777777" w:rsidR="00D83F11" w:rsidRPr="0093224C" w:rsidRDefault="00D83F11" w:rsidP="00D83F11">
      <w:pPr>
        <w:pStyle w:val="Textedelespacerserv2"/>
        <w:numPr>
          <w:ilvl w:val="0"/>
          <w:numId w:val="0"/>
        </w:numPr>
        <w:spacing w:line="480" w:lineRule="auto"/>
        <w:jc w:val="left"/>
        <w:outlineLvl w:val="9"/>
        <w:rPr>
          <w:rFonts w:ascii="Palatino" w:hAnsi="Palatino"/>
        </w:rPr>
      </w:pPr>
    </w:p>
    <w:p w14:paraId="1B5C2648"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9356AA7" w14:textId="77777777" w:rsidR="00D83F11" w:rsidRDefault="00D83F11" w:rsidP="00D83F11">
      <w:pPr>
        <w:pStyle w:val="Textedelespacerserv2"/>
        <w:numPr>
          <w:ilvl w:val="0"/>
          <w:numId w:val="0"/>
        </w:numPr>
        <w:spacing w:line="480" w:lineRule="auto"/>
        <w:jc w:val="left"/>
        <w:outlineLvl w:val="9"/>
        <w:rPr>
          <w:rFonts w:ascii="Palatino" w:hAnsi="Palatino"/>
        </w:rPr>
      </w:pPr>
    </w:p>
    <w:p w14:paraId="514961FB" w14:textId="77777777" w:rsidR="00372E93" w:rsidRDefault="00372E93" w:rsidP="00372E93">
      <w:pPr>
        <w:spacing w:line="480" w:lineRule="auto"/>
      </w:pPr>
      <w:r>
        <w:t>Catalogue Number: 348</w:t>
      </w:r>
    </w:p>
    <w:p w14:paraId="0740C7CF" w14:textId="77777777" w:rsidR="00372E93" w:rsidRDefault="00372E93" w:rsidP="00372E93">
      <w:pPr>
        <w:spacing w:line="480" w:lineRule="auto"/>
      </w:pPr>
      <w:r>
        <w:t xml:space="preserve">Inventory Number: </w:t>
      </w:r>
      <w:r w:rsidRPr="00993C0D">
        <w:t>83.</w:t>
      </w:r>
      <w:r w:rsidRPr="00524C6D">
        <w:rPr>
          <w:caps/>
        </w:rPr>
        <w:t>aq.</w:t>
      </w:r>
      <w:r w:rsidRPr="00993C0D">
        <w:t>391.2</w:t>
      </w:r>
    </w:p>
    <w:p w14:paraId="5B3DF9B5" w14:textId="77777777" w:rsidR="00372E93" w:rsidRDefault="00372E93" w:rsidP="00372E93">
      <w:pPr>
        <w:spacing w:line="480" w:lineRule="auto"/>
      </w:pPr>
      <w:r>
        <w:t xml:space="preserve">Dimensions: </w:t>
      </w:r>
      <w:r w:rsidRPr="00993C0D">
        <w:t>L: 9.8; W: 7.1; H: 2.9</w:t>
      </w:r>
    </w:p>
    <w:p w14:paraId="73A186B8" w14:textId="77777777" w:rsidR="00372E93" w:rsidRDefault="00372E93" w:rsidP="00372E93">
      <w:pPr>
        <w:spacing w:line="480" w:lineRule="auto"/>
      </w:pPr>
      <w:r>
        <w:t xml:space="preserve">Condition and Fabric: </w:t>
      </w:r>
      <w:r w:rsidRPr="00993C0D">
        <w:t>Intact; overpaint on top. Clay 10R5/8 red, uneven remains of glaze 2.5YR6/8 light red.</w:t>
      </w:r>
    </w:p>
    <w:p w14:paraId="16BA2540" w14:textId="2C848A30" w:rsidR="00372E93" w:rsidRDefault="00372E93" w:rsidP="00372E93">
      <w:pPr>
        <w:spacing w:line="480" w:lineRule="auto"/>
      </w:pPr>
      <w:r>
        <w:t xml:space="preserve">Description: </w:t>
      </w:r>
      <w:r w:rsidRPr="00993C0D">
        <w:t>Moldmade. Ring handle with two grooves on both upper and lower parts. Shoulder: Loeschcke form</w:t>
      </w:r>
      <w:r w:rsidRPr="00524C6D">
        <w:rPr>
          <w:caps/>
        </w:rPr>
        <w:t xml:space="preserve"> viii </w:t>
      </w:r>
      <w:r w:rsidRPr="00993C0D">
        <w:t xml:space="preserve">b, with </w:t>
      </w:r>
      <w:r>
        <w:t xml:space="preserve">a </w:t>
      </w:r>
      <w:r w:rsidRPr="00993C0D">
        <w:t xml:space="preserve">row of closely spaced ovolos. Shoulder separated from discus by </w:t>
      </w:r>
      <w:r>
        <w:t xml:space="preserve">a </w:t>
      </w:r>
      <w:r w:rsidRPr="00993C0D">
        <w:t xml:space="preserve">herringbone ridge between two grooves. Filling-hole in left </w:t>
      </w:r>
      <w:r>
        <w:t>part</w:t>
      </w:r>
      <w:r w:rsidRPr="00993C0D">
        <w:t>, with traces of corr</w:t>
      </w:r>
      <w:r w:rsidR="00B74046">
        <w:t>osion from lost iron wick-nail</w:t>
      </w:r>
      <w:r w:rsidRPr="00993C0D">
        <w:t xml:space="preserve">. Small air hole in lower </w:t>
      </w:r>
      <w:r>
        <w:t>part</w:t>
      </w:r>
      <w:r w:rsidRPr="00993C0D">
        <w:t xml:space="preserve">. Nozzle form Bus. 4a. Base-ring marked off </w:t>
      </w:r>
      <w:r>
        <w:t>by</w:t>
      </w:r>
      <w:r w:rsidRPr="00993C0D">
        <w:t xml:space="preserve"> two circular grooves.</w:t>
      </w:r>
    </w:p>
    <w:p w14:paraId="7E33CB02" w14:textId="77777777" w:rsidR="00372E93" w:rsidRDefault="00372E93" w:rsidP="00372E93">
      <w:pPr>
        <w:spacing w:line="480" w:lineRule="auto"/>
      </w:pPr>
      <w:r>
        <w:t>Discus Iconography: B</w:t>
      </w:r>
      <w:r w:rsidRPr="00993C0D">
        <w:t xml:space="preserve">ust of Serapis to left, wearing </w:t>
      </w:r>
      <w:r w:rsidRPr="00993C0D">
        <w:rPr>
          <w:i/>
        </w:rPr>
        <w:t>modius;</w:t>
      </w:r>
      <w:r w:rsidRPr="00993C0D">
        <w:t xml:space="preserve"> scepter at right.</w:t>
      </w:r>
    </w:p>
    <w:p w14:paraId="240005DD" w14:textId="77777777" w:rsidR="00372E93" w:rsidRDefault="00372E93" w:rsidP="00372E93">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9F1B1B">
        <w:t xml:space="preserve"> 1</w:t>
      </w:r>
    </w:p>
    <w:p w14:paraId="2FEDA5C2" w14:textId="77777777" w:rsidR="00372E93" w:rsidRDefault="00372E93" w:rsidP="00372E93">
      <w:pPr>
        <w:spacing w:line="480" w:lineRule="auto"/>
      </w:pPr>
      <w:r>
        <w:t xml:space="preserve">Place of Manufacture or Origin: </w:t>
      </w:r>
      <w:r w:rsidR="009F1B1B">
        <w:t>Greece</w:t>
      </w:r>
    </w:p>
    <w:p w14:paraId="4AFCDF57" w14:textId="77777777" w:rsidR="00372E93" w:rsidRDefault="00372E93" w:rsidP="00372E93">
      <w:pPr>
        <w:spacing w:line="480" w:lineRule="auto"/>
      </w:pPr>
      <w:r>
        <w:t>Parallels: (C</w:t>
      </w:r>
      <w:r w:rsidRPr="00993C0D">
        <w:t xml:space="preserve">lose) Deneauve 1969, no. 823, pl. </w:t>
      </w:r>
      <w:r w:rsidRPr="008C65A9">
        <w:t>76 ({{insc:</w:t>
      </w:r>
      <w:r w:rsidRPr="008C65A9">
        <w:rPr>
          <w:caps/>
        </w:rPr>
        <w:t>exofmavrici</w:t>
      </w:r>
      <w:r w:rsidRPr="008C65A9">
        <w:t xml:space="preserve">}}); Bussière 2000, p. 169, no. 3125, pl. 85, decor </w:t>
      </w:r>
      <w:r w:rsidRPr="008C65A9">
        <w:rPr>
          <w:caps/>
        </w:rPr>
        <w:t>i</w:t>
      </w:r>
      <w:r w:rsidRPr="008C65A9">
        <w:t>.c.1.(1) (with further refs.); Gorny and Mosch 2007a, p. 184, lot 494 (signed {{insc:</w:t>
      </w:r>
      <w:r w:rsidRPr="008C65A9">
        <w:rPr>
          <w:caps/>
        </w:rPr>
        <w:t>pompo</w:t>
      </w:r>
      <w:r w:rsidRPr="008C65A9">
        <w:t>}}</w:t>
      </w:r>
      <w:r>
        <w:t>);</w:t>
      </w:r>
      <w:r w:rsidR="001D2CED">
        <w:t xml:space="preserve"> </w:t>
      </w:r>
      <w:hyperlink r:id="rId66" w:history="1">
        <w:r w:rsidRPr="00372E93">
          <w:rPr>
            <w:rStyle w:val="Hyperlink"/>
          </w:rPr>
          <w:t>cat. 315</w:t>
        </w:r>
      </w:hyperlink>
      <w:r>
        <w:t xml:space="preserve"> and </w:t>
      </w:r>
      <w:hyperlink r:id="rId67" w:history="1">
        <w:r w:rsidRPr="00372E93">
          <w:rPr>
            <w:rStyle w:val="Hyperlink"/>
          </w:rPr>
          <w:t>cat. 316</w:t>
        </w:r>
      </w:hyperlink>
      <w:r w:rsidRPr="008C65A9">
        <w:t>.</w:t>
      </w:r>
    </w:p>
    <w:p w14:paraId="56F4ECDA" w14:textId="77777777" w:rsidR="00302739" w:rsidRDefault="00302739" w:rsidP="00302739">
      <w:pPr>
        <w:spacing w:line="480" w:lineRule="auto"/>
      </w:pPr>
      <w:r>
        <w:t xml:space="preserve">Provenance: </w:t>
      </w:r>
    </w:p>
    <w:p w14:paraId="6210DA9B" w14:textId="77777777" w:rsidR="00372E93" w:rsidRDefault="00372E93" w:rsidP="00372E93">
      <w:pPr>
        <w:spacing w:line="480" w:lineRule="auto"/>
      </w:pPr>
      <w:r>
        <w:t>Bibliography: Unpublished.</w:t>
      </w:r>
    </w:p>
    <w:p w14:paraId="3B9F4985" w14:textId="440FF80B" w:rsidR="00D83F11" w:rsidRPr="008C65A9" w:rsidRDefault="00A50BDB" w:rsidP="00372E93">
      <w:pPr>
        <w:spacing w:line="480" w:lineRule="auto"/>
      </w:pPr>
      <w:r>
        <w:t>Date: Late</w:t>
      </w:r>
      <w:r w:rsidR="00D83F11" w:rsidRPr="008C65A9">
        <w:t xml:space="preserve"> second to </w:t>
      </w:r>
      <w:r w:rsidR="00DC2304">
        <w:t>early</w:t>
      </w:r>
      <w:r w:rsidR="00D83F11" w:rsidRPr="008C65A9">
        <w:t xml:space="preserve"> third century</w:t>
      </w:r>
      <w:r w:rsidR="00D83F11" w:rsidRPr="008C65A9">
        <w:rPr>
          <w:caps/>
        </w:rPr>
        <w:t xml:space="preserve"> </w:t>
      </w:r>
      <w:r w:rsidR="005170AB" w:rsidRPr="008C65A9">
        <w:rPr>
          <w:caps/>
        </w:rPr>
        <w:t>A.D.</w:t>
      </w:r>
    </w:p>
    <w:p w14:paraId="68D44BA8" w14:textId="77777777" w:rsidR="00075345" w:rsidRPr="00197C9B" w:rsidRDefault="00075345" w:rsidP="00075345">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Pr>
          <w:rFonts w:ascii="Palatino" w:hAnsi="Palatino"/>
        </w:rPr>
        <w:t xml:space="preserve"> 175; 225</w:t>
      </w:r>
    </w:p>
    <w:p w14:paraId="33674BCA"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1CD36378" w14:textId="77777777" w:rsidR="00D83F11" w:rsidRPr="0093224C" w:rsidRDefault="00D83F11" w:rsidP="00D83F11">
      <w:pPr>
        <w:pStyle w:val="Textedelespacerserv2"/>
        <w:numPr>
          <w:ilvl w:val="0"/>
          <w:numId w:val="0"/>
        </w:numPr>
        <w:spacing w:line="480" w:lineRule="auto"/>
        <w:jc w:val="left"/>
        <w:outlineLvl w:val="9"/>
        <w:rPr>
          <w:rFonts w:ascii="Palatino" w:hAnsi="Palatino"/>
        </w:rPr>
      </w:pPr>
      <w:r w:rsidRPr="00F75B1A">
        <w:rPr>
          <w:rFonts w:ascii="Palatino" w:hAnsi="Palatino"/>
        </w:rPr>
        <w:t>———</w:t>
      </w:r>
    </w:p>
    <w:p w14:paraId="749BB953" w14:textId="77777777" w:rsidR="00D83F11" w:rsidRDefault="00D83F11" w:rsidP="00D83F11">
      <w:pPr>
        <w:pStyle w:val="Textedelespacerserv2"/>
        <w:numPr>
          <w:ilvl w:val="0"/>
          <w:numId w:val="0"/>
        </w:numPr>
        <w:spacing w:line="480" w:lineRule="auto"/>
        <w:jc w:val="left"/>
        <w:outlineLvl w:val="9"/>
        <w:rPr>
          <w:rFonts w:ascii="Palatino" w:hAnsi="Palatino"/>
        </w:rPr>
      </w:pPr>
    </w:p>
    <w:p w14:paraId="152190FA" w14:textId="77777777" w:rsidR="000C2491" w:rsidRDefault="000C2491" w:rsidP="000C2491">
      <w:pPr>
        <w:spacing w:line="480" w:lineRule="auto"/>
      </w:pPr>
      <w:r>
        <w:t>Catalogue Number: 349</w:t>
      </w:r>
    </w:p>
    <w:p w14:paraId="43C388FB" w14:textId="77777777" w:rsidR="000C2491" w:rsidRDefault="000C2491" w:rsidP="000C2491">
      <w:pPr>
        <w:spacing w:line="480" w:lineRule="auto"/>
      </w:pPr>
      <w:r>
        <w:t xml:space="preserve">Inventory Number: </w:t>
      </w:r>
      <w:r w:rsidRPr="00993C0D">
        <w:t>83.</w:t>
      </w:r>
      <w:r w:rsidRPr="00524C6D">
        <w:rPr>
          <w:caps/>
        </w:rPr>
        <w:t>aq.</w:t>
      </w:r>
      <w:r w:rsidRPr="00993C0D">
        <w:t>377.153</w:t>
      </w:r>
    </w:p>
    <w:p w14:paraId="3F6AEDEF" w14:textId="77777777" w:rsidR="000C2491" w:rsidRDefault="000C2491" w:rsidP="000C2491">
      <w:pPr>
        <w:spacing w:line="480" w:lineRule="auto"/>
      </w:pPr>
      <w:r>
        <w:t xml:space="preserve">Dimensions: </w:t>
      </w:r>
      <w:r w:rsidRPr="00993C0D">
        <w:t>L: 10.0; W: 7.9; H: 2.7</w:t>
      </w:r>
    </w:p>
    <w:p w14:paraId="0436C11F" w14:textId="77777777" w:rsidR="000C2491" w:rsidRDefault="000C2491" w:rsidP="000C2491">
      <w:pPr>
        <w:spacing w:line="480" w:lineRule="auto"/>
      </w:pPr>
      <w:r>
        <w:t xml:space="preserve">Condition and Fabric: </w:t>
      </w:r>
      <w:r w:rsidRPr="00993C0D">
        <w:t>Intact. Clay 5YR6/6 reddish yellow, worn glaze varying between 2.5YR6/6 light red and 2.5YR5/6 red. Mica.</w:t>
      </w:r>
    </w:p>
    <w:p w14:paraId="439B66D4" w14:textId="77777777" w:rsidR="000C2491" w:rsidRDefault="000C2491" w:rsidP="000C2491">
      <w:pPr>
        <w:spacing w:line="480" w:lineRule="auto"/>
      </w:pPr>
      <w:r>
        <w:t xml:space="preserve">Description: </w:t>
      </w:r>
      <w:r w:rsidRPr="00993C0D">
        <w:t xml:space="preserve">Moldmade. Ring handle with three grooves on upper part. Flat shoulder, separated from discus by </w:t>
      </w:r>
      <w:r>
        <w:t xml:space="preserve">a </w:t>
      </w:r>
      <w:r w:rsidRPr="00993C0D">
        <w:t xml:space="preserve">raised flat-topped ridge marked off by two grooves and interrupted by </w:t>
      </w:r>
      <w:r>
        <w:t xml:space="preserve">a </w:t>
      </w:r>
      <w:r w:rsidRPr="00993C0D">
        <w:t>very narrow channel facing nozzle top; the two extremities of the ridge curl outward at channel; small rectangular panel on each side of shoulder.</w:t>
      </w:r>
      <w:r>
        <w:t xml:space="preserve"> R</w:t>
      </w:r>
      <w:r w:rsidRPr="00993C0D">
        <w:t xml:space="preserve">idge marked off by two grooves surrounding concave central discus with filling-hole. Slit air hole facing nozzle. Small rounded nozzle form Bus. 9e encroaching upon shoulder. </w:t>
      </w:r>
      <w:r>
        <w:t>Base marked off by one circular groove</w:t>
      </w:r>
      <w:r w:rsidRPr="00993C0D">
        <w:t xml:space="preserve">; plain </w:t>
      </w:r>
      <w:r w:rsidRPr="00993C0D">
        <w:rPr>
          <w:i/>
        </w:rPr>
        <w:t>planta pedis.</w:t>
      </w:r>
    </w:p>
    <w:p w14:paraId="3BC49F12" w14:textId="77777777" w:rsidR="000C2491" w:rsidRPr="000C2491" w:rsidRDefault="000C2491" w:rsidP="000C2491">
      <w:pPr>
        <w:spacing w:line="480" w:lineRule="auto"/>
        <w:rPr>
          <w:b/>
        </w:rPr>
      </w:pPr>
      <w:r>
        <w:t>Discus Iconography: T</w:t>
      </w:r>
      <w:r w:rsidRPr="00993C0D">
        <w:t xml:space="preserve">hree different theater masks evenly </w:t>
      </w:r>
      <w:r>
        <w:t>distributed.</w:t>
      </w:r>
    </w:p>
    <w:p w14:paraId="01173708" w14:textId="77777777" w:rsidR="000C2491" w:rsidRDefault="000C2491" w:rsidP="000C2491">
      <w:pPr>
        <w:spacing w:line="480" w:lineRule="auto"/>
      </w:pPr>
      <w:r>
        <w:t xml:space="preserve">Type: </w:t>
      </w:r>
      <w:r w:rsidRPr="00993C0D">
        <w:t xml:space="preserve">Loeschcke </w:t>
      </w:r>
      <w:r w:rsidRPr="00524C6D">
        <w:rPr>
          <w:caps/>
        </w:rPr>
        <w:t>viii</w:t>
      </w:r>
      <w:r w:rsidRPr="00993C0D">
        <w:t xml:space="preserve">; Broneer </w:t>
      </w:r>
      <w:r w:rsidRPr="00524C6D">
        <w:rPr>
          <w:caps/>
        </w:rPr>
        <w:t>xxvii</w:t>
      </w:r>
      <w:r w:rsidR="009F1B1B">
        <w:t xml:space="preserve"> D</w:t>
      </w:r>
    </w:p>
    <w:p w14:paraId="72A6D7F0" w14:textId="77777777" w:rsidR="000C2491" w:rsidRDefault="000C2491" w:rsidP="000C2491">
      <w:pPr>
        <w:spacing w:line="480" w:lineRule="auto"/>
      </w:pPr>
      <w:r>
        <w:t xml:space="preserve">Place of Manufacture or Origin: </w:t>
      </w:r>
      <w:r w:rsidR="009F1B1B">
        <w:t>Asia Minor</w:t>
      </w:r>
    </w:p>
    <w:p w14:paraId="05B70E93" w14:textId="77777777" w:rsidR="000C2491" w:rsidRDefault="000C2491" w:rsidP="000C2491">
      <w:pPr>
        <w:spacing w:line="480" w:lineRule="auto"/>
      </w:pPr>
      <w:r>
        <w:t>Parallels: (C</w:t>
      </w:r>
      <w:r w:rsidRPr="00993C0D">
        <w:t>lose) Broneer 1930, p. 205, no. 702, pl. 12 (</w:t>
      </w:r>
      <w:r w:rsidR="00A5109C">
        <w:t>{{loc_0000:</w:t>
      </w:r>
      <w:r w:rsidRPr="00993C0D">
        <w:t>Corinth</w:t>
      </w:r>
      <w:r w:rsidR="00A5109C">
        <w:t>}}</w:t>
      </w:r>
      <w:r w:rsidRPr="00993C0D">
        <w:t>); Griepentrog 1986, nos. 1–</w:t>
      </w:r>
      <w:r w:rsidRPr="008C65A9">
        <w:t xml:space="preserve">2 </w:t>
      </w:r>
      <w:r w:rsidRPr="008C65A9">
        <w:rPr>
          <w:caps/>
        </w:rPr>
        <w:t>(</w:t>
      </w:r>
      <w:r w:rsidRPr="008C65A9">
        <w:t>{{insc:</w:t>
      </w:r>
      <w:r w:rsidRPr="008C65A9">
        <w:rPr>
          <w:caps/>
        </w:rPr>
        <w:sym w:font="Symbol" w:char="F050"/>
      </w:r>
      <w:r w:rsidRPr="008C65A9">
        <w:rPr>
          <w:caps/>
        </w:rPr>
        <w:t>ei/oy</w:t>
      </w:r>
      <w:r w:rsidRPr="008C65A9">
        <w:t>}}),</w:t>
      </w:r>
      <w:r w:rsidRPr="00993C0D">
        <w:t xml:space="preserve"> no. 4, pl. 30, nos. 5–6, pl. 30 (plain </w:t>
      </w:r>
      <w:r w:rsidRPr="00993C0D">
        <w:rPr>
          <w:i/>
        </w:rPr>
        <w:t>planta pedis</w:t>
      </w:r>
      <w:r w:rsidRPr="00993C0D">
        <w:t xml:space="preserve">); Bailey BM </w:t>
      </w:r>
      <w:r w:rsidRPr="00524C6D">
        <w:rPr>
          <w:caps/>
        </w:rPr>
        <w:t>iii</w:t>
      </w:r>
      <w:r w:rsidRPr="00993C0D">
        <w:t>, p. 404, Q 3242–Q 3243, pl. 116 (</w:t>
      </w:r>
      <w:r w:rsidR="00A5109C">
        <w:t>{{loc_0000:</w:t>
      </w:r>
      <w:r w:rsidRPr="00993C0D">
        <w:t>Corfu</w:t>
      </w:r>
      <w:r w:rsidR="00A5109C">
        <w:t>}}</w:t>
      </w:r>
      <w:r w:rsidRPr="00993C0D">
        <w:t>[?]); (very close) Hübinger 1993, p. 118, no. 219, pl. 28 (with further refs.), presumed provenience Asia Minor; (close) Böttger 2002, p. 90, no. 39, pl. 3 (Athens, fr.)</w:t>
      </w:r>
      <w:r w:rsidR="00990167">
        <w:t>; Seidel 2002, no. 46;</w:t>
      </w:r>
      <w:r w:rsidRPr="00993C0D">
        <w:t xml:space="preserve"> Bussière and Rivel </w:t>
      </w:r>
      <w:r>
        <w:t>2012,</w:t>
      </w:r>
      <w:r w:rsidRPr="00993C0D">
        <w:t xml:space="preserve"> no. 195;</w:t>
      </w:r>
      <w:r w:rsidR="001D2CED">
        <w:t xml:space="preserve"> </w:t>
      </w:r>
      <w:hyperlink r:id="rId68" w:history="1">
        <w:r w:rsidRPr="000C2491">
          <w:rPr>
            <w:rStyle w:val="Hyperlink"/>
          </w:rPr>
          <w:t>cat. 350</w:t>
        </w:r>
      </w:hyperlink>
      <w:r w:rsidRPr="006E6B13">
        <w:t>.</w:t>
      </w:r>
    </w:p>
    <w:p w14:paraId="0D2F4D2D" w14:textId="77777777" w:rsidR="00302739" w:rsidRDefault="00302739" w:rsidP="00302739">
      <w:pPr>
        <w:spacing w:line="480" w:lineRule="auto"/>
      </w:pPr>
      <w:r>
        <w:t xml:space="preserve">Provenance: </w:t>
      </w:r>
    </w:p>
    <w:p w14:paraId="5AB6CA22" w14:textId="77777777" w:rsidR="000C2491" w:rsidRDefault="000C2491" w:rsidP="000C2491">
      <w:pPr>
        <w:spacing w:line="480" w:lineRule="auto"/>
      </w:pPr>
      <w:r>
        <w:t>Bibliography: Unpublished.</w:t>
      </w:r>
    </w:p>
    <w:p w14:paraId="3175650D" w14:textId="77777777" w:rsidR="00D83F11" w:rsidRPr="006E6B13" w:rsidRDefault="000C2491" w:rsidP="000C2491">
      <w:pPr>
        <w:spacing w:line="480" w:lineRule="auto"/>
      </w:pPr>
      <w:r>
        <w:t xml:space="preserve">Date: </w:t>
      </w:r>
      <w:r w:rsidR="00D83F11" w:rsidRPr="006E6B13">
        <w:t>Second half of second century</w:t>
      </w:r>
      <w:r w:rsidR="00D83F11" w:rsidRPr="00524C6D">
        <w:rPr>
          <w:caps/>
        </w:rPr>
        <w:t xml:space="preserve"> </w:t>
      </w:r>
      <w:r w:rsidR="005170AB" w:rsidRPr="005170AB">
        <w:rPr>
          <w:caps/>
        </w:rPr>
        <w:t>A.D.</w:t>
      </w:r>
    </w:p>
    <w:p w14:paraId="7FB2705F" w14:textId="77777777" w:rsidR="00075345" w:rsidRPr="00197C9B" w:rsidRDefault="00075345" w:rsidP="00075345">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Pr>
          <w:rFonts w:ascii="Palatino" w:hAnsi="Palatino"/>
        </w:rPr>
        <w:t xml:space="preserve"> 150; 200</w:t>
      </w:r>
    </w:p>
    <w:p w14:paraId="7B8DE5BE" w14:textId="77777777" w:rsidR="00D83F11" w:rsidRPr="0093224C" w:rsidRDefault="000C2491" w:rsidP="00D83F11">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D83F11" w:rsidRPr="00524C6D">
        <w:rPr>
          <w:rFonts w:ascii="Palatino" w:hAnsi="Palatino"/>
          <w:caps/>
        </w:rPr>
        <w:t xml:space="preserve">: </w:t>
      </w:r>
      <w:r w:rsidR="00D83F11" w:rsidRPr="006E6B13">
        <w:rPr>
          <w:rFonts w:ascii="Palatino" w:hAnsi="Palatino"/>
        </w:rPr>
        <w:t xml:space="preserve">The masks on the discus are not identical to those on </w:t>
      </w:r>
      <w:hyperlink r:id="rId69" w:history="1">
        <w:r w:rsidR="00D83F11" w:rsidRPr="009E3E63">
          <w:rPr>
            <w:rStyle w:val="Hyperlink"/>
            <w:rFonts w:ascii="Palatino" w:hAnsi="Palatino"/>
          </w:rPr>
          <w:t>cat. 350</w:t>
        </w:r>
      </w:hyperlink>
      <w:r w:rsidR="00D83F11" w:rsidRPr="00993C0D">
        <w:rPr>
          <w:rFonts w:ascii="Palatino" w:hAnsi="Palatino"/>
        </w:rPr>
        <w:t>: the right one here has long locks of hair on each side of the head.</w:t>
      </w:r>
    </w:p>
    <w:p w14:paraId="0DB3A655" w14:textId="77777777" w:rsidR="00D83F11" w:rsidRPr="00993C0D" w:rsidDel="00E312B5" w:rsidRDefault="00D83F11" w:rsidP="00D83F11">
      <w:pPr>
        <w:pStyle w:val="Textedelespacerserv2"/>
        <w:numPr>
          <w:ilvl w:val="0"/>
          <w:numId w:val="0"/>
        </w:numPr>
        <w:spacing w:line="480" w:lineRule="auto"/>
        <w:jc w:val="left"/>
        <w:outlineLvl w:val="9"/>
        <w:rPr>
          <w:rFonts w:ascii="Palatino" w:hAnsi="Palatino"/>
        </w:rPr>
      </w:pPr>
    </w:p>
    <w:p w14:paraId="4000CB8B"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98D63F7" w14:textId="77777777" w:rsidR="004940D7" w:rsidRDefault="004940D7" w:rsidP="00D83F11">
      <w:pPr>
        <w:pStyle w:val="Textedelespacerserv2"/>
        <w:numPr>
          <w:ilvl w:val="0"/>
          <w:numId w:val="0"/>
        </w:numPr>
        <w:spacing w:line="480" w:lineRule="auto"/>
        <w:jc w:val="left"/>
        <w:outlineLvl w:val="9"/>
        <w:rPr>
          <w:rFonts w:ascii="Palatino" w:hAnsi="Palatino"/>
        </w:rPr>
      </w:pPr>
    </w:p>
    <w:p w14:paraId="4040FE14" w14:textId="77777777" w:rsidR="004940D7" w:rsidRDefault="004940D7" w:rsidP="004940D7">
      <w:pPr>
        <w:spacing w:line="480" w:lineRule="auto"/>
      </w:pPr>
      <w:r>
        <w:t>Catalogue Number: 350</w:t>
      </w:r>
    </w:p>
    <w:p w14:paraId="18602F24" w14:textId="77777777" w:rsidR="004940D7" w:rsidRDefault="004940D7" w:rsidP="004940D7">
      <w:pPr>
        <w:spacing w:line="480" w:lineRule="auto"/>
      </w:pPr>
      <w:r>
        <w:t xml:space="preserve">Inventory Number: </w:t>
      </w:r>
      <w:r w:rsidRPr="00993C0D">
        <w:t>83.</w:t>
      </w:r>
      <w:r w:rsidRPr="00524C6D">
        <w:rPr>
          <w:caps/>
        </w:rPr>
        <w:t>aq.</w:t>
      </w:r>
      <w:r w:rsidRPr="00993C0D">
        <w:t>377.179</w:t>
      </w:r>
    </w:p>
    <w:p w14:paraId="3CFD44CE" w14:textId="77777777" w:rsidR="004940D7" w:rsidRDefault="004940D7" w:rsidP="004940D7">
      <w:pPr>
        <w:spacing w:line="480" w:lineRule="auto"/>
      </w:pPr>
      <w:r>
        <w:t xml:space="preserve">Dimensions: </w:t>
      </w:r>
      <w:r w:rsidRPr="00993C0D">
        <w:t>L: 9.5; W: 7.4; H: 3.0</w:t>
      </w:r>
    </w:p>
    <w:p w14:paraId="5B456CAC" w14:textId="77777777" w:rsidR="004940D7" w:rsidRDefault="004940D7" w:rsidP="004940D7">
      <w:pPr>
        <w:spacing w:line="480" w:lineRule="auto"/>
      </w:pPr>
      <w:r>
        <w:t xml:space="preserve">Condition and Fabric: </w:t>
      </w:r>
      <w:r w:rsidRPr="00993C0D">
        <w:t>Intact. Clay 2.5YR6/4 light reddish brown, glaze 2.5YR5/6 red.</w:t>
      </w:r>
    </w:p>
    <w:p w14:paraId="1166FA86" w14:textId="77777777" w:rsidR="004940D7" w:rsidRPr="004940D7" w:rsidRDefault="004940D7" w:rsidP="004940D7">
      <w:pPr>
        <w:pStyle w:val="Textedelespacerserv2"/>
        <w:numPr>
          <w:ilvl w:val="0"/>
          <w:numId w:val="0"/>
        </w:numPr>
        <w:spacing w:line="480" w:lineRule="auto"/>
        <w:jc w:val="left"/>
        <w:outlineLvl w:val="9"/>
        <w:rPr>
          <w:rFonts w:ascii="Palatino" w:hAnsi="Palatino"/>
        </w:rPr>
      </w:pPr>
      <w:r w:rsidRPr="004940D7">
        <w:rPr>
          <w:rFonts w:ascii="Palatino" w:hAnsi="Palatino"/>
        </w:rPr>
        <w:t>Description: Moldmade</w:t>
      </w:r>
      <w:r w:rsidRPr="00993C0D">
        <w:rPr>
          <w:rFonts w:ascii="Palatino" w:hAnsi="Palatino"/>
        </w:rPr>
        <w:t xml:space="preserve">. Pierced ring handle with three grooves on upper part. Deep body. Flat shoulder, separated from discus by </w:t>
      </w:r>
      <w:r>
        <w:rPr>
          <w:rFonts w:ascii="Palatino" w:hAnsi="Palatino"/>
        </w:rPr>
        <w:t xml:space="preserve">a </w:t>
      </w:r>
      <w:r w:rsidRPr="00993C0D">
        <w:rPr>
          <w:rFonts w:ascii="Palatino" w:hAnsi="Palatino"/>
        </w:rPr>
        <w:t xml:space="preserve">raised flat-topped ridge marked off by two grooves and interrupted by </w:t>
      </w:r>
      <w:r>
        <w:rPr>
          <w:rFonts w:ascii="Palatino" w:hAnsi="Palatino"/>
        </w:rPr>
        <w:t xml:space="preserve">a </w:t>
      </w:r>
      <w:r w:rsidRPr="00993C0D">
        <w:rPr>
          <w:rFonts w:ascii="Palatino" w:hAnsi="Palatino"/>
        </w:rPr>
        <w:t>short channel between discus and nozzle; small rectangular panel on each side of shoulder.</w:t>
      </w:r>
      <w:r>
        <w:rPr>
          <w:rFonts w:ascii="Palatino" w:hAnsi="Palatino"/>
        </w:rPr>
        <w:t xml:space="preserve"> R</w:t>
      </w:r>
      <w:r w:rsidRPr="00993C0D">
        <w:rPr>
          <w:rFonts w:ascii="Palatino" w:hAnsi="Palatino"/>
        </w:rPr>
        <w:t xml:space="preserve">idge marked off by two grooves surrounding concave central </w:t>
      </w:r>
      <w:r>
        <w:rPr>
          <w:rFonts w:ascii="Palatino" w:hAnsi="Palatino"/>
        </w:rPr>
        <w:t>field</w:t>
      </w:r>
      <w:r w:rsidRPr="00993C0D">
        <w:rPr>
          <w:rFonts w:ascii="Palatino" w:hAnsi="Palatino"/>
        </w:rPr>
        <w:t xml:space="preserve">. Central filling-hole. Small air hole in </w:t>
      </w:r>
      <w:r>
        <w:rPr>
          <w:rFonts w:ascii="Palatino" w:hAnsi="Palatino"/>
        </w:rPr>
        <w:t>discus</w:t>
      </w:r>
      <w:r w:rsidRPr="00993C0D">
        <w:rPr>
          <w:rFonts w:ascii="Palatino" w:hAnsi="Palatino"/>
        </w:rPr>
        <w:t xml:space="preserve">, facing nozzle. Small rounded nozzle encroaching on shoulder, close to form Bus. 4g. </w:t>
      </w:r>
      <w:r>
        <w:rPr>
          <w:rFonts w:ascii="Palatino" w:hAnsi="Palatino"/>
        </w:rPr>
        <w:t>Base marked off by one circular groove.</w:t>
      </w:r>
      <w:r w:rsidRPr="00993C0D">
        <w:rPr>
          <w:rFonts w:ascii="Palatino" w:hAnsi="Palatino"/>
        </w:rPr>
        <w:t xml:space="preserve"> Plain </w:t>
      </w:r>
      <w:r w:rsidRPr="00993C0D">
        <w:rPr>
          <w:rFonts w:ascii="Palatino" w:hAnsi="Palatino"/>
          <w:i/>
        </w:rPr>
        <w:t>planta pedis.</w:t>
      </w:r>
      <w:r w:rsidRPr="00993C0D">
        <w:rPr>
          <w:rFonts w:ascii="Palatino" w:hAnsi="Palatino"/>
        </w:rPr>
        <w:t xml:space="preserve"> </w:t>
      </w:r>
    </w:p>
    <w:p w14:paraId="36A599B5" w14:textId="77777777" w:rsidR="004940D7" w:rsidRDefault="004940D7" w:rsidP="004940D7">
      <w:pPr>
        <w:spacing w:line="480" w:lineRule="auto"/>
      </w:pPr>
      <w:r>
        <w:t>Discus Iconography: T</w:t>
      </w:r>
      <w:r w:rsidRPr="00993C0D">
        <w:t>hree identical theater masks evenly spaced in flat upper half of discus</w:t>
      </w:r>
      <w:r>
        <w:t>.</w:t>
      </w:r>
    </w:p>
    <w:p w14:paraId="0A0682FC" w14:textId="77777777" w:rsidR="004940D7" w:rsidRDefault="004940D7" w:rsidP="004940D7">
      <w:pPr>
        <w:spacing w:line="480" w:lineRule="auto"/>
      </w:pPr>
      <w:r>
        <w:t xml:space="preserve">Type: </w:t>
      </w:r>
      <w:r w:rsidRPr="00993C0D">
        <w:t xml:space="preserve">Loeschcke </w:t>
      </w:r>
      <w:r w:rsidRPr="00524C6D">
        <w:rPr>
          <w:caps/>
        </w:rPr>
        <w:t>viii</w:t>
      </w:r>
      <w:r w:rsidRPr="00993C0D">
        <w:t xml:space="preserve">; Broneer </w:t>
      </w:r>
      <w:r w:rsidRPr="00524C6D">
        <w:rPr>
          <w:caps/>
        </w:rPr>
        <w:t>xxvii</w:t>
      </w:r>
      <w:r w:rsidR="009F1B1B">
        <w:t xml:space="preserve"> C</w:t>
      </w:r>
    </w:p>
    <w:p w14:paraId="36DBA2F0" w14:textId="77777777" w:rsidR="004940D7" w:rsidRDefault="004940D7" w:rsidP="004940D7">
      <w:pPr>
        <w:spacing w:line="480" w:lineRule="auto"/>
      </w:pPr>
      <w:r>
        <w:t xml:space="preserve">Place of Manufacture or Origin: </w:t>
      </w:r>
      <w:r w:rsidRPr="00993C0D">
        <w:t>Asia Mi</w:t>
      </w:r>
      <w:r w:rsidR="009F1B1B">
        <w:t>nor</w:t>
      </w:r>
    </w:p>
    <w:p w14:paraId="23069D2B" w14:textId="77777777" w:rsidR="004940D7" w:rsidRDefault="004940D7" w:rsidP="004940D7">
      <w:pPr>
        <w:spacing w:line="480" w:lineRule="auto"/>
      </w:pPr>
      <w:r>
        <w:t xml:space="preserve">Parallels: </w:t>
      </w:r>
      <w:r w:rsidRPr="00993C0D">
        <w:t xml:space="preserve">For nearly similar lamps with slightly different nozzle shape, see Bailey BM </w:t>
      </w:r>
      <w:r w:rsidRPr="00524C6D">
        <w:rPr>
          <w:caps/>
        </w:rPr>
        <w:t>ii</w:t>
      </w:r>
      <w:r w:rsidRPr="00993C0D">
        <w:t>, p. 63, Q 1326, pl. 72, fig</w:t>
      </w:r>
      <w:r w:rsidRPr="00A74EDE">
        <w:t>. 67 ({{insc:</w:t>
      </w:r>
      <w:r w:rsidRPr="00A74EDE">
        <w:rPr>
          <w:caps/>
        </w:rPr>
        <w:t>lfabricmasc</w:t>
      </w:r>
      <w:r w:rsidRPr="00A74EDE">
        <w:t>}}) (with further refs.); Mlasowsky 1993, p. 217, no. 206 ({{insc:</w:t>
      </w:r>
      <w:r w:rsidRPr="00A74EDE">
        <w:rPr>
          <w:caps/>
        </w:rPr>
        <w:t>lmvnphile</w:t>
      </w:r>
      <w:r w:rsidRPr="00A74EDE">
        <w:t>}});</w:t>
      </w:r>
      <w:r w:rsidRPr="00993C0D">
        <w:t xml:space="preserve"> (close, without shoulder panels) Bochum Museum, Schüller Collection, cat. no. 260, S 39 (Anatolia). See refs. for </w:t>
      </w:r>
      <w:hyperlink r:id="rId70" w:history="1">
        <w:r w:rsidRPr="004940D7">
          <w:rPr>
            <w:rStyle w:val="Hyperlink"/>
          </w:rPr>
          <w:t>cat. 349</w:t>
        </w:r>
      </w:hyperlink>
      <w:r w:rsidRPr="00111F3D">
        <w:t>, which</w:t>
      </w:r>
      <w:r w:rsidRPr="00993C0D">
        <w:t xml:space="preserve"> is very close.</w:t>
      </w:r>
    </w:p>
    <w:p w14:paraId="6AB072FD" w14:textId="77777777" w:rsidR="00302739" w:rsidRDefault="00302739" w:rsidP="00302739">
      <w:pPr>
        <w:spacing w:line="480" w:lineRule="auto"/>
      </w:pPr>
      <w:r>
        <w:t xml:space="preserve">Provenance: </w:t>
      </w:r>
    </w:p>
    <w:p w14:paraId="4FC83524" w14:textId="77777777" w:rsidR="004940D7" w:rsidRDefault="004940D7" w:rsidP="004940D7">
      <w:pPr>
        <w:spacing w:line="480" w:lineRule="auto"/>
      </w:pPr>
      <w:r>
        <w:t>Bibliography: Unpublished.</w:t>
      </w:r>
    </w:p>
    <w:p w14:paraId="4EAB7A99" w14:textId="77777777" w:rsidR="00D83F11" w:rsidRPr="00F90C10" w:rsidRDefault="004940D7" w:rsidP="004940D7">
      <w:pPr>
        <w:spacing w:line="480" w:lineRule="auto"/>
      </w:pPr>
      <w:r>
        <w:t xml:space="preserve">Date: </w:t>
      </w:r>
      <w:r w:rsidR="00D83F11" w:rsidRPr="00993C0D">
        <w:t>Second half of second century</w:t>
      </w:r>
      <w:r w:rsidR="00D83F11" w:rsidRPr="00524C6D">
        <w:rPr>
          <w:caps/>
        </w:rPr>
        <w:t xml:space="preserve"> </w:t>
      </w:r>
      <w:r w:rsidR="005170AB" w:rsidRPr="005170AB">
        <w:rPr>
          <w:caps/>
        </w:rPr>
        <w:t>A.D.</w:t>
      </w:r>
    </w:p>
    <w:p w14:paraId="238B153A" w14:textId="77777777" w:rsidR="00075345" w:rsidRPr="00197C9B" w:rsidRDefault="00075345" w:rsidP="00075345">
      <w:pPr>
        <w:pStyle w:val="Textedelespacerserv2"/>
        <w:numPr>
          <w:ilvl w:val="0"/>
          <w:numId w:val="0"/>
        </w:numPr>
        <w:spacing w:line="480" w:lineRule="auto"/>
        <w:jc w:val="left"/>
        <w:outlineLvl w:val="9"/>
        <w:rPr>
          <w:rFonts w:ascii="Palatino" w:hAnsi="Palatino"/>
        </w:rPr>
      </w:pPr>
      <w:r w:rsidRPr="00197C9B">
        <w:rPr>
          <w:rFonts w:ascii="Palatino" w:hAnsi="Palatino"/>
        </w:rPr>
        <w:t>Date numeric:</w:t>
      </w:r>
      <w:r>
        <w:rPr>
          <w:rFonts w:ascii="Palatino" w:hAnsi="Palatino"/>
        </w:rPr>
        <w:t xml:space="preserve"> </w:t>
      </w:r>
      <w:r w:rsidR="004940D7">
        <w:rPr>
          <w:rFonts w:ascii="Palatino" w:hAnsi="Palatino"/>
        </w:rPr>
        <w:t>150; 200</w:t>
      </w:r>
    </w:p>
    <w:p w14:paraId="29BA1D26"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63FD14CB"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F138F5A" w14:textId="77777777" w:rsidR="00D83F11" w:rsidRDefault="00D83F11" w:rsidP="00D83F11">
      <w:pPr>
        <w:pStyle w:val="Textedelespacerserv2"/>
        <w:numPr>
          <w:ilvl w:val="0"/>
          <w:numId w:val="0"/>
        </w:numPr>
        <w:spacing w:line="480" w:lineRule="auto"/>
        <w:jc w:val="left"/>
        <w:outlineLvl w:val="9"/>
        <w:rPr>
          <w:rFonts w:ascii="Palatino" w:hAnsi="Palatino"/>
        </w:rPr>
      </w:pPr>
    </w:p>
    <w:p w14:paraId="2C6F6735" w14:textId="77777777" w:rsidR="00B96BDF" w:rsidRDefault="00B96BDF" w:rsidP="00B96BDF">
      <w:pPr>
        <w:spacing w:line="480" w:lineRule="auto"/>
      </w:pPr>
      <w:r>
        <w:t>Catalogue Number: 351</w:t>
      </w:r>
    </w:p>
    <w:p w14:paraId="48D72B4E" w14:textId="77777777" w:rsidR="00B96BDF" w:rsidRDefault="00B96BDF" w:rsidP="00B96BDF">
      <w:pPr>
        <w:spacing w:line="480" w:lineRule="auto"/>
      </w:pPr>
      <w:r>
        <w:t xml:space="preserve">Inventory Number: </w:t>
      </w:r>
      <w:r w:rsidRPr="00993C0D">
        <w:t>81.</w:t>
      </w:r>
      <w:r w:rsidRPr="00524C6D">
        <w:rPr>
          <w:caps/>
        </w:rPr>
        <w:t>aq.</w:t>
      </w:r>
      <w:r w:rsidRPr="00993C0D">
        <w:t>112.7</w:t>
      </w:r>
    </w:p>
    <w:p w14:paraId="01A51B05" w14:textId="77777777" w:rsidR="00B96BDF" w:rsidRDefault="00B96BDF" w:rsidP="00B96BDF">
      <w:pPr>
        <w:spacing w:line="480" w:lineRule="auto"/>
      </w:pPr>
      <w:r>
        <w:t xml:space="preserve">Dimensions: </w:t>
      </w:r>
      <w:r w:rsidRPr="00993C0D">
        <w:t>L: 8.9; W: 7.1; H: 2.6</w:t>
      </w:r>
    </w:p>
    <w:p w14:paraId="360A2D77" w14:textId="79BC642F" w:rsidR="00B96BDF" w:rsidRDefault="00B96BDF" w:rsidP="00B96BDF">
      <w:pPr>
        <w:spacing w:line="480" w:lineRule="auto"/>
      </w:pPr>
      <w:r>
        <w:t xml:space="preserve">Condition and Fabric: </w:t>
      </w:r>
      <w:r w:rsidRPr="00993C0D">
        <w:t xml:space="preserve">Intact. </w:t>
      </w:r>
      <w:r w:rsidR="005C6A84">
        <w:t xml:space="preserve">Burn marks on nozzle. </w:t>
      </w:r>
      <w:r w:rsidRPr="00993C0D">
        <w:t>Clay 10YR7/3 very pale brown, very few traces of glaze</w:t>
      </w:r>
      <w:r w:rsidRPr="00E62537">
        <w:t xml:space="preserve"> </w:t>
      </w:r>
      <w:r w:rsidRPr="00993C0D">
        <w:t>10YR5/3 brown</w:t>
      </w:r>
      <w:r w:rsidRPr="00E62537">
        <w:t>.</w:t>
      </w:r>
    </w:p>
    <w:p w14:paraId="3F7EECDF" w14:textId="053C6A08" w:rsidR="00B96BDF" w:rsidRDefault="00B96BDF" w:rsidP="00B96BDF">
      <w:pPr>
        <w:spacing w:line="480" w:lineRule="auto"/>
      </w:pPr>
      <w:r>
        <w:t xml:space="preserve">Description: </w:t>
      </w:r>
      <w:r w:rsidRPr="00993C0D">
        <w:t xml:space="preserve">Moldmade. Ring handle with three grooves on upper part. Flat shoulder, separated from discus by </w:t>
      </w:r>
      <w:r>
        <w:t xml:space="preserve">a </w:t>
      </w:r>
      <w:r w:rsidRPr="00993C0D">
        <w:t xml:space="preserve">raised flat-topped ridge marked off by two grooves and interrupted by </w:t>
      </w:r>
      <w:r>
        <w:t xml:space="preserve">a </w:t>
      </w:r>
      <w:r w:rsidRPr="00993C0D">
        <w:t>channel between discus and nozzle; small rectangular panel on each side of shoulder.</w:t>
      </w:r>
      <w:r>
        <w:t xml:space="preserve"> S</w:t>
      </w:r>
      <w:r w:rsidRPr="00993C0D">
        <w:t>lightly raised ridge surroundin</w:t>
      </w:r>
      <w:r>
        <w:t>g concave central field</w:t>
      </w:r>
      <w:r w:rsidRPr="00993C0D">
        <w:t xml:space="preserve"> pierced by central filling-hole. Small air hole in low</w:t>
      </w:r>
      <w:r>
        <w:t xml:space="preserve"> part of</w:t>
      </w:r>
      <w:r w:rsidRPr="00993C0D">
        <w:t xml:space="preserve"> discus. Small rounded nozzle encroaching upon shou</w:t>
      </w:r>
      <w:r w:rsidR="005C6A84">
        <w:t>lder, close to form Bus. 4g</w:t>
      </w:r>
      <w:r w:rsidRPr="00993C0D">
        <w:t xml:space="preserve">. </w:t>
      </w:r>
      <w:r>
        <w:t>Base marked off by one circular groove.</w:t>
      </w:r>
    </w:p>
    <w:p w14:paraId="035206A0" w14:textId="77777777" w:rsidR="00B96BDF" w:rsidRDefault="00B96BDF" w:rsidP="00B96BDF">
      <w:pPr>
        <w:spacing w:line="480" w:lineRule="auto"/>
      </w:pPr>
      <w:r>
        <w:t>Discus Iconography: T</w:t>
      </w:r>
      <w:r w:rsidRPr="00993C0D">
        <w:t>hree blurred identical theater masks evenly spread on flat upper half of discus</w:t>
      </w:r>
      <w:r>
        <w:t>.</w:t>
      </w:r>
    </w:p>
    <w:p w14:paraId="7CD4D2E8" w14:textId="77777777" w:rsidR="00B96BDF" w:rsidRDefault="00B96BDF" w:rsidP="00B96BDF">
      <w:pPr>
        <w:spacing w:line="480" w:lineRule="auto"/>
      </w:pPr>
      <w:r>
        <w:t xml:space="preserve">Type: </w:t>
      </w:r>
      <w:r w:rsidRPr="00993C0D">
        <w:t xml:space="preserve">Loeschcke </w:t>
      </w:r>
      <w:r w:rsidRPr="00524C6D">
        <w:rPr>
          <w:caps/>
        </w:rPr>
        <w:t>viii</w:t>
      </w:r>
      <w:r w:rsidRPr="00993C0D">
        <w:t xml:space="preserve">; Broneer </w:t>
      </w:r>
      <w:r w:rsidRPr="00524C6D">
        <w:rPr>
          <w:caps/>
        </w:rPr>
        <w:t>xxvii</w:t>
      </w:r>
      <w:r w:rsidR="00427555">
        <w:t xml:space="preserve"> C</w:t>
      </w:r>
    </w:p>
    <w:p w14:paraId="0BAC03A0" w14:textId="77777777" w:rsidR="00B96BDF" w:rsidRDefault="00B96BDF" w:rsidP="00B96BDF">
      <w:pPr>
        <w:spacing w:line="480" w:lineRule="auto"/>
      </w:pPr>
      <w:r>
        <w:t>Place of Manufacture or Origin: Asia Minor</w:t>
      </w:r>
    </w:p>
    <w:p w14:paraId="6113C68C" w14:textId="77777777" w:rsidR="00B96BDF" w:rsidRDefault="00B96BDF" w:rsidP="00B96BDF">
      <w:pPr>
        <w:spacing w:line="480" w:lineRule="auto"/>
      </w:pPr>
      <w:r>
        <w:t xml:space="preserve">Parallels: </w:t>
      </w:r>
      <w:r w:rsidRPr="00993C0D">
        <w:t xml:space="preserve">See </w:t>
      </w:r>
      <w:hyperlink r:id="rId71" w:history="1">
        <w:r w:rsidRPr="00B96BDF">
          <w:rPr>
            <w:rStyle w:val="Hyperlink"/>
          </w:rPr>
          <w:t>cat. 350</w:t>
        </w:r>
      </w:hyperlink>
      <w:r w:rsidRPr="00DE7C63">
        <w:t xml:space="preserve"> with refs</w:t>
      </w:r>
      <w:r w:rsidRPr="00993C0D">
        <w:t>.</w:t>
      </w:r>
    </w:p>
    <w:p w14:paraId="0E38443B" w14:textId="77777777" w:rsidR="00302739" w:rsidRDefault="00302739" w:rsidP="00302739">
      <w:pPr>
        <w:spacing w:line="480" w:lineRule="auto"/>
      </w:pPr>
      <w:r>
        <w:t xml:space="preserve">Provenance: </w:t>
      </w:r>
    </w:p>
    <w:p w14:paraId="4EB4D641" w14:textId="77777777" w:rsidR="00B96BDF" w:rsidRDefault="00B96BDF" w:rsidP="00B96BDF">
      <w:pPr>
        <w:spacing w:line="480" w:lineRule="auto"/>
      </w:pPr>
      <w:r>
        <w:t>Bibliography: Unpublished.</w:t>
      </w:r>
    </w:p>
    <w:p w14:paraId="0A8C5CF3" w14:textId="77777777" w:rsidR="00D83F11" w:rsidRDefault="00B96BDF" w:rsidP="00B96BDF">
      <w:pPr>
        <w:spacing w:line="480" w:lineRule="auto"/>
      </w:pPr>
      <w:r>
        <w:t xml:space="preserve">Date: </w:t>
      </w:r>
      <w:r w:rsidR="00D83F11" w:rsidRPr="00993C0D">
        <w:t>Late sec</w:t>
      </w:r>
      <w:r w:rsidR="00427555">
        <w:t>ond into early third century(?)</w:t>
      </w:r>
    </w:p>
    <w:p w14:paraId="45D687E1" w14:textId="77777777" w:rsidR="00B96BDF" w:rsidRPr="00993C0D" w:rsidRDefault="00B96BDF" w:rsidP="00B96BDF">
      <w:pPr>
        <w:spacing w:line="480" w:lineRule="auto"/>
      </w:pPr>
      <w:r>
        <w:t>Date numeric: 175; 225</w:t>
      </w:r>
    </w:p>
    <w:p w14:paraId="5227A604"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5618DB24"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29BDF4E" w14:textId="77777777" w:rsidR="00D83F11" w:rsidRDefault="00D83F11" w:rsidP="00D83F11">
      <w:pPr>
        <w:pStyle w:val="Textedelespacerserv2"/>
        <w:numPr>
          <w:ilvl w:val="0"/>
          <w:numId w:val="0"/>
        </w:numPr>
        <w:spacing w:line="480" w:lineRule="auto"/>
        <w:jc w:val="left"/>
        <w:outlineLvl w:val="9"/>
        <w:rPr>
          <w:rFonts w:ascii="Palatino" w:hAnsi="Palatino"/>
        </w:rPr>
      </w:pPr>
    </w:p>
    <w:p w14:paraId="00D2640B" w14:textId="77777777" w:rsidR="001C4F68" w:rsidRDefault="001C4F68" w:rsidP="001C4F68">
      <w:pPr>
        <w:spacing w:line="480" w:lineRule="auto"/>
      </w:pPr>
      <w:r>
        <w:t>Catalogue Number: 352</w:t>
      </w:r>
    </w:p>
    <w:p w14:paraId="2254B006" w14:textId="77777777" w:rsidR="001C4F68" w:rsidRDefault="001C4F68" w:rsidP="001C4F68">
      <w:pPr>
        <w:spacing w:line="480" w:lineRule="auto"/>
      </w:pPr>
      <w:r>
        <w:t xml:space="preserve">Inventory Number: </w:t>
      </w:r>
      <w:r w:rsidRPr="00993C0D">
        <w:t>81.</w:t>
      </w:r>
      <w:r w:rsidRPr="00524C6D">
        <w:rPr>
          <w:caps/>
        </w:rPr>
        <w:t>aq.</w:t>
      </w:r>
      <w:r w:rsidRPr="00993C0D">
        <w:t>112.8</w:t>
      </w:r>
    </w:p>
    <w:p w14:paraId="25F1883C" w14:textId="77777777" w:rsidR="001C4F68" w:rsidRDefault="001C4F68" w:rsidP="001C4F68">
      <w:pPr>
        <w:spacing w:line="480" w:lineRule="auto"/>
      </w:pPr>
      <w:r>
        <w:t xml:space="preserve">Dimensions: </w:t>
      </w:r>
      <w:r w:rsidRPr="00993C0D">
        <w:t>L: 9.5; W: 7.0; H: 2.6</w:t>
      </w:r>
    </w:p>
    <w:p w14:paraId="3E0431AA" w14:textId="4B5C5084" w:rsidR="001C4F68" w:rsidRDefault="001C4F68" w:rsidP="001C4F68">
      <w:pPr>
        <w:spacing w:line="480" w:lineRule="auto"/>
      </w:pPr>
      <w:r>
        <w:t xml:space="preserve">Condition and Fabric: </w:t>
      </w:r>
      <w:r w:rsidR="005C6A84">
        <w:t xml:space="preserve">Burn marks on nozzle and left side. </w:t>
      </w:r>
      <w:r w:rsidRPr="00993C0D">
        <w:t>Clay near 7.5YR8/2 pinkish white, glaze unevenly worn, mostly 2.5YR6.6 light red; parts burned dark near 5YR4/2 dark reddish gray. Powdery gold mica.</w:t>
      </w:r>
    </w:p>
    <w:p w14:paraId="41F20A02" w14:textId="72468D60" w:rsidR="001C4F68" w:rsidRDefault="001C4F68" w:rsidP="001C4F68">
      <w:pPr>
        <w:spacing w:line="480" w:lineRule="auto"/>
      </w:pPr>
      <w:r>
        <w:t xml:space="preserve">Description: </w:t>
      </w:r>
      <w:r w:rsidRPr="00993C0D">
        <w:t xml:space="preserve">Moldmade. Intact; top partially overpainted. Ring handle with three grooves on upper part. Flat shoulder, separated from discus by </w:t>
      </w:r>
      <w:r>
        <w:t xml:space="preserve">a </w:t>
      </w:r>
      <w:r w:rsidRPr="00993C0D">
        <w:t xml:space="preserve">flat raised band marked off by two grooves and interrupted by </w:t>
      </w:r>
      <w:r>
        <w:t xml:space="preserve">a </w:t>
      </w:r>
      <w:r w:rsidRPr="00993C0D">
        <w:t xml:space="preserve">short channel between discus and nozzle; rectangular panel on each side of shoulder; crude vine and bunch of grapes on upper shoulder between panels and handle; incised circle on each side of handle, one close to left bunch of grapes; incised circle on each side of nozzle channel; another on </w:t>
      </w:r>
      <w:r>
        <w:t xml:space="preserve">the </w:t>
      </w:r>
      <w:r w:rsidRPr="00993C0D">
        <w:t>left shoulder close to nozzle.</w:t>
      </w:r>
      <w:r>
        <w:t xml:space="preserve"> Discus m</w:t>
      </w:r>
      <w:r w:rsidRPr="00993C0D">
        <w:t xml:space="preserve">asks are joined by </w:t>
      </w:r>
      <w:r>
        <w:t xml:space="preserve">an </w:t>
      </w:r>
      <w:r w:rsidRPr="00993C0D">
        <w:t xml:space="preserve">asymmetrical flat ridge marked off </w:t>
      </w:r>
      <w:r>
        <w:t>by a</w:t>
      </w:r>
      <w:r w:rsidRPr="00993C0D">
        <w:t xml:space="preserve"> circular groove. Central filling-hole. Small air hole in lower </w:t>
      </w:r>
      <w:r>
        <w:t>field</w:t>
      </w:r>
      <w:r w:rsidRPr="00993C0D">
        <w:t>. Heart-shaped nozzle encroaching upon shoulder, close to Bus. 4</w:t>
      </w:r>
      <w:r>
        <w:t>.3</w:t>
      </w:r>
      <w:r>
        <w:rPr>
          <w:rStyle w:val="FootnoteReference"/>
        </w:rPr>
        <w:footnoteReference w:id="2"/>
      </w:r>
      <w:r w:rsidRPr="00993C0D">
        <w:t xml:space="preserve">. Base-ring marked off </w:t>
      </w:r>
      <w:r>
        <w:t>by</w:t>
      </w:r>
      <w:r w:rsidRPr="00993C0D">
        <w:t xml:space="preserve"> two deep circular grooves; incuse plain </w:t>
      </w:r>
      <w:r w:rsidRPr="00993C0D">
        <w:rPr>
          <w:i/>
        </w:rPr>
        <w:t>planta pedis</w:t>
      </w:r>
      <w:r w:rsidRPr="00993C0D" w:rsidDel="00BF0084">
        <w:t xml:space="preserve"> </w:t>
      </w:r>
      <w:r w:rsidRPr="00993C0D">
        <w:t>in center</w:t>
      </w:r>
      <w:r w:rsidRPr="00E62537">
        <w:t>.</w:t>
      </w:r>
    </w:p>
    <w:p w14:paraId="7D76B634" w14:textId="77777777" w:rsidR="001C4F68" w:rsidRDefault="001C4F68" w:rsidP="001C4F68">
      <w:pPr>
        <w:spacing w:line="480" w:lineRule="auto"/>
      </w:pPr>
      <w:r>
        <w:t>Discus Iconography: T</w:t>
      </w:r>
      <w:r w:rsidRPr="00993C0D">
        <w:t>hree identical worn theater masks evenly spaced in upper half of deep discus</w:t>
      </w:r>
      <w:r>
        <w:t>.</w:t>
      </w:r>
    </w:p>
    <w:p w14:paraId="4E38F408" w14:textId="77777777" w:rsidR="001C4F68" w:rsidRDefault="001C4F68" w:rsidP="001C4F68">
      <w:pPr>
        <w:spacing w:line="480" w:lineRule="auto"/>
      </w:pPr>
      <w:r>
        <w:t xml:space="preserve">Type: </w:t>
      </w:r>
      <w:r w:rsidRPr="00993C0D">
        <w:t xml:space="preserve">Loeschcke </w:t>
      </w:r>
      <w:r w:rsidRPr="00524C6D">
        <w:rPr>
          <w:caps/>
        </w:rPr>
        <w:t>viii</w:t>
      </w:r>
      <w:r w:rsidRPr="00993C0D">
        <w:t xml:space="preserve">; Broneer </w:t>
      </w:r>
      <w:r w:rsidRPr="00524C6D">
        <w:rPr>
          <w:caps/>
        </w:rPr>
        <w:t>xxvii</w:t>
      </w:r>
      <w:r w:rsidR="00427555">
        <w:t xml:space="preserve"> C</w:t>
      </w:r>
    </w:p>
    <w:p w14:paraId="79F6BC95" w14:textId="77777777" w:rsidR="001C4F68" w:rsidRDefault="001C4F68" w:rsidP="001C4F68">
      <w:pPr>
        <w:spacing w:line="480" w:lineRule="auto"/>
      </w:pPr>
      <w:r>
        <w:t>Place of Manufacture or Origin: Asia Minor?</w:t>
      </w:r>
    </w:p>
    <w:p w14:paraId="09AD8CA1" w14:textId="77777777" w:rsidR="001C4F68" w:rsidRDefault="001C4F68" w:rsidP="001C4F68">
      <w:pPr>
        <w:spacing w:line="480" w:lineRule="auto"/>
      </w:pPr>
      <w:r>
        <w:t xml:space="preserve">Parallels: None </w:t>
      </w:r>
      <w:r w:rsidRPr="00993C0D">
        <w:t xml:space="preserve">found: see </w:t>
      </w:r>
      <w:hyperlink r:id="rId72" w:history="1">
        <w:r w:rsidRPr="001C4F68">
          <w:rPr>
            <w:rStyle w:val="Hyperlink"/>
          </w:rPr>
          <w:t>cat. 350</w:t>
        </w:r>
      </w:hyperlink>
      <w:r>
        <w:t xml:space="preserve"> and </w:t>
      </w:r>
      <w:hyperlink r:id="rId73" w:history="1">
        <w:r w:rsidRPr="001C4F68">
          <w:rPr>
            <w:rStyle w:val="Hyperlink"/>
          </w:rPr>
          <w:t>cat. 351</w:t>
        </w:r>
      </w:hyperlink>
      <w:r w:rsidRPr="00DE7C63">
        <w:t xml:space="preserve"> for approximate</w:t>
      </w:r>
      <w:r w:rsidRPr="00993C0D">
        <w:t xml:space="preserve"> similarities.</w:t>
      </w:r>
    </w:p>
    <w:p w14:paraId="1F9E49A0" w14:textId="77777777" w:rsidR="00302739" w:rsidRDefault="00302739" w:rsidP="00302739">
      <w:pPr>
        <w:spacing w:line="480" w:lineRule="auto"/>
      </w:pPr>
      <w:r>
        <w:t xml:space="preserve">Provenance: </w:t>
      </w:r>
    </w:p>
    <w:p w14:paraId="61F8B090" w14:textId="77777777" w:rsidR="001C4F68" w:rsidRDefault="001C4F68" w:rsidP="001C4F68">
      <w:pPr>
        <w:spacing w:line="480" w:lineRule="auto"/>
      </w:pPr>
      <w:r>
        <w:t>Bibliography: Unpublished.</w:t>
      </w:r>
    </w:p>
    <w:p w14:paraId="1C9A675F" w14:textId="77777777" w:rsidR="001C4F68" w:rsidRDefault="001C4F68" w:rsidP="001C4F68">
      <w:pPr>
        <w:spacing w:line="480" w:lineRule="auto"/>
      </w:pPr>
      <w:r>
        <w:t xml:space="preserve">Date: </w:t>
      </w:r>
      <w:r w:rsidRPr="00993C0D">
        <w:t xml:space="preserve">Early third century </w:t>
      </w:r>
      <w:r w:rsidRPr="005170AB">
        <w:rPr>
          <w:caps/>
        </w:rPr>
        <w:t>A.D.</w:t>
      </w:r>
      <w:r w:rsidR="00427555">
        <w:t>(?)</w:t>
      </w:r>
    </w:p>
    <w:p w14:paraId="6A7C5FEE" w14:textId="77777777" w:rsidR="001C4F68" w:rsidRDefault="001C4F68" w:rsidP="001C4F68">
      <w:pPr>
        <w:spacing w:line="480" w:lineRule="auto"/>
      </w:pPr>
      <w:r>
        <w:t>Date numeric: 200; 225</w:t>
      </w:r>
    </w:p>
    <w:p w14:paraId="4079250C"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028F134E"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5E457ED" w14:textId="77777777" w:rsidR="00D83F11" w:rsidRDefault="00D83F11" w:rsidP="00D83F11">
      <w:pPr>
        <w:pStyle w:val="Textedelespacerserv2"/>
        <w:numPr>
          <w:ilvl w:val="0"/>
          <w:numId w:val="0"/>
        </w:numPr>
        <w:spacing w:line="480" w:lineRule="auto"/>
        <w:jc w:val="left"/>
        <w:outlineLvl w:val="9"/>
        <w:rPr>
          <w:rFonts w:ascii="Palatino" w:hAnsi="Palatino"/>
        </w:rPr>
      </w:pPr>
    </w:p>
    <w:p w14:paraId="640DE89A" w14:textId="77777777" w:rsidR="00FA2258" w:rsidRDefault="00FA2258" w:rsidP="00FA2258">
      <w:pPr>
        <w:spacing w:line="480" w:lineRule="auto"/>
      </w:pPr>
      <w:r>
        <w:t>Catalogue Number: 353</w:t>
      </w:r>
    </w:p>
    <w:p w14:paraId="04A1540F" w14:textId="77777777" w:rsidR="00FA2258" w:rsidRDefault="00FA2258" w:rsidP="00FA2258">
      <w:pPr>
        <w:spacing w:line="480" w:lineRule="auto"/>
      </w:pPr>
      <w:r>
        <w:t xml:space="preserve">Inventory Number: </w:t>
      </w:r>
      <w:r w:rsidRPr="00993C0D">
        <w:t>83.</w:t>
      </w:r>
      <w:r w:rsidRPr="00524C6D">
        <w:rPr>
          <w:caps/>
        </w:rPr>
        <w:t>aq.</w:t>
      </w:r>
      <w:r w:rsidRPr="00993C0D">
        <w:t>377.536</w:t>
      </w:r>
    </w:p>
    <w:p w14:paraId="3C227D72" w14:textId="77777777" w:rsidR="00FA2258" w:rsidRDefault="00FA2258" w:rsidP="00FA2258">
      <w:pPr>
        <w:spacing w:line="480" w:lineRule="auto"/>
      </w:pPr>
      <w:r>
        <w:t xml:space="preserve">Dimensions: </w:t>
      </w:r>
      <w:r w:rsidRPr="00993C0D">
        <w:t>L: 8.7; W: 6.8; H: 2.6</w:t>
      </w:r>
    </w:p>
    <w:p w14:paraId="12334885" w14:textId="77777777" w:rsidR="00FA2258" w:rsidRDefault="00FA2258" w:rsidP="00FA2258">
      <w:pPr>
        <w:spacing w:line="480" w:lineRule="auto"/>
      </w:pPr>
      <w:r>
        <w:t xml:space="preserve">Condition and Fabric: </w:t>
      </w:r>
      <w:r w:rsidRPr="00993C0D">
        <w:t>Hairline crack over left shoulder onto right shoulder. Clay near 2.5YR6/6 light red, glaze mostly 2.5YR6/4 light reddish brown.</w:t>
      </w:r>
    </w:p>
    <w:p w14:paraId="5471E271" w14:textId="77777777" w:rsidR="00FA2258" w:rsidRDefault="00FA2258" w:rsidP="00FA2258">
      <w:pPr>
        <w:spacing w:line="480" w:lineRule="auto"/>
      </w:pPr>
      <w:r>
        <w:t xml:space="preserve">Description: </w:t>
      </w:r>
      <w:r w:rsidRPr="00993C0D">
        <w:t xml:space="preserve">Moldmade, from plaster mold. Solid handle with two grooves on both upper and lower parts. Flat shoulder with </w:t>
      </w:r>
      <w:r>
        <w:t xml:space="preserve">a </w:t>
      </w:r>
      <w:r w:rsidRPr="00993C0D">
        <w:t xml:space="preserve">row of small ovolos; rectangular panel on each side; shoulder separated from discus by </w:t>
      </w:r>
      <w:r>
        <w:t xml:space="preserve">a </w:t>
      </w:r>
      <w:r w:rsidRPr="00993C0D">
        <w:t xml:space="preserve">circular narrow band marked off by two grooves. Filling-hole in upper </w:t>
      </w:r>
      <w:r>
        <w:t>field</w:t>
      </w:r>
      <w:r w:rsidRPr="00993C0D">
        <w:t xml:space="preserve">. Air hole facing nozzle. Nozzle form Bus. 2c. </w:t>
      </w:r>
      <w:r>
        <w:t>Base marked off by one circular groove.</w:t>
      </w:r>
    </w:p>
    <w:p w14:paraId="3008F7DF" w14:textId="77777777" w:rsidR="00FA2258" w:rsidRDefault="00FA2258" w:rsidP="00FA2258">
      <w:pPr>
        <w:spacing w:line="480" w:lineRule="auto"/>
      </w:pPr>
      <w:r>
        <w:t>Discus Iconography: E</w:t>
      </w:r>
      <w:r w:rsidRPr="00993C0D">
        <w:t>rotic scene</w:t>
      </w:r>
      <w:r>
        <w:t>.</w:t>
      </w:r>
      <w:r w:rsidRPr="00993C0D">
        <w:t xml:space="preserve"> </w:t>
      </w:r>
      <w:r>
        <w:t>N</w:t>
      </w:r>
      <w:r w:rsidRPr="00993C0D">
        <w:t xml:space="preserve">ude man at right lying to left on bed; woman to left on top of him, her right elbow resting on a cushion, supporting her head; her left outstretched arm touches </w:t>
      </w:r>
      <w:r>
        <w:t xml:space="preserve">the </w:t>
      </w:r>
      <w:r w:rsidRPr="00993C0D">
        <w:t xml:space="preserve">man’s shoulder. Three or four objects below </w:t>
      </w:r>
      <w:r>
        <w:t xml:space="preserve">the </w:t>
      </w:r>
      <w:r w:rsidRPr="00993C0D">
        <w:t xml:space="preserve">bed, </w:t>
      </w:r>
      <w:r>
        <w:t xml:space="preserve">a </w:t>
      </w:r>
      <w:r w:rsidRPr="00993C0D">
        <w:t xml:space="preserve">cup and </w:t>
      </w:r>
      <w:r>
        <w:t xml:space="preserve">an </w:t>
      </w:r>
      <w:r w:rsidRPr="00993C0D">
        <w:t>oenochoë among them.</w:t>
      </w:r>
    </w:p>
    <w:p w14:paraId="6319F249" w14:textId="77777777" w:rsidR="00FA2258" w:rsidRDefault="00FA2258" w:rsidP="00FA2258">
      <w:pPr>
        <w:spacing w:line="480" w:lineRule="auto"/>
      </w:pPr>
      <w:r>
        <w:t xml:space="preserve">Type: </w:t>
      </w:r>
      <w:r w:rsidRPr="00993C0D">
        <w:t xml:space="preserve">Loeschcke </w:t>
      </w:r>
      <w:r w:rsidRPr="00524C6D">
        <w:rPr>
          <w:caps/>
        </w:rPr>
        <w:t>viii</w:t>
      </w:r>
      <w:r w:rsidRPr="00993C0D">
        <w:t xml:space="preserve">; Broneer </w:t>
      </w:r>
      <w:r w:rsidRPr="00524C6D">
        <w:rPr>
          <w:caps/>
        </w:rPr>
        <w:t>xxvii</w:t>
      </w:r>
      <w:r w:rsidR="00427555">
        <w:t xml:space="preserve"> C</w:t>
      </w:r>
    </w:p>
    <w:p w14:paraId="7570D746" w14:textId="77777777" w:rsidR="00FA2258" w:rsidRDefault="00FA2258" w:rsidP="00FA2258">
      <w:pPr>
        <w:spacing w:line="480" w:lineRule="auto"/>
      </w:pPr>
      <w:r>
        <w:t xml:space="preserve">Place of Manufacture or Origin: </w:t>
      </w:r>
      <w:r w:rsidR="00427555">
        <w:t>Unknown</w:t>
      </w:r>
    </w:p>
    <w:p w14:paraId="04FF82D5" w14:textId="77777777" w:rsidR="00FA2258" w:rsidRDefault="00FA2258" w:rsidP="00FA2258">
      <w:pPr>
        <w:spacing w:line="480" w:lineRule="auto"/>
      </w:pPr>
      <w:r>
        <w:t xml:space="preserve">Parallels: </w:t>
      </w:r>
      <w:r w:rsidRPr="00993C0D">
        <w:t>For a non-Corinthian, slightly later, roughly drawn and glazed copy of the same discus composition, see Heimerl 2001, pp. 176–77,</w:t>
      </w:r>
      <w:r>
        <w:t xml:space="preserve"> no. 994, pl. 21. Numerous near-</w:t>
      </w:r>
      <w:r w:rsidRPr="00993C0D">
        <w:t>variations exist in different media in the Roman world; see, for instance, Clarke 1998, especially pp. 250–54 for lamps.</w:t>
      </w:r>
    </w:p>
    <w:p w14:paraId="167B4FD3" w14:textId="77777777" w:rsidR="00302739" w:rsidRDefault="00302739" w:rsidP="00302739">
      <w:pPr>
        <w:spacing w:line="480" w:lineRule="auto"/>
      </w:pPr>
      <w:r>
        <w:t xml:space="preserve">Provenance: </w:t>
      </w:r>
    </w:p>
    <w:p w14:paraId="594AD628" w14:textId="3345D35D" w:rsidR="00FA2258" w:rsidRDefault="00FA2258" w:rsidP="00FA2258">
      <w:pPr>
        <w:spacing w:line="480" w:lineRule="auto"/>
      </w:pPr>
      <w:r>
        <w:t xml:space="preserve">Bibliography: </w:t>
      </w:r>
      <w:ins w:id="29" w:author="Benedicte Gilman" w:date="2016-07-19T16:40:00Z">
        <w:r w:rsidR="00E725A5">
          <w:t xml:space="preserve">Galerie Günter Puhze 1983,  no. 243. </w:t>
        </w:r>
      </w:ins>
      <w:del w:id="30" w:author="Benedicte Gilman" w:date="2016-07-19T16:40:00Z">
        <w:r w:rsidDel="00E725A5">
          <w:delText>Unpublished.</w:delText>
        </w:r>
      </w:del>
    </w:p>
    <w:p w14:paraId="27069FE3" w14:textId="77777777" w:rsidR="00FA2258" w:rsidRDefault="00FA2258" w:rsidP="00FA2258">
      <w:pPr>
        <w:spacing w:line="480" w:lineRule="auto"/>
      </w:pPr>
      <w:r>
        <w:t xml:space="preserve">Date: </w:t>
      </w:r>
      <w:r w:rsidRPr="00993C0D">
        <w:t>Late second into third century</w:t>
      </w:r>
      <w:r w:rsidRPr="00524C6D">
        <w:rPr>
          <w:caps/>
        </w:rPr>
        <w:t xml:space="preserve"> </w:t>
      </w:r>
      <w:r w:rsidRPr="005170AB">
        <w:rPr>
          <w:caps/>
        </w:rPr>
        <w:t>A.D.</w:t>
      </w:r>
    </w:p>
    <w:p w14:paraId="44309BC2" w14:textId="77777777" w:rsidR="00FA2258" w:rsidRDefault="00FA2258" w:rsidP="00FA2258">
      <w:pPr>
        <w:spacing w:line="480" w:lineRule="auto"/>
      </w:pPr>
      <w:r>
        <w:t>Date numeric: 175; 225</w:t>
      </w:r>
    </w:p>
    <w:p w14:paraId="17D44895"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45F12D35"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060231E" w14:textId="77777777" w:rsidR="00D83F11" w:rsidRDefault="00D83F11" w:rsidP="00D83F11">
      <w:pPr>
        <w:pStyle w:val="Textedelespacerserv2"/>
        <w:numPr>
          <w:ilvl w:val="0"/>
          <w:numId w:val="0"/>
        </w:numPr>
        <w:spacing w:line="480" w:lineRule="auto"/>
        <w:jc w:val="left"/>
        <w:outlineLvl w:val="9"/>
        <w:rPr>
          <w:rFonts w:ascii="Palatino" w:hAnsi="Palatino"/>
        </w:rPr>
      </w:pPr>
    </w:p>
    <w:p w14:paraId="13302013" w14:textId="77777777" w:rsidR="00870E21" w:rsidRDefault="00870E21" w:rsidP="00870E21">
      <w:pPr>
        <w:spacing w:line="480" w:lineRule="auto"/>
      </w:pPr>
      <w:r>
        <w:t>Catalogue Number: 354</w:t>
      </w:r>
    </w:p>
    <w:p w14:paraId="384B3B24" w14:textId="77777777" w:rsidR="00870E21" w:rsidRDefault="00870E21" w:rsidP="00870E21">
      <w:pPr>
        <w:spacing w:line="480" w:lineRule="auto"/>
      </w:pPr>
      <w:r>
        <w:t xml:space="preserve">Inventory Number: </w:t>
      </w:r>
      <w:r w:rsidRPr="00993C0D">
        <w:t>83.</w:t>
      </w:r>
      <w:r w:rsidRPr="00524C6D">
        <w:rPr>
          <w:caps/>
        </w:rPr>
        <w:t>aq.</w:t>
      </w:r>
      <w:r w:rsidRPr="00993C0D">
        <w:t>377.394</w:t>
      </w:r>
    </w:p>
    <w:p w14:paraId="39289D6F" w14:textId="77777777" w:rsidR="00870E21" w:rsidRDefault="00870E21" w:rsidP="00870E21">
      <w:pPr>
        <w:spacing w:line="480" w:lineRule="auto"/>
      </w:pPr>
      <w:r>
        <w:t xml:space="preserve">Dimensions: </w:t>
      </w:r>
      <w:r w:rsidRPr="00993C0D">
        <w:t>L: 9.5; W: 7.5; H: 2.6</w:t>
      </w:r>
    </w:p>
    <w:p w14:paraId="662C7E7E" w14:textId="77777777" w:rsidR="00870E21" w:rsidRDefault="00870E21" w:rsidP="00870E21">
      <w:pPr>
        <w:spacing w:line="480" w:lineRule="auto"/>
      </w:pPr>
      <w:r>
        <w:t xml:space="preserve">Condition and Fabric: </w:t>
      </w:r>
      <w:r w:rsidRPr="00993C0D">
        <w:t>Intact. Clay 5YR7/4 pink, thin uneven glaze 2.5YR6/4 light reddish brown.</w:t>
      </w:r>
    </w:p>
    <w:p w14:paraId="53FD9970" w14:textId="77777777" w:rsidR="00870E21" w:rsidRDefault="00870E21" w:rsidP="00870E21">
      <w:pPr>
        <w:spacing w:line="480" w:lineRule="auto"/>
      </w:pPr>
      <w:r>
        <w:t xml:space="preserve">Description: </w:t>
      </w:r>
      <w:r w:rsidRPr="00993C0D">
        <w:t xml:space="preserve">Moldmade, from plaster mold. Solid round vertical handle with two grooves on upper part. Flat shoulder with </w:t>
      </w:r>
      <w:r>
        <w:t xml:space="preserve">a </w:t>
      </w:r>
      <w:r w:rsidRPr="00993C0D">
        <w:t xml:space="preserve">row of ovolos and </w:t>
      </w:r>
      <w:r>
        <w:t xml:space="preserve">a </w:t>
      </w:r>
      <w:r w:rsidRPr="00993C0D">
        <w:t xml:space="preserve">panel on each side; shoulder separated from discus by </w:t>
      </w:r>
      <w:r>
        <w:t xml:space="preserve">a </w:t>
      </w:r>
      <w:r w:rsidRPr="00993C0D">
        <w:t xml:space="preserve">circular ridge marked off by two grooves. Filling-hole in upper left </w:t>
      </w:r>
      <w:r>
        <w:t>part</w:t>
      </w:r>
      <w:r w:rsidRPr="00993C0D">
        <w:t xml:space="preserve">. Nozzle form Bus. 2c/2d. </w:t>
      </w:r>
      <w:r>
        <w:t>Base marked off by one circular groove.</w:t>
      </w:r>
    </w:p>
    <w:p w14:paraId="42F44C95" w14:textId="77777777" w:rsidR="00870E21" w:rsidRDefault="00870E21" w:rsidP="00870E21">
      <w:pPr>
        <w:spacing w:line="480" w:lineRule="auto"/>
      </w:pPr>
      <w:r>
        <w:t>Discus Iconography: E</w:t>
      </w:r>
      <w:r w:rsidRPr="00993C0D">
        <w:t>rotic scene</w:t>
      </w:r>
      <w:r>
        <w:t>.</w:t>
      </w:r>
      <w:r w:rsidRPr="00993C0D">
        <w:t xml:space="preserve"> </w:t>
      </w:r>
      <w:r>
        <w:t>N</w:t>
      </w:r>
      <w:r w:rsidRPr="00993C0D">
        <w:t>ude woman crouching down</w:t>
      </w:r>
      <w:r>
        <w:t>,</w:t>
      </w:r>
      <w:r w:rsidRPr="00993C0D">
        <w:t xml:space="preserve"> copulating with </w:t>
      </w:r>
      <w:r>
        <w:t xml:space="preserve">a </w:t>
      </w:r>
      <w:r w:rsidRPr="00993C0D">
        <w:t xml:space="preserve">horse or </w:t>
      </w:r>
      <w:r>
        <w:t xml:space="preserve">a </w:t>
      </w:r>
      <w:r w:rsidRPr="00993C0D">
        <w:t>donkey lying on its back under her.</w:t>
      </w:r>
    </w:p>
    <w:p w14:paraId="312AC360" w14:textId="77777777" w:rsidR="00870E21" w:rsidRDefault="00870E21" w:rsidP="00870E21">
      <w:pPr>
        <w:spacing w:line="480" w:lineRule="auto"/>
      </w:pPr>
      <w:r>
        <w:t xml:space="preserve">Type: </w:t>
      </w:r>
      <w:r w:rsidRPr="00993C0D">
        <w:t xml:space="preserve">Loeschcke </w:t>
      </w:r>
      <w:r w:rsidRPr="00524C6D">
        <w:rPr>
          <w:caps/>
        </w:rPr>
        <w:t>viii</w:t>
      </w:r>
      <w:r w:rsidRPr="00993C0D">
        <w:t xml:space="preserve">; Broneer </w:t>
      </w:r>
      <w:r w:rsidRPr="00524C6D">
        <w:rPr>
          <w:caps/>
        </w:rPr>
        <w:t>xxvii</w:t>
      </w:r>
      <w:r w:rsidR="00427555">
        <w:t xml:space="preserve"> C</w:t>
      </w:r>
    </w:p>
    <w:p w14:paraId="50960C25" w14:textId="77777777" w:rsidR="00870E21" w:rsidRDefault="00870E21" w:rsidP="00870E21">
      <w:pPr>
        <w:spacing w:line="480" w:lineRule="auto"/>
      </w:pPr>
      <w:r>
        <w:t xml:space="preserve">Place of Manufacture or Origin: </w:t>
      </w:r>
      <w:r w:rsidR="00427555">
        <w:t>Asia Minor</w:t>
      </w:r>
    </w:p>
    <w:p w14:paraId="275CD237" w14:textId="77777777" w:rsidR="00870E21" w:rsidRDefault="00870E21" w:rsidP="00870E21">
      <w:pPr>
        <w:spacing w:line="480" w:lineRule="auto"/>
      </w:pPr>
      <w:r>
        <w:t xml:space="preserve">Parallels: </w:t>
      </w:r>
      <w:r w:rsidRPr="00993C0D">
        <w:t xml:space="preserve">Bruneau 1965, pp. 349–57; Bruneau 1977, p. 267, fig. 12 (Corinth Museum), and a detailed study with further refs. pp. 265–71; a bone </w:t>
      </w:r>
      <w:r w:rsidRPr="00993C0D">
        <w:rPr>
          <w:i/>
        </w:rPr>
        <w:t>tessera</w:t>
      </w:r>
      <w:r w:rsidRPr="00993C0D">
        <w:t xml:space="preserve"> (game piece) with similar decor found in 2008 in </w:t>
      </w:r>
      <w:r w:rsidR="00A5109C">
        <w:t>{{loc_0000:</w:t>
      </w:r>
      <w:r w:rsidRPr="00993C0D">
        <w:t>Frejus</w:t>
      </w:r>
      <w:r w:rsidR="00A5109C">
        <w:t>}}</w:t>
      </w:r>
      <w:r w:rsidRPr="00993C0D">
        <w:t xml:space="preserve"> (France), will be published by Y. Lemoine; same subject treated differently: Waldhauer 1914, p. 63, no. 498, pl. 47 (with band handle, local copy); Libertini 1930, p. 278, no. 1333, pl. 125, similar to </w:t>
      </w:r>
      <w:hyperlink r:id="rId74" w:history="1">
        <w:r w:rsidRPr="009E3E63">
          <w:rPr>
            <w:rStyle w:val="Hyperlink"/>
          </w:rPr>
          <w:t>cat. 355</w:t>
        </w:r>
      </w:hyperlink>
      <w:r w:rsidRPr="00DE7C63">
        <w:t>;</w:t>
      </w:r>
      <w:r w:rsidRPr="00993C0D">
        <w:t xml:space="preserve"> Chrzanovski and Zhuravlev 1998, pp. 121–25, fig. 67; Cerneva-Tilkijan 2002, fig. 2a; Fitzwilliam Museum, University of Cambridge, no. 1204, ref. no. LV18, GR.L.3</w:t>
      </w:r>
      <w:r>
        <w:t>.</w:t>
      </w:r>
    </w:p>
    <w:p w14:paraId="13B21D2F" w14:textId="77777777" w:rsidR="00302739" w:rsidRDefault="00302739" w:rsidP="00302739">
      <w:pPr>
        <w:spacing w:line="480" w:lineRule="auto"/>
      </w:pPr>
      <w:r>
        <w:t xml:space="preserve">Provenance: </w:t>
      </w:r>
    </w:p>
    <w:p w14:paraId="2EF95B9A" w14:textId="77777777" w:rsidR="00870E21" w:rsidRDefault="00870E21" w:rsidP="00870E21">
      <w:pPr>
        <w:spacing w:line="480" w:lineRule="auto"/>
      </w:pPr>
      <w:r>
        <w:t>Bibliography: Unpublished.</w:t>
      </w:r>
    </w:p>
    <w:p w14:paraId="2F3BF1B2" w14:textId="77777777" w:rsidR="00870E21" w:rsidRDefault="00870E21" w:rsidP="00870E21">
      <w:pPr>
        <w:spacing w:line="480" w:lineRule="auto"/>
      </w:pPr>
      <w:r>
        <w:t xml:space="preserve">Date: </w:t>
      </w:r>
      <w:r w:rsidRPr="00993C0D">
        <w:t>Late second into third century</w:t>
      </w:r>
      <w:r w:rsidRPr="00524C6D">
        <w:rPr>
          <w:caps/>
        </w:rPr>
        <w:t xml:space="preserve"> </w:t>
      </w:r>
      <w:r w:rsidRPr="005170AB">
        <w:rPr>
          <w:caps/>
        </w:rPr>
        <w:t>A.D.</w:t>
      </w:r>
    </w:p>
    <w:p w14:paraId="29B40FD5" w14:textId="77777777" w:rsidR="00870E21" w:rsidRDefault="00870E21" w:rsidP="00870E21">
      <w:pPr>
        <w:spacing w:line="480" w:lineRule="auto"/>
      </w:pPr>
      <w:r>
        <w:t>Date numeric: 175; 225</w:t>
      </w:r>
    </w:p>
    <w:p w14:paraId="7BD033DE"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7D62D583"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3A60B2F" w14:textId="77777777" w:rsidR="00D83F11" w:rsidRDefault="00D83F11" w:rsidP="00D83F11">
      <w:pPr>
        <w:pStyle w:val="Textedelespacerserv2"/>
        <w:numPr>
          <w:ilvl w:val="0"/>
          <w:numId w:val="0"/>
        </w:numPr>
        <w:spacing w:line="480" w:lineRule="auto"/>
        <w:jc w:val="left"/>
        <w:outlineLvl w:val="9"/>
        <w:rPr>
          <w:rFonts w:ascii="Palatino" w:hAnsi="Palatino"/>
        </w:rPr>
      </w:pPr>
    </w:p>
    <w:p w14:paraId="2407E903" w14:textId="77777777" w:rsidR="006353A7" w:rsidRDefault="006353A7" w:rsidP="006353A7">
      <w:pPr>
        <w:spacing w:line="480" w:lineRule="auto"/>
      </w:pPr>
      <w:r>
        <w:t>Catalogue Number: 355</w:t>
      </w:r>
    </w:p>
    <w:p w14:paraId="5E82D0E2" w14:textId="77777777" w:rsidR="006353A7" w:rsidRDefault="006353A7" w:rsidP="006353A7">
      <w:pPr>
        <w:spacing w:line="480" w:lineRule="auto"/>
      </w:pPr>
      <w:r>
        <w:t xml:space="preserve">Inventory Number: </w:t>
      </w:r>
      <w:r w:rsidRPr="00993C0D">
        <w:t>75.</w:t>
      </w:r>
      <w:r w:rsidRPr="00524C6D">
        <w:rPr>
          <w:caps/>
        </w:rPr>
        <w:t>aq.</w:t>
      </w:r>
      <w:r w:rsidRPr="00993C0D">
        <w:t>31</w:t>
      </w:r>
    </w:p>
    <w:p w14:paraId="5B94622A" w14:textId="77777777" w:rsidR="006353A7" w:rsidRDefault="006353A7" w:rsidP="006353A7">
      <w:pPr>
        <w:spacing w:line="480" w:lineRule="auto"/>
      </w:pPr>
      <w:r>
        <w:t xml:space="preserve">Dimensions: </w:t>
      </w:r>
      <w:r w:rsidRPr="00993C0D">
        <w:t>Max. pres. L: 5; max. pres. W: 6.7</w:t>
      </w:r>
    </w:p>
    <w:p w14:paraId="6686CCF5" w14:textId="77777777" w:rsidR="006353A7" w:rsidRDefault="006353A7" w:rsidP="006353A7">
      <w:pPr>
        <w:spacing w:line="480" w:lineRule="auto"/>
      </w:pPr>
      <w:r>
        <w:t>Condition and Fabric: Discus fr</w:t>
      </w:r>
      <w:r w:rsidRPr="00993C0D">
        <w:t>. Clay 5YR6/6 reddish yellow, same color glaze.</w:t>
      </w:r>
    </w:p>
    <w:p w14:paraId="5C71BBD4" w14:textId="77777777" w:rsidR="006353A7" w:rsidRDefault="006353A7" w:rsidP="006353A7">
      <w:pPr>
        <w:spacing w:line="480" w:lineRule="auto"/>
      </w:pPr>
      <w:r>
        <w:t xml:space="preserve">Description: </w:t>
      </w:r>
      <w:r w:rsidRPr="00993C0D">
        <w:t>Moldmade.</w:t>
      </w:r>
      <w:r w:rsidRPr="006353A7">
        <w:t xml:space="preserve"> </w:t>
      </w:r>
      <w:r w:rsidRPr="00993C0D">
        <w:t xml:space="preserve">Athenian production. Shoulder-pattern, Perlzweig 1961, no. 11, pl. 51 (incised trefoil and reel). Shoulder separated from discus by </w:t>
      </w:r>
      <w:r>
        <w:t xml:space="preserve">a </w:t>
      </w:r>
      <w:r w:rsidRPr="00993C0D">
        <w:t>raised band, marked off by two incised circles. Filling-hole in upper right field.</w:t>
      </w:r>
    </w:p>
    <w:p w14:paraId="123F9247" w14:textId="1FD7ED69" w:rsidR="006353A7" w:rsidRDefault="006353A7" w:rsidP="006353A7">
      <w:pPr>
        <w:spacing w:line="480" w:lineRule="auto"/>
      </w:pPr>
      <w:r>
        <w:t>Discus Iconography: E</w:t>
      </w:r>
      <w:r w:rsidRPr="00993C0D">
        <w:t>rotic scene</w:t>
      </w:r>
      <w:r>
        <w:t>.</w:t>
      </w:r>
      <w:r w:rsidRPr="00993C0D">
        <w:t xml:space="preserve"> </w:t>
      </w:r>
      <w:r>
        <w:t>A w</w:t>
      </w:r>
      <w:r w:rsidRPr="00993C0D">
        <w:t xml:space="preserve">oman to right on </w:t>
      </w:r>
      <w:r>
        <w:t xml:space="preserve">a </w:t>
      </w:r>
      <w:r w:rsidRPr="00993C0D">
        <w:t xml:space="preserve">bed, copulating with </w:t>
      </w:r>
      <w:r>
        <w:t xml:space="preserve">a </w:t>
      </w:r>
      <w:r w:rsidRPr="00993C0D">
        <w:t xml:space="preserve">horse </w:t>
      </w:r>
      <w:r>
        <w:t xml:space="preserve">upright </w:t>
      </w:r>
      <w:r w:rsidR="00427555">
        <w:t>on its hind</w:t>
      </w:r>
      <w:r w:rsidR="00AC5043">
        <w:t xml:space="preserve"> </w:t>
      </w:r>
      <w:r w:rsidR="00427555">
        <w:t>legs</w:t>
      </w:r>
      <w:r w:rsidRPr="00993C0D">
        <w:t>.</w:t>
      </w:r>
    </w:p>
    <w:p w14:paraId="2BDB749A" w14:textId="77777777" w:rsidR="006353A7" w:rsidRDefault="006353A7" w:rsidP="006353A7">
      <w:pPr>
        <w:spacing w:line="480" w:lineRule="auto"/>
      </w:pPr>
      <w:r>
        <w:t xml:space="preserve">Type: </w:t>
      </w:r>
      <w:r w:rsidRPr="00993C0D">
        <w:t xml:space="preserve">Loeschcke </w:t>
      </w:r>
      <w:r w:rsidRPr="00524C6D">
        <w:rPr>
          <w:caps/>
        </w:rPr>
        <w:t>viii</w:t>
      </w:r>
      <w:r w:rsidRPr="00993C0D">
        <w:t xml:space="preserve">; Broneer </w:t>
      </w:r>
      <w:r w:rsidRPr="00524C6D">
        <w:rPr>
          <w:caps/>
        </w:rPr>
        <w:t>xxviii</w:t>
      </w:r>
    </w:p>
    <w:p w14:paraId="1D150460" w14:textId="77777777" w:rsidR="006353A7" w:rsidRDefault="006353A7" w:rsidP="006353A7">
      <w:pPr>
        <w:spacing w:line="480" w:lineRule="auto"/>
      </w:pPr>
      <w:r>
        <w:t>Place of Manufacture or Origin:</w:t>
      </w:r>
      <w:r w:rsidR="00A5109C">
        <w:t xml:space="preserve"> Athens</w:t>
      </w:r>
      <w:r>
        <w:t xml:space="preserve"> (</w:t>
      </w:r>
      <w:r w:rsidR="00A5109C" w:rsidRPr="00993C0D">
        <w:t>Greece</w:t>
      </w:r>
      <w:r>
        <w:t>)</w:t>
      </w:r>
    </w:p>
    <w:p w14:paraId="4A5594D7" w14:textId="77777777" w:rsidR="006353A7" w:rsidRDefault="006353A7" w:rsidP="006353A7">
      <w:pPr>
        <w:spacing w:line="480" w:lineRule="auto"/>
      </w:pPr>
      <w:r>
        <w:t xml:space="preserve">Parallels: </w:t>
      </w:r>
      <w:r w:rsidRPr="00993C0D">
        <w:t xml:space="preserve">Waldhauer 1914, p. 63, no. 495, pl. 47 (fr.); Broneer 1930, p. 257, nos. 1201–2, fig. 182; Libertini 1930, p. 278, no. 1333, pl. 125; Haken 1958, pp. 93–94, no. 96, pl. 13; Perlzweig 1961, p. 123, nos. 831–33 (pl. 18); Chrzanovski and Zhuravlev 1998, pp. 121–25, no. 67 (with further refs.); Böttger 2002, pp. 148–50, nos. 1275–1309, pl. 26. The subject matter has links to Corinthian lamps, see refs. for </w:t>
      </w:r>
      <w:hyperlink r:id="rId75" w:history="1">
        <w:r w:rsidRPr="006353A7">
          <w:rPr>
            <w:rStyle w:val="Hyperlink"/>
          </w:rPr>
          <w:t>cat. 354</w:t>
        </w:r>
      </w:hyperlink>
      <w:r w:rsidRPr="00DE7C63">
        <w:t>.</w:t>
      </w:r>
    </w:p>
    <w:p w14:paraId="33164B26" w14:textId="77777777" w:rsidR="00302739" w:rsidRDefault="00302739" w:rsidP="00302739">
      <w:pPr>
        <w:spacing w:line="480" w:lineRule="auto"/>
      </w:pPr>
      <w:r>
        <w:t xml:space="preserve">Provenance: </w:t>
      </w:r>
    </w:p>
    <w:p w14:paraId="503BDE43" w14:textId="77777777" w:rsidR="006353A7" w:rsidRDefault="006353A7" w:rsidP="006353A7">
      <w:pPr>
        <w:spacing w:line="480" w:lineRule="auto"/>
      </w:pPr>
      <w:r>
        <w:t>Bibliography: Unpublished.</w:t>
      </w:r>
    </w:p>
    <w:p w14:paraId="23CA883C" w14:textId="77777777" w:rsidR="006353A7" w:rsidRDefault="006353A7" w:rsidP="006353A7">
      <w:pPr>
        <w:spacing w:line="480" w:lineRule="auto"/>
      </w:pPr>
      <w:r>
        <w:t xml:space="preserve">Date: </w:t>
      </w:r>
      <w:r w:rsidRPr="00993C0D">
        <w:t>Late third into early fourth century</w:t>
      </w:r>
      <w:r w:rsidRPr="00524C6D">
        <w:rPr>
          <w:caps/>
        </w:rPr>
        <w:t xml:space="preserve"> </w:t>
      </w:r>
      <w:r w:rsidRPr="005170AB">
        <w:rPr>
          <w:caps/>
        </w:rPr>
        <w:t>A.D.</w:t>
      </w:r>
    </w:p>
    <w:p w14:paraId="2BD91BBF" w14:textId="77777777" w:rsidR="006353A7" w:rsidRDefault="006353A7" w:rsidP="006353A7">
      <w:pPr>
        <w:spacing w:line="480" w:lineRule="auto"/>
      </w:pPr>
      <w:r>
        <w:t>Date numeric: 275; 325</w:t>
      </w:r>
    </w:p>
    <w:p w14:paraId="430A3FD5"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7B3FB939"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6B1C0A8" w14:textId="77777777" w:rsidR="00D83F11" w:rsidRDefault="00D83F11" w:rsidP="00D83F11">
      <w:pPr>
        <w:pStyle w:val="Textedelespacerserv2"/>
        <w:numPr>
          <w:ilvl w:val="0"/>
          <w:numId w:val="0"/>
        </w:numPr>
        <w:spacing w:line="480" w:lineRule="auto"/>
        <w:jc w:val="left"/>
        <w:outlineLvl w:val="9"/>
        <w:rPr>
          <w:rFonts w:ascii="Palatino" w:hAnsi="Palatino"/>
        </w:rPr>
      </w:pPr>
    </w:p>
    <w:p w14:paraId="7C38DE18" w14:textId="77777777" w:rsidR="003A6BDF" w:rsidRDefault="003A6BDF" w:rsidP="003A6BDF">
      <w:pPr>
        <w:spacing w:line="480" w:lineRule="auto"/>
      </w:pPr>
      <w:r>
        <w:t>Catalogue Number: 356</w:t>
      </w:r>
    </w:p>
    <w:p w14:paraId="2CAD4298" w14:textId="77777777" w:rsidR="003A6BDF" w:rsidRDefault="003A6BDF" w:rsidP="003A6BDF">
      <w:pPr>
        <w:spacing w:line="480" w:lineRule="auto"/>
      </w:pPr>
      <w:r>
        <w:t xml:space="preserve">Inventory Number: </w:t>
      </w:r>
      <w:r w:rsidRPr="00993C0D">
        <w:t>75.</w:t>
      </w:r>
      <w:r w:rsidRPr="00524C6D">
        <w:rPr>
          <w:caps/>
        </w:rPr>
        <w:t>aq.</w:t>
      </w:r>
      <w:r w:rsidRPr="00993C0D">
        <w:t>30</w:t>
      </w:r>
    </w:p>
    <w:p w14:paraId="0DE08F13" w14:textId="77777777" w:rsidR="003A6BDF" w:rsidRDefault="003A6BDF" w:rsidP="003A6BDF">
      <w:pPr>
        <w:spacing w:line="480" w:lineRule="auto"/>
      </w:pPr>
      <w:r>
        <w:t xml:space="preserve">Dimensions: </w:t>
      </w:r>
      <w:r w:rsidRPr="00993C0D">
        <w:t xml:space="preserve">Max. pres. L: 5.8; max. </w:t>
      </w:r>
      <w:r>
        <w:t xml:space="preserve">max. </w:t>
      </w:r>
      <w:r w:rsidRPr="00993C0D">
        <w:t>pres. W: 4.9</w:t>
      </w:r>
    </w:p>
    <w:p w14:paraId="7ADD74CF" w14:textId="77777777" w:rsidR="003A6BDF" w:rsidRDefault="003A6BDF" w:rsidP="003A6BDF">
      <w:pPr>
        <w:spacing w:line="480" w:lineRule="auto"/>
      </w:pPr>
      <w:r>
        <w:t>Condition and Fabric: Discus f</w:t>
      </w:r>
      <w:r w:rsidRPr="00993C0D">
        <w:t>r. restored from two parts.</w:t>
      </w:r>
      <w:r>
        <w:t xml:space="preserve"> </w:t>
      </w:r>
      <w:r w:rsidRPr="00993C0D">
        <w:t>Clay 5YR7/4–6/4 between pink and light reddish brown, glaze 10R6/6 light red.</w:t>
      </w:r>
    </w:p>
    <w:p w14:paraId="1CD73026" w14:textId="77777777" w:rsidR="003A6BDF" w:rsidRDefault="003A6BDF" w:rsidP="003A6BDF">
      <w:pPr>
        <w:spacing w:line="480" w:lineRule="auto"/>
      </w:pPr>
      <w:r>
        <w:t xml:space="preserve">Description: </w:t>
      </w:r>
      <w:r w:rsidRPr="00993C0D">
        <w:t>Moldmade.</w:t>
      </w:r>
    </w:p>
    <w:p w14:paraId="065EDA87" w14:textId="4AF9DB7D" w:rsidR="003A6BDF" w:rsidRDefault="003A6BDF" w:rsidP="003A6BDF">
      <w:pPr>
        <w:spacing w:line="480" w:lineRule="auto"/>
      </w:pPr>
      <w:r>
        <w:t>Discus Iconography: E</w:t>
      </w:r>
      <w:r w:rsidRPr="00993C0D">
        <w:t>rotic scene</w:t>
      </w:r>
      <w:r>
        <w:t>.</w:t>
      </w:r>
      <w:r w:rsidRPr="00993C0D">
        <w:t xml:space="preserve"> </w:t>
      </w:r>
      <w:r>
        <w:t>A</w:t>
      </w:r>
      <w:r w:rsidRPr="00993C0D">
        <w:t xml:space="preserve">t right, man to left, half lying on </w:t>
      </w:r>
      <w:r w:rsidR="0086411E">
        <w:t xml:space="preserve">a </w:t>
      </w:r>
      <w:r w:rsidRPr="00993C0D">
        <w:t>bed, woman at left, crouching on top of him.</w:t>
      </w:r>
    </w:p>
    <w:p w14:paraId="7FF233C6" w14:textId="77777777" w:rsidR="003A6BDF" w:rsidRDefault="003A6BDF" w:rsidP="003A6BDF">
      <w:pPr>
        <w:spacing w:line="480" w:lineRule="auto"/>
      </w:pPr>
      <w:r>
        <w:t xml:space="preserve">Type: </w:t>
      </w:r>
      <w:r w:rsidRPr="00993C0D">
        <w:t xml:space="preserve">Loeschcke </w:t>
      </w:r>
      <w:r w:rsidRPr="00524C6D">
        <w:rPr>
          <w:caps/>
        </w:rPr>
        <w:t>viii</w:t>
      </w:r>
      <w:r w:rsidRPr="00993C0D">
        <w:t xml:space="preserve">; Broneer </w:t>
      </w:r>
      <w:r w:rsidRPr="00524C6D">
        <w:rPr>
          <w:caps/>
        </w:rPr>
        <w:t>xxviii</w:t>
      </w:r>
    </w:p>
    <w:p w14:paraId="09B91EC1" w14:textId="77777777" w:rsidR="003A6BDF" w:rsidRDefault="003A6BDF" w:rsidP="003A6BDF">
      <w:pPr>
        <w:spacing w:line="480" w:lineRule="auto"/>
      </w:pPr>
      <w:r>
        <w:t xml:space="preserve">Place of Manufacture or Origin: </w:t>
      </w:r>
      <w:r w:rsidR="001B14C5">
        <w:t>Athens</w:t>
      </w:r>
      <w:r w:rsidR="001B14C5" w:rsidRPr="00993C0D">
        <w:t xml:space="preserve"> </w:t>
      </w:r>
      <w:r>
        <w:t>(</w:t>
      </w:r>
      <w:r w:rsidR="001B14C5" w:rsidRPr="00993C0D">
        <w:t>Greece</w:t>
      </w:r>
      <w:r>
        <w:t>)</w:t>
      </w:r>
    </w:p>
    <w:p w14:paraId="1DDD9447" w14:textId="77777777" w:rsidR="003A6BDF" w:rsidRDefault="003A6BDF" w:rsidP="003A6BDF">
      <w:pPr>
        <w:spacing w:line="480" w:lineRule="auto"/>
      </w:pPr>
      <w:r>
        <w:t xml:space="preserve">Parallels: </w:t>
      </w:r>
      <w:r w:rsidRPr="00993C0D">
        <w:t>Haken 1958, nos. 93 and 97, pl. 13 (Athens); Perlzweig 1961, p. 122, no. 823, pl. 18, and nos. 824–26; Slane 1990, p. 33, no. 45, pl. 4; B</w:t>
      </w:r>
      <w:r w:rsidRPr="00993C0D">
        <w:rPr>
          <w:rFonts w:cs="Courier New"/>
        </w:rPr>
        <w:t>ö</w:t>
      </w:r>
      <w:r w:rsidRPr="00993C0D">
        <w:t xml:space="preserve">ttger 2002, pp. 148–50, nos. 1181–1235, pl. 26 (woman’s right arm is not held on the body as it is here, i.e., the lamp is from a different mold series); all the examples from the Kerameikos have the same shoulder decor (when preserved): trefoil and reel (see </w:t>
      </w:r>
      <w:hyperlink r:id="rId76" w:history="1">
        <w:r w:rsidRPr="009E3E63">
          <w:rPr>
            <w:rStyle w:val="Hyperlink"/>
          </w:rPr>
          <w:t>cat. 355</w:t>
        </w:r>
      </w:hyperlink>
      <w:r w:rsidRPr="000F29D5">
        <w:t>). Of</w:t>
      </w:r>
      <w:r w:rsidRPr="00993C0D">
        <w:t xml:space="preserve"> the many recurring erotic scenes in the Athenian repertory, this distinct type is called “symplegma with canope.” Heimerl 2001</w:t>
      </w:r>
      <w:r>
        <w:t>,</w:t>
      </w:r>
      <w:r w:rsidRPr="00993C0D">
        <w:t xml:space="preserve"> p. 177, no. 995 (fr.)</w:t>
      </w:r>
      <w:r>
        <w:t>,</w:t>
      </w:r>
      <w:r w:rsidRPr="00993C0D">
        <w:t xml:space="preserve"> shows same discus variant, but dated second century and not of Corinthian origin; possibly an Asia Minor copy(?).</w:t>
      </w:r>
    </w:p>
    <w:p w14:paraId="794DB7AF" w14:textId="77777777" w:rsidR="00302739" w:rsidRDefault="00302739" w:rsidP="00302739">
      <w:pPr>
        <w:spacing w:line="480" w:lineRule="auto"/>
      </w:pPr>
      <w:r>
        <w:t xml:space="preserve">Provenance: </w:t>
      </w:r>
    </w:p>
    <w:p w14:paraId="588E2A2E" w14:textId="77777777" w:rsidR="003A6BDF" w:rsidRDefault="003A6BDF" w:rsidP="003A6BDF">
      <w:pPr>
        <w:spacing w:line="480" w:lineRule="auto"/>
      </w:pPr>
      <w:r>
        <w:t>Bibliography: Unpublished.</w:t>
      </w:r>
    </w:p>
    <w:p w14:paraId="60F4FE00" w14:textId="77777777" w:rsidR="003A6BDF" w:rsidRDefault="003A6BDF" w:rsidP="003A6BDF">
      <w:pPr>
        <w:spacing w:line="480" w:lineRule="auto"/>
      </w:pPr>
      <w:r>
        <w:t xml:space="preserve">Date: </w:t>
      </w:r>
      <w:r w:rsidRPr="00993C0D">
        <w:t>Third century</w:t>
      </w:r>
      <w:r w:rsidRPr="00524C6D">
        <w:rPr>
          <w:caps/>
        </w:rPr>
        <w:t xml:space="preserve"> </w:t>
      </w:r>
      <w:r w:rsidRPr="005170AB">
        <w:rPr>
          <w:caps/>
        </w:rPr>
        <w:t>A.D.</w:t>
      </w:r>
    </w:p>
    <w:p w14:paraId="31C1374B" w14:textId="77777777" w:rsidR="003A6BDF" w:rsidRDefault="003A6BDF" w:rsidP="003A6BDF">
      <w:pPr>
        <w:spacing w:line="480" w:lineRule="auto"/>
      </w:pPr>
      <w:r>
        <w:t>Date numeric: 200; 300</w:t>
      </w:r>
    </w:p>
    <w:p w14:paraId="5C73044C"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4378BF76"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A55E245" w14:textId="77777777" w:rsidR="00D83F11" w:rsidRDefault="00D83F11" w:rsidP="00D83F11">
      <w:pPr>
        <w:pStyle w:val="Textedelespacerserv2"/>
        <w:numPr>
          <w:ilvl w:val="0"/>
          <w:numId w:val="0"/>
        </w:numPr>
        <w:spacing w:line="480" w:lineRule="auto"/>
        <w:jc w:val="left"/>
        <w:outlineLvl w:val="9"/>
        <w:rPr>
          <w:rFonts w:ascii="Palatino" w:hAnsi="Palatino"/>
        </w:rPr>
      </w:pPr>
    </w:p>
    <w:p w14:paraId="1BD620B9" w14:textId="77777777" w:rsidR="006470A6" w:rsidRDefault="006470A6" w:rsidP="006470A6">
      <w:pPr>
        <w:spacing w:line="480" w:lineRule="auto"/>
      </w:pPr>
      <w:r>
        <w:t>Catalogue Number: 357</w:t>
      </w:r>
    </w:p>
    <w:p w14:paraId="00B220C5" w14:textId="77777777" w:rsidR="006470A6" w:rsidRDefault="006470A6" w:rsidP="006470A6">
      <w:pPr>
        <w:spacing w:line="480" w:lineRule="auto"/>
      </w:pPr>
      <w:r>
        <w:t xml:space="preserve">Inventory Number: </w:t>
      </w:r>
      <w:r w:rsidRPr="00993C0D">
        <w:t>83.</w:t>
      </w:r>
      <w:r w:rsidRPr="00524C6D">
        <w:rPr>
          <w:caps/>
        </w:rPr>
        <w:t>aq.</w:t>
      </w:r>
      <w:r w:rsidRPr="00993C0D">
        <w:t>391.12</w:t>
      </w:r>
    </w:p>
    <w:p w14:paraId="4C9FC496" w14:textId="77777777" w:rsidR="006470A6" w:rsidRDefault="006470A6" w:rsidP="006470A6">
      <w:pPr>
        <w:spacing w:line="480" w:lineRule="auto"/>
      </w:pPr>
      <w:r>
        <w:t xml:space="preserve">Dimensions: </w:t>
      </w:r>
      <w:r w:rsidRPr="00993C0D">
        <w:t>L: 9.3; W: 6.5; H: 2.3</w:t>
      </w:r>
    </w:p>
    <w:p w14:paraId="28458FFA" w14:textId="77777777" w:rsidR="006470A6" w:rsidRDefault="006470A6" w:rsidP="006470A6">
      <w:pPr>
        <w:spacing w:line="480" w:lineRule="auto"/>
      </w:pPr>
      <w:r>
        <w:t xml:space="preserve">Condition and Fabric: </w:t>
      </w:r>
      <w:r w:rsidRPr="00993C0D">
        <w:t>Small sample of clay has been removed from handle for analysis; otherwise intact. Clay 7.5YR8/2 pinkish white, mottled glaze originally 10R6/6 red; several darker areas.</w:t>
      </w:r>
    </w:p>
    <w:p w14:paraId="0FB134D4" w14:textId="77777777" w:rsidR="006470A6" w:rsidRDefault="006470A6" w:rsidP="006470A6">
      <w:pPr>
        <w:spacing w:line="480" w:lineRule="auto"/>
      </w:pPr>
      <w:r>
        <w:t xml:space="preserve">Description: </w:t>
      </w:r>
      <w:r w:rsidRPr="00993C0D">
        <w:t xml:space="preserve">Moldmade. Ring handle with two grooves on upper part. Outward-sloping shoulder, separated from discus by ridge between two circular grooves. One additional circular groove in middle of concave discus. Central filling-hole. Heart-shaped nozzle. </w:t>
      </w:r>
      <w:r>
        <w:t>Base marked off by one circular groove.</w:t>
      </w:r>
    </w:p>
    <w:p w14:paraId="1C4455AD" w14:textId="77777777" w:rsidR="006470A6" w:rsidRDefault="006470A6" w:rsidP="006470A6">
      <w:pPr>
        <w:spacing w:line="480" w:lineRule="auto"/>
      </w:pPr>
      <w:r>
        <w:t>Discus Iconography: Plain discus.</w:t>
      </w:r>
    </w:p>
    <w:p w14:paraId="04978B38" w14:textId="77777777" w:rsidR="006470A6" w:rsidRDefault="006470A6" w:rsidP="006470A6">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ix</w:t>
      </w:r>
    </w:p>
    <w:p w14:paraId="44C48DC1" w14:textId="77777777" w:rsidR="006470A6" w:rsidRDefault="006470A6" w:rsidP="006470A6">
      <w:pPr>
        <w:spacing w:line="480" w:lineRule="auto"/>
      </w:pPr>
      <w:r>
        <w:t xml:space="preserve">Place of Manufacture or Origin: </w:t>
      </w:r>
      <w:r w:rsidR="00A5109C">
        <w:t>{{loc_0000:</w:t>
      </w:r>
      <w:r w:rsidR="001B14C5" w:rsidRPr="00993C0D">
        <w:t>El Djem</w:t>
      </w:r>
      <w:r w:rsidR="00A5109C">
        <w:t>}}</w:t>
      </w:r>
      <w:r w:rsidR="001B14C5" w:rsidRPr="00993C0D">
        <w:t xml:space="preserve"> </w:t>
      </w:r>
      <w:r w:rsidRPr="00993C0D">
        <w:t>(</w:t>
      </w:r>
      <w:r w:rsidR="001B14C5" w:rsidRPr="00993C0D">
        <w:t>Tunisia</w:t>
      </w:r>
      <w:r w:rsidR="001B14C5">
        <w:t>)</w:t>
      </w:r>
    </w:p>
    <w:p w14:paraId="437EF79C" w14:textId="77777777" w:rsidR="006470A6" w:rsidRDefault="006470A6" w:rsidP="006470A6">
      <w:pPr>
        <w:spacing w:line="480" w:lineRule="auto"/>
      </w:pPr>
      <w:r>
        <w:t xml:space="preserve">Parallels: </w:t>
      </w:r>
      <w:r w:rsidRPr="00993C0D">
        <w:t xml:space="preserve">Bussière and Rivel </w:t>
      </w:r>
      <w:r>
        <w:t>2012,</w:t>
      </w:r>
      <w:r w:rsidRPr="00993C0D">
        <w:t xml:space="preserve"> no. 202.</w:t>
      </w:r>
    </w:p>
    <w:p w14:paraId="358CAE55" w14:textId="77777777" w:rsidR="00302739" w:rsidRDefault="00302739" w:rsidP="00302739">
      <w:pPr>
        <w:spacing w:line="480" w:lineRule="auto"/>
      </w:pPr>
      <w:r>
        <w:t xml:space="preserve">Provenance: </w:t>
      </w:r>
    </w:p>
    <w:p w14:paraId="78EDF4FC" w14:textId="77777777" w:rsidR="006470A6" w:rsidRDefault="006470A6" w:rsidP="006470A6">
      <w:pPr>
        <w:spacing w:line="480" w:lineRule="auto"/>
      </w:pPr>
      <w:r>
        <w:t>Bibliography: Unpublished.</w:t>
      </w:r>
    </w:p>
    <w:p w14:paraId="5BDC552A" w14:textId="5A7C4C70" w:rsidR="006470A6" w:rsidRDefault="00A50BDB" w:rsidP="006470A6">
      <w:pPr>
        <w:spacing w:line="480" w:lineRule="auto"/>
      </w:pPr>
      <w:r>
        <w:t>Date: Late</w:t>
      </w:r>
      <w:r w:rsidR="006470A6" w:rsidRPr="00993C0D">
        <w:t xml:space="preserve"> Flavian </w:t>
      </w:r>
      <w:r w:rsidR="001B14C5">
        <w:t xml:space="preserve">to </w:t>
      </w:r>
      <w:r w:rsidR="00DC2304">
        <w:t>early</w:t>
      </w:r>
      <w:r w:rsidR="001B14C5">
        <w:t xml:space="preserve"> Antonine period</w:t>
      </w:r>
    </w:p>
    <w:p w14:paraId="2EBC2292" w14:textId="77777777" w:rsidR="006470A6" w:rsidRDefault="006470A6" w:rsidP="006470A6">
      <w:pPr>
        <w:spacing w:line="480" w:lineRule="auto"/>
      </w:pPr>
      <w:r>
        <w:t>Date numeric: 60; 150</w:t>
      </w:r>
    </w:p>
    <w:p w14:paraId="02870D9D"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1221F9F5" w14:textId="77777777" w:rsidR="00D83F11" w:rsidRPr="0093224C" w:rsidRDefault="00D83F11" w:rsidP="00D83F11">
      <w:pPr>
        <w:pStyle w:val="Textedelespacerserv2"/>
        <w:numPr>
          <w:ilvl w:val="0"/>
          <w:numId w:val="0"/>
        </w:numPr>
        <w:spacing w:line="480" w:lineRule="auto"/>
        <w:jc w:val="left"/>
        <w:outlineLvl w:val="9"/>
        <w:rPr>
          <w:rFonts w:ascii="Palatino" w:hAnsi="Palatino"/>
        </w:rPr>
      </w:pPr>
      <w:r w:rsidRPr="00F75B1A">
        <w:rPr>
          <w:rFonts w:ascii="Palatino" w:hAnsi="Palatino"/>
        </w:rPr>
        <w:t>———</w:t>
      </w:r>
    </w:p>
    <w:p w14:paraId="3C7EEF24" w14:textId="77777777" w:rsidR="00D83F11" w:rsidRDefault="00D83F11" w:rsidP="00D83F11">
      <w:pPr>
        <w:pStyle w:val="Textedelespacerserv2"/>
        <w:numPr>
          <w:ilvl w:val="0"/>
          <w:numId w:val="0"/>
        </w:numPr>
        <w:spacing w:line="480" w:lineRule="auto"/>
        <w:jc w:val="left"/>
        <w:outlineLvl w:val="9"/>
        <w:rPr>
          <w:rFonts w:ascii="Palatino" w:hAnsi="Palatino"/>
        </w:rPr>
      </w:pPr>
    </w:p>
    <w:p w14:paraId="6CA91F54" w14:textId="77777777" w:rsidR="00831F56" w:rsidRDefault="00831F56" w:rsidP="00831F56">
      <w:pPr>
        <w:spacing w:line="480" w:lineRule="auto"/>
      </w:pPr>
      <w:r>
        <w:t>Catalogue Number: 358</w:t>
      </w:r>
    </w:p>
    <w:p w14:paraId="2F23BEE5" w14:textId="77777777" w:rsidR="00831F56" w:rsidRDefault="00831F56" w:rsidP="00831F56">
      <w:pPr>
        <w:spacing w:line="480" w:lineRule="auto"/>
      </w:pPr>
      <w:r>
        <w:t xml:space="preserve">Inventory Number: </w:t>
      </w:r>
      <w:r w:rsidRPr="00993C0D">
        <w:t>83.</w:t>
      </w:r>
      <w:r w:rsidRPr="00524C6D">
        <w:rPr>
          <w:caps/>
        </w:rPr>
        <w:t>aq.</w:t>
      </w:r>
      <w:r w:rsidRPr="00993C0D">
        <w:t>377.418</w:t>
      </w:r>
    </w:p>
    <w:p w14:paraId="095F27E5" w14:textId="77777777" w:rsidR="00831F56" w:rsidRDefault="00831F56" w:rsidP="00831F56">
      <w:pPr>
        <w:spacing w:line="480" w:lineRule="auto"/>
      </w:pPr>
      <w:r>
        <w:t xml:space="preserve">Dimensions: </w:t>
      </w:r>
      <w:r w:rsidRPr="00993C0D">
        <w:t>L: 13.0; W: 9.6; H: 3.5</w:t>
      </w:r>
    </w:p>
    <w:p w14:paraId="228A215C" w14:textId="5FAC1A70" w:rsidR="00831F56" w:rsidRDefault="00831F56" w:rsidP="00831F56">
      <w:pPr>
        <w:spacing w:line="480" w:lineRule="auto"/>
      </w:pPr>
      <w:r>
        <w:t xml:space="preserve">Condition and Fabric: </w:t>
      </w:r>
      <w:r w:rsidRPr="00993C0D">
        <w:t>Intact. Clay 10YR7/3 very pale brown, glaze 10YR6/4 light yellowish brown.</w:t>
      </w:r>
    </w:p>
    <w:p w14:paraId="282E7D7F" w14:textId="687F1C18" w:rsidR="00831F56" w:rsidRDefault="00831F56" w:rsidP="00831F56">
      <w:pPr>
        <w:spacing w:line="480" w:lineRule="auto"/>
      </w:pPr>
      <w:r>
        <w:t xml:space="preserve">Description: </w:t>
      </w:r>
      <w:r w:rsidRPr="00993C0D">
        <w:t xml:space="preserve">Moldmade, from plaster mold. </w:t>
      </w:r>
      <w:r w:rsidR="0086411E" w:rsidRPr="00993C0D">
        <w:t xml:space="preserve">Ring handle with two grooves on upper part. </w:t>
      </w:r>
      <w:r w:rsidRPr="00993C0D">
        <w:t xml:space="preserve">Outward-sloping shoulder, separated from discus by </w:t>
      </w:r>
      <w:r>
        <w:t xml:space="preserve">a </w:t>
      </w:r>
      <w:r w:rsidRPr="00993C0D">
        <w:t xml:space="preserve">raised ridge marked off by two circular grooves and </w:t>
      </w:r>
      <w:r>
        <w:t xml:space="preserve">an </w:t>
      </w:r>
      <w:r w:rsidRPr="00993C0D">
        <w:t xml:space="preserve">additional inner ridge. Heart-shaped nozzle; burn marks. Base-ring marked off </w:t>
      </w:r>
      <w:r>
        <w:t>by</w:t>
      </w:r>
      <w:r w:rsidRPr="00993C0D">
        <w:t xml:space="preserve"> two circular grooves.</w:t>
      </w:r>
    </w:p>
    <w:p w14:paraId="1A913806" w14:textId="77777777" w:rsidR="00831F56" w:rsidRDefault="00831F56" w:rsidP="00831F56">
      <w:pPr>
        <w:spacing w:line="480" w:lineRule="auto"/>
      </w:pPr>
      <w:r>
        <w:t xml:space="preserve">Discus Iconography: </w:t>
      </w:r>
      <w:r w:rsidRPr="00993C0D">
        <w:t>Leda and the swan embracing; small Cupid at left.</w:t>
      </w:r>
    </w:p>
    <w:p w14:paraId="501EEB36" w14:textId="77777777" w:rsidR="00831F56" w:rsidRDefault="00831F56" w:rsidP="00831F56">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ix</w:t>
      </w:r>
    </w:p>
    <w:p w14:paraId="4D3256D3" w14:textId="77777777" w:rsidR="00831F56" w:rsidRDefault="00831F56" w:rsidP="00831F56">
      <w:pPr>
        <w:spacing w:line="480" w:lineRule="auto"/>
      </w:pPr>
      <w:r>
        <w:t xml:space="preserve">Place of Manufacture or Origin: </w:t>
      </w:r>
      <w:r w:rsidR="001B14C5">
        <w:t>Tunisia</w:t>
      </w:r>
    </w:p>
    <w:p w14:paraId="1F39BF2F" w14:textId="77777777" w:rsidR="00831F56" w:rsidRDefault="00831F56" w:rsidP="00831F56">
      <w:pPr>
        <w:spacing w:line="480" w:lineRule="auto"/>
      </w:pPr>
      <w:r>
        <w:t>Parallels: (C</w:t>
      </w:r>
      <w:r w:rsidRPr="00993C0D">
        <w:t xml:space="preserve">lose) Gualandi Genito 1977, no. 216, pl. 32 (Loeschcke </w:t>
      </w:r>
      <w:r w:rsidRPr="00524C6D">
        <w:rPr>
          <w:caps/>
        </w:rPr>
        <w:t>iv</w:t>
      </w:r>
      <w:r w:rsidRPr="00993C0D">
        <w:t>); Mlasowsky 1993, p. 109, nos. 90–91.</w:t>
      </w:r>
    </w:p>
    <w:p w14:paraId="7108D329" w14:textId="77777777" w:rsidR="00302739" w:rsidRDefault="00302739" w:rsidP="00302739">
      <w:pPr>
        <w:spacing w:line="480" w:lineRule="auto"/>
      </w:pPr>
      <w:r>
        <w:t xml:space="preserve">Provenance: </w:t>
      </w:r>
    </w:p>
    <w:p w14:paraId="05684273" w14:textId="77777777" w:rsidR="00831F56" w:rsidRDefault="00831F56" w:rsidP="00831F56">
      <w:pPr>
        <w:spacing w:line="480" w:lineRule="auto"/>
      </w:pPr>
      <w:r>
        <w:t>Bibliography: Unpublished.</w:t>
      </w:r>
    </w:p>
    <w:p w14:paraId="0BC9D720" w14:textId="77777777" w:rsidR="00831F56" w:rsidRDefault="00831F56" w:rsidP="00831F56">
      <w:pPr>
        <w:spacing w:line="480" w:lineRule="auto"/>
      </w:pPr>
      <w:r>
        <w:t xml:space="preserve">Date: </w:t>
      </w:r>
      <w:r w:rsidRPr="00993C0D">
        <w:t>Second century</w:t>
      </w:r>
      <w:r w:rsidRPr="00524C6D">
        <w:rPr>
          <w:caps/>
        </w:rPr>
        <w:t xml:space="preserve"> </w:t>
      </w:r>
      <w:r w:rsidRPr="005170AB">
        <w:rPr>
          <w:caps/>
        </w:rPr>
        <w:t>A.D.</w:t>
      </w:r>
    </w:p>
    <w:p w14:paraId="594E9395" w14:textId="77777777" w:rsidR="00831F56" w:rsidRDefault="00831F56" w:rsidP="00831F56">
      <w:pPr>
        <w:spacing w:line="480" w:lineRule="auto"/>
      </w:pPr>
      <w:r>
        <w:t>Date numeric: 100; 200</w:t>
      </w:r>
    </w:p>
    <w:p w14:paraId="3680945F"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7DC8C0CC"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9994C78" w14:textId="77777777" w:rsidR="00D83F11" w:rsidRDefault="00D83F11" w:rsidP="00D83F11">
      <w:pPr>
        <w:pStyle w:val="Textedelespacerserv2"/>
        <w:numPr>
          <w:ilvl w:val="0"/>
          <w:numId w:val="0"/>
        </w:numPr>
        <w:spacing w:line="480" w:lineRule="auto"/>
        <w:jc w:val="left"/>
        <w:outlineLvl w:val="9"/>
        <w:rPr>
          <w:rFonts w:ascii="Palatino" w:hAnsi="Palatino"/>
        </w:rPr>
      </w:pPr>
    </w:p>
    <w:p w14:paraId="291762E6" w14:textId="77777777" w:rsidR="00E165CA" w:rsidRDefault="00E165CA" w:rsidP="00E165CA">
      <w:pPr>
        <w:spacing w:line="480" w:lineRule="auto"/>
      </w:pPr>
      <w:r>
        <w:t xml:space="preserve">Catalogue Number: </w:t>
      </w:r>
      <w:r w:rsidR="00F05D63">
        <w:t>359</w:t>
      </w:r>
    </w:p>
    <w:p w14:paraId="0139DA17" w14:textId="77777777" w:rsidR="00E165CA" w:rsidRDefault="00E165CA" w:rsidP="00E165CA">
      <w:pPr>
        <w:spacing w:line="480" w:lineRule="auto"/>
      </w:pPr>
      <w:r>
        <w:t xml:space="preserve">Inventory Number: </w:t>
      </w:r>
      <w:r w:rsidR="00D74AE7" w:rsidRPr="00993C0D">
        <w:t>83.</w:t>
      </w:r>
      <w:r w:rsidR="00D74AE7" w:rsidRPr="00524C6D">
        <w:rPr>
          <w:caps/>
        </w:rPr>
        <w:t>aq.</w:t>
      </w:r>
      <w:r w:rsidR="00D74AE7" w:rsidRPr="00993C0D">
        <w:t>377.465</w:t>
      </w:r>
    </w:p>
    <w:p w14:paraId="2370513D" w14:textId="77777777" w:rsidR="00E165CA" w:rsidRDefault="00E165CA" w:rsidP="00E165CA">
      <w:pPr>
        <w:spacing w:line="480" w:lineRule="auto"/>
      </w:pPr>
      <w:r>
        <w:t xml:space="preserve">Dimensions: </w:t>
      </w:r>
      <w:r w:rsidR="00D74AE7" w:rsidRPr="00993C0D">
        <w:t>L: 13.1; W: 10.5; H: 3.2</w:t>
      </w:r>
    </w:p>
    <w:p w14:paraId="26E9636F" w14:textId="77777777" w:rsidR="00E165CA" w:rsidRDefault="00E165CA" w:rsidP="00E165CA">
      <w:pPr>
        <w:spacing w:line="480" w:lineRule="auto"/>
      </w:pPr>
      <w:r>
        <w:t xml:space="preserve">Condition and Fabric: </w:t>
      </w:r>
      <w:r w:rsidR="00D74AE7" w:rsidRPr="00993C0D">
        <w:t>A few chips. Clay 7.5YR7/2 pinkish gray, vitreous glaze near GLEY 1 near 5G5/2 grayish green (although more intensely green).</w:t>
      </w:r>
    </w:p>
    <w:p w14:paraId="6298693C" w14:textId="77777777" w:rsidR="00E165CA" w:rsidRDefault="00E165CA" w:rsidP="00E165CA">
      <w:pPr>
        <w:spacing w:line="480" w:lineRule="auto"/>
      </w:pPr>
      <w:r>
        <w:t xml:space="preserve">Description: </w:t>
      </w:r>
      <w:r w:rsidR="00D74AE7" w:rsidRPr="00993C0D">
        <w:t xml:space="preserve">Moldmade, from plaster mold. Ring handle with three grooves on upper part. Shoulder separated from discus by </w:t>
      </w:r>
      <w:r w:rsidR="00D74AE7">
        <w:t xml:space="preserve">a </w:t>
      </w:r>
      <w:r w:rsidR="00D74AE7" w:rsidRPr="00993C0D">
        <w:t>molding</w:t>
      </w:r>
      <w:r w:rsidR="00D74AE7">
        <w:t xml:space="preserve"> consisting of </w:t>
      </w:r>
      <w:r w:rsidR="00D74AE7" w:rsidRPr="00993C0D">
        <w:t>one raised ridge and three inner grooves; voluted ear handles</w:t>
      </w:r>
      <w:r w:rsidR="00D74AE7" w:rsidRPr="00993C0D" w:rsidDel="00EE4D5C">
        <w:t xml:space="preserve"> </w:t>
      </w:r>
      <w:r w:rsidR="00D74AE7" w:rsidRPr="00993C0D">
        <w:t xml:space="preserve">on opposite sides of shoulder. Central filling-hole. Heart-shaped nozzle. Slightly raised </w:t>
      </w:r>
      <w:r w:rsidR="00D74AE7">
        <w:t>base marked off by one circular groove.</w:t>
      </w:r>
      <w:r w:rsidR="00D74AE7" w:rsidRPr="00993C0D">
        <w:t xml:space="preserve"> Potter’s incuse signature in small capital letters: </w:t>
      </w:r>
      <w:r w:rsidR="00D74AE7" w:rsidRPr="00A74EDE">
        <w:t>{{</w:t>
      </w:r>
      <w:r w:rsidR="00D74AE7">
        <w:t>insc:</w:t>
      </w:r>
      <w:r w:rsidR="00D74AE7" w:rsidRPr="00A74EDE">
        <w:rPr>
          <w:caps/>
        </w:rPr>
        <w:t>avfifron</w:t>
      </w:r>
      <w:r w:rsidR="00D74AE7">
        <w:t>}}</w:t>
      </w:r>
      <w:r w:rsidR="00D74AE7" w:rsidRPr="00A74EDE">
        <w:t>, African workshop active mid-second century</w:t>
      </w:r>
      <w:r w:rsidR="00D74AE7" w:rsidRPr="00A74EDE">
        <w:rPr>
          <w:caps/>
        </w:rPr>
        <w:t xml:space="preserve"> A.D</w:t>
      </w:r>
      <w:r w:rsidR="00D74AE7">
        <w:rPr>
          <w:caps/>
        </w:rPr>
        <w:t>.</w:t>
      </w:r>
    </w:p>
    <w:p w14:paraId="0C0A0512" w14:textId="77777777" w:rsidR="00E165CA" w:rsidRDefault="00E165CA" w:rsidP="00E165CA">
      <w:pPr>
        <w:spacing w:line="480" w:lineRule="auto"/>
      </w:pPr>
      <w:r>
        <w:t xml:space="preserve">Discus Iconography: </w:t>
      </w:r>
      <w:r w:rsidR="00D74AE7">
        <w:t>F</w:t>
      </w:r>
      <w:r w:rsidR="00D74AE7" w:rsidRPr="00993C0D">
        <w:t>our leaves symmetrically placed in cross-shape.</w:t>
      </w:r>
    </w:p>
    <w:p w14:paraId="77712C4C" w14:textId="77777777" w:rsidR="00E165CA" w:rsidRDefault="00E165CA" w:rsidP="00E165CA">
      <w:pPr>
        <w:spacing w:line="480" w:lineRule="auto"/>
      </w:pPr>
      <w:r>
        <w:t xml:space="preserve">Type: </w:t>
      </w:r>
      <w:r w:rsidR="00D74AE7" w:rsidRPr="00993C0D">
        <w:t xml:space="preserve">Loeschcke </w:t>
      </w:r>
      <w:r w:rsidR="00D74AE7" w:rsidRPr="00524C6D">
        <w:rPr>
          <w:caps/>
        </w:rPr>
        <w:t>viii</w:t>
      </w:r>
      <w:r w:rsidR="00D74AE7" w:rsidRPr="00993C0D">
        <w:t xml:space="preserve">; Bussière form D </w:t>
      </w:r>
      <w:r w:rsidR="00D74AE7" w:rsidRPr="00524C6D">
        <w:rPr>
          <w:caps/>
        </w:rPr>
        <w:t>ix</w:t>
      </w:r>
    </w:p>
    <w:p w14:paraId="4BBD589E" w14:textId="77777777" w:rsidR="00E165CA" w:rsidRDefault="00E165CA" w:rsidP="00E165CA">
      <w:pPr>
        <w:spacing w:line="480" w:lineRule="auto"/>
      </w:pPr>
      <w:r>
        <w:t xml:space="preserve">Place of Manufacture or Origin: </w:t>
      </w:r>
      <w:r w:rsidR="00A5109C">
        <w:t>{{loc_0000:</w:t>
      </w:r>
      <w:r w:rsidR="001B14C5">
        <w:t>Mainz</w:t>
      </w:r>
      <w:r w:rsidR="00A5109C">
        <w:t>}}</w:t>
      </w:r>
      <w:r w:rsidR="001B14C5">
        <w:t xml:space="preserve"> (Germany)</w:t>
      </w:r>
    </w:p>
    <w:p w14:paraId="39FD8CBA" w14:textId="77777777" w:rsidR="00E165CA" w:rsidRDefault="00E165CA" w:rsidP="00E165CA">
      <w:pPr>
        <w:spacing w:line="480" w:lineRule="auto"/>
      </w:pPr>
      <w:r>
        <w:t xml:space="preserve">Parallels: </w:t>
      </w:r>
      <w:r w:rsidR="00D74AE7">
        <w:t>(C</w:t>
      </w:r>
      <w:r w:rsidR="00D74AE7" w:rsidRPr="00993C0D">
        <w:t>lose) Rosenthal and Sivan 1978, p. 42, no. 168; Zaccaria Ruggiu 1980, p. 103, no. 159 (with six identical leaves on the rosette and no vitreous glaze). For same ear handles, see Bussière 2000, no. 2995, pl. 81.</w:t>
      </w:r>
    </w:p>
    <w:p w14:paraId="7A99B564" w14:textId="77777777" w:rsidR="00302739" w:rsidRDefault="00302739" w:rsidP="00302739">
      <w:pPr>
        <w:spacing w:line="480" w:lineRule="auto"/>
      </w:pPr>
      <w:r>
        <w:t xml:space="preserve">Provenance: </w:t>
      </w:r>
    </w:p>
    <w:p w14:paraId="4F0C818E" w14:textId="77777777" w:rsidR="00E165CA" w:rsidRDefault="00E165CA" w:rsidP="00E165CA">
      <w:pPr>
        <w:spacing w:line="480" w:lineRule="auto"/>
      </w:pPr>
      <w:r>
        <w:t>Bibliography: Unpublished.</w:t>
      </w:r>
    </w:p>
    <w:p w14:paraId="2DD2F117" w14:textId="77777777" w:rsidR="00E165CA" w:rsidRDefault="00E165CA" w:rsidP="00E165CA">
      <w:pPr>
        <w:spacing w:line="480" w:lineRule="auto"/>
      </w:pPr>
      <w:r>
        <w:t xml:space="preserve">Date: </w:t>
      </w:r>
      <w:r w:rsidR="00D74AE7" w:rsidRPr="00993C0D">
        <w:t>Mid-second century</w:t>
      </w:r>
      <w:r w:rsidR="00D74AE7" w:rsidRPr="00524C6D">
        <w:rPr>
          <w:caps/>
        </w:rPr>
        <w:t xml:space="preserve"> </w:t>
      </w:r>
      <w:r w:rsidR="00D74AE7" w:rsidRPr="005170AB">
        <w:rPr>
          <w:caps/>
        </w:rPr>
        <w:t>A.D.</w:t>
      </w:r>
    </w:p>
    <w:p w14:paraId="1077C44B" w14:textId="77777777" w:rsidR="00E165CA" w:rsidRDefault="00E165CA" w:rsidP="00E165CA">
      <w:pPr>
        <w:spacing w:line="480" w:lineRule="auto"/>
      </w:pPr>
      <w:r>
        <w:t xml:space="preserve">Date numeric: </w:t>
      </w:r>
      <w:r w:rsidR="00D74AE7">
        <w:t>140; 160</w:t>
      </w:r>
    </w:p>
    <w:p w14:paraId="5DB228EB" w14:textId="77777777" w:rsidR="00D83F11" w:rsidRPr="00F90C10"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 </w:t>
      </w:r>
    </w:p>
    <w:p w14:paraId="16D897A4" w14:textId="77777777" w:rsidR="00D83F11" w:rsidRPr="00976001" w:rsidRDefault="00D83F11" w:rsidP="00D83F11">
      <w:pPr>
        <w:pStyle w:val="Textedelespacerserv2"/>
        <w:numPr>
          <w:ilvl w:val="0"/>
          <w:numId w:val="0"/>
        </w:numPr>
        <w:spacing w:line="480" w:lineRule="auto"/>
        <w:jc w:val="left"/>
        <w:outlineLvl w:val="9"/>
        <w:rPr>
          <w:rFonts w:ascii="Palatino" w:hAnsi="Palatino"/>
        </w:rPr>
      </w:pPr>
    </w:p>
    <w:p w14:paraId="0E3E2102" w14:textId="77777777" w:rsidR="00D83F11" w:rsidRPr="00654F6B" w:rsidRDefault="00D83F11" w:rsidP="00D83F11">
      <w:pPr>
        <w:pStyle w:val="Textedelespacerserv2"/>
        <w:numPr>
          <w:ilvl w:val="0"/>
          <w:numId w:val="0"/>
        </w:numPr>
        <w:spacing w:line="480" w:lineRule="auto"/>
        <w:jc w:val="left"/>
        <w:outlineLvl w:val="9"/>
        <w:rPr>
          <w:rFonts w:ascii="Palatino" w:hAnsi="Palatino"/>
        </w:rPr>
      </w:pPr>
      <w:r w:rsidRPr="00F75B1A">
        <w:rPr>
          <w:rFonts w:ascii="Palatino" w:hAnsi="Palatino"/>
        </w:rPr>
        <w:t>———</w:t>
      </w:r>
    </w:p>
    <w:p w14:paraId="00850693" w14:textId="77777777" w:rsidR="00D83F11" w:rsidRDefault="00D83F11" w:rsidP="00D83F11">
      <w:pPr>
        <w:pStyle w:val="Textedelespacerserv2"/>
        <w:numPr>
          <w:ilvl w:val="0"/>
          <w:numId w:val="0"/>
        </w:numPr>
        <w:spacing w:line="480" w:lineRule="auto"/>
        <w:jc w:val="left"/>
        <w:outlineLvl w:val="9"/>
        <w:rPr>
          <w:rFonts w:ascii="Palatino" w:hAnsi="Palatino"/>
        </w:rPr>
      </w:pPr>
    </w:p>
    <w:p w14:paraId="0A59D566" w14:textId="77777777" w:rsidR="00AD192D" w:rsidRDefault="00AB66BD" w:rsidP="00AD192D">
      <w:pPr>
        <w:spacing w:line="480" w:lineRule="auto"/>
      </w:pPr>
      <w:r>
        <w:t>Catalogue Number: 360</w:t>
      </w:r>
      <w:r w:rsidR="00AD192D" w:rsidRPr="00AD192D">
        <w:t xml:space="preserve"> </w:t>
      </w:r>
    </w:p>
    <w:p w14:paraId="335C730A" w14:textId="77777777" w:rsidR="00AB66BD" w:rsidRDefault="00AD192D" w:rsidP="00AB66BD">
      <w:pPr>
        <w:spacing w:line="480" w:lineRule="auto"/>
      </w:pPr>
      <w:r>
        <w:t xml:space="preserve">Inventory Number: </w:t>
      </w:r>
      <w:r w:rsidR="00AB66BD" w:rsidRPr="00993C0D">
        <w:t>81.</w:t>
      </w:r>
      <w:r w:rsidR="00AB66BD" w:rsidRPr="00524C6D">
        <w:rPr>
          <w:caps/>
        </w:rPr>
        <w:t>aq.</w:t>
      </w:r>
      <w:r w:rsidR="00AB66BD" w:rsidRPr="00993C0D">
        <w:t xml:space="preserve"> 112.13</w:t>
      </w:r>
    </w:p>
    <w:p w14:paraId="7CB60276" w14:textId="77777777" w:rsidR="00AB66BD" w:rsidRDefault="00AB66BD" w:rsidP="00AB66BD">
      <w:pPr>
        <w:spacing w:line="480" w:lineRule="auto"/>
      </w:pPr>
      <w:r>
        <w:t xml:space="preserve">Dimensions: </w:t>
      </w:r>
      <w:r w:rsidRPr="00993C0D">
        <w:t>L: 7.8; W: 5.4; H: 2.3</w:t>
      </w:r>
    </w:p>
    <w:p w14:paraId="6D89576C" w14:textId="77777777" w:rsidR="00AB66BD" w:rsidRDefault="00AB66BD" w:rsidP="00AB66BD">
      <w:pPr>
        <w:spacing w:line="480" w:lineRule="auto"/>
      </w:pPr>
      <w:r>
        <w:t xml:space="preserve">Condition and Fabric: </w:t>
      </w:r>
      <w:r w:rsidRPr="00993C0D">
        <w:t>Part of discus broken and restored. Clay near 5YR7/6 reddish yellow, a few remains of glaze varying between 10R6/6 light red and 10R5/6 red.</w:t>
      </w:r>
    </w:p>
    <w:p w14:paraId="48EBB7B4" w14:textId="77777777" w:rsidR="00AB66BD" w:rsidRDefault="00AB66BD" w:rsidP="00AB66BD">
      <w:pPr>
        <w:spacing w:line="480" w:lineRule="auto"/>
      </w:pPr>
      <w:r>
        <w:t xml:space="preserve">Description: </w:t>
      </w:r>
      <w:r w:rsidRPr="00993C0D">
        <w:t xml:space="preserve">Moldmade. Ring handle with two grooves on upper part. Flat shoulder with </w:t>
      </w:r>
      <w:r>
        <w:t xml:space="preserve">a </w:t>
      </w:r>
      <w:r w:rsidRPr="00993C0D">
        <w:t xml:space="preserve">row of ovolos, separated from </w:t>
      </w:r>
      <w:r>
        <w:t xml:space="preserve">the </w:t>
      </w:r>
      <w:r w:rsidRPr="00993C0D">
        <w:t xml:space="preserve">discus by </w:t>
      </w:r>
      <w:r>
        <w:t xml:space="preserve">a </w:t>
      </w:r>
      <w:r w:rsidRPr="00993C0D">
        <w:t xml:space="preserve">molding consisting of two ridges and two circular grooves. Central filling-hole. Heart-shaped nozzle. Base-ring marked off </w:t>
      </w:r>
      <w:r>
        <w:t>by</w:t>
      </w:r>
      <w:r w:rsidRPr="00993C0D">
        <w:t xml:space="preserve"> two circular grooves.</w:t>
      </w:r>
    </w:p>
    <w:p w14:paraId="15F35CC5" w14:textId="77777777" w:rsidR="00AB66BD" w:rsidRDefault="00AB66BD" w:rsidP="00AB66BD">
      <w:pPr>
        <w:spacing w:line="480" w:lineRule="auto"/>
      </w:pPr>
      <w:r>
        <w:t>Discus Iconography: D</w:t>
      </w:r>
      <w:r w:rsidRPr="00993C0D">
        <w:t>olphin with curled-up splayed tail to right; trident behind it at right.</w:t>
      </w:r>
    </w:p>
    <w:p w14:paraId="343AA604" w14:textId="77777777" w:rsidR="00AB66BD" w:rsidRDefault="00AB66BD" w:rsidP="00AB66BD">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1B14C5">
        <w:t xml:space="preserve"> 1a</w:t>
      </w:r>
    </w:p>
    <w:p w14:paraId="48FFC6FD" w14:textId="77777777" w:rsidR="00AB66BD" w:rsidRDefault="00AB66BD" w:rsidP="00AB66BD">
      <w:pPr>
        <w:spacing w:line="480" w:lineRule="auto"/>
      </w:pPr>
      <w:r>
        <w:t xml:space="preserve">Place of Manufacture or Origin: </w:t>
      </w:r>
      <w:r w:rsidR="001B14C5">
        <w:t>Italy</w:t>
      </w:r>
    </w:p>
    <w:p w14:paraId="1781A218" w14:textId="77777777" w:rsidR="00AB66BD" w:rsidRDefault="00AB66BD" w:rsidP="00AB66BD">
      <w:pPr>
        <w:spacing w:line="480" w:lineRule="auto"/>
      </w:pPr>
      <w:r>
        <w:t>Parallels: (C</w:t>
      </w:r>
      <w:r w:rsidRPr="00993C0D">
        <w:t xml:space="preserve">lose) Bussière 2000, p. 326, no. 2447, pl. 67, and p. 200, decor </w:t>
      </w:r>
      <w:r w:rsidRPr="00524C6D">
        <w:rPr>
          <w:caps/>
        </w:rPr>
        <w:t>iii</w:t>
      </w:r>
      <w:r w:rsidRPr="00993C0D">
        <w:t>.a.9.(8).</w:t>
      </w:r>
    </w:p>
    <w:p w14:paraId="75D0B3F0" w14:textId="77777777" w:rsidR="00302739" w:rsidRDefault="00302739" w:rsidP="00302739">
      <w:pPr>
        <w:spacing w:line="480" w:lineRule="auto"/>
      </w:pPr>
      <w:r>
        <w:t xml:space="preserve">Provenance: </w:t>
      </w:r>
    </w:p>
    <w:p w14:paraId="63341F73" w14:textId="77777777" w:rsidR="00AB66BD" w:rsidRDefault="00AB66BD" w:rsidP="00AB66BD">
      <w:pPr>
        <w:spacing w:line="480" w:lineRule="auto"/>
      </w:pPr>
      <w:r>
        <w:t>Bibliography: Unpublished.</w:t>
      </w:r>
    </w:p>
    <w:p w14:paraId="61A76979" w14:textId="77777777" w:rsidR="00AB66BD" w:rsidRDefault="00AB66BD" w:rsidP="00AB66BD">
      <w:pPr>
        <w:spacing w:line="480" w:lineRule="auto"/>
      </w:pPr>
      <w:r>
        <w:t xml:space="preserve">Date: </w:t>
      </w:r>
      <w:r w:rsidRPr="00993C0D">
        <w:t>Second century</w:t>
      </w:r>
      <w:r w:rsidRPr="00524C6D">
        <w:rPr>
          <w:caps/>
        </w:rPr>
        <w:t xml:space="preserve"> </w:t>
      </w:r>
      <w:r w:rsidRPr="005170AB">
        <w:rPr>
          <w:caps/>
        </w:rPr>
        <w:t>A.D.</w:t>
      </w:r>
    </w:p>
    <w:p w14:paraId="6E8639F8" w14:textId="77777777" w:rsidR="00AB66BD" w:rsidRDefault="00AB66BD" w:rsidP="00AB66BD">
      <w:pPr>
        <w:spacing w:line="480" w:lineRule="auto"/>
      </w:pPr>
      <w:r>
        <w:t>Date numeric: 100; 200</w:t>
      </w:r>
    </w:p>
    <w:p w14:paraId="2E6AD854" w14:textId="77777777" w:rsidR="00D83F11" w:rsidRPr="00654F6B" w:rsidRDefault="00D83F11" w:rsidP="00D83F11">
      <w:pPr>
        <w:pStyle w:val="Textedelespacerserv2"/>
        <w:numPr>
          <w:ilvl w:val="0"/>
          <w:numId w:val="0"/>
        </w:numPr>
        <w:spacing w:line="480" w:lineRule="auto"/>
        <w:ind w:left="360"/>
        <w:jc w:val="left"/>
        <w:outlineLvl w:val="9"/>
        <w:rPr>
          <w:rFonts w:ascii="Palatino" w:hAnsi="Palatino"/>
        </w:rPr>
      </w:pPr>
    </w:p>
    <w:p w14:paraId="53F9E475" w14:textId="77777777" w:rsidR="00D83F11" w:rsidRPr="00654F6B" w:rsidRDefault="00D83F11" w:rsidP="00D83F11">
      <w:pPr>
        <w:pStyle w:val="Textedelespacerserv2"/>
        <w:numPr>
          <w:ilvl w:val="0"/>
          <w:numId w:val="0"/>
        </w:numPr>
        <w:spacing w:line="480" w:lineRule="auto"/>
        <w:jc w:val="left"/>
        <w:outlineLvl w:val="9"/>
        <w:rPr>
          <w:rFonts w:ascii="Palatino" w:hAnsi="Palatino"/>
        </w:rPr>
      </w:pPr>
      <w:r w:rsidRPr="00F75B1A">
        <w:rPr>
          <w:rFonts w:ascii="Palatino" w:hAnsi="Palatino"/>
        </w:rPr>
        <w:t>———</w:t>
      </w:r>
    </w:p>
    <w:p w14:paraId="34BE4375" w14:textId="77777777" w:rsidR="00D83F11" w:rsidRDefault="00D83F11" w:rsidP="00D83F11">
      <w:pPr>
        <w:pStyle w:val="Textedelespacerserv2"/>
        <w:numPr>
          <w:ilvl w:val="0"/>
          <w:numId w:val="0"/>
        </w:numPr>
        <w:spacing w:line="480" w:lineRule="auto"/>
        <w:jc w:val="left"/>
        <w:outlineLvl w:val="9"/>
        <w:rPr>
          <w:rFonts w:ascii="Palatino" w:hAnsi="Palatino"/>
        </w:rPr>
      </w:pPr>
    </w:p>
    <w:p w14:paraId="022EA903" w14:textId="77777777" w:rsidR="00BB0A56" w:rsidRDefault="00BB0A56" w:rsidP="00BB0A56">
      <w:pPr>
        <w:spacing w:line="480" w:lineRule="auto"/>
      </w:pPr>
      <w:r>
        <w:t>Catalogue Number: 361</w:t>
      </w:r>
      <w:r w:rsidRPr="00AD192D">
        <w:t xml:space="preserve"> </w:t>
      </w:r>
    </w:p>
    <w:p w14:paraId="531692D5" w14:textId="77777777" w:rsidR="00BB0A56" w:rsidRDefault="00BB0A56" w:rsidP="00BB0A56">
      <w:pPr>
        <w:spacing w:line="480" w:lineRule="auto"/>
      </w:pPr>
      <w:r>
        <w:t xml:space="preserve">Inventory Number: </w:t>
      </w:r>
      <w:r w:rsidRPr="00993C0D">
        <w:t>81.</w:t>
      </w:r>
      <w:r w:rsidRPr="00524C6D">
        <w:rPr>
          <w:caps/>
        </w:rPr>
        <w:t>aq.</w:t>
      </w:r>
      <w:r w:rsidRPr="00993C0D">
        <w:t>38.5</w:t>
      </w:r>
    </w:p>
    <w:p w14:paraId="240BDECF" w14:textId="77777777" w:rsidR="00BB0A56" w:rsidRDefault="00BB0A56" w:rsidP="00BB0A56">
      <w:pPr>
        <w:spacing w:line="480" w:lineRule="auto"/>
      </w:pPr>
      <w:r>
        <w:t xml:space="preserve">Dimensions: </w:t>
      </w:r>
      <w:r w:rsidRPr="00993C0D">
        <w:t>L: 10.3; W: 7.2; H: 2.7</w:t>
      </w:r>
    </w:p>
    <w:p w14:paraId="766F651E" w14:textId="77777777" w:rsidR="00BB0A56" w:rsidRDefault="00BB0A56" w:rsidP="00BB0A56">
      <w:pPr>
        <w:spacing w:line="480" w:lineRule="auto"/>
      </w:pPr>
      <w:r>
        <w:t xml:space="preserve">Condition and Fabric: </w:t>
      </w:r>
      <w:r w:rsidRPr="00993C0D">
        <w:t>Intact. Clay 5YR7/4 pink, glaze 2.5YR6/8 light red.</w:t>
      </w:r>
    </w:p>
    <w:p w14:paraId="2A871966" w14:textId="77777777" w:rsidR="00BB0A56" w:rsidRDefault="00BB0A56" w:rsidP="00BB0A56">
      <w:pPr>
        <w:spacing w:line="480" w:lineRule="auto"/>
      </w:pPr>
      <w:r>
        <w:t xml:space="preserve">Description: </w:t>
      </w:r>
      <w:r w:rsidRPr="00993C0D">
        <w:t>Moldmade. Ring handle. Shoulder: Loeschcke form</w:t>
      </w:r>
      <w:r w:rsidRPr="00524C6D">
        <w:rPr>
          <w:caps/>
        </w:rPr>
        <w:t xml:space="preserve"> vii </w:t>
      </w:r>
      <w:r w:rsidRPr="00993C0D">
        <w:t xml:space="preserve">a with </w:t>
      </w:r>
      <w:r>
        <w:t xml:space="preserve">a row of ovolos. </w:t>
      </w:r>
      <w:r w:rsidRPr="00993C0D">
        <w:t xml:space="preserve">Filling-hole in upper right </w:t>
      </w:r>
      <w:r>
        <w:t>field</w:t>
      </w:r>
      <w:r w:rsidRPr="00993C0D">
        <w:t xml:space="preserve"> with trace of iron corrosion. Air hole in lower </w:t>
      </w:r>
      <w:r>
        <w:t>part</w:t>
      </w:r>
      <w:r w:rsidRPr="00993C0D">
        <w:t>. Heart-shaped nozzle</w:t>
      </w:r>
      <w:r>
        <w:t>,</w:t>
      </w:r>
      <w:r w:rsidRPr="00993C0D">
        <w:t xml:space="preserve"> Bus. 10c. </w:t>
      </w:r>
      <w:r>
        <w:t>Base marked off by one circular groove.</w:t>
      </w:r>
    </w:p>
    <w:p w14:paraId="1BE62E4E" w14:textId="2B3119ED" w:rsidR="00BB0A56" w:rsidRDefault="00BB0A56" w:rsidP="00BB0A56">
      <w:pPr>
        <w:spacing w:line="480" w:lineRule="auto"/>
      </w:pPr>
      <w:r>
        <w:t>Discus Iconography: A</w:t>
      </w:r>
      <w:r w:rsidR="0086411E">
        <w:t>t left, Anubis holding caduceus;</w:t>
      </w:r>
      <w:r w:rsidRPr="00993C0D">
        <w:t xml:space="preserve"> at right, Isis with </w:t>
      </w:r>
      <w:r w:rsidRPr="00993C0D">
        <w:rPr>
          <w:i/>
        </w:rPr>
        <w:t>basileion</w:t>
      </w:r>
      <w:r w:rsidR="0086411E">
        <w:t xml:space="preserve"> on her head;</w:t>
      </w:r>
      <w:r w:rsidRPr="00993C0D">
        <w:t xml:space="preserve"> both richly draped and turning their heads to right.</w:t>
      </w:r>
    </w:p>
    <w:p w14:paraId="688B2E6A" w14:textId="77777777" w:rsidR="00BB0A56" w:rsidRDefault="00BB0A56" w:rsidP="00BB0A56">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1B14C5">
        <w:t xml:space="preserve"> 1a</w:t>
      </w:r>
    </w:p>
    <w:p w14:paraId="3E808EAC" w14:textId="77777777" w:rsidR="00BB0A56" w:rsidRDefault="00BB0A56" w:rsidP="00BB0A56">
      <w:pPr>
        <w:spacing w:line="480" w:lineRule="auto"/>
      </w:pPr>
      <w:r>
        <w:t xml:space="preserve">Place of Manufacture or Origin: </w:t>
      </w:r>
      <w:r w:rsidR="001B14C5">
        <w:t>Tunisia</w:t>
      </w:r>
    </w:p>
    <w:p w14:paraId="64EE211E" w14:textId="77777777" w:rsidR="00BB0A56" w:rsidRDefault="00BB0A56" w:rsidP="00BB0A56">
      <w:pPr>
        <w:spacing w:line="480" w:lineRule="auto"/>
      </w:pPr>
      <w:r>
        <w:t>Parallels: (I</w:t>
      </w:r>
      <w:r w:rsidRPr="00993C0D">
        <w:t xml:space="preserve">dentical) Deneauve 1969, no. 904, </w:t>
      </w:r>
      <w:r w:rsidRPr="00A049E7">
        <w:t>pl. 82 ({{insc:</w:t>
      </w:r>
      <w:r w:rsidRPr="00A049E7">
        <w:rPr>
          <w:caps/>
        </w:rPr>
        <w:t>chelian</w:t>
      </w:r>
      <w:r w:rsidRPr="00A049E7">
        <w:t xml:space="preserve">}}), published in </w:t>
      </w:r>
      <w:r w:rsidRPr="00A049E7">
        <w:rPr>
          <w:i/>
        </w:rPr>
        <w:t>LIMC</w:t>
      </w:r>
      <w:r w:rsidRPr="00A049E7">
        <w:t xml:space="preserve"> 5.1, p. 774, no. 187a, s.v. Isis, illustrated in </w:t>
      </w:r>
      <w:r w:rsidRPr="00A049E7">
        <w:rPr>
          <w:i/>
        </w:rPr>
        <w:t>LIMC</w:t>
      </w:r>
      <w:r w:rsidRPr="00A049E7">
        <w:t xml:space="preserve"> 5.2, p. 511; Bémont and Chew 2007, pp. 330, 503, pl. 78, AF 15 (from North Africa).</w:t>
      </w:r>
    </w:p>
    <w:p w14:paraId="6293ECB4" w14:textId="77777777" w:rsidR="00302739" w:rsidRDefault="00302739" w:rsidP="00302739">
      <w:pPr>
        <w:spacing w:line="480" w:lineRule="auto"/>
      </w:pPr>
      <w:r>
        <w:t xml:space="preserve">Provenance: </w:t>
      </w:r>
    </w:p>
    <w:p w14:paraId="1E79646D" w14:textId="77777777" w:rsidR="00BB0A56" w:rsidRDefault="00BB0A56" w:rsidP="00BB0A56">
      <w:pPr>
        <w:spacing w:line="480" w:lineRule="auto"/>
      </w:pPr>
      <w:r>
        <w:t>Bibliography: Unpublished.</w:t>
      </w:r>
    </w:p>
    <w:p w14:paraId="320E6BFC" w14:textId="77777777" w:rsidR="00BB0A56" w:rsidRDefault="00BB0A56" w:rsidP="00BB0A56">
      <w:pPr>
        <w:spacing w:line="480" w:lineRule="auto"/>
      </w:pPr>
      <w:r>
        <w:t xml:space="preserve">Date: </w:t>
      </w:r>
      <w:r w:rsidRPr="00A049E7">
        <w:rPr>
          <w:caps/>
        </w:rPr>
        <w:t xml:space="preserve">A.D. </w:t>
      </w:r>
      <w:r w:rsidR="001B14C5">
        <w:t>175–225</w:t>
      </w:r>
    </w:p>
    <w:p w14:paraId="6E5179D6" w14:textId="77777777" w:rsidR="00BB0A56" w:rsidRDefault="00BB0A56" w:rsidP="00BB0A56">
      <w:pPr>
        <w:spacing w:line="480" w:lineRule="auto"/>
      </w:pPr>
      <w:r>
        <w:t>Date numeric: 175; 225</w:t>
      </w:r>
    </w:p>
    <w:p w14:paraId="46BBF809" w14:textId="77777777" w:rsidR="00D83F11" w:rsidRPr="00A049E7" w:rsidRDefault="00D83F11" w:rsidP="00D83F11">
      <w:pPr>
        <w:pStyle w:val="Textedelespacerserv2"/>
        <w:numPr>
          <w:ilvl w:val="0"/>
          <w:numId w:val="0"/>
        </w:numPr>
        <w:spacing w:line="480" w:lineRule="auto"/>
        <w:jc w:val="left"/>
        <w:outlineLvl w:val="9"/>
        <w:rPr>
          <w:rFonts w:ascii="Palatino" w:hAnsi="Palatino"/>
        </w:rPr>
      </w:pPr>
    </w:p>
    <w:p w14:paraId="34273D53" w14:textId="77777777" w:rsidR="00D83F11" w:rsidRPr="00A049E7" w:rsidRDefault="00D83F11" w:rsidP="00D83F11">
      <w:pPr>
        <w:pStyle w:val="Textedelespacerserv2"/>
        <w:numPr>
          <w:ilvl w:val="0"/>
          <w:numId w:val="0"/>
        </w:numPr>
        <w:spacing w:line="480" w:lineRule="auto"/>
        <w:jc w:val="left"/>
        <w:outlineLvl w:val="9"/>
        <w:rPr>
          <w:rFonts w:ascii="Palatino" w:hAnsi="Palatino"/>
        </w:rPr>
      </w:pPr>
      <w:r w:rsidRPr="00A049E7">
        <w:rPr>
          <w:rFonts w:ascii="Palatino" w:hAnsi="Palatino"/>
        </w:rPr>
        <w:t>———</w:t>
      </w:r>
    </w:p>
    <w:p w14:paraId="60685AA3" w14:textId="77777777" w:rsidR="00D83F11" w:rsidRDefault="00D83F11" w:rsidP="00AD192D">
      <w:pPr>
        <w:pStyle w:val="NoteLevel3"/>
        <w:tabs>
          <w:tab w:val="clear" w:pos="2160"/>
        </w:tabs>
        <w:spacing w:line="480" w:lineRule="auto"/>
        <w:ind w:left="0" w:firstLine="0"/>
        <w:rPr>
          <w:rFonts w:ascii="Palatino" w:hAnsi="Palatino"/>
        </w:rPr>
      </w:pPr>
    </w:p>
    <w:p w14:paraId="1E6A15FB" w14:textId="77777777" w:rsidR="00AD192D" w:rsidRDefault="00AD192D" w:rsidP="00AD192D">
      <w:pPr>
        <w:spacing w:line="480" w:lineRule="auto"/>
      </w:pPr>
      <w:r>
        <w:t>Catalogue Number: 362</w:t>
      </w:r>
    </w:p>
    <w:p w14:paraId="66D9EDD6" w14:textId="77777777" w:rsidR="00AD192D" w:rsidRDefault="00AD192D" w:rsidP="00AD192D">
      <w:pPr>
        <w:spacing w:line="480" w:lineRule="auto"/>
      </w:pPr>
      <w:r>
        <w:t xml:space="preserve">Inventory Number: </w:t>
      </w:r>
      <w:r w:rsidRPr="00A049E7">
        <w:t>83.</w:t>
      </w:r>
      <w:r w:rsidRPr="00A049E7">
        <w:rPr>
          <w:caps/>
        </w:rPr>
        <w:t>aq.</w:t>
      </w:r>
      <w:r w:rsidRPr="00A049E7">
        <w:t>377.292</w:t>
      </w:r>
    </w:p>
    <w:p w14:paraId="518618A9" w14:textId="77777777" w:rsidR="00AD192D" w:rsidRDefault="00AD192D" w:rsidP="00AD192D">
      <w:pPr>
        <w:spacing w:line="480" w:lineRule="auto"/>
      </w:pPr>
      <w:r>
        <w:t xml:space="preserve">Dimensions: </w:t>
      </w:r>
      <w:r w:rsidRPr="00A049E7">
        <w:t>L: 10.6; W: 8.1; H: 8.2</w:t>
      </w:r>
    </w:p>
    <w:p w14:paraId="206CF725" w14:textId="77777777" w:rsidR="00AD192D" w:rsidRDefault="00AD192D" w:rsidP="00AD192D">
      <w:pPr>
        <w:spacing w:line="480" w:lineRule="auto"/>
      </w:pPr>
      <w:r>
        <w:t xml:space="preserve">Condition and Fabric: </w:t>
      </w:r>
      <w:r w:rsidRPr="00A049E7">
        <w:t>Some cracks on discus and sides. Clay 10YR7/3 very pale brown, uneven remains of glaze 7.5YR4/2 dark brown.</w:t>
      </w:r>
    </w:p>
    <w:p w14:paraId="0F520190" w14:textId="77777777" w:rsidR="00AD192D" w:rsidRDefault="00AD192D" w:rsidP="00AD192D">
      <w:pPr>
        <w:spacing w:line="480" w:lineRule="auto"/>
      </w:pPr>
      <w:r>
        <w:t xml:space="preserve">Description: </w:t>
      </w:r>
      <w:r w:rsidRPr="00A049E7">
        <w:t>Moldmade. Ring handle with two grooves on upper part, one on lower (join smudged). Shoulder: Loeschcke form</w:t>
      </w:r>
      <w:r w:rsidRPr="00A049E7">
        <w:rPr>
          <w:caps/>
        </w:rPr>
        <w:t xml:space="preserve"> viii </w:t>
      </w:r>
      <w:r w:rsidRPr="00A049E7">
        <w:t>b with a row of ovolos, separated from discus</w:t>
      </w:r>
      <w:r>
        <w:t xml:space="preserve"> by a thin herringbone cord. F</w:t>
      </w:r>
      <w:r w:rsidRPr="00A049E7">
        <w:t>lat-bottomed discus with some trace of iron corrosion near central filling-hole. Small air hole in lower field. Heart-shaped nozzle. Base marked off by one circular groove. Potter’s incuse signature: {{insc:</w:t>
      </w:r>
      <w:r w:rsidRPr="00A049E7">
        <w:rPr>
          <w:caps/>
        </w:rPr>
        <w:t>qnvmicel</w:t>
      </w:r>
      <w:r w:rsidRPr="00A049E7">
        <w:t>}}, Italic workshop active Late Flavian to Hadrianic.</w:t>
      </w:r>
    </w:p>
    <w:p w14:paraId="5812B0DA" w14:textId="77777777" w:rsidR="00AD192D" w:rsidRDefault="00AD192D" w:rsidP="00AD192D">
      <w:pPr>
        <w:spacing w:line="480" w:lineRule="auto"/>
      </w:pPr>
      <w:r>
        <w:t>Discus Iconography: Plain discus.</w:t>
      </w:r>
    </w:p>
    <w:p w14:paraId="6017763B" w14:textId="77777777" w:rsidR="00AD192D" w:rsidRDefault="00AD192D" w:rsidP="00AD192D">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1B14C5">
        <w:t xml:space="preserve"> 1a</w:t>
      </w:r>
    </w:p>
    <w:p w14:paraId="7F1FA9DE" w14:textId="77777777" w:rsidR="00AD192D" w:rsidRDefault="00AD192D" w:rsidP="00AD192D">
      <w:pPr>
        <w:spacing w:line="480" w:lineRule="auto"/>
      </w:pPr>
      <w:r>
        <w:t xml:space="preserve">Place of Manufacture or Origin: </w:t>
      </w:r>
      <w:r w:rsidR="001B14C5">
        <w:t>North Africa</w:t>
      </w:r>
    </w:p>
    <w:p w14:paraId="7CC4B430" w14:textId="77777777" w:rsidR="00AD192D" w:rsidRDefault="00AD192D" w:rsidP="00AD192D">
      <w:pPr>
        <w:spacing w:line="480" w:lineRule="auto"/>
      </w:pPr>
      <w:r>
        <w:t xml:space="preserve">Parallels: </w:t>
      </w:r>
      <w:r w:rsidRPr="00993C0D">
        <w:t>None found.</w:t>
      </w:r>
    </w:p>
    <w:p w14:paraId="5FECB298" w14:textId="77777777" w:rsidR="00302739" w:rsidRDefault="00302739" w:rsidP="00302739">
      <w:pPr>
        <w:spacing w:line="480" w:lineRule="auto"/>
      </w:pPr>
      <w:r>
        <w:t xml:space="preserve">Provenance: </w:t>
      </w:r>
    </w:p>
    <w:p w14:paraId="21419019" w14:textId="77777777" w:rsidR="00AD192D" w:rsidRDefault="00AD192D" w:rsidP="00AD192D">
      <w:pPr>
        <w:spacing w:line="480" w:lineRule="auto"/>
      </w:pPr>
      <w:r>
        <w:t>Bibliography: Unpublished.</w:t>
      </w:r>
    </w:p>
    <w:p w14:paraId="6B41CFE5" w14:textId="77777777" w:rsidR="00AD192D" w:rsidRDefault="00AD192D" w:rsidP="00AD192D">
      <w:pPr>
        <w:spacing w:line="480" w:lineRule="auto"/>
      </w:pPr>
      <w:r>
        <w:t xml:space="preserve">Date: </w:t>
      </w:r>
      <w:r w:rsidR="001B14C5">
        <w:t>Hadrianic</w:t>
      </w:r>
    </w:p>
    <w:p w14:paraId="56D1629A" w14:textId="74D5296F" w:rsidR="00AD192D" w:rsidRDefault="0086411E" w:rsidP="00AD192D">
      <w:pPr>
        <w:spacing w:line="480" w:lineRule="auto"/>
      </w:pPr>
      <w:r>
        <w:t>Date numeric: 90</w:t>
      </w:r>
      <w:r w:rsidR="00AD192D">
        <w:t>; 138</w:t>
      </w:r>
    </w:p>
    <w:p w14:paraId="39C082B1"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2962847D"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3816E20" w14:textId="77777777" w:rsidR="00D83F11" w:rsidRDefault="00D83F11" w:rsidP="00D83F11">
      <w:pPr>
        <w:pStyle w:val="Textedelespacerserv2"/>
        <w:numPr>
          <w:ilvl w:val="0"/>
          <w:numId w:val="0"/>
        </w:numPr>
        <w:spacing w:line="480" w:lineRule="auto"/>
        <w:jc w:val="left"/>
        <w:outlineLvl w:val="9"/>
        <w:rPr>
          <w:rFonts w:ascii="Palatino" w:hAnsi="Palatino"/>
        </w:rPr>
      </w:pPr>
    </w:p>
    <w:p w14:paraId="576A9CBD" w14:textId="77777777" w:rsidR="0072624A" w:rsidRDefault="0072624A" w:rsidP="0072624A">
      <w:pPr>
        <w:spacing w:line="480" w:lineRule="auto"/>
      </w:pPr>
      <w:r>
        <w:t>Catalogue Number: 363</w:t>
      </w:r>
    </w:p>
    <w:p w14:paraId="300BD3B4" w14:textId="77777777" w:rsidR="0072624A" w:rsidRDefault="0072624A" w:rsidP="0072624A">
      <w:pPr>
        <w:spacing w:line="480" w:lineRule="auto"/>
      </w:pPr>
      <w:r>
        <w:t xml:space="preserve">Inventory Number: </w:t>
      </w:r>
      <w:r w:rsidRPr="00993C0D">
        <w:t>83.</w:t>
      </w:r>
      <w:r w:rsidRPr="00524C6D">
        <w:rPr>
          <w:caps/>
        </w:rPr>
        <w:t>aq.</w:t>
      </w:r>
      <w:r w:rsidRPr="00993C0D">
        <w:t>377.224</w:t>
      </w:r>
    </w:p>
    <w:p w14:paraId="50C58073" w14:textId="77777777" w:rsidR="0072624A" w:rsidRDefault="0072624A" w:rsidP="0072624A">
      <w:pPr>
        <w:spacing w:line="480" w:lineRule="auto"/>
      </w:pPr>
      <w:r>
        <w:t xml:space="preserve">Dimensions: </w:t>
      </w:r>
      <w:r w:rsidRPr="00993C0D">
        <w:t>L: 10.6; W: 8.4; H: 2.3</w:t>
      </w:r>
    </w:p>
    <w:p w14:paraId="43DD905F" w14:textId="77777777" w:rsidR="0072624A" w:rsidRDefault="0072624A" w:rsidP="0072624A">
      <w:pPr>
        <w:spacing w:line="480" w:lineRule="auto"/>
      </w:pPr>
      <w:r>
        <w:t xml:space="preserve">Condition and Fabric: </w:t>
      </w:r>
      <w:r w:rsidRPr="00993C0D">
        <w:t>Intact. Clay 7.5YR8/4 pink, uneven</w:t>
      </w:r>
      <w:r w:rsidRPr="00E62537">
        <w:t xml:space="preserve"> </w:t>
      </w:r>
      <w:r w:rsidRPr="00993C0D">
        <w:t>glaze varying between 10YR5/2 grayish brown and 10YR4/2 dark grayish brown.</w:t>
      </w:r>
    </w:p>
    <w:p w14:paraId="25F86920" w14:textId="2D99F8C1" w:rsidR="0072624A" w:rsidRDefault="0072624A" w:rsidP="0072624A">
      <w:pPr>
        <w:spacing w:line="480" w:lineRule="auto"/>
      </w:pPr>
      <w:r>
        <w:t xml:space="preserve">Description: </w:t>
      </w:r>
      <w:r w:rsidRPr="00993C0D">
        <w:t xml:space="preserve">Moldmade, from plaster mold. Ring handle with two grooves on upper part. Slightly outward-sloping shoulder with </w:t>
      </w:r>
      <w:r>
        <w:t xml:space="preserve">a </w:t>
      </w:r>
      <w:r w:rsidRPr="00993C0D">
        <w:t xml:space="preserve">row of double-ovolos, separated from discus by </w:t>
      </w:r>
      <w:r>
        <w:t xml:space="preserve">a </w:t>
      </w:r>
      <w:r w:rsidRPr="00993C0D">
        <w:t xml:space="preserve">ridge marked off by two circular grooves. Filling-hole in left </w:t>
      </w:r>
      <w:r>
        <w:t>field</w:t>
      </w:r>
      <w:r w:rsidRPr="00993C0D">
        <w:t xml:space="preserve"> with traces of iron</w:t>
      </w:r>
      <w:r w:rsidR="00B74046">
        <w:t xml:space="preserve"> corrosion from lost wick-nail</w:t>
      </w:r>
      <w:r w:rsidRPr="00993C0D">
        <w:t>. Unpierced air hole on shoulder above nozzle. Heart-shaped nozzle. Base marked off by three circular grooves.</w:t>
      </w:r>
    </w:p>
    <w:p w14:paraId="45E5B795" w14:textId="77777777" w:rsidR="0072624A" w:rsidRDefault="0072624A" w:rsidP="0072624A">
      <w:pPr>
        <w:spacing w:line="480" w:lineRule="auto"/>
      </w:pPr>
      <w:r>
        <w:t xml:space="preserve">Discus Iconography: </w:t>
      </w:r>
      <w:r w:rsidRPr="00993C0D">
        <w:t xml:space="preserve">Apollo to right, seated on </w:t>
      </w:r>
      <w:r>
        <w:t xml:space="preserve">a </w:t>
      </w:r>
      <w:r w:rsidRPr="00993C0D">
        <w:t xml:space="preserve">stool playing </w:t>
      </w:r>
      <w:r w:rsidRPr="00993C0D">
        <w:rPr>
          <w:i/>
        </w:rPr>
        <w:t>kithara</w:t>
      </w:r>
      <w:r w:rsidRPr="00993C0D">
        <w:t>.</w:t>
      </w:r>
    </w:p>
    <w:p w14:paraId="18C0A97F" w14:textId="77777777" w:rsidR="0072624A" w:rsidRDefault="0072624A" w:rsidP="0072624A">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1B14C5">
        <w:t xml:space="preserve"> 1a</w:t>
      </w:r>
    </w:p>
    <w:p w14:paraId="323322DD" w14:textId="77777777" w:rsidR="0072624A" w:rsidRDefault="0072624A" w:rsidP="0072624A">
      <w:pPr>
        <w:spacing w:line="480" w:lineRule="auto"/>
      </w:pPr>
      <w:r>
        <w:t xml:space="preserve">Place of Manufacture or Origin: </w:t>
      </w:r>
      <w:r w:rsidR="001B14C5">
        <w:t>North Africa</w:t>
      </w:r>
    </w:p>
    <w:p w14:paraId="6ECD34D3" w14:textId="77777777" w:rsidR="0072624A" w:rsidRDefault="0072624A" w:rsidP="0072624A">
      <w:pPr>
        <w:spacing w:line="480" w:lineRule="auto"/>
      </w:pPr>
      <w:r>
        <w:t xml:space="preserve">Parallels: </w:t>
      </w:r>
      <w:r w:rsidRPr="00993C0D">
        <w:t>None found.</w:t>
      </w:r>
    </w:p>
    <w:p w14:paraId="168C5F11" w14:textId="77777777" w:rsidR="00302739" w:rsidRDefault="00302739" w:rsidP="00302739">
      <w:pPr>
        <w:spacing w:line="480" w:lineRule="auto"/>
      </w:pPr>
      <w:r>
        <w:t xml:space="preserve">Provenance: </w:t>
      </w:r>
    </w:p>
    <w:p w14:paraId="517079DD" w14:textId="77777777" w:rsidR="0072624A" w:rsidRDefault="0072624A" w:rsidP="0072624A">
      <w:pPr>
        <w:spacing w:line="480" w:lineRule="auto"/>
      </w:pPr>
      <w:r>
        <w:t>Bibliography: Unpublished.</w:t>
      </w:r>
    </w:p>
    <w:p w14:paraId="62FFECD3" w14:textId="77777777" w:rsidR="0072624A" w:rsidRDefault="0072624A" w:rsidP="0072624A">
      <w:pPr>
        <w:spacing w:line="480" w:lineRule="auto"/>
      </w:pPr>
      <w:r>
        <w:t xml:space="preserve">Date: </w:t>
      </w:r>
      <w:r w:rsidRPr="00993C0D">
        <w:t>Second half of second century</w:t>
      </w:r>
      <w:r w:rsidRPr="00524C6D">
        <w:rPr>
          <w:caps/>
        </w:rPr>
        <w:t xml:space="preserve"> </w:t>
      </w:r>
      <w:r w:rsidRPr="005170AB">
        <w:rPr>
          <w:caps/>
        </w:rPr>
        <w:t>A.D.</w:t>
      </w:r>
    </w:p>
    <w:p w14:paraId="0F2D36D1" w14:textId="77777777" w:rsidR="0072624A" w:rsidRDefault="0072624A" w:rsidP="0072624A">
      <w:pPr>
        <w:spacing w:line="480" w:lineRule="auto"/>
      </w:pPr>
      <w:r>
        <w:t>Date numeric: 150; 200</w:t>
      </w:r>
    </w:p>
    <w:p w14:paraId="549CB36F"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1A9C9C6B"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529685A" w14:textId="77777777" w:rsidR="00D83F11" w:rsidRDefault="00D83F11" w:rsidP="00D83F11">
      <w:pPr>
        <w:pStyle w:val="Textedelespacerserv2"/>
        <w:numPr>
          <w:ilvl w:val="0"/>
          <w:numId w:val="0"/>
        </w:numPr>
        <w:spacing w:line="480" w:lineRule="auto"/>
        <w:jc w:val="left"/>
        <w:outlineLvl w:val="9"/>
        <w:rPr>
          <w:rFonts w:ascii="Palatino" w:hAnsi="Palatino"/>
        </w:rPr>
      </w:pPr>
    </w:p>
    <w:p w14:paraId="2094F002" w14:textId="77777777" w:rsidR="00526C03" w:rsidRDefault="00526C03" w:rsidP="00526C03">
      <w:pPr>
        <w:spacing w:line="480" w:lineRule="auto"/>
      </w:pPr>
      <w:r>
        <w:t>Catalogue Number: 364</w:t>
      </w:r>
    </w:p>
    <w:p w14:paraId="0CC82FC2" w14:textId="77777777" w:rsidR="00526C03" w:rsidRDefault="00526C03" w:rsidP="00526C03">
      <w:pPr>
        <w:spacing w:line="480" w:lineRule="auto"/>
      </w:pPr>
      <w:r>
        <w:t xml:space="preserve">Inventory Number: </w:t>
      </w:r>
      <w:r w:rsidRPr="00993C0D">
        <w:t>83.</w:t>
      </w:r>
      <w:r w:rsidRPr="00524C6D">
        <w:rPr>
          <w:caps/>
        </w:rPr>
        <w:t>aq.</w:t>
      </w:r>
      <w:r w:rsidRPr="00993C0D">
        <w:t>377.244</w:t>
      </w:r>
    </w:p>
    <w:p w14:paraId="76DCCD56" w14:textId="77777777" w:rsidR="00526C03" w:rsidRDefault="00526C03" w:rsidP="00526C03">
      <w:pPr>
        <w:spacing w:line="480" w:lineRule="auto"/>
      </w:pPr>
      <w:r>
        <w:t xml:space="preserve">Dimensions: </w:t>
      </w:r>
      <w:r w:rsidRPr="00993C0D">
        <w:t>L: 11.5; W: 8.2; H: 2.8</w:t>
      </w:r>
    </w:p>
    <w:p w14:paraId="0FBE4E5C" w14:textId="77777777" w:rsidR="00526C03" w:rsidRDefault="00526C03" w:rsidP="00526C03">
      <w:pPr>
        <w:spacing w:line="480" w:lineRule="auto"/>
      </w:pPr>
      <w:r>
        <w:t xml:space="preserve">Condition and Fabric: </w:t>
      </w:r>
      <w:r w:rsidRPr="00993C0D">
        <w:t>Intact. Clay 7.5YR7/4 pink, glaze varying between 2.5YR6/6 light red and 5YR4/2 weak red, of brownish shade.</w:t>
      </w:r>
    </w:p>
    <w:p w14:paraId="12D0EB7A" w14:textId="5273CEA2" w:rsidR="00526C03" w:rsidRDefault="00526C03" w:rsidP="00526C03">
      <w:pPr>
        <w:spacing w:line="480" w:lineRule="auto"/>
      </w:pPr>
      <w:r>
        <w:t xml:space="preserve">Description: </w:t>
      </w:r>
      <w:r w:rsidRPr="00993C0D">
        <w:t xml:space="preserve">Moldmade, from plaster mold. Ring handle with two grooves. Shoulder with </w:t>
      </w:r>
      <w:r>
        <w:t xml:space="preserve">a </w:t>
      </w:r>
      <w:r w:rsidRPr="00993C0D">
        <w:t xml:space="preserve">row of double-ovolos, separated from discus by </w:t>
      </w:r>
      <w:r>
        <w:t xml:space="preserve">an </w:t>
      </w:r>
      <w:r w:rsidRPr="00993C0D">
        <w:t xml:space="preserve">outer ridge and </w:t>
      </w:r>
      <w:r>
        <w:t xml:space="preserve">an </w:t>
      </w:r>
      <w:r w:rsidRPr="00993C0D">
        <w:t xml:space="preserve">inner narrower one marked off by two grooves. Filling-hole and air hole below bull. Heart-shaped nozzle; </w:t>
      </w:r>
      <w:r w:rsidR="009D7F99">
        <w:t>underneath,</w:t>
      </w:r>
      <w:r>
        <w:t xml:space="preserve">a </w:t>
      </w:r>
      <w:r w:rsidRPr="00993C0D">
        <w:t xml:space="preserve">band of tongues between two twisted cords. Flat base, demarcated by </w:t>
      </w:r>
      <w:r>
        <w:t xml:space="preserve">a </w:t>
      </w:r>
      <w:r w:rsidRPr="00993C0D">
        <w:t xml:space="preserve">band marked off by two grooves; two additional inner circles. Signature: </w:t>
      </w:r>
      <w:r w:rsidRPr="00A049E7">
        <w:t>{{insc:</w:t>
      </w:r>
      <w:r w:rsidRPr="00A049E7">
        <w:rPr>
          <w:caps/>
        </w:rPr>
        <w:t>pvll/aeno/rv</w:t>
      </w:r>
      <w:r w:rsidRPr="00A049E7">
        <w:t>}}, African workshop active during Late Antonine</w:t>
      </w:r>
      <w:r w:rsidRPr="00993C0D">
        <w:t xml:space="preserve"> and Severan periods.</w:t>
      </w:r>
    </w:p>
    <w:p w14:paraId="73E668CE" w14:textId="77777777" w:rsidR="00526C03" w:rsidRDefault="00526C03" w:rsidP="00526C03">
      <w:pPr>
        <w:spacing w:line="480" w:lineRule="auto"/>
      </w:pPr>
      <w:r>
        <w:t xml:space="preserve">Discus Iconography: </w:t>
      </w:r>
      <w:r w:rsidRPr="00993C0D">
        <w:t>Europa on bull (Jupiter) to right.</w:t>
      </w:r>
    </w:p>
    <w:p w14:paraId="694F9D98" w14:textId="77777777" w:rsidR="00526C03" w:rsidRDefault="00526C03" w:rsidP="00526C03">
      <w:pPr>
        <w:spacing w:line="480" w:lineRule="auto"/>
      </w:pPr>
      <w:r>
        <w:t xml:space="preserve">Type: </w:t>
      </w:r>
      <w:r w:rsidRPr="00993C0D">
        <w:t xml:space="preserve">Loeschcke </w:t>
      </w:r>
      <w:r w:rsidRPr="00524C6D">
        <w:rPr>
          <w:caps/>
        </w:rPr>
        <w:t xml:space="preserve">viii; </w:t>
      </w:r>
      <w:r w:rsidRPr="00993C0D">
        <w:t xml:space="preserve">Bussière form D </w:t>
      </w:r>
      <w:r w:rsidRPr="00524C6D">
        <w:rPr>
          <w:caps/>
        </w:rPr>
        <w:t>x</w:t>
      </w:r>
      <w:r w:rsidR="001B14C5">
        <w:t xml:space="preserve"> 1a</w:t>
      </w:r>
    </w:p>
    <w:p w14:paraId="2E5DCCAD" w14:textId="77777777" w:rsidR="00526C03" w:rsidRDefault="00526C03" w:rsidP="00526C03">
      <w:pPr>
        <w:spacing w:line="480" w:lineRule="auto"/>
      </w:pPr>
      <w:r>
        <w:t xml:space="preserve">Place of Manufacture or Origin: </w:t>
      </w:r>
      <w:r w:rsidR="001B14C5">
        <w:t>North Africa</w:t>
      </w:r>
    </w:p>
    <w:p w14:paraId="5F81D75F" w14:textId="77777777" w:rsidR="00526C03" w:rsidRDefault="00526C03" w:rsidP="00526C03">
      <w:pPr>
        <w:spacing w:line="480" w:lineRule="auto"/>
      </w:pPr>
      <w:r>
        <w:t>Parallels: (C</w:t>
      </w:r>
      <w:r w:rsidRPr="00993C0D">
        <w:t>lose) Cologne Museum, Wollmann Collection, inv. no. W 659.</w:t>
      </w:r>
    </w:p>
    <w:p w14:paraId="2227CD98" w14:textId="77777777" w:rsidR="00302739" w:rsidRDefault="00302739" w:rsidP="00302739">
      <w:pPr>
        <w:spacing w:line="480" w:lineRule="auto"/>
      </w:pPr>
      <w:r>
        <w:t xml:space="preserve">Provenance: </w:t>
      </w:r>
    </w:p>
    <w:p w14:paraId="13303F24" w14:textId="77777777" w:rsidR="00526C03" w:rsidRDefault="00526C03" w:rsidP="00526C03">
      <w:pPr>
        <w:spacing w:line="480" w:lineRule="auto"/>
      </w:pPr>
      <w:r>
        <w:t>Bibliography: Unpublished.</w:t>
      </w:r>
    </w:p>
    <w:p w14:paraId="3CF30392" w14:textId="77777777" w:rsidR="00526C03" w:rsidRDefault="00526C03" w:rsidP="00526C03">
      <w:pPr>
        <w:spacing w:line="480" w:lineRule="auto"/>
      </w:pPr>
      <w:r>
        <w:t xml:space="preserve">Date: </w:t>
      </w:r>
      <w:r w:rsidR="001B14C5">
        <w:t>Late Antonine to Severan</w:t>
      </w:r>
    </w:p>
    <w:p w14:paraId="51DCDA6B" w14:textId="77777777" w:rsidR="00526C03" w:rsidRDefault="00526C03" w:rsidP="00526C03">
      <w:pPr>
        <w:spacing w:line="480" w:lineRule="auto"/>
      </w:pPr>
      <w:r>
        <w:t>Date numeric: 150; 211</w:t>
      </w:r>
    </w:p>
    <w:p w14:paraId="20B427AB"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3A629B12"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3E3D41B" w14:textId="77777777" w:rsidR="00D83F11" w:rsidRDefault="00D83F11" w:rsidP="00D83F11">
      <w:pPr>
        <w:pStyle w:val="Textedelespacerserv2"/>
        <w:numPr>
          <w:ilvl w:val="0"/>
          <w:numId w:val="0"/>
        </w:numPr>
        <w:spacing w:line="480" w:lineRule="auto"/>
        <w:jc w:val="left"/>
        <w:outlineLvl w:val="9"/>
        <w:rPr>
          <w:rFonts w:ascii="Palatino" w:hAnsi="Palatino"/>
        </w:rPr>
      </w:pPr>
    </w:p>
    <w:p w14:paraId="064D1675" w14:textId="77777777" w:rsidR="00386794" w:rsidRDefault="00386794" w:rsidP="00386794">
      <w:pPr>
        <w:spacing w:line="480" w:lineRule="auto"/>
      </w:pPr>
      <w:r>
        <w:t>Catalogue Number: 365</w:t>
      </w:r>
    </w:p>
    <w:p w14:paraId="566349B7" w14:textId="77777777" w:rsidR="00386794" w:rsidRDefault="00386794" w:rsidP="00386794">
      <w:pPr>
        <w:spacing w:line="480" w:lineRule="auto"/>
      </w:pPr>
      <w:r>
        <w:t xml:space="preserve">Inventory Number: </w:t>
      </w:r>
      <w:r w:rsidRPr="00993C0D">
        <w:t>83.</w:t>
      </w:r>
      <w:r w:rsidRPr="00524C6D">
        <w:rPr>
          <w:caps/>
        </w:rPr>
        <w:t>aq.</w:t>
      </w:r>
      <w:r w:rsidRPr="00993C0D">
        <w:t>377.230</w:t>
      </w:r>
    </w:p>
    <w:p w14:paraId="3A0FC8B3" w14:textId="77777777" w:rsidR="00386794" w:rsidRDefault="00386794" w:rsidP="00386794">
      <w:pPr>
        <w:spacing w:line="480" w:lineRule="auto"/>
      </w:pPr>
      <w:r>
        <w:t xml:space="preserve">Dimensions: </w:t>
      </w:r>
      <w:r w:rsidRPr="00993C0D">
        <w:t>L: 10.5; W: 7.6; H: 2.5</w:t>
      </w:r>
    </w:p>
    <w:p w14:paraId="0A933EFE" w14:textId="77777777" w:rsidR="00386794" w:rsidRDefault="00386794" w:rsidP="00386794">
      <w:pPr>
        <w:spacing w:line="480" w:lineRule="auto"/>
      </w:pPr>
      <w:r>
        <w:t xml:space="preserve">Condition and Fabric: </w:t>
      </w:r>
      <w:r w:rsidRPr="00993C0D">
        <w:t>Intact. Clay 10YR7/2 light gray, unevenly preserved glaze mostly 5YR4/2 dark reddish gray.</w:t>
      </w:r>
    </w:p>
    <w:p w14:paraId="4DE44015" w14:textId="66BA693D" w:rsidR="00386794" w:rsidRDefault="00386794" w:rsidP="00386794">
      <w:pPr>
        <w:spacing w:line="480" w:lineRule="auto"/>
      </w:pPr>
      <w:r>
        <w:t xml:space="preserve">Description: </w:t>
      </w:r>
      <w:r w:rsidRPr="00993C0D">
        <w:t>Moldmade. Ring handle with two grooves on upper part. Shoulder: Loeschcke form</w:t>
      </w:r>
      <w:r w:rsidRPr="00524C6D">
        <w:rPr>
          <w:caps/>
        </w:rPr>
        <w:t xml:space="preserve"> viii </w:t>
      </w:r>
      <w:r w:rsidRPr="00993C0D">
        <w:t xml:space="preserve">b, with </w:t>
      </w:r>
      <w:r>
        <w:t xml:space="preserve">a </w:t>
      </w:r>
      <w:r w:rsidRPr="00993C0D">
        <w:t xml:space="preserve">row of ovolos. Central filling-hole. Air hole facing </w:t>
      </w:r>
      <w:r>
        <w:t xml:space="preserve">the </w:t>
      </w:r>
      <w:r w:rsidRPr="00993C0D">
        <w:t xml:space="preserve">heart-shaped nozzle. </w:t>
      </w:r>
      <w:r w:rsidR="009D7F99">
        <w:t>Underneath,</w:t>
      </w:r>
      <w:r w:rsidRPr="00993C0D">
        <w:t xml:space="preserve">a row of small dotted circles. Base with </w:t>
      </w:r>
      <w:r>
        <w:t xml:space="preserve">a </w:t>
      </w:r>
      <w:r w:rsidRPr="00993C0D">
        <w:t xml:space="preserve">band marked off </w:t>
      </w:r>
      <w:r>
        <w:t>by</w:t>
      </w:r>
      <w:r w:rsidRPr="00993C0D">
        <w:t xml:space="preserve"> two circular grooves and </w:t>
      </w:r>
      <w:r>
        <w:t xml:space="preserve">an </w:t>
      </w:r>
      <w:r w:rsidRPr="00993C0D">
        <w:t>additional inner one; within this band three evenly spaced ovo</w:t>
      </w:r>
      <w:r w:rsidRPr="00E62537">
        <w:t>-</w:t>
      </w:r>
      <w:r w:rsidRPr="00993C0D">
        <w:t>patterns</w:t>
      </w:r>
      <w:r w:rsidR="000F01F4">
        <w:t xml:space="preserve"> {{stamp:365}}</w:t>
      </w:r>
      <w:r w:rsidRPr="00993C0D">
        <w:t xml:space="preserve">; small dotted circle toward </w:t>
      </w:r>
      <w:r>
        <w:t xml:space="preserve">the </w:t>
      </w:r>
      <w:r w:rsidRPr="00993C0D">
        <w:t>nozzle.</w:t>
      </w:r>
    </w:p>
    <w:p w14:paraId="487B4D1B" w14:textId="77777777" w:rsidR="00386794" w:rsidRDefault="00386794" w:rsidP="00386794">
      <w:pPr>
        <w:spacing w:line="480" w:lineRule="auto"/>
      </w:pPr>
      <w:r>
        <w:t>Discus Iconography: A</w:t>
      </w:r>
      <w:r w:rsidRPr="00993C0D">
        <w:t>mphitheater scene</w:t>
      </w:r>
      <w:r>
        <w:t>: l</w:t>
      </w:r>
      <w:r w:rsidRPr="00993C0D">
        <w:t xml:space="preserve">ion running to right with </w:t>
      </w:r>
      <w:r>
        <w:t xml:space="preserve">a </w:t>
      </w:r>
      <w:r w:rsidRPr="00993C0D">
        <w:t xml:space="preserve">long spear through its throat; man below wearing </w:t>
      </w:r>
      <w:r>
        <w:t xml:space="preserve">a </w:t>
      </w:r>
      <w:r w:rsidRPr="00993C0D">
        <w:t>tunic; he is holding an unidentified object in his right hand; oddly represented horizontally, the man is in fact standing and seems unharmed.</w:t>
      </w:r>
    </w:p>
    <w:p w14:paraId="3D49D8BB" w14:textId="77777777" w:rsidR="00386794" w:rsidRDefault="00386794" w:rsidP="00386794">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1B14C5">
        <w:t xml:space="preserve"> 1c</w:t>
      </w:r>
    </w:p>
    <w:p w14:paraId="550C4231" w14:textId="77777777" w:rsidR="00386794" w:rsidRDefault="00386794" w:rsidP="00386794">
      <w:pPr>
        <w:spacing w:line="480" w:lineRule="auto"/>
      </w:pPr>
      <w:r>
        <w:t xml:space="preserve">Place of Manufacture or Origin: </w:t>
      </w:r>
      <w:r w:rsidR="001B14C5">
        <w:t>North Africa</w:t>
      </w:r>
    </w:p>
    <w:p w14:paraId="52543DD9" w14:textId="77777777" w:rsidR="00386794" w:rsidRDefault="00386794" w:rsidP="00386794">
      <w:pPr>
        <w:spacing w:line="480" w:lineRule="auto"/>
      </w:pPr>
      <w:r>
        <w:t xml:space="preserve">Parallels: </w:t>
      </w:r>
      <w:r w:rsidRPr="00993C0D">
        <w:t>None found.</w:t>
      </w:r>
    </w:p>
    <w:p w14:paraId="6C06FF75" w14:textId="77777777" w:rsidR="00302739" w:rsidRDefault="00302739" w:rsidP="00302739">
      <w:pPr>
        <w:spacing w:line="480" w:lineRule="auto"/>
      </w:pPr>
      <w:r>
        <w:t xml:space="preserve">Provenance: </w:t>
      </w:r>
    </w:p>
    <w:p w14:paraId="04D584D4" w14:textId="77777777" w:rsidR="00386794" w:rsidRDefault="00386794" w:rsidP="00386794">
      <w:pPr>
        <w:spacing w:line="480" w:lineRule="auto"/>
      </w:pPr>
      <w:r>
        <w:t>Bibliography: Unpublished.</w:t>
      </w:r>
    </w:p>
    <w:p w14:paraId="0E556813" w14:textId="77777777" w:rsidR="00386794" w:rsidRDefault="00386794" w:rsidP="00386794">
      <w:pPr>
        <w:spacing w:line="480" w:lineRule="auto"/>
      </w:pPr>
      <w:r>
        <w:t xml:space="preserve">Date: </w:t>
      </w:r>
      <w:r w:rsidR="001B14C5">
        <w:t>Antonine to Severan</w:t>
      </w:r>
    </w:p>
    <w:p w14:paraId="7D865712" w14:textId="77777777" w:rsidR="00386794" w:rsidRDefault="00386794" w:rsidP="00386794">
      <w:pPr>
        <w:spacing w:line="480" w:lineRule="auto"/>
      </w:pPr>
      <w:r>
        <w:t>Date numeric: 138; 211</w:t>
      </w:r>
    </w:p>
    <w:p w14:paraId="25C75A42" w14:textId="77777777" w:rsidR="00386794" w:rsidRDefault="00386794" w:rsidP="00386794">
      <w:pPr>
        <w:spacing w:line="480" w:lineRule="auto"/>
      </w:pPr>
      <w:r>
        <w:t xml:space="preserve">Discussion: </w:t>
      </w:r>
      <w:r w:rsidRPr="00993C0D">
        <w:t>The ovo-pattern is common on bases of African lamps dated</w:t>
      </w:r>
      <w:r w:rsidRPr="00524C6D">
        <w:rPr>
          <w:caps/>
        </w:rPr>
        <w:t xml:space="preserve"> </w:t>
      </w:r>
      <w:r w:rsidRPr="005170AB">
        <w:rPr>
          <w:caps/>
        </w:rPr>
        <w:t>A.D.</w:t>
      </w:r>
      <w:r w:rsidRPr="00524C6D">
        <w:rPr>
          <w:caps/>
        </w:rPr>
        <w:t xml:space="preserve"> </w:t>
      </w:r>
      <w:r w:rsidRPr="00993C0D">
        <w:t>170–230.</w:t>
      </w:r>
    </w:p>
    <w:p w14:paraId="6BDE4E3F"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4A6CB089"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6BD561B" w14:textId="77777777" w:rsidR="00D83F11" w:rsidRDefault="00D83F11" w:rsidP="00D83F11">
      <w:pPr>
        <w:pStyle w:val="Textedelespacerserv2"/>
        <w:numPr>
          <w:ilvl w:val="0"/>
          <w:numId w:val="0"/>
        </w:numPr>
        <w:spacing w:line="480" w:lineRule="auto"/>
        <w:jc w:val="left"/>
        <w:outlineLvl w:val="9"/>
        <w:rPr>
          <w:rFonts w:ascii="Palatino" w:hAnsi="Palatino"/>
        </w:rPr>
      </w:pPr>
    </w:p>
    <w:p w14:paraId="689D1795" w14:textId="77777777" w:rsidR="00303203" w:rsidRDefault="00303203" w:rsidP="00303203">
      <w:pPr>
        <w:spacing w:line="480" w:lineRule="auto"/>
      </w:pPr>
      <w:r>
        <w:t>Catalogue Number: 366</w:t>
      </w:r>
    </w:p>
    <w:p w14:paraId="6D9E9DCC" w14:textId="77777777" w:rsidR="00303203" w:rsidRDefault="00303203" w:rsidP="00303203">
      <w:pPr>
        <w:spacing w:line="480" w:lineRule="auto"/>
      </w:pPr>
      <w:r>
        <w:t xml:space="preserve">Inventory Number: </w:t>
      </w:r>
      <w:r w:rsidRPr="00993C0D">
        <w:t>81.</w:t>
      </w:r>
      <w:r w:rsidRPr="00524C6D">
        <w:rPr>
          <w:caps/>
        </w:rPr>
        <w:t>aq.</w:t>
      </w:r>
      <w:r w:rsidRPr="00993C0D">
        <w:t>38.3</w:t>
      </w:r>
    </w:p>
    <w:p w14:paraId="79187FCF" w14:textId="77777777" w:rsidR="00303203" w:rsidRDefault="00303203" w:rsidP="00303203">
      <w:pPr>
        <w:spacing w:line="480" w:lineRule="auto"/>
      </w:pPr>
      <w:r>
        <w:t xml:space="preserve">Dimensions: </w:t>
      </w:r>
      <w:r w:rsidRPr="00993C0D">
        <w:t>L: 10.8; W: 7.6; H: 2.7</w:t>
      </w:r>
    </w:p>
    <w:p w14:paraId="3BEC2D33" w14:textId="22758358" w:rsidR="00303203" w:rsidRDefault="00303203" w:rsidP="00303203">
      <w:pPr>
        <w:spacing w:line="480" w:lineRule="auto"/>
      </w:pPr>
      <w:r>
        <w:t xml:space="preserve">Condition and Fabric: </w:t>
      </w:r>
      <w:r w:rsidRPr="00993C0D">
        <w:t>Intact. Clay near 5YR6/4 light reddish brown, mostly same color</w:t>
      </w:r>
      <w:r w:rsidR="0086411E">
        <w:t xml:space="preserve"> glaze; darker burned(?) areas on bottom.</w:t>
      </w:r>
    </w:p>
    <w:p w14:paraId="6E8EC0E3" w14:textId="77777777" w:rsidR="00303203" w:rsidRDefault="00303203" w:rsidP="00303203">
      <w:pPr>
        <w:spacing w:line="480" w:lineRule="auto"/>
      </w:pPr>
      <w:r>
        <w:t xml:space="preserve">Description: </w:t>
      </w:r>
      <w:r w:rsidRPr="00993C0D">
        <w:t xml:space="preserve">Moldmade, from plaster mold. Ring handle with two grooves on upper part. Shoulder with </w:t>
      </w:r>
      <w:r>
        <w:t xml:space="preserve">a </w:t>
      </w:r>
      <w:r w:rsidRPr="00993C0D">
        <w:t xml:space="preserve">row of ovolos, separated from discus by </w:t>
      </w:r>
      <w:r>
        <w:t xml:space="preserve">a </w:t>
      </w:r>
      <w:r w:rsidRPr="00993C0D">
        <w:t xml:space="preserve">ridge marked off by two circular grooves. Filling-hole and air hole in lower </w:t>
      </w:r>
      <w:r>
        <w:t>field</w:t>
      </w:r>
      <w:r w:rsidRPr="00993C0D">
        <w:t xml:space="preserve">. Heart-shaped nozzle; below it two striated bands between two twisted cords. Base-ring marked off </w:t>
      </w:r>
      <w:r>
        <w:t>by</w:t>
      </w:r>
      <w:r w:rsidRPr="00993C0D">
        <w:t xml:space="preserve"> two circular grooves.</w:t>
      </w:r>
    </w:p>
    <w:p w14:paraId="758AA99D" w14:textId="77777777" w:rsidR="00303203" w:rsidRDefault="00303203" w:rsidP="00303203">
      <w:pPr>
        <w:spacing w:line="480" w:lineRule="auto"/>
      </w:pPr>
      <w:r>
        <w:t>Discus Iconography: A</w:t>
      </w:r>
      <w:r w:rsidRPr="00993C0D">
        <w:t xml:space="preserve">mphitheater scene: big lion at left, with its right claw striking </w:t>
      </w:r>
      <w:r>
        <w:t xml:space="preserve">a </w:t>
      </w:r>
      <w:r w:rsidRPr="00993C0D">
        <w:t>man whose raised right leg seems to be chained to a pole</w:t>
      </w:r>
      <w:r>
        <w:t>,</w:t>
      </w:r>
      <w:r w:rsidRPr="00993C0D">
        <w:t xml:space="preserve"> which he is grasping.</w:t>
      </w:r>
    </w:p>
    <w:p w14:paraId="6399F4A1" w14:textId="77777777" w:rsidR="00303203" w:rsidRDefault="00303203" w:rsidP="00303203">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1B14C5">
        <w:t xml:space="preserve"> 1c</w:t>
      </w:r>
    </w:p>
    <w:p w14:paraId="244AA36D" w14:textId="77777777" w:rsidR="00303203" w:rsidRDefault="00303203" w:rsidP="00303203">
      <w:pPr>
        <w:spacing w:line="480" w:lineRule="auto"/>
      </w:pPr>
      <w:r>
        <w:t xml:space="preserve">Place of Manufacture or Origin: </w:t>
      </w:r>
      <w:r w:rsidR="001B14C5">
        <w:t>Tunisia</w:t>
      </w:r>
    </w:p>
    <w:p w14:paraId="5E6C4564" w14:textId="77777777" w:rsidR="00303203" w:rsidRDefault="00303203" w:rsidP="00303203">
      <w:pPr>
        <w:spacing w:line="480" w:lineRule="auto"/>
      </w:pPr>
      <w:r>
        <w:t xml:space="preserve">Parallels: </w:t>
      </w:r>
      <w:r w:rsidRPr="00993C0D">
        <w:t>None found.</w:t>
      </w:r>
    </w:p>
    <w:p w14:paraId="63831108" w14:textId="77777777" w:rsidR="00302739" w:rsidRDefault="00302739" w:rsidP="00302739">
      <w:pPr>
        <w:spacing w:line="480" w:lineRule="auto"/>
      </w:pPr>
      <w:r>
        <w:t xml:space="preserve">Provenance: </w:t>
      </w:r>
    </w:p>
    <w:p w14:paraId="7AAF0164" w14:textId="77777777" w:rsidR="00303203" w:rsidRDefault="00303203" w:rsidP="00303203">
      <w:pPr>
        <w:spacing w:line="480" w:lineRule="auto"/>
      </w:pPr>
      <w:r>
        <w:t>Bibliography: Unpublished.</w:t>
      </w:r>
    </w:p>
    <w:p w14:paraId="26D54108" w14:textId="77777777" w:rsidR="00303203" w:rsidRDefault="00303203" w:rsidP="00303203">
      <w:pPr>
        <w:spacing w:line="480" w:lineRule="auto"/>
      </w:pPr>
      <w:r>
        <w:t xml:space="preserve">Date: </w:t>
      </w:r>
      <w:r w:rsidR="001B14C5">
        <w:t>Antonine to Severan</w:t>
      </w:r>
    </w:p>
    <w:p w14:paraId="5E2C925E" w14:textId="77777777" w:rsidR="00303203" w:rsidRDefault="00303203" w:rsidP="00303203">
      <w:pPr>
        <w:spacing w:line="480" w:lineRule="auto"/>
      </w:pPr>
      <w:r>
        <w:t>Date numeric: 138; 211</w:t>
      </w:r>
    </w:p>
    <w:p w14:paraId="6EF7FE68"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3AE7C8F4"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9150524" w14:textId="77777777" w:rsidR="00D83F11" w:rsidRDefault="00D83F11" w:rsidP="00D83F11">
      <w:pPr>
        <w:pStyle w:val="Textedelespacerserv2"/>
        <w:numPr>
          <w:ilvl w:val="0"/>
          <w:numId w:val="0"/>
        </w:numPr>
        <w:spacing w:line="480" w:lineRule="auto"/>
        <w:jc w:val="left"/>
        <w:outlineLvl w:val="9"/>
        <w:rPr>
          <w:rFonts w:ascii="Palatino" w:hAnsi="Palatino"/>
        </w:rPr>
      </w:pPr>
    </w:p>
    <w:p w14:paraId="66732160" w14:textId="77777777" w:rsidR="000132A7" w:rsidRDefault="000132A7" w:rsidP="000132A7">
      <w:pPr>
        <w:spacing w:line="480" w:lineRule="auto"/>
      </w:pPr>
      <w:r>
        <w:t>Catalogue Number: 367</w:t>
      </w:r>
    </w:p>
    <w:p w14:paraId="69D43DE8" w14:textId="77777777" w:rsidR="000132A7" w:rsidRDefault="000132A7" w:rsidP="000132A7">
      <w:pPr>
        <w:spacing w:line="480" w:lineRule="auto"/>
      </w:pPr>
      <w:r>
        <w:t xml:space="preserve">Inventory Number: </w:t>
      </w:r>
      <w:r w:rsidRPr="00993C0D">
        <w:t>83.</w:t>
      </w:r>
      <w:r w:rsidRPr="00524C6D">
        <w:rPr>
          <w:caps/>
        </w:rPr>
        <w:t>aq.</w:t>
      </w:r>
      <w:r w:rsidRPr="00993C0D">
        <w:t>377.472</w:t>
      </w:r>
    </w:p>
    <w:p w14:paraId="0E57EBEA" w14:textId="77777777" w:rsidR="000132A7" w:rsidRDefault="000132A7" w:rsidP="000132A7">
      <w:pPr>
        <w:spacing w:line="480" w:lineRule="auto"/>
      </w:pPr>
      <w:r>
        <w:t xml:space="preserve">Dimensions: </w:t>
      </w:r>
      <w:r w:rsidRPr="00993C0D">
        <w:t>L: 14.5; W: 10.2; H: 3.8</w:t>
      </w:r>
    </w:p>
    <w:p w14:paraId="5E02226F" w14:textId="77777777" w:rsidR="000132A7" w:rsidRDefault="000132A7" w:rsidP="000132A7">
      <w:pPr>
        <w:spacing w:line="480" w:lineRule="auto"/>
      </w:pPr>
      <w:r>
        <w:t xml:space="preserve">Condition and Fabric: </w:t>
      </w:r>
      <w:r w:rsidRPr="00993C0D">
        <w:t>Intact. Clay 7.5YR6/2 pinkish gray, scant remains of glaze 10YR4/2 dark grayish brown.</w:t>
      </w:r>
    </w:p>
    <w:p w14:paraId="12EFDF88" w14:textId="7E39FF01" w:rsidR="000132A7" w:rsidRDefault="000132A7" w:rsidP="000132A7">
      <w:pPr>
        <w:spacing w:line="480" w:lineRule="auto"/>
      </w:pPr>
      <w:r>
        <w:t xml:space="preserve">Description: </w:t>
      </w:r>
      <w:r w:rsidRPr="00993C0D">
        <w:t xml:space="preserve">Moldmade, from plaster mold. Ring handle with two grooves on both upper and lower parts. Shoulder with </w:t>
      </w:r>
      <w:r>
        <w:t xml:space="preserve">a </w:t>
      </w:r>
      <w:r w:rsidRPr="00993C0D">
        <w:t xml:space="preserve">row of medium-sized ovolos, separated from discus by </w:t>
      </w:r>
      <w:r>
        <w:t xml:space="preserve">a </w:t>
      </w:r>
      <w:r w:rsidRPr="00993C0D">
        <w:t xml:space="preserve">twisted cord marked off by two circular grooves. Filling-hole slightly below center, between </w:t>
      </w:r>
      <w:r>
        <w:t>it</w:t>
      </w:r>
      <w:r w:rsidRPr="00993C0D">
        <w:t xml:space="preserve">s legs. Small air hole on shoulder, facing </w:t>
      </w:r>
      <w:r>
        <w:t xml:space="preserve">the </w:t>
      </w:r>
      <w:r w:rsidRPr="00993C0D">
        <w:t xml:space="preserve">heart-shaped nozzle. Base-ring marked off by two circular grooves and </w:t>
      </w:r>
      <w:r>
        <w:t xml:space="preserve">an </w:t>
      </w:r>
      <w:r w:rsidRPr="00993C0D">
        <w:t xml:space="preserve">additional inner circle. Workshop mark: three vertical palm branches hanging from </w:t>
      </w:r>
      <w:r>
        <w:t xml:space="preserve">a </w:t>
      </w:r>
      <w:r w:rsidRPr="00993C0D">
        <w:t>horizontal line</w:t>
      </w:r>
      <w:r w:rsidR="006B0A58">
        <w:t>.</w:t>
      </w:r>
      <w:r w:rsidR="006B42A9">
        <w:t xml:space="preserve"> {{stamp:367}}</w:t>
      </w:r>
    </w:p>
    <w:p w14:paraId="175F2AC4" w14:textId="77777777" w:rsidR="000132A7" w:rsidRDefault="000132A7" w:rsidP="000132A7">
      <w:pPr>
        <w:spacing w:line="480" w:lineRule="auto"/>
      </w:pPr>
      <w:r>
        <w:t>Discus Iconography: B</w:t>
      </w:r>
      <w:r w:rsidRPr="00993C0D">
        <w:t>ull standing to left on groundline, head frontal.</w:t>
      </w:r>
    </w:p>
    <w:p w14:paraId="38F86A2F" w14:textId="77777777" w:rsidR="000132A7" w:rsidRDefault="000132A7" w:rsidP="000132A7">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1B14C5">
        <w:t xml:space="preserve"> 1c</w:t>
      </w:r>
    </w:p>
    <w:p w14:paraId="2D0E63C5" w14:textId="77777777" w:rsidR="000132A7" w:rsidRDefault="000132A7" w:rsidP="000132A7">
      <w:pPr>
        <w:spacing w:line="480" w:lineRule="auto"/>
      </w:pPr>
      <w:r>
        <w:t xml:space="preserve">Place of Manufacture or Origin: </w:t>
      </w:r>
      <w:r w:rsidR="001B14C5">
        <w:t>North Africa</w:t>
      </w:r>
    </w:p>
    <w:p w14:paraId="1C16361D" w14:textId="77777777" w:rsidR="000132A7" w:rsidRDefault="000132A7" w:rsidP="000132A7">
      <w:pPr>
        <w:spacing w:line="480" w:lineRule="auto"/>
      </w:pPr>
      <w:r>
        <w:t>Parallels: None found.</w:t>
      </w:r>
    </w:p>
    <w:p w14:paraId="36313E8B" w14:textId="77777777" w:rsidR="00302739" w:rsidRDefault="00302739" w:rsidP="00302739">
      <w:pPr>
        <w:spacing w:line="480" w:lineRule="auto"/>
      </w:pPr>
      <w:r>
        <w:t xml:space="preserve">Provenance: </w:t>
      </w:r>
    </w:p>
    <w:p w14:paraId="1B26BD32" w14:textId="77777777" w:rsidR="000132A7" w:rsidRDefault="000132A7" w:rsidP="000132A7">
      <w:pPr>
        <w:spacing w:line="480" w:lineRule="auto"/>
      </w:pPr>
      <w:r>
        <w:t>Bibliography: Unpublished.</w:t>
      </w:r>
    </w:p>
    <w:p w14:paraId="3834E5A8" w14:textId="77777777" w:rsidR="000132A7" w:rsidRDefault="000132A7" w:rsidP="000132A7">
      <w:pPr>
        <w:spacing w:line="480" w:lineRule="auto"/>
      </w:pPr>
      <w:r>
        <w:t xml:space="preserve">Date: </w:t>
      </w:r>
      <w:r w:rsidRPr="00993C0D">
        <w:t>Antonine to Severan</w:t>
      </w:r>
    </w:p>
    <w:p w14:paraId="605B243D" w14:textId="77777777" w:rsidR="000132A7" w:rsidRDefault="000132A7" w:rsidP="000132A7">
      <w:pPr>
        <w:spacing w:line="480" w:lineRule="auto"/>
      </w:pPr>
      <w:r>
        <w:t>Date numeric: 138; 211</w:t>
      </w:r>
    </w:p>
    <w:p w14:paraId="238A1992"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0403AE9D"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C4E75D5" w14:textId="77777777" w:rsidR="00D83F11" w:rsidRDefault="00D83F11" w:rsidP="00D83F11">
      <w:pPr>
        <w:pStyle w:val="Textedelespacerserv2"/>
        <w:numPr>
          <w:ilvl w:val="0"/>
          <w:numId w:val="0"/>
        </w:numPr>
        <w:spacing w:line="480" w:lineRule="auto"/>
        <w:jc w:val="left"/>
        <w:outlineLvl w:val="9"/>
        <w:rPr>
          <w:rFonts w:ascii="Palatino" w:hAnsi="Palatino"/>
        </w:rPr>
      </w:pPr>
    </w:p>
    <w:p w14:paraId="090B3A15" w14:textId="77777777" w:rsidR="000132A7" w:rsidRDefault="000132A7" w:rsidP="000132A7">
      <w:pPr>
        <w:spacing w:line="480" w:lineRule="auto"/>
      </w:pPr>
      <w:r>
        <w:t>Catalogue Number: 368</w:t>
      </w:r>
    </w:p>
    <w:p w14:paraId="0EBFF8F8" w14:textId="77777777" w:rsidR="000132A7" w:rsidRDefault="000132A7" w:rsidP="000132A7">
      <w:pPr>
        <w:spacing w:line="480" w:lineRule="auto"/>
      </w:pPr>
      <w:r>
        <w:t xml:space="preserve">Inventory Number: </w:t>
      </w:r>
      <w:r w:rsidR="009A637B" w:rsidRPr="00993C0D">
        <w:t>83.</w:t>
      </w:r>
      <w:r w:rsidR="009A637B" w:rsidRPr="00524C6D">
        <w:rPr>
          <w:caps/>
        </w:rPr>
        <w:t>aq.</w:t>
      </w:r>
      <w:r w:rsidR="009A637B" w:rsidRPr="00993C0D">
        <w:t>377.240</w:t>
      </w:r>
    </w:p>
    <w:p w14:paraId="75BF048D" w14:textId="77777777" w:rsidR="000132A7" w:rsidRDefault="000132A7" w:rsidP="000132A7">
      <w:pPr>
        <w:spacing w:line="480" w:lineRule="auto"/>
      </w:pPr>
      <w:r>
        <w:t xml:space="preserve">Dimensions: </w:t>
      </w:r>
      <w:r w:rsidR="009A637B" w:rsidRPr="00993C0D">
        <w:t>L: 11.3; W: 8.5; H: 3</w:t>
      </w:r>
    </w:p>
    <w:p w14:paraId="3C1E99D9" w14:textId="77777777" w:rsidR="000132A7" w:rsidRDefault="000132A7" w:rsidP="000132A7">
      <w:pPr>
        <w:spacing w:line="480" w:lineRule="auto"/>
      </w:pPr>
      <w:r>
        <w:t xml:space="preserve">Condition and Fabric: </w:t>
      </w:r>
      <w:r w:rsidR="009A637B" w:rsidRPr="00993C0D">
        <w:t>Intact. Clay near 5YR6/4 light reddish brown, glaze mostly 5YR6/6 reddish yellow.</w:t>
      </w:r>
    </w:p>
    <w:p w14:paraId="7D00E0C9" w14:textId="77777777" w:rsidR="000132A7" w:rsidRDefault="000132A7" w:rsidP="000132A7">
      <w:pPr>
        <w:spacing w:line="480" w:lineRule="auto"/>
      </w:pPr>
      <w:r>
        <w:t xml:space="preserve">Description: </w:t>
      </w:r>
      <w:r w:rsidR="009A637B" w:rsidRPr="00993C0D">
        <w:t xml:space="preserve">Moldmade, from plaster mold. Ring handle with three grooves on upper part. Deep body. Shoulder with closely spaced tongues, separated from discus by two circular grooves. Filling-hole slightly left of center. Unpierced air hole in lower </w:t>
      </w:r>
      <w:r w:rsidR="009A637B">
        <w:t>field</w:t>
      </w:r>
      <w:r w:rsidR="009A637B" w:rsidRPr="00993C0D">
        <w:t>. Heart-shaped nozzle. Rounded raised base-ring marked off by two circular grooves</w:t>
      </w:r>
      <w:r w:rsidR="009A637B">
        <w:t xml:space="preserve"> and</w:t>
      </w:r>
      <w:r w:rsidR="009A637B" w:rsidRPr="00993C0D">
        <w:t xml:space="preserve"> a second thin inner circular ridge; small dotted circle</w:t>
      </w:r>
      <w:r w:rsidR="009A637B" w:rsidRPr="00993C0D" w:rsidDel="0009033E">
        <w:t xml:space="preserve"> </w:t>
      </w:r>
      <w:r w:rsidR="009A637B" w:rsidRPr="00993C0D">
        <w:t>in center.</w:t>
      </w:r>
    </w:p>
    <w:p w14:paraId="25BC7FC0" w14:textId="77777777" w:rsidR="000132A7" w:rsidRDefault="000132A7" w:rsidP="000132A7">
      <w:pPr>
        <w:spacing w:line="480" w:lineRule="auto"/>
      </w:pPr>
      <w:r>
        <w:t xml:space="preserve">Discus Iconography: </w:t>
      </w:r>
      <w:r w:rsidR="009A637B" w:rsidRPr="00993C0D">
        <w:t>Apollo, nude, driving his chariot to right drawn by two griffins.</w:t>
      </w:r>
    </w:p>
    <w:p w14:paraId="4B7D9EA0" w14:textId="77777777" w:rsidR="000132A7" w:rsidRDefault="000132A7" w:rsidP="000132A7">
      <w:pPr>
        <w:spacing w:line="480" w:lineRule="auto"/>
      </w:pPr>
      <w:r>
        <w:t xml:space="preserve">Type: </w:t>
      </w:r>
      <w:r w:rsidR="009A637B" w:rsidRPr="00993C0D">
        <w:t xml:space="preserve">Loeschcke </w:t>
      </w:r>
      <w:r w:rsidR="009A637B" w:rsidRPr="00524C6D">
        <w:rPr>
          <w:caps/>
        </w:rPr>
        <w:t>viii</w:t>
      </w:r>
      <w:r w:rsidR="009A637B" w:rsidRPr="00993C0D">
        <w:t xml:space="preserve">; Bussière form D </w:t>
      </w:r>
      <w:r w:rsidR="009A637B" w:rsidRPr="00524C6D">
        <w:rPr>
          <w:caps/>
        </w:rPr>
        <w:t>x</w:t>
      </w:r>
      <w:r w:rsidR="001B14C5">
        <w:t xml:space="preserve"> 1c</w:t>
      </w:r>
    </w:p>
    <w:p w14:paraId="2D3B2A9B" w14:textId="77777777" w:rsidR="000132A7" w:rsidRDefault="000132A7" w:rsidP="000132A7">
      <w:pPr>
        <w:spacing w:line="480" w:lineRule="auto"/>
      </w:pPr>
      <w:r>
        <w:t xml:space="preserve">Place of Manufacture or Origin: </w:t>
      </w:r>
      <w:r w:rsidR="001B14C5">
        <w:t>North Africa</w:t>
      </w:r>
    </w:p>
    <w:p w14:paraId="51DE44EA" w14:textId="77777777" w:rsidR="000132A7" w:rsidRDefault="000132A7" w:rsidP="000132A7">
      <w:pPr>
        <w:spacing w:line="480" w:lineRule="auto"/>
      </w:pPr>
      <w:r>
        <w:t xml:space="preserve">Parallels: </w:t>
      </w:r>
      <w:r w:rsidR="009A637B">
        <w:t>(I</w:t>
      </w:r>
      <w:r w:rsidR="009A637B" w:rsidRPr="00993C0D">
        <w:t xml:space="preserve">dentical) Deneauve 1969, no. 932, pl. 85; Bussière 2000, p. 351, no. 3179, pl. 86, and p. 153, decor </w:t>
      </w:r>
      <w:r w:rsidR="009A637B" w:rsidRPr="00524C6D">
        <w:rPr>
          <w:caps/>
        </w:rPr>
        <w:t>i</w:t>
      </w:r>
      <w:r w:rsidR="009A637B" w:rsidRPr="00993C0D">
        <w:t xml:space="preserve">.a.4.(2) (with further refs.); Bémont and Chew 2007, pp. 331, 504, AF 19; (close) </w:t>
      </w:r>
      <w:r w:rsidR="009A637B" w:rsidRPr="00993C0D">
        <w:rPr>
          <w:i/>
        </w:rPr>
        <w:t>Kunst der Antike</w:t>
      </w:r>
      <w:r w:rsidR="009A637B" w:rsidRPr="00993C0D">
        <w:t xml:space="preserve"> 13, no. 152.</w:t>
      </w:r>
    </w:p>
    <w:p w14:paraId="1A391DC9" w14:textId="77777777" w:rsidR="00302739" w:rsidRDefault="00302739" w:rsidP="00302739">
      <w:pPr>
        <w:spacing w:line="480" w:lineRule="auto"/>
      </w:pPr>
      <w:r>
        <w:t xml:space="preserve">Provenance: </w:t>
      </w:r>
    </w:p>
    <w:p w14:paraId="57069F38" w14:textId="77777777" w:rsidR="000132A7" w:rsidRDefault="000132A7" w:rsidP="000132A7">
      <w:pPr>
        <w:spacing w:line="480" w:lineRule="auto"/>
      </w:pPr>
      <w:r>
        <w:t>Bibliography: Unpublished.</w:t>
      </w:r>
    </w:p>
    <w:p w14:paraId="34171BDC" w14:textId="77777777" w:rsidR="000132A7" w:rsidRDefault="000132A7" w:rsidP="000132A7">
      <w:pPr>
        <w:spacing w:line="480" w:lineRule="auto"/>
      </w:pPr>
      <w:r>
        <w:t xml:space="preserve">Date: </w:t>
      </w:r>
      <w:r w:rsidR="001B14C5">
        <w:t>Antonine to Severan</w:t>
      </w:r>
    </w:p>
    <w:p w14:paraId="75948BB4" w14:textId="77777777" w:rsidR="000132A7" w:rsidRDefault="000132A7" w:rsidP="000132A7">
      <w:pPr>
        <w:spacing w:line="480" w:lineRule="auto"/>
      </w:pPr>
      <w:r>
        <w:t xml:space="preserve">Date numeric: </w:t>
      </w:r>
      <w:r w:rsidR="009A637B">
        <w:t>138; 211</w:t>
      </w:r>
    </w:p>
    <w:p w14:paraId="5EC06EDA"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176981C8"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5A48E4D" w14:textId="77777777" w:rsidR="00D83F11" w:rsidRDefault="00D83F11" w:rsidP="00D83F11">
      <w:pPr>
        <w:pStyle w:val="Textedelespacerserv2"/>
        <w:numPr>
          <w:ilvl w:val="0"/>
          <w:numId w:val="0"/>
        </w:numPr>
        <w:spacing w:line="480" w:lineRule="auto"/>
        <w:jc w:val="left"/>
        <w:outlineLvl w:val="9"/>
        <w:rPr>
          <w:rFonts w:ascii="Palatino" w:hAnsi="Palatino"/>
        </w:rPr>
      </w:pPr>
    </w:p>
    <w:p w14:paraId="54F40619" w14:textId="77777777" w:rsidR="009A637B" w:rsidRDefault="009A637B" w:rsidP="009A637B">
      <w:pPr>
        <w:spacing w:line="480" w:lineRule="auto"/>
      </w:pPr>
      <w:r>
        <w:t>Catalogue Number: 369</w:t>
      </w:r>
    </w:p>
    <w:p w14:paraId="309ADD07" w14:textId="77777777" w:rsidR="009A637B" w:rsidRDefault="009A637B" w:rsidP="009A637B">
      <w:pPr>
        <w:spacing w:line="480" w:lineRule="auto"/>
      </w:pPr>
      <w:r>
        <w:t>Inventory Number: 83.</w:t>
      </w:r>
      <w:r w:rsidRPr="00524C6D">
        <w:rPr>
          <w:caps/>
        </w:rPr>
        <w:t>aq.</w:t>
      </w:r>
      <w:r>
        <w:t>377.204</w:t>
      </w:r>
    </w:p>
    <w:p w14:paraId="401E1741" w14:textId="77777777" w:rsidR="009A637B" w:rsidRDefault="009A637B" w:rsidP="009A637B">
      <w:pPr>
        <w:spacing w:line="480" w:lineRule="auto"/>
      </w:pPr>
      <w:r>
        <w:t>Dimensions: L: 10.5; W: 8.0; H: 2.4</w:t>
      </w:r>
    </w:p>
    <w:p w14:paraId="5D6EFDEA" w14:textId="77777777" w:rsidR="009A637B" w:rsidRDefault="009A637B" w:rsidP="009A637B">
      <w:pPr>
        <w:spacing w:line="480" w:lineRule="auto"/>
      </w:pPr>
      <w:r>
        <w:t>Condition and Fabric: Intact. Clay 2.5YR7/3 light reddish brown, mottled glaze varying between 7.5YR5/2 brown and 5YR6/6 reddish yellow.</w:t>
      </w:r>
    </w:p>
    <w:p w14:paraId="060FEA08" w14:textId="58A2540A" w:rsidR="009A637B" w:rsidRDefault="009A637B" w:rsidP="009A637B">
      <w:pPr>
        <w:spacing w:line="480" w:lineRule="auto"/>
      </w:pPr>
      <w:r>
        <w:t xml:space="preserve">Description: Moldmade, from plaster mold. Ring handle with two grooves on both upper and lower parts. Shoulder with a row of raised tongues, separated from discus by a thin twisted cord marked off by two circular grooves. Filling-hole in upper right field. Air hole in discus, facing nozzle. Heart-shaped nozzle; on its underside a band of tongues between two twisted cords. Flat base with three bands marked off by circular grooves. </w:t>
      </w:r>
      <w:r w:rsidRPr="00EF1690">
        <w:t>The two outside bands are of the same width, one is decorated with symmetrically repeated</w:t>
      </w:r>
      <w:r>
        <w:t xml:space="preserve"> </w:t>
      </w:r>
      <w:r w:rsidR="0086411E">
        <w:t>ovo patterns, the other</w:t>
      </w:r>
      <w:r w:rsidRPr="00EF1690">
        <w:t xml:space="preserve"> with a row of small dotted circles. The innermost band is plain and narrower. In the central area of the base one small dotted circle</w:t>
      </w:r>
      <w:r w:rsidR="006B0A58">
        <w:t>.</w:t>
      </w:r>
      <w:r w:rsidR="006B42A9">
        <w:t xml:space="preserve"> {{stamp:369}}</w:t>
      </w:r>
    </w:p>
    <w:p w14:paraId="2B91D73A" w14:textId="77777777" w:rsidR="009A637B" w:rsidRDefault="009A637B" w:rsidP="009A637B">
      <w:pPr>
        <w:spacing w:line="480" w:lineRule="auto"/>
      </w:pPr>
      <w:r>
        <w:t>Discus Iconography: Mercury wearing his winged cap galloping to left on a ram, caduceus in left arm, purse in right hand, drapery flowing behind.</w:t>
      </w:r>
    </w:p>
    <w:p w14:paraId="14FA86E4" w14:textId="77777777" w:rsidR="009A637B" w:rsidRDefault="009A637B" w:rsidP="009A637B">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1B14C5">
        <w:t xml:space="preserve"> 1c</w:t>
      </w:r>
    </w:p>
    <w:p w14:paraId="6A15A2DB" w14:textId="77777777" w:rsidR="009A637B" w:rsidRDefault="009A637B" w:rsidP="009A637B">
      <w:pPr>
        <w:spacing w:line="480" w:lineRule="auto"/>
      </w:pPr>
      <w:r>
        <w:t xml:space="preserve">Place of Manufacture or Origin: </w:t>
      </w:r>
      <w:r w:rsidR="001B14C5">
        <w:t>North Africa</w:t>
      </w:r>
    </w:p>
    <w:p w14:paraId="5B159714" w14:textId="77777777" w:rsidR="009A637B" w:rsidRDefault="009A637B" w:rsidP="009A637B">
      <w:pPr>
        <w:spacing w:line="480" w:lineRule="auto"/>
      </w:pPr>
      <w:r>
        <w:t xml:space="preserve">Parallels: </w:t>
      </w:r>
      <w:r w:rsidRPr="00993C0D">
        <w:rPr>
          <w:i/>
        </w:rPr>
        <w:t xml:space="preserve">Kunst der Antike </w:t>
      </w:r>
      <w:r w:rsidRPr="00993C0D">
        <w:t xml:space="preserve">14, no. 158. For the same theme treated differently, see Di Filippo Balestrazzi 1988, vol. </w:t>
      </w:r>
      <w:r w:rsidRPr="00F75B1A">
        <w:t>2.</w:t>
      </w:r>
      <w:r w:rsidRPr="00993C0D">
        <w:t xml:space="preserve">2, decor </w:t>
      </w:r>
      <w:r w:rsidRPr="00524C6D">
        <w:rPr>
          <w:caps/>
        </w:rPr>
        <w:t>i</w:t>
      </w:r>
      <w:r w:rsidRPr="00993C0D">
        <w:t>.a.4.(2); Bussière 2000, decor 1.a.6.(5). For the same motif on a Greek vase, see Rohde 1990, no. F 2727, pl. 27, different treatment.</w:t>
      </w:r>
    </w:p>
    <w:p w14:paraId="1C385FD8" w14:textId="77777777" w:rsidR="00302739" w:rsidRDefault="00302739" w:rsidP="00302739">
      <w:pPr>
        <w:spacing w:line="480" w:lineRule="auto"/>
      </w:pPr>
      <w:r>
        <w:t xml:space="preserve">Provenance: </w:t>
      </w:r>
    </w:p>
    <w:p w14:paraId="6651CD34" w14:textId="77777777" w:rsidR="009A637B" w:rsidRDefault="009A637B" w:rsidP="009A637B">
      <w:pPr>
        <w:spacing w:line="480" w:lineRule="auto"/>
      </w:pPr>
      <w:r>
        <w:t>Bibliography: Unpublished.</w:t>
      </w:r>
    </w:p>
    <w:p w14:paraId="6B3A3627" w14:textId="77777777" w:rsidR="009A637B" w:rsidRDefault="009A637B" w:rsidP="009A637B">
      <w:pPr>
        <w:spacing w:line="480" w:lineRule="auto"/>
      </w:pPr>
      <w:r>
        <w:t xml:space="preserve">Date: </w:t>
      </w:r>
      <w:r w:rsidR="001B14C5">
        <w:t>Antonine to Severan</w:t>
      </w:r>
    </w:p>
    <w:p w14:paraId="333C7672" w14:textId="77777777" w:rsidR="00D83F11" w:rsidRPr="00993C0D" w:rsidRDefault="009A637B" w:rsidP="009A637B">
      <w:pPr>
        <w:spacing w:line="480" w:lineRule="auto"/>
      </w:pPr>
      <w:r>
        <w:t>Date numeric: 138; 211</w:t>
      </w:r>
      <w:r w:rsidR="00D83F11" w:rsidRPr="00993C0D">
        <w:t xml:space="preserve"> </w:t>
      </w:r>
    </w:p>
    <w:p w14:paraId="3198CC0E"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4DD90A5B"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A6F13A9" w14:textId="77777777" w:rsidR="00D83F11" w:rsidRDefault="00D83F11" w:rsidP="00D83F11">
      <w:pPr>
        <w:pStyle w:val="Textedelespacerserv2"/>
        <w:numPr>
          <w:ilvl w:val="0"/>
          <w:numId w:val="0"/>
        </w:numPr>
        <w:spacing w:line="480" w:lineRule="auto"/>
        <w:jc w:val="left"/>
        <w:outlineLvl w:val="9"/>
        <w:rPr>
          <w:rFonts w:ascii="Palatino" w:hAnsi="Palatino"/>
        </w:rPr>
      </w:pPr>
    </w:p>
    <w:p w14:paraId="325202A0" w14:textId="77777777" w:rsidR="00FD2D4A" w:rsidRDefault="00FD2D4A" w:rsidP="00FD2D4A">
      <w:pPr>
        <w:spacing w:line="480" w:lineRule="auto"/>
      </w:pPr>
      <w:r>
        <w:t>Catalogue Number: 370</w:t>
      </w:r>
    </w:p>
    <w:p w14:paraId="0F3B91DD" w14:textId="77777777" w:rsidR="00FD2D4A" w:rsidRDefault="00FD2D4A" w:rsidP="00FD2D4A">
      <w:pPr>
        <w:spacing w:line="480" w:lineRule="auto"/>
      </w:pPr>
      <w:r>
        <w:t xml:space="preserve">Inventory Number: </w:t>
      </w:r>
      <w:r w:rsidRPr="00993C0D">
        <w:t>83.</w:t>
      </w:r>
      <w:r w:rsidRPr="00524C6D">
        <w:rPr>
          <w:caps/>
        </w:rPr>
        <w:t>aq.</w:t>
      </w:r>
      <w:r w:rsidRPr="00993C0D">
        <w:t>377.201</w:t>
      </w:r>
    </w:p>
    <w:p w14:paraId="7B5787AD" w14:textId="77777777" w:rsidR="00FD2D4A" w:rsidRDefault="00FD2D4A" w:rsidP="00FD2D4A">
      <w:pPr>
        <w:spacing w:line="480" w:lineRule="auto"/>
      </w:pPr>
      <w:r>
        <w:t xml:space="preserve">Dimensions: </w:t>
      </w:r>
      <w:r w:rsidRPr="00993C0D">
        <w:t>L: 10.3; W: 7.8; H: 2.7</w:t>
      </w:r>
    </w:p>
    <w:p w14:paraId="67FCE11F" w14:textId="77777777" w:rsidR="00FD2D4A" w:rsidRDefault="00FD2D4A" w:rsidP="00FD2D4A">
      <w:pPr>
        <w:spacing w:line="480" w:lineRule="auto"/>
      </w:pPr>
      <w:r>
        <w:t xml:space="preserve">Condition and Fabric: </w:t>
      </w:r>
      <w:r w:rsidRPr="00993C0D">
        <w:t>Intact. Clay 10YR7/4 very pale brown, thin worn glaze 7.5YR6/4 light brown.</w:t>
      </w:r>
    </w:p>
    <w:p w14:paraId="6B55440A" w14:textId="77777777" w:rsidR="00FD2D4A" w:rsidRPr="0031330F" w:rsidRDefault="00FD2D4A" w:rsidP="00FD2D4A">
      <w:pPr>
        <w:spacing w:line="480" w:lineRule="auto"/>
        <w:rPr>
          <w:b/>
        </w:rPr>
      </w:pPr>
      <w:r>
        <w:t xml:space="preserve">Description: </w:t>
      </w:r>
      <w:r w:rsidRPr="00993C0D">
        <w:t xml:space="preserve">Moldmade. Ring handle with two grooves on both upper and lower parts. Shoulder with </w:t>
      </w:r>
      <w:r>
        <w:t xml:space="preserve">a </w:t>
      </w:r>
      <w:r w:rsidRPr="00993C0D">
        <w:t xml:space="preserve">row of raised tongues, separated from discus by </w:t>
      </w:r>
      <w:r>
        <w:t xml:space="preserve">a </w:t>
      </w:r>
      <w:r w:rsidRPr="00993C0D">
        <w:t xml:space="preserve">narrow ridge marked off by two circular grooves. Filling-hole slightly left of center. Air hole in lower </w:t>
      </w:r>
      <w:r>
        <w:t>field</w:t>
      </w:r>
      <w:r w:rsidRPr="00993C0D">
        <w:t xml:space="preserve">. Heart-shaped nozzle; under it a band of eight tongues. On </w:t>
      </w:r>
      <w:r>
        <w:t xml:space="preserve">the </w:t>
      </w:r>
      <w:r w:rsidRPr="00993C0D">
        <w:t xml:space="preserve">base, </w:t>
      </w:r>
      <w:r>
        <w:t xml:space="preserve">a </w:t>
      </w:r>
      <w:r w:rsidRPr="00993C0D">
        <w:t>wide band marked off by two grooves,</w:t>
      </w:r>
      <w:r>
        <w:t xml:space="preserve"> accompanied by a </w:t>
      </w:r>
      <w:r w:rsidRPr="00993C0D">
        <w:t xml:space="preserve">third inner groove; on this band four small dotted circles evenly spaced; </w:t>
      </w:r>
      <w:r>
        <w:t xml:space="preserve">a </w:t>
      </w:r>
      <w:r w:rsidRPr="00993C0D">
        <w:t xml:space="preserve">fifth </w:t>
      </w:r>
      <w:r>
        <w:t xml:space="preserve">small </w:t>
      </w:r>
      <w:r w:rsidRPr="00993C0D">
        <w:t xml:space="preserve">circle in </w:t>
      </w:r>
      <w:r>
        <w:t xml:space="preserve">the </w:t>
      </w:r>
      <w:r w:rsidRPr="00993C0D">
        <w:t xml:space="preserve">center of </w:t>
      </w:r>
      <w:r>
        <w:t xml:space="preserve">the </w:t>
      </w:r>
      <w:r w:rsidRPr="00993C0D">
        <w:t>base.</w:t>
      </w:r>
      <w:r w:rsidR="0031330F">
        <w:t xml:space="preserve"> </w:t>
      </w:r>
    </w:p>
    <w:p w14:paraId="41203569" w14:textId="77777777" w:rsidR="00FD2D4A" w:rsidRDefault="00FD2D4A" w:rsidP="00FD2D4A">
      <w:pPr>
        <w:spacing w:line="480" w:lineRule="auto"/>
      </w:pPr>
      <w:r>
        <w:t xml:space="preserve">Discus Iconography: </w:t>
      </w:r>
      <w:r w:rsidRPr="00993C0D">
        <w:t xml:space="preserve">Bacchus standing frontally, looking to left, picking grapes from a vine at far left; </w:t>
      </w:r>
      <w:r>
        <w:t xml:space="preserve">his </w:t>
      </w:r>
      <w:r w:rsidRPr="00993C0D">
        <w:t xml:space="preserve">left arm </w:t>
      </w:r>
      <w:r>
        <w:t xml:space="preserve">is </w:t>
      </w:r>
      <w:r w:rsidRPr="00993C0D">
        <w:t xml:space="preserve">around </w:t>
      </w:r>
      <w:r>
        <w:t xml:space="preserve">the </w:t>
      </w:r>
      <w:r w:rsidRPr="00993C0D">
        <w:t xml:space="preserve">shoulder of </w:t>
      </w:r>
      <w:r>
        <w:t xml:space="preserve">a </w:t>
      </w:r>
      <w:r w:rsidRPr="00993C0D">
        <w:t>youth with thyrsus</w:t>
      </w:r>
      <w:r w:rsidRPr="00993C0D" w:rsidDel="00503BDB">
        <w:t xml:space="preserve"> </w:t>
      </w:r>
      <w:r w:rsidRPr="00993C0D">
        <w:t xml:space="preserve">at right; both </w:t>
      </w:r>
      <w:r>
        <w:t xml:space="preserve">are </w:t>
      </w:r>
      <w:r w:rsidRPr="00993C0D">
        <w:t>nude.</w:t>
      </w:r>
    </w:p>
    <w:p w14:paraId="0BADC7B4" w14:textId="77777777" w:rsidR="00FD2D4A" w:rsidRDefault="00FD2D4A" w:rsidP="00FD2D4A">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1B14C5">
        <w:t xml:space="preserve"> 1c</w:t>
      </w:r>
    </w:p>
    <w:p w14:paraId="24D2ED9A" w14:textId="77777777" w:rsidR="00FD2D4A" w:rsidRDefault="00FD2D4A" w:rsidP="00FD2D4A">
      <w:pPr>
        <w:spacing w:line="480" w:lineRule="auto"/>
      </w:pPr>
      <w:r>
        <w:t xml:space="preserve">Place of Manufacture or Origin: </w:t>
      </w:r>
      <w:r w:rsidR="001B14C5">
        <w:t>North Africa</w:t>
      </w:r>
    </w:p>
    <w:p w14:paraId="4AF2030A" w14:textId="77777777" w:rsidR="00FD2D4A" w:rsidRDefault="00FD2D4A" w:rsidP="00FD2D4A">
      <w:pPr>
        <w:spacing w:line="480" w:lineRule="auto"/>
      </w:pPr>
      <w:r>
        <w:t>Parallels: (V</w:t>
      </w:r>
      <w:r w:rsidRPr="00993C0D">
        <w:t>ery close) Deneauve 1969, no. 928, pl. 34; Djuric 1995, p. 50, no. C 140.</w:t>
      </w:r>
    </w:p>
    <w:p w14:paraId="39C1A14F" w14:textId="77777777" w:rsidR="00302739" w:rsidRDefault="00302739" w:rsidP="00302739">
      <w:pPr>
        <w:spacing w:line="480" w:lineRule="auto"/>
      </w:pPr>
      <w:r>
        <w:t xml:space="preserve">Provenance: </w:t>
      </w:r>
    </w:p>
    <w:p w14:paraId="416B6528" w14:textId="77777777" w:rsidR="00FD2D4A" w:rsidRDefault="00FD2D4A" w:rsidP="00FD2D4A">
      <w:pPr>
        <w:spacing w:line="480" w:lineRule="auto"/>
      </w:pPr>
      <w:r>
        <w:t>Bibliography: Unpublished.</w:t>
      </w:r>
    </w:p>
    <w:p w14:paraId="50149728" w14:textId="77777777" w:rsidR="00FD2D4A" w:rsidRDefault="00FD2D4A" w:rsidP="00FD2D4A">
      <w:pPr>
        <w:spacing w:line="480" w:lineRule="auto"/>
      </w:pPr>
      <w:r>
        <w:t xml:space="preserve">Date: </w:t>
      </w:r>
      <w:r w:rsidR="001B14C5">
        <w:t>Antonine to Severan</w:t>
      </w:r>
    </w:p>
    <w:p w14:paraId="40F7BB63" w14:textId="77777777" w:rsidR="00FD2D4A" w:rsidRDefault="00FD2D4A" w:rsidP="00FD2D4A">
      <w:pPr>
        <w:spacing w:line="480" w:lineRule="auto"/>
      </w:pPr>
      <w:r>
        <w:t>Date numeric: 138; 211</w:t>
      </w:r>
    </w:p>
    <w:p w14:paraId="7ADCA758" w14:textId="77777777" w:rsidR="00D83F11" w:rsidRPr="00993C0D" w:rsidRDefault="00D83F11" w:rsidP="00D83F11">
      <w:pPr>
        <w:pStyle w:val="Textedelespacerserv2"/>
        <w:numPr>
          <w:ilvl w:val="0"/>
          <w:numId w:val="0"/>
        </w:numPr>
        <w:spacing w:line="480" w:lineRule="auto"/>
        <w:jc w:val="left"/>
        <w:outlineLvl w:val="9"/>
        <w:rPr>
          <w:rFonts w:ascii="Palatino" w:hAnsi="Palatino"/>
        </w:rPr>
      </w:pPr>
    </w:p>
    <w:p w14:paraId="7E0CC7C3" w14:textId="77777777" w:rsidR="00740275" w:rsidRPr="00993C0D" w:rsidRDefault="00740275" w:rsidP="0074027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B587A27" w14:textId="77777777" w:rsidR="00740275" w:rsidRDefault="00740275" w:rsidP="00740275">
      <w:pPr>
        <w:pStyle w:val="Textedelespacerserv2"/>
        <w:numPr>
          <w:ilvl w:val="0"/>
          <w:numId w:val="0"/>
        </w:numPr>
        <w:spacing w:line="480" w:lineRule="auto"/>
        <w:jc w:val="left"/>
        <w:outlineLvl w:val="9"/>
        <w:rPr>
          <w:rFonts w:ascii="Palatino" w:hAnsi="Palatino"/>
        </w:rPr>
      </w:pPr>
    </w:p>
    <w:p w14:paraId="1C52FCD1" w14:textId="77777777" w:rsidR="00BF660B" w:rsidRDefault="00BF660B" w:rsidP="00BF660B">
      <w:pPr>
        <w:spacing w:line="480" w:lineRule="auto"/>
      </w:pPr>
      <w:r>
        <w:t>Catalogue Number: 371</w:t>
      </w:r>
    </w:p>
    <w:p w14:paraId="36B99ED1" w14:textId="77777777" w:rsidR="00BF660B" w:rsidRDefault="00BF660B" w:rsidP="00BF660B">
      <w:pPr>
        <w:spacing w:line="480" w:lineRule="auto"/>
      </w:pPr>
      <w:r>
        <w:t xml:space="preserve">Inventory Number: </w:t>
      </w:r>
      <w:r w:rsidRPr="00993C0D">
        <w:t>83.</w:t>
      </w:r>
      <w:r w:rsidRPr="00524C6D">
        <w:rPr>
          <w:caps/>
        </w:rPr>
        <w:t>aq.</w:t>
      </w:r>
      <w:r w:rsidRPr="00993C0D">
        <w:t>377.323</w:t>
      </w:r>
    </w:p>
    <w:p w14:paraId="0A0E76F2" w14:textId="77777777" w:rsidR="00BF660B" w:rsidRDefault="00BF660B" w:rsidP="00BF660B">
      <w:pPr>
        <w:spacing w:line="480" w:lineRule="auto"/>
      </w:pPr>
      <w:r>
        <w:t xml:space="preserve">Dimensions: </w:t>
      </w:r>
      <w:r w:rsidRPr="00993C0D">
        <w:t>L: 12.0; W: 8.6; H: 3.2</w:t>
      </w:r>
    </w:p>
    <w:p w14:paraId="67F5CC2C" w14:textId="77777777" w:rsidR="00BF660B" w:rsidRDefault="00BF660B" w:rsidP="00BF660B">
      <w:pPr>
        <w:spacing w:line="480" w:lineRule="auto"/>
      </w:pPr>
      <w:r>
        <w:t xml:space="preserve">Condition and Fabric: </w:t>
      </w:r>
      <w:r w:rsidRPr="00993C0D">
        <w:t>Thin crack on discus. Clay 5YR7/4 pink, uneven remains of glaze 10R5/6 red.</w:t>
      </w:r>
    </w:p>
    <w:p w14:paraId="5BA69EE8" w14:textId="77777777" w:rsidR="00BF660B" w:rsidRDefault="00BF660B" w:rsidP="00BF660B">
      <w:pPr>
        <w:spacing w:line="480" w:lineRule="auto"/>
      </w:pPr>
      <w:r>
        <w:t xml:space="preserve">Description: </w:t>
      </w:r>
      <w:r w:rsidRPr="00993C0D">
        <w:t xml:space="preserve">Moldmade, from plaster mold. Solid round ring handle. Blurred shoulder with </w:t>
      </w:r>
      <w:r>
        <w:t xml:space="preserve">a </w:t>
      </w:r>
      <w:r w:rsidRPr="00993C0D">
        <w:t xml:space="preserve">row of raised tongues, separated from discus by </w:t>
      </w:r>
      <w:r>
        <w:t xml:space="preserve">a </w:t>
      </w:r>
      <w:r w:rsidRPr="00993C0D">
        <w:t xml:space="preserve">thin twisted cord marked off by two circular grooves. Same-sized filling-hole and air hole on discus. Heart-shaped nozzle. Raised rounded base-ring, within which </w:t>
      </w:r>
      <w:r>
        <w:t xml:space="preserve">are </w:t>
      </w:r>
      <w:r w:rsidRPr="00993C0D">
        <w:t xml:space="preserve">fifteen rays forming </w:t>
      </w:r>
      <w:r>
        <w:t xml:space="preserve">a </w:t>
      </w:r>
      <w:r w:rsidRPr="00993C0D">
        <w:t>star-pattern.</w:t>
      </w:r>
    </w:p>
    <w:p w14:paraId="222B0BD7" w14:textId="77777777" w:rsidR="00BF660B" w:rsidRDefault="00BF660B" w:rsidP="00BF660B">
      <w:pPr>
        <w:spacing w:line="480" w:lineRule="auto"/>
      </w:pPr>
      <w:r>
        <w:t xml:space="preserve">Discus Iconography: </w:t>
      </w:r>
      <w:r w:rsidRPr="00993C0D">
        <w:t>Meleager and the Calydonian boar</w:t>
      </w:r>
      <w:r>
        <w:t>.</w:t>
      </w:r>
      <w:r w:rsidRPr="00993C0D">
        <w:t xml:space="preserve"> </w:t>
      </w:r>
      <w:r>
        <w:t xml:space="preserve">The </w:t>
      </w:r>
      <w:r w:rsidRPr="00993C0D">
        <w:t xml:space="preserve">nude Meleager </w:t>
      </w:r>
      <w:r>
        <w:t xml:space="preserve">is </w:t>
      </w:r>
      <w:r w:rsidRPr="00993C0D">
        <w:t xml:space="preserve">spearing </w:t>
      </w:r>
      <w:r>
        <w:t xml:space="preserve">the </w:t>
      </w:r>
      <w:r w:rsidRPr="00993C0D">
        <w:t xml:space="preserve">boar hiding under a tree; only </w:t>
      </w:r>
      <w:r>
        <w:t xml:space="preserve">its </w:t>
      </w:r>
      <w:r w:rsidRPr="00993C0D">
        <w:t xml:space="preserve">forequarters </w:t>
      </w:r>
      <w:r>
        <w:t xml:space="preserve">are </w:t>
      </w:r>
      <w:r w:rsidRPr="00993C0D">
        <w:t>visible.</w:t>
      </w:r>
    </w:p>
    <w:p w14:paraId="6871FD9C" w14:textId="77777777" w:rsidR="00BF660B" w:rsidRDefault="00BF660B" w:rsidP="00BF660B">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811E39">
        <w:t xml:space="preserve"> 1c</w:t>
      </w:r>
    </w:p>
    <w:p w14:paraId="781B46F3" w14:textId="77777777" w:rsidR="00BF660B" w:rsidRDefault="00BF660B" w:rsidP="00BF660B">
      <w:pPr>
        <w:spacing w:line="480" w:lineRule="auto"/>
      </w:pPr>
      <w:r>
        <w:t xml:space="preserve">Place of Manufacture or Origin: </w:t>
      </w:r>
      <w:r w:rsidR="00811E39">
        <w:t>North Africa</w:t>
      </w:r>
    </w:p>
    <w:p w14:paraId="497DCD17" w14:textId="77777777" w:rsidR="00BF660B" w:rsidRDefault="00BF660B" w:rsidP="00BF660B">
      <w:pPr>
        <w:spacing w:line="480" w:lineRule="auto"/>
      </w:pPr>
      <w:r>
        <w:t xml:space="preserve">Parallels: </w:t>
      </w:r>
      <w:r w:rsidRPr="00993C0D">
        <w:t>Ennabli, Salomonson, and Mahjoubi 1973, no. 286, pl. 21, type 12, series 6 (</w:t>
      </w:r>
      <w:r w:rsidR="00A5109C">
        <w:t>{{loc_0000:</w:t>
      </w:r>
      <w:r w:rsidRPr="00993C0D">
        <w:t>Raqqada</w:t>
      </w:r>
      <w:r w:rsidR="00A5109C">
        <w:t>}}</w:t>
      </w:r>
      <w:r w:rsidRPr="00993C0D">
        <w:t xml:space="preserve">); (close for discus decor but left profile) </w:t>
      </w:r>
      <w:r w:rsidRPr="00993C0D">
        <w:rPr>
          <w:i/>
        </w:rPr>
        <w:t xml:space="preserve">Kunst der Antike </w:t>
      </w:r>
      <w:r w:rsidRPr="00993C0D">
        <w:t>14, no. 159; Bochum Museum, Schüller Collection, cat. no. 295, S 373 (Tunisia);</w:t>
      </w:r>
      <w:r w:rsidR="001D2CED">
        <w:t xml:space="preserve"> </w:t>
      </w:r>
      <w:hyperlink r:id="rId77" w:history="1">
        <w:r w:rsidRPr="00BF660B">
          <w:rPr>
            <w:rStyle w:val="Hyperlink"/>
          </w:rPr>
          <w:t>cat. 372</w:t>
        </w:r>
      </w:hyperlink>
      <w:r w:rsidRPr="00025726">
        <w:t>.</w:t>
      </w:r>
    </w:p>
    <w:p w14:paraId="5456243F" w14:textId="77777777" w:rsidR="00302739" w:rsidRDefault="00302739" w:rsidP="00302739">
      <w:pPr>
        <w:spacing w:line="480" w:lineRule="auto"/>
      </w:pPr>
      <w:r>
        <w:t xml:space="preserve">Provenance: </w:t>
      </w:r>
    </w:p>
    <w:p w14:paraId="7A31CC16" w14:textId="77777777" w:rsidR="00BF660B" w:rsidRDefault="00BF660B" w:rsidP="00BF660B">
      <w:pPr>
        <w:spacing w:line="480" w:lineRule="auto"/>
      </w:pPr>
      <w:r>
        <w:t>Bibliography: Unpublished.</w:t>
      </w:r>
    </w:p>
    <w:p w14:paraId="636F54F0" w14:textId="77777777" w:rsidR="00BF660B" w:rsidRDefault="00BF660B" w:rsidP="00BF660B">
      <w:pPr>
        <w:spacing w:line="480" w:lineRule="auto"/>
      </w:pPr>
      <w:r>
        <w:t xml:space="preserve">Date: </w:t>
      </w:r>
      <w:r w:rsidR="00811E39">
        <w:t>Antonine to Severan</w:t>
      </w:r>
    </w:p>
    <w:p w14:paraId="411A5939" w14:textId="77777777" w:rsidR="00BF660B" w:rsidRDefault="00BF660B" w:rsidP="00BF660B">
      <w:pPr>
        <w:spacing w:line="480" w:lineRule="auto"/>
      </w:pPr>
      <w:r>
        <w:t>Date numeric: 138; 211</w:t>
      </w:r>
    </w:p>
    <w:p w14:paraId="2ADDB7F9" w14:textId="77777777" w:rsidR="00740275" w:rsidRPr="00993C0D" w:rsidRDefault="00740275" w:rsidP="00740275">
      <w:pPr>
        <w:pStyle w:val="Textedelespacerserv2"/>
        <w:numPr>
          <w:ilvl w:val="0"/>
          <w:numId w:val="0"/>
        </w:numPr>
        <w:spacing w:line="480" w:lineRule="auto"/>
        <w:jc w:val="left"/>
        <w:outlineLvl w:val="9"/>
        <w:rPr>
          <w:rFonts w:ascii="Palatino" w:hAnsi="Palatino"/>
        </w:rPr>
      </w:pPr>
    </w:p>
    <w:p w14:paraId="16E7A440" w14:textId="77777777" w:rsidR="00740275" w:rsidRPr="00993C0D" w:rsidRDefault="00740275" w:rsidP="0074027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F94E817" w14:textId="77777777" w:rsidR="00740275" w:rsidRDefault="00740275" w:rsidP="00740275">
      <w:pPr>
        <w:pStyle w:val="Textedelespacerserv2"/>
        <w:numPr>
          <w:ilvl w:val="0"/>
          <w:numId w:val="0"/>
        </w:numPr>
        <w:spacing w:line="480" w:lineRule="auto"/>
        <w:jc w:val="left"/>
        <w:outlineLvl w:val="9"/>
        <w:rPr>
          <w:rFonts w:ascii="Palatino" w:hAnsi="Palatino"/>
        </w:rPr>
      </w:pPr>
    </w:p>
    <w:p w14:paraId="1E98A714" w14:textId="77777777" w:rsidR="00FD4052" w:rsidRDefault="00FD4052" w:rsidP="00FD4052">
      <w:pPr>
        <w:spacing w:line="480" w:lineRule="auto"/>
      </w:pPr>
      <w:r>
        <w:t>Catalogue Number: 372</w:t>
      </w:r>
    </w:p>
    <w:p w14:paraId="614E733E" w14:textId="77777777" w:rsidR="00FD4052" w:rsidRDefault="00FD4052" w:rsidP="00FD4052">
      <w:pPr>
        <w:spacing w:line="480" w:lineRule="auto"/>
      </w:pPr>
      <w:r>
        <w:t xml:space="preserve">Inventory Number: </w:t>
      </w:r>
      <w:r w:rsidRPr="00993C0D">
        <w:t>83.</w:t>
      </w:r>
      <w:r w:rsidRPr="00524C6D">
        <w:rPr>
          <w:caps/>
        </w:rPr>
        <w:t>aq.</w:t>
      </w:r>
      <w:r w:rsidRPr="00993C0D">
        <w:t>351</w:t>
      </w:r>
    </w:p>
    <w:p w14:paraId="19A80E95" w14:textId="77777777" w:rsidR="00FD4052" w:rsidRDefault="00FD4052" w:rsidP="00FD4052">
      <w:pPr>
        <w:spacing w:line="480" w:lineRule="auto"/>
      </w:pPr>
      <w:r>
        <w:t xml:space="preserve">Dimensions: </w:t>
      </w:r>
      <w:r w:rsidRPr="00993C0D">
        <w:t>L: 10.7; W: 8.4; H: 3.2</w:t>
      </w:r>
    </w:p>
    <w:p w14:paraId="5F4423AC" w14:textId="77777777" w:rsidR="00FD4052" w:rsidRDefault="00FD4052" w:rsidP="00FD4052">
      <w:pPr>
        <w:spacing w:line="480" w:lineRule="auto"/>
      </w:pPr>
      <w:r>
        <w:t xml:space="preserve">Condition and Fabric: </w:t>
      </w:r>
      <w:r w:rsidRPr="00993C0D">
        <w:t>Intact. Clay near 7.5YR7/4 pink, glaze 2.5YR6/6 light red.</w:t>
      </w:r>
    </w:p>
    <w:p w14:paraId="54196A81" w14:textId="0DF7825E" w:rsidR="00FD4052" w:rsidRDefault="00FD4052" w:rsidP="00FD4052">
      <w:pPr>
        <w:spacing w:line="480" w:lineRule="auto"/>
      </w:pPr>
      <w:r>
        <w:t xml:space="preserve">Description: </w:t>
      </w:r>
      <w:r w:rsidRPr="00993C0D">
        <w:t xml:space="preserve">Moldmade. Solid round handle. Shoulder with </w:t>
      </w:r>
      <w:r>
        <w:t xml:space="preserve">a </w:t>
      </w:r>
      <w:r w:rsidRPr="00993C0D">
        <w:t xml:space="preserve">row of long ovolos, separated from discus by </w:t>
      </w:r>
      <w:r>
        <w:t xml:space="preserve">a </w:t>
      </w:r>
      <w:r w:rsidRPr="00993C0D">
        <w:t xml:space="preserve">thin twisted cord marked off by two circular grooves. Filling-hole slightly above center, with traces of iron corrosion. Air hole in lower </w:t>
      </w:r>
      <w:r>
        <w:t>field</w:t>
      </w:r>
      <w:r w:rsidRPr="00993C0D">
        <w:t xml:space="preserve">. Heart-shaped nozzle. Raised rounded base-ring; within it </w:t>
      </w:r>
      <w:r>
        <w:t>fourteen radiating lines form a</w:t>
      </w:r>
      <w:r w:rsidRPr="00993C0D">
        <w:t xml:space="preserve"> star-pattern</w:t>
      </w:r>
      <w:r w:rsidR="006B0A58">
        <w:t>.</w:t>
      </w:r>
      <w:r w:rsidR="00F23214">
        <w:t xml:space="preserve"> {{stamp:372}}</w:t>
      </w:r>
    </w:p>
    <w:p w14:paraId="6E17BBB7" w14:textId="309AE7BC" w:rsidR="00FD4052" w:rsidRDefault="00FD4052" w:rsidP="00FD4052">
      <w:pPr>
        <w:spacing w:line="480" w:lineRule="auto"/>
      </w:pPr>
      <w:r>
        <w:t xml:space="preserve">Discus Iconography: </w:t>
      </w:r>
      <w:r w:rsidRPr="00993C0D">
        <w:t>Meleager and the Calydonian boar</w:t>
      </w:r>
      <w:r>
        <w:t>.</w:t>
      </w:r>
      <w:r w:rsidRPr="00993C0D">
        <w:t xml:space="preserve"> Meleager at left, nude except for </w:t>
      </w:r>
      <w:r>
        <w:t xml:space="preserve">a </w:t>
      </w:r>
      <w:r w:rsidR="0086411E">
        <w:t xml:space="preserve">hat and a </w:t>
      </w:r>
      <w:r w:rsidRPr="00993C0D">
        <w:t xml:space="preserve">mantel fastened over his shoulders, </w:t>
      </w:r>
      <w:r>
        <w:t xml:space="preserve">is </w:t>
      </w:r>
      <w:r w:rsidRPr="00993C0D">
        <w:t xml:space="preserve">charging with a spear; boar at right </w:t>
      </w:r>
      <w:r>
        <w:t xml:space="preserve">is </w:t>
      </w:r>
      <w:r w:rsidRPr="00993C0D">
        <w:t xml:space="preserve">hiding under </w:t>
      </w:r>
      <w:r>
        <w:t xml:space="preserve">a </w:t>
      </w:r>
      <w:r w:rsidRPr="00993C0D">
        <w:t xml:space="preserve">tree, only </w:t>
      </w:r>
      <w:r>
        <w:t xml:space="preserve">its </w:t>
      </w:r>
      <w:r w:rsidRPr="00993C0D">
        <w:t xml:space="preserve">forequarters </w:t>
      </w:r>
      <w:r>
        <w:t xml:space="preserve">are </w:t>
      </w:r>
      <w:r w:rsidRPr="00993C0D">
        <w:t>visible.</w:t>
      </w:r>
    </w:p>
    <w:p w14:paraId="1F89480E" w14:textId="77777777" w:rsidR="00FD4052" w:rsidRDefault="00FD4052" w:rsidP="00FD4052">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811E39">
        <w:t xml:space="preserve"> 1c</w:t>
      </w:r>
    </w:p>
    <w:p w14:paraId="709DFC34" w14:textId="77777777" w:rsidR="00FD4052" w:rsidRDefault="00FD4052" w:rsidP="00FD4052">
      <w:pPr>
        <w:spacing w:line="480" w:lineRule="auto"/>
      </w:pPr>
      <w:r>
        <w:t xml:space="preserve">Place of Manufacture or Origin: </w:t>
      </w:r>
      <w:r w:rsidRPr="00993C0D">
        <w:t>Tunisia</w:t>
      </w:r>
    </w:p>
    <w:p w14:paraId="77E13CCA" w14:textId="77777777" w:rsidR="00FD4052" w:rsidRDefault="00FD4052" w:rsidP="00FD4052">
      <w:pPr>
        <w:spacing w:line="480" w:lineRule="auto"/>
      </w:pPr>
      <w:r>
        <w:t xml:space="preserve">Parallels: </w:t>
      </w:r>
      <w:r w:rsidRPr="00993C0D">
        <w:t>Ennabli, Salomonson, and Mahjoubi 1973, no. 286, type 12, series 6, pl. 21 (</w:t>
      </w:r>
      <w:r w:rsidR="00A5109C">
        <w:t>{{loc_0000:</w:t>
      </w:r>
      <w:r w:rsidRPr="00993C0D">
        <w:t>Raqqada</w:t>
      </w:r>
      <w:r w:rsidR="00A5109C">
        <w:t>}}</w:t>
      </w:r>
      <w:r w:rsidRPr="00993C0D">
        <w:t>);</w:t>
      </w:r>
      <w:r w:rsidR="001D2CED">
        <w:t xml:space="preserve"> </w:t>
      </w:r>
      <w:hyperlink r:id="rId78" w:history="1">
        <w:r w:rsidRPr="00FD4052">
          <w:rPr>
            <w:rStyle w:val="Hyperlink"/>
          </w:rPr>
          <w:t>cat. 371</w:t>
        </w:r>
      </w:hyperlink>
      <w:r w:rsidRPr="00025726">
        <w:t>.</w:t>
      </w:r>
    </w:p>
    <w:p w14:paraId="07B968D8" w14:textId="77777777" w:rsidR="00302739" w:rsidRDefault="00302739" w:rsidP="00302739">
      <w:pPr>
        <w:spacing w:line="480" w:lineRule="auto"/>
      </w:pPr>
      <w:r>
        <w:t xml:space="preserve">Provenance: </w:t>
      </w:r>
    </w:p>
    <w:p w14:paraId="16E612C9" w14:textId="77777777" w:rsidR="00FD4052" w:rsidRDefault="00FD4052" w:rsidP="00FD4052">
      <w:pPr>
        <w:spacing w:line="480" w:lineRule="auto"/>
      </w:pPr>
      <w:r>
        <w:t>Bibliography: Unpublished.</w:t>
      </w:r>
    </w:p>
    <w:p w14:paraId="136B772C" w14:textId="77777777" w:rsidR="00FD4052" w:rsidRDefault="00FD4052" w:rsidP="00FD4052">
      <w:pPr>
        <w:spacing w:line="480" w:lineRule="auto"/>
      </w:pPr>
      <w:r>
        <w:t xml:space="preserve">Date: </w:t>
      </w:r>
      <w:r w:rsidRPr="00993C0D">
        <w:t>A</w:t>
      </w:r>
      <w:r w:rsidR="00811E39">
        <w:t>ntonine to Severan</w:t>
      </w:r>
    </w:p>
    <w:p w14:paraId="1CC797C5" w14:textId="77777777" w:rsidR="00FD4052" w:rsidRDefault="00FD4052" w:rsidP="00FD4052">
      <w:pPr>
        <w:spacing w:line="480" w:lineRule="auto"/>
      </w:pPr>
      <w:r>
        <w:t>Date numeric: 138; 211</w:t>
      </w:r>
    </w:p>
    <w:p w14:paraId="301630AB" w14:textId="77777777" w:rsidR="00740275" w:rsidRPr="00993C0D" w:rsidRDefault="00740275" w:rsidP="00740275">
      <w:pPr>
        <w:pStyle w:val="Textedelespacerserv2"/>
        <w:numPr>
          <w:ilvl w:val="0"/>
          <w:numId w:val="0"/>
        </w:numPr>
        <w:spacing w:line="480" w:lineRule="auto"/>
        <w:jc w:val="left"/>
        <w:outlineLvl w:val="9"/>
        <w:rPr>
          <w:rFonts w:ascii="Palatino" w:hAnsi="Palatino"/>
        </w:rPr>
      </w:pPr>
    </w:p>
    <w:p w14:paraId="5E55CA44" w14:textId="77777777" w:rsidR="00740275" w:rsidRPr="00993C0D" w:rsidRDefault="00740275" w:rsidP="0074027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C3D6ABF" w14:textId="77777777" w:rsidR="00740275" w:rsidRDefault="00740275" w:rsidP="00740275">
      <w:pPr>
        <w:pStyle w:val="Textedelespacerserv2"/>
        <w:numPr>
          <w:ilvl w:val="0"/>
          <w:numId w:val="0"/>
        </w:numPr>
        <w:spacing w:line="480" w:lineRule="auto"/>
        <w:jc w:val="left"/>
        <w:outlineLvl w:val="9"/>
        <w:rPr>
          <w:rFonts w:ascii="Palatino" w:hAnsi="Palatino"/>
        </w:rPr>
      </w:pPr>
    </w:p>
    <w:p w14:paraId="7B34E545" w14:textId="77777777" w:rsidR="00601419" w:rsidRDefault="00601419" w:rsidP="00601419">
      <w:pPr>
        <w:spacing w:line="480" w:lineRule="auto"/>
      </w:pPr>
      <w:r>
        <w:t>Catalogue Number: 373</w:t>
      </w:r>
    </w:p>
    <w:p w14:paraId="374C77A3" w14:textId="77777777" w:rsidR="00601419" w:rsidRDefault="00601419" w:rsidP="00601419">
      <w:pPr>
        <w:spacing w:line="480" w:lineRule="auto"/>
      </w:pPr>
      <w:r>
        <w:t xml:space="preserve">Inventory Number: </w:t>
      </w:r>
      <w:r w:rsidRPr="00993C0D">
        <w:t>83.</w:t>
      </w:r>
      <w:r w:rsidRPr="00524C6D">
        <w:rPr>
          <w:caps/>
        </w:rPr>
        <w:t>aq.</w:t>
      </w:r>
      <w:r w:rsidRPr="00993C0D">
        <w:t>377.222</w:t>
      </w:r>
    </w:p>
    <w:p w14:paraId="0B966D87" w14:textId="77777777" w:rsidR="00601419" w:rsidRDefault="00601419" w:rsidP="00601419">
      <w:pPr>
        <w:spacing w:line="480" w:lineRule="auto"/>
      </w:pPr>
      <w:r>
        <w:t xml:space="preserve">Dimensions: </w:t>
      </w:r>
      <w:r w:rsidRPr="00993C0D">
        <w:t>L: 11.0; W: 8.3; H: 2.8</w:t>
      </w:r>
    </w:p>
    <w:p w14:paraId="24F48832" w14:textId="77777777" w:rsidR="00601419" w:rsidRDefault="00601419" w:rsidP="00601419">
      <w:pPr>
        <w:spacing w:line="480" w:lineRule="auto"/>
      </w:pPr>
      <w:r>
        <w:t xml:space="preserve">Condition and Fabric: </w:t>
      </w:r>
      <w:r w:rsidRPr="00993C0D">
        <w:t>Intact. Clay 5YR7/3 pink, glaze 10R5/8 red.</w:t>
      </w:r>
    </w:p>
    <w:p w14:paraId="5419A9D3" w14:textId="622CF83C" w:rsidR="00601419" w:rsidRDefault="00601419" w:rsidP="00601419">
      <w:pPr>
        <w:spacing w:line="480" w:lineRule="auto"/>
      </w:pPr>
      <w:r>
        <w:t xml:space="preserve">Description: </w:t>
      </w:r>
      <w:r w:rsidRPr="00993C0D">
        <w:t xml:space="preserve">Moldmade. Ring handle with two grooves on upper and lower parts. Shoulder with </w:t>
      </w:r>
      <w:r>
        <w:t xml:space="preserve">a </w:t>
      </w:r>
      <w:r w:rsidRPr="00993C0D">
        <w:t xml:space="preserve">row of raised tongues, separated from discus by </w:t>
      </w:r>
      <w:r>
        <w:t xml:space="preserve">a </w:t>
      </w:r>
      <w:r w:rsidRPr="00993C0D">
        <w:t xml:space="preserve">thin twisted cord marked off by two circular grooves. Filling-hole in upper </w:t>
      </w:r>
      <w:r w:rsidR="0086411E" w:rsidRPr="00993C0D">
        <w:t xml:space="preserve">left </w:t>
      </w:r>
      <w:r>
        <w:t>field</w:t>
      </w:r>
      <w:r w:rsidR="00A41149">
        <w:t>, a</w:t>
      </w:r>
      <w:r w:rsidRPr="00993C0D">
        <w:t>ir hole in lower</w:t>
      </w:r>
      <w:r w:rsidR="00A41149">
        <w:t xml:space="preserve"> field</w:t>
      </w:r>
      <w:r w:rsidRPr="00993C0D">
        <w:t>. Heart-shaped nozzle; underneath</w:t>
      </w:r>
      <w:r w:rsidR="0086411E">
        <w:t>,</w:t>
      </w:r>
      <w:r w:rsidRPr="00993C0D">
        <w:t xml:space="preserve"> </w:t>
      </w:r>
      <w:r>
        <w:t xml:space="preserve">a </w:t>
      </w:r>
      <w:r w:rsidRPr="00993C0D">
        <w:t xml:space="preserve">band of tongues between two curved lines. Flat base with </w:t>
      </w:r>
      <w:r>
        <w:t xml:space="preserve">a </w:t>
      </w:r>
      <w:r w:rsidRPr="00993C0D">
        <w:t xml:space="preserve">band marked off </w:t>
      </w:r>
      <w:r>
        <w:t>by</w:t>
      </w:r>
      <w:r w:rsidRPr="00993C0D">
        <w:t xml:space="preserve"> two circular grooves and </w:t>
      </w:r>
      <w:r>
        <w:t xml:space="preserve">an </w:t>
      </w:r>
      <w:r w:rsidRPr="00993C0D">
        <w:t xml:space="preserve">additional inner circle; </w:t>
      </w:r>
      <w:r>
        <w:t xml:space="preserve">the </w:t>
      </w:r>
      <w:r w:rsidRPr="00993C0D">
        <w:t xml:space="preserve">band has three pairs of small dotted circles, or </w:t>
      </w:r>
      <w:r>
        <w:t xml:space="preserve">perhaps </w:t>
      </w:r>
      <w:r w:rsidRPr="00993C0D">
        <w:t>ovo motifs</w:t>
      </w:r>
      <w:r w:rsidR="006B0A58">
        <w:t>.</w:t>
      </w:r>
      <w:r w:rsidR="009F1194">
        <w:t xml:space="preserve"> {{stamp:373}}</w:t>
      </w:r>
    </w:p>
    <w:p w14:paraId="7794DE50" w14:textId="77777777" w:rsidR="00601419" w:rsidRDefault="00601419" w:rsidP="00601419">
      <w:pPr>
        <w:spacing w:line="480" w:lineRule="auto"/>
      </w:pPr>
      <w:r>
        <w:t xml:space="preserve">Discus Iconography: </w:t>
      </w:r>
      <w:r w:rsidRPr="00993C0D">
        <w:t>Diana galloping to right on a stag, pulling an arrow out of her quiver.</w:t>
      </w:r>
    </w:p>
    <w:p w14:paraId="25219B06" w14:textId="77777777" w:rsidR="00601419" w:rsidRDefault="00601419" w:rsidP="00601419">
      <w:pPr>
        <w:spacing w:line="480" w:lineRule="auto"/>
      </w:pPr>
      <w:r>
        <w:t xml:space="preserve">Type: </w:t>
      </w:r>
      <w:r w:rsidR="00A41149" w:rsidRPr="00993C0D">
        <w:t xml:space="preserve">Loeschcke </w:t>
      </w:r>
      <w:r w:rsidR="00A41149" w:rsidRPr="00524C6D">
        <w:rPr>
          <w:caps/>
        </w:rPr>
        <w:t>viii</w:t>
      </w:r>
      <w:r w:rsidR="00A41149" w:rsidRPr="00993C0D">
        <w:t xml:space="preserve">; Bussière form D </w:t>
      </w:r>
      <w:r w:rsidR="00A41149" w:rsidRPr="00265C4D">
        <w:rPr>
          <w:caps/>
        </w:rPr>
        <w:t>x</w:t>
      </w:r>
      <w:r w:rsidR="00811E39">
        <w:t xml:space="preserve"> 1c</w:t>
      </w:r>
    </w:p>
    <w:p w14:paraId="154507AE" w14:textId="77777777" w:rsidR="00601419" w:rsidRDefault="00601419" w:rsidP="00601419">
      <w:pPr>
        <w:spacing w:line="480" w:lineRule="auto"/>
      </w:pPr>
      <w:r>
        <w:t xml:space="preserve">Place of Manufacture or Origin: </w:t>
      </w:r>
      <w:r w:rsidR="00811E39">
        <w:t>North Africa</w:t>
      </w:r>
    </w:p>
    <w:p w14:paraId="1444512A" w14:textId="77777777" w:rsidR="00601419" w:rsidRDefault="00601419" w:rsidP="00601419">
      <w:pPr>
        <w:spacing w:line="480" w:lineRule="auto"/>
      </w:pPr>
      <w:r>
        <w:t xml:space="preserve">Parallels: </w:t>
      </w:r>
      <w:r w:rsidR="00A41149">
        <w:t>(Cl</w:t>
      </w:r>
      <w:r w:rsidR="00A41149" w:rsidRPr="00265C4D">
        <w:t>ose) Deneauve 1969, no. 835, pl. 77 ({{insc:</w:t>
      </w:r>
      <w:r w:rsidR="00A41149" w:rsidRPr="00265C4D">
        <w:rPr>
          <w:caps/>
        </w:rPr>
        <w:t>pvllaen</w:t>
      </w:r>
      <w:r w:rsidR="00A41149" w:rsidRPr="00265C4D">
        <w:t>}}), and no. 922, pl. 34 ({{insc:</w:t>
      </w:r>
      <w:r w:rsidR="00A41149" w:rsidRPr="00265C4D">
        <w:rPr>
          <w:caps/>
        </w:rPr>
        <w:t>caprari</w:t>
      </w:r>
      <w:r w:rsidR="00A41149" w:rsidRPr="00265C4D">
        <w:t>}}); Svoboda 2006, p. 62, no. 99; Bonifay 2004a, p. 327, no. 11, fig. 183 ({{insc:</w:t>
      </w:r>
      <w:r w:rsidR="00A41149" w:rsidRPr="00265C4D">
        <w:rPr>
          <w:caps/>
        </w:rPr>
        <w:t>lvccei</w:t>
      </w:r>
      <w:r w:rsidR="00A41149" w:rsidRPr="00265C4D">
        <w:t>}}) (Pupput</w:t>
      </w:r>
      <w:r w:rsidR="00A41149" w:rsidRPr="00993C0D">
        <w:t xml:space="preserve">); </w:t>
      </w:r>
      <w:r w:rsidR="00A41149" w:rsidRPr="00993C0D">
        <w:rPr>
          <w:i/>
        </w:rPr>
        <w:t xml:space="preserve">Kunst der Antike </w:t>
      </w:r>
      <w:r w:rsidR="00A41149" w:rsidRPr="00993C0D">
        <w:t>11, no. 238.</w:t>
      </w:r>
    </w:p>
    <w:p w14:paraId="6EF7E5C8" w14:textId="77777777" w:rsidR="00302739" w:rsidRDefault="00302739" w:rsidP="00302739">
      <w:pPr>
        <w:spacing w:line="480" w:lineRule="auto"/>
      </w:pPr>
      <w:r>
        <w:t xml:space="preserve">Provenance: </w:t>
      </w:r>
    </w:p>
    <w:p w14:paraId="1BEA7F84" w14:textId="77777777" w:rsidR="00601419" w:rsidRDefault="00601419" w:rsidP="00601419">
      <w:pPr>
        <w:spacing w:line="480" w:lineRule="auto"/>
      </w:pPr>
      <w:r>
        <w:t>Bibliography: Unpublished.</w:t>
      </w:r>
    </w:p>
    <w:p w14:paraId="0E2ABAD4" w14:textId="77777777" w:rsidR="00601419" w:rsidRDefault="00601419" w:rsidP="00601419">
      <w:pPr>
        <w:spacing w:line="480" w:lineRule="auto"/>
      </w:pPr>
      <w:r>
        <w:t xml:space="preserve">Date: </w:t>
      </w:r>
      <w:r w:rsidR="00811E39">
        <w:t>Antonine to Severan</w:t>
      </w:r>
    </w:p>
    <w:p w14:paraId="184E229F" w14:textId="77777777" w:rsidR="00601419" w:rsidRDefault="00601419" w:rsidP="00601419">
      <w:pPr>
        <w:spacing w:line="480" w:lineRule="auto"/>
      </w:pPr>
      <w:r>
        <w:t xml:space="preserve">Date numeric: </w:t>
      </w:r>
      <w:r w:rsidR="00A41149">
        <w:t>138; 211</w:t>
      </w:r>
    </w:p>
    <w:p w14:paraId="0892EBCE" w14:textId="77777777" w:rsidR="00740275" w:rsidRPr="00993C0D" w:rsidRDefault="00740275" w:rsidP="00740275">
      <w:pPr>
        <w:pStyle w:val="Textedelespacerserv2"/>
        <w:numPr>
          <w:ilvl w:val="0"/>
          <w:numId w:val="0"/>
        </w:numPr>
        <w:spacing w:line="480" w:lineRule="auto"/>
        <w:jc w:val="left"/>
        <w:outlineLvl w:val="9"/>
        <w:rPr>
          <w:rFonts w:ascii="Palatino" w:hAnsi="Palatino"/>
        </w:rPr>
      </w:pPr>
    </w:p>
    <w:p w14:paraId="076D009A" w14:textId="77777777" w:rsidR="00740275" w:rsidRPr="00993C0D" w:rsidRDefault="00740275" w:rsidP="0074027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BBCC159" w14:textId="77777777" w:rsidR="00740275" w:rsidRDefault="00740275" w:rsidP="00740275">
      <w:pPr>
        <w:pStyle w:val="Textedelespacerserv2"/>
        <w:numPr>
          <w:ilvl w:val="0"/>
          <w:numId w:val="0"/>
        </w:numPr>
        <w:spacing w:line="480" w:lineRule="auto"/>
        <w:jc w:val="left"/>
        <w:outlineLvl w:val="9"/>
        <w:rPr>
          <w:rFonts w:ascii="Palatino" w:hAnsi="Palatino"/>
        </w:rPr>
      </w:pPr>
    </w:p>
    <w:p w14:paraId="13527662" w14:textId="77777777" w:rsidR="005676EA" w:rsidRDefault="005676EA" w:rsidP="005676EA">
      <w:pPr>
        <w:spacing w:line="480" w:lineRule="auto"/>
      </w:pPr>
      <w:r>
        <w:t>Catalogue Number: 374</w:t>
      </w:r>
    </w:p>
    <w:p w14:paraId="5D945B9A" w14:textId="77777777" w:rsidR="005676EA" w:rsidRDefault="005676EA" w:rsidP="005676EA">
      <w:pPr>
        <w:spacing w:line="480" w:lineRule="auto"/>
      </w:pPr>
      <w:r>
        <w:t xml:space="preserve">Inventory Number: </w:t>
      </w:r>
      <w:r w:rsidRPr="00993C0D">
        <w:t>83.</w:t>
      </w:r>
      <w:r w:rsidRPr="00524C6D">
        <w:rPr>
          <w:caps/>
        </w:rPr>
        <w:t>aq.</w:t>
      </w:r>
      <w:r w:rsidRPr="00993C0D">
        <w:t>377.217</w:t>
      </w:r>
    </w:p>
    <w:p w14:paraId="1F8B0029" w14:textId="77777777" w:rsidR="005676EA" w:rsidRDefault="005676EA" w:rsidP="005676EA">
      <w:pPr>
        <w:spacing w:line="480" w:lineRule="auto"/>
      </w:pPr>
      <w:r>
        <w:t xml:space="preserve">Dimensions: </w:t>
      </w:r>
      <w:r w:rsidRPr="00993C0D">
        <w:t>L: 11.8; W: 8.2; H: 2.5</w:t>
      </w:r>
    </w:p>
    <w:p w14:paraId="3291D6DF" w14:textId="77777777" w:rsidR="005676EA" w:rsidRDefault="005676EA" w:rsidP="005676EA">
      <w:pPr>
        <w:spacing w:line="480" w:lineRule="auto"/>
      </w:pPr>
      <w:r>
        <w:t xml:space="preserve">Condition and Fabric: </w:t>
      </w:r>
      <w:r w:rsidRPr="00993C0D">
        <w:t>Intact. Clay near 5YR7/6 reddish yellow, glaze 2.5YR5/8 red.</w:t>
      </w:r>
    </w:p>
    <w:p w14:paraId="1FED08C6" w14:textId="1435AFD0" w:rsidR="005676EA" w:rsidRDefault="005676EA" w:rsidP="005676EA">
      <w:pPr>
        <w:spacing w:line="480" w:lineRule="auto"/>
      </w:pPr>
      <w:r>
        <w:t xml:space="preserve">Description: </w:t>
      </w:r>
      <w:r w:rsidRPr="00993C0D">
        <w:t>Moldmade. Ring handle with two grooves on each part.</w:t>
      </w:r>
      <w:r w:rsidRPr="00E62537">
        <w:t xml:space="preserve"> </w:t>
      </w:r>
      <w:r w:rsidRPr="00993C0D">
        <w:t xml:space="preserve">Shoulder with </w:t>
      </w:r>
      <w:r>
        <w:t xml:space="preserve">a </w:t>
      </w:r>
      <w:r w:rsidRPr="00993C0D">
        <w:t xml:space="preserve">band of tightly placed raised tongues, separated from discus by </w:t>
      </w:r>
      <w:r>
        <w:t xml:space="preserve">a </w:t>
      </w:r>
      <w:r w:rsidRPr="00993C0D">
        <w:t xml:space="preserve">thin herringbone ridge marked off by two circular grooves. Filling-hole </w:t>
      </w:r>
      <w:r>
        <w:t xml:space="preserve">in </w:t>
      </w:r>
      <w:r w:rsidRPr="00993C0D">
        <w:t xml:space="preserve">lower left. Air hole at bottom. Heart-shaped nozzle top framed by </w:t>
      </w:r>
      <w:r>
        <w:t xml:space="preserve">a </w:t>
      </w:r>
      <w:r w:rsidRPr="00993C0D">
        <w:t xml:space="preserve">raised superimposed herringbone ridge, giving </w:t>
      </w:r>
      <w:r>
        <w:t xml:space="preserve">the </w:t>
      </w:r>
      <w:r w:rsidRPr="00993C0D">
        <w:t xml:space="preserve">nozzle </w:t>
      </w:r>
      <w:r>
        <w:t xml:space="preserve">an </w:t>
      </w:r>
      <w:r w:rsidRPr="00993C0D">
        <w:t xml:space="preserve">unusual rectangular form; flanking </w:t>
      </w:r>
      <w:r>
        <w:t xml:space="preserve">the </w:t>
      </w:r>
      <w:r w:rsidRPr="00993C0D">
        <w:t xml:space="preserve">nozzle, two volute-knobs with </w:t>
      </w:r>
      <w:r>
        <w:t xml:space="preserve">a </w:t>
      </w:r>
      <w:r w:rsidRPr="00993C0D">
        <w:t xml:space="preserve">small circle impressed on each. Base surrounded by </w:t>
      </w:r>
      <w:r>
        <w:t xml:space="preserve">a </w:t>
      </w:r>
      <w:r w:rsidRPr="00993C0D">
        <w:t>narrow band with six pairs of small circles; within this band, three vertical palm branches hanging from horizontal line</w:t>
      </w:r>
      <w:r w:rsidR="006B0A58">
        <w:t>:</w:t>
      </w:r>
      <w:r w:rsidR="006B42A9">
        <w:t xml:space="preserve"> {{stamp:374}}</w:t>
      </w:r>
      <w:r w:rsidRPr="00993C0D">
        <w:t xml:space="preserve"> </w:t>
      </w:r>
      <w:r>
        <w:t xml:space="preserve">a </w:t>
      </w:r>
      <w:r w:rsidRPr="00993C0D">
        <w:t xml:space="preserve">well-known African workshop mark. See </w:t>
      </w:r>
      <w:hyperlink r:id="rId79" w:history="1">
        <w:r w:rsidRPr="005676EA">
          <w:rPr>
            <w:rStyle w:val="Hyperlink"/>
          </w:rPr>
          <w:t>cat. 367</w:t>
        </w:r>
      </w:hyperlink>
      <w:r w:rsidRPr="00FC626B">
        <w:t xml:space="preserve"> for the</w:t>
      </w:r>
      <w:r>
        <w:t xml:space="preserve"> </w:t>
      </w:r>
      <w:r w:rsidRPr="00993C0D">
        <w:t>same mark.</w:t>
      </w:r>
    </w:p>
    <w:p w14:paraId="63764CA6" w14:textId="77777777" w:rsidR="005676EA" w:rsidRDefault="005676EA" w:rsidP="005676EA">
      <w:pPr>
        <w:spacing w:line="480" w:lineRule="auto"/>
      </w:pPr>
      <w:r>
        <w:t>Discus Iconography: B</w:t>
      </w:r>
      <w:r w:rsidRPr="00993C0D">
        <w:t>ust of bearded Serapis to left wearing a calathus, head surrounded by five long rays; scepter behind left shoulder.</w:t>
      </w:r>
    </w:p>
    <w:p w14:paraId="4C676966" w14:textId="77777777" w:rsidR="005676EA" w:rsidRDefault="005676EA" w:rsidP="005676EA">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811E39">
        <w:t xml:space="preserve"> 1c</w:t>
      </w:r>
    </w:p>
    <w:p w14:paraId="364359E1" w14:textId="77777777" w:rsidR="005676EA" w:rsidRDefault="005676EA" w:rsidP="005676EA">
      <w:pPr>
        <w:spacing w:line="480" w:lineRule="auto"/>
      </w:pPr>
      <w:r>
        <w:t xml:space="preserve">Place of Manufacture or Origin: </w:t>
      </w:r>
      <w:r w:rsidRPr="00993C0D">
        <w:t>Nor</w:t>
      </w:r>
      <w:r w:rsidR="00811E39">
        <w:t>th Africa</w:t>
      </w:r>
    </w:p>
    <w:p w14:paraId="50DBCED3" w14:textId="012E48D7" w:rsidR="005676EA" w:rsidRDefault="005676EA" w:rsidP="005676EA">
      <w:pPr>
        <w:spacing w:line="480" w:lineRule="auto"/>
      </w:pPr>
      <w:r>
        <w:t xml:space="preserve">Parallels: </w:t>
      </w:r>
      <w:r w:rsidR="0086411E">
        <w:t>Ennabli, Sal</w:t>
      </w:r>
      <w:r w:rsidRPr="00993C0D">
        <w:t>omonson, and Mahjoubi 1973, no. 286, pl. 21, type 12, series 6 (</w:t>
      </w:r>
      <w:r w:rsidR="00A5109C">
        <w:t>{{loc_0000:</w:t>
      </w:r>
      <w:r w:rsidRPr="00993C0D">
        <w:t>Raqqada</w:t>
      </w:r>
      <w:r w:rsidR="00A5109C">
        <w:t>}}</w:t>
      </w:r>
      <w:r w:rsidRPr="00993C0D">
        <w:t xml:space="preserve">); Bussière 2000, no. 3125, pl. 85 (fairly close lamp, except for </w:t>
      </w:r>
      <w:r>
        <w:t xml:space="preserve">the </w:t>
      </w:r>
      <w:r w:rsidRPr="00993C0D">
        <w:t xml:space="preserve">absence of rays and of </w:t>
      </w:r>
      <w:r>
        <w:t xml:space="preserve">a </w:t>
      </w:r>
      <w:r w:rsidRPr="00993C0D">
        <w:t xml:space="preserve">rectangular ridge on </w:t>
      </w:r>
      <w:r>
        <w:t xml:space="preserve">the </w:t>
      </w:r>
      <w:r w:rsidRPr="00993C0D">
        <w:t>heart-shaped nozzle).</w:t>
      </w:r>
    </w:p>
    <w:p w14:paraId="37371627" w14:textId="77777777" w:rsidR="00302739" w:rsidRDefault="00302739" w:rsidP="00302739">
      <w:pPr>
        <w:spacing w:line="480" w:lineRule="auto"/>
      </w:pPr>
      <w:r>
        <w:t xml:space="preserve">Provenance: </w:t>
      </w:r>
    </w:p>
    <w:p w14:paraId="1B9A5670" w14:textId="77777777" w:rsidR="005676EA" w:rsidRDefault="005676EA" w:rsidP="005676EA">
      <w:pPr>
        <w:spacing w:line="480" w:lineRule="auto"/>
      </w:pPr>
      <w:r>
        <w:t>Bibliography: Unpublished.</w:t>
      </w:r>
    </w:p>
    <w:p w14:paraId="0AF2BBBE" w14:textId="77777777" w:rsidR="005676EA" w:rsidRDefault="005676EA" w:rsidP="005676EA">
      <w:pPr>
        <w:spacing w:line="480" w:lineRule="auto"/>
      </w:pPr>
      <w:r>
        <w:t xml:space="preserve">Date: </w:t>
      </w:r>
      <w:r w:rsidR="00811E39">
        <w:t>Antonine to Severan</w:t>
      </w:r>
    </w:p>
    <w:p w14:paraId="1D190C37" w14:textId="344C9AB9" w:rsidR="005676EA" w:rsidRDefault="0086411E" w:rsidP="005676EA">
      <w:pPr>
        <w:spacing w:line="480" w:lineRule="auto"/>
      </w:pPr>
      <w:r>
        <w:t>Date numeric: 150; 235</w:t>
      </w:r>
    </w:p>
    <w:p w14:paraId="64F6698D" w14:textId="77777777" w:rsidR="00740275" w:rsidRPr="00993C0D" w:rsidRDefault="005676EA" w:rsidP="00740275">
      <w:pPr>
        <w:pStyle w:val="Textedelespacerserv2"/>
        <w:numPr>
          <w:ilvl w:val="0"/>
          <w:numId w:val="0"/>
        </w:numPr>
        <w:spacing w:line="480" w:lineRule="auto"/>
        <w:jc w:val="left"/>
        <w:outlineLvl w:val="9"/>
        <w:rPr>
          <w:rFonts w:ascii="Palatino" w:hAnsi="Palatino"/>
        </w:rPr>
      </w:pPr>
      <w:r w:rsidRPr="00524C6D">
        <w:rPr>
          <w:rFonts w:ascii="Palatino" w:hAnsi="Palatino"/>
        </w:rPr>
        <w:t>Discussion</w:t>
      </w:r>
      <w:r w:rsidR="00740275" w:rsidRPr="00993C0D">
        <w:rPr>
          <w:rFonts w:ascii="Palatino" w:hAnsi="Palatino"/>
        </w:rPr>
        <w:t>: Serapis busts are common on African lamps; for Algeria alone, see Bussière 2000, nos. 3132, 3201, 3270, 3517, and 3683, all dated to the same period:</w:t>
      </w:r>
      <w:r w:rsidR="00740275" w:rsidRPr="00524C6D">
        <w:rPr>
          <w:rFonts w:ascii="Palatino" w:hAnsi="Palatino"/>
          <w:caps/>
        </w:rPr>
        <w:t xml:space="preserve"> </w:t>
      </w:r>
      <w:r w:rsidR="005170AB" w:rsidRPr="005170AB">
        <w:rPr>
          <w:rFonts w:ascii="Palatino" w:hAnsi="Palatino"/>
          <w:caps/>
        </w:rPr>
        <w:t>A.D.</w:t>
      </w:r>
      <w:r w:rsidR="00740275" w:rsidRPr="00524C6D">
        <w:rPr>
          <w:rFonts w:ascii="Palatino" w:hAnsi="Palatino"/>
          <w:caps/>
        </w:rPr>
        <w:t xml:space="preserve"> </w:t>
      </w:r>
      <w:r w:rsidR="00740275" w:rsidRPr="00993C0D">
        <w:rPr>
          <w:rFonts w:ascii="Palatino" w:hAnsi="Palatino"/>
        </w:rPr>
        <w:t>150–235.</w:t>
      </w:r>
    </w:p>
    <w:p w14:paraId="5C3C42AD" w14:textId="77777777" w:rsidR="00740275" w:rsidRPr="00993C0D" w:rsidRDefault="00740275" w:rsidP="00740275">
      <w:pPr>
        <w:pStyle w:val="Textedelespacerserv2"/>
        <w:numPr>
          <w:ilvl w:val="0"/>
          <w:numId w:val="0"/>
        </w:numPr>
        <w:spacing w:line="480" w:lineRule="auto"/>
        <w:jc w:val="left"/>
        <w:outlineLvl w:val="9"/>
        <w:rPr>
          <w:rFonts w:ascii="Palatino" w:hAnsi="Palatino"/>
        </w:rPr>
      </w:pPr>
    </w:p>
    <w:p w14:paraId="0ED6DBBD"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3B8A2EC" w14:textId="77777777" w:rsidR="00B1738F" w:rsidRDefault="00B1738F" w:rsidP="00B1738F">
      <w:pPr>
        <w:pStyle w:val="Textedelespacerserv2"/>
        <w:numPr>
          <w:ilvl w:val="0"/>
          <w:numId w:val="0"/>
        </w:numPr>
        <w:spacing w:line="480" w:lineRule="auto"/>
        <w:jc w:val="left"/>
        <w:outlineLvl w:val="9"/>
        <w:rPr>
          <w:rFonts w:ascii="Palatino" w:hAnsi="Palatino"/>
        </w:rPr>
      </w:pPr>
    </w:p>
    <w:p w14:paraId="3D4F1997" w14:textId="77777777" w:rsidR="004C1277" w:rsidRDefault="004C1277" w:rsidP="004C1277">
      <w:pPr>
        <w:spacing w:line="480" w:lineRule="auto"/>
      </w:pPr>
      <w:r>
        <w:t>Catalogue Number: 375</w:t>
      </w:r>
    </w:p>
    <w:p w14:paraId="1E95983D" w14:textId="77777777" w:rsidR="004C1277" w:rsidRDefault="004C1277" w:rsidP="004C1277">
      <w:pPr>
        <w:spacing w:line="480" w:lineRule="auto"/>
      </w:pPr>
      <w:r>
        <w:t xml:space="preserve">Inventory Number: </w:t>
      </w:r>
      <w:r w:rsidRPr="00993C0D">
        <w:t>83.</w:t>
      </w:r>
      <w:r w:rsidRPr="00524C6D">
        <w:rPr>
          <w:caps/>
        </w:rPr>
        <w:t>aq.</w:t>
      </w:r>
      <w:r w:rsidRPr="00993C0D">
        <w:t>377.184</w:t>
      </w:r>
    </w:p>
    <w:p w14:paraId="6BFE2297" w14:textId="77777777" w:rsidR="004C1277" w:rsidRDefault="004C1277" w:rsidP="004C1277">
      <w:pPr>
        <w:spacing w:line="480" w:lineRule="auto"/>
      </w:pPr>
      <w:r>
        <w:t xml:space="preserve">Dimensions: </w:t>
      </w:r>
      <w:r w:rsidRPr="00993C0D">
        <w:t>L: 10.1; W: 7.3; H: 2.3</w:t>
      </w:r>
    </w:p>
    <w:p w14:paraId="0F81F12C" w14:textId="77777777" w:rsidR="004C1277" w:rsidRDefault="004C1277" w:rsidP="004C1277">
      <w:pPr>
        <w:spacing w:line="480" w:lineRule="auto"/>
      </w:pPr>
      <w:r>
        <w:t xml:space="preserve">Condition and Fabric: </w:t>
      </w:r>
      <w:r w:rsidRPr="00993C0D">
        <w:t>Intact. Clay 10YR7/3 very pale brown, glaze 7.5YR6/4 light brown.</w:t>
      </w:r>
    </w:p>
    <w:p w14:paraId="070DD145" w14:textId="77777777" w:rsidR="004C1277" w:rsidRDefault="004C1277" w:rsidP="004C1277">
      <w:pPr>
        <w:spacing w:line="480" w:lineRule="auto"/>
      </w:pPr>
      <w:r>
        <w:t xml:space="preserve">Description: </w:t>
      </w:r>
      <w:r w:rsidRPr="00993C0D">
        <w:t xml:space="preserve">Moldmade. Ring handle with two grooves on upper part. Shoulder with closely spaced slanted rays, separated from discus by two circular grooves. Filling-hole in upper right </w:t>
      </w:r>
      <w:r>
        <w:t>field</w:t>
      </w:r>
      <w:r w:rsidRPr="00993C0D">
        <w:t xml:space="preserve">. </w:t>
      </w:r>
      <w:r w:rsidRPr="0026599F">
        <w:t>Air hole in lower. Heart-shaped nozzle. Base-ring marked off by two circular grooves; two additional interior rings. Potter’s incuse signature: {{insc:</w:t>
      </w:r>
      <w:r w:rsidRPr="0026599F">
        <w:rPr>
          <w:caps/>
        </w:rPr>
        <w:t>avgvs/tiani</w:t>
      </w:r>
      <w:r w:rsidRPr="0026599F">
        <w:t>}}, African workshop active</w:t>
      </w:r>
      <w:r w:rsidRPr="0026599F">
        <w:rPr>
          <w:caps/>
        </w:rPr>
        <w:t xml:space="preserve"> A.D. </w:t>
      </w:r>
      <w:r w:rsidRPr="0026599F">
        <w:t>175–225.</w:t>
      </w:r>
    </w:p>
    <w:p w14:paraId="382204F5" w14:textId="77777777" w:rsidR="004C1277" w:rsidRDefault="004C1277" w:rsidP="004C1277">
      <w:pPr>
        <w:spacing w:line="480" w:lineRule="auto"/>
      </w:pPr>
      <w:r>
        <w:t>Discus Iconography: P</w:t>
      </w:r>
      <w:r w:rsidRPr="00993C0D">
        <w:t>rotome of lion to right.</w:t>
      </w:r>
    </w:p>
    <w:p w14:paraId="0C24EA06" w14:textId="77777777" w:rsidR="004C1277" w:rsidRDefault="004C1277" w:rsidP="004C1277">
      <w:pPr>
        <w:spacing w:line="480" w:lineRule="auto"/>
      </w:pPr>
      <w:r>
        <w:t xml:space="preserve">Type: </w:t>
      </w:r>
      <w:r w:rsidRPr="0026599F">
        <w:t xml:space="preserve">Loeschcke </w:t>
      </w:r>
      <w:r w:rsidRPr="0026599F">
        <w:rPr>
          <w:caps/>
        </w:rPr>
        <w:t>viii</w:t>
      </w:r>
      <w:r w:rsidRPr="0026599F">
        <w:t xml:space="preserve">; Bussière form D </w:t>
      </w:r>
      <w:r w:rsidRPr="0026599F">
        <w:rPr>
          <w:caps/>
        </w:rPr>
        <w:t>x</w:t>
      </w:r>
      <w:r w:rsidR="00811E39">
        <w:t xml:space="preserve"> 2b</w:t>
      </w:r>
    </w:p>
    <w:p w14:paraId="7F329270" w14:textId="77777777" w:rsidR="004C1277" w:rsidRDefault="004C1277" w:rsidP="004C1277">
      <w:pPr>
        <w:spacing w:line="480" w:lineRule="auto"/>
      </w:pPr>
      <w:r>
        <w:t xml:space="preserve">Place of Manufacture or Origin: </w:t>
      </w:r>
      <w:r w:rsidR="00811E39">
        <w:t>North Africa</w:t>
      </w:r>
    </w:p>
    <w:p w14:paraId="5228BD9C" w14:textId="77777777" w:rsidR="004C1277" w:rsidRDefault="004C1277" w:rsidP="004C1277">
      <w:pPr>
        <w:spacing w:line="480" w:lineRule="auto"/>
      </w:pPr>
      <w:r>
        <w:t>Parallels: (I</w:t>
      </w:r>
      <w:r w:rsidRPr="0026599F">
        <w:t>dentical) Kricheldorf 1962, no. 231, pl. 27; Deneauve 1969, no. 921, pl. 34 ({{insc:</w:t>
      </w:r>
      <w:r w:rsidRPr="0026599F">
        <w:rPr>
          <w:caps/>
        </w:rPr>
        <w:t>pvllaeni</w:t>
      </w:r>
      <w:r w:rsidRPr="0026599F">
        <w:t>}}); Joly</w:t>
      </w:r>
      <w:r w:rsidRPr="00993C0D">
        <w:t xml:space="preserve"> 1974, no. 1280, pl. 54; Palanques 1992, no. 655, pl. 25; Bussière 2000, no. 3273, pl. 90, decor </w:t>
      </w:r>
      <w:r w:rsidRPr="00524C6D">
        <w:rPr>
          <w:caps/>
        </w:rPr>
        <w:t>iii</w:t>
      </w:r>
      <w:r w:rsidRPr="00993C0D">
        <w:t>.1.(11) (with further refs.).</w:t>
      </w:r>
    </w:p>
    <w:p w14:paraId="5759B09B" w14:textId="77777777" w:rsidR="00302739" w:rsidRDefault="00302739" w:rsidP="00302739">
      <w:pPr>
        <w:spacing w:line="480" w:lineRule="auto"/>
      </w:pPr>
      <w:r>
        <w:t xml:space="preserve">Provenance: </w:t>
      </w:r>
    </w:p>
    <w:p w14:paraId="7FFEEB4D" w14:textId="77777777" w:rsidR="004C1277" w:rsidRDefault="004C1277" w:rsidP="004C1277">
      <w:pPr>
        <w:spacing w:line="480" w:lineRule="auto"/>
      </w:pPr>
      <w:r>
        <w:t>Bibliography: Unpublished.</w:t>
      </w:r>
    </w:p>
    <w:p w14:paraId="7195DCCF" w14:textId="77777777" w:rsidR="004C1277" w:rsidRDefault="004C1277" w:rsidP="004C1277">
      <w:pPr>
        <w:spacing w:line="480" w:lineRule="auto"/>
      </w:pPr>
      <w:r>
        <w:t xml:space="preserve">Date: </w:t>
      </w:r>
      <w:r w:rsidR="00811E39">
        <w:t>Antonine to Severan</w:t>
      </w:r>
    </w:p>
    <w:p w14:paraId="1D44EA83" w14:textId="41071B59" w:rsidR="004C1277" w:rsidRDefault="00B97D67" w:rsidP="004C1277">
      <w:pPr>
        <w:spacing w:line="480" w:lineRule="auto"/>
      </w:pPr>
      <w:r>
        <w:t>Date numeric: 175; 225</w:t>
      </w:r>
    </w:p>
    <w:p w14:paraId="77E55A0F"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34BCF3AD" w14:textId="77777777" w:rsidR="00B1738F" w:rsidRDefault="00B1738F" w:rsidP="00B1738F">
      <w:pPr>
        <w:spacing w:line="480" w:lineRule="auto"/>
      </w:pPr>
      <w:r>
        <w:t>———</w:t>
      </w:r>
    </w:p>
    <w:p w14:paraId="4FDD01FF" w14:textId="77777777" w:rsidR="00B1738F" w:rsidRDefault="00B1738F" w:rsidP="00B1738F">
      <w:pPr>
        <w:spacing w:line="480" w:lineRule="auto"/>
      </w:pPr>
    </w:p>
    <w:p w14:paraId="6CA27EC8" w14:textId="77777777" w:rsidR="004B6E45" w:rsidRDefault="004B6E45" w:rsidP="004B6E45">
      <w:pPr>
        <w:spacing w:line="480" w:lineRule="auto"/>
      </w:pPr>
      <w:r>
        <w:t>Catalogue Number: 376</w:t>
      </w:r>
    </w:p>
    <w:p w14:paraId="30E6B51E" w14:textId="77777777" w:rsidR="004B6E45" w:rsidRDefault="004B6E45" w:rsidP="004B6E45">
      <w:pPr>
        <w:spacing w:line="480" w:lineRule="auto"/>
      </w:pPr>
      <w:r>
        <w:t xml:space="preserve">Inventory Number: </w:t>
      </w:r>
      <w:r w:rsidRPr="006314BB">
        <w:t>79.</w:t>
      </w:r>
      <w:r w:rsidRPr="00524C6D">
        <w:rPr>
          <w:caps/>
        </w:rPr>
        <w:t>aq.</w:t>
      </w:r>
      <w:r w:rsidRPr="006314BB">
        <w:t>28.5</w:t>
      </w:r>
    </w:p>
    <w:p w14:paraId="1DBF207C" w14:textId="77777777" w:rsidR="004B6E45" w:rsidRDefault="004B6E45" w:rsidP="004B6E45">
      <w:pPr>
        <w:spacing w:line="480" w:lineRule="auto"/>
      </w:pPr>
      <w:r>
        <w:t xml:space="preserve">Dimensions: </w:t>
      </w:r>
      <w:r w:rsidRPr="006314BB">
        <w:t>L: 10.4; W: 7.7; H: 2.9</w:t>
      </w:r>
    </w:p>
    <w:p w14:paraId="484DEDB1" w14:textId="77777777" w:rsidR="004B6E45" w:rsidRDefault="004B6E45" w:rsidP="004B6E45">
      <w:pPr>
        <w:spacing w:line="480" w:lineRule="auto"/>
      </w:pPr>
      <w:r>
        <w:t xml:space="preserve">Condition and Fabric: </w:t>
      </w:r>
      <w:r w:rsidRPr="006314BB">
        <w:t>Slight crack above nozzle. Clay 7.5YR7/4 pink, worn glaze mostly 7.5YR5/2 brown.</w:t>
      </w:r>
    </w:p>
    <w:p w14:paraId="70A4856D" w14:textId="77777777" w:rsidR="004B6E45" w:rsidRDefault="004B6E45" w:rsidP="004B6E45">
      <w:pPr>
        <w:spacing w:line="480" w:lineRule="auto"/>
      </w:pPr>
      <w:r>
        <w:t xml:space="preserve">Description: </w:t>
      </w:r>
      <w:r w:rsidRPr="006314BB">
        <w:t>Moldmade. Ring handle with two grooves on both upper and lower parts. Shoulder: Loeschcke form</w:t>
      </w:r>
      <w:r w:rsidRPr="00524C6D">
        <w:rPr>
          <w:caps/>
        </w:rPr>
        <w:t xml:space="preserve"> vii </w:t>
      </w:r>
      <w:r w:rsidRPr="006314BB">
        <w:t>a, with a laurel-wreath decor, leaves, and berries. Filling-hole slightly right above center. Air hole in lower field. Heart-shaped nozzle. Raised base-ring marked off by two grooves (with three ovo-patterns); two additional inner circles.</w:t>
      </w:r>
    </w:p>
    <w:p w14:paraId="729F968A" w14:textId="77777777" w:rsidR="004B6E45" w:rsidRDefault="004B6E45" w:rsidP="004B6E45">
      <w:pPr>
        <w:spacing w:line="480" w:lineRule="auto"/>
      </w:pPr>
      <w:r>
        <w:t>Discus Iconography: M</w:t>
      </w:r>
      <w:r w:rsidRPr="006314BB">
        <w:t>ythic creature with the head of a horse and the twisted tail of a fish, rushing left.</w:t>
      </w:r>
    </w:p>
    <w:p w14:paraId="6F5F145B" w14:textId="77777777" w:rsidR="004B6E45" w:rsidRDefault="004B6E45" w:rsidP="004B6E4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811E39">
        <w:t xml:space="preserve"> 4a</w:t>
      </w:r>
    </w:p>
    <w:p w14:paraId="2D9CDA60" w14:textId="77777777" w:rsidR="004B6E45" w:rsidRDefault="004B6E45" w:rsidP="004B6E45">
      <w:pPr>
        <w:spacing w:line="480" w:lineRule="auto"/>
      </w:pPr>
      <w:r>
        <w:t xml:space="preserve">Place of Manufacture or Origin: </w:t>
      </w:r>
      <w:r w:rsidR="00811E39">
        <w:t>Tunisia</w:t>
      </w:r>
    </w:p>
    <w:p w14:paraId="75725D54" w14:textId="77777777" w:rsidR="004B6E45" w:rsidRDefault="004B6E45" w:rsidP="004B6E45">
      <w:pPr>
        <w:spacing w:line="480" w:lineRule="auto"/>
      </w:pPr>
      <w:r>
        <w:t xml:space="preserve">Parallels: </w:t>
      </w:r>
      <w:hyperlink r:id="rId80" w:history="1">
        <w:r w:rsidRPr="004B6E45">
          <w:rPr>
            <w:rStyle w:val="Hyperlink"/>
          </w:rPr>
          <w:t>Cat. 377</w:t>
        </w:r>
      </w:hyperlink>
      <w:r w:rsidRPr="005A285F">
        <w:t>.</w:t>
      </w:r>
    </w:p>
    <w:p w14:paraId="26D90D5E" w14:textId="77777777" w:rsidR="00302739" w:rsidRDefault="00302739" w:rsidP="00302739">
      <w:pPr>
        <w:spacing w:line="480" w:lineRule="auto"/>
      </w:pPr>
      <w:r>
        <w:t xml:space="preserve">Provenance: </w:t>
      </w:r>
    </w:p>
    <w:p w14:paraId="3F735228" w14:textId="77777777" w:rsidR="004B6E45" w:rsidRDefault="004B6E45" w:rsidP="004B6E45">
      <w:pPr>
        <w:spacing w:line="480" w:lineRule="auto"/>
      </w:pPr>
      <w:r>
        <w:t>Bibliography: Unpublished.</w:t>
      </w:r>
    </w:p>
    <w:p w14:paraId="46239F13" w14:textId="77777777" w:rsidR="004B6E45" w:rsidRDefault="004B6E45" w:rsidP="004B6E45">
      <w:pPr>
        <w:spacing w:line="480" w:lineRule="auto"/>
      </w:pPr>
      <w:r>
        <w:t xml:space="preserve">Date: </w:t>
      </w:r>
      <w:r w:rsidRPr="005170AB">
        <w:rPr>
          <w:caps/>
        </w:rPr>
        <w:t>A.D.</w:t>
      </w:r>
      <w:r w:rsidRPr="00524C6D">
        <w:rPr>
          <w:caps/>
        </w:rPr>
        <w:t xml:space="preserve"> </w:t>
      </w:r>
      <w:r w:rsidR="00811E39">
        <w:t>175–225</w:t>
      </w:r>
    </w:p>
    <w:p w14:paraId="5F9A6DDF" w14:textId="77777777" w:rsidR="004B6E45" w:rsidRDefault="004B6E45" w:rsidP="004B6E45">
      <w:pPr>
        <w:spacing w:line="480" w:lineRule="auto"/>
      </w:pPr>
      <w:r>
        <w:t xml:space="preserve">Date numeric: 175; </w:t>
      </w:r>
      <w:r w:rsidRPr="00993C0D">
        <w:t>225.</w:t>
      </w:r>
    </w:p>
    <w:p w14:paraId="4275F946" w14:textId="77777777" w:rsidR="00B1738F" w:rsidRPr="006314BB" w:rsidRDefault="00B1738F" w:rsidP="00B1738F">
      <w:pPr>
        <w:pStyle w:val="Textedelespacerserv2"/>
        <w:numPr>
          <w:ilvl w:val="0"/>
          <w:numId w:val="0"/>
        </w:numPr>
        <w:spacing w:line="480" w:lineRule="auto"/>
        <w:jc w:val="left"/>
        <w:outlineLvl w:val="9"/>
        <w:rPr>
          <w:rFonts w:ascii="Palatino" w:hAnsi="Palatino"/>
        </w:rPr>
      </w:pPr>
    </w:p>
    <w:p w14:paraId="42E8D689"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97B1304" w14:textId="77777777" w:rsidR="00B1738F" w:rsidRDefault="00B1738F" w:rsidP="00B1738F">
      <w:pPr>
        <w:pStyle w:val="Textedelespacerserv2"/>
        <w:numPr>
          <w:ilvl w:val="0"/>
          <w:numId w:val="0"/>
        </w:numPr>
        <w:spacing w:line="480" w:lineRule="auto"/>
        <w:jc w:val="left"/>
        <w:outlineLvl w:val="9"/>
        <w:rPr>
          <w:rFonts w:ascii="Palatino" w:hAnsi="Palatino"/>
        </w:rPr>
      </w:pPr>
    </w:p>
    <w:p w14:paraId="01958B13" w14:textId="77777777" w:rsidR="00025544" w:rsidRDefault="00025544" w:rsidP="00025544">
      <w:pPr>
        <w:spacing w:line="480" w:lineRule="auto"/>
      </w:pPr>
      <w:r>
        <w:t>Catalogue Number: 377</w:t>
      </w:r>
    </w:p>
    <w:p w14:paraId="61050CE0" w14:textId="77777777" w:rsidR="00025544" w:rsidRDefault="00025544" w:rsidP="00025544">
      <w:pPr>
        <w:spacing w:line="480" w:lineRule="auto"/>
      </w:pPr>
      <w:r>
        <w:t xml:space="preserve">Inventory Number: </w:t>
      </w:r>
      <w:r w:rsidRPr="00993C0D">
        <w:t>83.</w:t>
      </w:r>
      <w:r w:rsidRPr="00524C6D">
        <w:rPr>
          <w:caps/>
        </w:rPr>
        <w:t>aq.</w:t>
      </w:r>
      <w:r w:rsidRPr="00993C0D">
        <w:t>377.237</w:t>
      </w:r>
    </w:p>
    <w:p w14:paraId="19CBD754" w14:textId="77777777" w:rsidR="00025544" w:rsidRDefault="00025544" w:rsidP="00025544">
      <w:pPr>
        <w:spacing w:line="480" w:lineRule="auto"/>
      </w:pPr>
      <w:r>
        <w:t xml:space="preserve">Dimensions: </w:t>
      </w:r>
      <w:r w:rsidRPr="00993C0D">
        <w:t>L: 10.5; W: 7.8; H: 2.7</w:t>
      </w:r>
    </w:p>
    <w:p w14:paraId="3C106A50" w14:textId="77777777" w:rsidR="00025544" w:rsidRDefault="00025544" w:rsidP="00025544">
      <w:pPr>
        <w:spacing w:line="480" w:lineRule="auto"/>
      </w:pPr>
      <w:r>
        <w:t xml:space="preserve">Condition and Fabric: </w:t>
      </w:r>
      <w:r w:rsidRPr="00993C0D">
        <w:t>Intact. Clay 10YR8/4 very pale brown, uneven remains of glaze 10YR5/3 brown.</w:t>
      </w:r>
    </w:p>
    <w:p w14:paraId="5CCB4CC3" w14:textId="1353DCCE" w:rsidR="00025544" w:rsidRDefault="00025544" w:rsidP="00025544">
      <w:pPr>
        <w:spacing w:line="480" w:lineRule="auto"/>
      </w:pPr>
      <w:r>
        <w:t xml:space="preserve">Description: </w:t>
      </w:r>
      <w:r w:rsidRPr="00993C0D">
        <w:t>Moldmade. Ring handle with two grooves on both upper and lower parts. Shoulder: Loeschcke form</w:t>
      </w:r>
      <w:r w:rsidRPr="00524C6D">
        <w:rPr>
          <w:caps/>
        </w:rPr>
        <w:t xml:space="preserve"> vii </w:t>
      </w:r>
      <w:r w:rsidRPr="00993C0D">
        <w:t>a, with laurel wreath and berries. Central filling-hole with tra</w:t>
      </w:r>
      <w:r w:rsidR="00CE05DC">
        <w:t>ces of corroded iron wick-nail</w:t>
      </w:r>
      <w:r w:rsidRPr="00993C0D">
        <w:t xml:space="preserve">. Air hole facing nozzle. Heart-shaped nozzle. Raised base-ring marked off </w:t>
      </w:r>
      <w:r>
        <w:t>by</w:t>
      </w:r>
      <w:r w:rsidRPr="00993C0D">
        <w:t xml:space="preserve"> two grooves, inside two additional thin grooves; ovo-patterns on base-ring</w:t>
      </w:r>
      <w:r w:rsidR="006B0A58">
        <w:t>.</w:t>
      </w:r>
      <w:r w:rsidR="009F1194">
        <w:t xml:space="preserve"> {{stamp:377}}</w:t>
      </w:r>
    </w:p>
    <w:p w14:paraId="7E4CBC8A" w14:textId="77777777" w:rsidR="00025544" w:rsidRDefault="00025544" w:rsidP="00025544">
      <w:pPr>
        <w:spacing w:line="480" w:lineRule="auto"/>
      </w:pPr>
      <w:r>
        <w:t>Discus Iconography: M</w:t>
      </w:r>
      <w:r w:rsidRPr="00993C0D">
        <w:t xml:space="preserve">ythic sea creature with </w:t>
      </w:r>
      <w:r>
        <w:t xml:space="preserve">the </w:t>
      </w:r>
      <w:r w:rsidRPr="00993C0D">
        <w:t xml:space="preserve">head of </w:t>
      </w:r>
      <w:r>
        <w:t xml:space="preserve">a </w:t>
      </w:r>
      <w:r w:rsidRPr="00993C0D">
        <w:t xml:space="preserve">horse and </w:t>
      </w:r>
      <w:r>
        <w:t xml:space="preserve">the </w:t>
      </w:r>
      <w:r w:rsidRPr="00993C0D">
        <w:t xml:space="preserve">twisted tail of </w:t>
      </w:r>
      <w:r>
        <w:t xml:space="preserve">a </w:t>
      </w:r>
      <w:r w:rsidRPr="00993C0D">
        <w:t>fish.</w:t>
      </w:r>
    </w:p>
    <w:p w14:paraId="60E9E2F5" w14:textId="77777777" w:rsidR="00025544" w:rsidRDefault="00025544" w:rsidP="00025544">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811E39">
        <w:t xml:space="preserve"> 4a</w:t>
      </w:r>
    </w:p>
    <w:p w14:paraId="07B4AF58" w14:textId="77777777" w:rsidR="00025544" w:rsidRDefault="00025544" w:rsidP="00025544">
      <w:pPr>
        <w:spacing w:line="480" w:lineRule="auto"/>
      </w:pPr>
      <w:r>
        <w:t xml:space="preserve">Place of Manufacture or Origin: </w:t>
      </w:r>
      <w:r w:rsidR="00811E39">
        <w:t>North Africa</w:t>
      </w:r>
    </w:p>
    <w:p w14:paraId="39B76A62" w14:textId="77777777" w:rsidR="00025544" w:rsidRDefault="00025544" w:rsidP="00025544">
      <w:pPr>
        <w:spacing w:line="480" w:lineRule="auto"/>
      </w:pPr>
      <w:r>
        <w:t xml:space="preserve">Parallels: </w:t>
      </w:r>
      <w:r w:rsidRPr="00993C0D">
        <w:t xml:space="preserve">Same discus theme treated differently: Bussière 2000, no. 2139, pl. 60; </w:t>
      </w:r>
      <w:hyperlink r:id="rId81" w:history="1">
        <w:r w:rsidRPr="00025544">
          <w:rPr>
            <w:rStyle w:val="Hyperlink"/>
          </w:rPr>
          <w:t>cat. 376</w:t>
        </w:r>
      </w:hyperlink>
      <w:r w:rsidRPr="005A285F">
        <w:t>.</w:t>
      </w:r>
    </w:p>
    <w:p w14:paraId="6FE28791" w14:textId="77777777" w:rsidR="00302739" w:rsidRDefault="00302739" w:rsidP="00302739">
      <w:pPr>
        <w:spacing w:line="480" w:lineRule="auto"/>
      </w:pPr>
      <w:r>
        <w:t xml:space="preserve">Provenance: </w:t>
      </w:r>
    </w:p>
    <w:p w14:paraId="4C78F9E8" w14:textId="77777777" w:rsidR="00025544" w:rsidRDefault="00025544" w:rsidP="00025544">
      <w:pPr>
        <w:spacing w:line="480" w:lineRule="auto"/>
      </w:pPr>
      <w:r>
        <w:t>Bibliography: Unpublished.</w:t>
      </w:r>
    </w:p>
    <w:p w14:paraId="58181DFC" w14:textId="77777777" w:rsidR="00025544" w:rsidRDefault="00025544" w:rsidP="00025544">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11E39">
        <w:t>175–225</w:t>
      </w:r>
    </w:p>
    <w:p w14:paraId="30432B2F" w14:textId="77777777" w:rsidR="00025544" w:rsidRDefault="00025544" w:rsidP="00025544">
      <w:pPr>
        <w:spacing w:line="480" w:lineRule="auto"/>
      </w:pPr>
      <w:r>
        <w:t>Date numeric: 175; 225</w:t>
      </w:r>
    </w:p>
    <w:p w14:paraId="1BDC6D5D"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725C409B"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8276082" w14:textId="77777777" w:rsidR="00B1738F" w:rsidRDefault="00B1738F" w:rsidP="00B1738F">
      <w:pPr>
        <w:pStyle w:val="Textedelespacerserv2"/>
        <w:numPr>
          <w:ilvl w:val="0"/>
          <w:numId w:val="0"/>
        </w:numPr>
        <w:spacing w:line="480" w:lineRule="auto"/>
        <w:jc w:val="left"/>
        <w:outlineLvl w:val="9"/>
        <w:rPr>
          <w:rFonts w:ascii="Palatino" w:hAnsi="Palatino"/>
        </w:rPr>
      </w:pPr>
    </w:p>
    <w:p w14:paraId="79AE5222" w14:textId="77777777" w:rsidR="0067563C" w:rsidRDefault="0067563C" w:rsidP="0067563C">
      <w:pPr>
        <w:spacing w:line="480" w:lineRule="auto"/>
      </w:pPr>
      <w:r>
        <w:t>Catalogue Number: 378</w:t>
      </w:r>
    </w:p>
    <w:p w14:paraId="2F91ECAC" w14:textId="77777777" w:rsidR="0067563C" w:rsidRDefault="0067563C" w:rsidP="0067563C">
      <w:pPr>
        <w:spacing w:line="480" w:lineRule="auto"/>
      </w:pPr>
      <w:r>
        <w:t xml:space="preserve">Inventory Number: </w:t>
      </w:r>
      <w:r w:rsidRPr="00993C0D">
        <w:t>83.</w:t>
      </w:r>
      <w:r w:rsidRPr="00524C6D">
        <w:rPr>
          <w:caps/>
        </w:rPr>
        <w:t>aq.</w:t>
      </w:r>
      <w:r w:rsidRPr="00993C0D">
        <w:t>377.228</w:t>
      </w:r>
    </w:p>
    <w:p w14:paraId="0C3141F4" w14:textId="77777777" w:rsidR="0067563C" w:rsidRDefault="0067563C" w:rsidP="0067563C">
      <w:pPr>
        <w:spacing w:line="480" w:lineRule="auto"/>
      </w:pPr>
      <w:r>
        <w:t xml:space="preserve">Dimensions: </w:t>
      </w:r>
      <w:r w:rsidRPr="00993C0D">
        <w:t>L: 12.3; W: 8.5; H: 3.0</w:t>
      </w:r>
    </w:p>
    <w:p w14:paraId="58BBDB59" w14:textId="77777777" w:rsidR="0067563C" w:rsidRDefault="0067563C" w:rsidP="0067563C">
      <w:pPr>
        <w:spacing w:line="480" w:lineRule="auto"/>
      </w:pPr>
      <w:r>
        <w:t xml:space="preserve">Condition and Fabric: </w:t>
      </w:r>
      <w:r w:rsidRPr="00993C0D">
        <w:t>Intact. Clay 7.5YR6/4 light brown, glaze near 10YR7/4 very pale brown.</w:t>
      </w:r>
    </w:p>
    <w:p w14:paraId="39DAB787" w14:textId="51A133FD" w:rsidR="0067563C" w:rsidRDefault="0067563C" w:rsidP="0067563C">
      <w:pPr>
        <w:spacing w:line="480" w:lineRule="auto"/>
      </w:pPr>
      <w:r>
        <w:t xml:space="preserve">Description: </w:t>
      </w:r>
      <w:r w:rsidRPr="00993C0D">
        <w:t>Moldmade, from plaster m</w:t>
      </w:r>
      <w:r>
        <w:t>o</w:t>
      </w:r>
      <w:r w:rsidRPr="00993C0D">
        <w:t>ld. Unpierced ring handle with two grooves on upper part. Shoulder: Loeschcke form</w:t>
      </w:r>
      <w:r w:rsidRPr="00524C6D">
        <w:rPr>
          <w:caps/>
        </w:rPr>
        <w:t xml:space="preserve"> viii </w:t>
      </w:r>
      <w:r>
        <w:t>a, with laurel-</w:t>
      </w:r>
      <w:r w:rsidRPr="00993C0D">
        <w:t>wreath</w:t>
      </w:r>
      <w:r>
        <w:t xml:space="preserve"> decor</w:t>
      </w:r>
      <w:r w:rsidRPr="00993C0D">
        <w:t xml:space="preserve">. </w:t>
      </w:r>
      <w:r w:rsidR="00C85292">
        <w:t>Central</w:t>
      </w:r>
      <w:r>
        <w:t xml:space="preserve"> boss</w:t>
      </w:r>
      <w:r w:rsidRPr="00993C0D">
        <w:t xml:space="preserve"> pierced by central filling-hole. Big air hole</w:t>
      </w:r>
      <w:r w:rsidRPr="00993C0D">
        <w:rPr>
          <w:b/>
        </w:rPr>
        <w:t xml:space="preserve"> </w:t>
      </w:r>
      <w:r w:rsidRPr="00993C0D">
        <w:t xml:space="preserve">at </w:t>
      </w:r>
      <w:r w:rsidRPr="0026599F">
        <w:t>right. Heart-shaped nozzle. Flat raised base-ring. Potter’s incuse signature: {{insc:</w:t>
      </w:r>
      <w:r w:rsidRPr="0026599F">
        <w:rPr>
          <w:caps/>
        </w:rPr>
        <w:t>avgendi</w:t>
      </w:r>
      <w:r w:rsidRPr="0026599F">
        <w:t>}}, African workshop active</w:t>
      </w:r>
      <w:r w:rsidRPr="0026599F">
        <w:rPr>
          <w:caps/>
        </w:rPr>
        <w:t xml:space="preserve"> A.D. </w:t>
      </w:r>
      <w:r w:rsidRPr="0026599F">
        <w:t>175–225; under signature, small dotted circle surrounded by four dots</w:t>
      </w:r>
      <w:r w:rsidR="006B0A58">
        <w:t>.</w:t>
      </w:r>
      <w:r w:rsidR="006F1DF4">
        <w:t xml:space="preserve"> {{stamp:378}}</w:t>
      </w:r>
    </w:p>
    <w:p w14:paraId="16BF99DA" w14:textId="49202DD2" w:rsidR="0067563C" w:rsidRDefault="00B97D67" w:rsidP="0067563C">
      <w:pPr>
        <w:spacing w:line="480" w:lineRule="auto"/>
      </w:pPr>
      <w:r>
        <w:t xml:space="preserve">Discus Iconography: </w:t>
      </w:r>
    </w:p>
    <w:p w14:paraId="4F7DF193" w14:textId="77777777" w:rsidR="0067563C" w:rsidRDefault="0067563C" w:rsidP="0067563C">
      <w:pPr>
        <w:spacing w:line="480" w:lineRule="auto"/>
      </w:pPr>
      <w:r>
        <w:t xml:space="preserve">Type: </w:t>
      </w:r>
      <w:r w:rsidRPr="0026599F">
        <w:t xml:space="preserve">Loeschcke </w:t>
      </w:r>
      <w:r w:rsidRPr="0026599F">
        <w:rPr>
          <w:caps/>
        </w:rPr>
        <w:t>viii</w:t>
      </w:r>
      <w:r w:rsidRPr="0026599F">
        <w:t xml:space="preserve">; Bussière form D </w:t>
      </w:r>
      <w:r w:rsidRPr="0026599F">
        <w:rPr>
          <w:caps/>
        </w:rPr>
        <w:t>x</w:t>
      </w:r>
      <w:r w:rsidR="00811E39">
        <w:t xml:space="preserve"> 4a</w:t>
      </w:r>
    </w:p>
    <w:p w14:paraId="2DA962C7" w14:textId="77777777" w:rsidR="0067563C" w:rsidRDefault="0067563C" w:rsidP="0067563C">
      <w:pPr>
        <w:spacing w:line="480" w:lineRule="auto"/>
      </w:pPr>
      <w:r>
        <w:t xml:space="preserve">Place of Manufacture or Origin: </w:t>
      </w:r>
      <w:r w:rsidR="00811E39">
        <w:t>North Africa</w:t>
      </w:r>
    </w:p>
    <w:p w14:paraId="563F45FB" w14:textId="77777777" w:rsidR="0067563C" w:rsidRDefault="0067563C" w:rsidP="0067563C">
      <w:pPr>
        <w:spacing w:line="480" w:lineRule="auto"/>
      </w:pPr>
      <w:r>
        <w:t xml:space="preserve">Parallels: </w:t>
      </w:r>
      <w:r w:rsidRPr="0026599F">
        <w:t>Bussière 2000, no. 3346, pl. 92; Bonifay 2004a, p. 328, no. 3, fig. 184 ({{insc:</w:t>
      </w:r>
      <w:r w:rsidRPr="0026599F">
        <w:rPr>
          <w:caps/>
        </w:rPr>
        <w:t>avgendi</w:t>
      </w:r>
      <w:r w:rsidRPr="0026599F">
        <w:t>}},</w:t>
      </w:r>
      <w:r w:rsidRPr="00993C0D">
        <w:t xml:space="preserve"> from </w:t>
      </w:r>
      <w:r w:rsidR="00F46964">
        <w:t>{{loc_0000:</w:t>
      </w:r>
      <w:r w:rsidRPr="00993C0D">
        <w:t>Pupput</w:t>
      </w:r>
      <w:r w:rsidR="00F46964">
        <w:t>}}</w:t>
      </w:r>
      <w:r w:rsidRPr="00993C0D">
        <w:t>).</w:t>
      </w:r>
    </w:p>
    <w:p w14:paraId="6077BD42" w14:textId="77777777" w:rsidR="00302739" w:rsidRDefault="00302739" w:rsidP="00302739">
      <w:pPr>
        <w:spacing w:line="480" w:lineRule="auto"/>
      </w:pPr>
      <w:r>
        <w:t xml:space="preserve">Provenance: </w:t>
      </w:r>
    </w:p>
    <w:p w14:paraId="546C9848" w14:textId="77777777" w:rsidR="0067563C" w:rsidRDefault="0067563C" w:rsidP="0067563C">
      <w:pPr>
        <w:spacing w:line="480" w:lineRule="auto"/>
      </w:pPr>
      <w:r>
        <w:t>Bibliography: Unpublished.</w:t>
      </w:r>
    </w:p>
    <w:p w14:paraId="651AE3C9" w14:textId="77777777" w:rsidR="0067563C" w:rsidRDefault="0067563C" w:rsidP="0067563C">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11E39">
        <w:t>175–225</w:t>
      </w:r>
    </w:p>
    <w:p w14:paraId="53A189DC" w14:textId="77777777" w:rsidR="0067563C" w:rsidRDefault="0067563C" w:rsidP="0067563C">
      <w:pPr>
        <w:spacing w:line="480" w:lineRule="auto"/>
      </w:pPr>
      <w:r>
        <w:t>Date numeric: 175; 225</w:t>
      </w:r>
    </w:p>
    <w:p w14:paraId="77328FB7"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69C054AB"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27D0143" w14:textId="77777777" w:rsidR="00B1738F" w:rsidRDefault="00B1738F" w:rsidP="00B1738F">
      <w:pPr>
        <w:pStyle w:val="Textedelespacerserv2"/>
        <w:numPr>
          <w:ilvl w:val="0"/>
          <w:numId w:val="0"/>
        </w:numPr>
        <w:spacing w:line="480" w:lineRule="auto"/>
        <w:jc w:val="left"/>
        <w:outlineLvl w:val="9"/>
        <w:rPr>
          <w:rFonts w:ascii="Palatino" w:hAnsi="Palatino"/>
        </w:rPr>
      </w:pPr>
    </w:p>
    <w:p w14:paraId="60A61259" w14:textId="77777777" w:rsidR="00C85292" w:rsidRDefault="00C85292" w:rsidP="00C85292">
      <w:pPr>
        <w:spacing w:line="480" w:lineRule="auto"/>
      </w:pPr>
      <w:r>
        <w:t>Catalogue Number: 379</w:t>
      </w:r>
    </w:p>
    <w:p w14:paraId="5E1AC436" w14:textId="77777777" w:rsidR="00C85292" w:rsidRDefault="00C85292" w:rsidP="00C85292">
      <w:pPr>
        <w:spacing w:line="480" w:lineRule="auto"/>
      </w:pPr>
      <w:r>
        <w:t xml:space="preserve">Inventory Number: </w:t>
      </w:r>
      <w:r w:rsidRPr="00993C0D">
        <w:t>83.</w:t>
      </w:r>
      <w:r w:rsidRPr="00524C6D">
        <w:rPr>
          <w:caps/>
        </w:rPr>
        <w:t>aq.</w:t>
      </w:r>
      <w:r w:rsidRPr="00993C0D">
        <w:t>377.259</w:t>
      </w:r>
    </w:p>
    <w:p w14:paraId="43E62A54" w14:textId="77777777" w:rsidR="00C85292" w:rsidRDefault="00C85292" w:rsidP="00C85292">
      <w:pPr>
        <w:spacing w:line="480" w:lineRule="auto"/>
      </w:pPr>
      <w:r>
        <w:t xml:space="preserve">Dimensions: </w:t>
      </w:r>
      <w:r w:rsidRPr="00993C0D">
        <w:t>L: 11.2; W: 8.4; H: 3.0</w:t>
      </w:r>
    </w:p>
    <w:p w14:paraId="6FF2A2C4" w14:textId="77777777" w:rsidR="00C85292" w:rsidRDefault="00C85292" w:rsidP="00C85292">
      <w:pPr>
        <w:spacing w:line="480" w:lineRule="auto"/>
      </w:pPr>
      <w:r>
        <w:t xml:space="preserve">Condition and Fabric: </w:t>
      </w:r>
      <w:r w:rsidRPr="00993C0D">
        <w:t>Intact. Clay 5YR7/4 pink, glaze 5YR6/6 reddish yellow.</w:t>
      </w:r>
    </w:p>
    <w:p w14:paraId="4A5B39A1" w14:textId="77777777" w:rsidR="00C85292" w:rsidRDefault="00C85292" w:rsidP="00C85292">
      <w:pPr>
        <w:spacing w:line="480" w:lineRule="auto"/>
      </w:pPr>
      <w:r>
        <w:t xml:space="preserve">Description: </w:t>
      </w:r>
      <w:r w:rsidRPr="00993C0D">
        <w:t>Moldmade. Ring handle with two grooves on both upper and lower parts. Shoulder: two narrow, raised ridges marked off</w:t>
      </w:r>
      <w:r>
        <w:t xml:space="preserve"> by grooves</w:t>
      </w:r>
      <w:r w:rsidRPr="00993C0D">
        <w:t xml:space="preserve"> </w:t>
      </w:r>
      <w:r>
        <w:t>within laurel-</w:t>
      </w:r>
      <w:r w:rsidRPr="00993C0D">
        <w:t>wreath</w:t>
      </w:r>
      <w:r>
        <w:t xml:space="preserve"> decor</w:t>
      </w:r>
      <w:r w:rsidRPr="00993C0D">
        <w:t xml:space="preserve">. Radial band </w:t>
      </w:r>
      <w:r>
        <w:t>on the</w:t>
      </w:r>
      <w:r w:rsidRPr="00993C0D">
        <w:t xml:space="preserve"> inward-sloping wall of discus. Central boss pierced by filling-hole. Air hole on left </w:t>
      </w:r>
      <w:r>
        <w:t>field</w:t>
      </w:r>
      <w:r w:rsidRPr="00993C0D">
        <w:t xml:space="preserve">. Heart-shaped nozzle. Flat raised base-ring marked off </w:t>
      </w:r>
      <w:r>
        <w:t>by</w:t>
      </w:r>
      <w:r w:rsidRPr="00993C0D">
        <w:t xml:space="preserve"> two circular grooves</w:t>
      </w:r>
      <w:r>
        <w:t>;</w:t>
      </w:r>
      <w:r w:rsidRPr="00993C0D">
        <w:t xml:space="preserve"> </w:t>
      </w:r>
      <w:r>
        <w:t xml:space="preserve">an </w:t>
      </w:r>
      <w:r w:rsidRPr="00993C0D">
        <w:t xml:space="preserve">additional inner circle. Potter’s incuse </w:t>
      </w:r>
      <w:r w:rsidRPr="00FB3769">
        <w:t>signature: {{insc:</w:t>
      </w:r>
      <w:r w:rsidRPr="00FB3769">
        <w:rPr>
          <w:caps/>
        </w:rPr>
        <w:t>pvll/aeni</w:t>
      </w:r>
      <w:r w:rsidRPr="00FB3769">
        <w:t>}}.</w:t>
      </w:r>
    </w:p>
    <w:p w14:paraId="28BEBC37" w14:textId="4C91C5A2" w:rsidR="00C85292" w:rsidRDefault="00C85292" w:rsidP="00C85292">
      <w:pPr>
        <w:spacing w:line="480" w:lineRule="auto"/>
      </w:pPr>
      <w:r>
        <w:t xml:space="preserve">Discus Iconography: </w:t>
      </w:r>
      <w:r w:rsidR="00B97D67">
        <w:t>Band of rays</w:t>
      </w:r>
      <w:r>
        <w:t>.</w:t>
      </w:r>
    </w:p>
    <w:p w14:paraId="384764F2" w14:textId="77777777" w:rsidR="00C85292" w:rsidRDefault="00C85292" w:rsidP="00C85292">
      <w:pPr>
        <w:spacing w:line="480" w:lineRule="auto"/>
      </w:pPr>
      <w:r>
        <w:t xml:space="preserve">Type: </w:t>
      </w:r>
      <w:r w:rsidRPr="00FB3769">
        <w:t xml:space="preserve">Loeschcke </w:t>
      </w:r>
      <w:r w:rsidRPr="00FB3769">
        <w:rPr>
          <w:caps/>
        </w:rPr>
        <w:t>viii</w:t>
      </w:r>
      <w:r w:rsidRPr="00FB3769">
        <w:t xml:space="preserve">; Bussière form D </w:t>
      </w:r>
      <w:r w:rsidRPr="00FB3769">
        <w:rPr>
          <w:caps/>
        </w:rPr>
        <w:t>x</w:t>
      </w:r>
      <w:r w:rsidR="00811E39">
        <w:t xml:space="preserve"> 4a</w:t>
      </w:r>
    </w:p>
    <w:p w14:paraId="25F85F06" w14:textId="77777777" w:rsidR="00C85292" w:rsidRDefault="00C85292" w:rsidP="00C85292">
      <w:pPr>
        <w:spacing w:line="480" w:lineRule="auto"/>
      </w:pPr>
      <w:r>
        <w:t xml:space="preserve">Place of Manufacture or Origin: </w:t>
      </w:r>
      <w:r w:rsidR="00811E39">
        <w:t>North Africa</w:t>
      </w:r>
    </w:p>
    <w:p w14:paraId="44622B1E" w14:textId="77777777" w:rsidR="00C85292" w:rsidRDefault="00C85292" w:rsidP="00C85292">
      <w:pPr>
        <w:spacing w:line="480" w:lineRule="auto"/>
      </w:pPr>
      <w:r>
        <w:t xml:space="preserve">Parallels: </w:t>
      </w:r>
      <w:r w:rsidRPr="00FB3769">
        <w:t>Brants 1913, no. 991, pl. 6 (Tunisia); Ponsich 1961, no. 324, pl. 24 ({{insc:</w:t>
      </w:r>
      <w:r w:rsidRPr="00FB3769">
        <w:rPr>
          <w:caps/>
        </w:rPr>
        <w:t>avgeN</w:t>
      </w:r>
      <w:r w:rsidRPr="00FB3769">
        <w:t>}}), and no. 344, pl. 25 ({{insc:</w:t>
      </w:r>
      <w:r w:rsidRPr="00FB3769">
        <w:rPr>
          <w:caps/>
        </w:rPr>
        <w:t>lascivi</w:t>
      </w:r>
      <w:r w:rsidRPr="00FB3769">
        <w:t>}}); Kricheldorf 1962, no. 233, pl. 27 ({{insc:</w:t>
      </w:r>
      <w:r w:rsidRPr="00FB3769">
        <w:rPr>
          <w:caps/>
        </w:rPr>
        <w:t>mavrici</w:t>
      </w:r>
      <w:r w:rsidRPr="00FB3769">
        <w:t xml:space="preserve">}}); </w:t>
      </w:r>
      <w:r w:rsidRPr="00FB3769">
        <w:rPr>
          <w:caps/>
        </w:rPr>
        <w:t>D</w:t>
      </w:r>
      <w:r w:rsidRPr="00FB3769">
        <w:t>eneauve</w:t>
      </w:r>
      <w:r w:rsidRPr="00FB3769">
        <w:rPr>
          <w:caps/>
        </w:rPr>
        <w:t xml:space="preserve"> 1969, </w:t>
      </w:r>
      <w:r w:rsidRPr="00FB3769">
        <w:t>no. 1005, pl. 91 ({{insc:</w:t>
      </w:r>
      <w:r w:rsidRPr="00FB3769">
        <w:rPr>
          <w:caps/>
        </w:rPr>
        <w:t>lvccei</w:t>
      </w:r>
      <w:r w:rsidRPr="00FB3769">
        <w:t>}}); Ennabli, Salomonson, and Mahjoudi 1973, no. 29, pl. 16, no. 68, pl. 17, and no. C 2, pl. 36 (</w:t>
      </w:r>
      <w:r w:rsidR="00010D27">
        <w:t>{{loc_000:Raqqada}}</w:t>
      </w:r>
      <w:r w:rsidRPr="00FB3769">
        <w:t xml:space="preserve">); </w:t>
      </w:r>
      <w:r w:rsidRPr="00FB3769">
        <w:rPr>
          <w:bCs/>
        </w:rPr>
        <w:t xml:space="preserve">Joly, Garraffo, and Mandruzzato 1992, p. 151, nos. L 32–L 34, figs. 43–45; </w:t>
      </w:r>
      <w:r w:rsidRPr="00FB3769">
        <w:t>Bailey 1997, nos. 3-88 and 3-89; Bussière 2000, nos. 3321–83 ({{insc:</w:t>
      </w:r>
      <w:r w:rsidRPr="00FB3769">
        <w:rPr>
          <w:caps/>
        </w:rPr>
        <w:t>exofvic/toris</w:t>
      </w:r>
      <w:r w:rsidRPr="00FB3769">
        <w:t>}}</w:t>
      </w:r>
      <w:r w:rsidRPr="00FB3769">
        <w:rPr>
          <w:caps/>
        </w:rPr>
        <w:t>) (</w:t>
      </w:r>
      <w:r w:rsidRPr="00FB3769">
        <w:t>{{insc:</w:t>
      </w:r>
      <w:r w:rsidRPr="00FB3769">
        <w:rPr>
          <w:caps/>
        </w:rPr>
        <w:t>lvcc/ei</w:t>
      </w:r>
      <w:r w:rsidRPr="00FB3769">
        <w:t>}}</w:t>
      </w:r>
      <w:r w:rsidRPr="00FB3769">
        <w:rPr>
          <w:caps/>
        </w:rPr>
        <w:t>) (</w:t>
      </w:r>
      <w:r w:rsidRPr="00FB3769">
        <w:t>{{insc:</w:t>
      </w:r>
      <w:r w:rsidRPr="00FB3769">
        <w:rPr>
          <w:caps/>
        </w:rPr>
        <w:t>vis</w:t>
      </w:r>
      <w:r w:rsidRPr="00FB3769">
        <w:t>}}</w:t>
      </w:r>
      <w:r w:rsidRPr="00FB3769">
        <w:rPr>
          <w:caps/>
        </w:rPr>
        <w:t>) (</w:t>
      </w:r>
      <w:r w:rsidRPr="00FB3769">
        <w:t>{{insc:</w:t>
      </w:r>
      <w:r w:rsidRPr="00FB3769">
        <w:rPr>
          <w:caps/>
        </w:rPr>
        <w:t>vict/orini</w:t>
      </w:r>
      <w:r w:rsidRPr="00FB3769">
        <w:t>}}</w:t>
      </w:r>
      <w:r w:rsidRPr="00FB3769">
        <w:rPr>
          <w:caps/>
        </w:rPr>
        <w:t>) (</w:t>
      </w:r>
      <w:r w:rsidRPr="00FB3769">
        <w:t>{{insc:</w:t>
      </w:r>
      <w:r w:rsidRPr="00FB3769">
        <w:rPr>
          <w:caps/>
        </w:rPr>
        <w:t>pvll/aeni</w:t>
      </w:r>
      <w:r w:rsidRPr="00FB3769">
        <w:t>}}</w:t>
      </w:r>
      <w:r w:rsidRPr="00FB3769">
        <w:rPr>
          <w:caps/>
        </w:rPr>
        <w:t>) (</w:t>
      </w:r>
      <w:r w:rsidRPr="00FB3769">
        <w:t>{{insc:</w:t>
      </w:r>
      <w:r w:rsidRPr="00FB3769">
        <w:rPr>
          <w:caps/>
        </w:rPr>
        <w:t>avgendi</w:t>
      </w:r>
      <w:r w:rsidRPr="00FB3769">
        <w:t>}}); Ben Abed Ben Khader and Griesheimer 2004, p. 35, no. 31, fig. 13 (</w:t>
      </w:r>
      <w:r w:rsidR="002C119D">
        <w:t>{{loc_0000:</w:t>
      </w:r>
      <w:r w:rsidRPr="00FB3769">
        <w:t>Pupput</w:t>
      </w:r>
      <w:r w:rsidR="002C119D">
        <w:t>}}</w:t>
      </w:r>
      <w:r w:rsidRPr="00FB3769">
        <w:t>); Bonifay 2004b, no. 1 (Pupput)</w:t>
      </w:r>
      <w:r w:rsidRPr="00993C0D">
        <w:t xml:space="preserve"> and no. 9 (</w:t>
      </w:r>
      <w:r w:rsidR="002C119D">
        <w:t>{{loc_0000:</w:t>
      </w:r>
      <w:r w:rsidRPr="00993C0D">
        <w:t>Carthage</w:t>
      </w:r>
      <w:r w:rsidR="002C119D">
        <w:t>}}</w:t>
      </w:r>
      <w:r w:rsidRPr="00993C0D">
        <w:t xml:space="preserve">), fig. 184; Casas Genover and Soler Fusté 2006, nos. G 1213–G 1215, pl. 81; Bussière and Rivel </w:t>
      </w:r>
      <w:r>
        <w:t>2012,</w:t>
      </w:r>
      <w:r w:rsidRPr="00993C0D">
        <w:t xml:space="preserve"> no. 215.</w:t>
      </w:r>
    </w:p>
    <w:p w14:paraId="6CA48948" w14:textId="77777777" w:rsidR="00302739" w:rsidRDefault="00302739" w:rsidP="00302739">
      <w:pPr>
        <w:spacing w:line="480" w:lineRule="auto"/>
      </w:pPr>
      <w:r>
        <w:t xml:space="preserve">Provenance: </w:t>
      </w:r>
    </w:p>
    <w:p w14:paraId="051CF1BF" w14:textId="77777777" w:rsidR="00C85292" w:rsidRDefault="00C85292" w:rsidP="00C85292">
      <w:pPr>
        <w:spacing w:line="480" w:lineRule="auto"/>
      </w:pPr>
      <w:r>
        <w:t>Bibliography: Unpublished.</w:t>
      </w:r>
    </w:p>
    <w:p w14:paraId="4272E9AE" w14:textId="77777777" w:rsidR="00C85292" w:rsidRDefault="00C85292" w:rsidP="00C85292">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11E39">
        <w:t>175–225</w:t>
      </w:r>
    </w:p>
    <w:p w14:paraId="4D7B8204" w14:textId="77777777" w:rsidR="00C85292" w:rsidRDefault="00C85292" w:rsidP="00C85292">
      <w:pPr>
        <w:spacing w:line="480" w:lineRule="auto"/>
      </w:pPr>
      <w:r>
        <w:t>Date numeric: 175; 225</w:t>
      </w:r>
    </w:p>
    <w:p w14:paraId="1637AA13"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70844D7A"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E9D3277" w14:textId="77777777" w:rsidR="00B1738F" w:rsidRDefault="00B1738F" w:rsidP="00B1738F">
      <w:pPr>
        <w:pStyle w:val="Textedelespacerserv2"/>
        <w:numPr>
          <w:ilvl w:val="0"/>
          <w:numId w:val="0"/>
        </w:numPr>
        <w:spacing w:line="480" w:lineRule="auto"/>
        <w:jc w:val="left"/>
        <w:outlineLvl w:val="9"/>
        <w:rPr>
          <w:rFonts w:ascii="Palatino" w:hAnsi="Palatino"/>
        </w:rPr>
      </w:pPr>
    </w:p>
    <w:p w14:paraId="0FA5BD80" w14:textId="77777777" w:rsidR="00FB433C" w:rsidRDefault="00FB433C" w:rsidP="00FB433C">
      <w:pPr>
        <w:spacing w:line="480" w:lineRule="auto"/>
      </w:pPr>
      <w:r>
        <w:t>Catalogue Number: 380</w:t>
      </w:r>
    </w:p>
    <w:p w14:paraId="646388CD" w14:textId="77777777" w:rsidR="00FB433C" w:rsidRDefault="00FB433C" w:rsidP="00FB433C">
      <w:pPr>
        <w:spacing w:line="480" w:lineRule="auto"/>
      </w:pPr>
      <w:r>
        <w:t xml:space="preserve">Inventory Number: </w:t>
      </w:r>
      <w:r w:rsidRPr="00993C0D">
        <w:t>83.</w:t>
      </w:r>
      <w:r w:rsidRPr="00524C6D">
        <w:rPr>
          <w:caps/>
        </w:rPr>
        <w:t>aq.</w:t>
      </w:r>
      <w:r w:rsidRPr="00993C0D">
        <w:t>377.278</w:t>
      </w:r>
    </w:p>
    <w:p w14:paraId="59840E3E" w14:textId="77777777" w:rsidR="00FB433C" w:rsidRDefault="00FB433C" w:rsidP="00FB433C">
      <w:pPr>
        <w:spacing w:line="480" w:lineRule="auto"/>
      </w:pPr>
      <w:r>
        <w:t xml:space="preserve">Dimensions: </w:t>
      </w:r>
      <w:r w:rsidRPr="00993C0D">
        <w:t>L: 10.5; W: 7.8; H: 3.1</w:t>
      </w:r>
    </w:p>
    <w:p w14:paraId="3A233E56" w14:textId="77777777" w:rsidR="00FB433C" w:rsidRDefault="00FB433C" w:rsidP="00FB433C">
      <w:pPr>
        <w:spacing w:line="480" w:lineRule="auto"/>
      </w:pPr>
      <w:r>
        <w:t xml:space="preserve">Condition and Fabric: </w:t>
      </w:r>
      <w:r w:rsidRPr="00993C0D">
        <w:t>Crack on right shoulder. Clay near 5YR7/6 reddish yellow, glaze 5YR5/6 yellowish red.</w:t>
      </w:r>
    </w:p>
    <w:p w14:paraId="751B2C9A" w14:textId="0F57C361" w:rsidR="00FB433C" w:rsidRDefault="00FB433C" w:rsidP="00FB433C">
      <w:pPr>
        <w:spacing w:line="480" w:lineRule="auto"/>
      </w:pPr>
      <w:r>
        <w:t xml:space="preserve">Description: </w:t>
      </w:r>
      <w:r w:rsidRPr="00993C0D">
        <w:t>Moldmade. Unpierced ring handle. Shoulder: Loeschcke form</w:t>
      </w:r>
      <w:r w:rsidRPr="00524C6D">
        <w:rPr>
          <w:caps/>
        </w:rPr>
        <w:t xml:space="preserve"> viii </w:t>
      </w:r>
      <w:r w:rsidRPr="00993C0D">
        <w:t xml:space="preserve">b, with laurel wreath. Inward-sloping wall of discus. </w:t>
      </w:r>
      <w:r w:rsidRPr="00FB3769">
        <w:t>Central boss pierced by filling-hole. Big air hole close to it at right. Heart-shaped nozzle. Inscription in relief letters on sides of basin: {{</w:t>
      </w:r>
      <w:r>
        <w:t>insc:</w:t>
      </w:r>
      <w:r w:rsidRPr="00FB3769">
        <w:rPr>
          <w:caps/>
        </w:rPr>
        <w:t>exoficina ro(-)yti</w:t>
      </w:r>
      <w:r>
        <w:t>}}</w:t>
      </w:r>
      <w:r w:rsidRPr="00FB3769">
        <w:t>; letter before last</w:t>
      </w:r>
      <w:r w:rsidRPr="00FB3769">
        <w:rPr>
          <w:caps/>
        </w:rPr>
        <w:t xml:space="preserve"> </w:t>
      </w:r>
      <w:r w:rsidRPr="00FB3769">
        <w:t>{{insc:I}}</w:t>
      </w:r>
      <w:r w:rsidRPr="00FB3769">
        <w:rPr>
          <w:caps/>
        </w:rPr>
        <w:t xml:space="preserve"> </w:t>
      </w:r>
      <w:r w:rsidRPr="00FB3769">
        <w:t xml:space="preserve">is a capital </w:t>
      </w:r>
      <w:r w:rsidR="005A0E13">
        <w:t>{{insc:</w:t>
      </w:r>
      <w:r w:rsidRPr="00FB3769">
        <w:t>T</w:t>
      </w:r>
      <w:r w:rsidR="005A0E13">
        <w:t>}}</w:t>
      </w:r>
      <w:r w:rsidRPr="00FB3769">
        <w:t xml:space="preserve"> upside-down; missing letter may be a {{insc:C}}. Raised</w:t>
      </w:r>
      <w:r w:rsidRPr="00993C0D">
        <w:t xml:space="preserve"> base-ring. </w:t>
      </w:r>
    </w:p>
    <w:p w14:paraId="2E8AF51A" w14:textId="50D75C0B" w:rsidR="00FB433C" w:rsidRDefault="00FB433C" w:rsidP="00FB433C">
      <w:pPr>
        <w:spacing w:line="480" w:lineRule="auto"/>
      </w:pPr>
      <w:r>
        <w:t xml:space="preserve">Discus Iconography: </w:t>
      </w:r>
      <w:r w:rsidR="00B97D67">
        <w:t>Zigzag design</w:t>
      </w:r>
      <w:r>
        <w:t>.</w:t>
      </w:r>
    </w:p>
    <w:p w14:paraId="23E9A251" w14:textId="77777777" w:rsidR="00FB433C" w:rsidRDefault="00FB433C" w:rsidP="00FB433C">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811E39">
        <w:t xml:space="preserve"> 4a</w:t>
      </w:r>
    </w:p>
    <w:p w14:paraId="5504B5EC" w14:textId="77777777" w:rsidR="00FB433C" w:rsidRDefault="00FB433C" w:rsidP="00FB433C">
      <w:pPr>
        <w:spacing w:line="480" w:lineRule="auto"/>
      </w:pPr>
      <w:r>
        <w:t xml:space="preserve">Place of Manufacture or Origin: </w:t>
      </w:r>
      <w:r w:rsidRPr="00993C0D">
        <w:t>N</w:t>
      </w:r>
      <w:r w:rsidR="00811E39">
        <w:t>orth Africa</w:t>
      </w:r>
    </w:p>
    <w:p w14:paraId="30C3F6ED" w14:textId="77777777" w:rsidR="00FB433C" w:rsidRDefault="00FB433C" w:rsidP="00FB433C">
      <w:pPr>
        <w:spacing w:line="480" w:lineRule="auto"/>
      </w:pPr>
      <w:r>
        <w:t xml:space="preserve">Parallels: </w:t>
      </w:r>
      <w:r w:rsidRPr="00993C0D">
        <w:t>None found with zigzag line on discus.</w:t>
      </w:r>
    </w:p>
    <w:p w14:paraId="7F33761B" w14:textId="77777777" w:rsidR="00302739" w:rsidRDefault="00302739" w:rsidP="00302739">
      <w:pPr>
        <w:spacing w:line="480" w:lineRule="auto"/>
      </w:pPr>
      <w:r>
        <w:t xml:space="preserve">Provenance: </w:t>
      </w:r>
    </w:p>
    <w:p w14:paraId="68E4B3EB" w14:textId="77777777" w:rsidR="00FB433C" w:rsidRDefault="00FB433C" w:rsidP="00FB433C">
      <w:pPr>
        <w:spacing w:line="480" w:lineRule="auto"/>
      </w:pPr>
      <w:r>
        <w:t>Bibliography: Unpublished.</w:t>
      </w:r>
    </w:p>
    <w:p w14:paraId="28D725B3" w14:textId="77777777" w:rsidR="00FB433C" w:rsidRDefault="00FB433C" w:rsidP="00FB433C">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Pr="00993C0D">
        <w:t>175–225</w:t>
      </w:r>
    </w:p>
    <w:p w14:paraId="60CE0A02" w14:textId="77777777" w:rsidR="00FB433C" w:rsidRDefault="00FB433C" w:rsidP="00FB433C">
      <w:pPr>
        <w:spacing w:line="480" w:lineRule="auto"/>
      </w:pPr>
      <w:r>
        <w:t>Date numeric: 175; 225</w:t>
      </w:r>
    </w:p>
    <w:p w14:paraId="5B62E197"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7B754926"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D843B34" w14:textId="77777777" w:rsidR="00B1738F" w:rsidRDefault="00B1738F" w:rsidP="00B1738F">
      <w:pPr>
        <w:pStyle w:val="Textedelespacerserv2"/>
        <w:numPr>
          <w:ilvl w:val="0"/>
          <w:numId w:val="0"/>
        </w:numPr>
        <w:spacing w:line="480" w:lineRule="auto"/>
        <w:jc w:val="left"/>
        <w:outlineLvl w:val="9"/>
        <w:rPr>
          <w:rFonts w:ascii="Palatino" w:hAnsi="Palatino"/>
        </w:rPr>
      </w:pPr>
    </w:p>
    <w:p w14:paraId="34E0123B" w14:textId="77777777" w:rsidR="00767CD2" w:rsidRDefault="00767CD2" w:rsidP="00767CD2">
      <w:pPr>
        <w:spacing w:line="480" w:lineRule="auto"/>
      </w:pPr>
      <w:r>
        <w:t>Catalogue Number: 381</w:t>
      </w:r>
    </w:p>
    <w:p w14:paraId="13284132" w14:textId="77777777" w:rsidR="00767CD2" w:rsidRDefault="00767CD2" w:rsidP="00767CD2">
      <w:pPr>
        <w:spacing w:line="480" w:lineRule="auto"/>
      </w:pPr>
      <w:r>
        <w:t xml:space="preserve">Inventory Number: </w:t>
      </w:r>
      <w:r w:rsidRPr="00993C0D">
        <w:t>83.</w:t>
      </w:r>
      <w:r w:rsidRPr="00524C6D">
        <w:rPr>
          <w:caps/>
        </w:rPr>
        <w:t>aq.</w:t>
      </w:r>
      <w:r w:rsidRPr="00993C0D">
        <w:t>377.178</w:t>
      </w:r>
    </w:p>
    <w:p w14:paraId="0A59D3E3" w14:textId="77777777" w:rsidR="00767CD2" w:rsidRDefault="00767CD2" w:rsidP="00767CD2">
      <w:pPr>
        <w:spacing w:line="480" w:lineRule="auto"/>
      </w:pPr>
      <w:r>
        <w:t xml:space="preserve">Dimensions: </w:t>
      </w:r>
      <w:r w:rsidRPr="00993C0D">
        <w:t>L: 10.0; W: 7.8; H: 2.3</w:t>
      </w:r>
    </w:p>
    <w:p w14:paraId="33227233" w14:textId="77777777" w:rsidR="00767CD2" w:rsidRDefault="00767CD2" w:rsidP="00767CD2">
      <w:pPr>
        <w:spacing w:line="480" w:lineRule="auto"/>
      </w:pPr>
      <w:r>
        <w:t xml:space="preserve">Condition and Fabric: </w:t>
      </w:r>
      <w:r w:rsidRPr="00993C0D">
        <w:t>Intact. Clay 7.5YR7/2 pinkish gray, glaze 5YR6/3 light reddish brown.</w:t>
      </w:r>
    </w:p>
    <w:p w14:paraId="4B83D3FC" w14:textId="02A9B734" w:rsidR="00767CD2" w:rsidRDefault="00767CD2" w:rsidP="00767CD2">
      <w:pPr>
        <w:spacing w:line="480" w:lineRule="auto"/>
      </w:pPr>
      <w:r>
        <w:t xml:space="preserve">Description: </w:t>
      </w:r>
      <w:r w:rsidRPr="00993C0D">
        <w:t>Moldmade. Ring handle with groove on lower part. Shoulder: Loeschcke form</w:t>
      </w:r>
      <w:r w:rsidRPr="00524C6D">
        <w:rPr>
          <w:caps/>
        </w:rPr>
        <w:t xml:space="preserve"> vii </w:t>
      </w:r>
      <w:r w:rsidRPr="00993C0D">
        <w:t>a, with laurel wreath</w:t>
      </w:r>
      <w:r>
        <w:t>,</w:t>
      </w:r>
      <w:r w:rsidRPr="00993C0D">
        <w:t xml:space="preserve"> leaves</w:t>
      </w:r>
      <w:r>
        <w:t>,</w:t>
      </w:r>
      <w:r w:rsidRPr="00993C0D">
        <w:t xml:space="preserve"> and berries. Filling-hole with port</w:t>
      </w:r>
      <w:r w:rsidR="00CE05DC">
        <w:t>ion of corroded iron wick-nail</w:t>
      </w:r>
      <w:r w:rsidRPr="00993C0D">
        <w:t xml:space="preserve">. Air hole facing nozzle. Heart-shaped nozzle; underside with </w:t>
      </w:r>
      <w:r>
        <w:t xml:space="preserve">a </w:t>
      </w:r>
      <w:r w:rsidRPr="00993C0D">
        <w:t xml:space="preserve">striated band between two cords. Raised rounded base-ring marked off </w:t>
      </w:r>
      <w:r>
        <w:t>by</w:t>
      </w:r>
      <w:r w:rsidRPr="00993C0D">
        <w:t xml:space="preserve"> two circular grooves. Potter’s incuse signature</w:t>
      </w:r>
      <w:r w:rsidRPr="00FB3769">
        <w:t>: {{insc:</w:t>
      </w:r>
      <w:r w:rsidRPr="00FB3769">
        <w:rPr>
          <w:caps/>
        </w:rPr>
        <w:t>ex ofi/cina /kapito/nis</w:t>
      </w:r>
      <w:r w:rsidRPr="00FB3769">
        <w:t>}},</w:t>
      </w:r>
      <w:r w:rsidRPr="00993C0D">
        <w:t xml:space="preserve"> African workshop of Severan times.</w:t>
      </w:r>
    </w:p>
    <w:p w14:paraId="1B685300" w14:textId="70F2EBE8" w:rsidR="00767CD2" w:rsidRDefault="00767CD2" w:rsidP="00767CD2">
      <w:pPr>
        <w:spacing w:line="480" w:lineRule="auto"/>
      </w:pPr>
      <w:r>
        <w:t>Discus Iconography: B</w:t>
      </w:r>
      <w:r w:rsidRPr="00993C0D">
        <w:t xml:space="preserve">ust of satyr to left, holding </w:t>
      </w:r>
      <w:r>
        <w:t>thyrsus and blowing flute; deer</w:t>
      </w:r>
      <w:r w:rsidR="00B97D67">
        <w:t xml:space="preserve"> </w:t>
      </w:r>
      <w:r w:rsidRPr="00993C0D">
        <w:t>skin(?) over shoulder.</w:t>
      </w:r>
    </w:p>
    <w:p w14:paraId="0C44E26C" w14:textId="77777777" w:rsidR="00767CD2" w:rsidRDefault="00767CD2" w:rsidP="00767CD2">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811E39">
        <w:t xml:space="preserve"> 4b</w:t>
      </w:r>
    </w:p>
    <w:p w14:paraId="49AEFE49" w14:textId="77777777" w:rsidR="00767CD2" w:rsidRDefault="00767CD2" w:rsidP="00767CD2">
      <w:pPr>
        <w:spacing w:line="480" w:lineRule="auto"/>
      </w:pPr>
      <w:r>
        <w:t xml:space="preserve">Place of Manufacture or Origin: </w:t>
      </w:r>
      <w:r w:rsidR="00811E39">
        <w:t>North Africa</w:t>
      </w:r>
    </w:p>
    <w:p w14:paraId="595E0112" w14:textId="77777777" w:rsidR="00767CD2" w:rsidRDefault="00767CD2" w:rsidP="00767CD2">
      <w:pPr>
        <w:spacing w:line="480" w:lineRule="auto"/>
      </w:pPr>
      <w:r>
        <w:t>Parallels: (I</w:t>
      </w:r>
      <w:r w:rsidRPr="00993C0D">
        <w:t xml:space="preserve">dentical) Deneauve 1969, no. 946, pl. 86; Bussière 2000, p. 358, nos. 3414–15, pl. 93, decor </w:t>
      </w:r>
      <w:r w:rsidRPr="00524C6D">
        <w:rPr>
          <w:caps/>
        </w:rPr>
        <w:t>i</w:t>
      </w:r>
      <w:r w:rsidRPr="00993C0D">
        <w:t>.a.10 (26) (with further refs.).</w:t>
      </w:r>
    </w:p>
    <w:p w14:paraId="7446D9D3" w14:textId="77777777" w:rsidR="00302739" w:rsidRDefault="00302739" w:rsidP="00302739">
      <w:pPr>
        <w:spacing w:line="480" w:lineRule="auto"/>
      </w:pPr>
      <w:r>
        <w:t xml:space="preserve">Provenance: </w:t>
      </w:r>
    </w:p>
    <w:p w14:paraId="065C057B" w14:textId="77777777" w:rsidR="00767CD2" w:rsidRDefault="00767CD2" w:rsidP="00767CD2">
      <w:pPr>
        <w:spacing w:line="480" w:lineRule="auto"/>
      </w:pPr>
      <w:r>
        <w:t>Bibliography: Unpublished.</w:t>
      </w:r>
    </w:p>
    <w:p w14:paraId="134AEF6A" w14:textId="77777777" w:rsidR="00767CD2" w:rsidRDefault="00767CD2" w:rsidP="00767CD2">
      <w:pPr>
        <w:spacing w:line="480" w:lineRule="auto"/>
      </w:pPr>
      <w:r>
        <w:t xml:space="preserve">Date: </w:t>
      </w:r>
      <w:r w:rsidRPr="005170AB">
        <w:rPr>
          <w:caps/>
        </w:rPr>
        <w:t>A.D.</w:t>
      </w:r>
      <w:r w:rsidRPr="00524C6D">
        <w:rPr>
          <w:caps/>
        </w:rPr>
        <w:t xml:space="preserve"> </w:t>
      </w:r>
      <w:r w:rsidR="00811E39">
        <w:t>225–250</w:t>
      </w:r>
    </w:p>
    <w:p w14:paraId="3CCF8408" w14:textId="77777777" w:rsidR="00767CD2" w:rsidRDefault="00767CD2" w:rsidP="00767CD2">
      <w:pPr>
        <w:spacing w:line="480" w:lineRule="auto"/>
      </w:pPr>
      <w:r>
        <w:t>Date numeric: 225; 250</w:t>
      </w:r>
    </w:p>
    <w:p w14:paraId="00090E89"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767F5942"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E9041BA" w14:textId="77777777" w:rsidR="00B1738F" w:rsidRDefault="00B1738F" w:rsidP="00B1738F">
      <w:pPr>
        <w:pStyle w:val="Textedelespacerserv2"/>
        <w:numPr>
          <w:ilvl w:val="0"/>
          <w:numId w:val="0"/>
        </w:numPr>
        <w:spacing w:line="480" w:lineRule="auto"/>
        <w:jc w:val="left"/>
        <w:outlineLvl w:val="9"/>
        <w:rPr>
          <w:rFonts w:ascii="Palatino" w:hAnsi="Palatino"/>
        </w:rPr>
      </w:pPr>
    </w:p>
    <w:p w14:paraId="4F362A5A" w14:textId="77777777" w:rsidR="002F16F6" w:rsidRDefault="002F16F6" w:rsidP="002F16F6">
      <w:pPr>
        <w:spacing w:line="480" w:lineRule="auto"/>
      </w:pPr>
      <w:r>
        <w:t>Catalogue Number: 382</w:t>
      </w:r>
    </w:p>
    <w:p w14:paraId="6C0397DC" w14:textId="77777777" w:rsidR="002F16F6" w:rsidRDefault="002F16F6" w:rsidP="002F16F6">
      <w:pPr>
        <w:spacing w:line="480" w:lineRule="auto"/>
      </w:pPr>
      <w:r>
        <w:t xml:space="preserve">Inventory Number: </w:t>
      </w:r>
      <w:r w:rsidRPr="00993C0D">
        <w:t>83.</w:t>
      </w:r>
      <w:r w:rsidRPr="00524C6D">
        <w:rPr>
          <w:caps/>
        </w:rPr>
        <w:t>aq.</w:t>
      </w:r>
      <w:r w:rsidRPr="00993C0D">
        <w:t>377.216</w:t>
      </w:r>
    </w:p>
    <w:p w14:paraId="60E5B29B" w14:textId="77777777" w:rsidR="002F16F6" w:rsidRDefault="002F16F6" w:rsidP="002F16F6">
      <w:pPr>
        <w:spacing w:line="480" w:lineRule="auto"/>
      </w:pPr>
      <w:r>
        <w:t xml:space="preserve">Dimensions: </w:t>
      </w:r>
      <w:r w:rsidRPr="00993C0D">
        <w:t>L: 10.9; W: 7.8; H: 2.5</w:t>
      </w:r>
    </w:p>
    <w:p w14:paraId="6701BC7F" w14:textId="77777777" w:rsidR="002F16F6" w:rsidRDefault="002F16F6" w:rsidP="002F16F6">
      <w:pPr>
        <w:spacing w:line="480" w:lineRule="auto"/>
      </w:pPr>
      <w:r>
        <w:t xml:space="preserve">Condition and Fabric: </w:t>
      </w:r>
      <w:r w:rsidRPr="00993C0D">
        <w:t>Intact. Clay 10YR7/4 very pale brown, mottled glaze mostly 10YR5/3 brown.</w:t>
      </w:r>
    </w:p>
    <w:p w14:paraId="48A94C52" w14:textId="77777777" w:rsidR="002F16F6" w:rsidRDefault="002F16F6" w:rsidP="002F16F6">
      <w:pPr>
        <w:spacing w:line="480" w:lineRule="auto"/>
      </w:pPr>
      <w:r>
        <w:t xml:space="preserve">Description: </w:t>
      </w:r>
      <w:r w:rsidRPr="00993C0D">
        <w:t>Moldmade. Ring handle with two grooves on upper part. Shoulder: Loeschcke form</w:t>
      </w:r>
      <w:r w:rsidRPr="00524C6D">
        <w:rPr>
          <w:caps/>
        </w:rPr>
        <w:t xml:space="preserve"> vii </w:t>
      </w:r>
      <w:r>
        <w:t>a, with knotted laurel-</w:t>
      </w:r>
      <w:r w:rsidRPr="00993C0D">
        <w:t>wreath</w:t>
      </w:r>
      <w:r>
        <w:t xml:space="preserve"> decor. </w:t>
      </w:r>
      <w:r w:rsidRPr="00993C0D">
        <w:t xml:space="preserve">Filling-hole with iron corrosion between altar and man. Air hole in lower </w:t>
      </w:r>
      <w:r>
        <w:t>field</w:t>
      </w:r>
      <w:r w:rsidRPr="00993C0D">
        <w:t xml:space="preserve">. Heart-shaped nozzle. Slightly raised rounded base-ring marked off </w:t>
      </w:r>
      <w:r>
        <w:t>by</w:t>
      </w:r>
      <w:r w:rsidRPr="00993C0D">
        <w:t xml:space="preserve"> two circular grooves, </w:t>
      </w:r>
      <w:r>
        <w:t xml:space="preserve">an </w:t>
      </w:r>
      <w:r w:rsidRPr="00993C0D">
        <w:t xml:space="preserve">additional thinner ridge, and </w:t>
      </w:r>
      <w:r>
        <w:t xml:space="preserve">an </w:t>
      </w:r>
      <w:r w:rsidRPr="00993C0D">
        <w:t>inner wider band.</w:t>
      </w:r>
    </w:p>
    <w:p w14:paraId="21E1CD1E" w14:textId="77777777" w:rsidR="002F16F6" w:rsidRDefault="002F16F6" w:rsidP="002F16F6">
      <w:pPr>
        <w:spacing w:line="480" w:lineRule="auto"/>
      </w:pPr>
      <w:r>
        <w:t xml:space="preserve">Discus Iconography: </w:t>
      </w:r>
      <w:r w:rsidR="00D46AA2">
        <w:t>M</w:t>
      </w:r>
      <w:r w:rsidR="00D46AA2" w:rsidRPr="00993C0D">
        <w:t xml:space="preserve">ajestic </w:t>
      </w:r>
      <w:r w:rsidR="00D46AA2">
        <w:t>bare-c</w:t>
      </w:r>
      <w:r w:rsidR="00D46AA2" w:rsidRPr="00993C0D">
        <w:t>hested</w:t>
      </w:r>
      <w:r w:rsidR="00D46AA2">
        <w:t xml:space="preserve">, </w:t>
      </w:r>
      <w:r w:rsidR="00D46AA2" w:rsidRPr="00993C0D">
        <w:t xml:space="preserve">bearded figure, </w:t>
      </w:r>
      <w:r w:rsidR="00D46AA2">
        <w:t>standing frontal, looking left</w:t>
      </w:r>
      <w:r w:rsidR="00D46AA2" w:rsidRPr="00993C0D">
        <w:t xml:space="preserve">, himation wrapped around his waist and over his left shoulder; </w:t>
      </w:r>
      <w:r w:rsidR="00D46AA2">
        <w:t xml:space="preserve">he is </w:t>
      </w:r>
      <w:r w:rsidR="00D46AA2" w:rsidRPr="00993C0D">
        <w:t xml:space="preserve">holding </w:t>
      </w:r>
      <w:r w:rsidR="00D46AA2">
        <w:t xml:space="preserve">a </w:t>
      </w:r>
      <w:r w:rsidR="00D46AA2" w:rsidRPr="00993C0D">
        <w:t>cylindrical object (</w:t>
      </w:r>
      <w:r w:rsidR="00D46AA2">
        <w:t xml:space="preserve">a </w:t>
      </w:r>
      <w:r w:rsidR="00D46AA2" w:rsidRPr="00993C0D">
        <w:t>scroll[?])</w:t>
      </w:r>
      <w:r w:rsidR="00D46AA2" w:rsidRPr="00E62537">
        <w:t xml:space="preserve"> </w:t>
      </w:r>
      <w:r w:rsidR="00D46AA2" w:rsidRPr="00993C0D">
        <w:t xml:space="preserve">over </w:t>
      </w:r>
      <w:r w:rsidR="00D46AA2">
        <w:t xml:space="preserve">a </w:t>
      </w:r>
      <w:r w:rsidR="00D46AA2" w:rsidRPr="00993C0D">
        <w:t>lit altar.</w:t>
      </w:r>
    </w:p>
    <w:p w14:paraId="6E86BDE1" w14:textId="77777777" w:rsidR="002F16F6" w:rsidRDefault="002F16F6" w:rsidP="002F16F6">
      <w:pPr>
        <w:spacing w:line="480" w:lineRule="auto"/>
      </w:pPr>
      <w:r>
        <w:t xml:space="preserve">Type: </w:t>
      </w:r>
      <w:r w:rsidR="00D46AA2" w:rsidRPr="00993C0D">
        <w:t xml:space="preserve">Loeschcke </w:t>
      </w:r>
      <w:r w:rsidR="00D46AA2" w:rsidRPr="00524C6D">
        <w:rPr>
          <w:caps/>
        </w:rPr>
        <w:t>viii</w:t>
      </w:r>
      <w:r w:rsidR="00D46AA2" w:rsidRPr="00993C0D">
        <w:t xml:space="preserve">; Bussière form D </w:t>
      </w:r>
      <w:r w:rsidR="00D46AA2" w:rsidRPr="00524C6D">
        <w:rPr>
          <w:caps/>
        </w:rPr>
        <w:t>x</w:t>
      </w:r>
      <w:r w:rsidR="00811E39">
        <w:t xml:space="preserve"> 4b</w:t>
      </w:r>
    </w:p>
    <w:p w14:paraId="422F539B" w14:textId="77777777" w:rsidR="002F16F6" w:rsidRDefault="002F16F6" w:rsidP="002F16F6">
      <w:pPr>
        <w:spacing w:line="480" w:lineRule="auto"/>
      </w:pPr>
      <w:r>
        <w:t xml:space="preserve">Place of Manufacture or Origin: </w:t>
      </w:r>
      <w:r w:rsidR="00811E39">
        <w:t>North Africa</w:t>
      </w:r>
    </w:p>
    <w:p w14:paraId="2CA72652" w14:textId="77777777" w:rsidR="002F16F6" w:rsidRDefault="002F16F6" w:rsidP="002F16F6">
      <w:pPr>
        <w:spacing w:line="480" w:lineRule="auto"/>
      </w:pPr>
      <w:r>
        <w:t xml:space="preserve">Parallels: </w:t>
      </w:r>
      <w:r w:rsidR="00D46AA2" w:rsidRPr="00993C0D">
        <w:t xml:space="preserve">Bussière 2000, no. 3439, pl. 94, decor </w:t>
      </w:r>
      <w:r w:rsidR="00D46AA2" w:rsidRPr="00524C6D">
        <w:rPr>
          <w:caps/>
        </w:rPr>
        <w:t>ii</w:t>
      </w:r>
      <w:r w:rsidR="00D46AA2" w:rsidRPr="00993C0D">
        <w:t>.a.3.(29); Gorny and Mosch 2007b, p. 182, lot 491.</w:t>
      </w:r>
    </w:p>
    <w:p w14:paraId="5D1F62C5" w14:textId="77777777" w:rsidR="00302739" w:rsidRDefault="00302739" w:rsidP="00302739">
      <w:pPr>
        <w:spacing w:line="480" w:lineRule="auto"/>
      </w:pPr>
      <w:r>
        <w:t xml:space="preserve">Provenance: </w:t>
      </w:r>
    </w:p>
    <w:p w14:paraId="2375D66E" w14:textId="77777777" w:rsidR="002F16F6" w:rsidRDefault="002F16F6" w:rsidP="002F16F6">
      <w:pPr>
        <w:spacing w:line="480" w:lineRule="auto"/>
      </w:pPr>
      <w:r>
        <w:t>Bibliography: Unpublished.</w:t>
      </w:r>
    </w:p>
    <w:p w14:paraId="7AB00E1A" w14:textId="77777777" w:rsidR="002F16F6" w:rsidRDefault="002F16F6" w:rsidP="002F16F6">
      <w:pPr>
        <w:spacing w:line="480" w:lineRule="auto"/>
      </w:pPr>
      <w:r>
        <w:t xml:space="preserve">Date: </w:t>
      </w:r>
      <w:r w:rsidR="00D46AA2" w:rsidRPr="00993C0D">
        <w:t>Ca.</w:t>
      </w:r>
      <w:r w:rsidR="00D46AA2" w:rsidRPr="00524C6D">
        <w:rPr>
          <w:caps/>
        </w:rPr>
        <w:t xml:space="preserve"> </w:t>
      </w:r>
      <w:r w:rsidR="00D46AA2" w:rsidRPr="005170AB">
        <w:rPr>
          <w:caps/>
        </w:rPr>
        <w:t>A.D.</w:t>
      </w:r>
      <w:r w:rsidR="00D46AA2" w:rsidRPr="00524C6D">
        <w:rPr>
          <w:caps/>
        </w:rPr>
        <w:t xml:space="preserve"> </w:t>
      </w:r>
      <w:r w:rsidR="00811E39">
        <w:t>225–250</w:t>
      </w:r>
    </w:p>
    <w:p w14:paraId="4F19FAF9" w14:textId="77777777" w:rsidR="002F16F6" w:rsidRDefault="002F16F6" w:rsidP="002F16F6">
      <w:pPr>
        <w:spacing w:line="480" w:lineRule="auto"/>
      </w:pPr>
      <w:r>
        <w:t xml:space="preserve">Date numeric: </w:t>
      </w:r>
      <w:r w:rsidR="00D46AA2">
        <w:t>225; 250</w:t>
      </w:r>
    </w:p>
    <w:p w14:paraId="32BE024B"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3E6AB6F0"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EF8D7CD" w14:textId="77777777" w:rsidR="00B1738F" w:rsidRDefault="00B1738F" w:rsidP="00B1738F">
      <w:pPr>
        <w:pStyle w:val="Textedelespacerserv2"/>
        <w:numPr>
          <w:ilvl w:val="0"/>
          <w:numId w:val="0"/>
        </w:numPr>
        <w:spacing w:line="480" w:lineRule="auto"/>
        <w:jc w:val="left"/>
        <w:outlineLvl w:val="9"/>
        <w:rPr>
          <w:rFonts w:ascii="Palatino" w:hAnsi="Palatino"/>
        </w:rPr>
      </w:pPr>
    </w:p>
    <w:p w14:paraId="4B7B994E" w14:textId="77777777" w:rsidR="00E56D66" w:rsidRDefault="00E56D66" w:rsidP="00E56D66">
      <w:pPr>
        <w:spacing w:line="480" w:lineRule="auto"/>
      </w:pPr>
      <w:r>
        <w:t>Catalogue Number: 383</w:t>
      </w:r>
    </w:p>
    <w:p w14:paraId="5FB52A43" w14:textId="77777777" w:rsidR="00E56D66" w:rsidRDefault="00E56D66" w:rsidP="00E56D66">
      <w:pPr>
        <w:spacing w:line="480" w:lineRule="auto"/>
      </w:pPr>
      <w:r>
        <w:t xml:space="preserve">Inventory Number: </w:t>
      </w:r>
      <w:r w:rsidRPr="00993C0D">
        <w:t>81.</w:t>
      </w:r>
      <w:r w:rsidRPr="00524C6D">
        <w:rPr>
          <w:caps/>
        </w:rPr>
        <w:t>aq.</w:t>
      </w:r>
      <w:r w:rsidRPr="00993C0D">
        <w:t>38.6</w:t>
      </w:r>
    </w:p>
    <w:p w14:paraId="44233FE1" w14:textId="77777777" w:rsidR="00E56D66" w:rsidRDefault="00E56D66" w:rsidP="00E56D66">
      <w:pPr>
        <w:spacing w:line="480" w:lineRule="auto"/>
      </w:pPr>
      <w:r>
        <w:t xml:space="preserve">Dimensions: </w:t>
      </w:r>
      <w:r w:rsidRPr="00993C0D">
        <w:t>L: 10.7; W: 8.5; H: 2.7</w:t>
      </w:r>
    </w:p>
    <w:p w14:paraId="17567807" w14:textId="77777777" w:rsidR="00E56D66" w:rsidRDefault="00E56D66" w:rsidP="00E56D66">
      <w:pPr>
        <w:spacing w:line="480" w:lineRule="auto"/>
      </w:pPr>
      <w:r>
        <w:t xml:space="preserve">Condition and Fabric: </w:t>
      </w:r>
      <w:r w:rsidRPr="00993C0D">
        <w:t>Ring handle half broken off; small chip on discus. Clay 7.5YR7/4 pink, worn glaze near 5YR6/6 reddish yellow.</w:t>
      </w:r>
    </w:p>
    <w:p w14:paraId="6B475D7C" w14:textId="32512249" w:rsidR="00E56D66" w:rsidRDefault="00E56D66" w:rsidP="00E56D66">
      <w:pPr>
        <w:spacing w:line="480" w:lineRule="auto"/>
      </w:pPr>
      <w:r>
        <w:t xml:space="preserve">Description: </w:t>
      </w:r>
      <w:r w:rsidRPr="00993C0D">
        <w:t>Moldmade, from plaster mold. Ring handle with two grooves on both upper and lower parts. Shoulder: Loeschcke form</w:t>
      </w:r>
      <w:r w:rsidRPr="00524C6D">
        <w:rPr>
          <w:caps/>
        </w:rPr>
        <w:t xml:space="preserve"> vii </w:t>
      </w:r>
      <w:r w:rsidRPr="00993C0D">
        <w:t>a, with knotted</w:t>
      </w:r>
      <w:r>
        <w:t xml:space="preserve"> laurel-</w:t>
      </w:r>
      <w:r w:rsidRPr="00993C0D">
        <w:t>wreath</w:t>
      </w:r>
      <w:r>
        <w:t xml:space="preserve"> decor</w:t>
      </w:r>
      <w:r w:rsidRPr="00993C0D">
        <w:t xml:space="preserve">. Filling-hole slightly to right of center. Air hole in lower </w:t>
      </w:r>
      <w:r>
        <w:t>field</w:t>
      </w:r>
      <w:r w:rsidRPr="00993C0D">
        <w:t>. Heart-shaped nozzle; underneath</w:t>
      </w:r>
      <w:r w:rsidR="00B97D67">
        <w:t>,</w:t>
      </w:r>
      <w:r w:rsidRPr="00993C0D">
        <w:t xml:space="preserve"> </w:t>
      </w:r>
      <w:r>
        <w:t xml:space="preserve">a </w:t>
      </w:r>
      <w:r w:rsidRPr="00993C0D">
        <w:t xml:space="preserve">row of tongues between two twisted cords. Raised base-ring; at midwidth of </w:t>
      </w:r>
      <w:r>
        <w:t xml:space="preserve">the </w:t>
      </w:r>
      <w:r w:rsidRPr="00993C0D">
        <w:t xml:space="preserve">base, </w:t>
      </w:r>
      <w:r>
        <w:t xml:space="preserve">a </w:t>
      </w:r>
      <w:r w:rsidRPr="00993C0D">
        <w:t xml:space="preserve">circular ridge marked off </w:t>
      </w:r>
      <w:r>
        <w:t>by</w:t>
      </w:r>
      <w:r w:rsidRPr="00993C0D">
        <w:t xml:space="preserve"> two grooves.</w:t>
      </w:r>
    </w:p>
    <w:p w14:paraId="2BDA600D" w14:textId="77777777" w:rsidR="00E56D66" w:rsidRDefault="00E56D66" w:rsidP="00E56D66">
      <w:pPr>
        <w:spacing w:line="480" w:lineRule="auto"/>
      </w:pPr>
      <w:r>
        <w:t>Discus Iconography: S</w:t>
      </w:r>
      <w:r w:rsidRPr="00993C0D">
        <w:t xml:space="preserve">hip with </w:t>
      </w:r>
      <w:r>
        <w:t xml:space="preserve">a </w:t>
      </w:r>
      <w:r w:rsidRPr="00993C0D">
        <w:t xml:space="preserve">ram on its prow, moving to right, sail hoisted; six oars and side rudder </w:t>
      </w:r>
      <w:r>
        <w:t xml:space="preserve">are </w:t>
      </w:r>
      <w:r w:rsidRPr="00993C0D">
        <w:t xml:space="preserve">indicated; aft has </w:t>
      </w:r>
      <w:r>
        <w:t xml:space="preserve">the </w:t>
      </w:r>
      <w:r w:rsidRPr="00993C0D">
        <w:t>standard swan’s-head ornament.</w:t>
      </w:r>
    </w:p>
    <w:p w14:paraId="73A38BE4" w14:textId="77777777" w:rsidR="00E56D66" w:rsidRDefault="00E56D66" w:rsidP="00E56D66">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811E39">
        <w:t xml:space="preserve"> 4b</w:t>
      </w:r>
    </w:p>
    <w:p w14:paraId="643A9A5E" w14:textId="77777777" w:rsidR="00E56D66" w:rsidRDefault="00E56D66" w:rsidP="00E56D66">
      <w:pPr>
        <w:spacing w:line="480" w:lineRule="auto"/>
      </w:pPr>
      <w:r>
        <w:t xml:space="preserve">Place of Manufacture or Origin: </w:t>
      </w:r>
      <w:r w:rsidR="00811E39">
        <w:t>Tunisia</w:t>
      </w:r>
    </w:p>
    <w:p w14:paraId="374101C2" w14:textId="77777777" w:rsidR="00E56D66" w:rsidRDefault="00E56D66" w:rsidP="00E56D66">
      <w:pPr>
        <w:spacing w:line="480" w:lineRule="auto"/>
      </w:pPr>
      <w:r>
        <w:t>Parallels: (I</w:t>
      </w:r>
      <w:r w:rsidRPr="00993C0D">
        <w:t>dentical) Deneauve 1969, no. 929, pl. 34 (different shoulder), and no. 947, pl. 86.</w:t>
      </w:r>
    </w:p>
    <w:p w14:paraId="181D07CB" w14:textId="77777777" w:rsidR="00302739" w:rsidRDefault="00302739" w:rsidP="00302739">
      <w:pPr>
        <w:spacing w:line="480" w:lineRule="auto"/>
      </w:pPr>
      <w:r>
        <w:t xml:space="preserve">Provenance: </w:t>
      </w:r>
    </w:p>
    <w:p w14:paraId="53ED41BF" w14:textId="77777777" w:rsidR="00E56D66" w:rsidRDefault="00E56D66" w:rsidP="00E56D66">
      <w:pPr>
        <w:spacing w:line="480" w:lineRule="auto"/>
      </w:pPr>
      <w:r>
        <w:t>Bibliography: Unpublished.</w:t>
      </w:r>
    </w:p>
    <w:p w14:paraId="50002729" w14:textId="77777777" w:rsidR="00E56D66" w:rsidRDefault="00E56D66" w:rsidP="00E56D66">
      <w:pPr>
        <w:spacing w:line="480" w:lineRule="auto"/>
      </w:pPr>
      <w:r>
        <w:t xml:space="preserve">Date: </w:t>
      </w:r>
      <w:r w:rsidRPr="00993C0D">
        <w:t>Ca.</w:t>
      </w:r>
      <w:r w:rsidRPr="00E62537">
        <w:rPr>
          <w:caps/>
        </w:rPr>
        <w:t xml:space="preserve"> </w:t>
      </w:r>
      <w:r w:rsidRPr="005170AB">
        <w:rPr>
          <w:caps/>
        </w:rPr>
        <w:t>A.D.</w:t>
      </w:r>
      <w:r w:rsidRPr="00E62537">
        <w:rPr>
          <w:caps/>
        </w:rPr>
        <w:t xml:space="preserve"> </w:t>
      </w:r>
      <w:r w:rsidR="00811E39">
        <w:t>225–250</w:t>
      </w:r>
    </w:p>
    <w:p w14:paraId="30EB2384" w14:textId="77777777" w:rsidR="00E56D66" w:rsidRDefault="00E56D66" w:rsidP="00E56D66">
      <w:pPr>
        <w:spacing w:line="480" w:lineRule="auto"/>
      </w:pPr>
      <w:r>
        <w:t>Date numeric: 225; 250</w:t>
      </w:r>
    </w:p>
    <w:p w14:paraId="47BE4DB4"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6AB7C88E"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795EB72" w14:textId="77777777" w:rsidR="00B1738F" w:rsidRDefault="00B1738F" w:rsidP="00B1738F">
      <w:pPr>
        <w:pStyle w:val="Textedelespacerserv2"/>
        <w:numPr>
          <w:ilvl w:val="0"/>
          <w:numId w:val="0"/>
        </w:numPr>
        <w:spacing w:line="480" w:lineRule="auto"/>
        <w:jc w:val="left"/>
        <w:outlineLvl w:val="9"/>
        <w:rPr>
          <w:rFonts w:ascii="Palatino" w:hAnsi="Palatino"/>
        </w:rPr>
      </w:pPr>
    </w:p>
    <w:p w14:paraId="3D76318E" w14:textId="77777777" w:rsidR="000C4352" w:rsidRDefault="000C4352" w:rsidP="000C4352">
      <w:pPr>
        <w:spacing w:line="480" w:lineRule="auto"/>
      </w:pPr>
      <w:r>
        <w:t>Catalogue Number: 384</w:t>
      </w:r>
    </w:p>
    <w:p w14:paraId="7A57F6D0" w14:textId="77777777" w:rsidR="000C4352" w:rsidRDefault="000C4352" w:rsidP="000C4352">
      <w:pPr>
        <w:spacing w:line="480" w:lineRule="auto"/>
      </w:pPr>
      <w:r>
        <w:t xml:space="preserve">Inventory Number: </w:t>
      </w:r>
      <w:r w:rsidRPr="00993C0D">
        <w:t>83.</w:t>
      </w:r>
      <w:r w:rsidRPr="00524C6D">
        <w:rPr>
          <w:caps/>
        </w:rPr>
        <w:t>aq.</w:t>
      </w:r>
      <w:r w:rsidRPr="00993C0D">
        <w:t>377.242</w:t>
      </w:r>
    </w:p>
    <w:p w14:paraId="1BA48ECA" w14:textId="77777777" w:rsidR="000C4352" w:rsidRDefault="000C4352" w:rsidP="000C4352">
      <w:pPr>
        <w:spacing w:line="480" w:lineRule="auto"/>
      </w:pPr>
      <w:r>
        <w:t xml:space="preserve">Dimensions: </w:t>
      </w:r>
      <w:r w:rsidRPr="00993C0D">
        <w:t>L: 12.2; W: 8.6; H: 3.0</w:t>
      </w:r>
    </w:p>
    <w:p w14:paraId="13068D5D" w14:textId="77777777" w:rsidR="000C4352" w:rsidRDefault="000C4352" w:rsidP="000C4352">
      <w:pPr>
        <w:spacing w:line="480" w:lineRule="auto"/>
      </w:pPr>
      <w:r>
        <w:t xml:space="preserve">Condition and Fabric: </w:t>
      </w:r>
      <w:r w:rsidRPr="00993C0D">
        <w:t>Several cracks on base, right lower discus, and shoulder; small fr. missing at nozzle. Clay 7.5YR6/4 light brown, glaze mostly 7.5YR5/2 brown.</w:t>
      </w:r>
    </w:p>
    <w:p w14:paraId="7D69E22D" w14:textId="1ADCD7CE" w:rsidR="000C4352" w:rsidRDefault="000C4352" w:rsidP="000C4352">
      <w:pPr>
        <w:spacing w:line="480" w:lineRule="auto"/>
      </w:pPr>
      <w:r>
        <w:t xml:space="preserve">Description: </w:t>
      </w:r>
      <w:r w:rsidRPr="00993C0D">
        <w:t>Moldmade. Ring handle with two grooves on upper part. Shoulder: Loeschcke form</w:t>
      </w:r>
      <w:r w:rsidRPr="00524C6D">
        <w:rPr>
          <w:caps/>
        </w:rPr>
        <w:t xml:space="preserve"> vii </w:t>
      </w:r>
      <w:r>
        <w:t>a, with knotted laurel-</w:t>
      </w:r>
      <w:r w:rsidRPr="00993C0D">
        <w:t>wreath</w:t>
      </w:r>
      <w:r>
        <w:t xml:space="preserve"> decor</w:t>
      </w:r>
      <w:r w:rsidRPr="00993C0D">
        <w:t xml:space="preserve">. Nearly central filling-hole with corrosion from </w:t>
      </w:r>
      <w:r>
        <w:t xml:space="preserve">an </w:t>
      </w:r>
      <w:r w:rsidR="00CE05DC">
        <w:t>iron wick-nail</w:t>
      </w:r>
      <w:r w:rsidRPr="00993C0D">
        <w:t xml:space="preserve">. Small air hole in lower </w:t>
      </w:r>
      <w:r>
        <w:t>field</w:t>
      </w:r>
      <w:r w:rsidRPr="00993C0D">
        <w:t xml:space="preserve">. Heart-shaped nozzle. </w:t>
      </w:r>
      <w:r>
        <w:t>Base marked off by one circular groove.</w:t>
      </w:r>
      <w:r w:rsidRPr="00993C0D">
        <w:t xml:space="preserve"> Potter’s incuse </w:t>
      </w:r>
      <w:r w:rsidRPr="00FB3769">
        <w:t>signature: {{insc:</w:t>
      </w:r>
      <w:r w:rsidRPr="00FB3769">
        <w:rPr>
          <w:caps/>
        </w:rPr>
        <w:t>avgend</w:t>
      </w:r>
      <w:r w:rsidRPr="00FB3769">
        <w:t>}}, African</w:t>
      </w:r>
      <w:r w:rsidRPr="00993C0D">
        <w:t xml:space="preserve"> workshop active</w:t>
      </w:r>
      <w:r w:rsidRPr="00524C6D">
        <w:rPr>
          <w:caps/>
        </w:rPr>
        <w:t xml:space="preserve"> </w:t>
      </w:r>
      <w:r w:rsidRPr="005170AB">
        <w:rPr>
          <w:caps/>
        </w:rPr>
        <w:t>A.D.</w:t>
      </w:r>
      <w:r w:rsidRPr="00524C6D">
        <w:rPr>
          <w:caps/>
        </w:rPr>
        <w:t xml:space="preserve"> </w:t>
      </w:r>
      <w:r w:rsidRPr="00993C0D">
        <w:t>175–225.</w:t>
      </w:r>
    </w:p>
    <w:p w14:paraId="6216DDCB" w14:textId="77777777" w:rsidR="000C4352" w:rsidRDefault="000C4352" w:rsidP="000C4352">
      <w:pPr>
        <w:spacing w:line="480" w:lineRule="auto"/>
      </w:pPr>
      <w:r>
        <w:t>Discus Iconography: W</w:t>
      </w:r>
      <w:r w:rsidRPr="00993C0D">
        <w:t xml:space="preserve">inged Cupid seated at </w:t>
      </w:r>
      <w:r>
        <w:t xml:space="preserve">the </w:t>
      </w:r>
      <w:r w:rsidRPr="00993C0D">
        <w:t>helm of</w:t>
      </w:r>
      <w:r>
        <w:t xml:space="preserve"> a</w:t>
      </w:r>
      <w:r w:rsidRPr="00993C0D">
        <w:t xml:space="preserve"> boat sailing to right</w:t>
      </w:r>
      <w:r>
        <w:t xml:space="preserve">, </w:t>
      </w:r>
      <w:r w:rsidRPr="00993C0D">
        <w:t xml:space="preserve">steering with </w:t>
      </w:r>
      <w:r>
        <w:t xml:space="preserve">a </w:t>
      </w:r>
      <w:r w:rsidRPr="00993C0D">
        <w:t>long oar; swollen</w:t>
      </w:r>
      <w:r w:rsidRPr="00993C0D" w:rsidDel="00F956C3">
        <w:t xml:space="preserve"> </w:t>
      </w:r>
      <w:r w:rsidRPr="00993C0D">
        <w:t>sail; waves indicated by curved dotted lines.</w:t>
      </w:r>
    </w:p>
    <w:p w14:paraId="2247A1EB" w14:textId="77777777" w:rsidR="000C4352" w:rsidRDefault="000C4352" w:rsidP="000C4352">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811E39">
        <w:t xml:space="preserve"> 4b</w:t>
      </w:r>
    </w:p>
    <w:p w14:paraId="311B80CD" w14:textId="77777777" w:rsidR="000C4352" w:rsidRDefault="000C4352" w:rsidP="000C4352">
      <w:pPr>
        <w:spacing w:line="480" w:lineRule="auto"/>
      </w:pPr>
      <w:r>
        <w:t xml:space="preserve">Place of Manufacture or Origin: </w:t>
      </w:r>
      <w:r w:rsidR="00811E39">
        <w:t>North Africa</w:t>
      </w:r>
    </w:p>
    <w:p w14:paraId="0728F671" w14:textId="77777777" w:rsidR="000C4352" w:rsidRDefault="000C4352" w:rsidP="000C4352">
      <w:pPr>
        <w:spacing w:line="480" w:lineRule="auto"/>
      </w:pPr>
      <w:r>
        <w:t xml:space="preserve">Parallels: </w:t>
      </w:r>
      <w:r w:rsidRPr="00993C0D">
        <w:t>None found.</w:t>
      </w:r>
    </w:p>
    <w:p w14:paraId="2CC0C3A0" w14:textId="77777777" w:rsidR="00302739" w:rsidRDefault="00302739" w:rsidP="00302739">
      <w:pPr>
        <w:spacing w:line="480" w:lineRule="auto"/>
      </w:pPr>
      <w:r>
        <w:t xml:space="preserve">Provenance: </w:t>
      </w:r>
    </w:p>
    <w:p w14:paraId="498308D8" w14:textId="77777777" w:rsidR="000C4352" w:rsidRDefault="000C4352" w:rsidP="000C4352">
      <w:pPr>
        <w:spacing w:line="480" w:lineRule="auto"/>
      </w:pPr>
      <w:r>
        <w:t>Bibliography: Unpublished.</w:t>
      </w:r>
    </w:p>
    <w:p w14:paraId="42F71E5C" w14:textId="77777777" w:rsidR="000C4352" w:rsidRDefault="000C4352" w:rsidP="000C4352">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Pr="00993C0D">
        <w:t>225, at end of Augendi’s activity when the laurel wreath Bussière style 2 starts prevailing over style 1 (</w:t>
      </w:r>
      <w:r w:rsidRPr="005170AB">
        <w:rPr>
          <w:caps/>
        </w:rPr>
        <w:t>A.D.</w:t>
      </w:r>
      <w:r w:rsidRPr="00524C6D">
        <w:rPr>
          <w:caps/>
        </w:rPr>
        <w:t xml:space="preserve"> </w:t>
      </w:r>
      <w:r w:rsidRPr="00993C0D">
        <w:t>225</w:t>
      </w:r>
      <w:r w:rsidR="00811E39">
        <w:t>–250, cf. Bussière 2000, p. 30)</w:t>
      </w:r>
    </w:p>
    <w:p w14:paraId="1D548BBC" w14:textId="77777777" w:rsidR="000C4352" w:rsidRDefault="000C4352" w:rsidP="000C4352">
      <w:pPr>
        <w:spacing w:line="480" w:lineRule="auto"/>
      </w:pPr>
      <w:r>
        <w:t>Date numeric: 225; 250</w:t>
      </w:r>
    </w:p>
    <w:p w14:paraId="4F817CBE"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359B6FDF"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71F989A" w14:textId="77777777" w:rsidR="00B1738F" w:rsidRDefault="00B1738F" w:rsidP="00B1738F">
      <w:pPr>
        <w:pStyle w:val="Textedelespacerserv2"/>
        <w:numPr>
          <w:ilvl w:val="0"/>
          <w:numId w:val="0"/>
        </w:numPr>
        <w:spacing w:line="480" w:lineRule="auto"/>
        <w:jc w:val="left"/>
        <w:outlineLvl w:val="9"/>
        <w:rPr>
          <w:rFonts w:ascii="Palatino" w:hAnsi="Palatino"/>
        </w:rPr>
      </w:pPr>
    </w:p>
    <w:p w14:paraId="022E1694" w14:textId="77777777" w:rsidR="00EA2AE4" w:rsidRDefault="00EA2AE4" w:rsidP="00EA2AE4">
      <w:pPr>
        <w:spacing w:line="480" w:lineRule="auto"/>
      </w:pPr>
      <w:r>
        <w:t>Catalogue Number: 385</w:t>
      </w:r>
    </w:p>
    <w:p w14:paraId="3D24DBF2" w14:textId="77777777" w:rsidR="00EA2AE4" w:rsidRDefault="00EA2AE4" w:rsidP="00EA2AE4">
      <w:pPr>
        <w:spacing w:line="480" w:lineRule="auto"/>
      </w:pPr>
      <w:r>
        <w:t xml:space="preserve">Inventory Number: </w:t>
      </w:r>
      <w:r w:rsidRPr="00993C0D">
        <w:t>83.</w:t>
      </w:r>
      <w:r w:rsidRPr="00524C6D">
        <w:rPr>
          <w:caps/>
        </w:rPr>
        <w:t>aq.</w:t>
      </w:r>
      <w:r w:rsidRPr="00993C0D">
        <w:t>377.154</w:t>
      </w:r>
    </w:p>
    <w:p w14:paraId="4A16A4E3" w14:textId="77777777" w:rsidR="00EA2AE4" w:rsidRDefault="00EA2AE4" w:rsidP="00EA2AE4">
      <w:pPr>
        <w:spacing w:line="480" w:lineRule="auto"/>
      </w:pPr>
      <w:r>
        <w:t xml:space="preserve">Dimensions: </w:t>
      </w:r>
      <w:r w:rsidRPr="00993C0D">
        <w:t>L: 11.6; W: 8.4; H: 2.8</w:t>
      </w:r>
    </w:p>
    <w:p w14:paraId="61C07E5E" w14:textId="77777777" w:rsidR="00EA2AE4" w:rsidRDefault="00EA2AE4" w:rsidP="00EA2AE4">
      <w:pPr>
        <w:spacing w:line="480" w:lineRule="auto"/>
      </w:pPr>
      <w:r>
        <w:t xml:space="preserve">Condition and Fabric: </w:t>
      </w:r>
      <w:r w:rsidRPr="00993C0D">
        <w:t>Intact. Clay 10YR6/3 pale brown, uneven glaze 5YR4/1 dark gray.</w:t>
      </w:r>
    </w:p>
    <w:p w14:paraId="30BCB730" w14:textId="6D9D1FDC" w:rsidR="00EA2AE4" w:rsidRDefault="00EA2AE4" w:rsidP="00EA2AE4">
      <w:pPr>
        <w:spacing w:line="480" w:lineRule="auto"/>
      </w:pPr>
      <w:r>
        <w:t xml:space="preserve">Description: </w:t>
      </w:r>
      <w:r w:rsidRPr="00993C0D">
        <w:t>Moldmade, from plaster mold. Ring handle with two grooves on both upper and lower parts. Shoulder: Loeschcke form</w:t>
      </w:r>
      <w:r w:rsidRPr="00524C6D">
        <w:rPr>
          <w:caps/>
        </w:rPr>
        <w:t xml:space="preserve"> viii </w:t>
      </w:r>
      <w:r>
        <w:t>b, with knotted laurel-</w:t>
      </w:r>
      <w:r w:rsidRPr="00993C0D">
        <w:t>wreath</w:t>
      </w:r>
      <w:r>
        <w:t xml:space="preserve"> decor</w:t>
      </w:r>
      <w:r w:rsidRPr="00993C0D">
        <w:t xml:space="preserve">. Filling-hole at left, with traces of corroded iron pin. Unpierced air hole in lower </w:t>
      </w:r>
      <w:r>
        <w:t>field</w:t>
      </w:r>
      <w:r w:rsidRPr="00993C0D">
        <w:t>. Heart-shaped nozzle; underneath</w:t>
      </w:r>
      <w:r w:rsidR="00B97D67">
        <w:t>,</w:t>
      </w:r>
      <w:r w:rsidRPr="00993C0D">
        <w:t xml:space="preserve"> </w:t>
      </w:r>
      <w:r>
        <w:t xml:space="preserve">a </w:t>
      </w:r>
      <w:r w:rsidRPr="00993C0D">
        <w:t>notched band. Slightly raised base-ring; at middiameter two thin circles; small dotted circle in center.</w:t>
      </w:r>
    </w:p>
    <w:p w14:paraId="52CC7A83" w14:textId="77777777" w:rsidR="00EA2AE4" w:rsidRDefault="00EA2AE4" w:rsidP="00EA2AE4">
      <w:pPr>
        <w:spacing w:line="480" w:lineRule="auto"/>
      </w:pPr>
      <w:r>
        <w:t xml:space="preserve">Discus Iconography: </w:t>
      </w:r>
      <w:r w:rsidRPr="00993C0D">
        <w:t xml:space="preserve">Diana frontal, striding to right, holding </w:t>
      </w:r>
      <w:r>
        <w:t xml:space="preserve">a </w:t>
      </w:r>
      <w:r w:rsidRPr="00993C0D">
        <w:t xml:space="preserve">bow and pulling </w:t>
      </w:r>
      <w:r>
        <w:t xml:space="preserve">an </w:t>
      </w:r>
      <w:r w:rsidRPr="00993C0D">
        <w:t xml:space="preserve">arrow out of </w:t>
      </w:r>
      <w:r>
        <w:t xml:space="preserve">her </w:t>
      </w:r>
      <w:r w:rsidRPr="00993C0D">
        <w:t>quiver.</w:t>
      </w:r>
    </w:p>
    <w:p w14:paraId="0984D7C6" w14:textId="77777777" w:rsidR="00EA2AE4" w:rsidRDefault="00EA2AE4" w:rsidP="00EA2AE4">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811E39">
        <w:t xml:space="preserve"> 4b</w:t>
      </w:r>
    </w:p>
    <w:p w14:paraId="485674C9" w14:textId="77777777" w:rsidR="00EA2AE4" w:rsidRDefault="00EA2AE4" w:rsidP="00EA2AE4">
      <w:pPr>
        <w:spacing w:line="480" w:lineRule="auto"/>
      </w:pPr>
      <w:r>
        <w:t xml:space="preserve">Place of Manufacture or Origin: </w:t>
      </w:r>
      <w:r w:rsidR="00811E39">
        <w:t>North Africa</w:t>
      </w:r>
    </w:p>
    <w:p w14:paraId="37CB2327" w14:textId="77777777" w:rsidR="00EA2AE4" w:rsidRDefault="00EA2AE4" w:rsidP="00EA2AE4">
      <w:pPr>
        <w:spacing w:line="480" w:lineRule="auto"/>
      </w:pPr>
      <w:r>
        <w:t xml:space="preserve">Parallels: </w:t>
      </w:r>
      <w:r w:rsidRPr="00993C0D">
        <w:t xml:space="preserve">Deneauve 1969, no. 961, pl. 87; Rosenthal and Sivan 1978, p. 44, no. 175; Bussière 2000, p. 358, nos. 3428–34, pl. 94, decor </w:t>
      </w:r>
      <w:r w:rsidRPr="00524C6D">
        <w:rPr>
          <w:caps/>
        </w:rPr>
        <w:t>i</w:t>
      </w:r>
      <w:r w:rsidRPr="00993C0D">
        <w:t>.a.5(8) (with further refs.).</w:t>
      </w:r>
    </w:p>
    <w:p w14:paraId="7A1D9289" w14:textId="77777777" w:rsidR="00302739" w:rsidRDefault="00302739" w:rsidP="00302739">
      <w:pPr>
        <w:spacing w:line="480" w:lineRule="auto"/>
      </w:pPr>
      <w:r>
        <w:t xml:space="preserve">Provenance: </w:t>
      </w:r>
    </w:p>
    <w:p w14:paraId="07106ABC" w14:textId="77777777" w:rsidR="00EA2AE4" w:rsidRDefault="00EA2AE4" w:rsidP="00EA2AE4">
      <w:pPr>
        <w:spacing w:line="480" w:lineRule="auto"/>
      </w:pPr>
      <w:r>
        <w:t>Bibliography: Unpublished.</w:t>
      </w:r>
    </w:p>
    <w:p w14:paraId="1BDB606D" w14:textId="77777777" w:rsidR="00EA2AE4" w:rsidRDefault="00EA2AE4" w:rsidP="00EA2AE4">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11E39">
        <w:t>225–250</w:t>
      </w:r>
    </w:p>
    <w:p w14:paraId="4A0EFCEE" w14:textId="77777777" w:rsidR="00EA2AE4" w:rsidRDefault="00EA2AE4" w:rsidP="00EA2AE4">
      <w:pPr>
        <w:spacing w:line="480" w:lineRule="auto"/>
      </w:pPr>
      <w:r>
        <w:t>Date numeric: 225; 250</w:t>
      </w:r>
    </w:p>
    <w:p w14:paraId="3C0A0D4E"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68AD30D1"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736A6B4" w14:textId="77777777" w:rsidR="00B1738F" w:rsidRDefault="00B1738F" w:rsidP="00B1738F">
      <w:pPr>
        <w:pStyle w:val="Textedelespacerserv2"/>
        <w:numPr>
          <w:ilvl w:val="0"/>
          <w:numId w:val="0"/>
        </w:numPr>
        <w:spacing w:line="480" w:lineRule="auto"/>
        <w:jc w:val="left"/>
        <w:outlineLvl w:val="9"/>
        <w:rPr>
          <w:rFonts w:ascii="Palatino" w:hAnsi="Palatino"/>
        </w:rPr>
      </w:pPr>
    </w:p>
    <w:p w14:paraId="66A62CFE" w14:textId="77777777" w:rsidR="00C55D48" w:rsidRDefault="00C55D48" w:rsidP="00C55D48">
      <w:pPr>
        <w:spacing w:line="480" w:lineRule="auto"/>
      </w:pPr>
      <w:r>
        <w:t>Catalogue Number: 386</w:t>
      </w:r>
    </w:p>
    <w:p w14:paraId="1018F1CE" w14:textId="77777777" w:rsidR="00C55D48" w:rsidRDefault="00C55D48" w:rsidP="00C55D48">
      <w:pPr>
        <w:spacing w:line="480" w:lineRule="auto"/>
      </w:pPr>
      <w:r>
        <w:t xml:space="preserve">Inventory Number: </w:t>
      </w:r>
      <w:r w:rsidRPr="00993C0D">
        <w:t>83.</w:t>
      </w:r>
      <w:r w:rsidRPr="00524C6D">
        <w:rPr>
          <w:caps/>
        </w:rPr>
        <w:t>aq.</w:t>
      </w:r>
      <w:r w:rsidRPr="00993C0D">
        <w:t>377.221</w:t>
      </w:r>
    </w:p>
    <w:p w14:paraId="28012409" w14:textId="77777777" w:rsidR="00C55D48" w:rsidRDefault="00C55D48" w:rsidP="00C55D48">
      <w:pPr>
        <w:spacing w:line="480" w:lineRule="auto"/>
      </w:pPr>
      <w:r>
        <w:t xml:space="preserve">Dimensions: </w:t>
      </w:r>
      <w:r w:rsidRPr="00993C0D">
        <w:t>L: 10.8; W: 7.8; H: 2.6</w:t>
      </w:r>
    </w:p>
    <w:p w14:paraId="4ED02996" w14:textId="77777777" w:rsidR="00C55D48" w:rsidRDefault="00C55D48" w:rsidP="00C55D48">
      <w:pPr>
        <w:spacing w:line="480" w:lineRule="auto"/>
      </w:pPr>
      <w:r>
        <w:t xml:space="preserve">Condition and Fabric: </w:t>
      </w:r>
      <w:r w:rsidRPr="00993C0D">
        <w:t>Clay 5YR6/6 reddish yellow, glaze 2.5YR5/6 red.</w:t>
      </w:r>
    </w:p>
    <w:p w14:paraId="22D841CD" w14:textId="77777777" w:rsidR="00C55D48" w:rsidRDefault="00C55D48" w:rsidP="00C55D48">
      <w:pPr>
        <w:spacing w:line="480" w:lineRule="auto"/>
      </w:pPr>
      <w:r>
        <w:t xml:space="preserve">Description: </w:t>
      </w:r>
      <w:r w:rsidRPr="00993C0D">
        <w:t>Moldmade, from plaster mold. Intact. Ring handle with two grooves on upper part. Shoulder near Loeschcke form</w:t>
      </w:r>
      <w:r w:rsidRPr="00524C6D">
        <w:rPr>
          <w:caps/>
        </w:rPr>
        <w:t xml:space="preserve"> viii </w:t>
      </w:r>
      <w:r>
        <w:t>b, with knotted laurel-</w:t>
      </w:r>
      <w:r w:rsidRPr="00993C0D">
        <w:t>wreath</w:t>
      </w:r>
      <w:r>
        <w:t xml:space="preserve"> decor</w:t>
      </w:r>
      <w:r w:rsidRPr="00993C0D">
        <w:t xml:space="preserve">; ridge </w:t>
      </w:r>
      <w:r>
        <w:t xml:space="preserve">with </w:t>
      </w:r>
      <w:r w:rsidRPr="00993C0D">
        <w:t>herringbone-pattern</w:t>
      </w:r>
      <w:r>
        <w:t xml:space="preserve">. </w:t>
      </w:r>
      <w:r w:rsidRPr="00993C0D">
        <w:t xml:space="preserve">Central filling-hole. Round air hole in lower </w:t>
      </w:r>
      <w:r>
        <w:t>field</w:t>
      </w:r>
      <w:r w:rsidRPr="00993C0D">
        <w:t xml:space="preserve">. Heart-shaped nozzle; above it, raised line with centrally dotted double-circle; under nozzle, </w:t>
      </w:r>
      <w:r>
        <w:t xml:space="preserve">a </w:t>
      </w:r>
      <w:r w:rsidRPr="00993C0D">
        <w:t xml:space="preserve">striated band between two curved lines. Slightly raised base-ring marked off </w:t>
      </w:r>
      <w:r>
        <w:t>by</w:t>
      </w:r>
      <w:r w:rsidRPr="00993C0D">
        <w:t xml:space="preserve"> two grooves; additional inner circle; at middiameter, two close circles; in intermediate space, four small evenly spaced circles.</w:t>
      </w:r>
    </w:p>
    <w:p w14:paraId="5D6114EF" w14:textId="77777777" w:rsidR="00C55D48" w:rsidRDefault="00C55D48" w:rsidP="00C55D48">
      <w:pPr>
        <w:spacing w:line="480" w:lineRule="auto"/>
      </w:pPr>
      <w:r>
        <w:t>Discus Iconography: F</w:t>
      </w:r>
      <w:r w:rsidRPr="00993C0D">
        <w:t xml:space="preserve">our unconventionally represented Cupids with short squarish wings, active around </w:t>
      </w:r>
      <w:r>
        <w:t xml:space="preserve">an </w:t>
      </w:r>
      <w:r w:rsidRPr="00993C0D">
        <w:t>unidentified structure—portico or shop interior(?).</w:t>
      </w:r>
    </w:p>
    <w:p w14:paraId="706D0F41" w14:textId="77777777" w:rsidR="00C55D48" w:rsidRDefault="00C55D48" w:rsidP="00C55D48">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811E39">
        <w:t xml:space="preserve"> 4b</w:t>
      </w:r>
    </w:p>
    <w:p w14:paraId="22EF292D" w14:textId="77777777" w:rsidR="00C55D48" w:rsidRDefault="00C55D48" w:rsidP="00C55D48">
      <w:pPr>
        <w:spacing w:line="480" w:lineRule="auto"/>
      </w:pPr>
      <w:r>
        <w:t xml:space="preserve">Place of Manufacture or Origin: </w:t>
      </w:r>
      <w:r w:rsidR="00811E39">
        <w:t>North Africa</w:t>
      </w:r>
    </w:p>
    <w:p w14:paraId="4C0B60DD" w14:textId="77777777" w:rsidR="00C55D48" w:rsidRDefault="00C55D48" w:rsidP="00C55D48">
      <w:pPr>
        <w:spacing w:line="480" w:lineRule="auto"/>
      </w:pPr>
      <w:r>
        <w:t>Parallels: (I</w:t>
      </w:r>
      <w:r w:rsidRPr="00993C0D">
        <w:t xml:space="preserve">dentical) Bussière 2000, no. 3445, pl. 94, decor </w:t>
      </w:r>
      <w:r w:rsidRPr="00524C6D">
        <w:rPr>
          <w:caps/>
        </w:rPr>
        <w:t>ii</w:t>
      </w:r>
      <w:r w:rsidRPr="00993C0D">
        <w:t>.a.3.(1).</w:t>
      </w:r>
    </w:p>
    <w:p w14:paraId="5B8B8190" w14:textId="77777777" w:rsidR="00302739" w:rsidRDefault="00302739" w:rsidP="00302739">
      <w:pPr>
        <w:spacing w:line="480" w:lineRule="auto"/>
      </w:pPr>
      <w:r>
        <w:t xml:space="preserve">Provenance: </w:t>
      </w:r>
    </w:p>
    <w:p w14:paraId="6B8FDCFE" w14:textId="77777777" w:rsidR="00C55D48" w:rsidRDefault="00C55D48" w:rsidP="00C55D48">
      <w:pPr>
        <w:spacing w:line="480" w:lineRule="auto"/>
      </w:pPr>
      <w:r>
        <w:t>Bibliography: Unpublished.</w:t>
      </w:r>
    </w:p>
    <w:p w14:paraId="091DECE5" w14:textId="77777777" w:rsidR="00C55D48" w:rsidRDefault="00C55D48" w:rsidP="00C55D48">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11E39">
        <w:t>225–250</w:t>
      </w:r>
    </w:p>
    <w:p w14:paraId="5C15C0F7" w14:textId="77777777" w:rsidR="00C55D48" w:rsidRDefault="00C55D48" w:rsidP="00C55D48">
      <w:pPr>
        <w:spacing w:line="480" w:lineRule="auto"/>
      </w:pPr>
      <w:r>
        <w:t>Date numeric: 225; 250</w:t>
      </w:r>
    </w:p>
    <w:p w14:paraId="4998B146" w14:textId="77777777" w:rsidR="00B1738F" w:rsidRPr="00993C0D" w:rsidRDefault="00C55D48" w:rsidP="00C55D48">
      <w:pPr>
        <w:spacing w:line="480" w:lineRule="auto"/>
      </w:pPr>
      <w:r>
        <w:t xml:space="preserve">Discussion: </w:t>
      </w:r>
      <w:r w:rsidR="00B1738F" w:rsidRPr="00993C0D">
        <w:t xml:space="preserve">The structure represented in the discus has different levels marked off by two (three[?]) horizontal lines, possibly representing what might be referred to as “shelves”; on top “shelf” are two more or less vertical, rectangular shapes with rounded top, one in the middle, the other at left; on them are seven or eight raised globules arranged within diagonal lines. The interpretation of the shape on the right is uncertain. On the middle “shelf” is a series of five square panels with an X-shaped cross on each. On both “shelves” one can see also a series of small objects, either round or semicircular, three on the lower “shelf,” five on the upper one. One Cupid, standing on a ladder at left, is just placing the fifth one. Another Cupid, seated at right on a high stool, has in his left hand a puzzling curved object containing a well-defined globular form. Two more Cupids, standing in the foreground, are busy passing an object between them. </w:t>
      </w:r>
    </w:p>
    <w:p w14:paraId="01D5B9B4"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ab/>
        <w:t>The scene is so far unexplained, but the interpretation of the two rows of small objects on the shelves might give a possible clue, as well as the activity of the Cupid sitting at right. It would also be interesting to explain the shape under his left foot and the vertical grooves behind. Unfortunately the quality of the copy of this unusual decor is mediocre, and several parts are blurred, for instance, the central part above the filling-hole, where one supposes a third “shelf,” a portion just above the sitting Cupid, and one behind the Cupid standing at left in the foreground.</w:t>
      </w:r>
    </w:p>
    <w:p w14:paraId="7F41D7BF"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1BFEC4C9"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7D009F2" w14:textId="77777777" w:rsidR="00B1738F" w:rsidRDefault="00B1738F" w:rsidP="00B1738F">
      <w:pPr>
        <w:pStyle w:val="Textedelespacerserv2"/>
        <w:numPr>
          <w:ilvl w:val="0"/>
          <w:numId w:val="0"/>
        </w:numPr>
        <w:spacing w:line="480" w:lineRule="auto"/>
        <w:jc w:val="left"/>
        <w:outlineLvl w:val="9"/>
        <w:rPr>
          <w:rFonts w:ascii="Palatino" w:hAnsi="Palatino"/>
        </w:rPr>
      </w:pPr>
    </w:p>
    <w:p w14:paraId="231A41DD" w14:textId="77777777" w:rsidR="00660F01" w:rsidRDefault="00660F01" w:rsidP="00660F01">
      <w:pPr>
        <w:spacing w:line="480" w:lineRule="auto"/>
      </w:pPr>
      <w:r>
        <w:t>Catalogue Number: 387</w:t>
      </w:r>
    </w:p>
    <w:p w14:paraId="415D708F" w14:textId="77777777" w:rsidR="00660F01" w:rsidRDefault="00660F01" w:rsidP="00660F01">
      <w:pPr>
        <w:spacing w:line="480" w:lineRule="auto"/>
      </w:pPr>
      <w:r>
        <w:t xml:space="preserve">Inventory Number: </w:t>
      </w:r>
      <w:r w:rsidRPr="00993C0D">
        <w:t>83.</w:t>
      </w:r>
      <w:r w:rsidRPr="00524C6D">
        <w:rPr>
          <w:caps/>
        </w:rPr>
        <w:t>aq.</w:t>
      </w:r>
      <w:r w:rsidRPr="00993C0D">
        <w:t>377.198</w:t>
      </w:r>
    </w:p>
    <w:p w14:paraId="38B3FD69" w14:textId="77777777" w:rsidR="00660F01" w:rsidRDefault="00660F01" w:rsidP="00660F01">
      <w:pPr>
        <w:spacing w:line="480" w:lineRule="auto"/>
      </w:pPr>
      <w:r>
        <w:t xml:space="preserve">Dimensions: </w:t>
      </w:r>
      <w:r w:rsidRPr="00993C0D">
        <w:t>L: 11.3; W: 7.8; H: 2.6</w:t>
      </w:r>
    </w:p>
    <w:p w14:paraId="6C0D685A" w14:textId="77777777" w:rsidR="00660F01" w:rsidRDefault="00660F01" w:rsidP="00660F01">
      <w:pPr>
        <w:spacing w:line="480" w:lineRule="auto"/>
      </w:pPr>
      <w:r>
        <w:t xml:space="preserve">Condition and Fabric: </w:t>
      </w:r>
      <w:r w:rsidRPr="00993C0D">
        <w:t>Intact. Clay near 2.5YR5/8 red, glaze same color with a few darker areas.</w:t>
      </w:r>
    </w:p>
    <w:p w14:paraId="59694246" w14:textId="2DF52BB7" w:rsidR="00660F01" w:rsidRDefault="00660F01" w:rsidP="00660F01">
      <w:pPr>
        <w:spacing w:line="480" w:lineRule="auto"/>
      </w:pPr>
      <w:r>
        <w:t xml:space="preserve">Description: </w:t>
      </w:r>
      <w:r w:rsidRPr="00993C0D">
        <w:t>Moldmade. Ring handle with two grooves on upper part, one on lower. Shoulder: Loeschcke form</w:t>
      </w:r>
      <w:r w:rsidRPr="00524C6D">
        <w:rPr>
          <w:caps/>
        </w:rPr>
        <w:t xml:space="preserve"> viii </w:t>
      </w:r>
      <w:r>
        <w:t>b, with knotted laurel-</w:t>
      </w:r>
      <w:r w:rsidRPr="00993C0D">
        <w:t>wreath</w:t>
      </w:r>
      <w:r>
        <w:t xml:space="preserve"> decor</w:t>
      </w:r>
      <w:r w:rsidRPr="00993C0D">
        <w:t xml:space="preserve">. Filling-hole lower left. Air hole at lower edge of discus. Heart-shaped nozzle; striated band underneath. Circular base with </w:t>
      </w:r>
      <w:r>
        <w:t xml:space="preserve">a </w:t>
      </w:r>
      <w:r w:rsidRPr="00993C0D">
        <w:t xml:space="preserve">wide band marked off </w:t>
      </w:r>
      <w:r>
        <w:t>by</w:t>
      </w:r>
      <w:r w:rsidRPr="00993C0D">
        <w:t xml:space="preserve"> two grooves; </w:t>
      </w:r>
      <w:r>
        <w:t xml:space="preserve">a </w:t>
      </w:r>
      <w:r w:rsidRPr="00993C0D">
        <w:t xml:space="preserve">third inner one; on </w:t>
      </w:r>
      <w:r>
        <w:t xml:space="preserve">the </w:t>
      </w:r>
      <w:r w:rsidRPr="00993C0D">
        <w:t>band, three evenly spaced ovo-patterns</w:t>
      </w:r>
      <w:r w:rsidR="006B0A58">
        <w:t>.</w:t>
      </w:r>
      <w:r w:rsidR="009F1194">
        <w:t xml:space="preserve"> {{stamp:387}}</w:t>
      </w:r>
    </w:p>
    <w:p w14:paraId="362061C1" w14:textId="77777777" w:rsidR="00660F01" w:rsidRDefault="00660F01" w:rsidP="00660F01">
      <w:pPr>
        <w:spacing w:line="480" w:lineRule="auto"/>
      </w:pPr>
      <w:r>
        <w:t xml:space="preserve">Discus Iconography: </w:t>
      </w:r>
      <w:r w:rsidR="0001721C">
        <w:t>B</w:t>
      </w:r>
      <w:r w:rsidR="0001721C" w:rsidRPr="00993C0D">
        <w:t xml:space="preserve">ig bear biting </w:t>
      </w:r>
      <w:r w:rsidR="0001721C">
        <w:t xml:space="preserve">the </w:t>
      </w:r>
      <w:r w:rsidR="0001721C" w:rsidRPr="00993C0D">
        <w:t xml:space="preserve">shoulder of </w:t>
      </w:r>
      <w:r w:rsidR="0001721C">
        <w:t xml:space="preserve">a </w:t>
      </w:r>
      <w:r w:rsidR="0001721C" w:rsidRPr="00993C0D">
        <w:rPr>
          <w:i/>
        </w:rPr>
        <w:t>bestiarius</w:t>
      </w:r>
      <w:r w:rsidR="0001721C" w:rsidRPr="00993C0D">
        <w:t xml:space="preserve"> crouching on the ground, hiding his face in his hands; in the foreground a whip, the dying man’s only weapon.</w:t>
      </w:r>
    </w:p>
    <w:p w14:paraId="1352F94A" w14:textId="77777777" w:rsidR="00660F01" w:rsidRDefault="00660F01" w:rsidP="00660F01">
      <w:pPr>
        <w:spacing w:line="480" w:lineRule="auto"/>
      </w:pPr>
      <w:r>
        <w:t xml:space="preserve">Type: </w:t>
      </w:r>
      <w:r w:rsidR="0001721C" w:rsidRPr="00993C0D">
        <w:t xml:space="preserve">Loeschcke </w:t>
      </w:r>
      <w:r w:rsidR="0001721C" w:rsidRPr="00524C6D">
        <w:rPr>
          <w:caps/>
        </w:rPr>
        <w:t>viii</w:t>
      </w:r>
      <w:r w:rsidR="0001721C" w:rsidRPr="00993C0D">
        <w:t xml:space="preserve">; Bussière form D </w:t>
      </w:r>
      <w:r w:rsidR="0001721C" w:rsidRPr="00524C6D">
        <w:rPr>
          <w:caps/>
        </w:rPr>
        <w:t>x</w:t>
      </w:r>
      <w:r w:rsidR="00811E39">
        <w:t xml:space="preserve"> 4b</w:t>
      </w:r>
    </w:p>
    <w:p w14:paraId="71324CFE" w14:textId="77777777" w:rsidR="00660F01" w:rsidRDefault="00660F01" w:rsidP="00660F01">
      <w:pPr>
        <w:spacing w:line="480" w:lineRule="auto"/>
      </w:pPr>
      <w:r>
        <w:t xml:space="preserve">Place of Manufacture or Origin: </w:t>
      </w:r>
      <w:r w:rsidR="00811E39">
        <w:t>North Africa</w:t>
      </w:r>
    </w:p>
    <w:p w14:paraId="31C0A68F" w14:textId="77777777" w:rsidR="00660F01" w:rsidRDefault="00660F01" w:rsidP="00660F01">
      <w:pPr>
        <w:spacing w:line="480" w:lineRule="auto"/>
      </w:pPr>
      <w:r>
        <w:t xml:space="preserve">Parallels: </w:t>
      </w:r>
      <w:r w:rsidR="0001721C">
        <w:t>(I</w:t>
      </w:r>
      <w:r w:rsidR="0001721C" w:rsidRPr="00993C0D">
        <w:t xml:space="preserve">dentical) Gorny and Mosch 2006, p. 198, lot 574; for the whip and the man’s garment, see </w:t>
      </w:r>
      <w:hyperlink r:id="rId82" w:history="1">
        <w:r w:rsidR="0001721C" w:rsidRPr="0001721C">
          <w:rPr>
            <w:rStyle w:val="Hyperlink"/>
          </w:rPr>
          <w:t>cat. 468</w:t>
        </w:r>
      </w:hyperlink>
      <w:r w:rsidR="0001721C" w:rsidRPr="00993C0D">
        <w:t>, which treats same theme differently.</w:t>
      </w:r>
    </w:p>
    <w:p w14:paraId="11F64B74" w14:textId="77777777" w:rsidR="00302739" w:rsidRDefault="00302739" w:rsidP="00302739">
      <w:pPr>
        <w:spacing w:line="480" w:lineRule="auto"/>
      </w:pPr>
      <w:r>
        <w:t xml:space="preserve">Provenance: </w:t>
      </w:r>
    </w:p>
    <w:p w14:paraId="46C28035" w14:textId="77777777" w:rsidR="00660F01" w:rsidRDefault="00660F01" w:rsidP="00660F01">
      <w:pPr>
        <w:spacing w:line="480" w:lineRule="auto"/>
      </w:pPr>
      <w:r>
        <w:t>Bibliography: Unpublished.</w:t>
      </w:r>
    </w:p>
    <w:p w14:paraId="2EBD5D4D" w14:textId="77777777" w:rsidR="00660F01" w:rsidRDefault="00660F01" w:rsidP="00660F01">
      <w:pPr>
        <w:spacing w:line="480" w:lineRule="auto"/>
      </w:pPr>
      <w:r>
        <w:t xml:space="preserve">Date: </w:t>
      </w:r>
      <w:r w:rsidR="0001721C" w:rsidRPr="00993C0D">
        <w:t>Ca.</w:t>
      </w:r>
      <w:r w:rsidR="0001721C" w:rsidRPr="00524C6D">
        <w:rPr>
          <w:caps/>
        </w:rPr>
        <w:t xml:space="preserve"> </w:t>
      </w:r>
      <w:r w:rsidR="0001721C" w:rsidRPr="005170AB">
        <w:rPr>
          <w:caps/>
        </w:rPr>
        <w:t>A.D.</w:t>
      </w:r>
      <w:r w:rsidR="0001721C" w:rsidRPr="00524C6D">
        <w:rPr>
          <w:caps/>
        </w:rPr>
        <w:t xml:space="preserve"> </w:t>
      </w:r>
      <w:r w:rsidR="00811E39">
        <w:t>225–250</w:t>
      </w:r>
    </w:p>
    <w:p w14:paraId="31B129F7" w14:textId="77777777" w:rsidR="00660F01" w:rsidRDefault="00660F01" w:rsidP="00660F01">
      <w:pPr>
        <w:spacing w:line="480" w:lineRule="auto"/>
      </w:pPr>
      <w:r>
        <w:t xml:space="preserve">Date numeric: </w:t>
      </w:r>
      <w:r w:rsidR="0001721C">
        <w:t>225; 250</w:t>
      </w:r>
    </w:p>
    <w:p w14:paraId="74A3BE25"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48C29457"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BC1B408" w14:textId="77777777" w:rsidR="00B1738F" w:rsidRDefault="00B1738F" w:rsidP="00B1738F">
      <w:pPr>
        <w:pStyle w:val="Textedelespacerserv2"/>
        <w:numPr>
          <w:ilvl w:val="0"/>
          <w:numId w:val="0"/>
        </w:numPr>
        <w:spacing w:line="480" w:lineRule="auto"/>
        <w:jc w:val="left"/>
        <w:outlineLvl w:val="9"/>
        <w:rPr>
          <w:rFonts w:ascii="Palatino" w:hAnsi="Palatino"/>
        </w:rPr>
      </w:pPr>
    </w:p>
    <w:p w14:paraId="01247C5D" w14:textId="77777777" w:rsidR="00F9242E" w:rsidRDefault="00F9242E" w:rsidP="00F9242E">
      <w:pPr>
        <w:spacing w:line="480" w:lineRule="auto"/>
      </w:pPr>
      <w:r>
        <w:t>Catalogue Number: 388</w:t>
      </w:r>
    </w:p>
    <w:p w14:paraId="6FC3AD29" w14:textId="77777777" w:rsidR="00F9242E" w:rsidRDefault="00F9242E" w:rsidP="00F9242E">
      <w:pPr>
        <w:spacing w:line="480" w:lineRule="auto"/>
      </w:pPr>
      <w:r>
        <w:t xml:space="preserve">Inventory Number: </w:t>
      </w:r>
      <w:r w:rsidRPr="00993C0D">
        <w:t>83.</w:t>
      </w:r>
      <w:r w:rsidRPr="00524C6D">
        <w:rPr>
          <w:caps/>
        </w:rPr>
        <w:t>aq.</w:t>
      </w:r>
      <w:r w:rsidRPr="00993C0D">
        <w:t>377.235</w:t>
      </w:r>
    </w:p>
    <w:p w14:paraId="40D6F2A2" w14:textId="77777777" w:rsidR="00F9242E" w:rsidRDefault="00F9242E" w:rsidP="00F9242E">
      <w:pPr>
        <w:spacing w:line="480" w:lineRule="auto"/>
      </w:pPr>
      <w:r>
        <w:t xml:space="preserve">Dimensions: </w:t>
      </w:r>
      <w:r w:rsidRPr="00993C0D">
        <w:t>L: 10.8; W: 8.4; H: 2.6</w:t>
      </w:r>
    </w:p>
    <w:p w14:paraId="11271615" w14:textId="04836B38" w:rsidR="00F9242E" w:rsidRDefault="00F9242E" w:rsidP="00F9242E">
      <w:pPr>
        <w:spacing w:line="480" w:lineRule="auto"/>
      </w:pPr>
      <w:r>
        <w:t xml:space="preserve">Condition and Fabric: </w:t>
      </w:r>
      <w:r w:rsidRPr="00993C0D">
        <w:t xml:space="preserve">Several thin cracks on discus, shoulder, and base; possibly restored. </w:t>
      </w:r>
      <w:r w:rsidR="009D7F99">
        <w:t xml:space="preserve">Burn marks on the nozzle. </w:t>
      </w:r>
      <w:r w:rsidRPr="00993C0D">
        <w:t>Clay 7.5YR7/4 pink, remains of glaze mostly 7.5YR6/6 red; some tinted overpaint.</w:t>
      </w:r>
    </w:p>
    <w:p w14:paraId="2386E651" w14:textId="2DE6A638" w:rsidR="00F9242E" w:rsidRDefault="00F9242E" w:rsidP="00F9242E">
      <w:pPr>
        <w:spacing w:line="480" w:lineRule="auto"/>
      </w:pPr>
      <w:r>
        <w:t xml:space="preserve">Description: </w:t>
      </w:r>
      <w:r w:rsidRPr="00993C0D">
        <w:t>Moldmade, from plaster mold. Ring handle with two grooves on upper part. Shoulder: Loeschcke form</w:t>
      </w:r>
      <w:r w:rsidRPr="00524C6D">
        <w:rPr>
          <w:caps/>
        </w:rPr>
        <w:t xml:space="preserve"> vii </w:t>
      </w:r>
      <w:r>
        <w:t>a, with knotted laurel-</w:t>
      </w:r>
      <w:r w:rsidRPr="00993C0D">
        <w:t>wreath</w:t>
      </w:r>
      <w:r>
        <w:t xml:space="preserve"> decor</w:t>
      </w:r>
      <w:r w:rsidRPr="00993C0D">
        <w:t xml:space="preserve">. Central filling-hole. Heart-shaped nozzle; </w:t>
      </w:r>
      <w:r w:rsidR="009D7F99">
        <w:t>underneath,</w:t>
      </w:r>
      <w:r>
        <w:t xml:space="preserve">a </w:t>
      </w:r>
      <w:r w:rsidRPr="00993C0D">
        <w:t>band with small incuse to</w:t>
      </w:r>
      <w:r w:rsidR="009D7F99">
        <w:t>ngues between two twisted cords</w:t>
      </w:r>
      <w:r w:rsidRPr="00993C0D">
        <w:t xml:space="preserve">. Slightly raised convex base-ring marked off </w:t>
      </w:r>
      <w:r>
        <w:t>by</w:t>
      </w:r>
      <w:r w:rsidRPr="00993C0D">
        <w:t xml:space="preserve"> two circular grooves; small dotted circle in center.</w:t>
      </w:r>
    </w:p>
    <w:p w14:paraId="093E7E3B" w14:textId="77777777" w:rsidR="00F9242E" w:rsidRDefault="00F9242E" w:rsidP="00F9242E">
      <w:pPr>
        <w:spacing w:line="480" w:lineRule="auto"/>
      </w:pPr>
      <w:r>
        <w:t>Discus Iconography: T</w:t>
      </w:r>
      <w:r w:rsidRPr="00993C0D">
        <w:t>wo fighting cocks facing each other, palm branch below, victory wreath above.</w:t>
      </w:r>
    </w:p>
    <w:p w14:paraId="3D7D57E1" w14:textId="77777777" w:rsidR="00F9242E" w:rsidRDefault="00F9242E" w:rsidP="00F9242E">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811E39">
        <w:t xml:space="preserve"> 4b</w:t>
      </w:r>
    </w:p>
    <w:p w14:paraId="0CA1204B" w14:textId="77777777" w:rsidR="00F9242E" w:rsidRDefault="00F9242E" w:rsidP="00F9242E">
      <w:pPr>
        <w:spacing w:line="480" w:lineRule="auto"/>
      </w:pPr>
      <w:r>
        <w:t xml:space="preserve">Place of Manufacture or Origin: </w:t>
      </w:r>
      <w:r w:rsidRPr="00993C0D">
        <w:t>North Afr</w:t>
      </w:r>
      <w:r w:rsidR="00811E39">
        <w:t>ica</w:t>
      </w:r>
    </w:p>
    <w:p w14:paraId="1C6090A6" w14:textId="77777777" w:rsidR="00F9242E" w:rsidRDefault="00F9242E" w:rsidP="00F9242E">
      <w:pPr>
        <w:spacing w:line="480" w:lineRule="auto"/>
      </w:pPr>
      <w:r>
        <w:t xml:space="preserve">Parallels: </w:t>
      </w:r>
      <w:r w:rsidRPr="00993C0D">
        <w:t>None found.</w:t>
      </w:r>
    </w:p>
    <w:p w14:paraId="30B96853" w14:textId="77777777" w:rsidR="00302739" w:rsidRDefault="00302739" w:rsidP="00302739">
      <w:pPr>
        <w:spacing w:line="480" w:lineRule="auto"/>
      </w:pPr>
      <w:r>
        <w:t xml:space="preserve">Provenance: </w:t>
      </w:r>
    </w:p>
    <w:p w14:paraId="3F99FB02" w14:textId="77777777" w:rsidR="00F9242E" w:rsidRDefault="00F9242E" w:rsidP="00F9242E">
      <w:pPr>
        <w:spacing w:line="480" w:lineRule="auto"/>
      </w:pPr>
      <w:r>
        <w:t>Bibliography: Unpublished.</w:t>
      </w:r>
    </w:p>
    <w:p w14:paraId="113F593E" w14:textId="77777777" w:rsidR="00F9242E" w:rsidRDefault="00F9242E" w:rsidP="00F9242E">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11E39">
        <w:t>225–250</w:t>
      </w:r>
    </w:p>
    <w:p w14:paraId="464F4703" w14:textId="77777777" w:rsidR="00F9242E" w:rsidRDefault="00F9242E" w:rsidP="00F9242E">
      <w:pPr>
        <w:spacing w:line="480" w:lineRule="auto"/>
      </w:pPr>
      <w:r>
        <w:t>Date numeric: 225; 250</w:t>
      </w:r>
    </w:p>
    <w:p w14:paraId="6A640D5D"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1B61895F"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7DFBA29" w14:textId="77777777" w:rsidR="00B1738F" w:rsidRDefault="00B1738F" w:rsidP="00B1738F">
      <w:pPr>
        <w:pStyle w:val="Textedelespacerserv2"/>
        <w:numPr>
          <w:ilvl w:val="0"/>
          <w:numId w:val="0"/>
        </w:numPr>
        <w:spacing w:line="480" w:lineRule="auto"/>
        <w:jc w:val="left"/>
        <w:outlineLvl w:val="9"/>
        <w:rPr>
          <w:rFonts w:ascii="Palatino" w:hAnsi="Palatino"/>
        </w:rPr>
      </w:pPr>
    </w:p>
    <w:p w14:paraId="2CF576A9" w14:textId="77777777" w:rsidR="00B60010" w:rsidRDefault="00B60010" w:rsidP="00B60010">
      <w:pPr>
        <w:spacing w:line="480" w:lineRule="auto"/>
      </w:pPr>
      <w:r>
        <w:t>Catalogue Number: 389</w:t>
      </w:r>
    </w:p>
    <w:p w14:paraId="5FD5FAF9" w14:textId="77777777" w:rsidR="00B60010" w:rsidRDefault="00B60010" w:rsidP="00B60010">
      <w:pPr>
        <w:spacing w:line="480" w:lineRule="auto"/>
      </w:pPr>
      <w:r>
        <w:t xml:space="preserve">Inventory Number: </w:t>
      </w:r>
      <w:r w:rsidRPr="00993C0D">
        <w:t>83.</w:t>
      </w:r>
      <w:r w:rsidRPr="00524C6D">
        <w:rPr>
          <w:caps/>
        </w:rPr>
        <w:t>aq.</w:t>
      </w:r>
      <w:r w:rsidRPr="00993C0D">
        <w:t>377.241</w:t>
      </w:r>
    </w:p>
    <w:p w14:paraId="2F0A0A89" w14:textId="77777777" w:rsidR="00B60010" w:rsidRDefault="00B60010" w:rsidP="00B60010">
      <w:pPr>
        <w:spacing w:line="480" w:lineRule="auto"/>
      </w:pPr>
      <w:r>
        <w:t xml:space="preserve">Dimensions: </w:t>
      </w:r>
      <w:r w:rsidRPr="00993C0D">
        <w:t>L: 12.2; W: 9.0; H: 3.0</w:t>
      </w:r>
    </w:p>
    <w:p w14:paraId="2F42E8B6" w14:textId="77777777" w:rsidR="00B60010" w:rsidRDefault="00B60010" w:rsidP="00B60010">
      <w:pPr>
        <w:spacing w:line="480" w:lineRule="auto"/>
      </w:pPr>
      <w:r>
        <w:t xml:space="preserve">Condition and Fabric: </w:t>
      </w:r>
      <w:r w:rsidRPr="00993C0D">
        <w:t>Restored from several frr.; some overpaint on top. Clay 7.5YR7/6 reddish yellow, worn glaze between 10R5/6 and 10R6/6 red to light red.</w:t>
      </w:r>
    </w:p>
    <w:p w14:paraId="34E657C6" w14:textId="733561CE" w:rsidR="00B60010" w:rsidRDefault="00B60010" w:rsidP="00B60010">
      <w:pPr>
        <w:spacing w:line="480" w:lineRule="auto"/>
      </w:pPr>
      <w:r>
        <w:t xml:space="preserve">Description: </w:t>
      </w:r>
      <w:r w:rsidRPr="00993C0D">
        <w:t xml:space="preserve">Moldmade. Ring handle with two grooves on both upper and lower parts. Shoulder with scroll of vine-leaves and grapes, separated from discus by </w:t>
      </w:r>
      <w:r>
        <w:t xml:space="preserve">a </w:t>
      </w:r>
      <w:r w:rsidRPr="00993C0D">
        <w:t xml:space="preserve">raised ridge marked off by two outside grooves and one inside. Filling-hole slightly above center. Small air hole on edge of discus above nozzle. Heart-shaped nozzle; </w:t>
      </w:r>
      <w:r w:rsidR="009D7F99">
        <w:t>underneath,</w:t>
      </w:r>
      <w:r>
        <w:t xml:space="preserve">a </w:t>
      </w:r>
      <w:r w:rsidRPr="00993C0D">
        <w:t xml:space="preserve">band with tongues between two twisted cords. Base delimited by </w:t>
      </w:r>
      <w:r>
        <w:t xml:space="preserve">a </w:t>
      </w:r>
      <w:r w:rsidRPr="00993C0D">
        <w:t xml:space="preserve">band marked off </w:t>
      </w:r>
      <w:r>
        <w:t>by</w:t>
      </w:r>
      <w:r w:rsidRPr="00993C0D">
        <w:t xml:space="preserve"> </w:t>
      </w:r>
      <w:r>
        <w:t xml:space="preserve">one </w:t>
      </w:r>
      <w:r w:rsidRPr="00993C0D">
        <w:t xml:space="preserve">exterior groove and two inner </w:t>
      </w:r>
      <w:r>
        <w:t>on</w:t>
      </w:r>
      <w:r w:rsidRPr="00993C0D">
        <w:t>es; within this band three evenly spaced ovo-patterns</w:t>
      </w:r>
      <w:r w:rsidR="009F1194">
        <w:t xml:space="preserve"> {{stamp:389}}</w:t>
      </w:r>
      <w:r w:rsidRPr="00993C0D">
        <w:t xml:space="preserve">. Potter’s incuse signature: </w:t>
      </w:r>
      <w:r w:rsidRPr="003F4B1E">
        <w:t>{{insc:</w:t>
      </w:r>
      <w:r w:rsidRPr="003F4B1E">
        <w:rPr>
          <w:caps/>
        </w:rPr>
        <w:t>cpompo</w:t>
      </w:r>
      <w:r w:rsidRPr="003F4B1E">
        <w:t>}}, Italic</w:t>
      </w:r>
      <w:r w:rsidRPr="00993C0D">
        <w:t xml:space="preserve"> workshop active end of second century</w:t>
      </w:r>
      <w:r w:rsidRPr="00524C6D">
        <w:rPr>
          <w:caps/>
        </w:rPr>
        <w:t xml:space="preserve"> </w:t>
      </w:r>
      <w:r w:rsidRPr="005170AB">
        <w:rPr>
          <w:caps/>
        </w:rPr>
        <w:t>A.D.</w:t>
      </w:r>
    </w:p>
    <w:p w14:paraId="03C20F9D" w14:textId="77777777" w:rsidR="00B60010" w:rsidRDefault="00B60010" w:rsidP="00B60010">
      <w:pPr>
        <w:spacing w:line="480" w:lineRule="auto"/>
      </w:pPr>
      <w:r>
        <w:t xml:space="preserve">Discus Iconography: </w:t>
      </w:r>
      <w:r w:rsidRPr="00993C0D">
        <w:t xml:space="preserve">Apollo with sun rays crowning his head, </w:t>
      </w:r>
      <w:r>
        <w:t xml:space="preserve">is </w:t>
      </w:r>
      <w:r w:rsidRPr="00993C0D">
        <w:t xml:space="preserve">driving </w:t>
      </w:r>
      <w:r>
        <w:t xml:space="preserve">a </w:t>
      </w:r>
      <w:r w:rsidRPr="00993C0D">
        <w:t xml:space="preserve">quadriga to left; </w:t>
      </w:r>
      <w:r>
        <w:t xml:space="preserve">his </w:t>
      </w:r>
      <w:r w:rsidRPr="00993C0D">
        <w:t xml:space="preserve">right extended arm </w:t>
      </w:r>
      <w:r>
        <w:t xml:space="preserve">is </w:t>
      </w:r>
      <w:r w:rsidRPr="00993C0D">
        <w:t xml:space="preserve">showing direction, </w:t>
      </w:r>
      <w:r>
        <w:t xml:space="preserve">his </w:t>
      </w:r>
      <w:r w:rsidRPr="00993C0D">
        <w:t xml:space="preserve">left hand holding </w:t>
      </w:r>
      <w:r>
        <w:t xml:space="preserve">a </w:t>
      </w:r>
      <w:r w:rsidRPr="00993C0D">
        <w:t xml:space="preserve">whip; </w:t>
      </w:r>
      <w:r>
        <w:t xml:space="preserve">he is </w:t>
      </w:r>
      <w:r w:rsidRPr="00993C0D">
        <w:t xml:space="preserve">wearing </w:t>
      </w:r>
      <w:r>
        <w:t xml:space="preserve">a </w:t>
      </w:r>
      <w:r w:rsidRPr="00993C0D">
        <w:t xml:space="preserve">belted, folded tunic and </w:t>
      </w:r>
      <w:r>
        <w:t xml:space="preserve">a </w:t>
      </w:r>
      <w:r w:rsidRPr="00993C0D">
        <w:t>mantle floating behind.</w:t>
      </w:r>
    </w:p>
    <w:p w14:paraId="46DDB4DB" w14:textId="77777777" w:rsidR="00811E39" w:rsidRDefault="00B60010" w:rsidP="00B60010">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811E39">
        <w:t xml:space="preserve"> 5</w:t>
      </w:r>
    </w:p>
    <w:p w14:paraId="426FFF97" w14:textId="77777777" w:rsidR="00B60010" w:rsidRDefault="00B60010" w:rsidP="00B60010">
      <w:pPr>
        <w:spacing w:line="480" w:lineRule="auto"/>
      </w:pPr>
      <w:r>
        <w:t xml:space="preserve">Place of Manufacture or Origin: </w:t>
      </w:r>
      <w:r w:rsidR="00811E39">
        <w:t>North Africa</w:t>
      </w:r>
    </w:p>
    <w:p w14:paraId="5DAD0903" w14:textId="77777777" w:rsidR="00B60010" w:rsidRDefault="00B60010" w:rsidP="00B60010">
      <w:pPr>
        <w:spacing w:line="480" w:lineRule="auto"/>
      </w:pPr>
      <w:r>
        <w:t xml:space="preserve">Parallels: </w:t>
      </w:r>
      <w:r w:rsidRPr="00993C0D">
        <w:t>None found.</w:t>
      </w:r>
    </w:p>
    <w:p w14:paraId="53E4010F" w14:textId="77777777" w:rsidR="00302739" w:rsidRDefault="00302739" w:rsidP="00302739">
      <w:pPr>
        <w:spacing w:line="480" w:lineRule="auto"/>
      </w:pPr>
      <w:r>
        <w:t xml:space="preserve">Provenance: </w:t>
      </w:r>
    </w:p>
    <w:p w14:paraId="523FAB07" w14:textId="77777777" w:rsidR="00B60010" w:rsidRDefault="00B60010" w:rsidP="00B60010">
      <w:pPr>
        <w:spacing w:line="480" w:lineRule="auto"/>
      </w:pPr>
      <w:r>
        <w:t>Bibliography: Unpublished.</w:t>
      </w:r>
      <w:r w:rsidRPr="00B60010">
        <w:t xml:space="preserve"> </w:t>
      </w:r>
      <w:r w:rsidRPr="00993C0D">
        <w:t>North Africa.</w:t>
      </w:r>
    </w:p>
    <w:p w14:paraId="6F911DCE" w14:textId="76CB678B" w:rsidR="00B60010" w:rsidRDefault="00A50BDB" w:rsidP="00B60010">
      <w:pPr>
        <w:spacing w:line="480" w:lineRule="auto"/>
      </w:pPr>
      <w:r>
        <w:t>Date: Late</w:t>
      </w:r>
      <w:r w:rsidR="00B60010" w:rsidRPr="00993C0D">
        <w:t xml:space="preserve"> second century</w:t>
      </w:r>
      <w:r w:rsidR="00B60010" w:rsidRPr="00524C6D">
        <w:rPr>
          <w:caps/>
        </w:rPr>
        <w:t xml:space="preserve"> </w:t>
      </w:r>
      <w:r w:rsidR="00B60010" w:rsidRPr="005170AB">
        <w:rPr>
          <w:caps/>
        </w:rPr>
        <w:t>A.D.</w:t>
      </w:r>
    </w:p>
    <w:p w14:paraId="2D31681D" w14:textId="77777777" w:rsidR="00B60010" w:rsidRDefault="00B60010" w:rsidP="00B60010">
      <w:pPr>
        <w:spacing w:line="480" w:lineRule="auto"/>
      </w:pPr>
      <w:r>
        <w:t>Date numeric: 175; 200</w:t>
      </w:r>
    </w:p>
    <w:p w14:paraId="5B73F92D"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0B2B089F"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CF66400" w14:textId="77777777" w:rsidR="00B1738F" w:rsidRDefault="00B1738F" w:rsidP="00B1738F">
      <w:pPr>
        <w:pStyle w:val="Textedelespacerserv2"/>
        <w:numPr>
          <w:ilvl w:val="0"/>
          <w:numId w:val="0"/>
        </w:numPr>
        <w:spacing w:line="480" w:lineRule="auto"/>
        <w:jc w:val="left"/>
        <w:outlineLvl w:val="9"/>
        <w:rPr>
          <w:rFonts w:ascii="Palatino" w:hAnsi="Palatino"/>
        </w:rPr>
      </w:pPr>
    </w:p>
    <w:p w14:paraId="63671C3B" w14:textId="77777777" w:rsidR="00FD3843" w:rsidRDefault="00FD3843" w:rsidP="00FD3843">
      <w:pPr>
        <w:spacing w:line="480" w:lineRule="auto"/>
      </w:pPr>
      <w:r>
        <w:t>Catalogue Number: 390</w:t>
      </w:r>
    </w:p>
    <w:p w14:paraId="05B2E12C" w14:textId="77777777" w:rsidR="00FD3843" w:rsidRDefault="00FD3843" w:rsidP="00FD3843">
      <w:pPr>
        <w:spacing w:line="480" w:lineRule="auto"/>
      </w:pPr>
      <w:r>
        <w:t xml:space="preserve">Inventory Number: </w:t>
      </w:r>
      <w:r w:rsidRPr="00993C0D">
        <w:t>83.</w:t>
      </w:r>
      <w:r w:rsidRPr="00524C6D">
        <w:rPr>
          <w:caps/>
        </w:rPr>
        <w:t>aq.</w:t>
      </w:r>
      <w:r w:rsidRPr="00993C0D">
        <w:t>377.231</w:t>
      </w:r>
    </w:p>
    <w:p w14:paraId="3A751161" w14:textId="77777777" w:rsidR="00FD3843" w:rsidRDefault="00FD3843" w:rsidP="00FD3843">
      <w:pPr>
        <w:spacing w:line="480" w:lineRule="auto"/>
      </w:pPr>
      <w:r>
        <w:t xml:space="preserve">Dimensions: </w:t>
      </w:r>
      <w:r w:rsidRPr="00993C0D">
        <w:t>L: 12.2; W: 8.7; H: 2.0</w:t>
      </w:r>
    </w:p>
    <w:p w14:paraId="38287926" w14:textId="40B4F1A6" w:rsidR="00FD3843" w:rsidRDefault="00FD3843" w:rsidP="00FD3843">
      <w:pPr>
        <w:spacing w:line="480" w:lineRule="auto"/>
      </w:pPr>
      <w:r>
        <w:t xml:space="preserve">Condition and Fabric: </w:t>
      </w:r>
      <w:r w:rsidRPr="00993C0D">
        <w:t xml:space="preserve">Some restoration on </w:t>
      </w:r>
      <w:r w:rsidR="009D7F99">
        <w:t xml:space="preserve">the </w:t>
      </w:r>
      <w:r w:rsidRPr="00993C0D">
        <w:t>right side; some overpaint. Clay near 5YR6/6 reddish yellow, uneven glaze mostly 2.5YR5/6 red.</w:t>
      </w:r>
    </w:p>
    <w:p w14:paraId="03BC8884" w14:textId="77777777" w:rsidR="00FD3843" w:rsidRDefault="00FD3843" w:rsidP="00FD3843">
      <w:pPr>
        <w:spacing w:line="480" w:lineRule="auto"/>
      </w:pPr>
      <w:r>
        <w:t xml:space="preserve">Description: </w:t>
      </w:r>
      <w:r w:rsidRPr="00993C0D">
        <w:t xml:space="preserve">Moldmade, from plaster mold. Ring handle. Flat shallow body. Flat shoulder with vine-leaves and grapes, separated from discus by </w:t>
      </w:r>
      <w:r>
        <w:t xml:space="preserve">a </w:t>
      </w:r>
      <w:r w:rsidRPr="00993C0D">
        <w:t>raised ridge marked off by two grooves. Filling-hole in lower center. Air hole at lower edge of discus. Heart-shaped nozzle. Raised circular base.</w:t>
      </w:r>
    </w:p>
    <w:p w14:paraId="72CDDE08" w14:textId="77777777" w:rsidR="00FD3843" w:rsidRDefault="00FD3843" w:rsidP="00FD3843">
      <w:pPr>
        <w:spacing w:line="480" w:lineRule="auto"/>
      </w:pPr>
      <w:r>
        <w:t xml:space="preserve">Discus Iconography: </w:t>
      </w:r>
      <w:r w:rsidRPr="00993C0D">
        <w:t xml:space="preserve">Cybele riding on </w:t>
      </w:r>
      <w:r>
        <w:t xml:space="preserve">a </w:t>
      </w:r>
      <w:r w:rsidRPr="00993C0D">
        <w:t>lion moving to right on articulated groundline.</w:t>
      </w:r>
    </w:p>
    <w:p w14:paraId="5ECBCDF1" w14:textId="77777777" w:rsidR="00FD3843" w:rsidRDefault="00FD3843" w:rsidP="00FD3843">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811E39">
        <w:t xml:space="preserve"> 5</w:t>
      </w:r>
    </w:p>
    <w:p w14:paraId="4BA88C43" w14:textId="77777777" w:rsidR="00FD3843" w:rsidRDefault="00FD3843" w:rsidP="00FD3843">
      <w:pPr>
        <w:spacing w:line="480" w:lineRule="auto"/>
      </w:pPr>
      <w:r>
        <w:t xml:space="preserve">Place of Manufacture or Origin: </w:t>
      </w:r>
      <w:r w:rsidR="00811E39">
        <w:t>North Africa</w:t>
      </w:r>
    </w:p>
    <w:p w14:paraId="1C19CDE5" w14:textId="77777777" w:rsidR="00FD3843" w:rsidRDefault="00FD3843" w:rsidP="00FD3843">
      <w:pPr>
        <w:spacing w:line="480" w:lineRule="auto"/>
      </w:pPr>
      <w:r>
        <w:t xml:space="preserve">Parallels: </w:t>
      </w:r>
      <w:r w:rsidRPr="00993C0D">
        <w:t>None found.</w:t>
      </w:r>
    </w:p>
    <w:p w14:paraId="6D096C2C" w14:textId="77777777" w:rsidR="00302739" w:rsidRDefault="00302739" w:rsidP="00302739">
      <w:pPr>
        <w:spacing w:line="480" w:lineRule="auto"/>
      </w:pPr>
      <w:r>
        <w:t xml:space="preserve">Provenance: </w:t>
      </w:r>
    </w:p>
    <w:p w14:paraId="24FC7EB8" w14:textId="77777777" w:rsidR="00FD3843" w:rsidRDefault="00FD3843" w:rsidP="00FD3843">
      <w:pPr>
        <w:spacing w:line="480" w:lineRule="auto"/>
      </w:pPr>
      <w:r>
        <w:t>Bibliography: Unpublished.</w:t>
      </w:r>
    </w:p>
    <w:p w14:paraId="059618FC" w14:textId="77777777" w:rsidR="00FD3843" w:rsidRDefault="00FD3843" w:rsidP="00FD3843">
      <w:pPr>
        <w:spacing w:line="480" w:lineRule="auto"/>
      </w:pPr>
      <w:r>
        <w:t xml:space="preserve">Date: </w:t>
      </w:r>
      <w:r w:rsidRPr="00993C0D">
        <w:t>Second half of second century</w:t>
      </w:r>
      <w:r w:rsidRPr="00524C6D">
        <w:rPr>
          <w:caps/>
        </w:rPr>
        <w:t xml:space="preserve"> </w:t>
      </w:r>
      <w:r w:rsidRPr="005170AB">
        <w:rPr>
          <w:caps/>
        </w:rPr>
        <w:t>A.D.</w:t>
      </w:r>
    </w:p>
    <w:p w14:paraId="6A49419A" w14:textId="77777777" w:rsidR="00FD3843" w:rsidRDefault="00FD3843" w:rsidP="00FD3843">
      <w:pPr>
        <w:spacing w:line="480" w:lineRule="auto"/>
      </w:pPr>
      <w:r>
        <w:t>Date numeric: 150; 200</w:t>
      </w:r>
    </w:p>
    <w:p w14:paraId="1766AAC8"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58B27B78"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2378901" w14:textId="77777777" w:rsidR="00B1738F" w:rsidRDefault="00B1738F" w:rsidP="00B1738F">
      <w:pPr>
        <w:pStyle w:val="Textedelespacerserv2"/>
        <w:numPr>
          <w:ilvl w:val="0"/>
          <w:numId w:val="0"/>
        </w:numPr>
        <w:spacing w:line="480" w:lineRule="auto"/>
        <w:jc w:val="left"/>
        <w:outlineLvl w:val="9"/>
        <w:rPr>
          <w:rFonts w:ascii="Palatino" w:hAnsi="Palatino"/>
        </w:rPr>
      </w:pPr>
    </w:p>
    <w:p w14:paraId="378FC01C" w14:textId="77777777" w:rsidR="00AE3CD1" w:rsidRDefault="00AE3CD1" w:rsidP="00AE3CD1">
      <w:pPr>
        <w:spacing w:line="480" w:lineRule="auto"/>
      </w:pPr>
      <w:r>
        <w:t>Catalogue Number: 391</w:t>
      </w:r>
    </w:p>
    <w:p w14:paraId="20C9B65C" w14:textId="77777777" w:rsidR="00AE3CD1" w:rsidRDefault="00AE3CD1" w:rsidP="00AE3CD1">
      <w:pPr>
        <w:spacing w:line="480" w:lineRule="auto"/>
      </w:pPr>
      <w:r>
        <w:t xml:space="preserve">Inventory Number: </w:t>
      </w:r>
      <w:r w:rsidRPr="00993C0D">
        <w:t>83.</w:t>
      </w:r>
      <w:r w:rsidRPr="00524C6D">
        <w:rPr>
          <w:caps/>
        </w:rPr>
        <w:t>aq.</w:t>
      </w:r>
      <w:r w:rsidRPr="00993C0D">
        <w:t>377.218</w:t>
      </w:r>
    </w:p>
    <w:p w14:paraId="7565A622" w14:textId="77777777" w:rsidR="00AE3CD1" w:rsidRDefault="00AE3CD1" w:rsidP="00AE3CD1">
      <w:pPr>
        <w:spacing w:line="480" w:lineRule="auto"/>
      </w:pPr>
      <w:r>
        <w:t xml:space="preserve">Dimensions: </w:t>
      </w:r>
      <w:r w:rsidRPr="00993C0D">
        <w:t>L: 11.4; W: 8.5; H: 2.2</w:t>
      </w:r>
    </w:p>
    <w:p w14:paraId="57A367D4" w14:textId="77777777" w:rsidR="00AE3CD1" w:rsidRDefault="00AE3CD1" w:rsidP="00AE3CD1">
      <w:pPr>
        <w:spacing w:line="480" w:lineRule="auto"/>
      </w:pPr>
      <w:r>
        <w:t xml:space="preserve">Condition and Fabric: </w:t>
      </w:r>
      <w:r w:rsidRPr="00993C0D">
        <w:t>Intact. Clay 2.5YR6/4 light reddish brown, glaze between 10YR5/6 and 10YR5/4 red and weak red.</w:t>
      </w:r>
    </w:p>
    <w:p w14:paraId="32D3050F" w14:textId="1C11E6D9" w:rsidR="00AE3CD1" w:rsidRDefault="00AE3CD1" w:rsidP="00AE3CD1">
      <w:pPr>
        <w:spacing w:line="480" w:lineRule="auto"/>
      </w:pPr>
      <w:r>
        <w:t xml:space="preserve">Description: </w:t>
      </w:r>
      <w:r w:rsidRPr="00993C0D">
        <w:t>Moldmade, from plaster mold. Ring handle with two grooves on both parts; lower part end</w:t>
      </w:r>
      <w:r>
        <w:t>s</w:t>
      </w:r>
      <w:r w:rsidRPr="00993C0D">
        <w:t xml:space="preserve"> in </w:t>
      </w:r>
      <w:r>
        <w:t xml:space="preserve">a </w:t>
      </w:r>
      <w:r w:rsidRPr="00993C0D">
        <w:t>fishtail. Shoulder: Loeschcke form</w:t>
      </w:r>
      <w:r w:rsidRPr="00524C6D">
        <w:rPr>
          <w:caps/>
        </w:rPr>
        <w:t xml:space="preserve"> vii </w:t>
      </w:r>
      <w:r w:rsidRPr="00993C0D">
        <w:t>a, decorated with vine-leaves alternating with grapes, in pronounced relief. Filling-hole at left edge of discus. Small air hole in front of nozzle. Heart-shaped nozzle</w:t>
      </w:r>
      <w:r>
        <w:t>,</w:t>
      </w:r>
      <w:r w:rsidRPr="00993C0D">
        <w:t xml:space="preserve"> Bus. 10c; underneath, striated band between two curved lines. Large base with </w:t>
      </w:r>
      <w:r>
        <w:t xml:space="preserve">a </w:t>
      </w:r>
      <w:r w:rsidRPr="00993C0D">
        <w:t xml:space="preserve">circular band marked off </w:t>
      </w:r>
      <w:r>
        <w:t>by</w:t>
      </w:r>
      <w:r w:rsidRPr="00993C0D">
        <w:t xml:space="preserve"> one external and two internal circular grooves; within this band, three evenly spaced ovo-patterns</w:t>
      </w:r>
      <w:r w:rsidR="006B0A58">
        <w:t>:</w:t>
      </w:r>
      <w:r w:rsidR="00A37259">
        <w:t xml:space="preserve"> {{stamp:391}}</w:t>
      </w:r>
      <w:r w:rsidRPr="00993C0D">
        <w:t xml:space="preserve"> common on African lamps dated</w:t>
      </w:r>
      <w:r w:rsidRPr="00524C6D">
        <w:rPr>
          <w:caps/>
        </w:rPr>
        <w:t xml:space="preserve"> </w:t>
      </w:r>
      <w:r w:rsidRPr="005170AB">
        <w:rPr>
          <w:caps/>
        </w:rPr>
        <w:t>A.D.</w:t>
      </w:r>
      <w:r w:rsidRPr="00524C6D">
        <w:rPr>
          <w:caps/>
        </w:rPr>
        <w:t xml:space="preserve"> </w:t>
      </w:r>
      <w:r w:rsidRPr="00993C0D">
        <w:t>170–230.</w:t>
      </w:r>
    </w:p>
    <w:p w14:paraId="6475F081" w14:textId="77777777" w:rsidR="00AE3CD1" w:rsidRDefault="00AE3CD1" w:rsidP="00AE3CD1">
      <w:pPr>
        <w:spacing w:line="480" w:lineRule="auto"/>
      </w:pPr>
      <w:r>
        <w:t>Discus Iconography: W</w:t>
      </w:r>
      <w:r w:rsidRPr="00993C0D">
        <w:t xml:space="preserve">inged head of Medusa, snakes tied under </w:t>
      </w:r>
      <w:r>
        <w:t xml:space="preserve">her </w:t>
      </w:r>
      <w:r w:rsidRPr="00993C0D">
        <w:t>chin.</w:t>
      </w:r>
    </w:p>
    <w:p w14:paraId="1B987FD3" w14:textId="77777777" w:rsidR="00AE3CD1" w:rsidRDefault="00AE3CD1" w:rsidP="00AE3CD1">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0675CF">
        <w:t xml:space="preserve"> 5</w:t>
      </w:r>
    </w:p>
    <w:p w14:paraId="446C77E7" w14:textId="77777777" w:rsidR="00AE3CD1" w:rsidRDefault="00AE3CD1" w:rsidP="00AE3CD1">
      <w:pPr>
        <w:spacing w:line="480" w:lineRule="auto"/>
      </w:pPr>
      <w:r>
        <w:t xml:space="preserve">Place of Manufacture or Origin: </w:t>
      </w:r>
      <w:r w:rsidR="000675CF">
        <w:t>North Africa</w:t>
      </w:r>
    </w:p>
    <w:p w14:paraId="10409FE1" w14:textId="77777777" w:rsidR="00AE3CD1" w:rsidRDefault="00AE3CD1" w:rsidP="00AE3CD1">
      <w:pPr>
        <w:spacing w:line="480" w:lineRule="auto"/>
      </w:pPr>
      <w:r>
        <w:t>Parallels: None found;</w:t>
      </w:r>
      <w:r w:rsidRPr="00993C0D">
        <w:t xml:space="preserve"> (close) Bussière 2000, no. 3027, pl. 82, decor 1.d.5.(1); Bonifay 2004a, p. 332, no. A1, fig. 186 (</w:t>
      </w:r>
      <w:r w:rsidR="00FC430B">
        <w:t>{{loc_0000:</w:t>
      </w:r>
      <w:r w:rsidRPr="00993C0D">
        <w:t>Pupput</w:t>
      </w:r>
      <w:r w:rsidR="00FC430B">
        <w:t>}}</w:t>
      </w:r>
      <w:r w:rsidRPr="00993C0D">
        <w:t>).</w:t>
      </w:r>
    </w:p>
    <w:p w14:paraId="1D87B804" w14:textId="77777777" w:rsidR="00302739" w:rsidRDefault="00302739" w:rsidP="00302739">
      <w:pPr>
        <w:spacing w:line="480" w:lineRule="auto"/>
      </w:pPr>
      <w:r>
        <w:t xml:space="preserve">Provenance: </w:t>
      </w:r>
    </w:p>
    <w:p w14:paraId="1A422EBE" w14:textId="77777777" w:rsidR="00AE3CD1" w:rsidRDefault="00AE3CD1" w:rsidP="00AE3CD1">
      <w:pPr>
        <w:spacing w:line="480" w:lineRule="auto"/>
      </w:pPr>
      <w:r>
        <w:t>Bibliography: Unpublished.</w:t>
      </w:r>
    </w:p>
    <w:p w14:paraId="7807E4BE" w14:textId="77777777" w:rsidR="00AE3CD1" w:rsidRDefault="00AE3CD1" w:rsidP="00AE3CD1">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0675CF">
        <w:t>225–230</w:t>
      </w:r>
    </w:p>
    <w:p w14:paraId="61DF564A" w14:textId="77777777" w:rsidR="00AE3CD1" w:rsidRDefault="00AE3CD1" w:rsidP="00AE3CD1">
      <w:pPr>
        <w:spacing w:line="480" w:lineRule="auto"/>
      </w:pPr>
      <w:r>
        <w:t>Date numeric: 225; 230</w:t>
      </w:r>
    </w:p>
    <w:p w14:paraId="4FFE4C18"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69BA0E2E" w14:textId="77777777" w:rsidR="00B1738F" w:rsidRPr="00993C0D" w:rsidDel="00E719D9"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1BEF645" w14:textId="77777777" w:rsidR="00B1738F" w:rsidRDefault="00B1738F" w:rsidP="00B1738F">
      <w:pPr>
        <w:pStyle w:val="Textedelespacerserv2"/>
        <w:numPr>
          <w:ilvl w:val="0"/>
          <w:numId w:val="0"/>
        </w:numPr>
        <w:spacing w:line="480" w:lineRule="auto"/>
        <w:jc w:val="left"/>
        <w:outlineLvl w:val="9"/>
        <w:rPr>
          <w:rFonts w:ascii="Palatino" w:hAnsi="Palatino"/>
        </w:rPr>
      </w:pPr>
    </w:p>
    <w:p w14:paraId="35FA7CB3" w14:textId="77777777" w:rsidR="00EE2EC3" w:rsidRDefault="00EE2EC3" w:rsidP="00EE2EC3">
      <w:pPr>
        <w:spacing w:line="480" w:lineRule="auto"/>
      </w:pPr>
      <w:r>
        <w:t>Catalogue Number: 392</w:t>
      </w:r>
    </w:p>
    <w:p w14:paraId="658EAB61" w14:textId="77777777" w:rsidR="00EE2EC3" w:rsidRDefault="00EE2EC3" w:rsidP="00EE2EC3">
      <w:pPr>
        <w:spacing w:line="480" w:lineRule="auto"/>
      </w:pPr>
      <w:r>
        <w:t xml:space="preserve">Inventory Number: </w:t>
      </w:r>
      <w:r w:rsidRPr="00993C0D">
        <w:t>83.</w:t>
      </w:r>
      <w:r w:rsidRPr="00524C6D">
        <w:rPr>
          <w:caps/>
        </w:rPr>
        <w:t>aq.</w:t>
      </w:r>
      <w:r w:rsidRPr="00993C0D">
        <w:t>352</w:t>
      </w:r>
    </w:p>
    <w:p w14:paraId="2D51859A" w14:textId="77777777" w:rsidR="00EE2EC3" w:rsidRDefault="00EE2EC3" w:rsidP="00EE2EC3">
      <w:pPr>
        <w:spacing w:line="480" w:lineRule="auto"/>
      </w:pPr>
      <w:r>
        <w:t xml:space="preserve">Dimensions: </w:t>
      </w:r>
      <w:r w:rsidRPr="00993C0D">
        <w:t>L: 11.8; W: 8.3; H: 3.5</w:t>
      </w:r>
    </w:p>
    <w:p w14:paraId="2B7F24DC" w14:textId="77777777" w:rsidR="00EE2EC3" w:rsidRDefault="00EE2EC3" w:rsidP="00EE2EC3">
      <w:pPr>
        <w:spacing w:line="480" w:lineRule="auto"/>
      </w:pPr>
      <w:r>
        <w:t xml:space="preserve">Condition and Fabric: </w:t>
      </w:r>
      <w:r w:rsidRPr="00993C0D">
        <w:t>Intact. Clay 7.5YR6/4 light brown, unevenly worn glaze mostly 5YR5/3 reddish brown.</w:t>
      </w:r>
    </w:p>
    <w:p w14:paraId="47B5E370" w14:textId="47EBC38C" w:rsidR="00EE2EC3" w:rsidRDefault="00EE2EC3" w:rsidP="00EE2EC3">
      <w:pPr>
        <w:spacing w:line="480" w:lineRule="auto"/>
      </w:pPr>
      <w:r>
        <w:t xml:space="preserve">Description: </w:t>
      </w:r>
      <w:r w:rsidRPr="00993C0D">
        <w:t>Moldmade, from plaster mold. Ring handle with two grooves on both upper and lower parts. Shoulder: Loeschcke form</w:t>
      </w:r>
      <w:r w:rsidRPr="00524C6D">
        <w:rPr>
          <w:caps/>
        </w:rPr>
        <w:t xml:space="preserve"> vii </w:t>
      </w:r>
      <w:r w:rsidRPr="00993C0D">
        <w:t>a, with vine-leaves alternating with grapes in pronounced relief. Filling-hol</w:t>
      </w:r>
      <w:r w:rsidR="00CE05DC">
        <w:t>e with corroded iron wick-nail</w:t>
      </w:r>
      <w:r w:rsidRPr="00993C0D">
        <w:t xml:space="preserve"> at right side of discus. Tiny air hole in front of nozzle. Heart-</w:t>
      </w:r>
      <w:r>
        <w:t xml:space="preserve">shaped nozzle, </w:t>
      </w:r>
      <w:r w:rsidRPr="00993C0D">
        <w:t xml:space="preserve">Bus. 10c. Base with peripheral band marked off </w:t>
      </w:r>
      <w:r>
        <w:t>by</w:t>
      </w:r>
      <w:r w:rsidRPr="00993C0D">
        <w:t xml:space="preserve"> two circular grooves; </w:t>
      </w:r>
      <w:r>
        <w:t xml:space="preserve">an </w:t>
      </w:r>
      <w:r w:rsidRPr="00993C0D">
        <w:t>additional inner groove; within th</w:t>
      </w:r>
      <w:r>
        <w:t>e</w:t>
      </w:r>
      <w:r w:rsidRPr="00993C0D">
        <w:t xml:space="preserve"> band, three evenly spaced ovo-patterns</w:t>
      </w:r>
      <w:r w:rsidR="006B0A58">
        <w:t>:</w:t>
      </w:r>
      <w:r w:rsidR="00A37259">
        <w:t xml:space="preserve"> {{stamp:392}}</w:t>
      </w:r>
      <w:r w:rsidR="006B0A58">
        <w:t xml:space="preserve"> </w:t>
      </w:r>
      <w:r w:rsidRPr="00993C0D">
        <w:t>common on African lamps dated</w:t>
      </w:r>
      <w:r w:rsidRPr="00524C6D">
        <w:rPr>
          <w:caps/>
        </w:rPr>
        <w:t xml:space="preserve"> </w:t>
      </w:r>
      <w:r w:rsidRPr="005170AB">
        <w:rPr>
          <w:caps/>
        </w:rPr>
        <w:t>A.D.</w:t>
      </w:r>
      <w:r w:rsidRPr="00524C6D">
        <w:rPr>
          <w:caps/>
        </w:rPr>
        <w:t xml:space="preserve"> </w:t>
      </w:r>
      <w:r>
        <w:t xml:space="preserve">170–230 (see </w:t>
      </w:r>
      <w:hyperlink r:id="rId83" w:history="1">
        <w:r w:rsidRPr="00EE2EC3">
          <w:rPr>
            <w:rStyle w:val="Hyperlink"/>
          </w:rPr>
          <w:t>cat. 365</w:t>
        </w:r>
      </w:hyperlink>
      <w:r w:rsidRPr="00015DCB">
        <w:t xml:space="preserve"> or </w:t>
      </w:r>
      <w:hyperlink r:id="rId84" w:history="1">
        <w:r w:rsidRPr="00EE2EC3">
          <w:rPr>
            <w:rStyle w:val="Hyperlink"/>
          </w:rPr>
          <w:t>cat. 391</w:t>
        </w:r>
      </w:hyperlink>
      <w:r w:rsidRPr="00015DCB">
        <w:t>).</w:t>
      </w:r>
    </w:p>
    <w:p w14:paraId="27E31F86" w14:textId="77777777" w:rsidR="00EE2EC3" w:rsidRDefault="00EE2EC3" w:rsidP="00EE2EC3">
      <w:pPr>
        <w:spacing w:line="480" w:lineRule="auto"/>
      </w:pPr>
      <w:r>
        <w:t>Discus Iconography: T</w:t>
      </w:r>
      <w:r w:rsidRPr="00993C0D">
        <w:t xml:space="preserve">wo winged Cupids on groundline (twisted cord); </w:t>
      </w:r>
      <w:r>
        <w:t xml:space="preserve">the </w:t>
      </w:r>
      <w:r w:rsidRPr="00993C0D">
        <w:t xml:space="preserve">left one supporting </w:t>
      </w:r>
      <w:r>
        <w:t xml:space="preserve">his </w:t>
      </w:r>
      <w:r w:rsidRPr="00993C0D">
        <w:t>visibly tipsy companion, perhaps infant Bacchus</w:t>
      </w:r>
      <w:r>
        <w:t xml:space="preserve"> </w:t>
      </w:r>
      <w:r w:rsidRPr="00993C0D">
        <w:t>hold</w:t>
      </w:r>
      <w:r>
        <w:t>ing a</w:t>
      </w:r>
      <w:r w:rsidRPr="00993C0D">
        <w:t xml:space="preserve"> big bunch of grapes.</w:t>
      </w:r>
    </w:p>
    <w:p w14:paraId="4F3D175E" w14:textId="77777777" w:rsidR="00EE2EC3" w:rsidRDefault="00EE2EC3" w:rsidP="00EE2EC3">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0675CF">
        <w:t xml:space="preserve"> 5</w:t>
      </w:r>
    </w:p>
    <w:p w14:paraId="75B65A1F" w14:textId="77777777" w:rsidR="00EE2EC3" w:rsidRDefault="00EE2EC3" w:rsidP="00EE2EC3">
      <w:pPr>
        <w:spacing w:line="480" w:lineRule="auto"/>
      </w:pPr>
      <w:r>
        <w:t xml:space="preserve">Place of Manufacture or Origin: </w:t>
      </w:r>
      <w:r w:rsidR="000675CF">
        <w:t>Tunisia(?)</w:t>
      </w:r>
    </w:p>
    <w:p w14:paraId="6FAC4375" w14:textId="77777777" w:rsidR="00EE2EC3" w:rsidRDefault="00EE2EC3" w:rsidP="00EE2EC3">
      <w:pPr>
        <w:spacing w:line="480" w:lineRule="auto"/>
      </w:pPr>
      <w:r>
        <w:t xml:space="preserve">Parallels: </w:t>
      </w:r>
      <w:r w:rsidRPr="00993C0D">
        <w:t xml:space="preserve">(Identical) Deneauve 1969, no. 906, pl. 82; Pastorino 1990, no. 28, fig. 7 </w:t>
      </w:r>
      <w:r w:rsidRPr="00EE465E">
        <w:t>({{insc:</w:t>
      </w:r>
      <w:r w:rsidRPr="00EE465E">
        <w:rPr>
          <w:caps/>
        </w:rPr>
        <w:t>exof/vic/toris</w:t>
      </w:r>
      <w:r w:rsidRPr="00EE465E">
        <w:t>}}</w:t>
      </w:r>
      <w:r w:rsidRPr="00EE465E">
        <w:rPr>
          <w:caps/>
        </w:rPr>
        <w:t>)</w:t>
      </w:r>
      <w:r w:rsidRPr="00EE465E">
        <w:t>; Palanques 1992, no. 1095, pl. 39; (close)</w:t>
      </w:r>
      <w:r w:rsidRPr="00993C0D">
        <w:t xml:space="preserve"> Bussière 2000, p. 355, no. 3296, pl. 91, and p. 163, no. 3297, decor </w:t>
      </w:r>
      <w:r w:rsidRPr="00524C6D">
        <w:rPr>
          <w:caps/>
        </w:rPr>
        <w:t>i</w:t>
      </w:r>
      <w:r w:rsidRPr="00993C0D">
        <w:t>.b.1 (39) (with further refs.).</w:t>
      </w:r>
    </w:p>
    <w:p w14:paraId="7AAB37CF" w14:textId="77777777" w:rsidR="00302739" w:rsidRDefault="00302739" w:rsidP="00302739">
      <w:pPr>
        <w:spacing w:line="480" w:lineRule="auto"/>
      </w:pPr>
      <w:r>
        <w:t xml:space="preserve">Provenance: </w:t>
      </w:r>
    </w:p>
    <w:p w14:paraId="3EA4C46F" w14:textId="77777777" w:rsidR="00EE2EC3" w:rsidRDefault="00EE2EC3" w:rsidP="00EE2EC3">
      <w:pPr>
        <w:spacing w:line="480" w:lineRule="auto"/>
      </w:pPr>
      <w:r>
        <w:t>Bibliography: Unpublished.</w:t>
      </w:r>
    </w:p>
    <w:p w14:paraId="5210A393" w14:textId="77777777" w:rsidR="00EE2EC3" w:rsidRDefault="00EE2EC3" w:rsidP="00EE2EC3">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0675CF">
        <w:t>225–230</w:t>
      </w:r>
    </w:p>
    <w:p w14:paraId="636022A8" w14:textId="77777777" w:rsidR="00EE2EC3" w:rsidRDefault="00EE2EC3" w:rsidP="00EE2EC3">
      <w:pPr>
        <w:spacing w:line="480" w:lineRule="auto"/>
      </w:pPr>
      <w:r>
        <w:t>Date numeric: 225; 230</w:t>
      </w:r>
    </w:p>
    <w:p w14:paraId="7A1E6237"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7AAADA5A"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787B100" w14:textId="77777777" w:rsidR="00B1738F" w:rsidRDefault="00B1738F" w:rsidP="00B1738F">
      <w:pPr>
        <w:pStyle w:val="Textedelespacerserv2"/>
        <w:numPr>
          <w:ilvl w:val="0"/>
          <w:numId w:val="0"/>
        </w:numPr>
        <w:spacing w:line="480" w:lineRule="auto"/>
        <w:jc w:val="left"/>
        <w:outlineLvl w:val="9"/>
        <w:rPr>
          <w:rFonts w:ascii="Palatino" w:hAnsi="Palatino"/>
        </w:rPr>
      </w:pPr>
    </w:p>
    <w:p w14:paraId="7B9DFBAD" w14:textId="77777777" w:rsidR="005F5313" w:rsidRDefault="005F5313" w:rsidP="005F5313">
      <w:pPr>
        <w:spacing w:line="480" w:lineRule="auto"/>
      </w:pPr>
      <w:r>
        <w:t>Catalogue Number: 393</w:t>
      </w:r>
    </w:p>
    <w:p w14:paraId="76CD2244" w14:textId="77777777" w:rsidR="005F5313" w:rsidRDefault="005F5313" w:rsidP="005F5313">
      <w:pPr>
        <w:spacing w:line="480" w:lineRule="auto"/>
      </w:pPr>
      <w:r>
        <w:t xml:space="preserve">Inventory Number: </w:t>
      </w:r>
      <w:r w:rsidR="007151C4" w:rsidRPr="00993C0D">
        <w:t>80.</w:t>
      </w:r>
      <w:r w:rsidR="007151C4" w:rsidRPr="00524C6D">
        <w:rPr>
          <w:caps/>
        </w:rPr>
        <w:t>aq.</w:t>
      </w:r>
      <w:r w:rsidR="007151C4" w:rsidRPr="00993C0D">
        <w:t>46.8</w:t>
      </w:r>
    </w:p>
    <w:p w14:paraId="36A885D0" w14:textId="77777777" w:rsidR="005F5313" w:rsidRDefault="005F5313" w:rsidP="005F5313">
      <w:pPr>
        <w:spacing w:line="480" w:lineRule="auto"/>
      </w:pPr>
      <w:r>
        <w:t xml:space="preserve">Dimensions: </w:t>
      </w:r>
      <w:r w:rsidR="007151C4" w:rsidRPr="00993C0D">
        <w:t>L: 10.8; W: 7.7; H: 3.1</w:t>
      </w:r>
    </w:p>
    <w:p w14:paraId="7A2240D2" w14:textId="77777777" w:rsidR="005F5313" w:rsidRDefault="005F5313" w:rsidP="005F5313">
      <w:pPr>
        <w:spacing w:line="480" w:lineRule="auto"/>
      </w:pPr>
      <w:r>
        <w:t xml:space="preserve">Condition and Fabric: </w:t>
      </w:r>
      <w:r w:rsidR="007151C4" w:rsidRPr="00993C0D">
        <w:t>Intact. Clay 7.5YR8/4 pink, worn thin glaze 7.5YR5/4 brown.</w:t>
      </w:r>
    </w:p>
    <w:p w14:paraId="0F1DA457" w14:textId="77777777" w:rsidR="005F5313" w:rsidRDefault="005F5313" w:rsidP="005F5313">
      <w:pPr>
        <w:spacing w:line="480" w:lineRule="auto"/>
      </w:pPr>
      <w:r>
        <w:t xml:space="preserve">Description: </w:t>
      </w:r>
      <w:r w:rsidR="007151C4" w:rsidRPr="00993C0D">
        <w:t>Moldmade. Ring handle with two grooves on both upper and lower parts. Shoulder: Loeschcke form</w:t>
      </w:r>
      <w:r w:rsidR="007151C4" w:rsidRPr="00524C6D">
        <w:rPr>
          <w:caps/>
        </w:rPr>
        <w:t xml:space="preserve"> vii </w:t>
      </w:r>
      <w:r w:rsidR="007151C4" w:rsidRPr="00993C0D">
        <w:t xml:space="preserve">a, with vine-leaves alternating with grapes in pronounced relief. Filling-hole and tiny air hole in lower </w:t>
      </w:r>
      <w:r w:rsidR="007151C4">
        <w:t>field</w:t>
      </w:r>
      <w:r w:rsidR="007151C4" w:rsidRPr="00993C0D">
        <w:t>. Heart-shaped nozzle</w:t>
      </w:r>
      <w:r w:rsidR="007151C4">
        <w:t>,</w:t>
      </w:r>
      <w:r w:rsidR="007151C4" w:rsidRPr="00993C0D">
        <w:t xml:space="preserve"> Bus. 10c. Base-ring marked off </w:t>
      </w:r>
      <w:r w:rsidR="007151C4">
        <w:t>by</w:t>
      </w:r>
      <w:r w:rsidR="007151C4" w:rsidRPr="00993C0D">
        <w:t xml:space="preserve"> two </w:t>
      </w:r>
      <w:r w:rsidR="007151C4" w:rsidRPr="00EE465E">
        <w:t>circular grooves; an additional inner groove. Potter’s incuse signature: {{insc:</w:t>
      </w:r>
      <w:r w:rsidR="007151C4" w:rsidRPr="00EE465E">
        <w:rPr>
          <w:caps/>
        </w:rPr>
        <w:t>chelian</w:t>
      </w:r>
      <w:r w:rsidR="007151C4" w:rsidRPr="00EE465E">
        <w:t xml:space="preserve">}}, African workshop active </w:t>
      </w:r>
      <w:r w:rsidR="007151C4" w:rsidRPr="00EE465E">
        <w:rPr>
          <w:caps/>
        </w:rPr>
        <w:t xml:space="preserve">A.D. </w:t>
      </w:r>
      <w:r w:rsidR="007151C4" w:rsidRPr="00EE465E">
        <w:t>175–225.</w:t>
      </w:r>
    </w:p>
    <w:p w14:paraId="7F364E61" w14:textId="6C8BF82B" w:rsidR="005F5313" w:rsidRDefault="005F5313" w:rsidP="005F5313">
      <w:pPr>
        <w:spacing w:line="480" w:lineRule="auto"/>
      </w:pPr>
      <w:r>
        <w:t xml:space="preserve">Discus Iconography: </w:t>
      </w:r>
      <w:r w:rsidR="007151C4">
        <w:t>M</w:t>
      </w:r>
      <w:r w:rsidR="009D7F99">
        <w:t>an wearing</w:t>
      </w:r>
      <w:r w:rsidR="007151C4">
        <w:t xml:space="preserve"> </w:t>
      </w:r>
      <w:r w:rsidR="007151C4" w:rsidRPr="00993C0D">
        <w:t xml:space="preserve">tunic, mantle, and pointed cap rushing to left, looking back at </w:t>
      </w:r>
      <w:r w:rsidR="007151C4">
        <w:t xml:space="preserve">an </w:t>
      </w:r>
      <w:r w:rsidR="007151C4" w:rsidRPr="00993C0D">
        <w:t xml:space="preserve">angry bear ready to strike him with its claws; </w:t>
      </w:r>
      <w:r w:rsidR="007151C4">
        <w:t xml:space="preserve">the </w:t>
      </w:r>
      <w:r w:rsidR="007151C4" w:rsidRPr="00993C0D">
        <w:t xml:space="preserve">man </w:t>
      </w:r>
      <w:r w:rsidR="007151C4">
        <w:t xml:space="preserve">is </w:t>
      </w:r>
      <w:r w:rsidR="007151C4" w:rsidRPr="00993C0D">
        <w:t xml:space="preserve">holding </w:t>
      </w:r>
      <w:r w:rsidR="007151C4">
        <w:t xml:space="preserve">a </w:t>
      </w:r>
      <w:r w:rsidR="007151C4" w:rsidRPr="00993C0D">
        <w:t>round object</w:t>
      </w:r>
      <w:r w:rsidR="007151C4">
        <w:t xml:space="preserve"> (a purse[</w:t>
      </w:r>
      <w:r w:rsidR="007151C4" w:rsidRPr="00993C0D">
        <w:t>?</w:t>
      </w:r>
      <w:r w:rsidR="007151C4">
        <w:t>]</w:t>
      </w:r>
      <w:r w:rsidR="007151C4" w:rsidRPr="00993C0D">
        <w:t>).</w:t>
      </w:r>
    </w:p>
    <w:p w14:paraId="6169E8F4" w14:textId="77777777" w:rsidR="005F5313" w:rsidRDefault="005F5313" w:rsidP="005F5313">
      <w:pPr>
        <w:spacing w:line="480" w:lineRule="auto"/>
      </w:pPr>
      <w:r>
        <w:t xml:space="preserve">Type: </w:t>
      </w:r>
      <w:r w:rsidR="007151C4" w:rsidRPr="00993C0D">
        <w:t xml:space="preserve">Loeschcke </w:t>
      </w:r>
      <w:r w:rsidR="007151C4" w:rsidRPr="00524C6D">
        <w:rPr>
          <w:caps/>
        </w:rPr>
        <w:t>viii</w:t>
      </w:r>
      <w:r w:rsidR="007151C4" w:rsidRPr="00993C0D">
        <w:t xml:space="preserve">; Bussière form D </w:t>
      </w:r>
      <w:r w:rsidR="007151C4" w:rsidRPr="00524C6D">
        <w:rPr>
          <w:caps/>
        </w:rPr>
        <w:t>x</w:t>
      </w:r>
      <w:r w:rsidR="000675CF">
        <w:t xml:space="preserve"> 5</w:t>
      </w:r>
    </w:p>
    <w:p w14:paraId="371AD373" w14:textId="77777777" w:rsidR="005F5313" w:rsidRDefault="005F5313" w:rsidP="005F5313">
      <w:pPr>
        <w:spacing w:line="480" w:lineRule="auto"/>
      </w:pPr>
      <w:r>
        <w:t xml:space="preserve">Place of Manufacture or Origin: </w:t>
      </w:r>
      <w:r w:rsidR="007151C4">
        <w:t>N</w:t>
      </w:r>
      <w:r w:rsidR="007151C4" w:rsidRPr="00993C0D">
        <w:t>one given by Sch</w:t>
      </w:r>
      <w:r w:rsidR="000675CF">
        <w:t>üller but probably North Africa</w:t>
      </w:r>
    </w:p>
    <w:p w14:paraId="1B2EB174" w14:textId="50BC7ECF" w:rsidR="005F5313" w:rsidRDefault="005F5313" w:rsidP="005F5313">
      <w:pPr>
        <w:spacing w:line="480" w:lineRule="auto"/>
      </w:pPr>
      <w:r>
        <w:t xml:space="preserve">Parallels: </w:t>
      </w:r>
      <w:r w:rsidR="007151C4" w:rsidRPr="00993C0D">
        <w:t>(Close) Gorny and Mosch 2007b, p. 182, lot 497</w:t>
      </w:r>
      <w:r w:rsidR="009D7F99">
        <w:t>.</w:t>
      </w:r>
    </w:p>
    <w:p w14:paraId="1588EF8C" w14:textId="77777777" w:rsidR="00302739" w:rsidRDefault="00302739" w:rsidP="00302739">
      <w:pPr>
        <w:spacing w:line="480" w:lineRule="auto"/>
      </w:pPr>
      <w:r>
        <w:t xml:space="preserve">Provenance: </w:t>
      </w:r>
    </w:p>
    <w:p w14:paraId="695A7E56" w14:textId="77777777" w:rsidR="005F5313" w:rsidRDefault="005F5313" w:rsidP="005F5313">
      <w:pPr>
        <w:spacing w:line="480" w:lineRule="auto"/>
      </w:pPr>
      <w:r>
        <w:t>Bibliography: Unpublished.</w:t>
      </w:r>
    </w:p>
    <w:p w14:paraId="4FADA938" w14:textId="77777777" w:rsidR="005F5313" w:rsidRDefault="005F5313" w:rsidP="005F5313">
      <w:pPr>
        <w:spacing w:line="480" w:lineRule="auto"/>
      </w:pPr>
      <w:r>
        <w:t xml:space="preserve">Date: </w:t>
      </w:r>
      <w:r w:rsidR="007151C4" w:rsidRPr="00993C0D">
        <w:t>Ca.</w:t>
      </w:r>
      <w:r w:rsidR="007151C4" w:rsidRPr="00524C6D">
        <w:rPr>
          <w:caps/>
        </w:rPr>
        <w:t xml:space="preserve"> </w:t>
      </w:r>
      <w:r w:rsidR="007151C4" w:rsidRPr="005170AB">
        <w:rPr>
          <w:caps/>
        </w:rPr>
        <w:t>A.D.</w:t>
      </w:r>
      <w:r w:rsidR="007151C4" w:rsidRPr="00524C6D">
        <w:rPr>
          <w:caps/>
        </w:rPr>
        <w:t xml:space="preserve"> </w:t>
      </w:r>
      <w:r w:rsidR="000675CF">
        <w:t>225</w:t>
      </w:r>
    </w:p>
    <w:p w14:paraId="5441AC79" w14:textId="0C9BBC9E" w:rsidR="005F5313" w:rsidRDefault="005F5313" w:rsidP="005F5313">
      <w:pPr>
        <w:spacing w:line="480" w:lineRule="auto"/>
      </w:pPr>
      <w:r>
        <w:t xml:space="preserve">Date numeric: </w:t>
      </w:r>
      <w:r w:rsidR="009D7F99">
        <w:t>220; 230</w:t>
      </w:r>
    </w:p>
    <w:p w14:paraId="768283B5"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0803AA39"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FA5FCBD" w14:textId="77777777" w:rsidR="00B1738F" w:rsidRDefault="00B1738F" w:rsidP="00B1738F">
      <w:pPr>
        <w:pStyle w:val="Textedelespacerserv2"/>
        <w:numPr>
          <w:ilvl w:val="0"/>
          <w:numId w:val="0"/>
        </w:numPr>
        <w:spacing w:line="480" w:lineRule="auto"/>
        <w:jc w:val="left"/>
        <w:outlineLvl w:val="9"/>
        <w:rPr>
          <w:rFonts w:ascii="Palatino" w:hAnsi="Palatino"/>
        </w:rPr>
      </w:pPr>
    </w:p>
    <w:p w14:paraId="6DDDA2B1" w14:textId="77777777" w:rsidR="009F2292" w:rsidRDefault="009F2292" w:rsidP="009F2292">
      <w:pPr>
        <w:spacing w:line="480" w:lineRule="auto"/>
      </w:pPr>
      <w:r>
        <w:t>Catalogue Number: 394</w:t>
      </w:r>
    </w:p>
    <w:p w14:paraId="6AB75DCE" w14:textId="77777777" w:rsidR="009F2292" w:rsidRDefault="009F2292" w:rsidP="009F2292">
      <w:pPr>
        <w:spacing w:line="480" w:lineRule="auto"/>
      </w:pPr>
      <w:r>
        <w:t xml:space="preserve">Inventory Number: </w:t>
      </w:r>
      <w:r w:rsidRPr="00993C0D">
        <w:t>83.</w:t>
      </w:r>
      <w:r w:rsidRPr="00524C6D">
        <w:rPr>
          <w:caps/>
        </w:rPr>
        <w:t>aq.</w:t>
      </w:r>
      <w:r w:rsidRPr="00993C0D">
        <w:t>377.466</w:t>
      </w:r>
    </w:p>
    <w:p w14:paraId="17968B45" w14:textId="77777777" w:rsidR="009F2292" w:rsidRDefault="009F2292" w:rsidP="009F2292">
      <w:pPr>
        <w:spacing w:line="480" w:lineRule="auto"/>
      </w:pPr>
      <w:r>
        <w:t xml:space="preserve">Dimensions: </w:t>
      </w:r>
      <w:r w:rsidRPr="00993C0D">
        <w:t>L: 11.8; W: 9.1; H: 3.2</w:t>
      </w:r>
    </w:p>
    <w:p w14:paraId="05698AF8" w14:textId="77777777" w:rsidR="009F2292" w:rsidRDefault="009F2292" w:rsidP="009F2292">
      <w:pPr>
        <w:spacing w:line="480" w:lineRule="auto"/>
      </w:pPr>
      <w:r>
        <w:t xml:space="preserve">Condition and Fabric: </w:t>
      </w:r>
      <w:r w:rsidRPr="00993C0D">
        <w:t>Small crack on lower left discus; small hole on right side of discus. Clay 7.5YR6/4 light brown, glaze 5YR5/6 yellowish red.</w:t>
      </w:r>
    </w:p>
    <w:p w14:paraId="3D0508B6" w14:textId="71DA3656" w:rsidR="009F2292" w:rsidRDefault="009F2292" w:rsidP="009F2292">
      <w:pPr>
        <w:spacing w:line="480" w:lineRule="auto"/>
      </w:pPr>
      <w:r>
        <w:t xml:space="preserve">Description: </w:t>
      </w:r>
      <w:r w:rsidRPr="00993C0D">
        <w:t>Moldmade, from plaster mold. Ring handle with three grooves on both upper and lower parts. Shoulder: Loeschcke form</w:t>
      </w:r>
      <w:r w:rsidRPr="00524C6D">
        <w:rPr>
          <w:caps/>
        </w:rPr>
        <w:t xml:space="preserve"> viii </w:t>
      </w:r>
      <w:r w:rsidRPr="00993C0D">
        <w:t>b, with three rows of globules. Filling-hole left of center, with traces of corros</w:t>
      </w:r>
      <w:r w:rsidR="00CE05DC">
        <w:t>ion from former iron wick-nail</w:t>
      </w:r>
      <w:r w:rsidRPr="00993C0D">
        <w:t xml:space="preserve">. Air hole at lower edge of discus, facing nozzle. Heart-shaped nozzle, Bus. 10b; </w:t>
      </w:r>
      <w:r w:rsidR="009D7F99">
        <w:t>underneath,</w:t>
      </w:r>
      <w:r>
        <w:t>with a</w:t>
      </w:r>
      <w:r w:rsidRPr="00993C0D">
        <w:t xml:space="preserve"> row of small tongues between two twisted cords. Flat-topped slightly raised base-ring marked off </w:t>
      </w:r>
      <w:r>
        <w:t>by</w:t>
      </w:r>
      <w:r w:rsidRPr="00993C0D">
        <w:t xml:space="preserve"> two grooves: </w:t>
      </w:r>
      <w:r>
        <w:t>between them</w:t>
      </w:r>
      <w:r w:rsidRPr="00993C0D">
        <w:t xml:space="preserve"> three evenly spaced ovo-patterns</w:t>
      </w:r>
      <w:r w:rsidR="006B0A58">
        <w:t>:</w:t>
      </w:r>
      <w:r w:rsidR="00A37259">
        <w:t xml:space="preserve"> {{stamp:394}}</w:t>
      </w:r>
      <w:r w:rsidRPr="00993C0D">
        <w:t xml:space="preserve"> Midway toward center, two further incised circles; </w:t>
      </w:r>
      <w:r>
        <w:t xml:space="preserve">one </w:t>
      </w:r>
      <w:r w:rsidRPr="00993C0D">
        <w:t>small dotted circle in center.</w:t>
      </w:r>
    </w:p>
    <w:p w14:paraId="052C05F0" w14:textId="77777777" w:rsidR="009F2292" w:rsidRDefault="009F2292" w:rsidP="009F2292">
      <w:pPr>
        <w:spacing w:line="480" w:lineRule="auto"/>
      </w:pPr>
      <w:r>
        <w:t>Discus Iconography: B</w:t>
      </w:r>
      <w:r w:rsidRPr="00993C0D">
        <w:t xml:space="preserve">ust of bearded Mars, body </w:t>
      </w:r>
      <w:r>
        <w:t xml:space="preserve">in </w:t>
      </w:r>
      <w:r w:rsidRPr="00993C0D">
        <w:t xml:space="preserve">frontal view, head to right; wearing crested helmet with vizor and cuirass; </w:t>
      </w:r>
      <w:r>
        <w:t xml:space="preserve">an </w:t>
      </w:r>
      <w:r w:rsidRPr="00993C0D">
        <w:t>arrow behind him.</w:t>
      </w:r>
    </w:p>
    <w:p w14:paraId="04EC772C" w14:textId="77777777" w:rsidR="009F2292" w:rsidRDefault="009F2292" w:rsidP="009F2292">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0675CF">
        <w:t xml:space="preserve"> 6</w:t>
      </w:r>
    </w:p>
    <w:p w14:paraId="7EA48230" w14:textId="77777777" w:rsidR="009F2292" w:rsidRDefault="009F2292" w:rsidP="009F2292">
      <w:pPr>
        <w:spacing w:line="480" w:lineRule="auto"/>
      </w:pPr>
      <w:r>
        <w:t xml:space="preserve">Place of Manufacture or Origin: </w:t>
      </w:r>
      <w:r w:rsidR="000675CF">
        <w:t>North Africa</w:t>
      </w:r>
    </w:p>
    <w:p w14:paraId="082355EA" w14:textId="77777777" w:rsidR="009F2292" w:rsidRDefault="009F2292" w:rsidP="009F2292">
      <w:pPr>
        <w:spacing w:line="480" w:lineRule="auto"/>
      </w:pPr>
      <w:r>
        <w:t xml:space="preserve">Parallels: </w:t>
      </w:r>
      <w:r w:rsidRPr="00993C0D">
        <w:t xml:space="preserve">(Very close) Bussière 2000, p. 363, no. 3574, pl. 99 (the cuirass decor is different), and p. 157, decor </w:t>
      </w:r>
      <w:r w:rsidRPr="00524C6D">
        <w:rPr>
          <w:caps/>
        </w:rPr>
        <w:t>i</w:t>
      </w:r>
      <w:r w:rsidRPr="00993C0D">
        <w:t>.a.9.(1) (with further refs.).</w:t>
      </w:r>
    </w:p>
    <w:p w14:paraId="415A7E57" w14:textId="77777777" w:rsidR="00302739" w:rsidRDefault="00302739" w:rsidP="00302739">
      <w:pPr>
        <w:spacing w:line="480" w:lineRule="auto"/>
      </w:pPr>
      <w:r>
        <w:t xml:space="preserve">Provenance: </w:t>
      </w:r>
    </w:p>
    <w:p w14:paraId="4EA3A9D4" w14:textId="77777777" w:rsidR="009F2292" w:rsidRDefault="009F2292" w:rsidP="009F2292">
      <w:pPr>
        <w:spacing w:line="480" w:lineRule="auto"/>
      </w:pPr>
      <w:r>
        <w:t>Bibliography: Unpublished.</w:t>
      </w:r>
    </w:p>
    <w:p w14:paraId="77B71037" w14:textId="77777777" w:rsidR="009F2292" w:rsidRDefault="009F2292" w:rsidP="009F2292">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Pr="00993C0D">
        <w:t>225–250</w:t>
      </w:r>
    </w:p>
    <w:p w14:paraId="44F604E4" w14:textId="77777777" w:rsidR="009F2292" w:rsidRDefault="009F2292" w:rsidP="009F2292">
      <w:pPr>
        <w:spacing w:line="480" w:lineRule="auto"/>
      </w:pPr>
      <w:r>
        <w:t>Date numeric: 225; 250</w:t>
      </w:r>
    </w:p>
    <w:p w14:paraId="2D2682DC"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3976F835"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41CCB45" w14:textId="77777777" w:rsidR="00B1738F" w:rsidRDefault="00B1738F" w:rsidP="00B1738F">
      <w:pPr>
        <w:pStyle w:val="Textedelespacerserv2"/>
        <w:numPr>
          <w:ilvl w:val="0"/>
          <w:numId w:val="0"/>
        </w:numPr>
        <w:spacing w:line="480" w:lineRule="auto"/>
        <w:jc w:val="left"/>
        <w:outlineLvl w:val="9"/>
        <w:rPr>
          <w:rFonts w:ascii="Palatino" w:hAnsi="Palatino"/>
        </w:rPr>
      </w:pPr>
    </w:p>
    <w:p w14:paraId="7FAECA83" w14:textId="77777777" w:rsidR="00DF3731" w:rsidRDefault="00DF3731" w:rsidP="00DF3731">
      <w:pPr>
        <w:spacing w:line="480" w:lineRule="auto"/>
      </w:pPr>
      <w:r>
        <w:t>Catalogue Number: 395</w:t>
      </w:r>
    </w:p>
    <w:p w14:paraId="6F9C097C" w14:textId="77777777" w:rsidR="00DF3731" w:rsidRDefault="00DF3731" w:rsidP="00DF3731">
      <w:pPr>
        <w:spacing w:line="480" w:lineRule="auto"/>
      </w:pPr>
      <w:r>
        <w:t xml:space="preserve">Inventory Number: </w:t>
      </w:r>
      <w:r w:rsidRPr="00993C0D">
        <w:t>83.</w:t>
      </w:r>
      <w:r w:rsidRPr="00524C6D">
        <w:rPr>
          <w:caps/>
        </w:rPr>
        <w:t>aq.</w:t>
      </w:r>
      <w:r w:rsidRPr="00993C0D">
        <w:t>391.5</w:t>
      </w:r>
    </w:p>
    <w:p w14:paraId="5024CAAA" w14:textId="77777777" w:rsidR="00DF3731" w:rsidRDefault="00DF3731" w:rsidP="00DF3731">
      <w:pPr>
        <w:spacing w:line="480" w:lineRule="auto"/>
      </w:pPr>
      <w:r>
        <w:t xml:space="preserve">Dimensions: </w:t>
      </w:r>
      <w:r w:rsidRPr="00993C0D">
        <w:t>L: 11.1; W: 8.1; H: 3.2</w:t>
      </w:r>
    </w:p>
    <w:p w14:paraId="2E7FB5E6" w14:textId="77777777" w:rsidR="00DF3731" w:rsidRDefault="00DF3731" w:rsidP="00DF3731">
      <w:pPr>
        <w:spacing w:line="480" w:lineRule="auto"/>
      </w:pPr>
      <w:r>
        <w:t xml:space="preserve">Condition and Fabric: </w:t>
      </w:r>
      <w:r w:rsidRPr="00993C0D">
        <w:t xml:space="preserve">Intact, but underside deformed during </w:t>
      </w:r>
      <w:r>
        <w:t>production</w:t>
      </w:r>
      <w:r w:rsidRPr="00993C0D">
        <w:t>. Clay 5YR6/6 reddish yellow, mottled glaze mostly 2.5YR5/4 reddish brown.</w:t>
      </w:r>
    </w:p>
    <w:p w14:paraId="7471FFBC" w14:textId="4D9FB6EA" w:rsidR="00DF3731" w:rsidRDefault="00DF3731" w:rsidP="00DF3731">
      <w:pPr>
        <w:spacing w:line="480" w:lineRule="auto"/>
      </w:pPr>
      <w:r>
        <w:t xml:space="preserve">Description: </w:t>
      </w:r>
      <w:r w:rsidRPr="00993C0D">
        <w:t>Moldmade, from plaster mold. Ring handle with three grooves on upper part. Deep basin, lesser depth toward nozzle. Shoulder: Loeschcke form</w:t>
      </w:r>
      <w:r w:rsidRPr="00524C6D">
        <w:rPr>
          <w:caps/>
        </w:rPr>
        <w:t xml:space="preserve"> viii </w:t>
      </w:r>
      <w:r w:rsidRPr="00993C0D">
        <w:t>b, with three rows of beads. Filling-hole slightly left of center. Air hole facing nozzle. Heart-shaped nozzle</w:t>
      </w:r>
      <w:r>
        <w:t>,</w:t>
      </w:r>
      <w:r w:rsidRPr="00993C0D">
        <w:t xml:space="preserve"> Bus. 10b; underneath, striated band between two curved and twisted cords. Flat base-ring marked off </w:t>
      </w:r>
      <w:r>
        <w:t>by</w:t>
      </w:r>
      <w:r w:rsidRPr="00993C0D">
        <w:t xml:space="preserve"> two circular grooves and decorated with three blurred</w:t>
      </w:r>
      <w:r w:rsidR="009D7F99">
        <w:t>,</w:t>
      </w:r>
      <w:r w:rsidRPr="00993C0D">
        <w:t xml:space="preserve"> evenly spaced ovo-motifs</w:t>
      </w:r>
      <w:r w:rsidR="00A37259">
        <w:t xml:space="preserve"> {{stamp:395}}</w:t>
      </w:r>
      <w:r w:rsidRPr="00993C0D">
        <w:t xml:space="preserve">; two additional thin inner circles; </w:t>
      </w:r>
      <w:r>
        <w:t xml:space="preserve">a </w:t>
      </w:r>
      <w:r w:rsidRPr="00993C0D">
        <w:t>small dotted circle in center.</w:t>
      </w:r>
    </w:p>
    <w:p w14:paraId="546CBE91" w14:textId="77777777" w:rsidR="00DF3731" w:rsidRDefault="00DF3731" w:rsidP="00DF3731">
      <w:pPr>
        <w:spacing w:line="480" w:lineRule="auto"/>
      </w:pPr>
      <w:r>
        <w:t>Discus Iconography: B</w:t>
      </w:r>
      <w:r w:rsidRPr="00993C0D">
        <w:t xml:space="preserve">ust of Mars, body frontal, head to right, wearing </w:t>
      </w:r>
      <w:r>
        <w:t xml:space="preserve">a </w:t>
      </w:r>
      <w:r w:rsidRPr="00993C0D">
        <w:t xml:space="preserve">helmet with vizor and </w:t>
      </w:r>
      <w:r>
        <w:t xml:space="preserve">a </w:t>
      </w:r>
      <w:r w:rsidRPr="00993C0D">
        <w:t>cuirass.</w:t>
      </w:r>
    </w:p>
    <w:p w14:paraId="6AD79079" w14:textId="77777777" w:rsidR="00DF3731" w:rsidRDefault="00DF3731" w:rsidP="00DF3731">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D60CEB">
        <w:t xml:space="preserve"> 6</w:t>
      </w:r>
    </w:p>
    <w:p w14:paraId="6ACE5CF4" w14:textId="77777777" w:rsidR="00DF3731" w:rsidRDefault="00DF3731" w:rsidP="00DF3731">
      <w:pPr>
        <w:spacing w:line="480" w:lineRule="auto"/>
      </w:pPr>
      <w:r>
        <w:t xml:space="preserve">Place of Manufacture or Origin: </w:t>
      </w:r>
      <w:r w:rsidR="00D60CEB">
        <w:t>Unknown</w:t>
      </w:r>
    </w:p>
    <w:p w14:paraId="09D0E52B" w14:textId="77777777" w:rsidR="00DF3731" w:rsidRDefault="00DF3731" w:rsidP="00DF3731">
      <w:pPr>
        <w:spacing w:line="480" w:lineRule="auto"/>
      </w:pPr>
      <w:r>
        <w:t xml:space="preserve">Parallels: </w:t>
      </w:r>
      <w:r w:rsidRPr="00993C0D">
        <w:t>(Close) Bussière 2000, p. 363, no. 3574, pl. 99 (different</w:t>
      </w:r>
      <w:r w:rsidRPr="00993C0D" w:rsidDel="006125BA">
        <w:t xml:space="preserve"> </w:t>
      </w:r>
      <w:r w:rsidRPr="00993C0D">
        <w:t xml:space="preserve">cuirass ), p. 157, decor </w:t>
      </w:r>
      <w:r w:rsidRPr="00524C6D">
        <w:rPr>
          <w:caps/>
        </w:rPr>
        <w:t>i</w:t>
      </w:r>
      <w:r w:rsidRPr="00993C0D">
        <w:t xml:space="preserve">.a.9.(1) (with further refs.); </w:t>
      </w:r>
      <w:hyperlink r:id="rId85" w:history="1">
        <w:r w:rsidRPr="00DF3731">
          <w:rPr>
            <w:rStyle w:val="Hyperlink"/>
          </w:rPr>
          <w:t>cat. 394</w:t>
        </w:r>
      </w:hyperlink>
      <w:r w:rsidRPr="00DF3731">
        <w:t>.</w:t>
      </w:r>
    </w:p>
    <w:p w14:paraId="47AD9716" w14:textId="77777777" w:rsidR="00302739" w:rsidRDefault="00302739" w:rsidP="00302739">
      <w:pPr>
        <w:spacing w:line="480" w:lineRule="auto"/>
      </w:pPr>
      <w:r>
        <w:t xml:space="preserve">Provenance: </w:t>
      </w:r>
    </w:p>
    <w:p w14:paraId="2DF46515" w14:textId="77777777" w:rsidR="00DF3731" w:rsidRDefault="00DF3731" w:rsidP="00DF3731">
      <w:pPr>
        <w:spacing w:line="480" w:lineRule="auto"/>
      </w:pPr>
      <w:r>
        <w:t>Bibliography: Unpublished.</w:t>
      </w:r>
    </w:p>
    <w:p w14:paraId="13D6B4E4" w14:textId="77777777" w:rsidR="00DF3731" w:rsidRDefault="00DF3731" w:rsidP="00DF3731">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D60CEB">
        <w:t>225–250</w:t>
      </w:r>
    </w:p>
    <w:p w14:paraId="2EE655A3" w14:textId="77777777" w:rsidR="00DF3731" w:rsidRDefault="00DF3731" w:rsidP="00DF3731">
      <w:pPr>
        <w:spacing w:line="480" w:lineRule="auto"/>
      </w:pPr>
      <w:r>
        <w:t>Date numeric: 225; 250</w:t>
      </w:r>
    </w:p>
    <w:p w14:paraId="55701AA4"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48BAE9E8"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5AC4B70" w14:textId="77777777" w:rsidR="00B1738F" w:rsidRDefault="00B1738F" w:rsidP="00B1738F">
      <w:pPr>
        <w:pStyle w:val="Textedelespacerserv2"/>
        <w:numPr>
          <w:ilvl w:val="0"/>
          <w:numId w:val="0"/>
        </w:numPr>
        <w:spacing w:line="480" w:lineRule="auto"/>
        <w:jc w:val="left"/>
        <w:outlineLvl w:val="9"/>
        <w:rPr>
          <w:rFonts w:ascii="Palatino" w:hAnsi="Palatino"/>
        </w:rPr>
      </w:pPr>
    </w:p>
    <w:p w14:paraId="7DD6DF93" w14:textId="77777777" w:rsidR="0042580B" w:rsidRDefault="0042580B" w:rsidP="0042580B">
      <w:pPr>
        <w:spacing w:line="480" w:lineRule="auto"/>
      </w:pPr>
      <w:r>
        <w:t>Catalogue Number: 396</w:t>
      </w:r>
    </w:p>
    <w:p w14:paraId="374C0D14" w14:textId="77777777" w:rsidR="0042580B" w:rsidRDefault="0042580B" w:rsidP="0042580B">
      <w:pPr>
        <w:spacing w:line="480" w:lineRule="auto"/>
      </w:pPr>
      <w:r>
        <w:t xml:space="preserve">Inventory Number: </w:t>
      </w:r>
      <w:r w:rsidRPr="00993C0D">
        <w:t>83.</w:t>
      </w:r>
      <w:r w:rsidRPr="00524C6D">
        <w:rPr>
          <w:caps/>
        </w:rPr>
        <w:t>aq.</w:t>
      </w:r>
      <w:r w:rsidRPr="00993C0D">
        <w:t>377.232</w:t>
      </w:r>
    </w:p>
    <w:p w14:paraId="7B9E89B6" w14:textId="77777777" w:rsidR="0042580B" w:rsidRDefault="0042580B" w:rsidP="0042580B">
      <w:pPr>
        <w:spacing w:line="480" w:lineRule="auto"/>
      </w:pPr>
      <w:r>
        <w:t xml:space="preserve">Dimensions: </w:t>
      </w:r>
      <w:r w:rsidRPr="00993C0D">
        <w:t>L: 10.7; W: 7.5; H: 2.7</w:t>
      </w:r>
    </w:p>
    <w:p w14:paraId="0C15F5F8" w14:textId="77777777" w:rsidR="0042580B" w:rsidRDefault="0042580B" w:rsidP="0042580B">
      <w:pPr>
        <w:spacing w:line="480" w:lineRule="auto"/>
      </w:pPr>
      <w:r>
        <w:t xml:space="preserve">Condition and Fabric: </w:t>
      </w:r>
      <w:r w:rsidRPr="00993C0D">
        <w:t>Long crack on top and base; chipped handle. Clay 10YR7/2 light gray, mottled glaze varying between 10YR6/2 light brownish gray and 10YR4/2 dark grayish brown; partly burned(?).</w:t>
      </w:r>
    </w:p>
    <w:p w14:paraId="4189DF78" w14:textId="77777777" w:rsidR="0042580B" w:rsidRDefault="0042580B" w:rsidP="0042580B">
      <w:pPr>
        <w:spacing w:line="480" w:lineRule="auto"/>
      </w:pPr>
      <w:r>
        <w:t xml:space="preserve">Description: </w:t>
      </w:r>
      <w:r w:rsidRPr="00993C0D">
        <w:t xml:space="preserve">Moldmade, from plaster mold. Ring handle with three grooves on upper part and one on lower. Shoulder with grapes and tendrils, separated from discus by </w:t>
      </w:r>
      <w:r>
        <w:t xml:space="preserve">a </w:t>
      </w:r>
      <w:r w:rsidRPr="00993C0D">
        <w:t xml:space="preserve">ridge marked off by two grooves. Filling-hole and air hole in lower </w:t>
      </w:r>
      <w:r>
        <w:t>field</w:t>
      </w:r>
      <w:r w:rsidRPr="00993C0D">
        <w:t xml:space="preserve">. Heart-shaped nozzle, Bus. 10b. Base-ring marked off </w:t>
      </w:r>
      <w:r>
        <w:t>by</w:t>
      </w:r>
      <w:r w:rsidRPr="00993C0D">
        <w:t xml:space="preserve"> two circular grooves; two additional concentric inner circles.</w:t>
      </w:r>
    </w:p>
    <w:p w14:paraId="614ED728" w14:textId="465CFE24" w:rsidR="0042580B" w:rsidRDefault="0042580B" w:rsidP="0042580B">
      <w:pPr>
        <w:spacing w:line="480" w:lineRule="auto"/>
      </w:pPr>
      <w:r>
        <w:t xml:space="preserve">Discus Iconography: </w:t>
      </w:r>
      <w:r w:rsidRPr="00993C0D">
        <w:t xml:space="preserve">Hercules fighting </w:t>
      </w:r>
      <w:r w:rsidR="009D7F99">
        <w:t xml:space="preserve">the </w:t>
      </w:r>
      <w:r w:rsidRPr="00993C0D">
        <w:t xml:space="preserve">Lernean Hydra; in lower </w:t>
      </w:r>
      <w:r w:rsidR="009D7F99" w:rsidRPr="00993C0D">
        <w:t xml:space="preserve">right </w:t>
      </w:r>
      <w:r w:rsidRPr="00993C0D">
        <w:t>field King Eurystheus hiding in a bronze jar, lifting his arms as if imploring Hercules for help.</w:t>
      </w:r>
    </w:p>
    <w:p w14:paraId="28A10E32" w14:textId="77777777" w:rsidR="0042580B" w:rsidRDefault="0042580B" w:rsidP="0042580B">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D60CEB">
        <w:t xml:space="preserve"> 10</w:t>
      </w:r>
    </w:p>
    <w:p w14:paraId="45AA66E3" w14:textId="77777777" w:rsidR="0042580B" w:rsidRDefault="0042580B" w:rsidP="0042580B">
      <w:pPr>
        <w:spacing w:line="480" w:lineRule="auto"/>
      </w:pPr>
      <w:r>
        <w:t xml:space="preserve">Place of Manufacture or Origin: </w:t>
      </w:r>
      <w:r w:rsidR="00D60CEB">
        <w:t>North Africa</w:t>
      </w:r>
    </w:p>
    <w:p w14:paraId="3539DA52" w14:textId="77777777" w:rsidR="0042580B" w:rsidRDefault="0042580B" w:rsidP="0042580B">
      <w:pPr>
        <w:spacing w:line="480" w:lineRule="auto"/>
      </w:pPr>
      <w:r>
        <w:t xml:space="preserve">Parallels: </w:t>
      </w:r>
      <w:r w:rsidRPr="00993C0D">
        <w:t xml:space="preserve">Bussière 2000, no. 3541, pl. 98; for the same theme treated differently, see Rodríguez Martín 2002, no. 127, pl. 26 (Loeschcke </w:t>
      </w:r>
      <w:r w:rsidRPr="00524C6D">
        <w:rPr>
          <w:caps/>
        </w:rPr>
        <w:t>iv</w:t>
      </w:r>
      <w:r w:rsidRPr="00993C0D">
        <w:t xml:space="preserve">); Pastutmaz-Sevmen 2005, fig. 10 (Loeschcke </w:t>
      </w:r>
      <w:r w:rsidRPr="00524C6D">
        <w:rPr>
          <w:caps/>
        </w:rPr>
        <w:t>iv</w:t>
      </w:r>
      <w:r w:rsidRPr="00993C0D">
        <w:t xml:space="preserve">); </w:t>
      </w:r>
      <w:r w:rsidRPr="00993C0D">
        <w:rPr>
          <w:i/>
        </w:rPr>
        <w:t>LIMC</w:t>
      </w:r>
      <w:r w:rsidRPr="00993C0D">
        <w:t xml:space="preserve"> 5.2, pp. 55–60, especially nos. 2082–83</w:t>
      </w:r>
      <w:r>
        <w:t>, s.v. Herakles</w:t>
      </w:r>
      <w:r w:rsidRPr="00993C0D">
        <w:t>. For a representation of King Eurystheus hiding in a bronze jar and lifting his arms, see</w:t>
      </w:r>
      <w:r w:rsidRPr="00993C0D">
        <w:rPr>
          <w:i/>
        </w:rPr>
        <w:t xml:space="preserve"> LIMC</w:t>
      </w:r>
      <w:r w:rsidRPr="00993C0D">
        <w:t xml:space="preserve"> 5.2, p. 63</w:t>
      </w:r>
      <w:r>
        <w:t>, s.v. Herakles</w:t>
      </w:r>
      <w:r w:rsidRPr="00993C0D">
        <w:t>.</w:t>
      </w:r>
    </w:p>
    <w:p w14:paraId="698A0BC5" w14:textId="77777777" w:rsidR="00302739" w:rsidRDefault="00302739" w:rsidP="00302739">
      <w:pPr>
        <w:spacing w:line="480" w:lineRule="auto"/>
      </w:pPr>
      <w:r>
        <w:t xml:space="preserve">Provenance: </w:t>
      </w:r>
    </w:p>
    <w:p w14:paraId="07795D0D" w14:textId="77777777" w:rsidR="0042580B" w:rsidRDefault="0042580B" w:rsidP="0042580B">
      <w:pPr>
        <w:spacing w:line="480" w:lineRule="auto"/>
      </w:pPr>
      <w:r>
        <w:t>Bibliography: Unpublished.</w:t>
      </w:r>
    </w:p>
    <w:p w14:paraId="55F3665B" w14:textId="5EF7EEF6" w:rsidR="0042580B" w:rsidRDefault="00A50BDB" w:rsidP="0042580B">
      <w:pPr>
        <w:spacing w:line="480" w:lineRule="auto"/>
      </w:pPr>
      <w:r>
        <w:t>Date: Late</w:t>
      </w:r>
      <w:r w:rsidR="0042580B" w:rsidRPr="00993C0D">
        <w:t xml:space="preserve"> second to </w:t>
      </w:r>
      <w:r w:rsidR="00DC2304">
        <w:t>early</w:t>
      </w:r>
      <w:r w:rsidR="0042580B" w:rsidRPr="00993C0D">
        <w:t xml:space="preserve"> third century</w:t>
      </w:r>
      <w:r w:rsidR="0042580B" w:rsidRPr="00524C6D">
        <w:rPr>
          <w:caps/>
        </w:rPr>
        <w:t xml:space="preserve"> </w:t>
      </w:r>
      <w:r w:rsidR="0042580B" w:rsidRPr="005170AB">
        <w:rPr>
          <w:caps/>
        </w:rPr>
        <w:t>A.D.</w:t>
      </w:r>
      <w:r w:rsidR="0042580B" w:rsidRPr="00524C6D">
        <w:rPr>
          <w:caps/>
        </w:rPr>
        <w:t>(</w:t>
      </w:r>
      <w:r w:rsidR="00D60CEB">
        <w:t>?)</w:t>
      </w:r>
    </w:p>
    <w:p w14:paraId="75AA9875" w14:textId="77777777" w:rsidR="0042580B" w:rsidRDefault="0042580B" w:rsidP="0042580B">
      <w:pPr>
        <w:spacing w:line="480" w:lineRule="auto"/>
      </w:pPr>
      <w:r>
        <w:t>Date numeric: 175; 225</w:t>
      </w:r>
    </w:p>
    <w:p w14:paraId="2CA7B3D2"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38AA47BF"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78F36A9" w14:textId="77777777" w:rsidR="00B1738F" w:rsidRDefault="00B1738F" w:rsidP="00B1738F">
      <w:pPr>
        <w:pStyle w:val="Textedelespacerserv2"/>
        <w:numPr>
          <w:ilvl w:val="0"/>
          <w:numId w:val="0"/>
        </w:numPr>
        <w:spacing w:line="480" w:lineRule="auto"/>
        <w:jc w:val="left"/>
        <w:outlineLvl w:val="9"/>
        <w:rPr>
          <w:rFonts w:ascii="Palatino" w:hAnsi="Palatino"/>
        </w:rPr>
      </w:pPr>
    </w:p>
    <w:p w14:paraId="4C30EE26" w14:textId="77777777" w:rsidR="00D80459" w:rsidRDefault="00D80459" w:rsidP="00D80459">
      <w:pPr>
        <w:spacing w:line="480" w:lineRule="auto"/>
      </w:pPr>
      <w:r>
        <w:t>Catalogue Number: 397</w:t>
      </w:r>
    </w:p>
    <w:p w14:paraId="0C2D1248" w14:textId="77777777" w:rsidR="00D80459" w:rsidRDefault="00D80459" w:rsidP="00D80459">
      <w:pPr>
        <w:spacing w:line="480" w:lineRule="auto"/>
      </w:pPr>
      <w:r>
        <w:t xml:space="preserve">Inventory Number: </w:t>
      </w:r>
      <w:r w:rsidRPr="00993C0D">
        <w:t>83.</w:t>
      </w:r>
      <w:r w:rsidRPr="00524C6D">
        <w:rPr>
          <w:caps/>
        </w:rPr>
        <w:t>aq.</w:t>
      </w:r>
      <w:r w:rsidRPr="00993C0D">
        <w:t>377.227</w:t>
      </w:r>
    </w:p>
    <w:p w14:paraId="38230BE7" w14:textId="77777777" w:rsidR="00D80459" w:rsidRDefault="00D80459" w:rsidP="00D80459">
      <w:pPr>
        <w:spacing w:line="480" w:lineRule="auto"/>
      </w:pPr>
      <w:r>
        <w:t xml:space="preserve">Dimensions: </w:t>
      </w:r>
      <w:r w:rsidRPr="00993C0D">
        <w:t>L: 10.3; W: 7.5; H: 3.0</w:t>
      </w:r>
    </w:p>
    <w:p w14:paraId="338C7C27" w14:textId="77777777" w:rsidR="00D80459" w:rsidRDefault="00D80459" w:rsidP="00D80459">
      <w:pPr>
        <w:spacing w:line="480" w:lineRule="auto"/>
      </w:pPr>
      <w:r>
        <w:t xml:space="preserve">Condition and Fabric: </w:t>
      </w:r>
      <w:r w:rsidRPr="00993C0D">
        <w:t>Intact. Clay 7.5YR6/4 light brown, glaze 7.5YR5/2 brown.</w:t>
      </w:r>
    </w:p>
    <w:p w14:paraId="2F83B8D7" w14:textId="77777777" w:rsidR="00D80459" w:rsidRDefault="00D80459" w:rsidP="00D80459">
      <w:pPr>
        <w:spacing w:line="480" w:lineRule="auto"/>
      </w:pPr>
      <w:r>
        <w:t xml:space="preserve">Description: </w:t>
      </w:r>
      <w:r w:rsidRPr="00993C0D">
        <w:t xml:space="preserve">Moldmade. Ring handle with two grooves on upper part. Deep body. Flat shoulder with slightly raised connected spirals, separated from discus by </w:t>
      </w:r>
      <w:r>
        <w:t xml:space="preserve">a </w:t>
      </w:r>
      <w:r w:rsidRPr="00993C0D">
        <w:t xml:space="preserve">molding consisting of three consecutively </w:t>
      </w:r>
      <w:r>
        <w:t>sinking ridges. C</w:t>
      </w:r>
      <w:r w:rsidRPr="00993C0D">
        <w:t xml:space="preserve">oncave discus. Central filling-hole. Small unpierced air hole on molding, facing nozzle. Heart-shaped nozzle. Flat base-ring marked off </w:t>
      </w:r>
      <w:r>
        <w:t>by</w:t>
      </w:r>
      <w:r w:rsidRPr="00993C0D">
        <w:t xml:space="preserve"> two circular grooves. Plain </w:t>
      </w:r>
      <w:r w:rsidRPr="00993C0D">
        <w:rPr>
          <w:i/>
        </w:rPr>
        <w:t>planta pedis.</w:t>
      </w:r>
    </w:p>
    <w:p w14:paraId="6B56CD52" w14:textId="77777777" w:rsidR="00D80459" w:rsidRDefault="00D80459" w:rsidP="00D80459">
      <w:pPr>
        <w:spacing w:line="480" w:lineRule="auto"/>
      </w:pPr>
      <w:r>
        <w:t>D</w:t>
      </w:r>
      <w:r w:rsidR="00D60CEB">
        <w:t>iscus Iconography: Plain discus.</w:t>
      </w:r>
    </w:p>
    <w:p w14:paraId="7C0FABFC" w14:textId="77777777" w:rsidR="00D80459" w:rsidRDefault="00D80459" w:rsidP="00D80459">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D60CEB">
        <w:t xml:space="preserve"> 10</w:t>
      </w:r>
    </w:p>
    <w:p w14:paraId="0045E3A7" w14:textId="77777777" w:rsidR="00D80459" w:rsidRDefault="00D80459" w:rsidP="00D80459">
      <w:pPr>
        <w:spacing w:line="480" w:lineRule="auto"/>
      </w:pPr>
      <w:r>
        <w:t xml:space="preserve">Place of Manufacture or Origin: </w:t>
      </w:r>
      <w:r w:rsidR="00D60CEB">
        <w:t>North Africa</w:t>
      </w:r>
    </w:p>
    <w:p w14:paraId="143B2FF3" w14:textId="77777777" w:rsidR="00D80459" w:rsidRDefault="00D80459" w:rsidP="00D80459">
      <w:pPr>
        <w:spacing w:line="480" w:lineRule="auto"/>
      </w:pPr>
      <w:r>
        <w:t xml:space="preserve">Parallels: </w:t>
      </w:r>
      <w:r w:rsidRPr="00993C0D">
        <w:t>Bussière 2000, p. 364, no. 3625, pl. 100.</w:t>
      </w:r>
    </w:p>
    <w:p w14:paraId="6FF26A2B" w14:textId="77777777" w:rsidR="00302739" w:rsidRDefault="00302739" w:rsidP="00302739">
      <w:pPr>
        <w:spacing w:line="480" w:lineRule="auto"/>
      </w:pPr>
      <w:r>
        <w:t xml:space="preserve">Provenance: </w:t>
      </w:r>
    </w:p>
    <w:p w14:paraId="3DAB2C2F" w14:textId="77777777" w:rsidR="00D80459" w:rsidRDefault="00D80459" w:rsidP="00D80459">
      <w:pPr>
        <w:spacing w:line="480" w:lineRule="auto"/>
      </w:pPr>
      <w:r>
        <w:t>Bibliography: Unpublished.</w:t>
      </w:r>
    </w:p>
    <w:p w14:paraId="6ACAE40A" w14:textId="77777777" w:rsidR="00D80459" w:rsidRDefault="00D80459" w:rsidP="00D80459">
      <w:pPr>
        <w:spacing w:line="480" w:lineRule="auto"/>
      </w:pPr>
      <w:r>
        <w:t xml:space="preserve">Date: </w:t>
      </w:r>
      <w:r w:rsidRPr="00993C0D">
        <w:t>Second century</w:t>
      </w:r>
      <w:r w:rsidRPr="00524C6D">
        <w:rPr>
          <w:caps/>
        </w:rPr>
        <w:t xml:space="preserve"> a.d</w:t>
      </w:r>
      <w:r w:rsidR="00D60CEB">
        <w:t>.(?)</w:t>
      </w:r>
    </w:p>
    <w:p w14:paraId="049B454E" w14:textId="77777777" w:rsidR="00D80459" w:rsidRDefault="00D80459" w:rsidP="00D80459">
      <w:pPr>
        <w:spacing w:line="480" w:lineRule="auto"/>
      </w:pPr>
      <w:r>
        <w:t>Date numeric: 100; 200</w:t>
      </w:r>
    </w:p>
    <w:p w14:paraId="53BE6394"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49FEFEFB"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688B155" w14:textId="77777777" w:rsidR="00B1738F" w:rsidRDefault="00B1738F" w:rsidP="00B1738F">
      <w:pPr>
        <w:pStyle w:val="Textedelespacerserv2"/>
        <w:numPr>
          <w:ilvl w:val="0"/>
          <w:numId w:val="0"/>
        </w:numPr>
        <w:spacing w:line="480" w:lineRule="auto"/>
        <w:jc w:val="left"/>
        <w:outlineLvl w:val="9"/>
        <w:rPr>
          <w:rFonts w:ascii="Palatino" w:hAnsi="Palatino"/>
        </w:rPr>
      </w:pPr>
    </w:p>
    <w:p w14:paraId="5507F507" w14:textId="77777777" w:rsidR="006450A9" w:rsidRDefault="006450A9" w:rsidP="006450A9">
      <w:pPr>
        <w:spacing w:line="480" w:lineRule="auto"/>
      </w:pPr>
      <w:r>
        <w:t>Catalogue Number: 398</w:t>
      </w:r>
    </w:p>
    <w:p w14:paraId="2D4FDDA5" w14:textId="77777777" w:rsidR="006450A9" w:rsidRDefault="006450A9" w:rsidP="006450A9">
      <w:pPr>
        <w:spacing w:line="480" w:lineRule="auto"/>
      </w:pPr>
      <w:r>
        <w:t xml:space="preserve">Inventory Number: </w:t>
      </w:r>
      <w:r w:rsidR="002F7DC3" w:rsidRPr="00993C0D">
        <w:t>83.</w:t>
      </w:r>
      <w:r w:rsidR="002F7DC3" w:rsidRPr="00524C6D">
        <w:rPr>
          <w:caps/>
        </w:rPr>
        <w:t>aq.</w:t>
      </w:r>
      <w:r w:rsidR="002F7DC3" w:rsidRPr="00993C0D">
        <w:t>377.234</w:t>
      </w:r>
    </w:p>
    <w:p w14:paraId="6BF6BD15" w14:textId="77777777" w:rsidR="006450A9" w:rsidRDefault="006450A9" w:rsidP="006450A9">
      <w:pPr>
        <w:spacing w:line="480" w:lineRule="auto"/>
      </w:pPr>
      <w:r>
        <w:t xml:space="preserve">Dimensions: </w:t>
      </w:r>
      <w:r w:rsidR="002F7DC3" w:rsidRPr="00993C0D">
        <w:t>L: 10.7; W: 7.8; H: 2.8</w:t>
      </w:r>
    </w:p>
    <w:p w14:paraId="73C0CD08" w14:textId="77777777" w:rsidR="006450A9" w:rsidRDefault="006450A9" w:rsidP="006450A9">
      <w:pPr>
        <w:spacing w:line="480" w:lineRule="auto"/>
      </w:pPr>
      <w:r>
        <w:t xml:space="preserve">Condition and Fabric: </w:t>
      </w:r>
      <w:r w:rsidR="002F7DC3" w:rsidRPr="00993C0D">
        <w:t>Repair patch on right side. Clay 7.5YR8/4 pink, mottled worn glaze mostly 2.5YR6/6 light red.</w:t>
      </w:r>
    </w:p>
    <w:p w14:paraId="4686963B" w14:textId="0D1B2DBB" w:rsidR="006450A9" w:rsidRDefault="006450A9" w:rsidP="006450A9">
      <w:pPr>
        <w:spacing w:line="480" w:lineRule="auto"/>
      </w:pPr>
      <w:r>
        <w:t xml:space="preserve">Description: </w:t>
      </w:r>
      <w:r w:rsidR="002F7DC3" w:rsidRPr="00993C0D">
        <w:t xml:space="preserve">Moldmade. Ring handle bent slightly off axis, with two grooves on upper part, one on </w:t>
      </w:r>
      <w:r w:rsidR="009D7F99">
        <w:t xml:space="preserve">the </w:t>
      </w:r>
      <w:r w:rsidR="002F7DC3" w:rsidRPr="00993C0D">
        <w:t xml:space="preserve">lower. Shoulder with six garlands interspersed with dot rosettes, separated from discus by </w:t>
      </w:r>
      <w:r w:rsidR="002F7DC3">
        <w:t xml:space="preserve">a </w:t>
      </w:r>
      <w:r w:rsidR="002F7DC3" w:rsidRPr="00993C0D">
        <w:t xml:space="preserve">raised herringbone ridge. Filling-hole at left. Air hole in lower </w:t>
      </w:r>
      <w:r w:rsidR="002F7DC3">
        <w:t>field</w:t>
      </w:r>
      <w:r w:rsidR="002F7DC3" w:rsidRPr="00993C0D">
        <w:t xml:space="preserve">. Heart-shaped nozzle with </w:t>
      </w:r>
      <w:r w:rsidR="002F7DC3">
        <w:t xml:space="preserve">a </w:t>
      </w:r>
      <w:r w:rsidR="002F7DC3" w:rsidRPr="00993C0D">
        <w:t>dotted band below. Raised slightly convex base-ring with four symmetrically placed small dotted circles; one more in center.</w:t>
      </w:r>
    </w:p>
    <w:p w14:paraId="343E25AF" w14:textId="788E7B40" w:rsidR="006450A9" w:rsidRDefault="006450A9" w:rsidP="006450A9">
      <w:pPr>
        <w:spacing w:line="480" w:lineRule="auto"/>
      </w:pPr>
      <w:r>
        <w:t xml:space="preserve">Discus Iconography: </w:t>
      </w:r>
      <w:r w:rsidR="002F7DC3">
        <w:t>W</w:t>
      </w:r>
      <w:r w:rsidR="002F7DC3" w:rsidRPr="00993C0D">
        <w:t xml:space="preserve">inged Cupid resting on </w:t>
      </w:r>
      <w:r w:rsidR="009D7F99">
        <w:t xml:space="preserve">a </w:t>
      </w:r>
      <w:r w:rsidR="002F7DC3" w:rsidRPr="00993C0D">
        <w:t>bed; above, hanging garland similar to those on shoulder.</w:t>
      </w:r>
    </w:p>
    <w:p w14:paraId="4F3872A8" w14:textId="77777777" w:rsidR="006450A9" w:rsidRDefault="006450A9" w:rsidP="006450A9">
      <w:pPr>
        <w:spacing w:line="480" w:lineRule="auto"/>
      </w:pPr>
      <w:r>
        <w:t xml:space="preserve">Type: </w:t>
      </w:r>
      <w:r w:rsidR="002F7DC3" w:rsidRPr="00993C0D">
        <w:t xml:space="preserve">Loeschcke </w:t>
      </w:r>
      <w:r w:rsidR="002F7DC3" w:rsidRPr="00524C6D">
        <w:rPr>
          <w:caps/>
        </w:rPr>
        <w:t>viii</w:t>
      </w:r>
      <w:r w:rsidR="002F7DC3" w:rsidRPr="00993C0D">
        <w:t xml:space="preserve">; Bussière form D </w:t>
      </w:r>
      <w:r w:rsidR="002F7DC3" w:rsidRPr="00524C6D">
        <w:rPr>
          <w:caps/>
        </w:rPr>
        <w:t>x</w:t>
      </w:r>
      <w:r w:rsidR="00D60CEB">
        <w:t xml:space="preserve"> 10</w:t>
      </w:r>
    </w:p>
    <w:p w14:paraId="439366D4" w14:textId="77777777" w:rsidR="006450A9" w:rsidRDefault="006450A9" w:rsidP="006450A9">
      <w:pPr>
        <w:spacing w:line="480" w:lineRule="auto"/>
      </w:pPr>
      <w:r>
        <w:t xml:space="preserve">Place of Manufacture or Origin: </w:t>
      </w:r>
      <w:r w:rsidR="00D60CEB">
        <w:t>North Africa</w:t>
      </w:r>
    </w:p>
    <w:p w14:paraId="08DCBE04" w14:textId="77777777" w:rsidR="006450A9" w:rsidRDefault="006450A9" w:rsidP="006450A9">
      <w:pPr>
        <w:spacing w:line="480" w:lineRule="auto"/>
      </w:pPr>
      <w:r>
        <w:t xml:space="preserve">Parallels: </w:t>
      </w:r>
      <w:r w:rsidR="002F7DC3" w:rsidRPr="00993C0D">
        <w:t>None found.</w:t>
      </w:r>
    </w:p>
    <w:p w14:paraId="41DFD926" w14:textId="77777777" w:rsidR="00302739" w:rsidRDefault="00302739" w:rsidP="00302739">
      <w:pPr>
        <w:spacing w:line="480" w:lineRule="auto"/>
      </w:pPr>
      <w:r>
        <w:t xml:space="preserve">Provenance: </w:t>
      </w:r>
    </w:p>
    <w:p w14:paraId="1772619E" w14:textId="77777777" w:rsidR="006450A9" w:rsidRDefault="006450A9" w:rsidP="006450A9">
      <w:pPr>
        <w:spacing w:line="480" w:lineRule="auto"/>
      </w:pPr>
      <w:r>
        <w:t>Bibliography: Unpublished.</w:t>
      </w:r>
    </w:p>
    <w:p w14:paraId="1A17ACCA" w14:textId="0FB5E1FE" w:rsidR="006450A9" w:rsidRDefault="00A50BDB" w:rsidP="006450A9">
      <w:pPr>
        <w:spacing w:line="480" w:lineRule="auto"/>
      </w:pPr>
      <w:r>
        <w:t>Date: Late</w:t>
      </w:r>
      <w:r w:rsidR="002F7DC3" w:rsidRPr="00993C0D">
        <w:t xml:space="preserve"> second to </w:t>
      </w:r>
      <w:r w:rsidR="00DC2304">
        <w:t>early</w:t>
      </w:r>
      <w:r w:rsidR="002F7DC3" w:rsidRPr="00993C0D">
        <w:t xml:space="preserve"> third century</w:t>
      </w:r>
      <w:r w:rsidR="002F7DC3" w:rsidRPr="00524C6D">
        <w:rPr>
          <w:caps/>
        </w:rPr>
        <w:t xml:space="preserve"> </w:t>
      </w:r>
      <w:r w:rsidR="002F7DC3" w:rsidRPr="005170AB">
        <w:rPr>
          <w:caps/>
        </w:rPr>
        <w:t>A.D.</w:t>
      </w:r>
      <w:r w:rsidR="002F7DC3" w:rsidRPr="00524C6D">
        <w:rPr>
          <w:caps/>
        </w:rPr>
        <w:t>(</w:t>
      </w:r>
      <w:r w:rsidR="00D60CEB">
        <w:t>?)</w:t>
      </w:r>
    </w:p>
    <w:p w14:paraId="194C7250" w14:textId="77777777" w:rsidR="006450A9" w:rsidRDefault="006450A9" w:rsidP="006450A9">
      <w:pPr>
        <w:spacing w:line="480" w:lineRule="auto"/>
      </w:pPr>
      <w:r>
        <w:t xml:space="preserve">Date numeric: </w:t>
      </w:r>
      <w:r w:rsidR="002F7DC3">
        <w:t>175; 225</w:t>
      </w:r>
    </w:p>
    <w:p w14:paraId="24CA31FE" w14:textId="77777777" w:rsidR="00B1738F" w:rsidRPr="00E62537" w:rsidRDefault="00B1738F" w:rsidP="00B1738F">
      <w:pPr>
        <w:pStyle w:val="Textedelespacerserv2"/>
        <w:numPr>
          <w:ilvl w:val="0"/>
          <w:numId w:val="0"/>
        </w:numPr>
        <w:spacing w:line="480" w:lineRule="auto"/>
        <w:jc w:val="left"/>
        <w:outlineLvl w:val="9"/>
        <w:rPr>
          <w:rFonts w:ascii="Palatino" w:hAnsi="Palatino"/>
        </w:rPr>
      </w:pPr>
    </w:p>
    <w:p w14:paraId="7BECA953"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128BD01" w14:textId="77777777" w:rsidR="00B1738F" w:rsidRDefault="00B1738F" w:rsidP="00B1738F">
      <w:pPr>
        <w:pStyle w:val="Textedelespacerserv2"/>
        <w:numPr>
          <w:ilvl w:val="0"/>
          <w:numId w:val="0"/>
        </w:numPr>
        <w:spacing w:line="480" w:lineRule="auto"/>
        <w:jc w:val="left"/>
        <w:outlineLvl w:val="9"/>
        <w:rPr>
          <w:rFonts w:ascii="Palatino" w:hAnsi="Palatino"/>
        </w:rPr>
      </w:pPr>
    </w:p>
    <w:p w14:paraId="52E79FE9" w14:textId="77777777" w:rsidR="004F2746" w:rsidRDefault="004F2746" w:rsidP="004F2746">
      <w:pPr>
        <w:spacing w:line="480" w:lineRule="auto"/>
      </w:pPr>
      <w:r>
        <w:t>Catalogue Number: 399</w:t>
      </w:r>
    </w:p>
    <w:p w14:paraId="1AEE919A" w14:textId="77777777" w:rsidR="004F2746" w:rsidRDefault="004F2746" w:rsidP="004F2746">
      <w:pPr>
        <w:spacing w:line="480" w:lineRule="auto"/>
      </w:pPr>
      <w:r>
        <w:t xml:space="preserve">Inventory Number: </w:t>
      </w:r>
      <w:r w:rsidRPr="00993C0D">
        <w:t>83.</w:t>
      </w:r>
      <w:r w:rsidRPr="00524C6D">
        <w:rPr>
          <w:caps/>
        </w:rPr>
        <w:t>aq.</w:t>
      </w:r>
      <w:r w:rsidRPr="00993C0D">
        <w:t>377.238</w:t>
      </w:r>
    </w:p>
    <w:p w14:paraId="4D548042" w14:textId="77777777" w:rsidR="004F2746" w:rsidRDefault="004F2746" w:rsidP="004F2746">
      <w:pPr>
        <w:spacing w:line="480" w:lineRule="auto"/>
      </w:pPr>
      <w:r>
        <w:t xml:space="preserve">Dimensions: </w:t>
      </w:r>
      <w:r w:rsidRPr="00993C0D">
        <w:t>L: 12.5; W: 9.5; H: 3.3</w:t>
      </w:r>
    </w:p>
    <w:p w14:paraId="3DC95079" w14:textId="77777777" w:rsidR="004F2746" w:rsidRDefault="004F2746" w:rsidP="004F2746">
      <w:pPr>
        <w:spacing w:line="480" w:lineRule="auto"/>
      </w:pPr>
      <w:r>
        <w:t xml:space="preserve">Condition and Fabric: </w:t>
      </w:r>
      <w:r w:rsidRPr="00993C0D">
        <w:t>Intact. Clay 10R6/6 light red, glaze 10R5/6 red.</w:t>
      </w:r>
    </w:p>
    <w:p w14:paraId="6F210C65" w14:textId="77777777" w:rsidR="004F2746" w:rsidRDefault="004F2746" w:rsidP="004F2746">
      <w:pPr>
        <w:spacing w:line="480" w:lineRule="auto"/>
      </w:pPr>
      <w:r>
        <w:t xml:space="preserve">Description: </w:t>
      </w:r>
      <w:r w:rsidRPr="00993C0D">
        <w:t>Moldmade, from plaster mold. Ring handle with two blurred grooves. Deep body. Narrow flat shoulder with two rows of impressed dots. Filling-hole near center</w:t>
      </w:r>
      <w:r>
        <w:t xml:space="preserve"> of discus</w:t>
      </w:r>
      <w:r w:rsidRPr="00993C0D">
        <w:t xml:space="preserve">. Air hole on </w:t>
      </w:r>
      <w:r>
        <w:t xml:space="preserve">its </w:t>
      </w:r>
      <w:r w:rsidRPr="00993C0D">
        <w:t xml:space="preserve">lower edge. Heart-shaped nozzle, Bus. 10b. Base-ring marked off </w:t>
      </w:r>
      <w:r>
        <w:t>by</w:t>
      </w:r>
      <w:r w:rsidRPr="00993C0D">
        <w:t xml:space="preserve"> two circular grooves.</w:t>
      </w:r>
    </w:p>
    <w:p w14:paraId="61E561BF" w14:textId="77777777" w:rsidR="004F2746" w:rsidRDefault="004F2746" w:rsidP="004F2746">
      <w:pPr>
        <w:spacing w:line="480" w:lineRule="auto"/>
      </w:pPr>
      <w:r>
        <w:t xml:space="preserve">Discus Iconography: </w:t>
      </w:r>
      <w:r w:rsidR="00D83D11">
        <w:t>M</w:t>
      </w:r>
      <w:r w:rsidR="00D83D11" w:rsidRPr="00993C0D">
        <w:t xml:space="preserve">ythical sea monster to left with </w:t>
      </w:r>
      <w:r w:rsidR="00D83D11">
        <w:t xml:space="preserve">a </w:t>
      </w:r>
      <w:r w:rsidR="00D83D11" w:rsidRPr="00993C0D">
        <w:t xml:space="preserve">lion’s head, forequarters with claws, and </w:t>
      </w:r>
      <w:r w:rsidR="00D83D11">
        <w:t xml:space="preserve">a </w:t>
      </w:r>
      <w:r w:rsidR="00D83D11" w:rsidRPr="00993C0D">
        <w:t>fishtail.</w:t>
      </w:r>
    </w:p>
    <w:p w14:paraId="37E3BB52" w14:textId="77777777" w:rsidR="004F2746" w:rsidRDefault="004F2746" w:rsidP="004F2746">
      <w:pPr>
        <w:spacing w:line="480" w:lineRule="auto"/>
      </w:pPr>
      <w:r>
        <w:t xml:space="preserve">Type: </w:t>
      </w:r>
      <w:r w:rsidR="00D83D11" w:rsidRPr="00993C0D">
        <w:t xml:space="preserve">Loeschcke </w:t>
      </w:r>
      <w:r w:rsidR="00D83D11" w:rsidRPr="00524C6D">
        <w:rPr>
          <w:caps/>
        </w:rPr>
        <w:t>viii</w:t>
      </w:r>
      <w:r w:rsidR="00D83D11" w:rsidRPr="00993C0D">
        <w:t xml:space="preserve">; Bussière form D </w:t>
      </w:r>
      <w:r w:rsidR="00D83D11" w:rsidRPr="00524C6D">
        <w:rPr>
          <w:caps/>
        </w:rPr>
        <w:t>x</w:t>
      </w:r>
      <w:r w:rsidR="00D60CEB">
        <w:t xml:space="preserve"> 10</w:t>
      </w:r>
    </w:p>
    <w:p w14:paraId="369617F3" w14:textId="77777777" w:rsidR="004F2746" w:rsidRDefault="004F2746" w:rsidP="004F2746">
      <w:pPr>
        <w:spacing w:line="480" w:lineRule="auto"/>
      </w:pPr>
      <w:r>
        <w:t xml:space="preserve">Place of Manufacture or Origin: </w:t>
      </w:r>
      <w:r w:rsidR="00D60CEB">
        <w:t>North Africa</w:t>
      </w:r>
    </w:p>
    <w:p w14:paraId="372192FB" w14:textId="77777777" w:rsidR="004F2746" w:rsidRDefault="004F2746" w:rsidP="004F2746">
      <w:pPr>
        <w:spacing w:line="480" w:lineRule="auto"/>
      </w:pPr>
      <w:r>
        <w:t xml:space="preserve">Parallels: </w:t>
      </w:r>
      <w:r w:rsidR="00D83D11" w:rsidRPr="00993C0D">
        <w:t>For the same theme treated in a different way, see Rosenthal and Sivan 1978, p. 44, no. 174 (a Tunisian lamp); Bussière 2000, nos. 3466–68, pl. 95.</w:t>
      </w:r>
    </w:p>
    <w:p w14:paraId="439A6570" w14:textId="77777777" w:rsidR="00302739" w:rsidRDefault="00302739" w:rsidP="00302739">
      <w:pPr>
        <w:spacing w:line="480" w:lineRule="auto"/>
      </w:pPr>
      <w:r>
        <w:t xml:space="preserve">Provenance: </w:t>
      </w:r>
    </w:p>
    <w:p w14:paraId="1E106886" w14:textId="77777777" w:rsidR="004F2746" w:rsidRDefault="004F2746" w:rsidP="004F2746">
      <w:pPr>
        <w:spacing w:line="480" w:lineRule="auto"/>
      </w:pPr>
      <w:r>
        <w:t>Bibliography: Unpublished.</w:t>
      </w:r>
    </w:p>
    <w:p w14:paraId="76869F23" w14:textId="77777777" w:rsidR="004F2746" w:rsidRDefault="004F2746" w:rsidP="004F2746">
      <w:pPr>
        <w:spacing w:line="480" w:lineRule="auto"/>
      </w:pPr>
      <w:r>
        <w:t xml:space="preserve">Date: </w:t>
      </w:r>
      <w:r w:rsidR="00D83D11" w:rsidRPr="00993C0D">
        <w:t>Third century</w:t>
      </w:r>
      <w:r w:rsidR="00D83D11" w:rsidRPr="00524C6D">
        <w:rPr>
          <w:caps/>
        </w:rPr>
        <w:t xml:space="preserve"> </w:t>
      </w:r>
      <w:r w:rsidR="00D83D11" w:rsidRPr="005170AB">
        <w:rPr>
          <w:caps/>
        </w:rPr>
        <w:t>A.D.</w:t>
      </w:r>
      <w:r w:rsidR="00D83D11" w:rsidRPr="00524C6D">
        <w:rPr>
          <w:caps/>
        </w:rPr>
        <w:t>(</w:t>
      </w:r>
      <w:r w:rsidR="00D60CEB">
        <w:t>?)</w:t>
      </w:r>
    </w:p>
    <w:p w14:paraId="25940657" w14:textId="77777777" w:rsidR="004F2746" w:rsidRDefault="004F2746" w:rsidP="004F2746">
      <w:pPr>
        <w:spacing w:line="480" w:lineRule="auto"/>
      </w:pPr>
      <w:r>
        <w:t xml:space="preserve">Date numeric: </w:t>
      </w:r>
      <w:r w:rsidR="00D83D11">
        <w:t>200; 300</w:t>
      </w:r>
    </w:p>
    <w:p w14:paraId="3AC3FE90" w14:textId="77777777" w:rsidR="00B1738F" w:rsidRPr="00993C0D" w:rsidRDefault="00B1738F" w:rsidP="00B1738F">
      <w:pPr>
        <w:pStyle w:val="Textedelespacerserv2"/>
        <w:numPr>
          <w:ilvl w:val="0"/>
          <w:numId w:val="0"/>
        </w:numPr>
        <w:spacing w:line="480" w:lineRule="auto"/>
        <w:jc w:val="left"/>
        <w:outlineLvl w:val="9"/>
        <w:rPr>
          <w:rFonts w:ascii="Palatino" w:hAnsi="Palatino"/>
        </w:rPr>
      </w:pPr>
    </w:p>
    <w:p w14:paraId="0C09B4AE" w14:textId="77777777" w:rsidR="00B1738F" w:rsidRPr="00993C0D" w:rsidRDefault="00B1738F" w:rsidP="00B1738F">
      <w:pPr>
        <w:spacing w:line="480" w:lineRule="auto"/>
        <w:rPr>
          <w:rFonts w:cs="Courier New"/>
        </w:rPr>
      </w:pPr>
      <w:r w:rsidRPr="00993C0D">
        <w:rPr>
          <w:rFonts w:cs="Courier New"/>
        </w:rPr>
        <w:t>———</w:t>
      </w:r>
    </w:p>
    <w:p w14:paraId="6B652CEF" w14:textId="77777777" w:rsidR="00B1738F" w:rsidRDefault="00B1738F" w:rsidP="00B1738F">
      <w:pPr>
        <w:spacing w:line="480" w:lineRule="auto"/>
        <w:rPr>
          <w:rFonts w:cs="Courier New"/>
        </w:rPr>
      </w:pPr>
    </w:p>
    <w:p w14:paraId="2379AFBB" w14:textId="77777777" w:rsidR="00BD34E3" w:rsidRDefault="00BD34E3" w:rsidP="00BD34E3">
      <w:pPr>
        <w:spacing w:line="480" w:lineRule="auto"/>
      </w:pPr>
      <w:r>
        <w:t>Catalogue Number: 400</w:t>
      </w:r>
    </w:p>
    <w:p w14:paraId="0E5769C9" w14:textId="77777777" w:rsidR="00BD34E3" w:rsidRDefault="00BD34E3" w:rsidP="00BD34E3">
      <w:pPr>
        <w:spacing w:line="480" w:lineRule="auto"/>
      </w:pPr>
      <w:r>
        <w:t xml:space="preserve">Inventory Number: </w:t>
      </w:r>
      <w:r w:rsidRPr="00993C0D">
        <w:rPr>
          <w:rFonts w:cs="Courier New"/>
        </w:rPr>
        <w:t>83.</w:t>
      </w:r>
      <w:r w:rsidRPr="00524C6D">
        <w:rPr>
          <w:rFonts w:cs="Courier New"/>
          <w:caps/>
        </w:rPr>
        <w:t>aq.</w:t>
      </w:r>
      <w:r w:rsidRPr="00993C0D">
        <w:rPr>
          <w:rFonts w:cs="Courier New"/>
        </w:rPr>
        <w:t>377.318</w:t>
      </w:r>
    </w:p>
    <w:p w14:paraId="4A81F71F" w14:textId="77777777" w:rsidR="00BD34E3" w:rsidRDefault="00BD34E3" w:rsidP="00BD34E3">
      <w:pPr>
        <w:spacing w:line="480" w:lineRule="auto"/>
      </w:pPr>
      <w:r>
        <w:t xml:space="preserve">Dimensions: </w:t>
      </w:r>
      <w:r w:rsidRPr="00993C0D">
        <w:rPr>
          <w:rFonts w:cs="Courier New"/>
        </w:rPr>
        <w:t>L: 13.2; W: 9.9; H: 3.3</w:t>
      </w:r>
    </w:p>
    <w:p w14:paraId="76F23574" w14:textId="77777777" w:rsidR="00BD34E3" w:rsidRDefault="00BD34E3" w:rsidP="00BD34E3">
      <w:pPr>
        <w:spacing w:line="480" w:lineRule="auto"/>
      </w:pPr>
      <w:r>
        <w:t xml:space="preserve">Condition and Fabric: </w:t>
      </w:r>
      <w:r w:rsidRPr="00993C0D">
        <w:rPr>
          <w:rFonts w:cs="Courier New"/>
        </w:rPr>
        <w:t>Intact; grayish incrustation on back of lamp and handle. Clay 2.5YR6/6 light red, glaze near 10R5/8 red.</w:t>
      </w:r>
    </w:p>
    <w:p w14:paraId="44F99123" w14:textId="66B60C90" w:rsidR="00BD34E3" w:rsidRDefault="00BD34E3" w:rsidP="00BD34E3">
      <w:pPr>
        <w:spacing w:line="480" w:lineRule="auto"/>
      </w:pPr>
      <w:r>
        <w:t xml:space="preserve">Description: </w:t>
      </w:r>
      <w:r w:rsidRPr="00993C0D">
        <w:t xml:space="preserve">Moldmade, from plaster mold. </w:t>
      </w:r>
      <w:r w:rsidRPr="00993C0D">
        <w:rPr>
          <w:rFonts w:cs="Courier New"/>
        </w:rPr>
        <w:t xml:space="preserve">Solid round vertical handle. Shoulder with molding: </w:t>
      </w:r>
      <w:r>
        <w:rPr>
          <w:rFonts w:cs="Courier New"/>
        </w:rPr>
        <w:t xml:space="preserve">a </w:t>
      </w:r>
      <w:r w:rsidRPr="00993C0D">
        <w:rPr>
          <w:rFonts w:cs="Courier New"/>
        </w:rPr>
        <w:t xml:space="preserve">convex circular ridge marked off by two grooves and </w:t>
      </w:r>
      <w:r>
        <w:rPr>
          <w:rFonts w:cs="Courier New"/>
        </w:rPr>
        <w:t xml:space="preserve">an </w:t>
      </w:r>
      <w:r w:rsidRPr="00993C0D">
        <w:rPr>
          <w:rFonts w:cs="Courier New"/>
        </w:rPr>
        <w:t>inner circular ridge</w:t>
      </w:r>
      <w:r w:rsidR="00724C5D">
        <w:rPr>
          <w:rFonts w:cs="Courier New"/>
        </w:rPr>
        <w:t>.</w:t>
      </w:r>
      <w:r w:rsidRPr="00993C0D">
        <w:rPr>
          <w:rFonts w:cs="Courier New"/>
        </w:rPr>
        <w:t xml:space="preserve"> One filling-hole in </w:t>
      </w:r>
      <w:r>
        <w:rPr>
          <w:rFonts w:cs="Courier New"/>
        </w:rPr>
        <w:t xml:space="preserve">the </w:t>
      </w:r>
      <w:r w:rsidRPr="00993C0D">
        <w:rPr>
          <w:rFonts w:cs="Courier New"/>
        </w:rPr>
        <w:t xml:space="preserve">upper </w:t>
      </w:r>
      <w:r>
        <w:rPr>
          <w:rFonts w:cs="Courier New"/>
        </w:rPr>
        <w:t>field,</w:t>
      </w:r>
      <w:r w:rsidRPr="00993C0D">
        <w:rPr>
          <w:rFonts w:cs="Courier New"/>
        </w:rPr>
        <w:t xml:space="preserve"> another in </w:t>
      </w:r>
      <w:r>
        <w:rPr>
          <w:rFonts w:cs="Courier New"/>
        </w:rPr>
        <w:t xml:space="preserve">the </w:t>
      </w:r>
      <w:r w:rsidRPr="00993C0D">
        <w:rPr>
          <w:rFonts w:cs="Courier New"/>
        </w:rPr>
        <w:t xml:space="preserve">lower </w:t>
      </w:r>
      <w:r>
        <w:rPr>
          <w:rFonts w:cs="Courier New"/>
        </w:rPr>
        <w:t>right</w:t>
      </w:r>
      <w:r w:rsidRPr="00993C0D">
        <w:rPr>
          <w:rFonts w:cs="Courier New"/>
        </w:rPr>
        <w:t xml:space="preserve">. Heart-shaped nozzle. Raised base-ring with incuse inscription in cursive writing: possibly </w:t>
      </w:r>
      <w:r>
        <w:t>{{</w:t>
      </w:r>
      <w:r w:rsidRPr="00EE465E">
        <w:t>insc:</w:t>
      </w:r>
      <w:r w:rsidRPr="00EE465E">
        <w:rPr>
          <w:rFonts w:cs="Courier New"/>
          <w:caps/>
        </w:rPr>
        <w:t>ansasivs</w:t>
      </w:r>
      <w:r w:rsidRPr="00EE465E">
        <w:t>}</w:t>
      </w:r>
      <w:r>
        <w:t>}</w:t>
      </w:r>
      <w:r w:rsidRPr="00C71194">
        <w:rPr>
          <w:rFonts w:cs="Courier New"/>
        </w:rPr>
        <w:t>(</w:t>
      </w:r>
      <w:r w:rsidRPr="00993C0D">
        <w:rPr>
          <w:rFonts w:cs="Courier New"/>
        </w:rPr>
        <w:t>?).</w:t>
      </w:r>
    </w:p>
    <w:p w14:paraId="3541B811" w14:textId="77777777" w:rsidR="00BD34E3" w:rsidRDefault="00BD34E3" w:rsidP="00BD34E3">
      <w:pPr>
        <w:spacing w:line="480" w:lineRule="auto"/>
      </w:pPr>
      <w:r>
        <w:t xml:space="preserve">Discus Iconography: </w:t>
      </w:r>
      <w:r>
        <w:rPr>
          <w:rFonts w:cs="Courier New"/>
        </w:rPr>
        <w:t>Q</w:t>
      </w:r>
      <w:r w:rsidRPr="00993C0D">
        <w:rPr>
          <w:rFonts w:cs="Courier New"/>
        </w:rPr>
        <w:t>uadriga with charioteer rushing to right</w:t>
      </w:r>
      <w:r w:rsidR="00D60CEB">
        <w:rPr>
          <w:rFonts w:cs="Courier New"/>
        </w:rPr>
        <w:t>.</w:t>
      </w:r>
    </w:p>
    <w:p w14:paraId="353F418A" w14:textId="77777777" w:rsidR="00BD34E3" w:rsidRDefault="00BD34E3" w:rsidP="00BD34E3">
      <w:pPr>
        <w:spacing w:line="480" w:lineRule="auto"/>
      </w:pPr>
      <w:r>
        <w:t xml:space="preserve">Type: </w:t>
      </w:r>
      <w:r w:rsidRPr="00993C0D">
        <w:rPr>
          <w:rFonts w:cs="Courier New"/>
        </w:rPr>
        <w:t xml:space="preserve">Loeschcke </w:t>
      </w:r>
      <w:r w:rsidRPr="00524C6D">
        <w:rPr>
          <w:rFonts w:cs="Courier New"/>
          <w:caps/>
        </w:rPr>
        <w:t>viii</w:t>
      </w:r>
      <w:r w:rsidRPr="00993C0D">
        <w:rPr>
          <w:rFonts w:cs="Courier New"/>
        </w:rPr>
        <w:t xml:space="preserve">; Bussière form D </w:t>
      </w:r>
      <w:r w:rsidRPr="00524C6D">
        <w:rPr>
          <w:rFonts w:cs="Courier New"/>
          <w:caps/>
        </w:rPr>
        <w:t>x</w:t>
      </w:r>
      <w:r w:rsidR="00D60CEB">
        <w:rPr>
          <w:rFonts w:cs="Courier New"/>
        </w:rPr>
        <w:t xml:space="preserve"> 10</w:t>
      </w:r>
    </w:p>
    <w:p w14:paraId="56C20B0C" w14:textId="77777777" w:rsidR="00BD34E3" w:rsidRDefault="00BD34E3" w:rsidP="00BD34E3">
      <w:pPr>
        <w:spacing w:line="480" w:lineRule="auto"/>
      </w:pPr>
      <w:r>
        <w:t xml:space="preserve">Place of Manufacture or Origin: </w:t>
      </w:r>
      <w:r w:rsidR="00D60CEB">
        <w:t>North Africa</w:t>
      </w:r>
    </w:p>
    <w:p w14:paraId="6D2EA2E0" w14:textId="77777777" w:rsidR="00BD34E3" w:rsidRDefault="00BD34E3" w:rsidP="00BD34E3">
      <w:pPr>
        <w:spacing w:line="480" w:lineRule="auto"/>
      </w:pPr>
      <w:r>
        <w:t xml:space="preserve">Parallels: </w:t>
      </w:r>
      <w:r w:rsidRPr="00993C0D">
        <w:rPr>
          <w:rFonts w:cs="Courier New"/>
        </w:rPr>
        <w:t>None found.</w:t>
      </w:r>
    </w:p>
    <w:p w14:paraId="15326357" w14:textId="77777777" w:rsidR="00302739" w:rsidRDefault="00302739" w:rsidP="00302739">
      <w:pPr>
        <w:spacing w:line="480" w:lineRule="auto"/>
      </w:pPr>
      <w:r>
        <w:t xml:space="preserve">Provenance: </w:t>
      </w:r>
    </w:p>
    <w:p w14:paraId="312B4B36" w14:textId="77777777" w:rsidR="00BD34E3" w:rsidRDefault="00BD34E3" w:rsidP="00BD34E3">
      <w:pPr>
        <w:spacing w:line="480" w:lineRule="auto"/>
      </w:pPr>
      <w:r>
        <w:t>Bibliography: Unpublished.</w:t>
      </w:r>
    </w:p>
    <w:p w14:paraId="64F11661" w14:textId="00ADE07B" w:rsidR="00BD34E3" w:rsidRDefault="00A50BDB" w:rsidP="00BD34E3">
      <w:pPr>
        <w:spacing w:line="480" w:lineRule="auto"/>
      </w:pPr>
      <w:r>
        <w:t>Date: Late</w:t>
      </w:r>
      <w:r w:rsidR="00BD34E3" w:rsidRPr="00993C0D">
        <w:rPr>
          <w:rFonts w:cs="Courier New"/>
        </w:rPr>
        <w:t xml:space="preserve"> second to </w:t>
      </w:r>
      <w:r w:rsidR="00DC2304">
        <w:rPr>
          <w:rFonts w:cs="Courier New"/>
        </w:rPr>
        <w:t>early</w:t>
      </w:r>
      <w:r w:rsidR="00BD34E3" w:rsidRPr="00993C0D">
        <w:rPr>
          <w:rFonts w:cs="Courier New"/>
        </w:rPr>
        <w:t xml:space="preserve"> third century</w:t>
      </w:r>
      <w:r w:rsidR="00BD34E3" w:rsidRPr="00524C6D">
        <w:rPr>
          <w:rFonts w:cs="Courier New"/>
          <w:caps/>
        </w:rPr>
        <w:t xml:space="preserve"> </w:t>
      </w:r>
      <w:r w:rsidR="00BD34E3" w:rsidRPr="005170AB">
        <w:rPr>
          <w:rFonts w:cs="Courier New"/>
          <w:caps/>
        </w:rPr>
        <w:t>A.D.</w:t>
      </w:r>
    </w:p>
    <w:p w14:paraId="0FF4772F" w14:textId="77777777" w:rsidR="00BD34E3" w:rsidRDefault="00BD34E3" w:rsidP="00BD34E3">
      <w:pPr>
        <w:spacing w:line="480" w:lineRule="auto"/>
      </w:pPr>
      <w:r>
        <w:t>Date numeric: 175; 225</w:t>
      </w:r>
    </w:p>
    <w:p w14:paraId="308D07CA" w14:textId="77777777" w:rsidR="00B1738F" w:rsidRPr="00993C0D" w:rsidRDefault="00B1738F" w:rsidP="00B1738F">
      <w:pPr>
        <w:spacing w:line="480" w:lineRule="auto"/>
        <w:rPr>
          <w:rFonts w:cs="Courier New"/>
        </w:rPr>
      </w:pPr>
    </w:p>
    <w:p w14:paraId="2D708F53" w14:textId="77777777" w:rsidR="007B7118" w:rsidRPr="00993C0D" w:rsidRDefault="007B7118" w:rsidP="007B7118">
      <w:pPr>
        <w:spacing w:line="480" w:lineRule="auto"/>
        <w:rPr>
          <w:rFonts w:cs="Courier New"/>
        </w:rPr>
      </w:pPr>
      <w:r w:rsidRPr="00993C0D">
        <w:rPr>
          <w:rFonts w:cs="Courier New"/>
        </w:rPr>
        <w:t>———</w:t>
      </w:r>
    </w:p>
    <w:p w14:paraId="52372CCE" w14:textId="77777777" w:rsidR="007B7118" w:rsidRDefault="007B7118" w:rsidP="007B7118">
      <w:pPr>
        <w:spacing w:line="480" w:lineRule="auto"/>
        <w:rPr>
          <w:rFonts w:cs="Courier New"/>
        </w:rPr>
      </w:pPr>
    </w:p>
    <w:p w14:paraId="29BEC9E2" w14:textId="77777777" w:rsidR="006018C8" w:rsidRDefault="006018C8" w:rsidP="006018C8">
      <w:pPr>
        <w:spacing w:line="480" w:lineRule="auto"/>
      </w:pPr>
      <w:r>
        <w:t>Catalogue Number: 401</w:t>
      </w:r>
    </w:p>
    <w:p w14:paraId="17539DEC" w14:textId="77777777" w:rsidR="006018C8" w:rsidRDefault="006018C8" w:rsidP="006018C8">
      <w:pPr>
        <w:spacing w:line="480" w:lineRule="auto"/>
      </w:pPr>
      <w:r>
        <w:t xml:space="preserve">Inventory Number: </w:t>
      </w:r>
      <w:r w:rsidRPr="00993C0D">
        <w:t>83.</w:t>
      </w:r>
      <w:r w:rsidRPr="00524C6D">
        <w:rPr>
          <w:caps/>
        </w:rPr>
        <w:t>aq.</w:t>
      </w:r>
      <w:r w:rsidRPr="00993C0D">
        <w:t>391.4</w:t>
      </w:r>
    </w:p>
    <w:p w14:paraId="7DDE30C3" w14:textId="77777777" w:rsidR="006018C8" w:rsidRDefault="006018C8" w:rsidP="006018C8">
      <w:pPr>
        <w:spacing w:line="480" w:lineRule="auto"/>
      </w:pPr>
      <w:r>
        <w:t xml:space="preserve">Dimensions: </w:t>
      </w:r>
      <w:r w:rsidRPr="00993C0D">
        <w:t>L: 12.1; W: 8.9; H: 5.1</w:t>
      </w:r>
    </w:p>
    <w:p w14:paraId="5001945C" w14:textId="77777777" w:rsidR="006018C8" w:rsidRDefault="006018C8" w:rsidP="006018C8">
      <w:pPr>
        <w:spacing w:line="480" w:lineRule="auto"/>
      </w:pPr>
      <w:r>
        <w:t xml:space="preserve">Condition and Fabric: </w:t>
      </w:r>
      <w:r w:rsidRPr="00993C0D">
        <w:t>One crack on lower part of basin. Clay 10YR8/2 white, worn remains of glaze 10YR4/1 dark gray.</w:t>
      </w:r>
    </w:p>
    <w:p w14:paraId="67A5806F" w14:textId="4527EC1A" w:rsidR="006018C8" w:rsidRDefault="006018C8" w:rsidP="006018C8">
      <w:pPr>
        <w:spacing w:line="480" w:lineRule="auto"/>
      </w:pPr>
      <w:r>
        <w:t xml:space="preserve">Description: </w:t>
      </w:r>
      <w:r w:rsidRPr="00993C0D">
        <w:t>Moldmade. Solid vertical handle with two grooves on both upper and lower parts. Shoulder: near Loeschcke</w:t>
      </w:r>
      <w:r w:rsidRPr="00524C6D">
        <w:rPr>
          <w:caps/>
        </w:rPr>
        <w:t xml:space="preserve"> viii </w:t>
      </w:r>
      <w:r w:rsidRPr="00993C0D">
        <w:t xml:space="preserve">b, with angular lines forming triangles. Retrograde molded inscription all around outer part of discus; clockwise from </w:t>
      </w:r>
      <w:r w:rsidRPr="00EE465E">
        <w:t>smaller animal: {{insc:</w:t>
      </w:r>
      <w:r w:rsidRPr="00EE465E">
        <w:rPr>
          <w:caps/>
        </w:rPr>
        <w:t>q v i n t v s i v s p i c t o r e t c e n e n s</w:t>
      </w:r>
      <w:r w:rsidRPr="00EE465E">
        <w:t>}}, which Manzoni Macdonnell (1984, p. 141) interprets as: {{</w:t>
      </w:r>
      <w:r>
        <w:t>insc:</w:t>
      </w:r>
      <w:r w:rsidR="009D7F99">
        <w:rPr>
          <w:caps/>
        </w:rPr>
        <w:t>quintvs ivs[tvs]</w:t>
      </w:r>
      <w:r w:rsidRPr="00EE465E">
        <w:rPr>
          <w:caps/>
        </w:rPr>
        <w:t xml:space="preserve"> pictor et cemens</w:t>
      </w:r>
      <w:r>
        <w:t>}}</w:t>
      </w:r>
      <w:r w:rsidRPr="00993C0D">
        <w:t xml:space="preserve"> (Quintus Ivstvs, designer and lampmaker), a reading we adopt. Filling-hole</w:t>
      </w:r>
      <w:r w:rsidRPr="00993C0D" w:rsidDel="00397DA6">
        <w:t xml:space="preserve"> </w:t>
      </w:r>
      <w:r w:rsidRPr="00993C0D">
        <w:t>to right of center with</w:t>
      </w:r>
      <w:r w:rsidR="00CE05DC">
        <w:t xml:space="preserve"> iron corrosion from wick-nail</w:t>
      </w:r>
      <w:r w:rsidRPr="00993C0D">
        <w:t xml:space="preserve">. Round-tipped nozzle, possibly heart-shaped. Blurred base-ring marked off </w:t>
      </w:r>
      <w:r>
        <w:t>by</w:t>
      </w:r>
      <w:r w:rsidRPr="00993C0D">
        <w:t xml:space="preserve"> two grooves.</w:t>
      </w:r>
    </w:p>
    <w:p w14:paraId="533D1B8F" w14:textId="1FAE2F23" w:rsidR="006018C8" w:rsidRDefault="006018C8" w:rsidP="006018C8">
      <w:pPr>
        <w:spacing w:line="480" w:lineRule="auto"/>
      </w:pPr>
      <w:r>
        <w:t>Discus Iconography: T</w:t>
      </w:r>
      <w:r w:rsidRPr="00993C0D">
        <w:t xml:space="preserve">wo frolicking animals, probably hares, with </w:t>
      </w:r>
      <w:r w:rsidR="009D7F99" w:rsidRPr="00993C0D">
        <w:t xml:space="preserve">long </w:t>
      </w:r>
      <w:r w:rsidRPr="00993C0D">
        <w:t xml:space="preserve">straight ears tilted backward; </w:t>
      </w:r>
      <w:r>
        <w:t xml:space="preserve">the </w:t>
      </w:r>
      <w:r w:rsidRPr="00993C0D">
        <w:t xml:space="preserve">larger animal is on </w:t>
      </w:r>
      <w:r>
        <w:t xml:space="preserve">a </w:t>
      </w:r>
      <w:r w:rsidRPr="00993C0D">
        <w:t xml:space="preserve">vertical axis, facing nozzle, legs to left; </w:t>
      </w:r>
      <w:r>
        <w:t xml:space="preserve">the </w:t>
      </w:r>
      <w:r w:rsidRPr="00993C0D">
        <w:t xml:space="preserve">smaller one </w:t>
      </w:r>
      <w:r>
        <w:t xml:space="preserve">is </w:t>
      </w:r>
      <w:r w:rsidRPr="00993C0D">
        <w:t xml:space="preserve">in </w:t>
      </w:r>
      <w:r>
        <w:t xml:space="preserve">the </w:t>
      </w:r>
      <w:r w:rsidRPr="00993C0D">
        <w:t>opposite direction at left.</w:t>
      </w:r>
    </w:p>
    <w:p w14:paraId="6A5712BD" w14:textId="77777777" w:rsidR="006018C8" w:rsidRDefault="006018C8" w:rsidP="006018C8">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BF2B60">
        <w:t xml:space="preserve"> 10</w:t>
      </w:r>
    </w:p>
    <w:p w14:paraId="2976DC0A" w14:textId="77777777" w:rsidR="006018C8" w:rsidRDefault="006018C8" w:rsidP="006018C8">
      <w:pPr>
        <w:spacing w:line="480" w:lineRule="auto"/>
      </w:pPr>
      <w:r>
        <w:t>Place of Manufacture or Origin: Italy</w:t>
      </w:r>
    </w:p>
    <w:p w14:paraId="4FE43D61" w14:textId="77777777" w:rsidR="006018C8" w:rsidRDefault="006018C8" w:rsidP="006018C8">
      <w:pPr>
        <w:spacing w:line="480" w:lineRule="auto"/>
      </w:pPr>
      <w:r>
        <w:t xml:space="preserve">Parallels: </w:t>
      </w:r>
      <w:r w:rsidRPr="00993C0D">
        <w:t>None found.</w:t>
      </w:r>
    </w:p>
    <w:p w14:paraId="278BFA4E" w14:textId="77777777" w:rsidR="00C35F31" w:rsidRDefault="00C35F31" w:rsidP="00C35F31">
      <w:pPr>
        <w:spacing w:line="480" w:lineRule="auto"/>
      </w:pPr>
      <w:r>
        <w:t xml:space="preserve">Provenance: </w:t>
      </w:r>
    </w:p>
    <w:p w14:paraId="0213929A" w14:textId="77777777" w:rsidR="006018C8" w:rsidRDefault="006018C8" w:rsidP="006018C8">
      <w:pPr>
        <w:spacing w:line="480" w:lineRule="auto"/>
      </w:pPr>
      <w:r>
        <w:t>Bibliography: Manzoni Macdonnell 1984.</w:t>
      </w:r>
    </w:p>
    <w:p w14:paraId="43EBC1B0" w14:textId="5B78B591" w:rsidR="006018C8" w:rsidRDefault="00A50BDB" w:rsidP="006018C8">
      <w:pPr>
        <w:spacing w:line="480" w:lineRule="auto"/>
      </w:pPr>
      <w:r>
        <w:t>Date: Late</w:t>
      </w:r>
      <w:r w:rsidR="006018C8" w:rsidRPr="00993C0D">
        <w:t xml:space="preserve"> third century</w:t>
      </w:r>
      <w:r w:rsidR="006018C8" w:rsidRPr="00524C6D">
        <w:rPr>
          <w:caps/>
        </w:rPr>
        <w:t xml:space="preserve"> </w:t>
      </w:r>
      <w:r w:rsidR="006018C8" w:rsidRPr="005170AB">
        <w:rPr>
          <w:caps/>
        </w:rPr>
        <w:t>A.D.</w:t>
      </w:r>
    </w:p>
    <w:p w14:paraId="46724911" w14:textId="77777777" w:rsidR="006018C8" w:rsidRDefault="006018C8" w:rsidP="006018C8">
      <w:pPr>
        <w:spacing w:line="480" w:lineRule="auto"/>
      </w:pPr>
      <w:r>
        <w:t>Date numeric: 275; 300</w:t>
      </w:r>
    </w:p>
    <w:p w14:paraId="2969F0A3" w14:textId="77777777" w:rsidR="007B7118" w:rsidRPr="00993C0D" w:rsidRDefault="006018C8" w:rsidP="007B7118">
      <w:pPr>
        <w:spacing w:line="480" w:lineRule="auto"/>
      </w:pPr>
      <w:r>
        <w:t xml:space="preserve">Discussion: </w:t>
      </w:r>
      <w:r w:rsidR="007B7118" w:rsidRPr="00993C0D">
        <w:t>The retrograde inscription most likely arises from the unusual length of the text, which makes it very cumbersome to write in retrograde in the mold.</w:t>
      </w:r>
    </w:p>
    <w:p w14:paraId="6041606D" w14:textId="77777777" w:rsidR="007B7118" w:rsidRPr="00C71194" w:rsidDel="001C4B42" w:rsidRDefault="007B7118" w:rsidP="007B7118">
      <w:pPr>
        <w:spacing w:line="480" w:lineRule="auto"/>
      </w:pPr>
    </w:p>
    <w:p w14:paraId="471D0CD0"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08171E3" w14:textId="77777777" w:rsidR="007B7118" w:rsidRDefault="007B7118" w:rsidP="007B7118">
      <w:pPr>
        <w:pStyle w:val="Textedelespacerserv2"/>
        <w:numPr>
          <w:ilvl w:val="0"/>
          <w:numId w:val="0"/>
        </w:numPr>
        <w:spacing w:line="480" w:lineRule="auto"/>
        <w:jc w:val="left"/>
        <w:outlineLvl w:val="9"/>
        <w:rPr>
          <w:rFonts w:ascii="Palatino" w:hAnsi="Palatino"/>
        </w:rPr>
      </w:pPr>
    </w:p>
    <w:p w14:paraId="40FAE1A3" w14:textId="77777777" w:rsidR="00B933BB" w:rsidRDefault="00B933BB" w:rsidP="00B933BB">
      <w:pPr>
        <w:spacing w:line="480" w:lineRule="auto"/>
      </w:pPr>
      <w:r>
        <w:t>Catalogue Number: 402</w:t>
      </w:r>
    </w:p>
    <w:p w14:paraId="73AF11B0" w14:textId="77777777" w:rsidR="00B933BB" w:rsidRDefault="00B933BB" w:rsidP="00B933BB">
      <w:pPr>
        <w:spacing w:line="480" w:lineRule="auto"/>
      </w:pPr>
      <w:r>
        <w:t xml:space="preserve">Inventory Number: </w:t>
      </w:r>
      <w:r w:rsidRPr="00993C0D">
        <w:t>83.</w:t>
      </w:r>
      <w:r w:rsidRPr="00524C6D">
        <w:rPr>
          <w:caps/>
        </w:rPr>
        <w:t>aq.</w:t>
      </w:r>
      <w:r w:rsidRPr="00993C0D">
        <w:t>377.416</w:t>
      </w:r>
    </w:p>
    <w:p w14:paraId="1E468739" w14:textId="77777777" w:rsidR="00B933BB" w:rsidRDefault="00B933BB" w:rsidP="00B933BB">
      <w:pPr>
        <w:spacing w:line="480" w:lineRule="auto"/>
      </w:pPr>
      <w:r>
        <w:t xml:space="preserve">Dimensions: </w:t>
      </w:r>
      <w:r w:rsidRPr="00993C0D">
        <w:t>L: 13.0; W: 9.6; H: 3.5</w:t>
      </w:r>
    </w:p>
    <w:p w14:paraId="12BE59F8" w14:textId="77777777" w:rsidR="00B933BB" w:rsidRDefault="00B933BB" w:rsidP="00B933BB">
      <w:pPr>
        <w:spacing w:line="480" w:lineRule="auto"/>
      </w:pPr>
      <w:r>
        <w:t xml:space="preserve">Condition and Fabric: </w:t>
      </w:r>
      <w:r w:rsidRPr="00993C0D">
        <w:t>Thin cracks on handle, upper left side of basin, and nozzle. Clay near 7.5YR7/4 pink, thin worn glaze near 7.5YR6/4 light brown, a few patches of 2.5YR6/6 light red (lower part and handle).</w:t>
      </w:r>
    </w:p>
    <w:p w14:paraId="2B8E44C7" w14:textId="77777777" w:rsidR="00B933BB" w:rsidRDefault="00B933BB" w:rsidP="00B933BB">
      <w:pPr>
        <w:spacing w:line="480" w:lineRule="auto"/>
      </w:pPr>
      <w:r>
        <w:t xml:space="preserve">Description: </w:t>
      </w:r>
      <w:r w:rsidRPr="00993C0D">
        <w:t xml:space="preserve">Moldmade, from plaster mold. Ring handle with three grooves on upper part. Shoulder separated from discus by one raised ridge and two inner grooves. Small filling-hole in lower left discus. Small air hole in lower discus, facing nozzle. Heart-shaped nozzle; burn marks. Base-ring marked off </w:t>
      </w:r>
      <w:r>
        <w:t>by</w:t>
      </w:r>
      <w:r w:rsidRPr="00993C0D">
        <w:t xml:space="preserve"> two circular grooves. Possibly small plain worn </w:t>
      </w:r>
      <w:r w:rsidRPr="00993C0D">
        <w:rPr>
          <w:i/>
        </w:rPr>
        <w:t>planta pedis.</w:t>
      </w:r>
    </w:p>
    <w:p w14:paraId="0BF15D4A" w14:textId="77777777" w:rsidR="00B933BB" w:rsidRDefault="00B933BB" w:rsidP="00B933BB">
      <w:pPr>
        <w:spacing w:line="480" w:lineRule="auto"/>
      </w:pPr>
      <w:r>
        <w:t>Discus Iconography: B</w:t>
      </w:r>
      <w:r w:rsidRPr="00993C0D">
        <w:t>ust of bearded majestic Jupiter behind eagle with spreading wings.</w:t>
      </w:r>
    </w:p>
    <w:p w14:paraId="45948EF0" w14:textId="77777777" w:rsidR="00B933BB" w:rsidRDefault="00B933BB" w:rsidP="00B933BB">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ix</w:t>
      </w:r>
    </w:p>
    <w:p w14:paraId="6F3C69B9" w14:textId="77777777" w:rsidR="00B933BB" w:rsidRPr="00B933BB" w:rsidRDefault="00B933BB" w:rsidP="00B933BB">
      <w:pPr>
        <w:spacing w:line="480" w:lineRule="auto"/>
        <w:rPr>
          <w:b/>
        </w:rPr>
      </w:pPr>
      <w:r>
        <w:t xml:space="preserve">Place of Manufacture or Origin: </w:t>
      </w:r>
      <w:r w:rsidR="00BF2B60">
        <w:t>Anatolia</w:t>
      </w:r>
    </w:p>
    <w:p w14:paraId="7BB0C48E" w14:textId="77777777" w:rsidR="00B933BB" w:rsidRDefault="00B933BB" w:rsidP="00B933BB">
      <w:pPr>
        <w:spacing w:line="480" w:lineRule="auto"/>
      </w:pPr>
      <w:r>
        <w:t xml:space="preserve">Parallels: </w:t>
      </w:r>
      <w:r w:rsidRPr="00993C0D">
        <w:t xml:space="preserve">Deneauve 1969, no. 544, pl. 56 (Loeschcke </w:t>
      </w:r>
      <w:r w:rsidRPr="00524C6D">
        <w:rPr>
          <w:caps/>
        </w:rPr>
        <w:t>iii</w:t>
      </w:r>
      <w:r w:rsidRPr="00993C0D">
        <w:t xml:space="preserve">); Bailey BM </w:t>
      </w:r>
      <w:r w:rsidRPr="00524C6D">
        <w:rPr>
          <w:caps/>
        </w:rPr>
        <w:t>ii</w:t>
      </w:r>
      <w:r w:rsidRPr="00993C0D">
        <w:t xml:space="preserve">, p. 8, fig. 2, decor </w:t>
      </w:r>
      <w:r w:rsidRPr="00524C6D">
        <w:rPr>
          <w:caps/>
        </w:rPr>
        <w:t>i</w:t>
      </w:r>
      <w:r w:rsidRPr="00993C0D">
        <w:t xml:space="preserve">(a)ii; </w:t>
      </w:r>
      <w:r w:rsidRPr="00993C0D">
        <w:rPr>
          <w:i/>
        </w:rPr>
        <w:t>LIMC</w:t>
      </w:r>
      <w:r w:rsidRPr="00993C0D">
        <w:t xml:space="preserve"> 8.2, p. 254, no. 212</w:t>
      </w:r>
      <w:r>
        <w:t>, s.v. Zeus (in peripheria orientali)</w:t>
      </w:r>
      <w:r w:rsidRPr="00993C0D">
        <w:t>; (close) for discus decor: Bochum Museum, Schüller Collection, cat. no. 219, S 589.</w:t>
      </w:r>
    </w:p>
    <w:p w14:paraId="400E3B22" w14:textId="77777777" w:rsidR="00C35F31" w:rsidRDefault="00C35F31" w:rsidP="00C35F31">
      <w:pPr>
        <w:spacing w:line="480" w:lineRule="auto"/>
      </w:pPr>
      <w:r>
        <w:t xml:space="preserve">Provenance: </w:t>
      </w:r>
    </w:p>
    <w:p w14:paraId="47718095" w14:textId="77777777" w:rsidR="00B933BB" w:rsidRDefault="00B933BB" w:rsidP="00B933BB">
      <w:pPr>
        <w:spacing w:line="480" w:lineRule="auto"/>
      </w:pPr>
      <w:r>
        <w:t>Bibliography: Unpublished.</w:t>
      </w:r>
    </w:p>
    <w:p w14:paraId="685EBDDA" w14:textId="17342AE8" w:rsidR="00B933BB" w:rsidRDefault="00A50BDB" w:rsidP="00B933BB">
      <w:pPr>
        <w:spacing w:line="480" w:lineRule="auto"/>
      </w:pPr>
      <w:r>
        <w:t>Date: Late</w:t>
      </w:r>
      <w:r w:rsidR="00B933BB" w:rsidRPr="00993C0D">
        <w:t xml:space="preserve"> Flavian to Antonine</w:t>
      </w:r>
    </w:p>
    <w:p w14:paraId="15A6395A" w14:textId="77777777" w:rsidR="00B933BB" w:rsidRDefault="00B933BB" w:rsidP="00B933BB">
      <w:pPr>
        <w:spacing w:line="480" w:lineRule="auto"/>
      </w:pPr>
      <w:r>
        <w:t xml:space="preserve">Date numeric: </w:t>
      </w:r>
      <w:r w:rsidR="00C23CD1">
        <w:t>85</w:t>
      </w:r>
      <w:r>
        <w:t>; 161</w:t>
      </w:r>
    </w:p>
    <w:p w14:paraId="24F2ED6A"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168ACC6F"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5D17864" w14:textId="77777777" w:rsidR="007B7118" w:rsidRDefault="007B7118" w:rsidP="007B7118">
      <w:pPr>
        <w:pStyle w:val="Textedelespacerserv2"/>
        <w:numPr>
          <w:ilvl w:val="0"/>
          <w:numId w:val="0"/>
        </w:numPr>
        <w:spacing w:line="480" w:lineRule="auto"/>
        <w:jc w:val="left"/>
        <w:outlineLvl w:val="9"/>
        <w:rPr>
          <w:rFonts w:ascii="Palatino" w:hAnsi="Palatino"/>
        </w:rPr>
      </w:pPr>
    </w:p>
    <w:p w14:paraId="30048BC4" w14:textId="77777777" w:rsidR="000D2A4E" w:rsidRDefault="000D2A4E" w:rsidP="000D2A4E">
      <w:pPr>
        <w:spacing w:line="480" w:lineRule="auto"/>
      </w:pPr>
      <w:r>
        <w:t>Catalogue Number: 403</w:t>
      </w:r>
    </w:p>
    <w:p w14:paraId="3972A636" w14:textId="77777777" w:rsidR="000D2A4E" w:rsidRDefault="000D2A4E" w:rsidP="000D2A4E">
      <w:pPr>
        <w:spacing w:line="480" w:lineRule="auto"/>
      </w:pPr>
      <w:r>
        <w:t xml:space="preserve">Inventory Number: </w:t>
      </w:r>
      <w:r w:rsidRPr="00993C0D">
        <w:t>83.</w:t>
      </w:r>
      <w:r w:rsidRPr="00524C6D">
        <w:rPr>
          <w:caps/>
        </w:rPr>
        <w:t>aq.</w:t>
      </w:r>
      <w:r w:rsidRPr="00993C0D">
        <w:t>377.461</w:t>
      </w:r>
    </w:p>
    <w:p w14:paraId="7E5F2E72" w14:textId="77777777" w:rsidR="000D2A4E" w:rsidRDefault="000D2A4E" w:rsidP="000D2A4E">
      <w:pPr>
        <w:spacing w:line="480" w:lineRule="auto"/>
      </w:pPr>
      <w:r>
        <w:t xml:space="preserve">Dimensions: </w:t>
      </w:r>
      <w:r w:rsidRPr="00993C0D">
        <w:t>L: 12.0; W: 8.7; H: 3.2</w:t>
      </w:r>
    </w:p>
    <w:p w14:paraId="2485BA89" w14:textId="77777777" w:rsidR="000D2A4E" w:rsidRDefault="000D2A4E" w:rsidP="000D2A4E">
      <w:pPr>
        <w:spacing w:line="480" w:lineRule="auto"/>
      </w:pPr>
      <w:r>
        <w:t xml:space="preserve">Condition and Fabric: </w:t>
      </w:r>
      <w:r w:rsidRPr="00993C0D">
        <w:t>Intact. Clay 7.5YR7/4 pink, glaze uneven, varying between GLEY 1 5GY5/1 and 5G5/1 greenish gray, but somewhat stronger green.</w:t>
      </w:r>
    </w:p>
    <w:p w14:paraId="3951DBA2" w14:textId="77777777" w:rsidR="000D2A4E" w:rsidRDefault="000D2A4E" w:rsidP="000D2A4E">
      <w:pPr>
        <w:spacing w:line="480" w:lineRule="auto"/>
      </w:pPr>
      <w:r>
        <w:t xml:space="preserve">Description: </w:t>
      </w:r>
      <w:r w:rsidRPr="00993C0D">
        <w:t>Moldmade. Ring handle with two grooves on upper part. Shoulder: Loeschcke form</w:t>
      </w:r>
      <w:r w:rsidRPr="00524C6D">
        <w:rPr>
          <w:caps/>
        </w:rPr>
        <w:t xml:space="preserve"> viii </w:t>
      </w:r>
      <w:r w:rsidRPr="00993C0D">
        <w:t>b. Central filling-hole. Air hole on discus near nozzle. Heart-shaped nozzle</w:t>
      </w:r>
      <w:r>
        <w:t xml:space="preserve">, </w:t>
      </w:r>
      <w:r w:rsidRPr="00993C0D">
        <w:t>Bus. 10a</w:t>
      </w:r>
      <w:r>
        <w:t>,</w:t>
      </w:r>
      <w:r w:rsidRPr="00993C0D">
        <w:t xml:space="preserve"> tangent to discus molding. Base-ring with plain </w:t>
      </w:r>
      <w:r w:rsidRPr="00993C0D">
        <w:rPr>
          <w:i/>
        </w:rPr>
        <w:t>planta pedis.</w:t>
      </w:r>
    </w:p>
    <w:p w14:paraId="1463A2BB" w14:textId="77777777" w:rsidR="000D2A4E" w:rsidRDefault="000D2A4E" w:rsidP="000D2A4E">
      <w:pPr>
        <w:spacing w:line="480" w:lineRule="auto"/>
      </w:pPr>
      <w:r>
        <w:t>Discus Iconography: T</w:t>
      </w:r>
      <w:r w:rsidRPr="00993C0D">
        <w:t xml:space="preserve">wo gladiators in combat; </w:t>
      </w:r>
      <w:r w:rsidRPr="00993C0D">
        <w:rPr>
          <w:i/>
        </w:rPr>
        <w:t>hoplomachus</w:t>
      </w:r>
      <w:r w:rsidRPr="00993C0D">
        <w:t xml:space="preserve"> at right armed with </w:t>
      </w:r>
      <w:r>
        <w:t xml:space="preserve">a </w:t>
      </w:r>
      <w:r w:rsidRPr="00993C0D">
        <w:t xml:space="preserve">spear, holding </w:t>
      </w:r>
      <w:r>
        <w:t xml:space="preserve">a </w:t>
      </w:r>
      <w:r w:rsidRPr="00993C0D">
        <w:t>small round shield, wearing</w:t>
      </w:r>
      <w:r w:rsidRPr="00E62537">
        <w:t xml:space="preserve"> </w:t>
      </w:r>
      <w:r w:rsidRPr="00993C0D">
        <w:t xml:space="preserve">greaves, </w:t>
      </w:r>
      <w:r w:rsidRPr="00993C0D">
        <w:rPr>
          <w:i/>
        </w:rPr>
        <w:t>manica,</w:t>
      </w:r>
      <w:r w:rsidRPr="00993C0D">
        <w:t xml:space="preserve"> and Greek-type helmet; </w:t>
      </w:r>
      <w:r w:rsidRPr="00993C0D">
        <w:rPr>
          <w:i/>
        </w:rPr>
        <w:t>Thrax</w:t>
      </w:r>
      <w:r w:rsidRPr="00993C0D">
        <w:t>(?)</w:t>
      </w:r>
      <w:r w:rsidRPr="00993C0D" w:rsidDel="00EE4D5C">
        <w:t xml:space="preserve"> </w:t>
      </w:r>
      <w:r w:rsidRPr="00993C0D">
        <w:t xml:space="preserve">at left holding </w:t>
      </w:r>
      <w:r>
        <w:t xml:space="preserve">a </w:t>
      </w:r>
      <w:r w:rsidRPr="00993C0D">
        <w:t xml:space="preserve">short sword, </w:t>
      </w:r>
      <w:r>
        <w:t xml:space="preserve">a </w:t>
      </w:r>
      <w:r w:rsidRPr="00993C0D">
        <w:t xml:space="preserve">small square or rectangular shield, greaves, and </w:t>
      </w:r>
      <w:r>
        <w:t xml:space="preserve">the </w:t>
      </w:r>
      <w:r w:rsidRPr="00993C0D">
        <w:t>same helmet as his opponent.</w:t>
      </w:r>
    </w:p>
    <w:p w14:paraId="4D66A158" w14:textId="77777777" w:rsidR="000D2A4E" w:rsidRDefault="000D2A4E" w:rsidP="000D2A4E">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ix</w:t>
      </w:r>
    </w:p>
    <w:p w14:paraId="75489CC2" w14:textId="77777777" w:rsidR="000D2A4E" w:rsidRDefault="000D2A4E" w:rsidP="000D2A4E">
      <w:pPr>
        <w:spacing w:line="480" w:lineRule="auto"/>
      </w:pPr>
      <w:r>
        <w:t>Place of Man</w:t>
      </w:r>
      <w:r w:rsidR="00BF2B60">
        <w:t>ufacture or Origin: Asia Min</w:t>
      </w:r>
      <w:r w:rsidR="00FC430B">
        <w:t>or</w:t>
      </w:r>
    </w:p>
    <w:p w14:paraId="7DB2BEFA" w14:textId="77777777" w:rsidR="000D2A4E" w:rsidRDefault="000D2A4E" w:rsidP="000D2A4E">
      <w:pPr>
        <w:spacing w:line="480" w:lineRule="auto"/>
      </w:pPr>
      <w:r>
        <w:t xml:space="preserve">Parallels: </w:t>
      </w:r>
      <w:r w:rsidRPr="00993C0D">
        <w:t>Waldhauer 1914, no. 335, pl. 35; Heres 1972, no. 552, pl. 39; Bémont 2005, p. 155, note 29, and p. 156, fig. 6.</w:t>
      </w:r>
    </w:p>
    <w:p w14:paraId="7CFF550C" w14:textId="77777777" w:rsidR="00C35F31" w:rsidRDefault="00C35F31" w:rsidP="00C35F31">
      <w:pPr>
        <w:spacing w:line="480" w:lineRule="auto"/>
      </w:pPr>
      <w:r>
        <w:t xml:space="preserve">Provenance: </w:t>
      </w:r>
    </w:p>
    <w:p w14:paraId="4D556A71" w14:textId="7A370D95" w:rsidR="000D2A4E" w:rsidRPr="000D7C49" w:rsidRDefault="000D2A4E" w:rsidP="000D2A4E">
      <w:pPr>
        <w:spacing w:line="480" w:lineRule="auto"/>
      </w:pPr>
      <w:r>
        <w:t>Bibliography:</w:t>
      </w:r>
      <w:del w:id="31" w:author="Benedicte Gilman" w:date="2016-07-19T16:15:00Z">
        <w:r w:rsidDel="000D7C49">
          <w:delText xml:space="preserve"> Unpublished.</w:delText>
        </w:r>
      </w:del>
      <w:ins w:id="32" w:author="Benedicte Gilman" w:date="2016-07-19T16:15:00Z">
        <w:r w:rsidR="000D7C49">
          <w:t xml:space="preserve"> </w:t>
        </w:r>
        <w:r w:rsidR="000D7C49" w:rsidRPr="000D7C49">
          <w:rPr>
            <w:i/>
            <w:rPrChange w:id="33" w:author="Benedicte Gilman" w:date="2016-07-19T16:16:00Z">
              <w:rPr/>
            </w:rPrChange>
          </w:rPr>
          <w:t>Antiken aus Rheinischem Privatbesitz</w:t>
        </w:r>
      </w:ins>
      <w:ins w:id="34" w:author="Benedicte Gilman" w:date="2016-07-19T16:16:00Z">
        <w:r w:rsidR="000D7C49">
          <w:rPr>
            <w:i/>
          </w:rPr>
          <w:t>,</w:t>
        </w:r>
        <w:r w:rsidR="000D7C49">
          <w:t xml:space="preserve"> pp.</w:t>
        </w:r>
      </w:ins>
      <w:ins w:id="35" w:author="Benedicte Gilman" w:date="2016-07-19T16:19:00Z">
        <w:r w:rsidR="000D7C49">
          <w:t xml:space="preserve"> </w:t>
        </w:r>
      </w:ins>
      <w:ins w:id="36" w:author="Benedicte Gilman" w:date="2016-07-19T16:16:00Z">
        <w:r w:rsidR="000D7C49">
          <w:t>124–25, no. 190, pl. 85.</w:t>
        </w:r>
      </w:ins>
    </w:p>
    <w:p w14:paraId="60E140FF" w14:textId="1A0BA200" w:rsidR="000D2A4E" w:rsidRDefault="00A50BDB" w:rsidP="000D2A4E">
      <w:pPr>
        <w:spacing w:line="480" w:lineRule="auto"/>
      </w:pPr>
      <w:r>
        <w:t>Date: Late</w:t>
      </w:r>
      <w:r w:rsidR="00BF2B60">
        <w:t xml:space="preserve"> Flavian to Antonine</w:t>
      </w:r>
    </w:p>
    <w:p w14:paraId="3C876F92" w14:textId="77777777" w:rsidR="000D2A4E" w:rsidRDefault="00C23CD1" w:rsidP="000D2A4E">
      <w:pPr>
        <w:spacing w:line="480" w:lineRule="auto"/>
      </w:pPr>
      <w:r>
        <w:t>Date numeric: 85</w:t>
      </w:r>
      <w:r w:rsidR="000D2A4E">
        <w:t>; 161</w:t>
      </w:r>
    </w:p>
    <w:p w14:paraId="32D01453"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73A87749" w14:textId="77777777" w:rsidR="007B7118" w:rsidRPr="00C71194" w:rsidRDefault="007B7118" w:rsidP="007B7118">
      <w:pPr>
        <w:pStyle w:val="Textedelespacerserv2"/>
        <w:numPr>
          <w:ilvl w:val="0"/>
          <w:numId w:val="0"/>
        </w:numPr>
        <w:spacing w:line="480" w:lineRule="auto"/>
        <w:jc w:val="left"/>
        <w:outlineLvl w:val="9"/>
        <w:rPr>
          <w:rFonts w:ascii="Palatino" w:hAnsi="Palatino"/>
        </w:rPr>
      </w:pPr>
      <w:r w:rsidRPr="00C71194">
        <w:rPr>
          <w:rFonts w:ascii="Palatino" w:hAnsi="Palatino"/>
        </w:rPr>
        <w:t>———</w:t>
      </w:r>
    </w:p>
    <w:p w14:paraId="20F52222" w14:textId="77777777" w:rsidR="007B7118" w:rsidRDefault="007B7118" w:rsidP="007B7118">
      <w:pPr>
        <w:pStyle w:val="Textedelespacerserv2"/>
        <w:numPr>
          <w:ilvl w:val="0"/>
          <w:numId w:val="0"/>
        </w:numPr>
        <w:spacing w:line="480" w:lineRule="auto"/>
        <w:jc w:val="left"/>
        <w:outlineLvl w:val="9"/>
        <w:rPr>
          <w:rFonts w:ascii="Palatino" w:hAnsi="Palatino"/>
        </w:rPr>
      </w:pPr>
    </w:p>
    <w:p w14:paraId="772B3A81" w14:textId="77777777" w:rsidR="006E5DBD" w:rsidRDefault="006E5DBD" w:rsidP="006E5DBD">
      <w:pPr>
        <w:spacing w:line="480" w:lineRule="auto"/>
      </w:pPr>
      <w:r>
        <w:t>Catalogue Number: 404</w:t>
      </w:r>
    </w:p>
    <w:p w14:paraId="507063FE" w14:textId="77777777" w:rsidR="006E5DBD" w:rsidRDefault="006E5DBD" w:rsidP="006E5DBD">
      <w:pPr>
        <w:spacing w:line="480" w:lineRule="auto"/>
      </w:pPr>
      <w:r>
        <w:t xml:space="preserve">Inventory Number: </w:t>
      </w:r>
      <w:r w:rsidRPr="00993C0D">
        <w:t>83.</w:t>
      </w:r>
      <w:r w:rsidRPr="00524C6D">
        <w:rPr>
          <w:caps/>
        </w:rPr>
        <w:t>aq.</w:t>
      </w:r>
      <w:r w:rsidRPr="00993C0D">
        <w:t>377.163</w:t>
      </w:r>
    </w:p>
    <w:p w14:paraId="02B8EE4E" w14:textId="77777777" w:rsidR="006E5DBD" w:rsidRDefault="006E5DBD" w:rsidP="006E5DBD">
      <w:pPr>
        <w:spacing w:line="480" w:lineRule="auto"/>
      </w:pPr>
      <w:r>
        <w:t xml:space="preserve">Dimensions: </w:t>
      </w:r>
      <w:r w:rsidRPr="00993C0D">
        <w:t>L: 9.7; W: 8.0; H: 2.8</w:t>
      </w:r>
    </w:p>
    <w:p w14:paraId="0B9AD073" w14:textId="77777777" w:rsidR="006E5DBD" w:rsidRDefault="006E5DBD" w:rsidP="006E5DBD">
      <w:pPr>
        <w:spacing w:line="480" w:lineRule="auto"/>
      </w:pPr>
      <w:r>
        <w:t xml:space="preserve">Condition and Fabric: </w:t>
      </w:r>
      <w:r w:rsidRPr="00993C0D">
        <w:t>Intact. Clay 5YR6/3 light reddish brown, glaze 10R5/8 red.</w:t>
      </w:r>
    </w:p>
    <w:p w14:paraId="4D3B8267" w14:textId="77777777" w:rsidR="006E5DBD" w:rsidRDefault="006E5DBD" w:rsidP="006E5DBD">
      <w:pPr>
        <w:spacing w:line="480" w:lineRule="auto"/>
      </w:pPr>
      <w:r>
        <w:t xml:space="preserve">Description: </w:t>
      </w:r>
      <w:r w:rsidRPr="00993C0D">
        <w:t>Moldmade. Ring handle with two grooves on upper part. Deep body, whose upper part near handle has purposely been designed by potter as straight. Shoulder: near Loeschcke form</w:t>
      </w:r>
      <w:r w:rsidRPr="00524C6D">
        <w:rPr>
          <w:caps/>
        </w:rPr>
        <w:t xml:space="preserve"> vi </w:t>
      </w:r>
      <w:r w:rsidRPr="00993C0D">
        <w:t xml:space="preserve">b. </w:t>
      </w:r>
      <w:r>
        <w:t>C</w:t>
      </w:r>
      <w:r w:rsidRPr="00993C0D">
        <w:t xml:space="preserve">entral filling-hole. Heart-shaped nozzle of an early form, tangent to discus molding. </w:t>
      </w:r>
      <w:r>
        <w:t>Base marked off by one circular groove.</w:t>
      </w:r>
      <w:r w:rsidRPr="00993C0D">
        <w:t xml:space="preserve"> Plain </w:t>
      </w:r>
      <w:r w:rsidRPr="00993C0D">
        <w:rPr>
          <w:i/>
        </w:rPr>
        <w:t>planta pedis.</w:t>
      </w:r>
    </w:p>
    <w:p w14:paraId="7F0683D8" w14:textId="77777777" w:rsidR="006E5DBD" w:rsidRDefault="006E5DBD" w:rsidP="006E5DBD">
      <w:pPr>
        <w:spacing w:line="480" w:lineRule="auto"/>
      </w:pPr>
      <w:r>
        <w:t>Discus Iconography: Plain discus.</w:t>
      </w:r>
    </w:p>
    <w:p w14:paraId="37FCEF9A" w14:textId="77777777" w:rsidR="006E5DBD" w:rsidRDefault="006E5DBD" w:rsidP="006E5DBD">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ix</w:t>
      </w:r>
    </w:p>
    <w:p w14:paraId="7D80C3C7" w14:textId="77777777" w:rsidR="006E5DBD" w:rsidRDefault="006E5DBD" w:rsidP="006E5DBD">
      <w:pPr>
        <w:spacing w:line="480" w:lineRule="auto"/>
      </w:pPr>
      <w:r>
        <w:t xml:space="preserve">Place of Manufacture or Origin: </w:t>
      </w:r>
      <w:r w:rsidR="00BF2B60">
        <w:t>Asia Minor</w:t>
      </w:r>
    </w:p>
    <w:p w14:paraId="4FE3AB85" w14:textId="77777777" w:rsidR="006E5DBD" w:rsidRDefault="006E5DBD" w:rsidP="006E5DBD">
      <w:pPr>
        <w:spacing w:line="480" w:lineRule="auto"/>
      </w:pPr>
      <w:r>
        <w:t xml:space="preserve">Parallels: </w:t>
      </w:r>
      <w:r w:rsidRPr="00993C0D">
        <w:t xml:space="preserve">Dressel 1899, no. 18, pl. 3.2.1, fig. 3; Bailey BM </w:t>
      </w:r>
      <w:r w:rsidRPr="00524C6D">
        <w:rPr>
          <w:caps/>
        </w:rPr>
        <w:t>iii</w:t>
      </w:r>
      <w:r w:rsidRPr="00993C0D">
        <w:t>, Q 3075, pl. 103 (Ephesus); Bochum Museum, Schüller Collection, cat. no. 195, S 791 (Anatolia).</w:t>
      </w:r>
    </w:p>
    <w:p w14:paraId="6A6EBB6C" w14:textId="77777777" w:rsidR="00C35F31" w:rsidRDefault="00C35F31" w:rsidP="00C35F31">
      <w:pPr>
        <w:spacing w:line="480" w:lineRule="auto"/>
      </w:pPr>
      <w:r>
        <w:t xml:space="preserve">Provenance: </w:t>
      </w:r>
    </w:p>
    <w:p w14:paraId="6C37DB77" w14:textId="77777777" w:rsidR="006E5DBD" w:rsidRDefault="006E5DBD" w:rsidP="006E5DBD">
      <w:pPr>
        <w:spacing w:line="480" w:lineRule="auto"/>
      </w:pPr>
      <w:r>
        <w:t>Bibliography: Unpublished.</w:t>
      </w:r>
    </w:p>
    <w:p w14:paraId="35EB4F61" w14:textId="77777777" w:rsidR="006E5DBD" w:rsidRDefault="006E5DBD" w:rsidP="006E5DBD">
      <w:pPr>
        <w:spacing w:line="480" w:lineRule="auto"/>
      </w:pPr>
      <w:r>
        <w:t xml:space="preserve">Date: </w:t>
      </w:r>
      <w:r w:rsidR="00BF2B60">
        <w:t>Late Flavian to Antonine</w:t>
      </w:r>
    </w:p>
    <w:p w14:paraId="1F510C7D" w14:textId="77777777" w:rsidR="006E5DBD" w:rsidRDefault="00C23CD1" w:rsidP="006E5DBD">
      <w:pPr>
        <w:spacing w:line="480" w:lineRule="auto"/>
      </w:pPr>
      <w:r>
        <w:t>Date numeric: 85</w:t>
      </w:r>
      <w:r w:rsidR="006E5DBD">
        <w:t>; 161</w:t>
      </w:r>
    </w:p>
    <w:p w14:paraId="0358DF7F"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0382B493"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8563009" w14:textId="77777777" w:rsidR="007B7118" w:rsidRDefault="007B7118" w:rsidP="007B7118">
      <w:pPr>
        <w:pStyle w:val="Textedelespacerserv2"/>
        <w:numPr>
          <w:ilvl w:val="0"/>
          <w:numId w:val="0"/>
        </w:numPr>
        <w:spacing w:line="480" w:lineRule="auto"/>
        <w:jc w:val="left"/>
        <w:outlineLvl w:val="9"/>
        <w:rPr>
          <w:rFonts w:ascii="Palatino" w:hAnsi="Palatino"/>
        </w:rPr>
      </w:pPr>
    </w:p>
    <w:p w14:paraId="2D7DB1CC" w14:textId="77777777" w:rsidR="00705E52" w:rsidRDefault="00705E52" w:rsidP="00705E52">
      <w:pPr>
        <w:spacing w:line="480" w:lineRule="auto"/>
      </w:pPr>
      <w:r>
        <w:t>Catalogue Number: 405</w:t>
      </w:r>
    </w:p>
    <w:p w14:paraId="4A1AA17F" w14:textId="77777777" w:rsidR="00705E52" w:rsidRDefault="00705E52" w:rsidP="00705E52">
      <w:pPr>
        <w:spacing w:line="480" w:lineRule="auto"/>
      </w:pPr>
      <w:r>
        <w:t xml:space="preserve">Inventory Number: </w:t>
      </w:r>
      <w:r w:rsidR="0066020E" w:rsidRPr="00993C0D">
        <w:t>83.</w:t>
      </w:r>
      <w:r w:rsidR="0066020E" w:rsidRPr="00524C6D">
        <w:rPr>
          <w:caps/>
        </w:rPr>
        <w:t>aq.</w:t>
      </w:r>
      <w:r w:rsidR="0066020E" w:rsidRPr="00993C0D">
        <w:t>377.156</w:t>
      </w:r>
    </w:p>
    <w:p w14:paraId="7AB25C6D" w14:textId="77777777" w:rsidR="00705E52" w:rsidRDefault="00705E52" w:rsidP="00705E52">
      <w:pPr>
        <w:spacing w:line="480" w:lineRule="auto"/>
      </w:pPr>
      <w:r>
        <w:t xml:space="preserve">Dimensions: </w:t>
      </w:r>
      <w:r w:rsidR="0066020E" w:rsidRPr="00993C0D">
        <w:t>L: 12.5; W: 9.5; H: 2.4</w:t>
      </w:r>
    </w:p>
    <w:p w14:paraId="2790B2E4" w14:textId="78531D04" w:rsidR="00705E52" w:rsidRDefault="00705E52" w:rsidP="00705E52">
      <w:pPr>
        <w:spacing w:line="480" w:lineRule="auto"/>
      </w:pPr>
      <w:r>
        <w:t xml:space="preserve">Condition and Fabric: </w:t>
      </w:r>
      <w:r w:rsidR="0066020E" w:rsidRPr="00993C0D">
        <w:t xml:space="preserve">Intact. </w:t>
      </w:r>
      <w:r w:rsidR="009D7F99">
        <w:t xml:space="preserve">Burn marks on nozzle. </w:t>
      </w:r>
      <w:r w:rsidR="0066020E" w:rsidRPr="00993C0D">
        <w:t>Clay 5YR7/6 reddish yellow, glaze 5YR6/6 reddish yellow, slightly darker than clay shade</w:t>
      </w:r>
      <w:r w:rsidR="0066020E">
        <w:t>.</w:t>
      </w:r>
    </w:p>
    <w:p w14:paraId="752BA0E1" w14:textId="38093E0A" w:rsidR="00705E52" w:rsidRDefault="00705E52" w:rsidP="00705E52">
      <w:pPr>
        <w:spacing w:line="480" w:lineRule="auto"/>
      </w:pPr>
      <w:r>
        <w:t xml:space="preserve">Description: </w:t>
      </w:r>
      <w:r w:rsidR="0066020E">
        <w:t>Moldmade, from plaster mold</w:t>
      </w:r>
      <w:r w:rsidR="0066020E" w:rsidRPr="00993C0D">
        <w:t xml:space="preserve">. Ring handle with two grooves on upper part. Flat shoulder, separated from discus by </w:t>
      </w:r>
      <w:r w:rsidR="0066020E">
        <w:t xml:space="preserve">a </w:t>
      </w:r>
      <w:r w:rsidR="0066020E" w:rsidRPr="00993C0D">
        <w:t xml:space="preserve">circular ridge marked off by two grooves; two small circles flank handle, two are at handle base, and three at nozzle. Filling-hole in center of scallop shell. Slit air hole facing </w:t>
      </w:r>
      <w:r w:rsidR="0066020E">
        <w:t xml:space="preserve">the </w:t>
      </w:r>
      <w:r w:rsidR="0066020E" w:rsidRPr="00993C0D">
        <w:t>rather small</w:t>
      </w:r>
      <w:r w:rsidR="0066020E" w:rsidRPr="00993C0D" w:rsidDel="00BC4891">
        <w:t xml:space="preserve"> </w:t>
      </w:r>
      <w:r w:rsidR="0066020E">
        <w:t xml:space="preserve">heart-shaped nozzle, </w:t>
      </w:r>
      <w:r w:rsidR="009D7F99">
        <w:t>Bus. 10a</w:t>
      </w:r>
      <w:r w:rsidR="0066020E" w:rsidRPr="00993C0D">
        <w:t xml:space="preserve">. Large flat base marked off </w:t>
      </w:r>
      <w:r w:rsidR="0066020E">
        <w:t>by</w:t>
      </w:r>
      <w:r w:rsidR="0066020E" w:rsidRPr="00993C0D">
        <w:t xml:space="preserve"> two close circular grooves. Incuse plain </w:t>
      </w:r>
      <w:r w:rsidR="0066020E" w:rsidRPr="00993C0D">
        <w:rPr>
          <w:i/>
        </w:rPr>
        <w:t>planta pedis.</w:t>
      </w:r>
    </w:p>
    <w:p w14:paraId="25C7BF97" w14:textId="77777777" w:rsidR="00705E52" w:rsidRDefault="00705E52" w:rsidP="00705E52">
      <w:pPr>
        <w:spacing w:line="480" w:lineRule="auto"/>
      </w:pPr>
      <w:r>
        <w:t xml:space="preserve">Discus Iconography: </w:t>
      </w:r>
      <w:r w:rsidR="0066020E" w:rsidRPr="00993C0D">
        <w:t xml:space="preserve">Discus divided into two distinct areas separated by </w:t>
      </w:r>
      <w:r w:rsidR="0066020E">
        <w:t xml:space="preserve">a </w:t>
      </w:r>
      <w:r w:rsidR="0066020E" w:rsidRPr="00993C0D">
        <w:t>circular ridge marked off by two grooves; inner area decorated with scalloped shell segments with bead between ends of each segment; outer area sloping upward, decorated with three evenly spaced similar theater masks.</w:t>
      </w:r>
    </w:p>
    <w:p w14:paraId="7B0DD466" w14:textId="77777777" w:rsidR="00705E52" w:rsidRDefault="00705E52" w:rsidP="00705E52">
      <w:pPr>
        <w:spacing w:line="480" w:lineRule="auto"/>
      </w:pPr>
      <w:r>
        <w:t xml:space="preserve">Type: </w:t>
      </w:r>
      <w:r w:rsidR="0066020E" w:rsidRPr="00993C0D">
        <w:t xml:space="preserve">Loeschcke </w:t>
      </w:r>
      <w:r w:rsidR="0066020E" w:rsidRPr="00524C6D">
        <w:rPr>
          <w:caps/>
        </w:rPr>
        <w:t>viii</w:t>
      </w:r>
      <w:r w:rsidR="0066020E" w:rsidRPr="00993C0D">
        <w:t xml:space="preserve">; Bussière form D </w:t>
      </w:r>
      <w:r w:rsidR="0066020E" w:rsidRPr="00524C6D">
        <w:rPr>
          <w:caps/>
        </w:rPr>
        <w:t>ix</w:t>
      </w:r>
    </w:p>
    <w:p w14:paraId="5C9A575F" w14:textId="77777777" w:rsidR="00705E52" w:rsidRDefault="00705E52" w:rsidP="00705E52">
      <w:pPr>
        <w:spacing w:line="480" w:lineRule="auto"/>
      </w:pPr>
      <w:r>
        <w:t xml:space="preserve">Place of Manufacture or Origin: </w:t>
      </w:r>
      <w:r w:rsidR="00BF2B60">
        <w:t>Asia Minor</w:t>
      </w:r>
    </w:p>
    <w:p w14:paraId="2816BD57" w14:textId="77777777" w:rsidR="00705E52" w:rsidRDefault="00705E52" w:rsidP="00705E52">
      <w:pPr>
        <w:spacing w:line="480" w:lineRule="auto"/>
      </w:pPr>
      <w:r>
        <w:t xml:space="preserve">Parallels: </w:t>
      </w:r>
      <w:r w:rsidR="0066020E" w:rsidRPr="00993C0D">
        <w:t>None found.</w:t>
      </w:r>
    </w:p>
    <w:p w14:paraId="3519070F" w14:textId="77777777" w:rsidR="00C35F31" w:rsidRDefault="00C35F31" w:rsidP="00C35F31">
      <w:pPr>
        <w:spacing w:line="480" w:lineRule="auto"/>
      </w:pPr>
      <w:r>
        <w:t xml:space="preserve">Provenance: </w:t>
      </w:r>
    </w:p>
    <w:p w14:paraId="0B6A86AE" w14:textId="77777777" w:rsidR="00705E52" w:rsidRDefault="00705E52" w:rsidP="00705E52">
      <w:pPr>
        <w:spacing w:line="480" w:lineRule="auto"/>
      </w:pPr>
      <w:r>
        <w:t>Bibliography: Unpublished.</w:t>
      </w:r>
    </w:p>
    <w:p w14:paraId="10BD6D0C" w14:textId="77777777" w:rsidR="00705E52" w:rsidRDefault="00705E52" w:rsidP="00705E52">
      <w:pPr>
        <w:spacing w:line="480" w:lineRule="auto"/>
      </w:pPr>
      <w:r>
        <w:t xml:space="preserve">Date: </w:t>
      </w:r>
      <w:r w:rsidR="00BF2B60">
        <w:t>Late Flavian to Hadrianic</w:t>
      </w:r>
    </w:p>
    <w:p w14:paraId="4E0D22CD" w14:textId="77777777" w:rsidR="00705E52" w:rsidRDefault="00705E52" w:rsidP="00705E52">
      <w:pPr>
        <w:spacing w:line="480" w:lineRule="auto"/>
      </w:pPr>
      <w:r>
        <w:t xml:space="preserve">Date numeric: </w:t>
      </w:r>
      <w:r w:rsidR="0066020E">
        <w:t>85; 138</w:t>
      </w:r>
    </w:p>
    <w:p w14:paraId="68FCEA36"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49B20E5B"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EDD92BF" w14:textId="77777777" w:rsidR="007B7118" w:rsidRDefault="007B7118" w:rsidP="007B7118">
      <w:pPr>
        <w:pStyle w:val="Textedelespacerserv2"/>
        <w:numPr>
          <w:ilvl w:val="0"/>
          <w:numId w:val="0"/>
        </w:numPr>
        <w:spacing w:line="480" w:lineRule="auto"/>
        <w:jc w:val="left"/>
        <w:outlineLvl w:val="9"/>
        <w:rPr>
          <w:rFonts w:ascii="Palatino" w:hAnsi="Palatino"/>
        </w:rPr>
      </w:pPr>
    </w:p>
    <w:p w14:paraId="2553937D" w14:textId="77777777" w:rsidR="0066020E" w:rsidRDefault="0066020E" w:rsidP="0066020E">
      <w:pPr>
        <w:spacing w:line="480" w:lineRule="auto"/>
      </w:pPr>
      <w:r>
        <w:t>Catalogue Number: 406</w:t>
      </w:r>
    </w:p>
    <w:p w14:paraId="124DDDAE" w14:textId="77777777" w:rsidR="0066020E" w:rsidRDefault="0066020E" w:rsidP="0066020E">
      <w:pPr>
        <w:spacing w:line="480" w:lineRule="auto"/>
      </w:pPr>
      <w:r>
        <w:t xml:space="preserve">Inventory Number: </w:t>
      </w:r>
      <w:r w:rsidR="00C23CD1" w:rsidRPr="00993C0D">
        <w:t>83.</w:t>
      </w:r>
      <w:r w:rsidR="00C23CD1" w:rsidRPr="00524C6D">
        <w:rPr>
          <w:caps/>
        </w:rPr>
        <w:t>aq.</w:t>
      </w:r>
      <w:r w:rsidR="00C23CD1" w:rsidRPr="00993C0D">
        <w:t>377.161</w:t>
      </w:r>
    </w:p>
    <w:p w14:paraId="503E29B0" w14:textId="77777777" w:rsidR="0066020E" w:rsidRDefault="0066020E" w:rsidP="0066020E">
      <w:pPr>
        <w:spacing w:line="480" w:lineRule="auto"/>
      </w:pPr>
      <w:r>
        <w:t xml:space="preserve">Dimensions: </w:t>
      </w:r>
      <w:r w:rsidR="00C23CD1" w:rsidRPr="00993C0D">
        <w:t>L: 8.7; W: 7.2; H: 2.4</w:t>
      </w:r>
    </w:p>
    <w:p w14:paraId="7BD217BB" w14:textId="2710D3F4" w:rsidR="0066020E" w:rsidRDefault="0066020E" w:rsidP="0066020E">
      <w:pPr>
        <w:spacing w:line="480" w:lineRule="auto"/>
      </w:pPr>
      <w:r>
        <w:t xml:space="preserve">Condition and Fabric: </w:t>
      </w:r>
      <w:r w:rsidR="00C23CD1" w:rsidRPr="00993C0D">
        <w:t xml:space="preserve">Intact. </w:t>
      </w:r>
      <w:r w:rsidR="00620652">
        <w:t xml:space="preserve">Burn marks on nozzle. </w:t>
      </w:r>
      <w:r w:rsidR="00C23CD1" w:rsidRPr="00993C0D">
        <w:t>Clay near 5YR7/6 reddish yellow, glaze 2.5YR6/6 light red. Mica.</w:t>
      </w:r>
    </w:p>
    <w:p w14:paraId="45E5561F" w14:textId="77777777" w:rsidR="0066020E" w:rsidRDefault="0066020E" w:rsidP="0066020E">
      <w:pPr>
        <w:spacing w:line="480" w:lineRule="auto"/>
      </w:pPr>
      <w:r>
        <w:t xml:space="preserve">Description: </w:t>
      </w:r>
      <w:r w:rsidR="00C23CD1" w:rsidRPr="00993C0D">
        <w:t xml:space="preserve">Moldmade, from plaster mold. Ring handle with two grooves. Deep basin. Plain sloping shoulder with arched bow-shaped volutes, whose knobs continue down the side of </w:t>
      </w:r>
      <w:r w:rsidR="00C23CD1">
        <w:t xml:space="preserve">the </w:t>
      </w:r>
      <w:r w:rsidR="00C23CD1" w:rsidRPr="00993C0D">
        <w:t>basin wall. Small impressed circle on each side of nozzle, three more by each bow-shaped shoulder-volute, one on discus ridge near handle, and possibly one more on shoulder on each side of handle. Concave discus. Filling-hole slightly to left of center. Heart-shaped nozzle with burn marks. Base-ring.</w:t>
      </w:r>
    </w:p>
    <w:p w14:paraId="0A25C067" w14:textId="77777777" w:rsidR="0066020E" w:rsidRDefault="0066020E" w:rsidP="0066020E">
      <w:pPr>
        <w:spacing w:line="480" w:lineRule="auto"/>
      </w:pPr>
      <w:r>
        <w:t xml:space="preserve">Discus Iconography: </w:t>
      </w:r>
      <w:r w:rsidR="00C23CD1">
        <w:t>Plain discus.</w:t>
      </w:r>
    </w:p>
    <w:p w14:paraId="6552DA6D" w14:textId="77777777" w:rsidR="0066020E" w:rsidRDefault="0066020E" w:rsidP="0066020E">
      <w:pPr>
        <w:spacing w:line="480" w:lineRule="auto"/>
      </w:pPr>
      <w:r>
        <w:t xml:space="preserve">Type: </w:t>
      </w:r>
      <w:r w:rsidR="00C23CD1" w:rsidRPr="00993C0D">
        <w:t xml:space="preserve">Loeschcke </w:t>
      </w:r>
      <w:r w:rsidR="00C23CD1" w:rsidRPr="00524C6D">
        <w:rPr>
          <w:caps/>
        </w:rPr>
        <w:t>viii</w:t>
      </w:r>
      <w:r w:rsidR="00C23CD1" w:rsidRPr="00993C0D">
        <w:t xml:space="preserve">; Bussière form D </w:t>
      </w:r>
      <w:r w:rsidR="00C23CD1" w:rsidRPr="00524C6D">
        <w:rPr>
          <w:caps/>
        </w:rPr>
        <w:t>ix</w:t>
      </w:r>
    </w:p>
    <w:p w14:paraId="36926B7A" w14:textId="77777777" w:rsidR="0066020E" w:rsidRDefault="0066020E" w:rsidP="0066020E">
      <w:pPr>
        <w:spacing w:line="480" w:lineRule="auto"/>
      </w:pPr>
      <w:r>
        <w:t xml:space="preserve">Place of Manufacture or Origin: </w:t>
      </w:r>
      <w:r w:rsidR="00BF2B60">
        <w:t>South Anatolia</w:t>
      </w:r>
    </w:p>
    <w:p w14:paraId="2A320608" w14:textId="77777777" w:rsidR="0066020E" w:rsidRDefault="0066020E" w:rsidP="0066020E">
      <w:pPr>
        <w:spacing w:line="480" w:lineRule="auto"/>
      </w:pPr>
      <w:r>
        <w:t xml:space="preserve">Parallels: </w:t>
      </w:r>
      <w:r w:rsidR="00C23CD1" w:rsidRPr="00993C0D">
        <w:t>None found.</w:t>
      </w:r>
    </w:p>
    <w:p w14:paraId="1C30A8B6" w14:textId="77777777" w:rsidR="00C35F31" w:rsidRDefault="00C35F31" w:rsidP="00C35F31">
      <w:pPr>
        <w:spacing w:line="480" w:lineRule="auto"/>
      </w:pPr>
      <w:r>
        <w:t xml:space="preserve">Provenance: </w:t>
      </w:r>
    </w:p>
    <w:p w14:paraId="5C1E2B29" w14:textId="77777777" w:rsidR="0066020E" w:rsidRDefault="0066020E" w:rsidP="0066020E">
      <w:pPr>
        <w:spacing w:line="480" w:lineRule="auto"/>
      </w:pPr>
      <w:r>
        <w:t>Bibliography: Unpublished.</w:t>
      </w:r>
    </w:p>
    <w:p w14:paraId="0C6A9DF6" w14:textId="77777777" w:rsidR="0066020E" w:rsidRDefault="0066020E" w:rsidP="0066020E">
      <w:pPr>
        <w:spacing w:line="480" w:lineRule="auto"/>
      </w:pPr>
      <w:r>
        <w:t xml:space="preserve">Date: </w:t>
      </w:r>
      <w:r w:rsidR="00C23CD1" w:rsidRPr="00993C0D">
        <w:t>Second century</w:t>
      </w:r>
      <w:r w:rsidR="00C23CD1" w:rsidRPr="00524C6D">
        <w:rPr>
          <w:caps/>
        </w:rPr>
        <w:t xml:space="preserve"> </w:t>
      </w:r>
      <w:r w:rsidR="00C23CD1" w:rsidRPr="005170AB">
        <w:rPr>
          <w:caps/>
        </w:rPr>
        <w:t>A.D.</w:t>
      </w:r>
    </w:p>
    <w:p w14:paraId="713AA694" w14:textId="77777777" w:rsidR="0066020E" w:rsidRDefault="0066020E" w:rsidP="0066020E">
      <w:pPr>
        <w:spacing w:line="480" w:lineRule="auto"/>
      </w:pPr>
      <w:r>
        <w:t xml:space="preserve">Date numeric: </w:t>
      </w:r>
      <w:r w:rsidR="00C23CD1">
        <w:t>100; 200</w:t>
      </w:r>
    </w:p>
    <w:p w14:paraId="72156F27" w14:textId="77777777" w:rsidR="007B7118" w:rsidRPr="00E62537" w:rsidRDefault="007B7118" w:rsidP="007B7118">
      <w:pPr>
        <w:pStyle w:val="Textedelespacerserv2"/>
        <w:numPr>
          <w:ilvl w:val="0"/>
          <w:numId w:val="0"/>
        </w:numPr>
        <w:spacing w:line="480" w:lineRule="auto"/>
        <w:jc w:val="left"/>
        <w:outlineLvl w:val="9"/>
        <w:rPr>
          <w:rFonts w:ascii="Palatino" w:hAnsi="Palatino"/>
        </w:rPr>
      </w:pPr>
    </w:p>
    <w:p w14:paraId="3B5620E2"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2383F5D" w14:textId="77777777" w:rsidR="007B7118" w:rsidRDefault="007B7118" w:rsidP="007B7118">
      <w:pPr>
        <w:pStyle w:val="Textedelespacerserv2"/>
        <w:numPr>
          <w:ilvl w:val="0"/>
          <w:numId w:val="0"/>
        </w:numPr>
        <w:spacing w:line="480" w:lineRule="auto"/>
        <w:jc w:val="left"/>
        <w:outlineLvl w:val="9"/>
        <w:rPr>
          <w:rFonts w:ascii="Palatino" w:hAnsi="Palatino"/>
        </w:rPr>
      </w:pPr>
    </w:p>
    <w:p w14:paraId="72E3B4A4" w14:textId="77777777" w:rsidR="002B11F5" w:rsidRDefault="002B11F5" w:rsidP="002B11F5">
      <w:pPr>
        <w:spacing w:line="480" w:lineRule="auto"/>
      </w:pPr>
      <w:r>
        <w:t>Catalogue Number: 407</w:t>
      </w:r>
    </w:p>
    <w:p w14:paraId="2495DA1C" w14:textId="77777777" w:rsidR="002B11F5" w:rsidRDefault="002B11F5" w:rsidP="002B11F5">
      <w:pPr>
        <w:spacing w:line="480" w:lineRule="auto"/>
      </w:pPr>
      <w:r>
        <w:t xml:space="preserve">Inventory Number: </w:t>
      </w:r>
      <w:r w:rsidRPr="00993C0D">
        <w:t>83.</w:t>
      </w:r>
      <w:r w:rsidRPr="00524C6D">
        <w:rPr>
          <w:caps/>
        </w:rPr>
        <w:t>aq.</w:t>
      </w:r>
      <w:r w:rsidRPr="00993C0D">
        <w:t>377.193</w:t>
      </w:r>
    </w:p>
    <w:p w14:paraId="23DD389E" w14:textId="77777777" w:rsidR="002B11F5" w:rsidRDefault="002B11F5" w:rsidP="002B11F5">
      <w:pPr>
        <w:spacing w:line="480" w:lineRule="auto"/>
      </w:pPr>
      <w:r>
        <w:t xml:space="preserve">Dimensions: </w:t>
      </w:r>
      <w:r w:rsidRPr="00993C0D">
        <w:t>L: 9.6; W: 7.2; H: 2.7</w:t>
      </w:r>
    </w:p>
    <w:p w14:paraId="78D1D412" w14:textId="77777777" w:rsidR="002B11F5" w:rsidRDefault="002B11F5" w:rsidP="002B11F5">
      <w:pPr>
        <w:spacing w:line="480" w:lineRule="auto"/>
      </w:pPr>
      <w:r>
        <w:t xml:space="preserve">Condition and Fabric: </w:t>
      </w:r>
      <w:r w:rsidRPr="00993C0D">
        <w:t>Intact. Clay 5YR6/3 light reddish brown, glaze 2.5YR5/6 red.</w:t>
      </w:r>
    </w:p>
    <w:p w14:paraId="24C1AC1B" w14:textId="77777777" w:rsidR="002B11F5" w:rsidRDefault="002B11F5" w:rsidP="002B11F5">
      <w:pPr>
        <w:spacing w:line="480" w:lineRule="auto"/>
      </w:pPr>
      <w:r>
        <w:t xml:space="preserve">Description: </w:t>
      </w:r>
      <w:r w:rsidRPr="00993C0D">
        <w:t xml:space="preserve">Moldmade. Ring handle with three grooves on both upper and lower parts. Deep basin. Flat shoulder, separated from discus by </w:t>
      </w:r>
      <w:r>
        <w:t xml:space="preserve">a </w:t>
      </w:r>
      <w:r w:rsidRPr="00993C0D">
        <w:t xml:space="preserve">flat-topped ridge marked off by two grooves; small globule on each side of handle and on each side of heart-shaped nozzle. Central filling-hole. Air hole in lower </w:t>
      </w:r>
      <w:r>
        <w:t>field</w:t>
      </w:r>
      <w:r w:rsidRPr="00993C0D">
        <w:t xml:space="preserve">. </w:t>
      </w:r>
      <w:r>
        <w:t>Base marked off by one circular groove.</w:t>
      </w:r>
      <w:r w:rsidRPr="00993C0D">
        <w:t xml:space="preserve"> Incuse plain </w:t>
      </w:r>
      <w:r w:rsidRPr="00993C0D">
        <w:rPr>
          <w:i/>
        </w:rPr>
        <w:t>planta pedis.</w:t>
      </w:r>
    </w:p>
    <w:p w14:paraId="34F43B23" w14:textId="77777777" w:rsidR="002B11F5" w:rsidRDefault="002B11F5" w:rsidP="002B11F5">
      <w:pPr>
        <w:spacing w:line="480" w:lineRule="auto"/>
      </w:pPr>
      <w:r>
        <w:t>Discus Iconography: T</w:t>
      </w:r>
      <w:r w:rsidRPr="00993C0D">
        <w:t xml:space="preserve">wo gladiators in combat on groundline; </w:t>
      </w:r>
      <w:r w:rsidRPr="00993C0D">
        <w:rPr>
          <w:i/>
        </w:rPr>
        <w:t>secutor</w:t>
      </w:r>
      <w:r w:rsidRPr="00993C0D">
        <w:t xml:space="preserve"> at left wearing helmet completely hiding his face, holding </w:t>
      </w:r>
      <w:r>
        <w:t xml:space="preserve">a </w:t>
      </w:r>
      <w:r w:rsidRPr="00993C0D">
        <w:t xml:space="preserve">short sword; </w:t>
      </w:r>
      <w:r w:rsidRPr="00993C0D">
        <w:rPr>
          <w:i/>
        </w:rPr>
        <w:t xml:space="preserve">retiarus </w:t>
      </w:r>
      <w:r w:rsidRPr="00993C0D">
        <w:t>attacking him with trident</w:t>
      </w:r>
      <w:r w:rsidRPr="00E62537">
        <w:t>.</w:t>
      </w:r>
    </w:p>
    <w:p w14:paraId="188D7174" w14:textId="77777777" w:rsidR="002B11F5" w:rsidRDefault="002B11F5" w:rsidP="002B11F5">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ix</w:t>
      </w:r>
    </w:p>
    <w:p w14:paraId="05462A6A" w14:textId="77777777" w:rsidR="002B11F5" w:rsidRDefault="002B11F5" w:rsidP="002B11F5">
      <w:pPr>
        <w:spacing w:line="480" w:lineRule="auto"/>
      </w:pPr>
      <w:r>
        <w:t xml:space="preserve">Place of Manufacture or Origin: </w:t>
      </w:r>
      <w:r w:rsidR="00BF2B60">
        <w:t>Anatolia</w:t>
      </w:r>
    </w:p>
    <w:p w14:paraId="6FD5CB9E" w14:textId="77777777" w:rsidR="002B11F5" w:rsidRDefault="002B11F5" w:rsidP="002B11F5">
      <w:pPr>
        <w:spacing w:line="480" w:lineRule="auto"/>
      </w:pPr>
      <w:r>
        <w:t>Parallels: No exact parallel found;</w:t>
      </w:r>
      <w:r w:rsidRPr="00993C0D">
        <w:t xml:space="preserve"> (close) Bémont 2005, p. 152, fig. 2.</w:t>
      </w:r>
    </w:p>
    <w:p w14:paraId="11C514ED" w14:textId="77777777" w:rsidR="00C35F31" w:rsidRDefault="00C35F31" w:rsidP="00C35F31">
      <w:pPr>
        <w:spacing w:line="480" w:lineRule="auto"/>
      </w:pPr>
      <w:r>
        <w:t xml:space="preserve">Provenance: </w:t>
      </w:r>
    </w:p>
    <w:p w14:paraId="77F1658E" w14:textId="77777777" w:rsidR="002B11F5" w:rsidRDefault="002B11F5" w:rsidP="002B11F5">
      <w:pPr>
        <w:spacing w:line="480" w:lineRule="auto"/>
      </w:pPr>
      <w:r>
        <w:t>Bibliography: Unpublished.</w:t>
      </w:r>
    </w:p>
    <w:p w14:paraId="02D1EDDA" w14:textId="77777777" w:rsidR="002B11F5" w:rsidRDefault="002B11F5" w:rsidP="002B11F5">
      <w:pPr>
        <w:spacing w:line="480" w:lineRule="auto"/>
      </w:pPr>
      <w:r>
        <w:t xml:space="preserve">Date: </w:t>
      </w:r>
      <w:r w:rsidRPr="00993C0D">
        <w:t>Second century</w:t>
      </w:r>
      <w:r w:rsidRPr="00524C6D">
        <w:rPr>
          <w:caps/>
        </w:rPr>
        <w:t xml:space="preserve"> </w:t>
      </w:r>
      <w:r w:rsidRPr="005170AB">
        <w:rPr>
          <w:caps/>
        </w:rPr>
        <w:t>A.D.</w:t>
      </w:r>
    </w:p>
    <w:p w14:paraId="4A9E8203" w14:textId="77777777" w:rsidR="002B11F5" w:rsidRDefault="002B11F5" w:rsidP="002B11F5">
      <w:pPr>
        <w:spacing w:line="480" w:lineRule="auto"/>
      </w:pPr>
      <w:r>
        <w:t>Date numeric: 100; 200</w:t>
      </w:r>
    </w:p>
    <w:p w14:paraId="3DEE8150"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01E3AAD7"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61DA63E" w14:textId="77777777" w:rsidR="007B7118" w:rsidRDefault="007B7118" w:rsidP="007B7118">
      <w:pPr>
        <w:pStyle w:val="Textedelespacerserv2"/>
        <w:numPr>
          <w:ilvl w:val="0"/>
          <w:numId w:val="0"/>
        </w:numPr>
        <w:spacing w:line="480" w:lineRule="auto"/>
        <w:jc w:val="left"/>
        <w:outlineLvl w:val="9"/>
        <w:rPr>
          <w:rFonts w:ascii="Palatino" w:hAnsi="Palatino"/>
        </w:rPr>
      </w:pPr>
    </w:p>
    <w:p w14:paraId="0A7F4B7B" w14:textId="77777777" w:rsidR="00294611" w:rsidRDefault="00294611" w:rsidP="00294611">
      <w:pPr>
        <w:spacing w:line="480" w:lineRule="auto"/>
      </w:pPr>
      <w:r>
        <w:t>Catalogue Number: 408</w:t>
      </w:r>
    </w:p>
    <w:p w14:paraId="507F6594" w14:textId="77777777" w:rsidR="00294611" w:rsidRDefault="00294611" w:rsidP="00294611">
      <w:pPr>
        <w:spacing w:line="480" w:lineRule="auto"/>
      </w:pPr>
      <w:r>
        <w:t xml:space="preserve">Inventory Number: </w:t>
      </w:r>
      <w:r w:rsidRPr="00993C0D">
        <w:t>83.</w:t>
      </w:r>
      <w:r w:rsidRPr="00524C6D">
        <w:rPr>
          <w:caps/>
        </w:rPr>
        <w:t>aq.</w:t>
      </w:r>
      <w:r w:rsidRPr="00993C0D">
        <w:t>377.191</w:t>
      </w:r>
    </w:p>
    <w:p w14:paraId="4268CBF0" w14:textId="77777777" w:rsidR="00294611" w:rsidRDefault="00294611" w:rsidP="00294611">
      <w:pPr>
        <w:spacing w:line="480" w:lineRule="auto"/>
      </w:pPr>
      <w:r>
        <w:t xml:space="preserve">Dimensions: </w:t>
      </w:r>
      <w:r w:rsidRPr="00993C0D">
        <w:t>L: 9.8; W: 7.2; H: 3.0</w:t>
      </w:r>
    </w:p>
    <w:p w14:paraId="4964829D" w14:textId="77777777" w:rsidR="00294611" w:rsidRDefault="00294611" w:rsidP="00294611">
      <w:pPr>
        <w:spacing w:line="480" w:lineRule="auto"/>
      </w:pPr>
      <w:r>
        <w:t xml:space="preserve">Condition and Fabric: </w:t>
      </w:r>
      <w:r w:rsidRPr="00993C0D">
        <w:t>Intact. Clay 7.5YR7/4 pink, a few traces of glaze 2.5YR6/6 light red.</w:t>
      </w:r>
    </w:p>
    <w:p w14:paraId="2FF3A55E" w14:textId="77777777" w:rsidR="00294611" w:rsidRDefault="00294611" w:rsidP="00294611">
      <w:pPr>
        <w:spacing w:line="480" w:lineRule="auto"/>
      </w:pPr>
      <w:r>
        <w:t xml:space="preserve">Description: </w:t>
      </w:r>
      <w:r w:rsidRPr="00993C0D">
        <w:t>Moldmade, from plaster mold. Ring handle with two grooves on upper part. Deep basin. Shoulder: near Loeschcke form</w:t>
      </w:r>
      <w:r w:rsidRPr="00524C6D">
        <w:rPr>
          <w:caps/>
        </w:rPr>
        <w:t xml:space="preserve"> viii </w:t>
      </w:r>
      <w:r w:rsidRPr="00993C0D">
        <w:t xml:space="preserve">b; two small incised circles above nozzle. </w:t>
      </w:r>
      <w:r>
        <w:t>Filling-hole in lower field</w:t>
      </w:r>
      <w:r w:rsidRPr="00993C0D">
        <w:t xml:space="preserve">. Unpierced air hole above heart-shaped nozzle. </w:t>
      </w:r>
      <w:r>
        <w:t>Base marked off by one circular groove.</w:t>
      </w:r>
      <w:r w:rsidRPr="00993C0D">
        <w:t xml:space="preserve"> Incuse plain </w:t>
      </w:r>
      <w:r w:rsidRPr="00993C0D">
        <w:rPr>
          <w:i/>
        </w:rPr>
        <w:t>planta pedis.</w:t>
      </w:r>
    </w:p>
    <w:p w14:paraId="311BC2F1" w14:textId="77777777" w:rsidR="00294611" w:rsidRDefault="00294611" w:rsidP="00294611">
      <w:pPr>
        <w:spacing w:line="480" w:lineRule="auto"/>
      </w:pPr>
      <w:r>
        <w:t>Discus Iconography: N</w:t>
      </w:r>
      <w:r w:rsidRPr="00993C0D">
        <w:t xml:space="preserve">ude Cupid or infant Bacchus riding lioness or panther rushing to right; unidentified sinuous shape behind </w:t>
      </w:r>
      <w:r>
        <w:t xml:space="preserve">the </w:t>
      </w:r>
      <w:r w:rsidRPr="00993C0D">
        <w:t xml:space="preserve">boy, staff on </w:t>
      </w:r>
      <w:r>
        <w:t xml:space="preserve">his </w:t>
      </w:r>
      <w:r w:rsidRPr="00993C0D">
        <w:t>left shoulder—thyrsus(?).</w:t>
      </w:r>
    </w:p>
    <w:p w14:paraId="11126F72" w14:textId="77777777" w:rsidR="00294611" w:rsidRDefault="00294611" w:rsidP="00294611">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ix</w:t>
      </w:r>
    </w:p>
    <w:p w14:paraId="0B4A1E5E" w14:textId="77777777" w:rsidR="00294611" w:rsidRDefault="00294611" w:rsidP="00294611">
      <w:pPr>
        <w:spacing w:line="480" w:lineRule="auto"/>
      </w:pPr>
      <w:r>
        <w:t xml:space="preserve">Place of Manufacture or Origin: </w:t>
      </w:r>
      <w:r w:rsidR="00BF2B60">
        <w:t>South Anatolia</w:t>
      </w:r>
    </w:p>
    <w:p w14:paraId="357BA73C" w14:textId="77777777" w:rsidR="00294611" w:rsidRDefault="00294611" w:rsidP="00294611">
      <w:pPr>
        <w:spacing w:line="480" w:lineRule="auto"/>
      </w:pPr>
      <w:r>
        <w:t xml:space="preserve">Parallels: </w:t>
      </w:r>
      <w:r w:rsidRPr="00993C0D">
        <w:t>None found.</w:t>
      </w:r>
    </w:p>
    <w:p w14:paraId="50C09486" w14:textId="77777777" w:rsidR="00C35F31" w:rsidRDefault="00C35F31" w:rsidP="00C35F31">
      <w:pPr>
        <w:spacing w:line="480" w:lineRule="auto"/>
      </w:pPr>
      <w:r>
        <w:t xml:space="preserve">Provenance: </w:t>
      </w:r>
    </w:p>
    <w:p w14:paraId="63CB6D48" w14:textId="77777777" w:rsidR="00294611" w:rsidRDefault="00294611" w:rsidP="00294611">
      <w:pPr>
        <w:spacing w:line="480" w:lineRule="auto"/>
      </w:pPr>
      <w:r>
        <w:t>Bibliography: Unpublished.</w:t>
      </w:r>
    </w:p>
    <w:p w14:paraId="0E2C3DBF" w14:textId="77777777" w:rsidR="00294611" w:rsidRDefault="00294611" w:rsidP="00294611">
      <w:pPr>
        <w:spacing w:line="480" w:lineRule="auto"/>
      </w:pPr>
      <w:r>
        <w:t xml:space="preserve">Date: </w:t>
      </w:r>
      <w:r w:rsidRPr="00993C0D">
        <w:t>Second century</w:t>
      </w:r>
      <w:r w:rsidRPr="00524C6D">
        <w:rPr>
          <w:caps/>
        </w:rPr>
        <w:t xml:space="preserve"> </w:t>
      </w:r>
      <w:r w:rsidRPr="005170AB">
        <w:rPr>
          <w:caps/>
        </w:rPr>
        <w:t>A.D.</w:t>
      </w:r>
    </w:p>
    <w:p w14:paraId="52499304" w14:textId="77777777" w:rsidR="00294611" w:rsidRDefault="00294611" w:rsidP="00294611">
      <w:pPr>
        <w:spacing w:line="480" w:lineRule="auto"/>
      </w:pPr>
      <w:r>
        <w:t>Date numeric: 100; 200</w:t>
      </w:r>
    </w:p>
    <w:p w14:paraId="6B99D6FE"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07D9C69D"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8A51DB9" w14:textId="77777777" w:rsidR="007B7118" w:rsidRDefault="007B7118" w:rsidP="007B7118">
      <w:pPr>
        <w:pStyle w:val="Textedelespacerserv2"/>
        <w:numPr>
          <w:ilvl w:val="0"/>
          <w:numId w:val="0"/>
        </w:numPr>
        <w:spacing w:line="480" w:lineRule="auto"/>
        <w:jc w:val="left"/>
        <w:outlineLvl w:val="9"/>
        <w:rPr>
          <w:rFonts w:ascii="Palatino" w:hAnsi="Palatino"/>
        </w:rPr>
      </w:pPr>
    </w:p>
    <w:p w14:paraId="01720DE4" w14:textId="77777777" w:rsidR="00F35AE0" w:rsidRDefault="00F35AE0" w:rsidP="00F35AE0">
      <w:pPr>
        <w:spacing w:line="480" w:lineRule="auto"/>
      </w:pPr>
      <w:r>
        <w:t>Catalogue Number: 409</w:t>
      </w:r>
    </w:p>
    <w:p w14:paraId="0F8B827A" w14:textId="77777777" w:rsidR="00F35AE0" w:rsidRDefault="00F35AE0" w:rsidP="00F35AE0">
      <w:pPr>
        <w:spacing w:line="480" w:lineRule="auto"/>
      </w:pPr>
      <w:r>
        <w:t xml:space="preserve">Inventory Number: </w:t>
      </w:r>
      <w:r w:rsidRPr="00993C0D">
        <w:t>83.</w:t>
      </w:r>
      <w:r w:rsidRPr="00524C6D">
        <w:rPr>
          <w:caps/>
        </w:rPr>
        <w:t>aq.</w:t>
      </w:r>
      <w:r w:rsidRPr="00993C0D">
        <w:t>377.167</w:t>
      </w:r>
    </w:p>
    <w:p w14:paraId="761940F5" w14:textId="77777777" w:rsidR="00F35AE0" w:rsidRDefault="00F35AE0" w:rsidP="00F35AE0">
      <w:pPr>
        <w:spacing w:line="480" w:lineRule="auto"/>
      </w:pPr>
      <w:r>
        <w:t xml:space="preserve">Dimensions: </w:t>
      </w:r>
      <w:r w:rsidRPr="00993C0D">
        <w:t>L: 10.0; W: 7.4; H: 3.0</w:t>
      </w:r>
    </w:p>
    <w:p w14:paraId="41DDFD03" w14:textId="1582FF33" w:rsidR="00F35AE0" w:rsidRDefault="00F35AE0" w:rsidP="00F35AE0">
      <w:pPr>
        <w:spacing w:line="480" w:lineRule="auto"/>
      </w:pPr>
      <w:r>
        <w:t xml:space="preserve">Condition and Fabric: </w:t>
      </w:r>
      <w:r w:rsidRPr="00993C0D">
        <w:t xml:space="preserve">Chip in right lower part of shoulder. </w:t>
      </w:r>
      <w:r w:rsidR="00620652">
        <w:t xml:space="preserve">Burn marks on nozzle. </w:t>
      </w:r>
      <w:r w:rsidRPr="00993C0D">
        <w:t>Clay 5YR6/6 reddish yellow, glaze 2.5YR5/8 red.</w:t>
      </w:r>
    </w:p>
    <w:p w14:paraId="7C404403" w14:textId="08613D8D" w:rsidR="00F35AE0" w:rsidRDefault="00F35AE0" w:rsidP="00F35AE0">
      <w:pPr>
        <w:spacing w:line="480" w:lineRule="auto"/>
      </w:pPr>
      <w:r>
        <w:t xml:space="preserve">Description: </w:t>
      </w:r>
      <w:r w:rsidRPr="00993C0D">
        <w:t>Moldmade, from plaster mold. Ring handle with two grooves on upper part. Deep basin. Shoulder: Loeschcke form</w:t>
      </w:r>
      <w:r w:rsidRPr="00524C6D">
        <w:rPr>
          <w:caps/>
        </w:rPr>
        <w:t xml:space="preserve"> vii </w:t>
      </w:r>
      <w:r w:rsidRPr="00993C0D">
        <w:t xml:space="preserve">a; small dotted circle on each side of handle, three globules in </w:t>
      </w:r>
      <w:r>
        <w:t xml:space="preserve">a </w:t>
      </w:r>
      <w:r w:rsidRPr="00993C0D">
        <w:t xml:space="preserve">row above nozzle. Filling-hole slightly below center. </w:t>
      </w:r>
      <w:r>
        <w:t>L</w:t>
      </w:r>
      <w:r w:rsidRPr="00993C0D">
        <w:t>ong slit air hole</w:t>
      </w:r>
      <w:r>
        <w:t xml:space="preserve"> below</w:t>
      </w:r>
      <w:r w:rsidR="00620652">
        <w:t>. Heart-shaped nozzle</w:t>
      </w:r>
      <w:r w:rsidRPr="00993C0D">
        <w:t xml:space="preserve">. </w:t>
      </w:r>
      <w:r>
        <w:t>Base marked off by one circular groove.</w:t>
      </w:r>
      <w:r w:rsidRPr="00993C0D">
        <w:t xml:space="preserve"> Incuse </w:t>
      </w:r>
      <w:r w:rsidRPr="00993C0D">
        <w:rPr>
          <w:i/>
        </w:rPr>
        <w:t>planta pedis,</w:t>
      </w:r>
      <w:r w:rsidRPr="00993C0D">
        <w:t xml:space="preserve"> no letters but two raised vertical lines and the toes of the foot.</w:t>
      </w:r>
    </w:p>
    <w:p w14:paraId="487E24D2" w14:textId="77777777" w:rsidR="00F35AE0" w:rsidRDefault="00F35AE0" w:rsidP="00F35AE0">
      <w:pPr>
        <w:spacing w:line="480" w:lineRule="auto"/>
      </w:pPr>
      <w:r>
        <w:t>Discus Iconography: T</w:t>
      </w:r>
      <w:r w:rsidRPr="00993C0D">
        <w:t>wo bare-breasted figures seated side by side, each wearing ample drapery below waist (</w:t>
      </w:r>
      <w:r w:rsidRPr="00993C0D">
        <w:rPr>
          <w:i/>
        </w:rPr>
        <w:t>termentarium</w:t>
      </w:r>
      <w:r w:rsidRPr="00993C0D">
        <w:t>); at right Jupiter with drapery over his left arm, holding scepter; at left Juno arranging her veil over her head and shoulders with her right hand.</w:t>
      </w:r>
    </w:p>
    <w:p w14:paraId="2A575E56" w14:textId="77777777" w:rsidR="00F35AE0" w:rsidRDefault="00F35AE0" w:rsidP="00F35AE0">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ix</w:t>
      </w:r>
    </w:p>
    <w:p w14:paraId="74CADF1B" w14:textId="77777777" w:rsidR="00F35AE0" w:rsidRDefault="00F35AE0" w:rsidP="00F35AE0">
      <w:pPr>
        <w:spacing w:line="480" w:lineRule="auto"/>
      </w:pPr>
      <w:r>
        <w:t>Place of Manufa</w:t>
      </w:r>
      <w:r w:rsidR="00BF2B60">
        <w:t>cture or Origin: South Anatolia</w:t>
      </w:r>
    </w:p>
    <w:p w14:paraId="25DE1528" w14:textId="77777777" w:rsidR="00F35AE0" w:rsidRDefault="00F35AE0" w:rsidP="00F35AE0">
      <w:pPr>
        <w:spacing w:line="480" w:lineRule="auto"/>
      </w:pPr>
      <w:r>
        <w:t xml:space="preserve">Parallels: </w:t>
      </w:r>
      <w:r w:rsidRPr="00993C0D">
        <w:t>(Identical) Gorny and Mosch 2011, p. 220, lot 429 (Asia Minor); (near) Poulou-Papadimitriou 1986, p. 592, fig. 2 (from Asia Minor), dated to the end of the fourth century</w:t>
      </w:r>
      <w:r w:rsidRPr="00524C6D">
        <w:rPr>
          <w:caps/>
        </w:rPr>
        <w:t xml:space="preserve"> </w:t>
      </w:r>
      <w:r w:rsidRPr="005170AB">
        <w:rPr>
          <w:caps/>
        </w:rPr>
        <w:t>A.D.</w:t>
      </w:r>
    </w:p>
    <w:p w14:paraId="070EBD03" w14:textId="77777777" w:rsidR="00C35F31" w:rsidRDefault="00C35F31" w:rsidP="00C35F31">
      <w:pPr>
        <w:spacing w:line="480" w:lineRule="auto"/>
      </w:pPr>
      <w:r>
        <w:t xml:space="preserve">Provenance: </w:t>
      </w:r>
    </w:p>
    <w:p w14:paraId="53DE6D3B" w14:textId="77777777" w:rsidR="00F35AE0" w:rsidRDefault="00F35AE0" w:rsidP="00F35AE0">
      <w:pPr>
        <w:spacing w:line="480" w:lineRule="auto"/>
      </w:pPr>
      <w:r>
        <w:t>Bibliography: Unpublished.</w:t>
      </w:r>
    </w:p>
    <w:p w14:paraId="17115823" w14:textId="77777777" w:rsidR="00F35AE0" w:rsidRDefault="00F35AE0" w:rsidP="00F35AE0">
      <w:pPr>
        <w:spacing w:line="480" w:lineRule="auto"/>
      </w:pPr>
      <w:r>
        <w:t xml:space="preserve">Date: </w:t>
      </w:r>
      <w:r w:rsidRPr="00993C0D">
        <w:t>Second century</w:t>
      </w:r>
      <w:r w:rsidRPr="00524C6D">
        <w:rPr>
          <w:caps/>
        </w:rPr>
        <w:t xml:space="preserve"> </w:t>
      </w:r>
      <w:r w:rsidRPr="005170AB">
        <w:rPr>
          <w:caps/>
        </w:rPr>
        <w:t>A.D.</w:t>
      </w:r>
    </w:p>
    <w:p w14:paraId="0F6EF92E" w14:textId="77777777" w:rsidR="00F35AE0" w:rsidRDefault="00F35AE0" w:rsidP="00F35AE0">
      <w:pPr>
        <w:spacing w:line="480" w:lineRule="auto"/>
      </w:pPr>
      <w:r>
        <w:t>Date numeric: 100; 200</w:t>
      </w:r>
    </w:p>
    <w:p w14:paraId="2F5A119C"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2D62547B"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04FBF1D" w14:textId="77777777" w:rsidR="007B7118" w:rsidRDefault="007B7118" w:rsidP="007B7118">
      <w:pPr>
        <w:pStyle w:val="Textedelespacerserv2"/>
        <w:numPr>
          <w:ilvl w:val="0"/>
          <w:numId w:val="0"/>
        </w:numPr>
        <w:spacing w:line="480" w:lineRule="auto"/>
        <w:jc w:val="left"/>
        <w:outlineLvl w:val="9"/>
        <w:rPr>
          <w:rFonts w:ascii="Palatino" w:hAnsi="Palatino"/>
        </w:rPr>
      </w:pPr>
    </w:p>
    <w:p w14:paraId="7E63797F" w14:textId="77777777" w:rsidR="00F01ACC" w:rsidRDefault="00F01ACC" w:rsidP="00F01ACC">
      <w:pPr>
        <w:spacing w:line="480" w:lineRule="auto"/>
      </w:pPr>
      <w:r>
        <w:t>Catalogue Number: 410</w:t>
      </w:r>
    </w:p>
    <w:p w14:paraId="493905A8" w14:textId="77777777" w:rsidR="00F01ACC" w:rsidRDefault="00F01ACC" w:rsidP="00F01ACC">
      <w:pPr>
        <w:spacing w:line="480" w:lineRule="auto"/>
      </w:pPr>
      <w:r>
        <w:t xml:space="preserve">Inventory Number: </w:t>
      </w:r>
      <w:r w:rsidRPr="00993C0D">
        <w:t>83.</w:t>
      </w:r>
      <w:r w:rsidRPr="00524C6D">
        <w:rPr>
          <w:caps/>
        </w:rPr>
        <w:t>aq.</w:t>
      </w:r>
      <w:r w:rsidRPr="00993C0D">
        <w:t>377.200</w:t>
      </w:r>
    </w:p>
    <w:p w14:paraId="2B9AD613" w14:textId="77777777" w:rsidR="00F01ACC" w:rsidRDefault="00F01ACC" w:rsidP="00F01ACC">
      <w:pPr>
        <w:spacing w:line="480" w:lineRule="auto"/>
      </w:pPr>
      <w:r>
        <w:t xml:space="preserve">Dimensions: </w:t>
      </w:r>
      <w:r w:rsidRPr="00993C0D">
        <w:t>L: 9.0; W: 7.0; H: 2.7</w:t>
      </w:r>
    </w:p>
    <w:p w14:paraId="6E135AC9" w14:textId="02F2E24E" w:rsidR="00F01ACC" w:rsidRDefault="00F01ACC" w:rsidP="00F01ACC">
      <w:pPr>
        <w:spacing w:line="480" w:lineRule="auto"/>
      </w:pPr>
      <w:r>
        <w:t xml:space="preserve">Condition and Fabric: </w:t>
      </w:r>
      <w:r w:rsidRPr="00993C0D">
        <w:t>Several cracks, especially on bottom; handle reattached. Clay 2.5YR6/6 light red,</w:t>
      </w:r>
      <w:r w:rsidRPr="00E62537">
        <w:t xml:space="preserve"> </w:t>
      </w:r>
      <w:r w:rsidRPr="00993C0D">
        <w:t>remains of mottled glaze mostly 2.5YR5/8 red over white engobe: Red-on-White lamp; red g</w:t>
      </w:r>
      <w:r w:rsidR="00620652">
        <w:t>laze has a few darker burned(?) spots</w:t>
      </w:r>
      <w:r w:rsidRPr="00993C0D">
        <w:t>.</w:t>
      </w:r>
    </w:p>
    <w:p w14:paraId="778EC096" w14:textId="77777777" w:rsidR="00F01ACC" w:rsidRDefault="00F01ACC" w:rsidP="00F01ACC">
      <w:pPr>
        <w:spacing w:line="480" w:lineRule="auto"/>
      </w:pPr>
      <w:r>
        <w:t xml:space="preserve">Description: </w:t>
      </w:r>
      <w:r w:rsidRPr="00993C0D">
        <w:t>Moldmade, from plaster mold. Ring handle with three grooves on upper part. Deep basin. Shoulder: near Loeschcke form</w:t>
      </w:r>
      <w:r w:rsidRPr="00524C6D">
        <w:rPr>
          <w:caps/>
        </w:rPr>
        <w:t xml:space="preserve"> vi </w:t>
      </w:r>
      <w:r w:rsidRPr="00993C0D">
        <w:t xml:space="preserve">b; small incised circle on each side of handle and of nozzle. Filling-hole below center. Air hole in lower </w:t>
      </w:r>
      <w:r>
        <w:t>field</w:t>
      </w:r>
      <w:r w:rsidRPr="00993C0D">
        <w:t>. Heart-shaped nozzle</w:t>
      </w:r>
      <w:r>
        <w:t>,</w:t>
      </w:r>
      <w:r w:rsidRPr="00993C0D">
        <w:t xml:space="preserve"> Bus. 10b; burn marks. </w:t>
      </w:r>
      <w:r>
        <w:t>Base marked off by one circular groove.</w:t>
      </w:r>
      <w:r w:rsidRPr="00993C0D">
        <w:t xml:space="preserve"> Plain </w:t>
      </w:r>
      <w:r w:rsidRPr="00993C0D">
        <w:rPr>
          <w:i/>
        </w:rPr>
        <w:t>planta pedis.</w:t>
      </w:r>
    </w:p>
    <w:p w14:paraId="3A7F262A" w14:textId="77777777" w:rsidR="00F01ACC" w:rsidRDefault="00F01ACC" w:rsidP="00F01ACC">
      <w:pPr>
        <w:spacing w:line="480" w:lineRule="auto"/>
      </w:pPr>
      <w:r>
        <w:t>Discus Iconography: W</w:t>
      </w:r>
      <w:r w:rsidRPr="00993C0D">
        <w:t xml:space="preserve">oman at left wearing flat-topped bonnet and double garment, upper one with folds ending in border, lower one vertically pleated; she is performing some domestic task, helped by a young man in loincloth sitting on a stool at right; he is killing a fowl (duck[?]); </w:t>
      </w:r>
      <w:r>
        <w:t xml:space="preserve">the </w:t>
      </w:r>
      <w:r w:rsidRPr="00993C0D">
        <w:t xml:space="preserve">woman </w:t>
      </w:r>
      <w:r>
        <w:t xml:space="preserve">is </w:t>
      </w:r>
      <w:r w:rsidRPr="00993C0D">
        <w:t xml:space="preserve">bent in front of him holding out </w:t>
      </w:r>
      <w:r>
        <w:t xml:space="preserve">a </w:t>
      </w:r>
      <w:r w:rsidRPr="00993C0D">
        <w:t>round vessel to collect blood.</w:t>
      </w:r>
    </w:p>
    <w:p w14:paraId="3AE7F3D9" w14:textId="77777777" w:rsidR="00F01ACC" w:rsidRDefault="00F01ACC" w:rsidP="00F01ACC">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ix</w:t>
      </w:r>
    </w:p>
    <w:p w14:paraId="6F829675" w14:textId="77777777" w:rsidR="00F01ACC" w:rsidRDefault="00F01ACC" w:rsidP="00F01ACC">
      <w:pPr>
        <w:spacing w:line="480" w:lineRule="auto"/>
      </w:pPr>
      <w:r>
        <w:t xml:space="preserve">Place of Manufacture or Origin: </w:t>
      </w:r>
      <w:r w:rsidRPr="00993C0D">
        <w:t>Asia Minor</w:t>
      </w:r>
    </w:p>
    <w:p w14:paraId="7FD30368" w14:textId="77777777" w:rsidR="00F01ACC" w:rsidRDefault="00F01ACC" w:rsidP="00F01ACC">
      <w:pPr>
        <w:spacing w:line="480" w:lineRule="auto"/>
      </w:pPr>
      <w:r>
        <w:t>Parallels: None found;</w:t>
      </w:r>
      <w:r w:rsidRPr="00993C0D">
        <w:t xml:space="preserve"> (near) Heimerl 2001, p. 109, no. 356, pl. 9, motif M 1–2, the woman is alone and slightly different (</w:t>
      </w:r>
      <w:r w:rsidR="00FC430B">
        <w:t>{{loc_0000:</w:t>
      </w:r>
      <w:r w:rsidRPr="00993C0D">
        <w:t>Pergamon</w:t>
      </w:r>
      <w:r w:rsidR="00FC430B">
        <w:t>}}</w:t>
      </w:r>
      <w:r w:rsidRPr="00993C0D">
        <w:t>).</w:t>
      </w:r>
    </w:p>
    <w:p w14:paraId="5B75D7E2" w14:textId="77777777" w:rsidR="00C35F31" w:rsidRDefault="00C35F31" w:rsidP="00C35F31">
      <w:pPr>
        <w:spacing w:line="480" w:lineRule="auto"/>
      </w:pPr>
      <w:r>
        <w:t xml:space="preserve">Provenance: </w:t>
      </w:r>
    </w:p>
    <w:p w14:paraId="5D36A531" w14:textId="77777777" w:rsidR="00F01ACC" w:rsidRDefault="00F01ACC" w:rsidP="00F01ACC">
      <w:pPr>
        <w:spacing w:line="480" w:lineRule="auto"/>
      </w:pPr>
      <w:r>
        <w:t>Bibliography: Unpublished.</w:t>
      </w:r>
    </w:p>
    <w:p w14:paraId="146C1EBF" w14:textId="77777777" w:rsidR="00F01ACC" w:rsidRDefault="00F01ACC" w:rsidP="00F01ACC">
      <w:pPr>
        <w:spacing w:line="480" w:lineRule="auto"/>
      </w:pPr>
      <w:r>
        <w:t xml:space="preserve">Date: </w:t>
      </w:r>
      <w:r w:rsidR="00BD73F0" w:rsidRPr="00993C0D">
        <w:t>Second century</w:t>
      </w:r>
      <w:r w:rsidR="00BD73F0" w:rsidRPr="00524C6D">
        <w:rPr>
          <w:caps/>
        </w:rPr>
        <w:t xml:space="preserve"> </w:t>
      </w:r>
      <w:r w:rsidR="00BD73F0" w:rsidRPr="005170AB">
        <w:rPr>
          <w:caps/>
        </w:rPr>
        <w:t>A.D.</w:t>
      </w:r>
    </w:p>
    <w:p w14:paraId="12E445FA" w14:textId="77777777" w:rsidR="00F01ACC" w:rsidRDefault="00F01ACC" w:rsidP="00F01ACC">
      <w:pPr>
        <w:spacing w:line="480" w:lineRule="auto"/>
      </w:pPr>
      <w:r>
        <w:t xml:space="preserve">Date numeric: </w:t>
      </w:r>
      <w:r w:rsidR="00BD73F0">
        <w:t>100; 200</w:t>
      </w:r>
    </w:p>
    <w:p w14:paraId="5A5D5153"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4905BE42"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C60D366" w14:textId="77777777" w:rsidR="007B7118" w:rsidRDefault="007B7118" w:rsidP="007B7118">
      <w:pPr>
        <w:pStyle w:val="Textedelespacerserv2"/>
        <w:numPr>
          <w:ilvl w:val="0"/>
          <w:numId w:val="0"/>
        </w:numPr>
        <w:spacing w:line="480" w:lineRule="auto"/>
        <w:jc w:val="left"/>
        <w:outlineLvl w:val="9"/>
        <w:rPr>
          <w:rFonts w:ascii="Palatino" w:hAnsi="Palatino"/>
        </w:rPr>
      </w:pPr>
    </w:p>
    <w:p w14:paraId="299ADFB3" w14:textId="77777777" w:rsidR="00921ECF" w:rsidRDefault="00921ECF" w:rsidP="00921ECF">
      <w:pPr>
        <w:spacing w:line="480" w:lineRule="auto"/>
      </w:pPr>
      <w:r>
        <w:t>Catalogue Number: 411</w:t>
      </w:r>
    </w:p>
    <w:p w14:paraId="3584A261" w14:textId="77777777" w:rsidR="00921ECF" w:rsidRDefault="00921ECF" w:rsidP="00921ECF">
      <w:pPr>
        <w:spacing w:line="480" w:lineRule="auto"/>
      </w:pPr>
      <w:r>
        <w:t xml:space="preserve">Inventory Number: </w:t>
      </w:r>
      <w:r w:rsidRPr="00993C0D">
        <w:t>83.</w:t>
      </w:r>
      <w:r w:rsidRPr="00524C6D">
        <w:rPr>
          <w:caps/>
        </w:rPr>
        <w:t>aq.</w:t>
      </w:r>
      <w:r w:rsidRPr="00993C0D">
        <w:t>377.165</w:t>
      </w:r>
    </w:p>
    <w:p w14:paraId="3C564099" w14:textId="77777777" w:rsidR="00921ECF" w:rsidRDefault="00921ECF" w:rsidP="00921ECF">
      <w:pPr>
        <w:spacing w:line="480" w:lineRule="auto"/>
      </w:pPr>
      <w:r>
        <w:t xml:space="preserve">Dimensions: </w:t>
      </w:r>
      <w:r w:rsidRPr="00993C0D">
        <w:t>L: 10.3; W: 7.8; H: 2.5</w:t>
      </w:r>
    </w:p>
    <w:p w14:paraId="53F913DC" w14:textId="77777777" w:rsidR="00921ECF" w:rsidRDefault="00921ECF" w:rsidP="00921ECF">
      <w:pPr>
        <w:spacing w:line="480" w:lineRule="auto"/>
      </w:pPr>
      <w:r>
        <w:t xml:space="preserve">Condition and Fabric: </w:t>
      </w:r>
      <w:r w:rsidRPr="00993C0D">
        <w:t>Intact; some root-marks on base. Clay 2.5YR5/6 red, glaze mostly 2.5YR4/6 red, darker shade than clay.</w:t>
      </w:r>
    </w:p>
    <w:p w14:paraId="157BB671" w14:textId="77777777" w:rsidR="00921ECF" w:rsidRDefault="00921ECF" w:rsidP="00921ECF">
      <w:pPr>
        <w:spacing w:line="480" w:lineRule="auto"/>
      </w:pPr>
      <w:r>
        <w:t xml:space="preserve">Description: </w:t>
      </w:r>
      <w:r w:rsidRPr="00993C0D">
        <w:t>Moldmade. Ring handle with three grooves on upper part. Deep basin. Shoulder: Loeschcke form</w:t>
      </w:r>
      <w:r w:rsidRPr="00524C6D">
        <w:rPr>
          <w:caps/>
        </w:rPr>
        <w:t xml:space="preserve"> vii </w:t>
      </w:r>
      <w:r w:rsidRPr="00993C0D">
        <w:t xml:space="preserve">a; small circle with central dot on each side of handle and of nozzle. Heart-shaped nozzle. </w:t>
      </w:r>
      <w:r>
        <w:t>Base marked off by one circular groove.</w:t>
      </w:r>
    </w:p>
    <w:p w14:paraId="4612C685" w14:textId="114BD685" w:rsidR="00921ECF" w:rsidRDefault="00921ECF" w:rsidP="00921ECF">
      <w:pPr>
        <w:spacing w:line="480" w:lineRule="auto"/>
      </w:pPr>
      <w:r>
        <w:t>Discus Iconography: S</w:t>
      </w:r>
      <w:r w:rsidRPr="00993C0D">
        <w:t xml:space="preserve">lightly blurred relief of figure standing frontally on chariot, indicated by two vertical lines on each side of him; rays surrounding his head: Apollo or Helios; he raises his arms, holding </w:t>
      </w:r>
      <w:r>
        <w:t xml:space="preserve">a </w:t>
      </w:r>
      <w:r w:rsidRPr="00993C0D">
        <w:t xml:space="preserve">whip in each hand; in front of him four horses, two veering off to </w:t>
      </w:r>
      <w:r w:rsidR="00FE6307">
        <w:t xml:space="preserve">the </w:t>
      </w:r>
      <w:r w:rsidRPr="00993C0D">
        <w:t xml:space="preserve">left, two to </w:t>
      </w:r>
      <w:r w:rsidR="00FE6307">
        <w:t xml:space="preserve">the </w:t>
      </w:r>
      <w:r w:rsidRPr="00993C0D">
        <w:t>right.</w:t>
      </w:r>
    </w:p>
    <w:p w14:paraId="5956C25E" w14:textId="77777777" w:rsidR="00921ECF" w:rsidRDefault="00921ECF" w:rsidP="00921ECF">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ix</w:t>
      </w:r>
    </w:p>
    <w:p w14:paraId="706B791F" w14:textId="77777777" w:rsidR="00921ECF" w:rsidRDefault="00921ECF" w:rsidP="00921ECF">
      <w:pPr>
        <w:spacing w:line="480" w:lineRule="auto"/>
      </w:pPr>
      <w:r>
        <w:t>Place of Ma</w:t>
      </w:r>
      <w:r w:rsidR="00BF2B60">
        <w:t>nufacture or Origin: Asia Minor</w:t>
      </w:r>
    </w:p>
    <w:p w14:paraId="66128675" w14:textId="77777777" w:rsidR="00921ECF" w:rsidRDefault="00921ECF" w:rsidP="00921ECF">
      <w:pPr>
        <w:spacing w:line="480" w:lineRule="auto"/>
      </w:pPr>
      <w:r>
        <w:t xml:space="preserve">Parallels: </w:t>
      </w:r>
      <w:r w:rsidRPr="00993C0D">
        <w:t>Brentchaloff 1972, p. 70, no. 143, Musée de Clermont inv. no. 56.465.63; Hellmann 1985, pp. 47–49, no. 48, same discus decor on an Egyptian lamp of Corinthian type with ornament handle featuring Medusa (with further refs.)</w:t>
      </w:r>
      <w:r>
        <w:t>.</w:t>
      </w:r>
    </w:p>
    <w:p w14:paraId="52E7D0FE" w14:textId="77777777" w:rsidR="00C35F31" w:rsidRDefault="00C35F31" w:rsidP="00C35F31">
      <w:pPr>
        <w:spacing w:line="480" w:lineRule="auto"/>
      </w:pPr>
      <w:r>
        <w:t xml:space="preserve">Provenance: </w:t>
      </w:r>
    </w:p>
    <w:p w14:paraId="6FBD1B6E" w14:textId="77777777" w:rsidR="00921ECF" w:rsidRDefault="00921ECF" w:rsidP="00921ECF">
      <w:pPr>
        <w:spacing w:line="480" w:lineRule="auto"/>
      </w:pPr>
      <w:r>
        <w:t>Bibliography: Unpublished.</w:t>
      </w:r>
    </w:p>
    <w:p w14:paraId="44D23E80" w14:textId="77777777" w:rsidR="00921ECF" w:rsidRDefault="00921ECF" w:rsidP="00921ECF">
      <w:pPr>
        <w:spacing w:line="480" w:lineRule="auto"/>
      </w:pPr>
      <w:r>
        <w:t xml:space="preserve">Date: </w:t>
      </w:r>
      <w:r w:rsidRPr="00993C0D">
        <w:t>Second century</w:t>
      </w:r>
      <w:r w:rsidRPr="00524C6D">
        <w:rPr>
          <w:caps/>
        </w:rPr>
        <w:t xml:space="preserve"> </w:t>
      </w:r>
      <w:r w:rsidRPr="005170AB">
        <w:rPr>
          <w:caps/>
        </w:rPr>
        <w:t>A.D.</w:t>
      </w:r>
    </w:p>
    <w:p w14:paraId="50B491EF" w14:textId="77777777" w:rsidR="00921ECF" w:rsidRDefault="00921ECF" w:rsidP="00921ECF">
      <w:pPr>
        <w:spacing w:line="480" w:lineRule="auto"/>
      </w:pPr>
      <w:r>
        <w:t>Date numeric: 100; 200</w:t>
      </w:r>
    </w:p>
    <w:p w14:paraId="3A4F6B12"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13CB64F0"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CEC0507" w14:textId="77777777" w:rsidR="007B7118" w:rsidRDefault="007B7118" w:rsidP="007B7118">
      <w:pPr>
        <w:pStyle w:val="Textedelespacerserv2"/>
        <w:numPr>
          <w:ilvl w:val="0"/>
          <w:numId w:val="0"/>
        </w:numPr>
        <w:spacing w:line="480" w:lineRule="auto"/>
        <w:jc w:val="left"/>
        <w:outlineLvl w:val="9"/>
        <w:rPr>
          <w:rFonts w:ascii="Palatino" w:hAnsi="Palatino"/>
        </w:rPr>
      </w:pPr>
    </w:p>
    <w:p w14:paraId="0589E671" w14:textId="77777777" w:rsidR="00F67F4C" w:rsidRDefault="00F67F4C" w:rsidP="00F67F4C">
      <w:pPr>
        <w:spacing w:line="480" w:lineRule="auto"/>
      </w:pPr>
      <w:r>
        <w:t>Catalogue Number: 412</w:t>
      </w:r>
    </w:p>
    <w:p w14:paraId="165A2B22" w14:textId="77777777" w:rsidR="00F67F4C" w:rsidRDefault="00F67F4C" w:rsidP="00F67F4C">
      <w:pPr>
        <w:spacing w:line="480" w:lineRule="auto"/>
      </w:pPr>
      <w:r>
        <w:t xml:space="preserve">Inventory Number: </w:t>
      </w:r>
      <w:r w:rsidRPr="00993C0D">
        <w:t>83.</w:t>
      </w:r>
      <w:r w:rsidRPr="00524C6D">
        <w:rPr>
          <w:caps/>
        </w:rPr>
        <w:t>aq.</w:t>
      </w:r>
      <w:r w:rsidRPr="00993C0D">
        <w:t>377.469</w:t>
      </w:r>
    </w:p>
    <w:p w14:paraId="1C358607" w14:textId="77777777" w:rsidR="00F67F4C" w:rsidRDefault="00F67F4C" w:rsidP="00F67F4C">
      <w:pPr>
        <w:spacing w:line="480" w:lineRule="auto"/>
      </w:pPr>
      <w:r>
        <w:t xml:space="preserve">Dimensions: </w:t>
      </w:r>
      <w:r w:rsidRPr="00993C0D">
        <w:t>L: 11.2; W: 8.3; H: 3.3</w:t>
      </w:r>
    </w:p>
    <w:p w14:paraId="4C6389BE" w14:textId="3F3C43A7" w:rsidR="00F67F4C" w:rsidRDefault="00F67F4C" w:rsidP="00F67F4C">
      <w:pPr>
        <w:spacing w:line="480" w:lineRule="auto"/>
      </w:pPr>
      <w:r>
        <w:t xml:space="preserve">Condition and Fabric: </w:t>
      </w:r>
      <w:r w:rsidRPr="00993C0D">
        <w:t xml:space="preserve">Intact. </w:t>
      </w:r>
      <w:r w:rsidR="00FE6307">
        <w:t xml:space="preserve">Burn marks on the nozzle. </w:t>
      </w:r>
      <w:r w:rsidRPr="00993C0D">
        <w:t>Clay near 5YR7/4 pink, faint traces of glaze 2.5YR6/6 light red. Mica.</w:t>
      </w:r>
    </w:p>
    <w:p w14:paraId="21A817A4" w14:textId="05FC3DE1" w:rsidR="00F67F4C" w:rsidRDefault="00F67F4C" w:rsidP="00F67F4C">
      <w:pPr>
        <w:spacing w:line="480" w:lineRule="auto"/>
      </w:pPr>
      <w:r>
        <w:t xml:space="preserve">Description: </w:t>
      </w:r>
      <w:r w:rsidRPr="00993C0D">
        <w:t>Moldmade. Ring handle. Shoulder: Loeschcke form</w:t>
      </w:r>
      <w:r w:rsidRPr="00524C6D">
        <w:rPr>
          <w:caps/>
        </w:rPr>
        <w:t xml:space="preserve"> vii </w:t>
      </w:r>
      <w:r w:rsidRPr="00993C0D">
        <w:t xml:space="preserve">b; small circle on each side of handle and of nozzle. </w:t>
      </w:r>
      <w:r>
        <w:t>R</w:t>
      </w:r>
      <w:r w:rsidRPr="00993C0D">
        <w:t>idge marked off by two grooves delimiting two areas</w:t>
      </w:r>
      <w:r>
        <w:t xml:space="preserve">; </w:t>
      </w:r>
      <w:r w:rsidRPr="00993C0D">
        <w:t xml:space="preserve">outer one decorated with </w:t>
      </w:r>
      <w:r>
        <w:t xml:space="preserve">a chase; </w:t>
      </w:r>
      <w:r w:rsidRPr="00993C0D">
        <w:t xml:space="preserve">inner </w:t>
      </w:r>
      <w:r>
        <w:t>one</w:t>
      </w:r>
      <w:r w:rsidRPr="00993C0D">
        <w:t xml:space="preserve"> has </w:t>
      </w:r>
      <w:r>
        <w:t xml:space="preserve">a </w:t>
      </w:r>
      <w:r w:rsidRPr="00993C0D">
        <w:t xml:space="preserve">concave roundel, pierced in </w:t>
      </w:r>
      <w:r w:rsidR="00FE6307">
        <w:t xml:space="preserve">the </w:t>
      </w:r>
      <w:r w:rsidRPr="00993C0D">
        <w:t xml:space="preserve">center by filling-hole; traces of iron corrosion around it. Slit air hole in lower </w:t>
      </w:r>
      <w:r>
        <w:t>field</w:t>
      </w:r>
      <w:r w:rsidR="00FE6307">
        <w:t>. Heart-shaped nozzle</w:t>
      </w:r>
      <w:r w:rsidRPr="00993C0D">
        <w:t xml:space="preserve">. Flat slightly raised base-ring marked off </w:t>
      </w:r>
      <w:r>
        <w:t>by</w:t>
      </w:r>
      <w:r w:rsidRPr="00993C0D">
        <w:t xml:space="preserve"> two circular grooves. Small plain incuse </w:t>
      </w:r>
      <w:r w:rsidRPr="00993C0D">
        <w:rPr>
          <w:i/>
        </w:rPr>
        <w:t>planta pedis.</w:t>
      </w:r>
    </w:p>
    <w:p w14:paraId="489FAB58" w14:textId="77777777" w:rsidR="00F67F4C" w:rsidRDefault="00F67F4C" w:rsidP="00F67F4C">
      <w:pPr>
        <w:spacing w:line="480" w:lineRule="auto"/>
      </w:pPr>
      <w:r>
        <w:t xml:space="preserve">Discus Iconography: A </w:t>
      </w:r>
      <w:r w:rsidRPr="00993C0D">
        <w:t xml:space="preserve">chase: two dogs alternating with two </w:t>
      </w:r>
      <w:r>
        <w:t>rabbits.</w:t>
      </w:r>
    </w:p>
    <w:p w14:paraId="307D34B9" w14:textId="77777777" w:rsidR="00F67F4C" w:rsidRDefault="00F67F4C" w:rsidP="00F67F4C">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ix</w:t>
      </w:r>
    </w:p>
    <w:p w14:paraId="4E5C6A4F" w14:textId="77777777" w:rsidR="00F67F4C" w:rsidRDefault="00F67F4C" w:rsidP="00F67F4C">
      <w:pPr>
        <w:spacing w:line="480" w:lineRule="auto"/>
      </w:pPr>
      <w:r>
        <w:t xml:space="preserve">Place of Manufacture or Origin: </w:t>
      </w:r>
      <w:r w:rsidR="00BF2B60">
        <w:t>Central Anatolia</w:t>
      </w:r>
    </w:p>
    <w:p w14:paraId="4A672F04" w14:textId="77777777" w:rsidR="00F67F4C" w:rsidRDefault="00F67F4C" w:rsidP="00F67F4C">
      <w:pPr>
        <w:spacing w:line="480" w:lineRule="auto"/>
      </w:pPr>
      <w:r>
        <w:t>Parallels: None found;</w:t>
      </w:r>
      <w:r w:rsidRPr="00993C0D">
        <w:t xml:space="preserve"> (near) Bailey BM </w:t>
      </w:r>
      <w:r w:rsidRPr="00524C6D">
        <w:rPr>
          <w:caps/>
        </w:rPr>
        <w:t>iii</w:t>
      </w:r>
      <w:r w:rsidRPr="00993C0D">
        <w:t>, pp. 74–75, Q 2012, pl. 42, fig. 95.</w:t>
      </w:r>
    </w:p>
    <w:p w14:paraId="22497C96" w14:textId="77777777" w:rsidR="00C35F31" w:rsidRDefault="00C35F31" w:rsidP="00C35F31">
      <w:pPr>
        <w:spacing w:line="480" w:lineRule="auto"/>
      </w:pPr>
      <w:r>
        <w:t xml:space="preserve">Provenance: </w:t>
      </w:r>
    </w:p>
    <w:p w14:paraId="73838FE1" w14:textId="77777777" w:rsidR="00F67F4C" w:rsidRDefault="00F67F4C" w:rsidP="00F67F4C">
      <w:pPr>
        <w:spacing w:line="480" w:lineRule="auto"/>
      </w:pPr>
      <w:r>
        <w:t>Bibliography: Unpublished.</w:t>
      </w:r>
    </w:p>
    <w:p w14:paraId="1933AC5E" w14:textId="77777777" w:rsidR="00F67F4C" w:rsidRDefault="00F67F4C" w:rsidP="00F67F4C">
      <w:pPr>
        <w:spacing w:line="480" w:lineRule="auto"/>
      </w:pPr>
      <w:r>
        <w:t xml:space="preserve">Date: </w:t>
      </w:r>
      <w:r w:rsidRPr="00993C0D">
        <w:t>Second century</w:t>
      </w:r>
      <w:r w:rsidRPr="00524C6D">
        <w:rPr>
          <w:caps/>
        </w:rPr>
        <w:t xml:space="preserve"> </w:t>
      </w:r>
      <w:r w:rsidRPr="005170AB">
        <w:rPr>
          <w:caps/>
        </w:rPr>
        <w:t>A.D.</w:t>
      </w:r>
    </w:p>
    <w:p w14:paraId="6E684EEA" w14:textId="77777777" w:rsidR="00F67F4C" w:rsidRDefault="00F67F4C" w:rsidP="00F67F4C">
      <w:pPr>
        <w:spacing w:line="480" w:lineRule="auto"/>
      </w:pPr>
      <w:r>
        <w:t>Date numeric: 100; 200</w:t>
      </w:r>
    </w:p>
    <w:p w14:paraId="32A84CC3"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7D95A216"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078309B" w14:textId="77777777" w:rsidR="007B7118" w:rsidRDefault="007B7118" w:rsidP="007B7118">
      <w:pPr>
        <w:pStyle w:val="Textedelespacerserv2"/>
        <w:numPr>
          <w:ilvl w:val="0"/>
          <w:numId w:val="0"/>
        </w:numPr>
        <w:spacing w:line="480" w:lineRule="auto"/>
        <w:jc w:val="left"/>
        <w:outlineLvl w:val="9"/>
        <w:rPr>
          <w:rFonts w:ascii="Palatino" w:hAnsi="Palatino"/>
        </w:rPr>
      </w:pPr>
    </w:p>
    <w:p w14:paraId="4DEDAC02" w14:textId="77777777" w:rsidR="0016483A" w:rsidRDefault="0016483A" w:rsidP="0016483A">
      <w:pPr>
        <w:spacing w:line="480" w:lineRule="auto"/>
      </w:pPr>
      <w:r>
        <w:t>Catalogue Number: 413</w:t>
      </w:r>
    </w:p>
    <w:p w14:paraId="31ECB2C0" w14:textId="77777777" w:rsidR="0016483A" w:rsidRDefault="0016483A" w:rsidP="0016483A">
      <w:pPr>
        <w:spacing w:line="480" w:lineRule="auto"/>
      </w:pPr>
      <w:r>
        <w:t xml:space="preserve">Inventory Number: </w:t>
      </w:r>
      <w:r w:rsidRPr="00993C0D">
        <w:t>83.</w:t>
      </w:r>
      <w:r w:rsidRPr="00524C6D">
        <w:rPr>
          <w:caps/>
        </w:rPr>
        <w:t>aq.</w:t>
      </w:r>
      <w:r w:rsidRPr="00993C0D">
        <w:t>377.254</w:t>
      </w:r>
    </w:p>
    <w:p w14:paraId="60924A69" w14:textId="77777777" w:rsidR="0016483A" w:rsidRDefault="0016483A" w:rsidP="0016483A">
      <w:pPr>
        <w:spacing w:line="480" w:lineRule="auto"/>
      </w:pPr>
      <w:r>
        <w:t xml:space="preserve">Dimensions: </w:t>
      </w:r>
      <w:r w:rsidRPr="00993C0D">
        <w:t>L: 10.7; W: 8.1; H: 3.3</w:t>
      </w:r>
    </w:p>
    <w:p w14:paraId="673D961A" w14:textId="77777777" w:rsidR="0016483A" w:rsidRDefault="0016483A" w:rsidP="0016483A">
      <w:pPr>
        <w:spacing w:line="480" w:lineRule="auto"/>
      </w:pPr>
      <w:r>
        <w:t xml:space="preserve">Condition and Fabric: </w:t>
      </w:r>
      <w:r w:rsidRPr="00993C0D">
        <w:t>Intact; root-marks on bottom. Clay near 5YR6/6 reddish yellow, glaze 5YR5/4 reddish brown.</w:t>
      </w:r>
    </w:p>
    <w:p w14:paraId="40B45C3B" w14:textId="77777777" w:rsidR="0016483A" w:rsidRDefault="0016483A" w:rsidP="0016483A">
      <w:pPr>
        <w:spacing w:line="480" w:lineRule="auto"/>
      </w:pPr>
      <w:r>
        <w:t xml:space="preserve">Description: </w:t>
      </w:r>
      <w:r w:rsidRPr="00993C0D">
        <w:t>Moldmade</w:t>
      </w:r>
      <w:r>
        <w:t xml:space="preserve">. </w:t>
      </w:r>
      <w:r w:rsidRPr="00993C0D">
        <w:t xml:space="preserve">Ring handle with three grooves, central one deeper. Deep basin. Shoulder separated from discus by four circular grooves; small circle on each side of handle, row of three </w:t>
      </w:r>
      <w:r>
        <w:t>more facing nozzle. C</w:t>
      </w:r>
      <w:r w:rsidRPr="00993C0D">
        <w:t xml:space="preserve">oncave discus. Central filling-hole. Slit air hole in lower </w:t>
      </w:r>
      <w:r>
        <w:t>field</w:t>
      </w:r>
      <w:r w:rsidRPr="00993C0D">
        <w:t xml:space="preserve">. Heart-shaped nozzle. Flat slightly raised base-ring marked off </w:t>
      </w:r>
      <w:r>
        <w:t>by</w:t>
      </w:r>
      <w:r w:rsidRPr="00993C0D">
        <w:t xml:space="preserve"> two circular grooves.</w:t>
      </w:r>
    </w:p>
    <w:p w14:paraId="624315C7" w14:textId="77777777" w:rsidR="0016483A" w:rsidRDefault="0016483A" w:rsidP="0016483A">
      <w:pPr>
        <w:spacing w:line="480" w:lineRule="auto"/>
      </w:pPr>
      <w:r>
        <w:t>Discus Iconography: Plain discus.</w:t>
      </w:r>
    </w:p>
    <w:p w14:paraId="42A76509" w14:textId="77777777" w:rsidR="0016483A" w:rsidRDefault="0016483A" w:rsidP="0016483A">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ix</w:t>
      </w:r>
    </w:p>
    <w:p w14:paraId="2ADBD9C5" w14:textId="77777777" w:rsidR="0016483A" w:rsidRDefault="0016483A" w:rsidP="0016483A">
      <w:pPr>
        <w:spacing w:line="480" w:lineRule="auto"/>
      </w:pPr>
      <w:r>
        <w:t xml:space="preserve">Place of Manufacture or Origin: </w:t>
      </w:r>
      <w:r w:rsidR="00BF2B60">
        <w:t>Asia Minor</w:t>
      </w:r>
    </w:p>
    <w:p w14:paraId="4F3E29B1" w14:textId="77777777" w:rsidR="0016483A" w:rsidRDefault="0016483A" w:rsidP="0016483A">
      <w:pPr>
        <w:spacing w:line="480" w:lineRule="auto"/>
      </w:pPr>
      <w:r>
        <w:t xml:space="preserve">Parallels: </w:t>
      </w:r>
      <w:r w:rsidRPr="00993C0D">
        <w:t>(Close) Fischer and Welling 1984, p. 386, no. 42.</w:t>
      </w:r>
    </w:p>
    <w:p w14:paraId="783D57F0" w14:textId="77777777" w:rsidR="00C35F31" w:rsidRDefault="00C35F31" w:rsidP="00C35F31">
      <w:pPr>
        <w:spacing w:line="480" w:lineRule="auto"/>
      </w:pPr>
      <w:r>
        <w:t xml:space="preserve">Provenance: </w:t>
      </w:r>
    </w:p>
    <w:p w14:paraId="1ED23DF3" w14:textId="77777777" w:rsidR="0016483A" w:rsidRDefault="0016483A" w:rsidP="0016483A">
      <w:pPr>
        <w:spacing w:line="480" w:lineRule="auto"/>
      </w:pPr>
      <w:r>
        <w:t>Bibliography: Unpublished.</w:t>
      </w:r>
    </w:p>
    <w:p w14:paraId="029F542B" w14:textId="77777777" w:rsidR="0016483A" w:rsidRDefault="0016483A" w:rsidP="0016483A">
      <w:pPr>
        <w:spacing w:line="480" w:lineRule="auto"/>
      </w:pPr>
      <w:r>
        <w:t xml:space="preserve">Date: </w:t>
      </w:r>
      <w:r w:rsidRPr="00993C0D">
        <w:t>Second century</w:t>
      </w:r>
      <w:r w:rsidRPr="00524C6D">
        <w:rPr>
          <w:caps/>
        </w:rPr>
        <w:t xml:space="preserve"> </w:t>
      </w:r>
      <w:r w:rsidRPr="005170AB">
        <w:rPr>
          <w:caps/>
        </w:rPr>
        <w:t>A.D.</w:t>
      </w:r>
    </w:p>
    <w:p w14:paraId="356CB4A3" w14:textId="77777777" w:rsidR="0016483A" w:rsidRDefault="0016483A" w:rsidP="0016483A">
      <w:pPr>
        <w:spacing w:line="480" w:lineRule="auto"/>
      </w:pPr>
      <w:r>
        <w:t>Date numeric: 100; 200</w:t>
      </w:r>
    </w:p>
    <w:p w14:paraId="265AA1D8"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7DFF90AA"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05DC89C" w14:textId="77777777" w:rsidR="007B7118" w:rsidRDefault="007B7118" w:rsidP="007B7118">
      <w:pPr>
        <w:pStyle w:val="Textedelespacerserv2"/>
        <w:numPr>
          <w:ilvl w:val="0"/>
          <w:numId w:val="0"/>
        </w:numPr>
        <w:spacing w:line="480" w:lineRule="auto"/>
        <w:jc w:val="left"/>
        <w:outlineLvl w:val="9"/>
        <w:rPr>
          <w:rFonts w:ascii="Palatino" w:hAnsi="Palatino"/>
        </w:rPr>
      </w:pPr>
    </w:p>
    <w:p w14:paraId="38E5F671" w14:textId="77777777" w:rsidR="00637869" w:rsidRDefault="00637869" w:rsidP="00637869">
      <w:pPr>
        <w:spacing w:line="480" w:lineRule="auto"/>
      </w:pPr>
      <w:r>
        <w:t>Catalogue Number: 414</w:t>
      </w:r>
    </w:p>
    <w:p w14:paraId="692C2ADC" w14:textId="77777777" w:rsidR="00637869" w:rsidRDefault="00637869" w:rsidP="00637869">
      <w:pPr>
        <w:spacing w:line="480" w:lineRule="auto"/>
      </w:pPr>
      <w:r>
        <w:t xml:space="preserve">Inventory Number: </w:t>
      </w:r>
      <w:r w:rsidRPr="00993C0D">
        <w:t>83.</w:t>
      </w:r>
      <w:r w:rsidRPr="00524C6D">
        <w:rPr>
          <w:caps/>
        </w:rPr>
        <w:t>aq.</w:t>
      </w:r>
      <w:r w:rsidRPr="00993C0D">
        <w:t>377.214</w:t>
      </w:r>
    </w:p>
    <w:p w14:paraId="5E7523A5" w14:textId="77777777" w:rsidR="00637869" w:rsidRDefault="00637869" w:rsidP="00637869">
      <w:pPr>
        <w:spacing w:line="480" w:lineRule="auto"/>
      </w:pPr>
      <w:r>
        <w:t xml:space="preserve">Dimensions: </w:t>
      </w:r>
      <w:r w:rsidRPr="00993C0D">
        <w:t>L: 9.6; W: 7.0; H: 2.8</w:t>
      </w:r>
    </w:p>
    <w:p w14:paraId="4EE55618" w14:textId="77777777" w:rsidR="00637869" w:rsidRDefault="00637869" w:rsidP="00637869">
      <w:pPr>
        <w:spacing w:line="480" w:lineRule="auto"/>
      </w:pPr>
      <w:r>
        <w:t>Condition and Fabric: Handle restored.</w:t>
      </w:r>
      <w:r w:rsidRPr="00993C0D">
        <w:t xml:space="preserve"> Clay near 7.5YR7/4 pink, glaze 2.5YR6/6 light red.</w:t>
      </w:r>
    </w:p>
    <w:p w14:paraId="4F24B8CD" w14:textId="77777777" w:rsidR="00637869" w:rsidRDefault="00637869" w:rsidP="00637869">
      <w:pPr>
        <w:spacing w:line="480" w:lineRule="auto"/>
      </w:pPr>
      <w:r>
        <w:t xml:space="preserve">Description: </w:t>
      </w:r>
      <w:r w:rsidRPr="00993C0D">
        <w:t>Moldmade</w:t>
      </w:r>
      <w:r>
        <w:t xml:space="preserve">. </w:t>
      </w:r>
      <w:r w:rsidRPr="00993C0D">
        <w:t>Ring handle with three grooves on upper par</w:t>
      </w:r>
      <w:r>
        <w:t>t</w:t>
      </w:r>
      <w:r w:rsidRPr="00993C0D">
        <w:t xml:space="preserve">. Deep basin. Shoulder separated from discus by </w:t>
      </w:r>
      <w:r>
        <w:t xml:space="preserve">a </w:t>
      </w:r>
      <w:r w:rsidRPr="00993C0D">
        <w:t xml:space="preserve">molding consisting of three ridges marked off by four grooves; small globule on each side of handle and of nozzle. </w:t>
      </w:r>
      <w:r>
        <w:t>Filling-hole in lower field</w:t>
      </w:r>
      <w:r w:rsidRPr="00993C0D">
        <w:t xml:space="preserve">. Heart-shaped nozzle. Flat slightly raised base-ring marked off </w:t>
      </w:r>
      <w:r>
        <w:t>by</w:t>
      </w:r>
      <w:r w:rsidRPr="00993C0D">
        <w:t xml:space="preserve"> two circular grooves. Plain </w:t>
      </w:r>
      <w:r w:rsidRPr="00993C0D">
        <w:rPr>
          <w:i/>
        </w:rPr>
        <w:t>planta pedis.</w:t>
      </w:r>
    </w:p>
    <w:p w14:paraId="4ED26165" w14:textId="77777777" w:rsidR="00637869" w:rsidRDefault="00637869" w:rsidP="00637869">
      <w:pPr>
        <w:spacing w:line="480" w:lineRule="auto"/>
      </w:pPr>
      <w:r>
        <w:t>Discus Iconography: H</w:t>
      </w:r>
      <w:r w:rsidRPr="00993C0D">
        <w:t xml:space="preserve">eads of Pan and </w:t>
      </w:r>
      <w:r>
        <w:t xml:space="preserve">a </w:t>
      </w:r>
      <w:r w:rsidRPr="00993C0D">
        <w:t>nymph to right.</w:t>
      </w:r>
    </w:p>
    <w:p w14:paraId="77EF401F" w14:textId="77777777" w:rsidR="00637869" w:rsidRDefault="00637869" w:rsidP="00637869">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ix</w:t>
      </w:r>
    </w:p>
    <w:p w14:paraId="307BDCB3" w14:textId="77777777" w:rsidR="00637869" w:rsidRDefault="00637869" w:rsidP="00637869">
      <w:pPr>
        <w:spacing w:line="480" w:lineRule="auto"/>
      </w:pPr>
      <w:r>
        <w:t xml:space="preserve">Place of </w:t>
      </w:r>
      <w:r w:rsidR="00BF2B60">
        <w:t>Manufacture or Origin: Anatolia</w:t>
      </w:r>
    </w:p>
    <w:p w14:paraId="1ACE8730" w14:textId="77777777" w:rsidR="00637869" w:rsidRDefault="00637869" w:rsidP="00637869">
      <w:pPr>
        <w:spacing w:line="480" w:lineRule="auto"/>
      </w:pPr>
      <w:r>
        <w:t xml:space="preserve">Parallels: </w:t>
      </w:r>
      <w:r w:rsidRPr="00993C0D">
        <w:t>Bochum Museum, Schüller Collection, cat. no. 270, S 724 (Anatolia) (</w:t>
      </w:r>
      <w:r w:rsidRPr="00993C0D">
        <w:rPr>
          <w:i/>
        </w:rPr>
        <w:t>planta pedis</w:t>
      </w:r>
      <w:r w:rsidRPr="00993C0D">
        <w:t>).</w:t>
      </w:r>
    </w:p>
    <w:p w14:paraId="64637D09" w14:textId="77777777" w:rsidR="00C35F31" w:rsidRDefault="00C35F31" w:rsidP="00C35F31">
      <w:pPr>
        <w:spacing w:line="480" w:lineRule="auto"/>
      </w:pPr>
      <w:r>
        <w:t xml:space="preserve">Provenance: </w:t>
      </w:r>
    </w:p>
    <w:p w14:paraId="0024ECD8" w14:textId="77777777" w:rsidR="00637869" w:rsidRDefault="00637869" w:rsidP="00637869">
      <w:pPr>
        <w:spacing w:line="480" w:lineRule="auto"/>
      </w:pPr>
      <w:r>
        <w:t>Bibliography: Unpublished.</w:t>
      </w:r>
    </w:p>
    <w:p w14:paraId="239EDAFC" w14:textId="77777777" w:rsidR="00637869" w:rsidRDefault="00637869" w:rsidP="00637869">
      <w:pPr>
        <w:spacing w:line="480" w:lineRule="auto"/>
      </w:pPr>
      <w:r>
        <w:t xml:space="preserve">Date: </w:t>
      </w:r>
      <w:r w:rsidRPr="00993C0D">
        <w:t xml:space="preserve">Second </w:t>
      </w:r>
      <w:r w:rsidRPr="00807252">
        <w:t>century</w:t>
      </w:r>
      <w:r w:rsidRPr="00524C6D">
        <w:rPr>
          <w:caps/>
        </w:rPr>
        <w:t xml:space="preserve"> </w:t>
      </w:r>
      <w:r w:rsidRPr="00807252">
        <w:t>A.D</w:t>
      </w:r>
      <w:r w:rsidR="00BF2B60">
        <w:t>.</w:t>
      </w:r>
    </w:p>
    <w:p w14:paraId="2043B816" w14:textId="77777777" w:rsidR="00637869" w:rsidRDefault="00637869" w:rsidP="00637869">
      <w:pPr>
        <w:spacing w:line="480" w:lineRule="auto"/>
      </w:pPr>
      <w:r>
        <w:t>Date numeric: 100; 200</w:t>
      </w:r>
    </w:p>
    <w:p w14:paraId="60F9F13E"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6FA8BBC6"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7389C7B" w14:textId="77777777" w:rsidR="007B7118" w:rsidRDefault="007B7118" w:rsidP="007B7118">
      <w:pPr>
        <w:pStyle w:val="Textedelespacerserv2"/>
        <w:numPr>
          <w:ilvl w:val="0"/>
          <w:numId w:val="0"/>
        </w:numPr>
        <w:spacing w:line="480" w:lineRule="auto"/>
        <w:jc w:val="left"/>
        <w:outlineLvl w:val="9"/>
        <w:rPr>
          <w:rFonts w:ascii="Palatino" w:hAnsi="Palatino"/>
        </w:rPr>
      </w:pPr>
    </w:p>
    <w:p w14:paraId="11D7F6C6" w14:textId="77777777" w:rsidR="007A25CE" w:rsidRDefault="007A25CE" w:rsidP="007A25CE">
      <w:pPr>
        <w:spacing w:line="480" w:lineRule="auto"/>
      </w:pPr>
      <w:r>
        <w:t>Catalogue Number: 415</w:t>
      </w:r>
    </w:p>
    <w:p w14:paraId="2522C679" w14:textId="77777777" w:rsidR="007A25CE" w:rsidRDefault="007A25CE" w:rsidP="007A25CE">
      <w:pPr>
        <w:spacing w:line="480" w:lineRule="auto"/>
      </w:pPr>
      <w:r>
        <w:t xml:space="preserve">Inventory Number: </w:t>
      </w:r>
      <w:r w:rsidR="00030C3D" w:rsidRPr="00993C0D">
        <w:t>83.</w:t>
      </w:r>
      <w:r w:rsidR="00030C3D" w:rsidRPr="00524C6D">
        <w:rPr>
          <w:caps/>
        </w:rPr>
        <w:t>aq.</w:t>
      </w:r>
      <w:r w:rsidR="00030C3D" w:rsidRPr="00993C0D">
        <w:t>377.172</w:t>
      </w:r>
    </w:p>
    <w:p w14:paraId="4224E0CE" w14:textId="77777777" w:rsidR="007A25CE" w:rsidRDefault="007A25CE" w:rsidP="007A25CE">
      <w:pPr>
        <w:spacing w:line="480" w:lineRule="auto"/>
      </w:pPr>
      <w:r>
        <w:t xml:space="preserve">Dimensions: </w:t>
      </w:r>
      <w:r w:rsidR="00030C3D" w:rsidRPr="00993C0D">
        <w:t>L: 8.8; W: 6.6; H: 2.6</w:t>
      </w:r>
    </w:p>
    <w:p w14:paraId="1BD1184E" w14:textId="77777777" w:rsidR="007A25CE" w:rsidRDefault="007A25CE" w:rsidP="007A25CE">
      <w:pPr>
        <w:spacing w:line="480" w:lineRule="auto"/>
      </w:pPr>
      <w:r>
        <w:t xml:space="preserve">Condition and Fabric: </w:t>
      </w:r>
      <w:r w:rsidR="00030C3D" w:rsidRPr="00993C0D">
        <w:t>Intact. Clay 5YR6/6 reddish yellow, glaze varying between 2.5YR5/6 red and 2.5YR5/8 red, a shade clearer than the previous.</w:t>
      </w:r>
    </w:p>
    <w:p w14:paraId="3F9E172B" w14:textId="77777777" w:rsidR="007A25CE" w:rsidRDefault="007A25CE" w:rsidP="007A25CE">
      <w:pPr>
        <w:spacing w:line="480" w:lineRule="auto"/>
      </w:pPr>
      <w:r>
        <w:t xml:space="preserve">Description: </w:t>
      </w:r>
      <w:r w:rsidR="00030C3D" w:rsidRPr="00993C0D">
        <w:t xml:space="preserve">Moldmade. Ring handle with three grooves on upper part. Deep basin. Shoulder separated from discus by </w:t>
      </w:r>
      <w:r w:rsidR="00030C3D">
        <w:t xml:space="preserve">a </w:t>
      </w:r>
      <w:r w:rsidR="00030C3D" w:rsidRPr="00993C0D">
        <w:t xml:space="preserve">molding consisting of </w:t>
      </w:r>
      <w:r w:rsidR="00030C3D">
        <w:t xml:space="preserve">a </w:t>
      </w:r>
      <w:r w:rsidR="00030C3D" w:rsidRPr="00993C0D">
        <w:t xml:space="preserve">flat band and two narrower rings inside; small circle on each side of handle and of nozzle. Filling-hole in upper </w:t>
      </w:r>
      <w:r w:rsidR="00030C3D">
        <w:t>field, s</w:t>
      </w:r>
      <w:r w:rsidR="00030C3D" w:rsidRPr="00993C0D">
        <w:t xml:space="preserve">lit air hole in lower. Heart-shaped nozzle. </w:t>
      </w:r>
      <w:r w:rsidR="00030C3D">
        <w:t>Base marked off by one circular groove.</w:t>
      </w:r>
      <w:r w:rsidR="00030C3D" w:rsidRPr="00993C0D">
        <w:t xml:space="preserve"> Plain </w:t>
      </w:r>
      <w:r w:rsidR="00030C3D" w:rsidRPr="00993C0D">
        <w:rPr>
          <w:i/>
        </w:rPr>
        <w:t>planta pedis.</w:t>
      </w:r>
    </w:p>
    <w:p w14:paraId="2EEB9441" w14:textId="77777777" w:rsidR="007A25CE" w:rsidRDefault="007A25CE" w:rsidP="007A25CE">
      <w:pPr>
        <w:spacing w:line="480" w:lineRule="auto"/>
      </w:pPr>
      <w:r>
        <w:t xml:space="preserve">Discus Iconography: </w:t>
      </w:r>
      <w:r w:rsidR="00030C3D">
        <w:t>S</w:t>
      </w:r>
      <w:r w:rsidR="00030C3D" w:rsidRPr="00993C0D">
        <w:t>calloped shell with forked edges on right side, rounded edges on left.</w:t>
      </w:r>
    </w:p>
    <w:p w14:paraId="1EA34DF8" w14:textId="77777777" w:rsidR="007A25CE" w:rsidRDefault="007A25CE" w:rsidP="007A25CE">
      <w:pPr>
        <w:spacing w:line="480" w:lineRule="auto"/>
      </w:pPr>
      <w:r>
        <w:t xml:space="preserve">Type: </w:t>
      </w:r>
      <w:r w:rsidR="00030C3D" w:rsidRPr="00993C0D">
        <w:t xml:space="preserve">Loeschcke </w:t>
      </w:r>
      <w:r w:rsidR="00030C3D" w:rsidRPr="00524C6D">
        <w:rPr>
          <w:caps/>
        </w:rPr>
        <w:t>viii</w:t>
      </w:r>
      <w:r w:rsidR="00030C3D" w:rsidRPr="00993C0D">
        <w:t xml:space="preserve">; Bussière form D </w:t>
      </w:r>
      <w:r w:rsidR="00030C3D" w:rsidRPr="00524C6D">
        <w:rPr>
          <w:caps/>
        </w:rPr>
        <w:t>ix</w:t>
      </w:r>
    </w:p>
    <w:p w14:paraId="79F2DA17" w14:textId="77777777" w:rsidR="007A25CE" w:rsidRDefault="007A25CE" w:rsidP="007A25CE">
      <w:pPr>
        <w:spacing w:line="480" w:lineRule="auto"/>
      </w:pPr>
      <w:r>
        <w:t xml:space="preserve">Place of Manufacture or Origin: </w:t>
      </w:r>
      <w:r w:rsidR="00BF2B60">
        <w:t>Anatolia</w:t>
      </w:r>
    </w:p>
    <w:p w14:paraId="74A58AA1" w14:textId="77777777" w:rsidR="007A25CE" w:rsidRDefault="007A25CE" w:rsidP="007A25CE">
      <w:pPr>
        <w:spacing w:line="480" w:lineRule="auto"/>
      </w:pPr>
      <w:r>
        <w:t xml:space="preserve">Parallels: </w:t>
      </w:r>
      <w:r w:rsidR="00030C3D" w:rsidRPr="00993C0D">
        <w:t>None found.</w:t>
      </w:r>
    </w:p>
    <w:p w14:paraId="57C09D02" w14:textId="77777777" w:rsidR="00C35F31" w:rsidRDefault="00C35F31" w:rsidP="00C35F31">
      <w:pPr>
        <w:spacing w:line="480" w:lineRule="auto"/>
      </w:pPr>
      <w:r>
        <w:t xml:space="preserve">Provenance: </w:t>
      </w:r>
    </w:p>
    <w:p w14:paraId="0DC44072" w14:textId="77777777" w:rsidR="007A25CE" w:rsidRDefault="007A25CE" w:rsidP="007A25CE">
      <w:pPr>
        <w:spacing w:line="480" w:lineRule="auto"/>
      </w:pPr>
      <w:r>
        <w:t>Bibliography: Unpublished.</w:t>
      </w:r>
    </w:p>
    <w:p w14:paraId="3CE915EE" w14:textId="77777777" w:rsidR="007A25CE" w:rsidRDefault="007A25CE" w:rsidP="007A25CE">
      <w:pPr>
        <w:spacing w:line="480" w:lineRule="auto"/>
      </w:pPr>
      <w:r>
        <w:t xml:space="preserve">Date: </w:t>
      </w:r>
      <w:r w:rsidR="00030C3D" w:rsidRPr="00993C0D">
        <w:t>Second century</w:t>
      </w:r>
      <w:r w:rsidR="00030C3D" w:rsidRPr="00524C6D">
        <w:rPr>
          <w:caps/>
        </w:rPr>
        <w:t xml:space="preserve"> </w:t>
      </w:r>
      <w:r w:rsidR="00030C3D" w:rsidRPr="005170AB">
        <w:rPr>
          <w:caps/>
        </w:rPr>
        <w:t>A.D.</w:t>
      </w:r>
    </w:p>
    <w:p w14:paraId="54FB0DFF" w14:textId="77777777" w:rsidR="007A25CE" w:rsidRDefault="007A25CE" w:rsidP="007A25CE">
      <w:pPr>
        <w:spacing w:line="480" w:lineRule="auto"/>
      </w:pPr>
      <w:r>
        <w:t xml:space="preserve">Date numeric: </w:t>
      </w:r>
      <w:r w:rsidR="00030C3D">
        <w:t>100; 200</w:t>
      </w:r>
    </w:p>
    <w:p w14:paraId="3E54D4DE"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57770B55"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CFAAF0C" w14:textId="77777777" w:rsidR="007B7118" w:rsidRDefault="007B7118" w:rsidP="007B7118">
      <w:pPr>
        <w:pStyle w:val="Textedelespacerserv2"/>
        <w:numPr>
          <w:ilvl w:val="0"/>
          <w:numId w:val="0"/>
        </w:numPr>
        <w:spacing w:line="480" w:lineRule="auto"/>
        <w:jc w:val="left"/>
        <w:outlineLvl w:val="9"/>
        <w:rPr>
          <w:rFonts w:ascii="Palatino" w:hAnsi="Palatino"/>
        </w:rPr>
      </w:pPr>
    </w:p>
    <w:p w14:paraId="081A19CF" w14:textId="77777777" w:rsidR="001B2FFC" w:rsidRDefault="001B2FFC" w:rsidP="001B2FFC">
      <w:pPr>
        <w:spacing w:line="480" w:lineRule="auto"/>
      </w:pPr>
      <w:r>
        <w:t>Catalogue Number: 416</w:t>
      </w:r>
    </w:p>
    <w:p w14:paraId="6C5CC162" w14:textId="77777777" w:rsidR="001B2FFC" w:rsidRDefault="001B2FFC" w:rsidP="001B2FFC">
      <w:pPr>
        <w:spacing w:line="480" w:lineRule="auto"/>
      </w:pPr>
      <w:r>
        <w:t xml:space="preserve">Inventory Number: </w:t>
      </w:r>
      <w:r w:rsidRPr="00993C0D">
        <w:t>83.</w:t>
      </w:r>
      <w:r w:rsidRPr="00524C6D">
        <w:rPr>
          <w:caps/>
        </w:rPr>
        <w:t>aq.</w:t>
      </w:r>
      <w:r w:rsidRPr="00993C0D">
        <w:t>377.557</w:t>
      </w:r>
    </w:p>
    <w:p w14:paraId="3D73CCBB" w14:textId="77777777" w:rsidR="001B2FFC" w:rsidRDefault="001B2FFC" w:rsidP="001B2FFC">
      <w:pPr>
        <w:spacing w:line="480" w:lineRule="auto"/>
      </w:pPr>
      <w:r>
        <w:t xml:space="preserve">Dimensions: </w:t>
      </w:r>
      <w:r w:rsidRPr="00993C0D">
        <w:t>L: 11.2; W: 8.1; H: 3.1</w:t>
      </w:r>
    </w:p>
    <w:p w14:paraId="1E81ECCA" w14:textId="38DE9CE8" w:rsidR="001B2FFC" w:rsidRDefault="001B2FFC" w:rsidP="001B2FFC">
      <w:pPr>
        <w:spacing w:line="480" w:lineRule="auto"/>
      </w:pPr>
      <w:r>
        <w:t xml:space="preserve">Condition and Fabric: </w:t>
      </w:r>
      <w:r w:rsidR="002A674A" w:rsidRPr="00993C0D">
        <w:t xml:space="preserve">Half-broken ring handle (once three grooves on upper part); tiny hole on right side of basin. </w:t>
      </w:r>
      <w:r w:rsidR="00FE6307">
        <w:t xml:space="preserve">Burn marks on nozzle. </w:t>
      </w:r>
      <w:r w:rsidR="002A674A" w:rsidRPr="00993C0D">
        <w:t>Clay 5YR6/6 reddish yellow, glaze 2.5YR6/6 light red. Much powdery mica</w:t>
      </w:r>
      <w:r w:rsidR="002A674A" w:rsidRPr="00E62537">
        <w:t>.</w:t>
      </w:r>
    </w:p>
    <w:p w14:paraId="507BAF34" w14:textId="123A7033" w:rsidR="001B2FFC" w:rsidRDefault="002A674A" w:rsidP="001B2FFC">
      <w:pPr>
        <w:spacing w:line="480" w:lineRule="auto"/>
      </w:pPr>
      <w:r>
        <w:t xml:space="preserve">Description: </w:t>
      </w:r>
      <w:r w:rsidRPr="00993C0D">
        <w:t xml:space="preserve">Moldmade. Fairly deep basin. Shoulder separated from discus by </w:t>
      </w:r>
      <w:r>
        <w:t xml:space="preserve">a </w:t>
      </w:r>
      <w:r w:rsidRPr="00993C0D">
        <w:t>ridge between two circular grooves; small bead on each side of handle and of nozzle. Fil</w:t>
      </w:r>
      <w:r>
        <w:t>ling-hole in left field</w:t>
      </w:r>
      <w:r w:rsidRPr="00993C0D">
        <w:t>. Tiny air hole in lower part. Heart-</w:t>
      </w:r>
      <w:r w:rsidR="00FE6307">
        <w:t>shaped nozzle</w:t>
      </w:r>
      <w:r w:rsidRPr="00993C0D">
        <w:t xml:space="preserve">. </w:t>
      </w:r>
      <w:r>
        <w:t>Base marked off by one circular groove.</w:t>
      </w:r>
      <w:r w:rsidRPr="00993C0D">
        <w:t xml:space="preserve"> Plain incuse </w:t>
      </w:r>
      <w:r w:rsidRPr="00993C0D">
        <w:rPr>
          <w:i/>
        </w:rPr>
        <w:t>planta pedis.</w:t>
      </w:r>
    </w:p>
    <w:p w14:paraId="58DB4727" w14:textId="0F496C93" w:rsidR="00850678" w:rsidRDefault="00FE6307" w:rsidP="00850678">
      <w:pPr>
        <w:spacing w:line="480" w:lineRule="auto"/>
      </w:pPr>
      <w:r w:rsidRPr="00FE6307">
        <w:t xml:space="preserve"> </w:t>
      </w:r>
      <w:r>
        <w:t>Discus Iconography: W</w:t>
      </w:r>
      <w:r w:rsidRPr="00993C0D">
        <w:t xml:space="preserve">ading bird, probably </w:t>
      </w:r>
      <w:r>
        <w:t xml:space="preserve">a </w:t>
      </w:r>
      <w:r w:rsidRPr="00993C0D">
        <w:t>stork, to left fighting snake curling around its neck and leg.</w:t>
      </w:r>
    </w:p>
    <w:p w14:paraId="33FD2DFD" w14:textId="77777777" w:rsidR="001B2FFC" w:rsidRDefault="001B2FFC" w:rsidP="001B2FFC">
      <w:pPr>
        <w:spacing w:line="480" w:lineRule="auto"/>
      </w:pPr>
      <w:r>
        <w:t xml:space="preserve">Type: </w:t>
      </w:r>
      <w:r w:rsidR="002A674A" w:rsidRPr="00993C0D">
        <w:t xml:space="preserve">Loeschcke </w:t>
      </w:r>
      <w:r w:rsidR="002A674A" w:rsidRPr="00524C6D">
        <w:rPr>
          <w:caps/>
        </w:rPr>
        <w:t>viii</w:t>
      </w:r>
      <w:r w:rsidR="002A674A" w:rsidRPr="00993C0D">
        <w:t xml:space="preserve">; Bussière form D </w:t>
      </w:r>
      <w:r w:rsidR="002A674A" w:rsidRPr="00524C6D">
        <w:rPr>
          <w:caps/>
        </w:rPr>
        <w:t>ix</w:t>
      </w:r>
    </w:p>
    <w:p w14:paraId="12DA236C" w14:textId="77777777" w:rsidR="001B2FFC" w:rsidRDefault="001B2FFC" w:rsidP="001B2FFC">
      <w:pPr>
        <w:spacing w:line="480" w:lineRule="auto"/>
      </w:pPr>
      <w:r>
        <w:t xml:space="preserve">Place of Manufacture or Origin: </w:t>
      </w:r>
      <w:r w:rsidR="002A674A" w:rsidRPr="00993C0D">
        <w:t>Unknown. Probably Asia Minor</w:t>
      </w:r>
    </w:p>
    <w:p w14:paraId="558D97E9" w14:textId="77777777" w:rsidR="001B2FFC" w:rsidRDefault="001B2FFC" w:rsidP="001B2FFC">
      <w:pPr>
        <w:spacing w:line="480" w:lineRule="auto"/>
      </w:pPr>
      <w:r>
        <w:t xml:space="preserve">Parallels: </w:t>
      </w:r>
      <w:r w:rsidR="002A674A" w:rsidRPr="00993C0D">
        <w:t>None found. For a decor with a different bird and a snake, see Loeschcke 1919, no. 286, pl. 13.</w:t>
      </w:r>
    </w:p>
    <w:p w14:paraId="13542E4B" w14:textId="77777777" w:rsidR="00C35F31" w:rsidRDefault="00C35F31" w:rsidP="00C35F31">
      <w:pPr>
        <w:spacing w:line="480" w:lineRule="auto"/>
      </w:pPr>
      <w:r>
        <w:t xml:space="preserve">Provenance: </w:t>
      </w:r>
    </w:p>
    <w:p w14:paraId="3409AFE5" w14:textId="5063585C" w:rsidR="001B2FFC" w:rsidRDefault="001B2FFC" w:rsidP="001B2FFC">
      <w:pPr>
        <w:spacing w:line="480" w:lineRule="auto"/>
      </w:pPr>
      <w:r>
        <w:t xml:space="preserve">Bibliography: </w:t>
      </w:r>
      <w:ins w:id="37" w:author="Benedicte Gilman" w:date="2016-07-19T16:47:00Z">
        <w:r w:rsidR="00292D2A">
          <w:t xml:space="preserve">Galerie Günter Puhze 1979, no. 140. </w:t>
        </w:r>
      </w:ins>
      <w:del w:id="38" w:author="Benedicte Gilman" w:date="2016-07-19T16:47:00Z">
        <w:r w:rsidDel="00292D2A">
          <w:delText>Unpublished.</w:delText>
        </w:r>
      </w:del>
    </w:p>
    <w:p w14:paraId="72ADAD65" w14:textId="77777777" w:rsidR="001B2FFC" w:rsidRDefault="001B2FFC" w:rsidP="001B2FFC">
      <w:pPr>
        <w:spacing w:line="480" w:lineRule="auto"/>
      </w:pPr>
      <w:r>
        <w:t xml:space="preserve">Date: </w:t>
      </w:r>
      <w:r w:rsidR="002A674A" w:rsidRPr="00993C0D">
        <w:t>Second century</w:t>
      </w:r>
      <w:r w:rsidR="002A674A" w:rsidRPr="00524C6D">
        <w:rPr>
          <w:caps/>
        </w:rPr>
        <w:t xml:space="preserve"> </w:t>
      </w:r>
      <w:r w:rsidR="002A674A" w:rsidRPr="005170AB">
        <w:rPr>
          <w:caps/>
        </w:rPr>
        <w:t>A.D.</w:t>
      </w:r>
    </w:p>
    <w:p w14:paraId="0BE1E74B" w14:textId="77777777" w:rsidR="001B2FFC" w:rsidRDefault="001B2FFC" w:rsidP="001B2FFC">
      <w:pPr>
        <w:spacing w:line="480" w:lineRule="auto"/>
      </w:pPr>
      <w:r>
        <w:t xml:space="preserve">Date numeric: </w:t>
      </w:r>
      <w:r w:rsidR="002A674A">
        <w:t>100; 200</w:t>
      </w:r>
    </w:p>
    <w:p w14:paraId="7472D56D" w14:textId="77777777" w:rsidR="007B7118" w:rsidRPr="00F90C10"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 xml:space="preserve"> </w:t>
      </w:r>
    </w:p>
    <w:p w14:paraId="7472A4BD"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6D26E776"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88A7D00" w14:textId="77777777" w:rsidR="007B7118" w:rsidRDefault="007B7118" w:rsidP="007B7118">
      <w:pPr>
        <w:pStyle w:val="Textedelespacerserv2"/>
        <w:numPr>
          <w:ilvl w:val="0"/>
          <w:numId w:val="0"/>
        </w:numPr>
        <w:spacing w:line="480" w:lineRule="auto"/>
        <w:jc w:val="left"/>
        <w:outlineLvl w:val="9"/>
        <w:rPr>
          <w:rFonts w:ascii="Palatino" w:hAnsi="Palatino"/>
        </w:rPr>
      </w:pPr>
    </w:p>
    <w:p w14:paraId="43EA2877" w14:textId="77777777" w:rsidR="00640C08" w:rsidRDefault="00640C08" w:rsidP="00640C08">
      <w:pPr>
        <w:spacing w:line="480" w:lineRule="auto"/>
      </w:pPr>
      <w:r>
        <w:t>Catalogue Number: 417</w:t>
      </w:r>
    </w:p>
    <w:p w14:paraId="091F314E" w14:textId="77777777" w:rsidR="00640C08" w:rsidRDefault="00640C08" w:rsidP="00640C08">
      <w:pPr>
        <w:spacing w:line="480" w:lineRule="auto"/>
      </w:pPr>
      <w:r>
        <w:t xml:space="preserve">Inventory Number: </w:t>
      </w:r>
      <w:r w:rsidRPr="00993C0D">
        <w:t>83.</w:t>
      </w:r>
      <w:r w:rsidRPr="00524C6D">
        <w:rPr>
          <w:caps/>
        </w:rPr>
        <w:t>aq.</w:t>
      </w:r>
      <w:r w:rsidRPr="00993C0D">
        <w:t>377.182</w:t>
      </w:r>
    </w:p>
    <w:p w14:paraId="0CB3292C" w14:textId="77777777" w:rsidR="00640C08" w:rsidRDefault="00640C08" w:rsidP="00640C08">
      <w:pPr>
        <w:spacing w:line="480" w:lineRule="auto"/>
      </w:pPr>
      <w:r>
        <w:t xml:space="preserve">Dimensions: </w:t>
      </w:r>
      <w:r w:rsidRPr="00993C0D">
        <w:t>L: 9.2; W: 6.6; H: 2.6</w:t>
      </w:r>
    </w:p>
    <w:p w14:paraId="503F3A6D" w14:textId="77777777" w:rsidR="00640C08" w:rsidRDefault="00640C08" w:rsidP="00640C08">
      <w:pPr>
        <w:spacing w:line="480" w:lineRule="auto"/>
      </w:pPr>
      <w:r>
        <w:t xml:space="preserve">Condition and Fabric: </w:t>
      </w:r>
      <w:r w:rsidRPr="00993C0D">
        <w:t>Intact. Clay near 7.5YR6/2 pinkish gray, glaze between 7.5YR5/4 and 7.5YR4/2 brown and dark brown, burned.</w:t>
      </w:r>
    </w:p>
    <w:p w14:paraId="24B13F57" w14:textId="77777777" w:rsidR="00640C08" w:rsidRDefault="00640C08" w:rsidP="00640C08">
      <w:pPr>
        <w:spacing w:line="480" w:lineRule="auto"/>
      </w:pPr>
      <w:r>
        <w:t xml:space="preserve">Description: </w:t>
      </w:r>
      <w:r w:rsidRPr="00993C0D">
        <w:t xml:space="preserve">Moldmade. Ring handle with two grooves on upper part. Deep basin. Shoulder separated from discus by </w:t>
      </w:r>
      <w:r>
        <w:t xml:space="preserve">a </w:t>
      </w:r>
      <w:r w:rsidRPr="00993C0D">
        <w:t>molding consisting of an outer wide flat ring and an inner narrow one; globule on each side of handle and of nozzle. Big filling-hole under proper left wing. Smaller air hole in upper discus. Heart-shaped nozzle. Inward-sloping base-ring marked off by two circular grooves.</w:t>
      </w:r>
    </w:p>
    <w:p w14:paraId="3ED7BAFB" w14:textId="77777777" w:rsidR="00640C08" w:rsidRDefault="00640C08" w:rsidP="00640C08">
      <w:pPr>
        <w:spacing w:line="480" w:lineRule="auto"/>
      </w:pPr>
      <w:r>
        <w:t>Discus Iconography: F</w:t>
      </w:r>
      <w:r w:rsidRPr="00993C0D">
        <w:t>rontal eagle with spreading wings, head turned to right.</w:t>
      </w:r>
    </w:p>
    <w:p w14:paraId="752D08DF" w14:textId="77777777" w:rsidR="00640C08" w:rsidRDefault="00640C08" w:rsidP="00640C08">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ix</w:t>
      </w:r>
    </w:p>
    <w:p w14:paraId="5BBA3D1C" w14:textId="77777777" w:rsidR="00640C08" w:rsidRDefault="00640C08" w:rsidP="00640C08">
      <w:pPr>
        <w:spacing w:line="480" w:lineRule="auto"/>
      </w:pPr>
      <w:r>
        <w:t xml:space="preserve">Place of Manufacture or Origin: </w:t>
      </w:r>
      <w:r w:rsidR="00BF2B60">
        <w:t>Asia Minor</w:t>
      </w:r>
    </w:p>
    <w:p w14:paraId="12C73CCE" w14:textId="77777777" w:rsidR="00640C08" w:rsidRDefault="00640C08" w:rsidP="00640C08">
      <w:pPr>
        <w:spacing w:line="480" w:lineRule="auto"/>
      </w:pPr>
      <w:r>
        <w:t>Parallels: None found.</w:t>
      </w:r>
    </w:p>
    <w:p w14:paraId="1F80C18C" w14:textId="77777777" w:rsidR="00C35F31" w:rsidRDefault="00C35F31" w:rsidP="00C35F31">
      <w:pPr>
        <w:spacing w:line="480" w:lineRule="auto"/>
      </w:pPr>
      <w:r>
        <w:t xml:space="preserve">Provenance: </w:t>
      </w:r>
    </w:p>
    <w:p w14:paraId="00747851" w14:textId="77777777" w:rsidR="00640C08" w:rsidRDefault="00640C08" w:rsidP="00640C08">
      <w:pPr>
        <w:spacing w:line="480" w:lineRule="auto"/>
      </w:pPr>
      <w:r>
        <w:t>Bibliography: Unpublished.</w:t>
      </w:r>
    </w:p>
    <w:p w14:paraId="0F3867DD" w14:textId="77777777" w:rsidR="00640C08" w:rsidRDefault="00640C08" w:rsidP="00640C08">
      <w:pPr>
        <w:spacing w:line="480" w:lineRule="auto"/>
      </w:pPr>
      <w:r>
        <w:t xml:space="preserve">Date: </w:t>
      </w:r>
      <w:r w:rsidRPr="00993C0D">
        <w:t>Second century</w:t>
      </w:r>
      <w:r w:rsidRPr="00524C6D">
        <w:rPr>
          <w:caps/>
        </w:rPr>
        <w:t xml:space="preserve"> </w:t>
      </w:r>
      <w:r w:rsidRPr="005170AB">
        <w:rPr>
          <w:caps/>
        </w:rPr>
        <w:t>A.D.</w:t>
      </w:r>
    </w:p>
    <w:p w14:paraId="01F531C0" w14:textId="77777777" w:rsidR="00640C08" w:rsidRDefault="00640C08" w:rsidP="00640C08">
      <w:pPr>
        <w:spacing w:line="480" w:lineRule="auto"/>
      </w:pPr>
      <w:r>
        <w:t>Date numeric: 100; 200</w:t>
      </w:r>
    </w:p>
    <w:p w14:paraId="36825506"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4104A734"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A8F4AC8" w14:textId="77777777" w:rsidR="007B7118" w:rsidRDefault="007B7118" w:rsidP="007B7118">
      <w:pPr>
        <w:pStyle w:val="Textedelespacerserv2"/>
        <w:numPr>
          <w:ilvl w:val="0"/>
          <w:numId w:val="0"/>
        </w:numPr>
        <w:spacing w:line="480" w:lineRule="auto"/>
        <w:jc w:val="left"/>
        <w:outlineLvl w:val="9"/>
        <w:rPr>
          <w:rFonts w:ascii="Palatino" w:hAnsi="Palatino"/>
        </w:rPr>
      </w:pPr>
    </w:p>
    <w:p w14:paraId="1634D325" w14:textId="77777777" w:rsidR="00E4697F" w:rsidRDefault="00E4697F" w:rsidP="00E4697F">
      <w:pPr>
        <w:spacing w:line="480" w:lineRule="auto"/>
      </w:pPr>
      <w:r>
        <w:t>Catalogue Number: 418</w:t>
      </w:r>
    </w:p>
    <w:p w14:paraId="0394E8EB" w14:textId="77777777" w:rsidR="00E4697F" w:rsidRDefault="00E4697F" w:rsidP="00E4697F">
      <w:pPr>
        <w:spacing w:line="480" w:lineRule="auto"/>
      </w:pPr>
      <w:r>
        <w:t xml:space="preserve">Inventory Number: </w:t>
      </w:r>
      <w:r w:rsidRPr="00993C0D">
        <w:t>83.</w:t>
      </w:r>
      <w:r w:rsidRPr="00524C6D">
        <w:rPr>
          <w:caps/>
        </w:rPr>
        <w:t>aq.</w:t>
      </w:r>
      <w:r w:rsidRPr="00993C0D">
        <w:t>377.203</w:t>
      </w:r>
    </w:p>
    <w:p w14:paraId="02B834E0" w14:textId="77777777" w:rsidR="00E4697F" w:rsidRDefault="00E4697F" w:rsidP="00E4697F">
      <w:pPr>
        <w:spacing w:line="480" w:lineRule="auto"/>
      </w:pPr>
      <w:r>
        <w:t xml:space="preserve">Dimensions: </w:t>
      </w:r>
      <w:r w:rsidRPr="00993C0D">
        <w:t>L: 11.5; W: 9.0; H: 3.4</w:t>
      </w:r>
    </w:p>
    <w:p w14:paraId="6FD11D02" w14:textId="77777777" w:rsidR="00E4697F" w:rsidRDefault="00E4697F" w:rsidP="00E4697F">
      <w:pPr>
        <w:spacing w:line="480" w:lineRule="auto"/>
      </w:pPr>
      <w:r>
        <w:t xml:space="preserve">Condition and Fabric: </w:t>
      </w:r>
      <w:r w:rsidRPr="00993C0D">
        <w:t>Small chips at filling-hole and air-hole. Clay 5YR6/6 reddish yellow, glaze varying between 10R5/6 red and 5YR4/2 dark reddish gray.</w:t>
      </w:r>
    </w:p>
    <w:p w14:paraId="4452D94E" w14:textId="77777777" w:rsidR="00E4697F" w:rsidRDefault="00E4697F" w:rsidP="00E4697F">
      <w:pPr>
        <w:spacing w:line="480" w:lineRule="auto"/>
      </w:pPr>
      <w:r>
        <w:t xml:space="preserve">Description: </w:t>
      </w:r>
      <w:r w:rsidRPr="00993C0D">
        <w:t xml:space="preserve">Moldmade, from plaster mold. Ring handle with herringbone-pattern between two grooves. Deep basin. Flat shoulder with </w:t>
      </w:r>
      <w:r>
        <w:t xml:space="preserve">a </w:t>
      </w:r>
      <w:r w:rsidRPr="00993C0D">
        <w:t xml:space="preserve">row of double-ovolos, separated from discus by </w:t>
      </w:r>
      <w:r>
        <w:t xml:space="preserve">a </w:t>
      </w:r>
      <w:r w:rsidRPr="00993C0D">
        <w:t xml:space="preserve">large convex ridge marked off by two circular grooves. Central </w:t>
      </w:r>
      <w:r>
        <w:t>filling-hole. A</w:t>
      </w:r>
      <w:r w:rsidRPr="00993C0D">
        <w:t xml:space="preserve">ir hole above it. Heart-shaped nozzle with </w:t>
      </w:r>
      <w:r>
        <w:t xml:space="preserve">a row of </w:t>
      </w:r>
      <w:r w:rsidRPr="00993C0D">
        <w:t xml:space="preserve">three globules above it. </w:t>
      </w:r>
      <w:r>
        <w:t>Base marked off by one circular groove.</w:t>
      </w:r>
      <w:r w:rsidRPr="00993C0D">
        <w:t xml:space="preserve"> Plain </w:t>
      </w:r>
      <w:r w:rsidRPr="00993C0D">
        <w:rPr>
          <w:i/>
        </w:rPr>
        <w:t>planta pedis.</w:t>
      </w:r>
    </w:p>
    <w:p w14:paraId="39674E64" w14:textId="77777777" w:rsidR="00E4697F" w:rsidRDefault="00E4697F" w:rsidP="00E4697F">
      <w:pPr>
        <w:spacing w:line="480" w:lineRule="auto"/>
      </w:pPr>
      <w:r>
        <w:t>Discus Iconography: T</w:t>
      </w:r>
      <w:r w:rsidRPr="00993C0D">
        <w:t>wo gladiators in combat (</w:t>
      </w:r>
      <w:r w:rsidRPr="00993C0D">
        <w:rPr>
          <w:i/>
        </w:rPr>
        <w:t>Thraces</w:t>
      </w:r>
      <w:r w:rsidRPr="00993C0D">
        <w:t>[?]).</w:t>
      </w:r>
    </w:p>
    <w:p w14:paraId="4B372FFD" w14:textId="77777777" w:rsidR="00E4697F" w:rsidRDefault="00E4697F" w:rsidP="00E4697F">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BF2B60">
        <w:t xml:space="preserve"> 1</w:t>
      </w:r>
    </w:p>
    <w:p w14:paraId="1F38D8B3" w14:textId="77777777" w:rsidR="00E4697F" w:rsidRDefault="00E4697F" w:rsidP="00E4697F">
      <w:pPr>
        <w:spacing w:line="480" w:lineRule="auto"/>
      </w:pPr>
      <w:r>
        <w:t xml:space="preserve">Place of Manufacture or Origin: </w:t>
      </w:r>
      <w:r w:rsidR="00BF2B60">
        <w:t>Asia Minor</w:t>
      </w:r>
    </w:p>
    <w:p w14:paraId="62DE120F" w14:textId="77777777" w:rsidR="00E4697F" w:rsidRDefault="00E4697F" w:rsidP="00E4697F">
      <w:pPr>
        <w:spacing w:line="480" w:lineRule="auto"/>
      </w:pPr>
      <w:r>
        <w:t xml:space="preserve">Parallels: </w:t>
      </w:r>
      <w:r w:rsidRPr="00993C0D">
        <w:t>(Close) Heres 1972, no. 377, pl. 42.</w:t>
      </w:r>
    </w:p>
    <w:p w14:paraId="298DEA95" w14:textId="77777777" w:rsidR="00C35F31" w:rsidRDefault="00C35F31" w:rsidP="00C35F31">
      <w:pPr>
        <w:spacing w:line="480" w:lineRule="auto"/>
      </w:pPr>
      <w:r>
        <w:t xml:space="preserve">Provenance: </w:t>
      </w:r>
    </w:p>
    <w:p w14:paraId="7C67AAC7" w14:textId="77777777" w:rsidR="00E4697F" w:rsidRDefault="00E4697F" w:rsidP="00E4697F">
      <w:pPr>
        <w:spacing w:line="480" w:lineRule="auto"/>
      </w:pPr>
      <w:r>
        <w:t>Bibliography: Unpublished.</w:t>
      </w:r>
    </w:p>
    <w:p w14:paraId="300F92A0" w14:textId="77777777" w:rsidR="00E4697F" w:rsidRDefault="00E4697F" w:rsidP="00E4697F">
      <w:pPr>
        <w:spacing w:line="480" w:lineRule="auto"/>
      </w:pPr>
      <w:r>
        <w:t xml:space="preserve">Date: </w:t>
      </w:r>
      <w:r w:rsidRPr="00993C0D">
        <w:t>Second century</w:t>
      </w:r>
      <w:r w:rsidRPr="00524C6D">
        <w:rPr>
          <w:caps/>
        </w:rPr>
        <w:t xml:space="preserve"> </w:t>
      </w:r>
      <w:r w:rsidRPr="005170AB">
        <w:rPr>
          <w:caps/>
        </w:rPr>
        <w:t>A.D.</w:t>
      </w:r>
    </w:p>
    <w:p w14:paraId="6078C131" w14:textId="77777777" w:rsidR="00E4697F" w:rsidRDefault="00E4697F" w:rsidP="00E4697F">
      <w:pPr>
        <w:spacing w:line="480" w:lineRule="auto"/>
      </w:pPr>
      <w:r>
        <w:t>Date numeric: 100; 200</w:t>
      </w:r>
    </w:p>
    <w:p w14:paraId="13985011"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554458CB"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A0F3B90" w14:textId="77777777" w:rsidR="007B7118" w:rsidRDefault="007B7118" w:rsidP="007B7118">
      <w:pPr>
        <w:pStyle w:val="Textedelespacerserv2"/>
        <w:numPr>
          <w:ilvl w:val="0"/>
          <w:numId w:val="0"/>
        </w:numPr>
        <w:spacing w:line="480" w:lineRule="auto"/>
        <w:jc w:val="left"/>
        <w:outlineLvl w:val="9"/>
        <w:rPr>
          <w:rFonts w:ascii="Palatino" w:hAnsi="Palatino"/>
        </w:rPr>
      </w:pPr>
    </w:p>
    <w:p w14:paraId="756CD8A7" w14:textId="77777777" w:rsidR="003F39F8" w:rsidRDefault="003F39F8" w:rsidP="003F39F8">
      <w:pPr>
        <w:spacing w:line="480" w:lineRule="auto"/>
      </w:pPr>
      <w:r>
        <w:t>Catalogue Number: 419</w:t>
      </w:r>
    </w:p>
    <w:p w14:paraId="6BC07A99" w14:textId="77777777" w:rsidR="003F39F8" w:rsidRDefault="003F39F8" w:rsidP="003F39F8">
      <w:pPr>
        <w:spacing w:line="480" w:lineRule="auto"/>
      </w:pPr>
      <w:r>
        <w:t xml:space="preserve">Inventory Number: </w:t>
      </w:r>
      <w:r w:rsidRPr="00993C0D">
        <w:t>83.</w:t>
      </w:r>
      <w:r w:rsidRPr="00524C6D">
        <w:rPr>
          <w:caps/>
        </w:rPr>
        <w:t>aq.</w:t>
      </w:r>
      <w:r w:rsidRPr="00993C0D">
        <w:t>377.194</w:t>
      </w:r>
    </w:p>
    <w:p w14:paraId="522C2A34" w14:textId="77777777" w:rsidR="003F39F8" w:rsidRDefault="003F39F8" w:rsidP="003F39F8">
      <w:pPr>
        <w:spacing w:line="480" w:lineRule="auto"/>
      </w:pPr>
      <w:r>
        <w:t xml:space="preserve">Dimensions: </w:t>
      </w:r>
      <w:r w:rsidRPr="00993C0D">
        <w:t>L: 10.3; W: 7.5; H: 2.8</w:t>
      </w:r>
    </w:p>
    <w:p w14:paraId="035BF904" w14:textId="77777777" w:rsidR="003F39F8" w:rsidRDefault="003F39F8" w:rsidP="003F39F8">
      <w:pPr>
        <w:spacing w:line="480" w:lineRule="auto"/>
      </w:pPr>
      <w:r>
        <w:t xml:space="preserve">Condition and Fabric: </w:t>
      </w:r>
      <w:r w:rsidRPr="00993C0D">
        <w:t>Intact. Clay 2.5YR6/6 light red, a few remains of glaze 10R5/8 red.</w:t>
      </w:r>
    </w:p>
    <w:p w14:paraId="7A6CC60C" w14:textId="77777777" w:rsidR="003F39F8" w:rsidRDefault="003F39F8" w:rsidP="003F39F8">
      <w:pPr>
        <w:spacing w:line="480" w:lineRule="auto"/>
      </w:pPr>
      <w:r>
        <w:t xml:space="preserve">Description: </w:t>
      </w:r>
      <w:r w:rsidRPr="00993C0D">
        <w:t xml:space="preserve">Moldmade. Ring handle with three grooves on upper part. Shoulder with </w:t>
      </w:r>
      <w:r>
        <w:t xml:space="preserve">a </w:t>
      </w:r>
      <w:r w:rsidRPr="00993C0D">
        <w:t xml:space="preserve">row of ovolos, separated from discus by two convex ridges marked off by circular grooves. </w:t>
      </w:r>
      <w:r>
        <w:t>Filling-hole in lower field</w:t>
      </w:r>
      <w:r w:rsidRPr="00993C0D">
        <w:t xml:space="preserve">. Long slit air hole under it. Heart-shaped nozzle with two globules above it. </w:t>
      </w:r>
      <w:r>
        <w:t>Base marked off by one circular groove.</w:t>
      </w:r>
      <w:r w:rsidRPr="00993C0D">
        <w:t xml:space="preserve"> Incuse plain </w:t>
      </w:r>
      <w:r w:rsidRPr="00993C0D">
        <w:rPr>
          <w:i/>
        </w:rPr>
        <w:t>planta pedis.</w:t>
      </w:r>
    </w:p>
    <w:p w14:paraId="39F6B205" w14:textId="45F7B994" w:rsidR="003F39F8" w:rsidRDefault="003F39F8" w:rsidP="003F39F8">
      <w:pPr>
        <w:spacing w:line="480" w:lineRule="auto"/>
      </w:pPr>
      <w:r>
        <w:t>Discus Iconography: S</w:t>
      </w:r>
      <w:r w:rsidRPr="00993C0D">
        <w:t xml:space="preserve">ingle gladiator in combat to right with rectangular shield, short sword, </w:t>
      </w:r>
      <w:r>
        <w:t xml:space="preserve">round </w:t>
      </w:r>
      <w:r w:rsidRPr="00993C0D">
        <w:t>crest</w:t>
      </w:r>
      <w:r>
        <w:t xml:space="preserve">ed </w:t>
      </w:r>
      <w:r w:rsidR="00FE6307">
        <w:t>metal</w:t>
      </w:r>
      <w:r w:rsidR="00FE6307" w:rsidRPr="00993C0D">
        <w:t xml:space="preserve"> </w:t>
      </w:r>
      <w:r>
        <w:t>helmet</w:t>
      </w:r>
      <w:r w:rsidRPr="00993C0D">
        <w:t>,</w:t>
      </w:r>
      <w:r w:rsidRPr="00955FB8">
        <w:t xml:space="preserve"> </w:t>
      </w:r>
      <w:r w:rsidRPr="00993C0D">
        <w:t>greaves, and arm protection; large victory palm branch</w:t>
      </w:r>
      <w:r w:rsidRPr="00955FB8">
        <w:t xml:space="preserve"> </w:t>
      </w:r>
      <w:r w:rsidRPr="00993C0D">
        <w:t>on right side.</w:t>
      </w:r>
    </w:p>
    <w:p w14:paraId="481846CD" w14:textId="77777777" w:rsidR="003F39F8" w:rsidRDefault="003F39F8" w:rsidP="003F39F8">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BF2B60">
        <w:t xml:space="preserve"> 1</w:t>
      </w:r>
    </w:p>
    <w:p w14:paraId="66611045" w14:textId="77777777" w:rsidR="003F39F8" w:rsidRDefault="003F39F8" w:rsidP="003F39F8">
      <w:pPr>
        <w:spacing w:line="480" w:lineRule="auto"/>
      </w:pPr>
      <w:r>
        <w:t xml:space="preserve">Place of Manufacture or Origin: </w:t>
      </w:r>
      <w:r w:rsidR="00BF2B60">
        <w:t>Asia Minor</w:t>
      </w:r>
    </w:p>
    <w:p w14:paraId="34BA1330" w14:textId="77777777" w:rsidR="003F39F8" w:rsidRDefault="003F39F8" w:rsidP="003F39F8">
      <w:pPr>
        <w:spacing w:line="480" w:lineRule="auto"/>
      </w:pPr>
      <w:r>
        <w:t xml:space="preserve">Parallels: </w:t>
      </w:r>
      <w:r w:rsidRPr="00993C0D">
        <w:t>None found.</w:t>
      </w:r>
    </w:p>
    <w:p w14:paraId="446D1DFC" w14:textId="77777777" w:rsidR="00C35F31" w:rsidRDefault="00C35F31" w:rsidP="00C35F31">
      <w:pPr>
        <w:spacing w:line="480" w:lineRule="auto"/>
      </w:pPr>
      <w:r>
        <w:t xml:space="preserve">Provenance: </w:t>
      </w:r>
    </w:p>
    <w:p w14:paraId="617EF665" w14:textId="77777777" w:rsidR="003F39F8" w:rsidRDefault="003F39F8" w:rsidP="003F39F8">
      <w:pPr>
        <w:spacing w:line="480" w:lineRule="auto"/>
      </w:pPr>
      <w:r>
        <w:t>Bibliography: Unpublished.</w:t>
      </w:r>
    </w:p>
    <w:p w14:paraId="5EBF785A" w14:textId="77777777" w:rsidR="003F39F8" w:rsidRDefault="003F39F8" w:rsidP="003F39F8">
      <w:pPr>
        <w:spacing w:line="480" w:lineRule="auto"/>
      </w:pPr>
      <w:r>
        <w:t xml:space="preserve">Date: </w:t>
      </w:r>
      <w:r w:rsidRPr="00993C0D">
        <w:t>Second century</w:t>
      </w:r>
      <w:r w:rsidRPr="00524C6D">
        <w:rPr>
          <w:caps/>
        </w:rPr>
        <w:t xml:space="preserve"> </w:t>
      </w:r>
      <w:r w:rsidRPr="005170AB">
        <w:rPr>
          <w:caps/>
        </w:rPr>
        <w:t>A.D.</w:t>
      </w:r>
    </w:p>
    <w:p w14:paraId="7278F19B" w14:textId="77777777" w:rsidR="007B7118" w:rsidRPr="00F90C10" w:rsidRDefault="003F39F8" w:rsidP="003F39F8">
      <w:pPr>
        <w:spacing w:line="480" w:lineRule="auto"/>
      </w:pPr>
      <w:r>
        <w:t>Date numeric: 100; 200</w:t>
      </w:r>
    </w:p>
    <w:p w14:paraId="24D9AA24"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4D60F108"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B0BA476" w14:textId="77777777" w:rsidR="007B7118" w:rsidRDefault="007B7118" w:rsidP="007B7118">
      <w:pPr>
        <w:pStyle w:val="Textedelespacerserv2"/>
        <w:numPr>
          <w:ilvl w:val="0"/>
          <w:numId w:val="0"/>
        </w:numPr>
        <w:spacing w:line="480" w:lineRule="auto"/>
        <w:jc w:val="left"/>
        <w:outlineLvl w:val="9"/>
        <w:rPr>
          <w:rFonts w:ascii="Palatino" w:hAnsi="Palatino"/>
        </w:rPr>
      </w:pPr>
    </w:p>
    <w:p w14:paraId="28B11391" w14:textId="77777777" w:rsidR="00606B23" w:rsidRDefault="00606B23" w:rsidP="00606B23">
      <w:pPr>
        <w:spacing w:line="480" w:lineRule="auto"/>
      </w:pPr>
      <w:r>
        <w:t>Catalogue Number: 420</w:t>
      </w:r>
    </w:p>
    <w:p w14:paraId="2C486D34" w14:textId="77777777" w:rsidR="00606B23" w:rsidRDefault="00606B23" w:rsidP="00606B23">
      <w:pPr>
        <w:spacing w:line="480" w:lineRule="auto"/>
      </w:pPr>
      <w:r>
        <w:t xml:space="preserve">Inventory Number: </w:t>
      </w:r>
      <w:r w:rsidRPr="00993C0D">
        <w:t>83.</w:t>
      </w:r>
      <w:r w:rsidRPr="00524C6D">
        <w:rPr>
          <w:caps/>
        </w:rPr>
        <w:t>aq.</w:t>
      </w:r>
      <w:r w:rsidRPr="00993C0D">
        <w:t>377.202</w:t>
      </w:r>
    </w:p>
    <w:p w14:paraId="71924153" w14:textId="77777777" w:rsidR="00606B23" w:rsidRDefault="00606B23" w:rsidP="00606B23">
      <w:pPr>
        <w:spacing w:line="480" w:lineRule="auto"/>
      </w:pPr>
      <w:r>
        <w:t xml:space="preserve">Dimensions: </w:t>
      </w:r>
      <w:r w:rsidRPr="00993C0D">
        <w:t>L: 9.6; W: 7.5; H: 2.8</w:t>
      </w:r>
    </w:p>
    <w:p w14:paraId="12E0FA67" w14:textId="77777777" w:rsidR="00606B23" w:rsidRDefault="00606B23" w:rsidP="00606B23">
      <w:pPr>
        <w:spacing w:line="480" w:lineRule="auto"/>
      </w:pPr>
      <w:r>
        <w:t xml:space="preserve">Condition and Fabric: </w:t>
      </w:r>
      <w:r w:rsidRPr="00993C0D">
        <w:t xml:space="preserve">A few chips on shoulder. Clay 5YR6/6 reddish yellow, glaze varying </w:t>
      </w:r>
      <w:r>
        <w:t xml:space="preserve">between </w:t>
      </w:r>
      <w:r w:rsidRPr="00993C0D">
        <w:t>2.5YR5/4 reddish brown and 2.5YR4/4 darker shade reddish brown.</w:t>
      </w:r>
    </w:p>
    <w:p w14:paraId="5BF2EE99" w14:textId="77777777" w:rsidR="00606B23" w:rsidRDefault="00606B23" w:rsidP="00606B23">
      <w:pPr>
        <w:spacing w:line="480" w:lineRule="auto"/>
      </w:pPr>
      <w:r>
        <w:t xml:space="preserve">Description: </w:t>
      </w:r>
      <w:r w:rsidRPr="00993C0D">
        <w:t>Moldmade, from plaster mold. Ring handle with three thin grooves on upper part. Shoulder decorated with ovolos: Loeschcke form</w:t>
      </w:r>
      <w:r w:rsidRPr="00524C6D">
        <w:rPr>
          <w:caps/>
        </w:rPr>
        <w:t xml:space="preserve"> viii </w:t>
      </w:r>
      <w:r w:rsidRPr="00993C0D">
        <w:t xml:space="preserve">b. Mark of </w:t>
      </w:r>
      <w:r>
        <w:t>a</w:t>
      </w:r>
      <w:r w:rsidRPr="00993C0D">
        <w:t xml:space="preserve"> filling-hole </w:t>
      </w:r>
      <w:r>
        <w:t xml:space="preserve">left unpierced </w:t>
      </w:r>
      <w:r w:rsidRPr="00993C0D">
        <w:t xml:space="preserve">at lower right. Heart-shaped nozzle. </w:t>
      </w:r>
      <w:r>
        <w:t>Base marked off by one circular groove.</w:t>
      </w:r>
      <w:r w:rsidRPr="00993C0D">
        <w:t xml:space="preserve"> Plain </w:t>
      </w:r>
      <w:r w:rsidRPr="00993C0D">
        <w:rPr>
          <w:i/>
        </w:rPr>
        <w:t>planta pedis.</w:t>
      </w:r>
    </w:p>
    <w:p w14:paraId="11B851BB" w14:textId="77777777" w:rsidR="00606B23" w:rsidRDefault="00606B23" w:rsidP="00606B23">
      <w:pPr>
        <w:spacing w:line="480" w:lineRule="auto"/>
      </w:pPr>
      <w:r>
        <w:t>Discus Iconography: B</w:t>
      </w:r>
      <w:r w:rsidRPr="00993C0D">
        <w:t xml:space="preserve">oat with hoisted sail to right; </w:t>
      </w:r>
      <w:r>
        <w:t xml:space="preserve">a </w:t>
      </w:r>
      <w:r w:rsidRPr="00993C0D">
        <w:t>man</w:t>
      </w:r>
      <w:r>
        <w:t xml:space="preserve"> at the helm</w:t>
      </w:r>
      <w:r w:rsidRPr="00993C0D">
        <w:t xml:space="preserve"> </w:t>
      </w:r>
      <w:r>
        <w:t xml:space="preserve">is </w:t>
      </w:r>
      <w:r w:rsidRPr="00993C0D">
        <w:t xml:space="preserve">steering; </w:t>
      </w:r>
      <w:r>
        <w:t xml:space="preserve">a </w:t>
      </w:r>
      <w:r w:rsidRPr="00993C0D">
        <w:t xml:space="preserve">companion stands at </w:t>
      </w:r>
      <w:r>
        <w:t xml:space="preserve">the </w:t>
      </w:r>
      <w:r w:rsidRPr="00993C0D">
        <w:t xml:space="preserve">prow, pulling in </w:t>
      </w:r>
      <w:r>
        <w:t xml:space="preserve">a </w:t>
      </w:r>
      <w:r w:rsidRPr="00993C0D">
        <w:t xml:space="preserve">big fish hooked </w:t>
      </w:r>
      <w:r>
        <w:t>on</w:t>
      </w:r>
      <w:r w:rsidRPr="00993C0D">
        <w:t xml:space="preserve"> </w:t>
      </w:r>
      <w:r>
        <w:t xml:space="preserve">his </w:t>
      </w:r>
      <w:r w:rsidRPr="00993C0D">
        <w:t xml:space="preserve">line; waves under </w:t>
      </w:r>
      <w:r>
        <w:t xml:space="preserve">the </w:t>
      </w:r>
      <w:r w:rsidRPr="00993C0D">
        <w:t xml:space="preserve">hull; dolphin partly cut by large </w:t>
      </w:r>
      <w:r>
        <w:t>filling-hole in lower field.</w:t>
      </w:r>
    </w:p>
    <w:p w14:paraId="672426DB" w14:textId="77777777" w:rsidR="00606B23" w:rsidRDefault="00606B23" w:rsidP="00606B23">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BF2B60">
        <w:t xml:space="preserve"> 1</w:t>
      </w:r>
    </w:p>
    <w:p w14:paraId="70F39B0A" w14:textId="77777777" w:rsidR="00606B23" w:rsidRDefault="00606B23" w:rsidP="00606B23">
      <w:pPr>
        <w:spacing w:line="480" w:lineRule="auto"/>
      </w:pPr>
      <w:r>
        <w:t xml:space="preserve">Place of Manufacture or Origin: </w:t>
      </w:r>
      <w:r w:rsidR="00BF2B60">
        <w:t>Asia Minor</w:t>
      </w:r>
    </w:p>
    <w:p w14:paraId="4C8FB5A9" w14:textId="77777777" w:rsidR="00606B23" w:rsidRDefault="00606B23" w:rsidP="00606B23">
      <w:pPr>
        <w:spacing w:line="480" w:lineRule="auto"/>
      </w:pPr>
      <w:r>
        <w:t xml:space="preserve">Parallels: </w:t>
      </w:r>
      <w:r w:rsidRPr="00993C0D">
        <w:t xml:space="preserve">(Identical) Museum of Art and Archaeology, University of Missouri—Columbia, acc. no. 82.257 (from Asia Minor). Same theme treated differently, Deneauve 1969, no. 617, pl. 62 (Loeschcke </w:t>
      </w:r>
      <w:r w:rsidRPr="00524C6D">
        <w:rPr>
          <w:caps/>
        </w:rPr>
        <w:t>v</w:t>
      </w:r>
      <w:r w:rsidRPr="00993C0D">
        <w:t>).</w:t>
      </w:r>
    </w:p>
    <w:p w14:paraId="29242DCE" w14:textId="77777777" w:rsidR="00C35F31" w:rsidRDefault="00C35F31" w:rsidP="00C35F31">
      <w:pPr>
        <w:spacing w:line="480" w:lineRule="auto"/>
      </w:pPr>
      <w:r>
        <w:t xml:space="preserve">Provenance: </w:t>
      </w:r>
    </w:p>
    <w:p w14:paraId="4038E4F1" w14:textId="77777777" w:rsidR="00606B23" w:rsidRDefault="00606B23" w:rsidP="00606B23">
      <w:pPr>
        <w:spacing w:line="480" w:lineRule="auto"/>
      </w:pPr>
      <w:r>
        <w:t>Bibliography: Unpublished.</w:t>
      </w:r>
    </w:p>
    <w:p w14:paraId="61B3D581" w14:textId="77777777" w:rsidR="00606B23" w:rsidRDefault="00606B23" w:rsidP="00606B23">
      <w:pPr>
        <w:spacing w:line="480" w:lineRule="auto"/>
      </w:pPr>
      <w:r>
        <w:t xml:space="preserve">Date: </w:t>
      </w:r>
      <w:r w:rsidRPr="00993C0D">
        <w:t>Second century</w:t>
      </w:r>
      <w:r w:rsidRPr="00524C6D">
        <w:rPr>
          <w:caps/>
        </w:rPr>
        <w:t xml:space="preserve"> </w:t>
      </w:r>
      <w:r w:rsidRPr="005170AB">
        <w:rPr>
          <w:caps/>
        </w:rPr>
        <w:t>A.D.</w:t>
      </w:r>
    </w:p>
    <w:p w14:paraId="4B129B8A" w14:textId="77777777" w:rsidR="00606B23" w:rsidRDefault="00606B23" w:rsidP="00606B23">
      <w:pPr>
        <w:spacing w:line="480" w:lineRule="auto"/>
      </w:pPr>
      <w:r>
        <w:t>Date numeric: 100; 200</w:t>
      </w:r>
    </w:p>
    <w:p w14:paraId="23E5E9A2" w14:textId="77777777" w:rsidR="007B7118" w:rsidRPr="00C71194" w:rsidRDefault="007B7118" w:rsidP="007B7118">
      <w:pPr>
        <w:pStyle w:val="Textedelespacerserv2"/>
        <w:numPr>
          <w:ilvl w:val="0"/>
          <w:numId w:val="0"/>
        </w:numPr>
        <w:spacing w:line="480" w:lineRule="auto"/>
        <w:jc w:val="left"/>
        <w:outlineLvl w:val="9"/>
        <w:rPr>
          <w:rFonts w:ascii="Palatino" w:hAnsi="Palatino"/>
        </w:rPr>
      </w:pPr>
    </w:p>
    <w:p w14:paraId="46409FED"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8442A27" w14:textId="77777777" w:rsidR="007B7118" w:rsidRDefault="007B7118" w:rsidP="007B7118">
      <w:pPr>
        <w:pStyle w:val="Textedelespacerserv2"/>
        <w:numPr>
          <w:ilvl w:val="0"/>
          <w:numId w:val="0"/>
        </w:numPr>
        <w:spacing w:line="480" w:lineRule="auto"/>
        <w:jc w:val="left"/>
        <w:outlineLvl w:val="9"/>
        <w:rPr>
          <w:rFonts w:ascii="Palatino" w:hAnsi="Palatino"/>
        </w:rPr>
      </w:pPr>
    </w:p>
    <w:p w14:paraId="2A11F8F4" w14:textId="77777777" w:rsidR="006C203F" w:rsidRDefault="006C203F" w:rsidP="006C203F">
      <w:pPr>
        <w:spacing w:line="480" w:lineRule="auto"/>
      </w:pPr>
      <w:r>
        <w:t>Catalogue Number: 421</w:t>
      </w:r>
    </w:p>
    <w:p w14:paraId="0E8879DE" w14:textId="77777777" w:rsidR="006C203F" w:rsidRDefault="006C203F" w:rsidP="006C203F">
      <w:pPr>
        <w:spacing w:line="480" w:lineRule="auto"/>
      </w:pPr>
      <w:r>
        <w:t xml:space="preserve">Inventory Number: </w:t>
      </w:r>
      <w:r w:rsidRPr="00993C0D">
        <w:t>83.</w:t>
      </w:r>
      <w:r w:rsidRPr="00524C6D">
        <w:rPr>
          <w:caps/>
        </w:rPr>
        <w:t>aq.</w:t>
      </w:r>
      <w:r w:rsidRPr="00993C0D">
        <w:t>377.210</w:t>
      </w:r>
    </w:p>
    <w:p w14:paraId="24B7E93B" w14:textId="77777777" w:rsidR="006C203F" w:rsidRDefault="006C203F" w:rsidP="006C203F">
      <w:pPr>
        <w:spacing w:line="480" w:lineRule="auto"/>
      </w:pPr>
      <w:r>
        <w:t xml:space="preserve">Dimensions: </w:t>
      </w:r>
      <w:r w:rsidRPr="00993C0D">
        <w:t>L: 9.2; W: 6.4; H: 2.8</w:t>
      </w:r>
    </w:p>
    <w:p w14:paraId="3E7B3D06" w14:textId="77777777" w:rsidR="006C203F" w:rsidRDefault="006C203F" w:rsidP="006C203F">
      <w:pPr>
        <w:spacing w:line="480" w:lineRule="auto"/>
      </w:pPr>
      <w:r>
        <w:t xml:space="preserve">Condition and Fabric: </w:t>
      </w:r>
      <w:r w:rsidRPr="00993C0D">
        <w:t>Intact. Clay 5YR6/4 light reddish brown, mottled glaze 2.5YR6/6 light red and 2.5YR4/4 reddish brown, with a few spots darker still.</w:t>
      </w:r>
    </w:p>
    <w:p w14:paraId="18E0D8B0" w14:textId="6DC02D43" w:rsidR="006C203F" w:rsidRDefault="006C203F" w:rsidP="006C203F">
      <w:pPr>
        <w:spacing w:line="480" w:lineRule="auto"/>
      </w:pPr>
      <w:r>
        <w:t xml:space="preserve">Description: </w:t>
      </w:r>
      <w:r w:rsidRPr="00993C0D">
        <w:t xml:space="preserve">Moldmade, from plaster mold. Ring handle with two grooves on upper part. Flat shoulder with </w:t>
      </w:r>
      <w:r>
        <w:t xml:space="preserve">a </w:t>
      </w:r>
      <w:r w:rsidRPr="00993C0D">
        <w:t xml:space="preserve">row of double-ovolos, separated from discus by </w:t>
      </w:r>
      <w:r>
        <w:t xml:space="preserve">a </w:t>
      </w:r>
      <w:r w:rsidRPr="00993C0D">
        <w:t xml:space="preserve">convex ridge marked off by two circular grooves. Filling-hole in lower </w:t>
      </w:r>
      <w:r>
        <w:t>field</w:t>
      </w:r>
      <w:r w:rsidRPr="00993C0D">
        <w:t xml:space="preserve">. Slit air hole on shoulder, facing nozzle. Heart-shaped nozzle. </w:t>
      </w:r>
      <w:r>
        <w:t>Base marked off by one circular groove.</w:t>
      </w:r>
      <w:r w:rsidRPr="00993C0D">
        <w:t xml:space="preserve"> Incuse mark in center: leaf with stem upward</w:t>
      </w:r>
      <w:r w:rsidR="006B0A58">
        <w:t>.</w:t>
      </w:r>
      <w:r w:rsidR="004E4905">
        <w:t xml:space="preserve"> {{stamp:421}}</w:t>
      </w:r>
    </w:p>
    <w:p w14:paraId="04E592AF" w14:textId="77777777" w:rsidR="006C203F" w:rsidRDefault="006C203F" w:rsidP="006C203F">
      <w:pPr>
        <w:spacing w:line="480" w:lineRule="auto"/>
      </w:pPr>
      <w:r>
        <w:t>Discus Iconography: F</w:t>
      </w:r>
      <w:r w:rsidRPr="00993C0D">
        <w:t>rontal male face in high relief, long curly hair, Phrygian cap: Attis.</w:t>
      </w:r>
    </w:p>
    <w:p w14:paraId="763906A2" w14:textId="77777777" w:rsidR="006C203F" w:rsidRDefault="006C203F" w:rsidP="006C203F">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09223E">
        <w:t xml:space="preserve"> 1</w:t>
      </w:r>
    </w:p>
    <w:p w14:paraId="04C06480" w14:textId="77777777" w:rsidR="006C203F" w:rsidRDefault="006C203F" w:rsidP="006C203F">
      <w:pPr>
        <w:spacing w:line="480" w:lineRule="auto"/>
      </w:pPr>
      <w:r>
        <w:t xml:space="preserve">Place of Manufacture or Origin: </w:t>
      </w:r>
      <w:r w:rsidR="0009223E">
        <w:t>Asia Minor</w:t>
      </w:r>
    </w:p>
    <w:p w14:paraId="63DC287D" w14:textId="77777777" w:rsidR="006C203F" w:rsidRDefault="006C203F" w:rsidP="006C203F">
      <w:pPr>
        <w:spacing w:line="480" w:lineRule="auto"/>
      </w:pPr>
      <w:r>
        <w:t xml:space="preserve">Parallels: </w:t>
      </w:r>
      <w:r w:rsidRPr="00993C0D">
        <w:t>None found.</w:t>
      </w:r>
    </w:p>
    <w:p w14:paraId="6BFE08D5" w14:textId="77777777" w:rsidR="00C35F31" w:rsidRDefault="00C35F31" w:rsidP="00C35F31">
      <w:pPr>
        <w:spacing w:line="480" w:lineRule="auto"/>
      </w:pPr>
      <w:r>
        <w:t xml:space="preserve">Provenance: </w:t>
      </w:r>
    </w:p>
    <w:p w14:paraId="100A20C6" w14:textId="77777777" w:rsidR="006C203F" w:rsidRDefault="006C203F" w:rsidP="006C203F">
      <w:pPr>
        <w:spacing w:line="480" w:lineRule="auto"/>
      </w:pPr>
      <w:r>
        <w:t>Bibliography: Unpublished.</w:t>
      </w:r>
    </w:p>
    <w:p w14:paraId="6F980BD7" w14:textId="77777777" w:rsidR="006C203F" w:rsidRDefault="006C203F" w:rsidP="006C203F">
      <w:pPr>
        <w:spacing w:line="480" w:lineRule="auto"/>
      </w:pPr>
      <w:r>
        <w:t xml:space="preserve">Date: </w:t>
      </w:r>
      <w:r w:rsidRPr="00993C0D">
        <w:t>Second century</w:t>
      </w:r>
      <w:r w:rsidRPr="00524C6D">
        <w:rPr>
          <w:caps/>
        </w:rPr>
        <w:t xml:space="preserve"> </w:t>
      </w:r>
      <w:r w:rsidRPr="005170AB">
        <w:rPr>
          <w:caps/>
        </w:rPr>
        <w:t>A.D.</w:t>
      </w:r>
    </w:p>
    <w:p w14:paraId="370B34FC" w14:textId="77777777" w:rsidR="006C203F" w:rsidRDefault="006C203F" w:rsidP="006C203F">
      <w:pPr>
        <w:spacing w:line="480" w:lineRule="auto"/>
      </w:pPr>
      <w:r>
        <w:t>Date numeric: 100; 200</w:t>
      </w:r>
    </w:p>
    <w:p w14:paraId="43FC8761"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49E27A4A"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07A51DC" w14:textId="77777777" w:rsidR="007B7118" w:rsidRDefault="007B7118" w:rsidP="007B7118">
      <w:pPr>
        <w:pStyle w:val="Textedelespacerserv2"/>
        <w:numPr>
          <w:ilvl w:val="0"/>
          <w:numId w:val="0"/>
        </w:numPr>
        <w:spacing w:line="480" w:lineRule="auto"/>
        <w:jc w:val="left"/>
        <w:outlineLvl w:val="9"/>
        <w:rPr>
          <w:rFonts w:ascii="Palatino" w:hAnsi="Palatino"/>
        </w:rPr>
      </w:pPr>
    </w:p>
    <w:p w14:paraId="3FA32AC1" w14:textId="77777777" w:rsidR="00D8749A" w:rsidRDefault="00D8749A" w:rsidP="00D8749A">
      <w:pPr>
        <w:spacing w:line="480" w:lineRule="auto"/>
      </w:pPr>
      <w:r>
        <w:t>Catalogue Number: 422</w:t>
      </w:r>
    </w:p>
    <w:p w14:paraId="71AC130A" w14:textId="77777777" w:rsidR="00D8749A" w:rsidRDefault="00D8749A" w:rsidP="00D8749A">
      <w:pPr>
        <w:spacing w:line="480" w:lineRule="auto"/>
      </w:pPr>
      <w:r>
        <w:t xml:space="preserve">Inventory Number: </w:t>
      </w:r>
      <w:r w:rsidRPr="00993C0D">
        <w:t>83.</w:t>
      </w:r>
      <w:r w:rsidRPr="00524C6D">
        <w:rPr>
          <w:caps/>
        </w:rPr>
        <w:t>aq.</w:t>
      </w:r>
      <w:r w:rsidRPr="00993C0D">
        <w:t>377.199</w:t>
      </w:r>
    </w:p>
    <w:p w14:paraId="71635A2B" w14:textId="77777777" w:rsidR="00D8749A" w:rsidRDefault="00D8749A" w:rsidP="00D8749A">
      <w:pPr>
        <w:spacing w:line="480" w:lineRule="auto"/>
      </w:pPr>
      <w:r>
        <w:t xml:space="preserve">Dimensions: </w:t>
      </w:r>
      <w:r w:rsidRPr="00993C0D">
        <w:t>L: 9.2; W: 6.9; H: 2.6</w:t>
      </w:r>
    </w:p>
    <w:p w14:paraId="0B87276C" w14:textId="77777777" w:rsidR="00D8749A" w:rsidRDefault="00D8749A" w:rsidP="00D8749A">
      <w:pPr>
        <w:spacing w:line="480" w:lineRule="auto"/>
      </w:pPr>
      <w:r>
        <w:t xml:space="preserve">Condition and Fabric: </w:t>
      </w:r>
      <w:r w:rsidRPr="00993C0D">
        <w:t>Intact; root-marks on bottom. Clay 5YR6/6 reddish yellow, glaze 10R5/6 red.</w:t>
      </w:r>
    </w:p>
    <w:p w14:paraId="5B002131" w14:textId="77777777" w:rsidR="00D8749A" w:rsidRDefault="00D8749A" w:rsidP="00D8749A">
      <w:pPr>
        <w:spacing w:line="480" w:lineRule="auto"/>
      </w:pPr>
      <w:r>
        <w:t xml:space="preserve">Description: </w:t>
      </w:r>
      <w:r w:rsidRPr="00993C0D">
        <w:t xml:space="preserve">Moldmade. Ring handle with three grooves on upper part. Shoulder with </w:t>
      </w:r>
      <w:r>
        <w:t xml:space="preserve">a </w:t>
      </w:r>
      <w:r w:rsidRPr="00993C0D">
        <w:t xml:space="preserve">row of small double-ovolos, separated from discus by </w:t>
      </w:r>
      <w:r>
        <w:t xml:space="preserve">a </w:t>
      </w:r>
      <w:r w:rsidRPr="00993C0D">
        <w:t xml:space="preserve">molding consisting of three ridges marked </w:t>
      </w:r>
      <w:r>
        <w:t xml:space="preserve">off </w:t>
      </w:r>
      <w:r w:rsidRPr="00993C0D">
        <w:t xml:space="preserve">by four grooves. Filling-hole near center. Air hole in lower </w:t>
      </w:r>
      <w:r>
        <w:t>field</w:t>
      </w:r>
      <w:r w:rsidRPr="00993C0D">
        <w:t xml:space="preserve">. Heart-shaped nozzle. </w:t>
      </w:r>
      <w:r>
        <w:t>Base marked off by one circular groove.</w:t>
      </w:r>
      <w:r w:rsidRPr="00993C0D">
        <w:t xml:space="preserve"> Plain </w:t>
      </w:r>
      <w:r w:rsidRPr="00993C0D">
        <w:rPr>
          <w:i/>
        </w:rPr>
        <w:t>planta pedis.</w:t>
      </w:r>
    </w:p>
    <w:p w14:paraId="2F062F2A" w14:textId="77777777" w:rsidR="00D8749A" w:rsidRDefault="00D8749A" w:rsidP="00D8749A">
      <w:pPr>
        <w:spacing w:line="480" w:lineRule="auto"/>
      </w:pPr>
      <w:r>
        <w:t xml:space="preserve">Discus Iconography: </w:t>
      </w:r>
      <w:r w:rsidR="00AF29C9">
        <w:t>C</w:t>
      </w:r>
      <w:r w:rsidR="00AF29C9" w:rsidRPr="00993C0D">
        <w:t xml:space="preserve">ock to left facing </w:t>
      </w:r>
      <w:r w:rsidR="00AF29C9">
        <w:t xml:space="preserve">a </w:t>
      </w:r>
      <w:r w:rsidR="00AF29C9" w:rsidRPr="00993C0D">
        <w:t>tripod altar at left; on it, conical shape (flame[?]) between two small globules.</w:t>
      </w:r>
    </w:p>
    <w:p w14:paraId="1B4C3A59" w14:textId="77777777" w:rsidR="00D8749A" w:rsidRDefault="00D8749A" w:rsidP="00D8749A">
      <w:pPr>
        <w:spacing w:line="480" w:lineRule="auto"/>
      </w:pPr>
      <w:r>
        <w:t xml:space="preserve">Type: </w:t>
      </w:r>
      <w:r w:rsidR="00AF29C9" w:rsidRPr="00993C0D">
        <w:t xml:space="preserve">Loeschcke </w:t>
      </w:r>
      <w:r w:rsidR="00AF29C9" w:rsidRPr="00524C6D">
        <w:rPr>
          <w:caps/>
        </w:rPr>
        <w:t>viii</w:t>
      </w:r>
      <w:r w:rsidR="00AF29C9" w:rsidRPr="00993C0D">
        <w:t xml:space="preserve">; Bussière form D </w:t>
      </w:r>
      <w:r w:rsidR="00AF29C9" w:rsidRPr="00524C6D">
        <w:rPr>
          <w:caps/>
        </w:rPr>
        <w:t>x</w:t>
      </w:r>
      <w:r w:rsidR="0009223E">
        <w:t xml:space="preserve"> 1</w:t>
      </w:r>
    </w:p>
    <w:p w14:paraId="566724E0" w14:textId="77777777" w:rsidR="00D8749A" w:rsidRDefault="00D8749A" w:rsidP="00D8749A">
      <w:pPr>
        <w:spacing w:line="480" w:lineRule="auto"/>
      </w:pPr>
      <w:r>
        <w:t xml:space="preserve">Place of Manufacture or Origin: </w:t>
      </w:r>
      <w:r w:rsidR="0009223E">
        <w:t>Anatolia</w:t>
      </w:r>
    </w:p>
    <w:p w14:paraId="4DFE7639" w14:textId="77777777" w:rsidR="00D8749A" w:rsidRDefault="00D8749A" w:rsidP="00D8749A">
      <w:pPr>
        <w:spacing w:line="480" w:lineRule="auto"/>
      </w:pPr>
      <w:r>
        <w:t xml:space="preserve">Parallels: </w:t>
      </w:r>
      <w:r w:rsidR="00AF29C9">
        <w:t>None found.</w:t>
      </w:r>
    </w:p>
    <w:p w14:paraId="0BA5BAC9" w14:textId="77777777" w:rsidR="00C35F31" w:rsidRDefault="00C35F31" w:rsidP="00C35F31">
      <w:pPr>
        <w:spacing w:line="480" w:lineRule="auto"/>
      </w:pPr>
      <w:r>
        <w:t xml:space="preserve">Provenance: </w:t>
      </w:r>
    </w:p>
    <w:p w14:paraId="360A422C" w14:textId="77777777" w:rsidR="00D8749A" w:rsidRDefault="00D8749A" w:rsidP="00D8749A">
      <w:pPr>
        <w:spacing w:line="480" w:lineRule="auto"/>
      </w:pPr>
      <w:r>
        <w:t>Bibliography: Unpublished.</w:t>
      </w:r>
    </w:p>
    <w:p w14:paraId="4299672E" w14:textId="77777777" w:rsidR="00D8749A" w:rsidRDefault="00D8749A" w:rsidP="00D8749A">
      <w:pPr>
        <w:spacing w:line="480" w:lineRule="auto"/>
      </w:pPr>
      <w:r>
        <w:t xml:space="preserve">Date: </w:t>
      </w:r>
      <w:r w:rsidR="00AF29C9" w:rsidRPr="00993C0D">
        <w:t>Second century</w:t>
      </w:r>
      <w:r w:rsidR="00AF29C9" w:rsidRPr="00524C6D">
        <w:rPr>
          <w:caps/>
        </w:rPr>
        <w:t xml:space="preserve"> </w:t>
      </w:r>
      <w:r w:rsidR="00AF29C9" w:rsidRPr="005170AB">
        <w:rPr>
          <w:caps/>
        </w:rPr>
        <w:t>A.D.</w:t>
      </w:r>
    </w:p>
    <w:p w14:paraId="12181758" w14:textId="77777777" w:rsidR="00D8749A" w:rsidRDefault="00D8749A" w:rsidP="00D8749A">
      <w:pPr>
        <w:spacing w:line="480" w:lineRule="auto"/>
      </w:pPr>
      <w:r>
        <w:t xml:space="preserve">Date numeric: </w:t>
      </w:r>
      <w:r w:rsidR="00AF29C9">
        <w:t>100; 200</w:t>
      </w:r>
    </w:p>
    <w:p w14:paraId="41445752"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75D6C226"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AE31215" w14:textId="77777777" w:rsidR="007B7118" w:rsidRDefault="007B7118" w:rsidP="007B7118">
      <w:pPr>
        <w:pStyle w:val="Textedelespacerserv2"/>
        <w:numPr>
          <w:ilvl w:val="0"/>
          <w:numId w:val="0"/>
        </w:numPr>
        <w:spacing w:line="480" w:lineRule="auto"/>
        <w:jc w:val="left"/>
        <w:outlineLvl w:val="9"/>
        <w:rPr>
          <w:rFonts w:ascii="Palatino" w:hAnsi="Palatino"/>
        </w:rPr>
      </w:pPr>
    </w:p>
    <w:p w14:paraId="04398739" w14:textId="77777777" w:rsidR="005078A7" w:rsidRDefault="005078A7" w:rsidP="005078A7">
      <w:pPr>
        <w:spacing w:line="480" w:lineRule="auto"/>
      </w:pPr>
      <w:r>
        <w:t>Catalogue Number: 423</w:t>
      </w:r>
    </w:p>
    <w:p w14:paraId="2E055626" w14:textId="77777777" w:rsidR="005078A7" w:rsidRDefault="005078A7" w:rsidP="005078A7">
      <w:pPr>
        <w:spacing w:line="480" w:lineRule="auto"/>
      </w:pPr>
      <w:r>
        <w:t xml:space="preserve">Inventory Number: </w:t>
      </w:r>
      <w:r w:rsidRPr="00993C0D">
        <w:t>83.</w:t>
      </w:r>
      <w:r w:rsidRPr="00524C6D">
        <w:rPr>
          <w:caps/>
        </w:rPr>
        <w:t>aq.</w:t>
      </w:r>
      <w:r w:rsidRPr="00993C0D">
        <w:t>377.175</w:t>
      </w:r>
    </w:p>
    <w:p w14:paraId="1DC6AB60" w14:textId="77777777" w:rsidR="005078A7" w:rsidRDefault="005078A7" w:rsidP="005078A7">
      <w:pPr>
        <w:spacing w:line="480" w:lineRule="auto"/>
      </w:pPr>
      <w:r>
        <w:t xml:space="preserve">Dimensions: </w:t>
      </w:r>
      <w:r w:rsidRPr="00993C0D">
        <w:t>L: 9.3; W: 6.8; H: 2.7</w:t>
      </w:r>
    </w:p>
    <w:p w14:paraId="69A944DC" w14:textId="77777777" w:rsidR="005078A7" w:rsidRDefault="005078A7" w:rsidP="005078A7">
      <w:pPr>
        <w:spacing w:line="480" w:lineRule="auto"/>
      </w:pPr>
      <w:r>
        <w:t xml:space="preserve">Condition and Fabric: </w:t>
      </w:r>
      <w:r w:rsidRPr="00993C0D">
        <w:t>Intact. Clay 5YR7/4 pink, same color slip, a few blackish traces. Mica.</w:t>
      </w:r>
    </w:p>
    <w:p w14:paraId="1DC39499" w14:textId="77777777" w:rsidR="005078A7" w:rsidRDefault="005078A7" w:rsidP="005078A7">
      <w:pPr>
        <w:spacing w:line="480" w:lineRule="auto"/>
      </w:pPr>
      <w:r>
        <w:t xml:space="preserve">Description: </w:t>
      </w:r>
      <w:r w:rsidRPr="00993C0D">
        <w:t xml:space="preserve">Moldmade, from plaster mold. Ring handle with two grooves on upper part. Flat shoulder with </w:t>
      </w:r>
      <w:r>
        <w:t xml:space="preserve">a </w:t>
      </w:r>
      <w:r w:rsidRPr="00993C0D">
        <w:t xml:space="preserve">row of ovolos, separated from discus by </w:t>
      </w:r>
      <w:r>
        <w:t xml:space="preserve">a </w:t>
      </w:r>
      <w:r w:rsidRPr="00993C0D">
        <w:t xml:space="preserve">molding consisting of two ridges marked off by three circular grooves; small half-sunk globules on each side of handle base and of nozzle top. Central filling-hole. Heart-shaped nozzle. </w:t>
      </w:r>
      <w:r>
        <w:t>Base marked off by one circular groove.</w:t>
      </w:r>
    </w:p>
    <w:p w14:paraId="732881E7" w14:textId="77777777" w:rsidR="005078A7" w:rsidRDefault="005078A7" w:rsidP="005078A7">
      <w:pPr>
        <w:spacing w:line="480" w:lineRule="auto"/>
      </w:pPr>
      <w:r>
        <w:t>Discus Iconography: D</w:t>
      </w:r>
      <w:r w:rsidRPr="00993C0D">
        <w:t>olphin with curled-up tail to right, head down.</w:t>
      </w:r>
    </w:p>
    <w:p w14:paraId="740C7054" w14:textId="77777777" w:rsidR="005078A7" w:rsidRDefault="005078A7" w:rsidP="005078A7">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09223E">
        <w:t xml:space="preserve"> 1</w:t>
      </w:r>
    </w:p>
    <w:p w14:paraId="1C3E38A2" w14:textId="77777777" w:rsidR="005078A7" w:rsidRDefault="005078A7" w:rsidP="005078A7">
      <w:pPr>
        <w:spacing w:line="480" w:lineRule="auto"/>
      </w:pPr>
      <w:r>
        <w:t xml:space="preserve">Place of Manufacture or Origin: </w:t>
      </w:r>
      <w:r w:rsidR="0009223E">
        <w:t>Asia Minor</w:t>
      </w:r>
    </w:p>
    <w:p w14:paraId="1A0F6AE8" w14:textId="77777777" w:rsidR="005078A7" w:rsidRDefault="005078A7" w:rsidP="005078A7">
      <w:pPr>
        <w:spacing w:line="480" w:lineRule="auto"/>
      </w:pPr>
      <w:r>
        <w:t xml:space="preserve">Parallels: </w:t>
      </w:r>
      <w:r w:rsidRPr="00993C0D">
        <w:t xml:space="preserve">(Close) Bussière 2000, p. 326, no. 2447, pl. 67, and p. 200, decor </w:t>
      </w:r>
      <w:r w:rsidRPr="00524C6D">
        <w:rPr>
          <w:caps/>
        </w:rPr>
        <w:t>iii</w:t>
      </w:r>
      <w:r w:rsidRPr="00993C0D">
        <w:t>.a.9.(8).</w:t>
      </w:r>
    </w:p>
    <w:p w14:paraId="6FFB579B" w14:textId="77777777" w:rsidR="00C35F31" w:rsidRDefault="00C35F31" w:rsidP="00C35F31">
      <w:pPr>
        <w:spacing w:line="480" w:lineRule="auto"/>
      </w:pPr>
      <w:r>
        <w:t xml:space="preserve">Provenance: </w:t>
      </w:r>
    </w:p>
    <w:p w14:paraId="5C8507C4" w14:textId="77777777" w:rsidR="005078A7" w:rsidRDefault="005078A7" w:rsidP="005078A7">
      <w:pPr>
        <w:spacing w:line="480" w:lineRule="auto"/>
      </w:pPr>
      <w:r>
        <w:t>Bibliography: Unpublished.</w:t>
      </w:r>
    </w:p>
    <w:p w14:paraId="7687E0F6" w14:textId="77777777" w:rsidR="005078A7" w:rsidRDefault="005078A7" w:rsidP="005078A7">
      <w:pPr>
        <w:spacing w:line="480" w:lineRule="auto"/>
      </w:pPr>
      <w:r>
        <w:t xml:space="preserve">Date: </w:t>
      </w:r>
      <w:r w:rsidRPr="00993C0D">
        <w:t>Second century</w:t>
      </w:r>
      <w:r w:rsidRPr="00524C6D">
        <w:rPr>
          <w:caps/>
        </w:rPr>
        <w:t xml:space="preserve"> </w:t>
      </w:r>
      <w:r w:rsidRPr="005170AB">
        <w:rPr>
          <w:caps/>
        </w:rPr>
        <w:t>A.D.</w:t>
      </w:r>
    </w:p>
    <w:p w14:paraId="55CE39BF" w14:textId="77777777" w:rsidR="005078A7" w:rsidRDefault="005078A7" w:rsidP="005078A7">
      <w:pPr>
        <w:spacing w:line="480" w:lineRule="auto"/>
      </w:pPr>
      <w:r>
        <w:t>Date numeric: 100; 200</w:t>
      </w:r>
    </w:p>
    <w:p w14:paraId="638A424E"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4A1E9615"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270851D" w14:textId="77777777" w:rsidR="007B7118" w:rsidRDefault="007B7118" w:rsidP="007B7118">
      <w:pPr>
        <w:pStyle w:val="Textedelespacerserv2"/>
        <w:numPr>
          <w:ilvl w:val="0"/>
          <w:numId w:val="0"/>
        </w:numPr>
        <w:spacing w:line="480" w:lineRule="auto"/>
        <w:jc w:val="left"/>
        <w:outlineLvl w:val="9"/>
        <w:rPr>
          <w:rFonts w:ascii="Palatino" w:hAnsi="Palatino"/>
        </w:rPr>
      </w:pPr>
    </w:p>
    <w:p w14:paraId="01AF6914" w14:textId="77777777" w:rsidR="00045036" w:rsidRDefault="00045036" w:rsidP="00045036">
      <w:pPr>
        <w:spacing w:line="480" w:lineRule="auto"/>
      </w:pPr>
      <w:r>
        <w:t>Catalogue Number: 424</w:t>
      </w:r>
    </w:p>
    <w:p w14:paraId="415ED8F1" w14:textId="77777777" w:rsidR="00045036" w:rsidRDefault="00045036" w:rsidP="00045036">
      <w:pPr>
        <w:spacing w:line="480" w:lineRule="auto"/>
      </w:pPr>
      <w:r>
        <w:t xml:space="preserve">Inventory Number: </w:t>
      </w:r>
      <w:r w:rsidRPr="00993C0D">
        <w:t>83.</w:t>
      </w:r>
      <w:r w:rsidRPr="00524C6D">
        <w:rPr>
          <w:caps/>
        </w:rPr>
        <w:t>aq.</w:t>
      </w:r>
      <w:r w:rsidRPr="00993C0D">
        <w:t>377.189</w:t>
      </w:r>
    </w:p>
    <w:p w14:paraId="6EB563A0" w14:textId="77777777" w:rsidR="00045036" w:rsidRDefault="00045036" w:rsidP="00045036">
      <w:pPr>
        <w:spacing w:line="480" w:lineRule="auto"/>
      </w:pPr>
      <w:r>
        <w:t xml:space="preserve">Dimensions: </w:t>
      </w:r>
      <w:r w:rsidRPr="00993C0D">
        <w:t>L: 9.2; W: 7.1; H: 2.7</w:t>
      </w:r>
    </w:p>
    <w:p w14:paraId="3FBBEC4F" w14:textId="77777777" w:rsidR="00045036" w:rsidRDefault="00045036" w:rsidP="00045036">
      <w:pPr>
        <w:spacing w:line="480" w:lineRule="auto"/>
      </w:pPr>
      <w:r>
        <w:t xml:space="preserve">Condition and Fabric: </w:t>
      </w:r>
      <w:r w:rsidRPr="00993C0D">
        <w:t>Thin crack on right side of shoulder and basin; restored; some overpaint. Clay 5YR6/6 reddish yellow, a few traces of glaze 10R5/8 red.</w:t>
      </w:r>
    </w:p>
    <w:p w14:paraId="27655DDB" w14:textId="1AD9ECD7" w:rsidR="00045036" w:rsidRDefault="00045036" w:rsidP="00045036">
      <w:pPr>
        <w:spacing w:line="480" w:lineRule="auto"/>
      </w:pPr>
      <w:r>
        <w:t xml:space="preserve">Description: </w:t>
      </w:r>
      <w:r w:rsidRPr="00993C0D">
        <w:t xml:space="preserve">Moldmade, from plaster mold. Ring handle with two grooves on upper part. Flat shoulder with </w:t>
      </w:r>
      <w:r>
        <w:t xml:space="preserve">a </w:t>
      </w:r>
      <w:r w:rsidRPr="00993C0D">
        <w:t xml:space="preserve">row of ovolos, separated from discus by </w:t>
      </w:r>
      <w:r>
        <w:t xml:space="preserve">a </w:t>
      </w:r>
      <w:r w:rsidRPr="00993C0D">
        <w:t>raised ridge and two inner circles. Filling-hole on right side; tra</w:t>
      </w:r>
      <w:r w:rsidR="00CE05DC">
        <w:t>ces of corroded iron wick-nail</w:t>
      </w:r>
      <w:r w:rsidRPr="00993C0D">
        <w:t xml:space="preserve">. Heart-shaped nozzle. Slightly raised </w:t>
      </w:r>
      <w:r>
        <w:t>base marked off by one circular groove.</w:t>
      </w:r>
      <w:r w:rsidRPr="00993C0D">
        <w:t xml:space="preserve"> In center, plain </w:t>
      </w:r>
      <w:r w:rsidRPr="00993C0D">
        <w:rPr>
          <w:i/>
        </w:rPr>
        <w:t>planta pedis.</w:t>
      </w:r>
    </w:p>
    <w:p w14:paraId="76CE5526" w14:textId="4412BAA2" w:rsidR="00045036" w:rsidRDefault="00045036" w:rsidP="00045036">
      <w:pPr>
        <w:spacing w:line="480" w:lineRule="auto"/>
      </w:pPr>
      <w:r>
        <w:t>Discus Iconography: B</w:t>
      </w:r>
      <w:r w:rsidRPr="00993C0D">
        <w:t>ust of young man to right</w:t>
      </w:r>
      <w:r w:rsidR="00FE6307">
        <w:t>:</w:t>
      </w:r>
      <w:r w:rsidRPr="00993C0D">
        <w:t xml:space="preserve"> Antinous with long curly hair, wearing </w:t>
      </w:r>
      <w:r>
        <w:t xml:space="preserve">a </w:t>
      </w:r>
      <w:r w:rsidRPr="00993C0D">
        <w:t xml:space="preserve">tunic </w:t>
      </w:r>
      <w:r w:rsidR="00FE6307">
        <w:t>that leaves</w:t>
      </w:r>
      <w:r w:rsidRPr="00993C0D">
        <w:t xml:space="preserve"> his right shoulder and arm bare.</w:t>
      </w:r>
    </w:p>
    <w:p w14:paraId="64A594A7" w14:textId="77777777" w:rsidR="00045036" w:rsidRDefault="00045036" w:rsidP="00045036">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09223E">
        <w:t xml:space="preserve"> 1</w:t>
      </w:r>
    </w:p>
    <w:p w14:paraId="3F44C2A1" w14:textId="77777777" w:rsidR="00045036" w:rsidRDefault="00045036" w:rsidP="00045036">
      <w:pPr>
        <w:spacing w:line="480" w:lineRule="auto"/>
      </w:pPr>
      <w:r>
        <w:t xml:space="preserve">Place of Manufacture or Origin: </w:t>
      </w:r>
      <w:r w:rsidR="0009223E">
        <w:t>South Anatolia</w:t>
      </w:r>
    </w:p>
    <w:p w14:paraId="4BEB6CE9" w14:textId="77777777" w:rsidR="00045036" w:rsidRDefault="00045036" w:rsidP="00045036">
      <w:pPr>
        <w:spacing w:line="480" w:lineRule="auto"/>
      </w:pPr>
      <w:r>
        <w:t xml:space="preserve">Parallels: None </w:t>
      </w:r>
      <w:r w:rsidRPr="00993C0D">
        <w:t xml:space="preserve">found. </w:t>
      </w:r>
      <w:hyperlink r:id="rId86" w:history="1">
        <w:r w:rsidRPr="00045036">
          <w:rPr>
            <w:rStyle w:val="Hyperlink"/>
          </w:rPr>
          <w:t>Cat. 344</w:t>
        </w:r>
      </w:hyperlink>
      <w:r w:rsidRPr="00CE2E7E">
        <w:t xml:space="preserve"> has</w:t>
      </w:r>
      <w:r w:rsidRPr="00993C0D">
        <w:t xml:space="preserve"> same discus decor but different nozzle.</w:t>
      </w:r>
    </w:p>
    <w:p w14:paraId="185CC40E" w14:textId="77777777" w:rsidR="00C35F31" w:rsidRDefault="00C35F31" w:rsidP="00C35F31">
      <w:pPr>
        <w:spacing w:line="480" w:lineRule="auto"/>
      </w:pPr>
      <w:r>
        <w:t xml:space="preserve">Provenance: </w:t>
      </w:r>
    </w:p>
    <w:p w14:paraId="21BDF8FE" w14:textId="77777777" w:rsidR="00045036" w:rsidRDefault="00045036" w:rsidP="00045036">
      <w:pPr>
        <w:spacing w:line="480" w:lineRule="auto"/>
      </w:pPr>
      <w:r>
        <w:t>Bibliography: Unpublished.</w:t>
      </w:r>
    </w:p>
    <w:p w14:paraId="1005F3A8" w14:textId="77777777" w:rsidR="00045036" w:rsidRDefault="00045036" w:rsidP="00045036">
      <w:pPr>
        <w:spacing w:line="480" w:lineRule="auto"/>
      </w:pPr>
      <w:r>
        <w:t xml:space="preserve">Date: </w:t>
      </w:r>
      <w:r w:rsidRPr="00993C0D">
        <w:t>Second century</w:t>
      </w:r>
      <w:r w:rsidRPr="00524C6D">
        <w:rPr>
          <w:caps/>
        </w:rPr>
        <w:t xml:space="preserve"> </w:t>
      </w:r>
      <w:r w:rsidRPr="005170AB">
        <w:rPr>
          <w:caps/>
        </w:rPr>
        <w:t>A.D.</w:t>
      </w:r>
    </w:p>
    <w:p w14:paraId="4F611D2B" w14:textId="77777777" w:rsidR="00045036" w:rsidRDefault="00045036" w:rsidP="00045036">
      <w:pPr>
        <w:spacing w:line="480" w:lineRule="auto"/>
      </w:pPr>
      <w:r>
        <w:t>Date numeric: 100; 200</w:t>
      </w:r>
    </w:p>
    <w:p w14:paraId="5BA8C9BE"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75507708"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AF35529" w14:textId="77777777" w:rsidR="007B7118" w:rsidRDefault="007B7118" w:rsidP="007B7118">
      <w:pPr>
        <w:pStyle w:val="Textedelespacerserv2"/>
        <w:numPr>
          <w:ilvl w:val="0"/>
          <w:numId w:val="0"/>
        </w:numPr>
        <w:spacing w:line="480" w:lineRule="auto"/>
        <w:jc w:val="left"/>
        <w:outlineLvl w:val="9"/>
        <w:rPr>
          <w:rFonts w:ascii="Palatino" w:hAnsi="Palatino"/>
        </w:rPr>
      </w:pPr>
    </w:p>
    <w:p w14:paraId="5416C50F" w14:textId="77777777" w:rsidR="003333F6" w:rsidRDefault="003333F6" w:rsidP="003333F6">
      <w:pPr>
        <w:spacing w:line="480" w:lineRule="auto"/>
      </w:pPr>
      <w:r>
        <w:t>Catalogue Number: 425</w:t>
      </w:r>
    </w:p>
    <w:p w14:paraId="0892AF03" w14:textId="77777777" w:rsidR="003333F6" w:rsidRDefault="003333F6" w:rsidP="003333F6">
      <w:pPr>
        <w:spacing w:line="480" w:lineRule="auto"/>
      </w:pPr>
      <w:r>
        <w:t xml:space="preserve">Inventory Number: </w:t>
      </w:r>
      <w:r w:rsidRPr="00993C0D">
        <w:t>83.</w:t>
      </w:r>
      <w:r w:rsidRPr="00524C6D">
        <w:rPr>
          <w:caps/>
        </w:rPr>
        <w:t>aq.</w:t>
      </w:r>
      <w:r w:rsidRPr="00993C0D">
        <w:t>377.414</w:t>
      </w:r>
    </w:p>
    <w:p w14:paraId="7E50C267" w14:textId="77777777" w:rsidR="003333F6" w:rsidRDefault="003333F6" w:rsidP="003333F6">
      <w:pPr>
        <w:spacing w:line="480" w:lineRule="auto"/>
      </w:pPr>
      <w:r>
        <w:t xml:space="preserve">Dimensions: </w:t>
      </w:r>
      <w:r w:rsidRPr="00993C0D">
        <w:t>L: 12.8; W: 9.5; H: 3.4</w:t>
      </w:r>
    </w:p>
    <w:p w14:paraId="7B3EF215" w14:textId="475B161C" w:rsidR="003333F6" w:rsidRDefault="003333F6" w:rsidP="003333F6">
      <w:pPr>
        <w:spacing w:line="480" w:lineRule="auto"/>
      </w:pPr>
      <w:r>
        <w:t xml:space="preserve">Condition and Fabric: </w:t>
      </w:r>
      <w:r w:rsidRPr="00993C0D">
        <w:t xml:space="preserve">Intact. </w:t>
      </w:r>
      <w:r w:rsidR="00FE6307">
        <w:t xml:space="preserve">Burn marks on nozzle. </w:t>
      </w:r>
      <w:r w:rsidRPr="00993C0D">
        <w:t>Clay 5YR6/4 light reddish brown, glaze 10R5/6 red.</w:t>
      </w:r>
    </w:p>
    <w:p w14:paraId="38DA1BD2" w14:textId="6B86C330" w:rsidR="003333F6" w:rsidRDefault="003333F6" w:rsidP="003333F6">
      <w:pPr>
        <w:spacing w:line="480" w:lineRule="auto"/>
      </w:pPr>
      <w:r>
        <w:t xml:space="preserve">Description: </w:t>
      </w:r>
      <w:r w:rsidRPr="00993C0D">
        <w:t xml:space="preserve">Moldmade, from plaster mold. Ring handle with one central groove on both parts. Slightly outward-sloping shoulder with </w:t>
      </w:r>
      <w:r>
        <w:t xml:space="preserve">a </w:t>
      </w:r>
      <w:r w:rsidRPr="00993C0D">
        <w:t xml:space="preserve">row of ovolos, separated from discus by </w:t>
      </w:r>
      <w:r>
        <w:t xml:space="preserve">a </w:t>
      </w:r>
      <w:r w:rsidRPr="00993C0D">
        <w:t>raised ridge and two circular grooves. Central fi</w:t>
      </w:r>
      <w:r w:rsidR="00FE6307">
        <w:t>lling-hole. Heart-shaped nozzle</w:t>
      </w:r>
      <w:r w:rsidRPr="00993C0D">
        <w:t xml:space="preserve">. Base-ring. Small plain </w:t>
      </w:r>
      <w:r w:rsidRPr="00993C0D">
        <w:rPr>
          <w:i/>
        </w:rPr>
        <w:t>planta pedis.</w:t>
      </w:r>
    </w:p>
    <w:p w14:paraId="226A1B70" w14:textId="77777777" w:rsidR="003333F6" w:rsidRDefault="003333F6" w:rsidP="003333F6">
      <w:pPr>
        <w:spacing w:line="480" w:lineRule="auto"/>
      </w:pPr>
      <w:r>
        <w:t xml:space="preserve">Discus Iconography: </w:t>
      </w:r>
      <w:r w:rsidRPr="00993C0D">
        <w:t xml:space="preserve">Orpheus sitting on a rock in three-quarter view to right, tree behind him, playing the lyre to four listening animals; clockwise from top of discus: bird (possibly duck), doe or deer, sheep, and dog; </w:t>
      </w:r>
      <w:r>
        <w:t xml:space="preserve">a </w:t>
      </w:r>
      <w:r w:rsidRPr="00993C0D">
        <w:t xml:space="preserve">small child </w:t>
      </w:r>
      <w:r>
        <w:t>sits</w:t>
      </w:r>
      <w:r w:rsidRPr="00993C0D">
        <w:t xml:space="preserve"> on </w:t>
      </w:r>
      <w:r>
        <w:t xml:space="preserve">a </w:t>
      </w:r>
      <w:r w:rsidRPr="00993C0D">
        <w:t>stool watching Orpheus.</w:t>
      </w:r>
    </w:p>
    <w:p w14:paraId="5BAB4A7D" w14:textId="77777777" w:rsidR="003333F6" w:rsidRDefault="003333F6" w:rsidP="003333F6">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09223E">
        <w:t xml:space="preserve"> 1</w:t>
      </w:r>
    </w:p>
    <w:p w14:paraId="55557D18" w14:textId="77777777" w:rsidR="003333F6" w:rsidRDefault="003333F6" w:rsidP="003333F6">
      <w:pPr>
        <w:spacing w:line="480" w:lineRule="auto"/>
      </w:pPr>
      <w:r>
        <w:t xml:space="preserve">Place of Manufacture or Origin: </w:t>
      </w:r>
      <w:r w:rsidR="0009223E">
        <w:t>Anatolia</w:t>
      </w:r>
    </w:p>
    <w:p w14:paraId="4BACD9D6" w14:textId="77777777" w:rsidR="003333F6" w:rsidRDefault="003333F6" w:rsidP="003333F6">
      <w:pPr>
        <w:spacing w:line="480" w:lineRule="auto"/>
      </w:pPr>
      <w:r>
        <w:t xml:space="preserve">Parallels: </w:t>
      </w:r>
      <w:r w:rsidRPr="00993C0D">
        <w:t xml:space="preserve">(Identical) Rosenthal and Sivan 1978, p. 40, no. 158; (close) Mlasowsky 1993, p. 77, no. 65, read as Apollo instead of Orpheus; (close) </w:t>
      </w:r>
      <w:r w:rsidRPr="00993C0D">
        <w:rPr>
          <w:i/>
        </w:rPr>
        <w:t xml:space="preserve">Kunst der Antike </w:t>
      </w:r>
      <w:r w:rsidRPr="00993C0D">
        <w:t>11, no. 234.</w:t>
      </w:r>
    </w:p>
    <w:p w14:paraId="39DA128C" w14:textId="77777777" w:rsidR="00C35F31" w:rsidRDefault="00C35F31" w:rsidP="00C35F31">
      <w:pPr>
        <w:spacing w:line="480" w:lineRule="auto"/>
      </w:pPr>
      <w:r>
        <w:t xml:space="preserve">Provenance: </w:t>
      </w:r>
    </w:p>
    <w:p w14:paraId="412DB199" w14:textId="77777777" w:rsidR="003333F6" w:rsidRDefault="003333F6" w:rsidP="003333F6">
      <w:pPr>
        <w:spacing w:line="480" w:lineRule="auto"/>
      </w:pPr>
      <w:r>
        <w:t>Bibliography: Unpublished.</w:t>
      </w:r>
    </w:p>
    <w:p w14:paraId="1102FFAB" w14:textId="77777777" w:rsidR="003333F6" w:rsidRDefault="003333F6" w:rsidP="003333F6">
      <w:pPr>
        <w:spacing w:line="480" w:lineRule="auto"/>
      </w:pPr>
      <w:r>
        <w:t xml:space="preserve">Date: </w:t>
      </w:r>
      <w:r w:rsidRPr="00993C0D">
        <w:t>Second century</w:t>
      </w:r>
      <w:r w:rsidRPr="00524C6D">
        <w:rPr>
          <w:caps/>
        </w:rPr>
        <w:t xml:space="preserve"> </w:t>
      </w:r>
      <w:r w:rsidRPr="005170AB">
        <w:rPr>
          <w:caps/>
        </w:rPr>
        <w:t>A.D.</w:t>
      </w:r>
    </w:p>
    <w:p w14:paraId="3B1708BB" w14:textId="77777777" w:rsidR="003333F6" w:rsidRDefault="003333F6" w:rsidP="003333F6">
      <w:pPr>
        <w:spacing w:line="480" w:lineRule="auto"/>
      </w:pPr>
      <w:r>
        <w:t>Date numeric: 100; 200</w:t>
      </w:r>
    </w:p>
    <w:p w14:paraId="7DB6BDF4"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p>
    <w:p w14:paraId="66A2398B"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88665BB" w14:textId="77777777" w:rsidR="007B7118" w:rsidRDefault="007B7118" w:rsidP="007B7118">
      <w:pPr>
        <w:pStyle w:val="Textedelespacerserv2"/>
        <w:numPr>
          <w:ilvl w:val="0"/>
          <w:numId w:val="0"/>
        </w:numPr>
        <w:spacing w:line="480" w:lineRule="auto"/>
        <w:jc w:val="left"/>
        <w:outlineLvl w:val="9"/>
        <w:rPr>
          <w:rFonts w:ascii="Palatino" w:hAnsi="Palatino"/>
        </w:rPr>
      </w:pPr>
    </w:p>
    <w:p w14:paraId="56F9A7C6" w14:textId="77777777" w:rsidR="008D1AF7" w:rsidRDefault="008D1AF7" w:rsidP="008D1AF7">
      <w:pPr>
        <w:spacing w:line="480" w:lineRule="auto"/>
      </w:pPr>
      <w:r>
        <w:t>Catalogue Number: 426</w:t>
      </w:r>
    </w:p>
    <w:p w14:paraId="42A6460C" w14:textId="77777777" w:rsidR="008D1AF7" w:rsidRDefault="008D1AF7" w:rsidP="008D1AF7">
      <w:pPr>
        <w:spacing w:line="480" w:lineRule="auto"/>
      </w:pPr>
      <w:r>
        <w:t xml:space="preserve">Inventory Number: </w:t>
      </w:r>
      <w:r w:rsidRPr="00993C0D">
        <w:t>83.</w:t>
      </w:r>
      <w:r w:rsidRPr="00524C6D">
        <w:rPr>
          <w:caps/>
        </w:rPr>
        <w:t>aq.</w:t>
      </w:r>
      <w:r w:rsidRPr="00993C0D">
        <w:t>377.415</w:t>
      </w:r>
    </w:p>
    <w:p w14:paraId="7FDA2282" w14:textId="77777777" w:rsidR="008D1AF7" w:rsidRDefault="008D1AF7" w:rsidP="008D1AF7">
      <w:pPr>
        <w:spacing w:line="480" w:lineRule="auto"/>
      </w:pPr>
      <w:r>
        <w:t xml:space="preserve">Dimensions: </w:t>
      </w:r>
      <w:r w:rsidRPr="00993C0D">
        <w:t>L: 13.2; W: 10.0; H: 3.7</w:t>
      </w:r>
    </w:p>
    <w:p w14:paraId="6E6AC17F" w14:textId="77777777" w:rsidR="008D1AF7" w:rsidRDefault="008D1AF7" w:rsidP="008D1AF7">
      <w:pPr>
        <w:spacing w:line="480" w:lineRule="auto"/>
      </w:pPr>
      <w:r>
        <w:t xml:space="preserve">Condition and Fabric: </w:t>
      </w:r>
      <w:r w:rsidRPr="00993C0D">
        <w:t>Thin crack on basin. Clay 5YR7/4 pink, glaze 10R5/8 red.</w:t>
      </w:r>
    </w:p>
    <w:p w14:paraId="108E111D" w14:textId="77777777" w:rsidR="008D1AF7" w:rsidRDefault="008D1AF7" w:rsidP="008D1AF7">
      <w:pPr>
        <w:spacing w:line="480" w:lineRule="auto"/>
      </w:pPr>
      <w:r>
        <w:t xml:space="preserve">Description: </w:t>
      </w:r>
      <w:r w:rsidRPr="00993C0D">
        <w:t xml:space="preserve">Moldmade. Ring handle with three grooves on upper part. Sloping shoulder with </w:t>
      </w:r>
      <w:r>
        <w:t xml:space="preserve">a </w:t>
      </w:r>
      <w:r w:rsidRPr="00993C0D">
        <w:t xml:space="preserve">row of ovolos, separated from discus by </w:t>
      </w:r>
      <w:r>
        <w:t xml:space="preserve">a </w:t>
      </w:r>
      <w:r w:rsidRPr="00993C0D">
        <w:t>molding consisting of two ridges and two circular grooves. Filling-hole lower right. Small air hole in lower disc</w:t>
      </w:r>
      <w:r>
        <w:t>us</w:t>
      </w:r>
      <w:r w:rsidRPr="00993C0D">
        <w:t xml:space="preserve">, facing nozzle. Heart-shaped nozzle. Base-ring marked off </w:t>
      </w:r>
      <w:r>
        <w:t>by</w:t>
      </w:r>
      <w:r w:rsidRPr="00993C0D">
        <w:t xml:space="preserve"> two circular grooves. Small plain </w:t>
      </w:r>
      <w:r w:rsidRPr="00993C0D">
        <w:rPr>
          <w:i/>
        </w:rPr>
        <w:t>planta pedis.</w:t>
      </w:r>
    </w:p>
    <w:p w14:paraId="35332F45" w14:textId="77777777" w:rsidR="008D1AF7" w:rsidRDefault="008D1AF7" w:rsidP="008D1AF7">
      <w:pPr>
        <w:spacing w:line="480" w:lineRule="auto"/>
      </w:pPr>
      <w:r>
        <w:t>Discus Iconography: N</w:t>
      </w:r>
      <w:r w:rsidRPr="00993C0D">
        <w:t>ude ithyphallic dwarf or grotesque dancing with staves or juggling with sticks to left.</w:t>
      </w:r>
    </w:p>
    <w:p w14:paraId="07A94A94" w14:textId="77777777" w:rsidR="008D1AF7" w:rsidRDefault="008D1AF7" w:rsidP="008D1AF7">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09223E">
        <w:t xml:space="preserve"> 1</w:t>
      </w:r>
    </w:p>
    <w:p w14:paraId="049EC172" w14:textId="77777777" w:rsidR="008D1AF7" w:rsidRDefault="008D1AF7" w:rsidP="008D1AF7">
      <w:pPr>
        <w:spacing w:line="480" w:lineRule="auto"/>
      </w:pPr>
      <w:r>
        <w:t xml:space="preserve">Place of Manufacture or Origin: </w:t>
      </w:r>
      <w:r w:rsidR="0009223E">
        <w:t>Anatolia</w:t>
      </w:r>
    </w:p>
    <w:p w14:paraId="596FF64C" w14:textId="77777777" w:rsidR="008D1AF7" w:rsidRDefault="008D1AF7" w:rsidP="008D1AF7">
      <w:pPr>
        <w:spacing w:line="480" w:lineRule="auto"/>
      </w:pPr>
      <w:r>
        <w:t xml:space="preserve">Parallels: </w:t>
      </w:r>
      <w:r w:rsidRPr="00993C0D">
        <w:t>None found. Same motif treated differently: Bochum Museum, Schüller Collection, cat. no. 230, S 650 (Anatolia).</w:t>
      </w:r>
    </w:p>
    <w:p w14:paraId="7E0646F1" w14:textId="77777777" w:rsidR="00C35F31" w:rsidRDefault="00C35F31" w:rsidP="00C35F31">
      <w:pPr>
        <w:spacing w:line="480" w:lineRule="auto"/>
      </w:pPr>
      <w:r>
        <w:t xml:space="preserve">Provenance: </w:t>
      </w:r>
    </w:p>
    <w:p w14:paraId="3748B12E" w14:textId="77777777" w:rsidR="008D1AF7" w:rsidRDefault="008D1AF7" w:rsidP="008D1AF7">
      <w:pPr>
        <w:spacing w:line="480" w:lineRule="auto"/>
      </w:pPr>
      <w:r>
        <w:t>Bibliography: Unpublished.</w:t>
      </w:r>
    </w:p>
    <w:p w14:paraId="7AC1F6F1" w14:textId="77777777" w:rsidR="008D1AF7" w:rsidRDefault="008D1AF7" w:rsidP="008D1AF7">
      <w:pPr>
        <w:spacing w:line="480" w:lineRule="auto"/>
      </w:pPr>
      <w:r>
        <w:t xml:space="preserve">Date: </w:t>
      </w:r>
      <w:r w:rsidRPr="00993C0D">
        <w:t>Second century</w:t>
      </w:r>
      <w:r w:rsidRPr="00524C6D">
        <w:rPr>
          <w:caps/>
        </w:rPr>
        <w:t xml:space="preserve"> </w:t>
      </w:r>
      <w:r w:rsidRPr="005170AB">
        <w:rPr>
          <w:caps/>
        </w:rPr>
        <w:t>A.D.</w:t>
      </w:r>
    </w:p>
    <w:p w14:paraId="7E2B7575" w14:textId="77777777" w:rsidR="008D1AF7" w:rsidRDefault="008D1AF7" w:rsidP="008D1AF7">
      <w:pPr>
        <w:spacing w:line="480" w:lineRule="auto"/>
      </w:pPr>
      <w:r>
        <w:t>Date numeric: 100; 200</w:t>
      </w:r>
    </w:p>
    <w:p w14:paraId="6445F7B9" w14:textId="77777777" w:rsidR="007B7118" w:rsidRDefault="007B7118" w:rsidP="007B7118">
      <w:pPr>
        <w:pStyle w:val="Textedelespacerserv2"/>
        <w:numPr>
          <w:ilvl w:val="0"/>
          <w:numId w:val="0"/>
        </w:numPr>
        <w:spacing w:line="480" w:lineRule="auto"/>
        <w:jc w:val="left"/>
        <w:outlineLvl w:val="9"/>
        <w:rPr>
          <w:rFonts w:ascii="Palatino" w:hAnsi="Palatino"/>
        </w:rPr>
      </w:pPr>
    </w:p>
    <w:p w14:paraId="6B3D5589" w14:textId="77777777" w:rsidR="007B7118" w:rsidRDefault="007B7118" w:rsidP="007B7118">
      <w:pPr>
        <w:pStyle w:val="Textedelespacerserv2"/>
        <w:numPr>
          <w:ilvl w:val="0"/>
          <w:numId w:val="0"/>
        </w:numPr>
        <w:spacing w:line="480" w:lineRule="auto"/>
        <w:jc w:val="left"/>
        <w:outlineLvl w:val="9"/>
        <w:rPr>
          <w:rFonts w:ascii="Palatino" w:hAnsi="Palatino"/>
        </w:rPr>
      </w:pPr>
      <w:r>
        <w:rPr>
          <w:rFonts w:ascii="Palatino" w:hAnsi="Palatino"/>
        </w:rPr>
        <w:t>———</w:t>
      </w:r>
    </w:p>
    <w:p w14:paraId="2B07671A" w14:textId="77777777" w:rsidR="007B7118" w:rsidRDefault="007B7118" w:rsidP="007B7118">
      <w:pPr>
        <w:pStyle w:val="Textedelespacerserv2"/>
        <w:numPr>
          <w:ilvl w:val="0"/>
          <w:numId w:val="0"/>
        </w:numPr>
        <w:spacing w:line="480" w:lineRule="auto"/>
        <w:jc w:val="left"/>
        <w:outlineLvl w:val="9"/>
        <w:rPr>
          <w:rFonts w:ascii="Palatino" w:hAnsi="Palatino"/>
        </w:rPr>
      </w:pPr>
    </w:p>
    <w:p w14:paraId="560B0D83" w14:textId="77777777" w:rsidR="00AD1597" w:rsidRDefault="00AD1597" w:rsidP="00AD1597">
      <w:pPr>
        <w:spacing w:line="480" w:lineRule="auto"/>
      </w:pPr>
      <w:r>
        <w:t>Catalogue Number: 427</w:t>
      </w:r>
    </w:p>
    <w:p w14:paraId="011235DB" w14:textId="77777777" w:rsidR="00AD1597" w:rsidRDefault="00AD1597" w:rsidP="00AD1597">
      <w:pPr>
        <w:spacing w:line="480" w:lineRule="auto"/>
      </w:pPr>
      <w:r>
        <w:t xml:space="preserve">Inventory Number: </w:t>
      </w:r>
      <w:r w:rsidRPr="00993C0D">
        <w:t>83.</w:t>
      </w:r>
      <w:r w:rsidRPr="00524C6D">
        <w:rPr>
          <w:caps/>
        </w:rPr>
        <w:t>aq.</w:t>
      </w:r>
      <w:r w:rsidRPr="00993C0D">
        <w:t>377.463</w:t>
      </w:r>
    </w:p>
    <w:p w14:paraId="32A8CF2D" w14:textId="77777777" w:rsidR="00AD1597" w:rsidRDefault="00AD1597" w:rsidP="00AD1597">
      <w:pPr>
        <w:spacing w:line="480" w:lineRule="auto"/>
      </w:pPr>
      <w:r>
        <w:t xml:space="preserve">Dimensions: </w:t>
      </w:r>
      <w:r w:rsidRPr="00993C0D">
        <w:t>L: 12.3; W: 9.0; H: 3.3</w:t>
      </w:r>
    </w:p>
    <w:p w14:paraId="1120C92B" w14:textId="77777777" w:rsidR="00AD1597" w:rsidRDefault="00AD1597" w:rsidP="00AD1597">
      <w:pPr>
        <w:spacing w:line="480" w:lineRule="auto"/>
      </w:pPr>
      <w:r>
        <w:t xml:space="preserve">Condition and Fabric: </w:t>
      </w:r>
      <w:r w:rsidRPr="00993C0D">
        <w:t>Intact. Clay near 10YR6/1</w:t>
      </w:r>
      <w:r>
        <w:t xml:space="preserve"> gray/light gray</w:t>
      </w:r>
      <w:r w:rsidRPr="00993C0D">
        <w:t>, varying vitreous glaze mostly GLEY 1 5G5/2 grayish green.</w:t>
      </w:r>
    </w:p>
    <w:p w14:paraId="31D2311B" w14:textId="77777777" w:rsidR="00AD1597" w:rsidRDefault="00AD1597" w:rsidP="00AD1597">
      <w:pPr>
        <w:spacing w:line="480" w:lineRule="auto"/>
      </w:pPr>
      <w:r>
        <w:t xml:space="preserve">Description: </w:t>
      </w:r>
      <w:r w:rsidRPr="00993C0D">
        <w:t xml:space="preserve">Moldmade. Ring handle with two grooves on upper part. Outward-sloping shoulder with </w:t>
      </w:r>
      <w:r>
        <w:t xml:space="preserve">a </w:t>
      </w:r>
      <w:r w:rsidRPr="00993C0D">
        <w:t xml:space="preserve">row of ovolos, separated from discus by </w:t>
      </w:r>
      <w:r>
        <w:t xml:space="preserve">a </w:t>
      </w:r>
      <w:r w:rsidRPr="00993C0D">
        <w:t xml:space="preserve">ridge marked off by two inner circular grooves. Filling-hole above center. Air hole in lower </w:t>
      </w:r>
      <w:r>
        <w:t>field</w:t>
      </w:r>
      <w:r w:rsidRPr="00993C0D">
        <w:t xml:space="preserve">. Heart-shaped nozzle. Base-ring. Plain </w:t>
      </w:r>
      <w:r w:rsidRPr="00993C0D">
        <w:rPr>
          <w:i/>
        </w:rPr>
        <w:t>planta pedis.</w:t>
      </w:r>
    </w:p>
    <w:p w14:paraId="67B296A9" w14:textId="77777777" w:rsidR="00AD1597" w:rsidRDefault="00AD1597" w:rsidP="00AD1597">
      <w:pPr>
        <w:spacing w:line="480" w:lineRule="auto"/>
      </w:pPr>
      <w:r>
        <w:t>Discus Iconography: N</w:t>
      </w:r>
      <w:r w:rsidRPr="00993C0D">
        <w:t xml:space="preserve">ude seated Omphale in rear view, arranging her hair; veil visible behind </w:t>
      </w:r>
      <w:r>
        <w:t xml:space="preserve">her; </w:t>
      </w:r>
      <w:r w:rsidRPr="00993C0D">
        <w:t>around her three small</w:t>
      </w:r>
      <w:r>
        <w:t xml:space="preserve"> winged Cupids and some foliage;</w:t>
      </w:r>
      <w:r w:rsidRPr="00993C0D">
        <w:t xml:space="preserve"> at lower right </w:t>
      </w:r>
      <w:r>
        <w:t>the club of Hercules</w:t>
      </w:r>
      <w:r w:rsidRPr="00993C0D">
        <w:t>.</w:t>
      </w:r>
    </w:p>
    <w:p w14:paraId="494ABC48" w14:textId="77777777" w:rsidR="00AD1597" w:rsidRDefault="00AD1597" w:rsidP="00AD1597">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t xml:space="preserve"> 1</w:t>
      </w:r>
    </w:p>
    <w:p w14:paraId="5325E115" w14:textId="77777777" w:rsidR="00AD1597" w:rsidRDefault="00AD1597" w:rsidP="00AD1597">
      <w:pPr>
        <w:spacing w:line="480" w:lineRule="auto"/>
      </w:pPr>
      <w:r>
        <w:t xml:space="preserve">Place of Manufacture or Origin: </w:t>
      </w:r>
      <w:r w:rsidRPr="00993C0D">
        <w:t>Central Anatolia</w:t>
      </w:r>
    </w:p>
    <w:p w14:paraId="6F38D50B" w14:textId="77777777" w:rsidR="00AD1597" w:rsidRDefault="00AD1597" w:rsidP="00AD1597">
      <w:pPr>
        <w:spacing w:line="480" w:lineRule="auto"/>
      </w:pPr>
      <w:r>
        <w:t xml:space="preserve">Parallels: </w:t>
      </w:r>
      <w:r w:rsidRPr="00993C0D">
        <w:t xml:space="preserve">Bartoli Santi and Bellori 1702, p. 8 (Loeschcke </w:t>
      </w:r>
      <w:r w:rsidRPr="00524C6D">
        <w:rPr>
          <w:caps/>
        </w:rPr>
        <w:t>iv</w:t>
      </w:r>
      <w:r w:rsidRPr="00993C0D">
        <w:t>); Loeschcke 1919, no. 396, pl. 7; Goldman et al. 1950, no. 430, pl. 112 (</w:t>
      </w:r>
      <w:r w:rsidR="00FC430B">
        <w:t>{{loc_0000:</w:t>
      </w:r>
      <w:r w:rsidRPr="00993C0D">
        <w:t>Tarsus</w:t>
      </w:r>
      <w:r w:rsidR="00FC430B">
        <w:t>}}</w:t>
      </w:r>
      <w:r w:rsidRPr="00993C0D">
        <w:t xml:space="preserve">); Bachofen and Meuli 1958, pl. 54.1 (Loeschcke </w:t>
      </w:r>
      <w:r w:rsidRPr="00524C6D">
        <w:rPr>
          <w:caps/>
        </w:rPr>
        <w:t>iv</w:t>
      </w:r>
      <w:r w:rsidRPr="00993C0D">
        <w:t xml:space="preserve">): Perlzweig 1961, no. 56, pl. 3 (fr.); Leibundgut 1977, p. 242, no. 386, and no. 21, pl. 25; Maccario 1980, no. 273, pl. 23 (fr.); Goethert-Polaschek 1985, no. 484, pl. 53 (Loeschcke </w:t>
      </w:r>
      <w:r w:rsidRPr="00524C6D">
        <w:rPr>
          <w:caps/>
        </w:rPr>
        <w:t>iv</w:t>
      </w:r>
      <w:r w:rsidRPr="00993C0D">
        <w:t xml:space="preserve">) (with further refs.); Hellmann 1987, no. 107, pl. 11 (Loeschcke </w:t>
      </w:r>
      <w:r w:rsidRPr="00524C6D">
        <w:rPr>
          <w:caps/>
        </w:rPr>
        <w:t>iv</w:t>
      </w:r>
      <w:r w:rsidRPr="00993C0D">
        <w:t>); Olcina, Reginald, and Sánchez 1990, p. 80, no. 86 (</w:t>
      </w:r>
      <w:r w:rsidR="00FC430B">
        <w:t>{{loc_0000:</w:t>
      </w:r>
      <w:r w:rsidRPr="00993C0D">
        <w:t>Tossal de Manises</w:t>
      </w:r>
      <w:r w:rsidR="00FC430B">
        <w:t>}}</w:t>
      </w:r>
      <w:r w:rsidRPr="00993C0D">
        <w:t xml:space="preserve">); Moscara 2003, no. 11, fig. 1; Beames 2004, figs. 1–2; Casas Genover and Soler Fusté 2006, no. G 487, pl. 32 (fr.); </w:t>
      </w:r>
      <w:r w:rsidRPr="00993C0D">
        <w:rPr>
          <w:i/>
        </w:rPr>
        <w:t>LIMC</w:t>
      </w:r>
      <w:r w:rsidRPr="00993C0D">
        <w:t xml:space="preserve"> </w:t>
      </w:r>
      <w:r w:rsidRPr="00C71194">
        <w:t>8.1</w:t>
      </w:r>
      <w:r w:rsidRPr="00993C0D">
        <w:t xml:space="preserve">, p. </w:t>
      </w:r>
      <w:r>
        <w:t>212</w:t>
      </w:r>
      <w:r w:rsidRPr="00993C0D">
        <w:t xml:space="preserve">, no. </w:t>
      </w:r>
      <w:r>
        <w:t>211, s.v. Venus;</w:t>
      </w:r>
      <w:r w:rsidRPr="00993C0D">
        <w:t xml:space="preserve"> </w:t>
      </w:r>
      <w:r w:rsidRPr="00993C0D">
        <w:rPr>
          <w:i/>
        </w:rPr>
        <w:t>LIMC</w:t>
      </w:r>
      <w:r w:rsidRPr="00993C0D">
        <w:t xml:space="preserve"> </w:t>
      </w:r>
      <w:r w:rsidRPr="00C71194">
        <w:t>8.</w:t>
      </w:r>
      <w:r w:rsidRPr="00993C0D">
        <w:t>2, p. 14</w:t>
      </w:r>
      <w:r>
        <w:t>7</w:t>
      </w:r>
      <w:r w:rsidRPr="00993C0D">
        <w:t>, no. 211</w:t>
      </w:r>
      <w:r>
        <w:t>, s.v. Venus</w:t>
      </w:r>
      <w:r w:rsidRPr="00993C0D">
        <w:t>.</w:t>
      </w:r>
    </w:p>
    <w:p w14:paraId="51DC93B2" w14:textId="77777777" w:rsidR="00C35F31" w:rsidRDefault="00C35F31" w:rsidP="00C35F31">
      <w:pPr>
        <w:spacing w:line="480" w:lineRule="auto"/>
      </w:pPr>
      <w:r>
        <w:t xml:space="preserve">Provenance: </w:t>
      </w:r>
    </w:p>
    <w:p w14:paraId="7251EED8" w14:textId="77777777" w:rsidR="00AD1597" w:rsidRDefault="00AD1597" w:rsidP="00AD1597">
      <w:pPr>
        <w:spacing w:line="480" w:lineRule="auto"/>
      </w:pPr>
      <w:r>
        <w:t>Bibliography: Unpublished.</w:t>
      </w:r>
    </w:p>
    <w:p w14:paraId="4C44CB61" w14:textId="77777777" w:rsidR="00AD1597" w:rsidRDefault="00AD1597" w:rsidP="00AD1597">
      <w:pPr>
        <w:spacing w:line="480" w:lineRule="auto"/>
      </w:pPr>
      <w:r>
        <w:t xml:space="preserve">Date: </w:t>
      </w:r>
      <w:r w:rsidRPr="00993C0D">
        <w:t>Second half of second century</w:t>
      </w:r>
      <w:r w:rsidRPr="00524C6D">
        <w:rPr>
          <w:caps/>
        </w:rPr>
        <w:t xml:space="preserve"> </w:t>
      </w:r>
      <w:r w:rsidRPr="005170AB">
        <w:rPr>
          <w:caps/>
        </w:rPr>
        <w:t>A.D.</w:t>
      </w:r>
    </w:p>
    <w:p w14:paraId="063B2C45" w14:textId="77777777" w:rsidR="00AD1597" w:rsidRDefault="00AD1597" w:rsidP="00AD1597">
      <w:pPr>
        <w:spacing w:line="480" w:lineRule="auto"/>
      </w:pPr>
      <w:r>
        <w:t>Date numeric: 150; 200</w:t>
      </w:r>
    </w:p>
    <w:p w14:paraId="271E195A" w14:textId="77777777" w:rsidR="007B7118" w:rsidRPr="00801C29" w:rsidRDefault="007B7118" w:rsidP="007B7118">
      <w:pPr>
        <w:pStyle w:val="Textedelespacerserv2"/>
        <w:numPr>
          <w:ilvl w:val="0"/>
          <w:numId w:val="0"/>
        </w:numPr>
        <w:spacing w:line="480" w:lineRule="auto"/>
        <w:jc w:val="left"/>
        <w:outlineLvl w:val="9"/>
        <w:rPr>
          <w:rFonts w:ascii="Palatino" w:hAnsi="Palatino"/>
        </w:rPr>
      </w:pPr>
    </w:p>
    <w:p w14:paraId="48BF53B5" w14:textId="77777777" w:rsidR="007B7118" w:rsidRPr="00993C0D" w:rsidRDefault="007B7118" w:rsidP="007B711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EFB2191" w14:textId="77777777" w:rsidR="007B7118" w:rsidRDefault="007B7118" w:rsidP="007B7118">
      <w:pPr>
        <w:pStyle w:val="Textedelespacerserv2"/>
        <w:numPr>
          <w:ilvl w:val="0"/>
          <w:numId w:val="0"/>
        </w:numPr>
        <w:spacing w:line="480" w:lineRule="auto"/>
        <w:jc w:val="left"/>
        <w:outlineLvl w:val="9"/>
        <w:rPr>
          <w:rFonts w:ascii="Palatino" w:hAnsi="Palatino"/>
        </w:rPr>
      </w:pPr>
    </w:p>
    <w:p w14:paraId="33439736" w14:textId="77777777" w:rsidR="00FA49CF" w:rsidRDefault="00FA49CF" w:rsidP="00FA49CF">
      <w:pPr>
        <w:spacing w:line="480" w:lineRule="auto"/>
      </w:pPr>
      <w:r>
        <w:t>Catalogue Number: 428</w:t>
      </w:r>
    </w:p>
    <w:p w14:paraId="430CBCDF" w14:textId="77777777" w:rsidR="00FA49CF" w:rsidRDefault="00FA49CF" w:rsidP="00FA49CF">
      <w:pPr>
        <w:spacing w:line="480" w:lineRule="auto"/>
      </w:pPr>
      <w:r>
        <w:t xml:space="preserve">Inventory Number: </w:t>
      </w:r>
      <w:r w:rsidRPr="00993C0D">
        <w:t>83.</w:t>
      </w:r>
      <w:r w:rsidRPr="00524C6D">
        <w:rPr>
          <w:caps/>
        </w:rPr>
        <w:t>aq.</w:t>
      </w:r>
      <w:r w:rsidRPr="00993C0D">
        <w:t>377.403</w:t>
      </w:r>
    </w:p>
    <w:p w14:paraId="5AB69113" w14:textId="77777777" w:rsidR="00FA49CF" w:rsidRDefault="00FA49CF" w:rsidP="00FA49CF">
      <w:pPr>
        <w:spacing w:line="480" w:lineRule="auto"/>
      </w:pPr>
      <w:r>
        <w:t xml:space="preserve">Dimensions: </w:t>
      </w:r>
      <w:r w:rsidRPr="00993C0D">
        <w:t>L: 11.6; W: 8.2; H: 2.6</w:t>
      </w:r>
    </w:p>
    <w:p w14:paraId="28E86C7B" w14:textId="77777777" w:rsidR="00FA49CF" w:rsidRDefault="00FA49CF" w:rsidP="00FA49CF">
      <w:pPr>
        <w:spacing w:line="480" w:lineRule="auto"/>
      </w:pPr>
      <w:r>
        <w:t xml:space="preserve">Condition and Fabric: </w:t>
      </w:r>
      <w:r w:rsidRPr="00993C0D">
        <w:t>Intact. Clay 7.5YR7/4 pink, glaze 2.5YR5/4 reddish brown.</w:t>
      </w:r>
    </w:p>
    <w:p w14:paraId="779677B5" w14:textId="77777777" w:rsidR="00FA49CF" w:rsidRDefault="00FA49CF" w:rsidP="00FA49CF">
      <w:pPr>
        <w:spacing w:line="480" w:lineRule="auto"/>
      </w:pPr>
      <w:r>
        <w:t xml:space="preserve">Description: </w:t>
      </w:r>
      <w:r w:rsidRPr="00993C0D">
        <w:t>Moldmade, from plaster mold. Ring handle with two grooves on each part. Shoulder: Loeschcke form</w:t>
      </w:r>
      <w:r w:rsidRPr="00524C6D">
        <w:rPr>
          <w:caps/>
        </w:rPr>
        <w:t xml:space="preserve"> vii </w:t>
      </w:r>
      <w:r w:rsidRPr="00993C0D">
        <w:t>a, with</w:t>
      </w:r>
      <w:r>
        <w:t xml:space="preserve"> laurel-wreath decor</w:t>
      </w:r>
      <w:r w:rsidRPr="00993C0D">
        <w:t xml:space="preserve">. Filling-hole in lower left. Small air hole in discus, facing nozzle. Heart-shaped nozzle. Flat base-ring marked off </w:t>
      </w:r>
      <w:r>
        <w:t>by</w:t>
      </w:r>
      <w:r w:rsidRPr="00993C0D">
        <w:t xml:space="preserve"> two circular grooves, one additional inner circle.</w:t>
      </w:r>
    </w:p>
    <w:p w14:paraId="627B5077" w14:textId="77777777" w:rsidR="00FA49CF" w:rsidRDefault="00FA49CF" w:rsidP="00FA49CF">
      <w:pPr>
        <w:spacing w:line="480" w:lineRule="auto"/>
      </w:pPr>
      <w:r>
        <w:t xml:space="preserve">Discus Iconography: </w:t>
      </w:r>
      <w:r w:rsidRPr="00993C0D">
        <w:t xml:space="preserve">Bacchus at left holding his </w:t>
      </w:r>
      <w:r w:rsidRPr="00993C0D">
        <w:rPr>
          <w:i/>
        </w:rPr>
        <w:t xml:space="preserve">pedum, </w:t>
      </w:r>
      <w:r w:rsidRPr="00993C0D">
        <w:t xml:space="preserve">dancing with </w:t>
      </w:r>
      <w:r>
        <w:t xml:space="preserve">a </w:t>
      </w:r>
      <w:r w:rsidRPr="00993C0D">
        <w:t>maenad at right; both are nude.</w:t>
      </w:r>
    </w:p>
    <w:p w14:paraId="2FCACCDC" w14:textId="77777777" w:rsidR="00FA49CF" w:rsidRDefault="00FA49CF" w:rsidP="00FA49CF">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09223E">
        <w:t xml:space="preserve"> 4a</w:t>
      </w:r>
    </w:p>
    <w:p w14:paraId="1221CF6B" w14:textId="77777777" w:rsidR="00FA49CF" w:rsidRDefault="00FA49CF" w:rsidP="00FA49CF">
      <w:pPr>
        <w:spacing w:line="480" w:lineRule="auto"/>
      </w:pPr>
      <w:r>
        <w:t xml:space="preserve">Place of Manufacture or Origin: </w:t>
      </w:r>
      <w:r w:rsidR="0009223E">
        <w:t>Anatolia</w:t>
      </w:r>
    </w:p>
    <w:p w14:paraId="361EF7E4" w14:textId="77777777" w:rsidR="00FA49CF" w:rsidRDefault="00FA49CF" w:rsidP="00FA49CF">
      <w:pPr>
        <w:spacing w:line="480" w:lineRule="auto"/>
      </w:pPr>
      <w:r>
        <w:t xml:space="preserve">Parallels: </w:t>
      </w:r>
      <w:r w:rsidRPr="00993C0D">
        <w:t>Svoboda 2006, p. 60, no. 90.</w:t>
      </w:r>
    </w:p>
    <w:p w14:paraId="161AEF28" w14:textId="77777777" w:rsidR="00C35F31" w:rsidRDefault="00C35F31" w:rsidP="00C35F31">
      <w:pPr>
        <w:spacing w:line="480" w:lineRule="auto"/>
      </w:pPr>
      <w:r>
        <w:t xml:space="preserve">Provenance: </w:t>
      </w:r>
    </w:p>
    <w:p w14:paraId="5D18AC42" w14:textId="77777777" w:rsidR="00FA49CF" w:rsidRDefault="00FA49CF" w:rsidP="00FA49CF">
      <w:pPr>
        <w:spacing w:line="480" w:lineRule="auto"/>
      </w:pPr>
      <w:r>
        <w:t>Bibliography: Unpublished.</w:t>
      </w:r>
    </w:p>
    <w:p w14:paraId="1695564B" w14:textId="77777777" w:rsidR="00FA49CF" w:rsidRDefault="00FA49CF" w:rsidP="00FA49CF">
      <w:pPr>
        <w:spacing w:line="480" w:lineRule="auto"/>
      </w:pPr>
      <w:r>
        <w:t xml:space="preserve">Date: </w:t>
      </w:r>
      <w:r w:rsidRPr="005170AB">
        <w:rPr>
          <w:caps/>
        </w:rPr>
        <w:t>A.D.</w:t>
      </w:r>
      <w:r w:rsidRPr="00524C6D">
        <w:rPr>
          <w:caps/>
        </w:rPr>
        <w:t xml:space="preserve"> </w:t>
      </w:r>
      <w:r w:rsidR="0009223E">
        <w:t>175–225</w:t>
      </w:r>
    </w:p>
    <w:p w14:paraId="7A1C2773" w14:textId="77777777" w:rsidR="00FA49CF" w:rsidRDefault="00FA49CF" w:rsidP="00FA49CF">
      <w:pPr>
        <w:spacing w:line="480" w:lineRule="auto"/>
      </w:pPr>
      <w:r>
        <w:t>Date numeric: 175; 225</w:t>
      </w:r>
    </w:p>
    <w:p w14:paraId="25226D6D" w14:textId="77777777" w:rsidR="007B7118" w:rsidRDefault="007B7118" w:rsidP="007B7118">
      <w:pPr>
        <w:spacing w:line="480" w:lineRule="auto"/>
      </w:pPr>
    </w:p>
    <w:p w14:paraId="34CCB1CF" w14:textId="77777777" w:rsidR="00884538" w:rsidRDefault="00884538" w:rsidP="00884538">
      <w:pPr>
        <w:spacing w:line="480" w:lineRule="auto"/>
      </w:pPr>
      <w:r>
        <w:t>———</w:t>
      </w:r>
    </w:p>
    <w:p w14:paraId="2BCE296B" w14:textId="77777777" w:rsidR="00884538" w:rsidRDefault="00884538" w:rsidP="00884538">
      <w:pPr>
        <w:spacing w:line="480" w:lineRule="auto"/>
      </w:pPr>
    </w:p>
    <w:p w14:paraId="1F17B1D5" w14:textId="77777777" w:rsidR="00FA49CF" w:rsidRDefault="00FA49CF" w:rsidP="00FA49CF">
      <w:pPr>
        <w:spacing w:line="480" w:lineRule="auto"/>
      </w:pPr>
      <w:r>
        <w:t>Catalogue Number: 429</w:t>
      </w:r>
    </w:p>
    <w:p w14:paraId="6B0E088D" w14:textId="77777777" w:rsidR="00FA49CF" w:rsidRDefault="00FA49CF" w:rsidP="00FA49CF">
      <w:pPr>
        <w:spacing w:line="480" w:lineRule="auto"/>
      </w:pPr>
      <w:r>
        <w:t xml:space="preserve">Inventory Number: </w:t>
      </w:r>
      <w:r w:rsidRPr="00993C0D">
        <w:t>83.</w:t>
      </w:r>
      <w:r w:rsidRPr="00524C6D">
        <w:rPr>
          <w:caps/>
        </w:rPr>
        <w:t>aq.</w:t>
      </w:r>
      <w:r w:rsidRPr="00993C0D">
        <w:t>377.174</w:t>
      </w:r>
    </w:p>
    <w:p w14:paraId="146AF0B4" w14:textId="77777777" w:rsidR="00FA49CF" w:rsidRDefault="00FA49CF" w:rsidP="00FA49CF">
      <w:pPr>
        <w:spacing w:line="480" w:lineRule="auto"/>
      </w:pPr>
      <w:r>
        <w:t xml:space="preserve">Dimensions: </w:t>
      </w:r>
      <w:r w:rsidRPr="00993C0D">
        <w:t>L: 9.3; W: 6.9; H: 3.3</w:t>
      </w:r>
    </w:p>
    <w:p w14:paraId="65A0D705" w14:textId="77777777" w:rsidR="00FA49CF" w:rsidRDefault="00FA49CF" w:rsidP="00FA49CF">
      <w:pPr>
        <w:spacing w:line="480" w:lineRule="auto"/>
      </w:pPr>
      <w:r>
        <w:t xml:space="preserve">Condition and Fabric: </w:t>
      </w:r>
      <w:r w:rsidRPr="00993C0D">
        <w:t>Intact. Clay 5YR6/4 light reddish brown, remains of glaze 5YR6/2 pinkish gray. Mica.</w:t>
      </w:r>
    </w:p>
    <w:p w14:paraId="6665CC68" w14:textId="77777777" w:rsidR="00FA49CF" w:rsidRDefault="00FA49CF" w:rsidP="00FA49CF">
      <w:pPr>
        <w:spacing w:line="480" w:lineRule="auto"/>
      </w:pPr>
      <w:r>
        <w:t xml:space="preserve">Description: </w:t>
      </w:r>
      <w:r w:rsidRPr="00993C0D">
        <w:t>Moldmade, from plaster mold. Ring handle with two grooves on upper part. Rounded shoulder with grapes, vines, and vine-leaves in pronounced relief, separated from discus by two raised ridges marked off by three circ</w:t>
      </w:r>
      <w:r w:rsidR="004937C7">
        <w:t>ular grooves. C</w:t>
      </w:r>
      <w:r w:rsidRPr="00993C0D">
        <w:t xml:space="preserve">oncave discus with central filling-hole. Heart-shaped nozzle. </w:t>
      </w:r>
      <w:r>
        <w:t>Base marked off by one circular groove.</w:t>
      </w:r>
      <w:r w:rsidRPr="00993C0D">
        <w:t xml:space="preserve"> Deep, plain </w:t>
      </w:r>
      <w:r w:rsidRPr="00993C0D">
        <w:rPr>
          <w:i/>
        </w:rPr>
        <w:t>planta pedis.</w:t>
      </w:r>
    </w:p>
    <w:p w14:paraId="6A5F99B4" w14:textId="77777777" w:rsidR="00FA49CF" w:rsidRDefault="00FA49CF" w:rsidP="00FA49CF">
      <w:pPr>
        <w:spacing w:line="480" w:lineRule="auto"/>
      </w:pPr>
      <w:r>
        <w:t xml:space="preserve">Discus Iconography: </w:t>
      </w:r>
      <w:r w:rsidR="004937C7">
        <w:t>Plain discus.</w:t>
      </w:r>
    </w:p>
    <w:p w14:paraId="70988C1E" w14:textId="77777777" w:rsidR="00FA49CF" w:rsidRDefault="00FA49CF" w:rsidP="00FA49CF">
      <w:pPr>
        <w:spacing w:line="480" w:lineRule="auto"/>
      </w:pPr>
      <w:r>
        <w:t xml:space="preserve">Type: </w:t>
      </w:r>
      <w:r w:rsidR="004937C7" w:rsidRPr="00993C0D">
        <w:t xml:space="preserve">Loeschcke </w:t>
      </w:r>
      <w:r w:rsidR="004937C7" w:rsidRPr="00524C6D">
        <w:rPr>
          <w:caps/>
        </w:rPr>
        <w:t>viii</w:t>
      </w:r>
      <w:r w:rsidR="004937C7" w:rsidRPr="00993C0D">
        <w:t xml:space="preserve">; Bussière form D </w:t>
      </w:r>
      <w:r w:rsidR="004937C7" w:rsidRPr="00524C6D">
        <w:rPr>
          <w:caps/>
        </w:rPr>
        <w:t>x</w:t>
      </w:r>
      <w:r w:rsidR="0009223E">
        <w:t xml:space="preserve"> 5</w:t>
      </w:r>
    </w:p>
    <w:p w14:paraId="27445329" w14:textId="77777777" w:rsidR="00FA49CF" w:rsidRDefault="00FA49CF" w:rsidP="00FA49CF">
      <w:pPr>
        <w:spacing w:line="480" w:lineRule="auto"/>
      </w:pPr>
      <w:r>
        <w:t xml:space="preserve">Place of Manufacture or Origin: </w:t>
      </w:r>
      <w:r w:rsidR="0009223E">
        <w:t>South Anatolia</w:t>
      </w:r>
    </w:p>
    <w:p w14:paraId="033713E8" w14:textId="4F87C581" w:rsidR="00FA49CF" w:rsidRDefault="00FA49CF" w:rsidP="00FA49CF">
      <w:pPr>
        <w:spacing w:line="480" w:lineRule="auto"/>
      </w:pPr>
      <w:r>
        <w:t xml:space="preserve">Parallels: </w:t>
      </w:r>
      <w:r w:rsidR="004937C7">
        <w:t>None found;</w:t>
      </w:r>
      <w:r w:rsidR="004937C7" w:rsidRPr="00993C0D">
        <w:t xml:space="preserve"> (close) Abadie-Reynal and Sodini 1992, no. i-L6 (</w:t>
      </w:r>
      <w:r w:rsidR="00FC430B">
        <w:t>{{loc_0000:</w:t>
      </w:r>
      <w:r w:rsidR="004937C7" w:rsidRPr="00993C0D">
        <w:t>Thasos</w:t>
      </w:r>
      <w:r w:rsidR="00FC430B">
        <w:t>}}</w:t>
      </w:r>
      <w:r w:rsidR="00E72798">
        <w:t>); f</w:t>
      </w:r>
      <w:r w:rsidR="004937C7" w:rsidRPr="00993C0D">
        <w:t>or the shoulder decor only, see Bussière 2000, pp. 360–62, nos. 3471–3566.</w:t>
      </w:r>
    </w:p>
    <w:p w14:paraId="22557CB1" w14:textId="77777777" w:rsidR="00C35F31" w:rsidRDefault="00C35F31" w:rsidP="00C35F31">
      <w:pPr>
        <w:spacing w:line="480" w:lineRule="auto"/>
      </w:pPr>
      <w:r>
        <w:t xml:space="preserve">Provenance: </w:t>
      </w:r>
    </w:p>
    <w:p w14:paraId="73034DBF" w14:textId="77777777" w:rsidR="00FA49CF" w:rsidRDefault="00FA49CF" w:rsidP="00FA49CF">
      <w:pPr>
        <w:spacing w:line="480" w:lineRule="auto"/>
      </w:pPr>
      <w:r>
        <w:t>Bibliography: Unpublished.</w:t>
      </w:r>
    </w:p>
    <w:p w14:paraId="60CA8782" w14:textId="77777777" w:rsidR="00FA49CF" w:rsidRDefault="00FA49CF" w:rsidP="00FA49CF">
      <w:pPr>
        <w:spacing w:line="480" w:lineRule="auto"/>
      </w:pPr>
      <w:r>
        <w:t xml:space="preserve">Date: </w:t>
      </w:r>
      <w:r w:rsidR="004937C7" w:rsidRPr="00993C0D">
        <w:t>Ca.</w:t>
      </w:r>
      <w:r w:rsidR="004937C7" w:rsidRPr="00524C6D">
        <w:rPr>
          <w:caps/>
        </w:rPr>
        <w:t xml:space="preserve"> </w:t>
      </w:r>
      <w:r w:rsidR="004937C7" w:rsidRPr="005170AB">
        <w:rPr>
          <w:caps/>
        </w:rPr>
        <w:t>A.D.</w:t>
      </w:r>
      <w:r w:rsidR="004937C7" w:rsidRPr="00524C6D">
        <w:rPr>
          <w:caps/>
        </w:rPr>
        <w:t xml:space="preserve"> </w:t>
      </w:r>
      <w:r w:rsidR="004937C7" w:rsidRPr="00993C0D">
        <w:t>225–250/275</w:t>
      </w:r>
    </w:p>
    <w:p w14:paraId="54BD5F04" w14:textId="77777777" w:rsidR="00FA49CF" w:rsidRDefault="00FA49CF" w:rsidP="00FA49CF">
      <w:pPr>
        <w:spacing w:line="480" w:lineRule="auto"/>
      </w:pPr>
      <w:r>
        <w:t xml:space="preserve">Date numeric: </w:t>
      </w:r>
      <w:r w:rsidR="004937C7">
        <w:t>225; 275</w:t>
      </w:r>
    </w:p>
    <w:p w14:paraId="7FF2FFA8" w14:textId="77777777" w:rsidR="00845C9C" w:rsidRPr="00993C0D" w:rsidRDefault="00845C9C" w:rsidP="00845C9C">
      <w:pPr>
        <w:spacing w:line="480" w:lineRule="auto"/>
      </w:pPr>
    </w:p>
    <w:p w14:paraId="2846BCC1" w14:textId="77777777" w:rsidR="00884538" w:rsidRDefault="00884538" w:rsidP="00884538">
      <w:pPr>
        <w:pStyle w:val="Textedelespacerserv2"/>
        <w:numPr>
          <w:ilvl w:val="0"/>
          <w:numId w:val="0"/>
        </w:numPr>
        <w:spacing w:line="480" w:lineRule="auto"/>
        <w:jc w:val="left"/>
        <w:outlineLvl w:val="9"/>
        <w:rPr>
          <w:rFonts w:ascii="Palatino" w:hAnsi="Palatino"/>
        </w:rPr>
      </w:pPr>
      <w:r>
        <w:rPr>
          <w:rFonts w:ascii="Palatino" w:hAnsi="Palatino"/>
        </w:rPr>
        <w:t>———</w:t>
      </w:r>
    </w:p>
    <w:p w14:paraId="3CC4012B" w14:textId="77777777" w:rsidR="00884538" w:rsidRDefault="00884538" w:rsidP="00884538">
      <w:pPr>
        <w:pStyle w:val="Textedelespacerserv2"/>
        <w:numPr>
          <w:ilvl w:val="0"/>
          <w:numId w:val="0"/>
        </w:numPr>
        <w:spacing w:line="480" w:lineRule="auto"/>
        <w:jc w:val="left"/>
        <w:outlineLvl w:val="9"/>
        <w:rPr>
          <w:rFonts w:ascii="Palatino" w:hAnsi="Palatino"/>
        </w:rPr>
      </w:pPr>
    </w:p>
    <w:p w14:paraId="466DAC48" w14:textId="77777777" w:rsidR="00051D98" w:rsidRDefault="00051D98" w:rsidP="00051D98">
      <w:pPr>
        <w:spacing w:line="480" w:lineRule="auto"/>
      </w:pPr>
      <w:r>
        <w:t>Catalogue Number: 430</w:t>
      </w:r>
    </w:p>
    <w:p w14:paraId="787721F1" w14:textId="77777777" w:rsidR="00051D98" w:rsidRDefault="00051D98" w:rsidP="00051D98">
      <w:pPr>
        <w:spacing w:line="480" w:lineRule="auto"/>
      </w:pPr>
      <w:r>
        <w:t xml:space="preserve">Inventory Number: </w:t>
      </w:r>
      <w:r w:rsidRPr="00993C0D">
        <w:t>83.</w:t>
      </w:r>
      <w:r w:rsidRPr="00524C6D">
        <w:rPr>
          <w:caps/>
        </w:rPr>
        <w:t>aq.</w:t>
      </w:r>
      <w:r w:rsidRPr="00993C0D">
        <w:t>377.260</w:t>
      </w:r>
    </w:p>
    <w:p w14:paraId="0D5E07F3" w14:textId="77777777" w:rsidR="00051D98" w:rsidRDefault="00051D98" w:rsidP="00051D98">
      <w:pPr>
        <w:spacing w:line="480" w:lineRule="auto"/>
      </w:pPr>
      <w:r>
        <w:t xml:space="preserve">Dimensions: </w:t>
      </w:r>
      <w:r w:rsidRPr="00993C0D">
        <w:t>L: 10.4; W: 7.8; H: 3.3</w:t>
      </w:r>
    </w:p>
    <w:p w14:paraId="6B63B03E" w14:textId="77777777" w:rsidR="00051D98" w:rsidRDefault="00051D98" w:rsidP="00051D98">
      <w:pPr>
        <w:spacing w:line="480" w:lineRule="auto"/>
      </w:pPr>
      <w:r>
        <w:t xml:space="preserve">Condition and Fabric: </w:t>
      </w:r>
      <w:r w:rsidRPr="00993C0D">
        <w:t>Cracks on left side. Clay near 5YR6/6 reddish yellow, glaze 2.5YR5/6 red (bottom); sides and top burned dark. Mica.</w:t>
      </w:r>
    </w:p>
    <w:p w14:paraId="6A6D38DA" w14:textId="77777777" w:rsidR="00051D98" w:rsidRPr="00051D98" w:rsidRDefault="00051D98" w:rsidP="00051D98">
      <w:pPr>
        <w:pStyle w:val="Textedelespacerserv2"/>
        <w:numPr>
          <w:ilvl w:val="0"/>
          <w:numId w:val="0"/>
        </w:numPr>
        <w:spacing w:line="480" w:lineRule="auto"/>
        <w:jc w:val="left"/>
        <w:outlineLvl w:val="9"/>
        <w:rPr>
          <w:rFonts w:ascii="Palatino" w:hAnsi="Palatino"/>
        </w:rPr>
      </w:pPr>
      <w:r w:rsidRPr="00051D98">
        <w:rPr>
          <w:rFonts w:ascii="Palatino" w:hAnsi="Palatino"/>
        </w:rPr>
        <w:t>Description: Moldmade. Deep body. Ring handle with deep central groove</w:t>
      </w:r>
      <w:r w:rsidRPr="00993C0D">
        <w:rPr>
          <w:rFonts w:ascii="Palatino" w:hAnsi="Palatino"/>
        </w:rPr>
        <w:t xml:space="preserve"> between two thinner ones. Shoulder with three rows of globules, separated from </w:t>
      </w:r>
      <w:r>
        <w:rPr>
          <w:rFonts w:ascii="Palatino" w:hAnsi="Palatino"/>
        </w:rPr>
        <w:t xml:space="preserve">concave </w:t>
      </w:r>
      <w:r w:rsidRPr="00993C0D">
        <w:rPr>
          <w:rFonts w:ascii="Palatino" w:hAnsi="Palatino"/>
        </w:rPr>
        <w:t xml:space="preserve">discus by </w:t>
      </w:r>
      <w:r>
        <w:rPr>
          <w:rFonts w:ascii="Palatino" w:hAnsi="Palatino"/>
        </w:rPr>
        <w:t xml:space="preserve">a </w:t>
      </w:r>
      <w:r w:rsidRPr="00993C0D">
        <w:rPr>
          <w:rFonts w:ascii="Palatino" w:hAnsi="Palatino"/>
        </w:rPr>
        <w:t xml:space="preserve">molding consisting of three ridges, </w:t>
      </w:r>
      <w:r>
        <w:rPr>
          <w:rFonts w:ascii="Palatino" w:hAnsi="Palatino"/>
        </w:rPr>
        <w:t xml:space="preserve">the </w:t>
      </w:r>
      <w:r w:rsidRPr="00993C0D">
        <w:rPr>
          <w:rFonts w:ascii="Palatino" w:hAnsi="Palatino"/>
        </w:rPr>
        <w:t xml:space="preserve">exterior one flat. Central filling-hole. Small air hole in discus, facing nozzle. Heart-shaped nozzle. Base-ring marked off </w:t>
      </w:r>
      <w:r>
        <w:rPr>
          <w:rFonts w:ascii="Palatino" w:hAnsi="Palatino"/>
        </w:rPr>
        <w:t>by</w:t>
      </w:r>
      <w:r w:rsidRPr="00993C0D">
        <w:rPr>
          <w:rFonts w:ascii="Palatino" w:hAnsi="Palatino"/>
        </w:rPr>
        <w:t xml:space="preserve"> two circular grooves. </w:t>
      </w:r>
    </w:p>
    <w:p w14:paraId="7B2AE69F" w14:textId="77777777" w:rsidR="00051D98" w:rsidRDefault="00051D98" w:rsidP="00051D98">
      <w:pPr>
        <w:spacing w:line="480" w:lineRule="auto"/>
      </w:pPr>
      <w:r>
        <w:t>Discus Iconography: Plain discus.</w:t>
      </w:r>
    </w:p>
    <w:p w14:paraId="37DE6363" w14:textId="77777777" w:rsidR="00051D98" w:rsidRDefault="00051D98" w:rsidP="00051D98">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09223E">
        <w:t xml:space="preserve"> 6</w:t>
      </w:r>
    </w:p>
    <w:p w14:paraId="6997B018" w14:textId="77777777" w:rsidR="00051D98" w:rsidRDefault="00051D98" w:rsidP="00051D98">
      <w:pPr>
        <w:spacing w:line="480" w:lineRule="auto"/>
      </w:pPr>
      <w:r>
        <w:t xml:space="preserve">Place of Manufacture or Origin: </w:t>
      </w:r>
      <w:r w:rsidR="0009223E">
        <w:t>Asia Minor</w:t>
      </w:r>
    </w:p>
    <w:p w14:paraId="7B4B6E78" w14:textId="77777777" w:rsidR="00051D98" w:rsidRDefault="00051D98" w:rsidP="00051D98">
      <w:pPr>
        <w:spacing w:line="480" w:lineRule="auto"/>
      </w:pPr>
      <w:r>
        <w:t xml:space="preserve">Parallels: </w:t>
      </w:r>
      <w:r w:rsidRPr="00993C0D">
        <w:t>(Close) Ennabli, Salomonson, and Mahdoudi 1973, pl. 19, type 12, series 2; Hellmann 1987, no. 319, pl. 43; Sanciu 2002, no. L1, pl. 13.</w:t>
      </w:r>
    </w:p>
    <w:p w14:paraId="449D5DC1" w14:textId="77777777" w:rsidR="00C35F31" w:rsidRDefault="00C35F31" w:rsidP="00C35F31">
      <w:pPr>
        <w:spacing w:line="480" w:lineRule="auto"/>
      </w:pPr>
      <w:r>
        <w:t xml:space="preserve">Provenance: </w:t>
      </w:r>
    </w:p>
    <w:p w14:paraId="17D9E510" w14:textId="77777777" w:rsidR="00051D98" w:rsidRDefault="00051D98" w:rsidP="00051D98">
      <w:pPr>
        <w:spacing w:line="480" w:lineRule="auto"/>
      </w:pPr>
      <w:r>
        <w:t>Bibliography: Unpublished.</w:t>
      </w:r>
    </w:p>
    <w:p w14:paraId="1D3546D8" w14:textId="77777777" w:rsidR="00051D98" w:rsidRDefault="00051D98" w:rsidP="00051D98">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09223E">
        <w:t>225–250</w:t>
      </w:r>
    </w:p>
    <w:p w14:paraId="1FEB9082" w14:textId="77777777" w:rsidR="00051D98" w:rsidRDefault="00051D98" w:rsidP="00051D98">
      <w:pPr>
        <w:spacing w:line="480" w:lineRule="auto"/>
      </w:pPr>
      <w:r>
        <w:t>Date numeric: 225; 250</w:t>
      </w:r>
    </w:p>
    <w:p w14:paraId="2B137C02"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258915B8"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7130824" w14:textId="77777777" w:rsidR="00884538" w:rsidRDefault="00884538" w:rsidP="00884538">
      <w:pPr>
        <w:pStyle w:val="Textedelespacerserv2"/>
        <w:numPr>
          <w:ilvl w:val="0"/>
          <w:numId w:val="0"/>
        </w:numPr>
        <w:spacing w:line="480" w:lineRule="auto"/>
        <w:jc w:val="left"/>
        <w:outlineLvl w:val="9"/>
        <w:rPr>
          <w:rFonts w:ascii="Palatino" w:hAnsi="Palatino"/>
        </w:rPr>
      </w:pPr>
    </w:p>
    <w:p w14:paraId="502C0DD1" w14:textId="77777777" w:rsidR="00BF5BD7" w:rsidRDefault="00BF5BD7" w:rsidP="00BF5BD7">
      <w:pPr>
        <w:spacing w:line="480" w:lineRule="auto"/>
      </w:pPr>
      <w:r>
        <w:t>Catalogue Number: 431</w:t>
      </w:r>
    </w:p>
    <w:p w14:paraId="451AE25E" w14:textId="77777777" w:rsidR="00BF5BD7" w:rsidRDefault="00BF5BD7" w:rsidP="00BF5BD7">
      <w:pPr>
        <w:spacing w:line="480" w:lineRule="auto"/>
      </w:pPr>
      <w:r>
        <w:t xml:space="preserve">Inventory Number: </w:t>
      </w:r>
      <w:r w:rsidRPr="00993C0D">
        <w:t>83.</w:t>
      </w:r>
      <w:r w:rsidRPr="00524C6D">
        <w:rPr>
          <w:caps/>
        </w:rPr>
        <w:t>aq.</w:t>
      </w:r>
      <w:r w:rsidRPr="00993C0D">
        <w:t>377.197</w:t>
      </w:r>
    </w:p>
    <w:p w14:paraId="336B0904" w14:textId="77777777" w:rsidR="00BF5BD7" w:rsidRDefault="00BF5BD7" w:rsidP="00BF5BD7">
      <w:pPr>
        <w:spacing w:line="480" w:lineRule="auto"/>
      </w:pPr>
      <w:r>
        <w:t xml:space="preserve">Dimensions: </w:t>
      </w:r>
      <w:r w:rsidRPr="00993C0D">
        <w:t>L: 9.1; W: 6.7; H: 3.0</w:t>
      </w:r>
    </w:p>
    <w:p w14:paraId="2C45A244" w14:textId="77777777" w:rsidR="00BF5BD7" w:rsidRDefault="00BF5BD7" w:rsidP="00BF5BD7">
      <w:pPr>
        <w:spacing w:line="480" w:lineRule="auto"/>
      </w:pPr>
      <w:r>
        <w:t xml:space="preserve">Condition and Fabric: </w:t>
      </w:r>
      <w:r w:rsidRPr="00993C0D">
        <w:t>Thin crack all across lamp from nozzle to right shoulder top. Clay 2.5YR6/6 light red, uneven glaze 2.5YR5/6 red; entire lower part of basin blackened by fire.</w:t>
      </w:r>
    </w:p>
    <w:p w14:paraId="066ECCF2" w14:textId="77777777" w:rsidR="00BF5BD7" w:rsidRDefault="00BF5BD7" w:rsidP="00BF5BD7">
      <w:pPr>
        <w:spacing w:line="480" w:lineRule="auto"/>
      </w:pPr>
      <w:r>
        <w:t xml:space="preserve">Description: </w:t>
      </w:r>
      <w:r w:rsidRPr="00993C0D">
        <w:t xml:space="preserve">Moldmade. Ring handle with two grooves on upper part. Deep body. Shoulder with four rows of beads, separated from discus by </w:t>
      </w:r>
      <w:r>
        <w:t xml:space="preserve">a </w:t>
      </w:r>
      <w:r w:rsidRPr="00993C0D">
        <w:t xml:space="preserve">raised outer ring and </w:t>
      </w:r>
      <w:r>
        <w:t xml:space="preserve">a </w:t>
      </w:r>
      <w:r w:rsidRPr="00993C0D">
        <w:t xml:space="preserve">smaller inner one. Filling-hole under </w:t>
      </w:r>
      <w:r>
        <w:t xml:space="preserve">the </w:t>
      </w:r>
      <w:r w:rsidRPr="00993C0D">
        <w:t xml:space="preserve">animal’s belly. Heart-shaped nozzle. </w:t>
      </w:r>
      <w:r>
        <w:t>Base marked off by one circular groove.</w:t>
      </w:r>
      <w:r w:rsidRPr="00993C0D">
        <w:t xml:space="preserve"> Plain </w:t>
      </w:r>
      <w:r w:rsidRPr="00993C0D">
        <w:rPr>
          <w:i/>
        </w:rPr>
        <w:t>planta pedis.</w:t>
      </w:r>
    </w:p>
    <w:p w14:paraId="63B902E7" w14:textId="77777777" w:rsidR="00BF5BD7" w:rsidRDefault="00BF5BD7" w:rsidP="00BF5BD7">
      <w:pPr>
        <w:spacing w:line="480" w:lineRule="auto"/>
      </w:pPr>
      <w:r>
        <w:t>Discus Iconography: D</w:t>
      </w:r>
      <w:r w:rsidRPr="00993C0D">
        <w:t>eer galloping to right.</w:t>
      </w:r>
    </w:p>
    <w:p w14:paraId="4BB15174" w14:textId="77777777" w:rsidR="00BF5BD7" w:rsidRDefault="00BF5BD7" w:rsidP="00BF5BD7">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4905C4">
        <w:t xml:space="preserve"> 6</w:t>
      </w:r>
    </w:p>
    <w:p w14:paraId="6C8E9A71" w14:textId="77777777" w:rsidR="00BF5BD7" w:rsidRPr="004905C4" w:rsidRDefault="00BF5BD7" w:rsidP="00BF5BD7">
      <w:pPr>
        <w:spacing w:line="480" w:lineRule="auto"/>
      </w:pPr>
      <w:r>
        <w:t xml:space="preserve">Place of Manufacture or Origin: </w:t>
      </w:r>
      <w:r w:rsidRPr="00993C0D">
        <w:t>South Anatolia</w:t>
      </w:r>
    </w:p>
    <w:p w14:paraId="35C7CFF2" w14:textId="77777777" w:rsidR="00BF5BD7" w:rsidRDefault="00BF5BD7" w:rsidP="00BF5BD7">
      <w:pPr>
        <w:spacing w:line="480" w:lineRule="auto"/>
      </w:pPr>
      <w:r>
        <w:t xml:space="preserve">Parallels: </w:t>
      </w:r>
      <w:r w:rsidRPr="00993C0D">
        <w:t xml:space="preserve">Perlzweig 1961, no. 163, pl. 6; Deneauve 1969, no. 624, pl. 63 (Loeschcke </w:t>
      </w:r>
      <w:r w:rsidRPr="00524C6D">
        <w:rPr>
          <w:caps/>
        </w:rPr>
        <w:t>v</w:t>
      </w:r>
      <w:r w:rsidRPr="00993C0D">
        <w:t xml:space="preserve">); Heres 1972, no. 187, pl. 23 (Loeschcke </w:t>
      </w:r>
      <w:r w:rsidRPr="00524C6D">
        <w:rPr>
          <w:caps/>
        </w:rPr>
        <w:t>iv</w:t>
      </w:r>
      <w:r w:rsidRPr="00993C0D">
        <w:t xml:space="preserve">), and no. 221, pl. 27 (Loeschcke </w:t>
      </w:r>
      <w:r w:rsidRPr="00524C6D">
        <w:rPr>
          <w:caps/>
        </w:rPr>
        <w:t>v</w:t>
      </w:r>
      <w:r w:rsidRPr="00993C0D">
        <w:t>); Bémont 2002, p. 92, D 117, no. 215, pl. 20.</w:t>
      </w:r>
    </w:p>
    <w:p w14:paraId="64228B94" w14:textId="77777777" w:rsidR="00C35F31" w:rsidRDefault="00C35F31" w:rsidP="00C35F31">
      <w:pPr>
        <w:spacing w:line="480" w:lineRule="auto"/>
      </w:pPr>
      <w:r>
        <w:t xml:space="preserve">Provenance: </w:t>
      </w:r>
    </w:p>
    <w:p w14:paraId="4D814A29" w14:textId="77777777" w:rsidR="00BF5BD7" w:rsidRDefault="00BF5BD7" w:rsidP="00BF5BD7">
      <w:pPr>
        <w:spacing w:line="480" w:lineRule="auto"/>
      </w:pPr>
      <w:r>
        <w:t>Bibliography: Unpublished.</w:t>
      </w:r>
    </w:p>
    <w:p w14:paraId="7406D92A" w14:textId="77777777" w:rsidR="00BF5BD7" w:rsidRDefault="00BF5BD7" w:rsidP="00BF5BD7">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4905C4">
        <w:t>225–250</w:t>
      </w:r>
    </w:p>
    <w:p w14:paraId="45C60B08" w14:textId="77777777" w:rsidR="00BF5BD7" w:rsidRDefault="00BF5BD7" w:rsidP="00BF5BD7">
      <w:pPr>
        <w:spacing w:line="480" w:lineRule="auto"/>
      </w:pPr>
      <w:r>
        <w:t>Date numeric: 225; 250</w:t>
      </w:r>
    </w:p>
    <w:p w14:paraId="59A2059A"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37BDBAAA"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4AEDDCF" w14:textId="77777777" w:rsidR="00884538" w:rsidRDefault="00884538" w:rsidP="00884538">
      <w:pPr>
        <w:pStyle w:val="Textedelespacerserv2"/>
        <w:numPr>
          <w:ilvl w:val="0"/>
          <w:numId w:val="0"/>
        </w:numPr>
        <w:spacing w:line="480" w:lineRule="auto"/>
        <w:jc w:val="left"/>
        <w:outlineLvl w:val="9"/>
        <w:rPr>
          <w:rFonts w:ascii="Palatino" w:hAnsi="Palatino"/>
        </w:rPr>
      </w:pPr>
    </w:p>
    <w:p w14:paraId="437FFDB4" w14:textId="77777777" w:rsidR="00F92769" w:rsidRDefault="00F92769" w:rsidP="00F92769">
      <w:pPr>
        <w:spacing w:line="480" w:lineRule="auto"/>
      </w:pPr>
      <w:r>
        <w:t>Catalogue Number: 432</w:t>
      </w:r>
    </w:p>
    <w:p w14:paraId="2034C260" w14:textId="77777777" w:rsidR="00F92769" w:rsidRDefault="00F92769" w:rsidP="00F92769">
      <w:pPr>
        <w:spacing w:line="480" w:lineRule="auto"/>
      </w:pPr>
      <w:r>
        <w:t xml:space="preserve">Inventory Number: </w:t>
      </w:r>
      <w:r w:rsidR="00513BE7" w:rsidRPr="00993C0D">
        <w:t>83.</w:t>
      </w:r>
      <w:r w:rsidR="00513BE7" w:rsidRPr="00524C6D">
        <w:rPr>
          <w:caps/>
        </w:rPr>
        <w:t>aq.</w:t>
      </w:r>
      <w:r w:rsidR="00513BE7" w:rsidRPr="00993C0D">
        <w:t>377.169</w:t>
      </w:r>
    </w:p>
    <w:p w14:paraId="2311AA81" w14:textId="77777777" w:rsidR="00F92769" w:rsidRDefault="00F92769" w:rsidP="00F92769">
      <w:pPr>
        <w:spacing w:line="480" w:lineRule="auto"/>
      </w:pPr>
      <w:r>
        <w:t xml:space="preserve">Dimensions: </w:t>
      </w:r>
      <w:r w:rsidR="00513BE7" w:rsidRPr="00993C0D">
        <w:t>L: 10.0; W: 7.5; H: 3.8</w:t>
      </w:r>
    </w:p>
    <w:p w14:paraId="77C6D13B" w14:textId="77777777" w:rsidR="00F92769" w:rsidRDefault="00F92769" w:rsidP="00F92769">
      <w:pPr>
        <w:spacing w:line="480" w:lineRule="auto"/>
      </w:pPr>
      <w:r>
        <w:t xml:space="preserve">Condition and Fabric: </w:t>
      </w:r>
      <w:r w:rsidR="00513BE7" w:rsidRPr="00993C0D">
        <w:t xml:space="preserve">Intact. Clay 7.5YR6/6 reddish yellow, mottled glaze varying between 7.5YR5/2 </w:t>
      </w:r>
      <w:r w:rsidR="00513BE7">
        <w:t xml:space="preserve">brown </w:t>
      </w:r>
      <w:r w:rsidR="00513BE7" w:rsidRPr="00993C0D">
        <w:t>and 7.5YR4/2 dark brown.</w:t>
      </w:r>
    </w:p>
    <w:p w14:paraId="2155B162" w14:textId="77777777" w:rsidR="00F92769" w:rsidRDefault="00F92769" w:rsidP="00F92769">
      <w:pPr>
        <w:spacing w:line="480" w:lineRule="auto"/>
      </w:pPr>
      <w:r>
        <w:t xml:space="preserve">Description: </w:t>
      </w:r>
      <w:r w:rsidR="00513BE7" w:rsidRPr="00993C0D">
        <w:t>Moldmade. Band handle with median groove on both parts. Deep basin. Shoulder convex, with five r</w:t>
      </w:r>
      <w:r w:rsidR="00513BE7">
        <w:t>ows of globules, separated from</w:t>
      </w:r>
      <w:r w:rsidR="00513BE7" w:rsidRPr="00993C0D">
        <w:t xml:space="preserve"> concave discus by </w:t>
      </w:r>
      <w:r w:rsidR="00513BE7">
        <w:t xml:space="preserve">a </w:t>
      </w:r>
      <w:r w:rsidR="00513BE7" w:rsidRPr="00993C0D">
        <w:t>molding consisting of flat band and two inner grooves. Central filling-hole. Heart-shaped nozzle. Slightly raised base-ring.</w:t>
      </w:r>
    </w:p>
    <w:p w14:paraId="6F82B445" w14:textId="77777777" w:rsidR="00F92769" w:rsidRDefault="00F92769" w:rsidP="00F92769">
      <w:pPr>
        <w:spacing w:line="480" w:lineRule="auto"/>
      </w:pPr>
      <w:r>
        <w:t xml:space="preserve">Discus Iconography: </w:t>
      </w:r>
      <w:r w:rsidR="00513BE7">
        <w:t>Plain discus.</w:t>
      </w:r>
    </w:p>
    <w:p w14:paraId="044AB9B3" w14:textId="77777777" w:rsidR="00F92769" w:rsidRDefault="00F92769" w:rsidP="00F92769">
      <w:pPr>
        <w:spacing w:line="480" w:lineRule="auto"/>
      </w:pPr>
      <w:r>
        <w:t xml:space="preserve">Type: </w:t>
      </w:r>
      <w:r w:rsidR="00513BE7" w:rsidRPr="00993C0D">
        <w:t xml:space="preserve">Loeschcke </w:t>
      </w:r>
      <w:r w:rsidR="00513BE7" w:rsidRPr="00524C6D">
        <w:rPr>
          <w:caps/>
        </w:rPr>
        <w:t>viii</w:t>
      </w:r>
      <w:r w:rsidR="00513BE7" w:rsidRPr="00993C0D">
        <w:t xml:space="preserve">; Bussière form D </w:t>
      </w:r>
      <w:r w:rsidR="00513BE7" w:rsidRPr="00524C6D">
        <w:rPr>
          <w:caps/>
        </w:rPr>
        <w:t>x</w:t>
      </w:r>
      <w:r w:rsidR="004905C4">
        <w:t xml:space="preserve"> 6</w:t>
      </w:r>
    </w:p>
    <w:p w14:paraId="41C2BA9B" w14:textId="77777777" w:rsidR="00F92769" w:rsidRDefault="00F92769" w:rsidP="00F92769">
      <w:pPr>
        <w:spacing w:line="480" w:lineRule="auto"/>
      </w:pPr>
      <w:r>
        <w:t xml:space="preserve">Place of Manufacture or Origin: </w:t>
      </w:r>
      <w:r w:rsidR="004905C4">
        <w:t>Anatolia</w:t>
      </w:r>
    </w:p>
    <w:p w14:paraId="667D9716" w14:textId="77777777" w:rsidR="00F92769" w:rsidRDefault="00F92769" w:rsidP="00F92769">
      <w:pPr>
        <w:spacing w:line="480" w:lineRule="auto"/>
      </w:pPr>
      <w:r>
        <w:t xml:space="preserve">Parallels: </w:t>
      </w:r>
      <w:r w:rsidR="00513BE7" w:rsidRPr="00993C0D">
        <w:t>(Close) Deneauve 1969, no. 1121, pl. 101.</w:t>
      </w:r>
    </w:p>
    <w:p w14:paraId="1C519E22" w14:textId="77777777" w:rsidR="00C35F31" w:rsidRDefault="00C35F31" w:rsidP="00C35F31">
      <w:pPr>
        <w:spacing w:line="480" w:lineRule="auto"/>
      </w:pPr>
      <w:r>
        <w:t xml:space="preserve">Provenance: </w:t>
      </w:r>
    </w:p>
    <w:p w14:paraId="7B1A0B78" w14:textId="77777777" w:rsidR="00F92769" w:rsidRDefault="00F92769" w:rsidP="00F92769">
      <w:pPr>
        <w:spacing w:line="480" w:lineRule="auto"/>
      </w:pPr>
      <w:r>
        <w:t>Bibliography: Unpublished.</w:t>
      </w:r>
    </w:p>
    <w:p w14:paraId="3136EAB0" w14:textId="77777777" w:rsidR="00F92769" w:rsidRDefault="00F92769" w:rsidP="00F92769">
      <w:pPr>
        <w:spacing w:line="480" w:lineRule="auto"/>
      </w:pPr>
      <w:r>
        <w:t xml:space="preserve">Date: </w:t>
      </w:r>
      <w:r w:rsidR="00513BE7" w:rsidRPr="00993C0D">
        <w:t>Ca.</w:t>
      </w:r>
      <w:r w:rsidR="00513BE7" w:rsidRPr="00524C6D">
        <w:rPr>
          <w:caps/>
        </w:rPr>
        <w:t xml:space="preserve"> </w:t>
      </w:r>
      <w:r w:rsidR="00513BE7" w:rsidRPr="005170AB">
        <w:rPr>
          <w:caps/>
        </w:rPr>
        <w:t>A.D.</w:t>
      </w:r>
      <w:r w:rsidR="00513BE7" w:rsidRPr="00524C6D">
        <w:rPr>
          <w:caps/>
        </w:rPr>
        <w:t xml:space="preserve"> </w:t>
      </w:r>
      <w:r w:rsidR="00513BE7" w:rsidRPr="00993C0D">
        <w:t>225–</w:t>
      </w:r>
      <w:r w:rsidR="004905C4">
        <w:t>250</w:t>
      </w:r>
    </w:p>
    <w:p w14:paraId="22D63197" w14:textId="77777777" w:rsidR="00F92769" w:rsidRDefault="00F92769" w:rsidP="00F92769">
      <w:pPr>
        <w:spacing w:line="480" w:lineRule="auto"/>
      </w:pPr>
      <w:r>
        <w:t xml:space="preserve">Date numeric: </w:t>
      </w:r>
      <w:r w:rsidR="00513BE7">
        <w:t>225; 250</w:t>
      </w:r>
    </w:p>
    <w:p w14:paraId="0E39248E"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413C25FD"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B8A42E9" w14:textId="77777777" w:rsidR="00884538" w:rsidRDefault="00884538" w:rsidP="00884538">
      <w:pPr>
        <w:pStyle w:val="Textedelespacerserv2"/>
        <w:numPr>
          <w:ilvl w:val="0"/>
          <w:numId w:val="0"/>
        </w:numPr>
        <w:spacing w:line="480" w:lineRule="auto"/>
        <w:jc w:val="left"/>
        <w:outlineLvl w:val="9"/>
        <w:rPr>
          <w:rFonts w:ascii="Palatino" w:hAnsi="Palatino"/>
        </w:rPr>
      </w:pPr>
    </w:p>
    <w:p w14:paraId="4235C2FB" w14:textId="77777777" w:rsidR="003E7D64" w:rsidRDefault="003E7D64" w:rsidP="003E7D64">
      <w:pPr>
        <w:spacing w:line="480" w:lineRule="auto"/>
      </w:pPr>
      <w:r>
        <w:t>Catalogue Number: 433</w:t>
      </w:r>
    </w:p>
    <w:p w14:paraId="2385E4F6" w14:textId="77777777" w:rsidR="003E7D64" w:rsidRDefault="003E7D64" w:rsidP="003E7D64">
      <w:pPr>
        <w:spacing w:line="480" w:lineRule="auto"/>
      </w:pPr>
      <w:r>
        <w:t xml:space="preserve">Inventory Number: </w:t>
      </w:r>
      <w:r w:rsidRPr="00993C0D">
        <w:t>83.</w:t>
      </w:r>
      <w:r w:rsidRPr="00524C6D">
        <w:rPr>
          <w:caps/>
        </w:rPr>
        <w:t>aq.</w:t>
      </w:r>
      <w:r w:rsidRPr="00993C0D">
        <w:t>377.462</w:t>
      </w:r>
    </w:p>
    <w:p w14:paraId="62AD79AC" w14:textId="77777777" w:rsidR="003E7D64" w:rsidRDefault="003E7D64" w:rsidP="003E7D64">
      <w:pPr>
        <w:spacing w:line="480" w:lineRule="auto"/>
      </w:pPr>
      <w:r>
        <w:t xml:space="preserve">Dimensions: </w:t>
      </w:r>
      <w:r w:rsidRPr="00993C0D">
        <w:t>L: 13.5; W: 11.0; H: 3.6</w:t>
      </w:r>
    </w:p>
    <w:p w14:paraId="3421A030" w14:textId="77777777" w:rsidR="003E7D64" w:rsidRDefault="003E7D64" w:rsidP="003E7D64">
      <w:pPr>
        <w:spacing w:line="480" w:lineRule="auto"/>
      </w:pPr>
      <w:r>
        <w:t xml:space="preserve">Condition and Fabric: </w:t>
      </w:r>
      <w:r w:rsidRPr="00993C0D">
        <w:t>Intact. Clay 5YR6/4 light reddish brown, glaze 10R5/6 red.</w:t>
      </w:r>
    </w:p>
    <w:p w14:paraId="090B3013" w14:textId="77777777" w:rsidR="003E7D64" w:rsidRDefault="003E7D64" w:rsidP="003E7D64">
      <w:pPr>
        <w:spacing w:line="480" w:lineRule="auto"/>
      </w:pPr>
      <w:r>
        <w:t xml:space="preserve">Description: </w:t>
      </w:r>
      <w:r w:rsidRPr="00993C0D">
        <w:t xml:space="preserve">Moldmade. Ring handle with two grooves on upper part. Slightly outward-sloping shoulder with </w:t>
      </w:r>
      <w:r>
        <w:t xml:space="preserve">a </w:t>
      </w:r>
      <w:r w:rsidRPr="00993C0D">
        <w:t xml:space="preserve">row of small heart-shaped motifs, separated from discus by </w:t>
      </w:r>
      <w:r>
        <w:t xml:space="preserve">a </w:t>
      </w:r>
      <w:r w:rsidRPr="00993C0D">
        <w:t xml:space="preserve">molding consisting of </w:t>
      </w:r>
      <w:r>
        <w:t xml:space="preserve">a </w:t>
      </w:r>
      <w:r w:rsidRPr="00993C0D">
        <w:t xml:space="preserve">band and two inner grooves. Central filling-hole. Small air hole in lower </w:t>
      </w:r>
      <w:r>
        <w:t>field</w:t>
      </w:r>
      <w:r w:rsidRPr="00993C0D">
        <w:t>. Heart-shaped nozzle tangent to discus molding.</w:t>
      </w:r>
      <w:r w:rsidRPr="00955FB8">
        <w:t xml:space="preserve"> </w:t>
      </w:r>
      <w:r>
        <w:t>Base marked off by one circular groove.</w:t>
      </w:r>
    </w:p>
    <w:p w14:paraId="0D400C31" w14:textId="77777777" w:rsidR="003E7D64" w:rsidRDefault="003E7D64" w:rsidP="003E7D64">
      <w:pPr>
        <w:spacing w:line="480" w:lineRule="auto"/>
      </w:pPr>
      <w:r>
        <w:t>Discus Iconography: R</w:t>
      </w:r>
      <w:r w:rsidRPr="00993C0D">
        <w:t>osette with seven double-petals.</w:t>
      </w:r>
    </w:p>
    <w:p w14:paraId="6D206B9F" w14:textId="77777777" w:rsidR="003E7D64" w:rsidRDefault="003E7D64" w:rsidP="003E7D64">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4905C4">
        <w:t xml:space="preserve"> 10</w:t>
      </w:r>
    </w:p>
    <w:p w14:paraId="0FCD98F8" w14:textId="77777777" w:rsidR="003E7D64" w:rsidRDefault="003E7D64" w:rsidP="003E7D64">
      <w:pPr>
        <w:spacing w:line="480" w:lineRule="auto"/>
      </w:pPr>
      <w:r>
        <w:t xml:space="preserve">Place of Manufacture or Origin: </w:t>
      </w:r>
      <w:r w:rsidR="004905C4">
        <w:t>Anatolia</w:t>
      </w:r>
    </w:p>
    <w:p w14:paraId="5D720C47" w14:textId="5DAB2D9A" w:rsidR="003E7D64" w:rsidRDefault="003E7D64" w:rsidP="003E7D64">
      <w:pPr>
        <w:spacing w:line="480" w:lineRule="auto"/>
      </w:pPr>
      <w:r>
        <w:t xml:space="preserve">Parallels: </w:t>
      </w:r>
      <w:r w:rsidRPr="00993C0D">
        <w:t xml:space="preserve">For shoulder decor only, see Allison 2006, no. 1581, pls. 100 and 127 (Loeschcke </w:t>
      </w:r>
      <w:r w:rsidRPr="00524C6D">
        <w:rPr>
          <w:caps/>
        </w:rPr>
        <w:t>viii</w:t>
      </w:r>
      <w:r w:rsidRPr="00993C0D">
        <w:t>) (Pompeii).</w:t>
      </w:r>
    </w:p>
    <w:p w14:paraId="022C5160" w14:textId="77777777" w:rsidR="00C35F31" w:rsidRDefault="00C35F31" w:rsidP="00C35F31">
      <w:pPr>
        <w:spacing w:line="480" w:lineRule="auto"/>
      </w:pPr>
      <w:r>
        <w:t xml:space="preserve">Provenance: </w:t>
      </w:r>
    </w:p>
    <w:p w14:paraId="7B4DE3BE" w14:textId="77777777" w:rsidR="003E7D64" w:rsidRDefault="003E7D64" w:rsidP="003E7D64">
      <w:pPr>
        <w:spacing w:line="480" w:lineRule="auto"/>
      </w:pPr>
      <w:r>
        <w:t>Bibliography: Unpublished.</w:t>
      </w:r>
    </w:p>
    <w:p w14:paraId="7626FC10" w14:textId="3D6880AF" w:rsidR="003E7D64" w:rsidRDefault="00A50BDB" w:rsidP="003E7D64">
      <w:pPr>
        <w:spacing w:line="480" w:lineRule="auto"/>
      </w:pPr>
      <w:r>
        <w:t>Date: Late</w:t>
      </w:r>
      <w:r w:rsidR="004905C4">
        <w:t xml:space="preserve"> Flavian to Antonine</w:t>
      </w:r>
    </w:p>
    <w:p w14:paraId="50A0DE62" w14:textId="77777777" w:rsidR="003E7D64" w:rsidRDefault="003E7D64" w:rsidP="003E7D64">
      <w:pPr>
        <w:spacing w:line="480" w:lineRule="auto"/>
      </w:pPr>
      <w:r>
        <w:t>Date numeric: 85; 161</w:t>
      </w:r>
    </w:p>
    <w:p w14:paraId="46803715"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3FCE0688"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DDD6A71" w14:textId="77777777" w:rsidR="00884538" w:rsidRDefault="00884538" w:rsidP="00884538">
      <w:pPr>
        <w:pStyle w:val="Textedelespacerserv2"/>
        <w:numPr>
          <w:ilvl w:val="0"/>
          <w:numId w:val="0"/>
        </w:numPr>
        <w:spacing w:line="480" w:lineRule="auto"/>
        <w:jc w:val="left"/>
        <w:outlineLvl w:val="9"/>
        <w:rPr>
          <w:rFonts w:ascii="Palatino" w:hAnsi="Palatino"/>
        </w:rPr>
      </w:pPr>
    </w:p>
    <w:p w14:paraId="1249657E" w14:textId="77777777" w:rsidR="00F51367" w:rsidRDefault="00F51367" w:rsidP="00F51367">
      <w:pPr>
        <w:spacing w:line="480" w:lineRule="auto"/>
      </w:pPr>
      <w:r>
        <w:t>Catalogue Number: 434</w:t>
      </w:r>
    </w:p>
    <w:p w14:paraId="24C75097" w14:textId="77777777" w:rsidR="00F51367" w:rsidRDefault="00F51367" w:rsidP="00F51367">
      <w:pPr>
        <w:spacing w:line="480" w:lineRule="auto"/>
      </w:pPr>
      <w:r>
        <w:t xml:space="preserve">Inventory Number: </w:t>
      </w:r>
      <w:r w:rsidRPr="00993C0D">
        <w:t>83.</w:t>
      </w:r>
      <w:r w:rsidRPr="00524C6D">
        <w:rPr>
          <w:caps/>
        </w:rPr>
        <w:t>aq.</w:t>
      </w:r>
      <w:r w:rsidRPr="00993C0D">
        <w:t>377.183</w:t>
      </w:r>
    </w:p>
    <w:p w14:paraId="0D6B8514" w14:textId="77777777" w:rsidR="00F51367" w:rsidRDefault="00F51367" w:rsidP="00F51367">
      <w:pPr>
        <w:spacing w:line="480" w:lineRule="auto"/>
      </w:pPr>
      <w:r>
        <w:t xml:space="preserve">Dimensions: </w:t>
      </w:r>
      <w:r w:rsidRPr="00993C0D">
        <w:t>L: 8.7; W: 5.8; H: 3.0</w:t>
      </w:r>
    </w:p>
    <w:p w14:paraId="70DD0A08" w14:textId="26B0CA1F" w:rsidR="00F51367" w:rsidRDefault="00F51367" w:rsidP="00F51367">
      <w:pPr>
        <w:spacing w:line="480" w:lineRule="auto"/>
      </w:pPr>
      <w:r>
        <w:t xml:space="preserve">Condition and Fabric: </w:t>
      </w:r>
      <w:r w:rsidRPr="00993C0D">
        <w:t>Intact</w:t>
      </w:r>
      <w:r w:rsidRPr="00677B4B">
        <w:t>,</w:t>
      </w:r>
      <w:r w:rsidRPr="00993C0D">
        <w:t xml:space="preserve"> but poor workmanship. </w:t>
      </w:r>
      <w:r w:rsidR="00E72798">
        <w:t xml:space="preserve">Burn marks on nozzle. </w:t>
      </w:r>
      <w:r w:rsidRPr="00993C0D">
        <w:t>Clay near 7.5YR6/4 light brown, glaze mostly 5YR5/6 yellowish red.</w:t>
      </w:r>
    </w:p>
    <w:p w14:paraId="6AD6D6D4" w14:textId="6931264C" w:rsidR="00F51367" w:rsidRDefault="00F51367" w:rsidP="00F51367">
      <w:pPr>
        <w:spacing w:line="480" w:lineRule="auto"/>
      </w:pPr>
      <w:r>
        <w:t xml:space="preserve">Description: </w:t>
      </w:r>
      <w:r w:rsidRPr="00993C0D">
        <w:t xml:space="preserve">Moldmade, from plaster mold. Ring handle with three grooves on upper part, one on lower. Deep basin. Flat shoulder with stamped motifs (each with three imbricated equilateral triangles), separated from discus by two circular grooves. Filling-hole above left. Large air hole below. Heart-shaped nozzle; two short relief </w:t>
      </w:r>
      <w:r w:rsidR="00E72798">
        <w:t>lines below nozzle on each side</w:t>
      </w:r>
      <w:r w:rsidRPr="00993C0D">
        <w:t xml:space="preserve">. Flat base-ring marked off </w:t>
      </w:r>
      <w:r>
        <w:t>by</w:t>
      </w:r>
      <w:r w:rsidRPr="00993C0D">
        <w:t xml:space="preserve"> two slightly oval grooves</w:t>
      </w:r>
      <w:r w:rsidRPr="00955FB8">
        <w:t>.</w:t>
      </w:r>
    </w:p>
    <w:p w14:paraId="4EFC8205" w14:textId="77777777" w:rsidR="00F51367" w:rsidRDefault="00F51367" w:rsidP="00F51367">
      <w:pPr>
        <w:spacing w:line="480" w:lineRule="auto"/>
      </w:pPr>
      <w:r>
        <w:t xml:space="preserve">Discus Iconography: </w:t>
      </w:r>
      <w:r w:rsidRPr="00993C0D">
        <w:t xml:space="preserve">Centaur to right playing </w:t>
      </w:r>
      <w:r w:rsidRPr="00993C0D">
        <w:rPr>
          <w:i/>
        </w:rPr>
        <w:t xml:space="preserve">kithara: </w:t>
      </w:r>
      <w:r w:rsidRPr="00993C0D">
        <w:t>Chiron.</w:t>
      </w:r>
    </w:p>
    <w:p w14:paraId="4814CF29" w14:textId="77777777" w:rsidR="00F51367" w:rsidRDefault="00F51367" w:rsidP="00F51367">
      <w:pPr>
        <w:spacing w:line="480" w:lineRule="auto"/>
      </w:pPr>
      <w:r>
        <w:t xml:space="preserve">Type: </w:t>
      </w:r>
      <w:r w:rsidRPr="00993C0D">
        <w:t xml:space="preserve">Loeschcke </w:t>
      </w:r>
      <w:r w:rsidRPr="00524C6D">
        <w:rPr>
          <w:caps/>
        </w:rPr>
        <w:t>viii</w:t>
      </w:r>
      <w:r w:rsidRPr="00993C0D">
        <w:t xml:space="preserve">; Bussière form D </w:t>
      </w:r>
      <w:r w:rsidRPr="00524C6D">
        <w:rPr>
          <w:caps/>
        </w:rPr>
        <w:t>x</w:t>
      </w:r>
      <w:r w:rsidR="004905C4">
        <w:t xml:space="preserve"> 10</w:t>
      </w:r>
    </w:p>
    <w:p w14:paraId="615C2D76" w14:textId="77777777" w:rsidR="00F51367" w:rsidRPr="004905C4" w:rsidRDefault="00F51367" w:rsidP="00F51367">
      <w:pPr>
        <w:spacing w:line="480" w:lineRule="auto"/>
      </w:pPr>
      <w:r>
        <w:t xml:space="preserve">Place of Manufacture or Origin: </w:t>
      </w:r>
      <w:r w:rsidRPr="00993C0D">
        <w:t>Asia Minor</w:t>
      </w:r>
    </w:p>
    <w:p w14:paraId="2848F258" w14:textId="77777777" w:rsidR="00F51367" w:rsidRDefault="00F51367" w:rsidP="00F51367">
      <w:pPr>
        <w:spacing w:line="480" w:lineRule="auto"/>
      </w:pPr>
      <w:r>
        <w:t xml:space="preserve">Parallels: </w:t>
      </w:r>
      <w:r w:rsidRPr="00993C0D">
        <w:t>None found. Related to Ricci 2002, no. 5, fig. 22 (La Luque shipwreck).</w:t>
      </w:r>
    </w:p>
    <w:p w14:paraId="793A8D3D" w14:textId="77777777" w:rsidR="00C35F31" w:rsidRDefault="00C35F31" w:rsidP="00C35F31">
      <w:pPr>
        <w:spacing w:line="480" w:lineRule="auto"/>
      </w:pPr>
      <w:r>
        <w:t xml:space="preserve">Provenance: </w:t>
      </w:r>
    </w:p>
    <w:p w14:paraId="1185D1B8" w14:textId="77777777" w:rsidR="00F51367" w:rsidRDefault="00F51367" w:rsidP="00F51367">
      <w:pPr>
        <w:spacing w:line="480" w:lineRule="auto"/>
      </w:pPr>
      <w:r>
        <w:t>Bibliography: Unpublished.</w:t>
      </w:r>
    </w:p>
    <w:p w14:paraId="55CB38B7" w14:textId="23D52DDC" w:rsidR="00F51367" w:rsidRDefault="00A50BDB" w:rsidP="00F51367">
      <w:pPr>
        <w:spacing w:line="480" w:lineRule="auto"/>
      </w:pPr>
      <w:r>
        <w:t>Date: Late</w:t>
      </w:r>
      <w:r w:rsidR="00F51367" w:rsidRPr="00993C0D">
        <w:t xml:space="preserve"> third to second half of fourth century</w:t>
      </w:r>
      <w:r w:rsidR="00F51367" w:rsidRPr="00524C6D">
        <w:rPr>
          <w:caps/>
        </w:rPr>
        <w:t xml:space="preserve"> </w:t>
      </w:r>
      <w:r w:rsidR="00F51367" w:rsidRPr="005170AB">
        <w:rPr>
          <w:caps/>
        </w:rPr>
        <w:t>A.D.</w:t>
      </w:r>
    </w:p>
    <w:p w14:paraId="704B9926" w14:textId="77777777" w:rsidR="00F51367" w:rsidRDefault="00F51367" w:rsidP="00F51367">
      <w:pPr>
        <w:spacing w:line="480" w:lineRule="auto"/>
      </w:pPr>
      <w:r>
        <w:t>Date numeric: 275; 400</w:t>
      </w:r>
    </w:p>
    <w:p w14:paraId="1F3F2A63"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5549DAE0"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D5EA516" w14:textId="77777777" w:rsidR="00884538" w:rsidRDefault="00884538" w:rsidP="00884538">
      <w:pPr>
        <w:pStyle w:val="Textedelespacerserv2"/>
        <w:numPr>
          <w:ilvl w:val="0"/>
          <w:numId w:val="0"/>
        </w:numPr>
        <w:spacing w:line="480" w:lineRule="auto"/>
        <w:jc w:val="left"/>
        <w:outlineLvl w:val="9"/>
        <w:rPr>
          <w:rFonts w:ascii="Palatino" w:hAnsi="Palatino"/>
        </w:rPr>
      </w:pPr>
    </w:p>
    <w:p w14:paraId="02EFEB14" w14:textId="77777777" w:rsidR="007767B8" w:rsidRDefault="007767B8" w:rsidP="007767B8">
      <w:pPr>
        <w:spacing w:line="480" w:lineRule="auto"/>
      </w:pPr>
      <w:r>
        <w:t>Catalogue Number: 435</w:t>
      </w:r>
    </w:p>
    <w:p w14:paraId="491A0694" w14:textId="77777777" w:rsidR="007767B8" w:rsidRDefault="007767B8" w:rsidP="007767B8">
      <w:pPr>
        <w:spacing w:line="480" w:lineRule="auto"/>
      </w:pPr>
      <w:r>
        <w:t xml:space="preserve">Inventory Number: </w:t>
      </w:r>
      <w:r w:rsidRPr="00993C0D">
        <w:t>83.</w:t>
      </w:r>
      <w:r w:rsidRPr="00524C6D">
        <w:rPr>
          <w:caps/>
        </w:rPr>
        <w:t>aq.</w:t>
      </w:r>
      <w:r w:rsidRPr="00993C0D">
        <w:t>377.515b</w:t>
      </w:r>
    </w:p>
    <w:p w14:paraId="067B2AF9" w14:textId="77777777" w:rsidR="007767B8" w:rsidRDefault="007767B8" w:rsidP="007767B8">
      <w:pPr>
        <w:spacing w:line="480" w:lineRule="auto"/>
      </w:pPr>
      <w:r>
        <w:t xml:space="preserve">Dimensions: </w:t>
      </w:r>
      <w:r w:rsidRPr="00993C0D">
        <w:t>L: 6.0; W: 4.0; H: 1.6</w:t>
      </w:r>
    </w:p>
    <w:p w14:paraId="3E2C3659" w14:textId="1D972CF2" w:rsidR="007767B8" w:rsidRDefault="007767B8" w:rsidP="007767B8">
      <w:pPr>
        <w:spacing w:line="480" w:lineRule="auto"/>
      </w:pPr>
      <w:r>
        <w:t xml:space="preserve">Condition and Fabric: </w:t>
      </w:r>
      <w:r w:rsidRPr="00993C0D">
        <w:t xml:space="preserve">Intact. </w:t>
      </w:r>
      <w:r w:rsidR="00E72798">
        <w:t xml:space="preserve">Burn marks on nozzle. </w:t>
      </w:r>
      <w:r w:rsidRPr="00993C0D">
        <w:t>Clay 5YR6/6 reddish yellow, thin worn glaze 10R5/6 red. Much powdery gold mica.</w:t>
      </w:r>
    </w:p>
    <w:p w14:paraId="412DCE65" w14:textId="011B577D" w:rsidR="007767B8" w:rsidRDefault="007767B8" w:rsidP="007767B8">
      <w:pPr>
        <w:spacing w:line="480" w:lineRule="auto"/>
      </w:pPr>
      <w:r>
        <w:t xml:space="preserve">Description: </w:t>
      </w:r>
      <w:r w:rsidRPr="00993C0D">
        <w:t xml:space="preserve">Moldmade. Miniature lamp. Ring handle with three grooves on upper part. Outward-sloping plain shoulder, separated from discus by two ridges close to one another, which divide at front of nozzle; at that point extremities curl up into volutes, creating </w:t>
      </w:r>
      <w:r>
        <w:t xml:space="preserve">a </w:t>
      </w:r>
      <w:r w:rsidRPr="00993C0D">
        <w:t>channel between discus and nozzle; large globule on each side of voluted extremities. Central filling-hole. Nozzle tangent to lamp body, but its slightly raised flat top does not m</w:t>
      </w:r>
      <w:r w:rsidR="00E72798">
        <w:t>atch exactly Bus. nozzle form 3</w:t>
      </w:r>
      <w:r w:rsidRPr="00993C0D">
        <w:t xml:space="preserve">. </w:t>
      </w:r>
      <w:r>
        <w:t>Base marked off by one circular groove.</w:t>
      </w:r>
      <w:r w:rsidRPr="00993C0D">
        <w:t xml:space="preserve"> Incuse plain </w:t>
      </w:r>
      <w:r w:rsidRPr="00993C0D">
        <w:rPr>
          <w:i/>
        </w:rPr>
        <w:t>planta pedis.</w:t>
      </w:r>
    </w:p>
    <w:p w14:paraId="1553DF45" w14:textId="77777777" w:rsidR="007767B8" w:rsidRDefault="007767B8" w:rsidP="007767B8">
      <w:pPr>
        <w:spacing w:line="480" w:lineRule="auto"/>
      </w:pPr>
      <w:r>
        <w:t>Discus Iconography: R</w:t>
      </w:r>
      <w:r w:rsidRPr="00993C0D">
        <w:t>osette with twelve petals.</w:t>
      </w:r>
    </w:p>
    <w:p w14:paraId="4DA92718" w14:textId="77777777" w:rsidR="007767B8" w:rsidRDefault="007767B8" w:rsidP="007767B8">
      <w:pPr>
        <w:spacing w:line="480" w:lineRule="auto"/>
      </w:pPr>
      <w:r>
        <w:t xml:space="preserve">Type: </w:t>
      </w:r>
      <w:r w:rsidRPr="00993C0D">
        <w:t xml:space="preserve">Loeschcke type </w:t>
      </w:r>
      <w:r w:rsidRPr="00524C6D">
        <w:rPr>
          <w:caps/>
        </w:rPr>
        <w:t>viii</w:t>
      </w:r>
      <w:r w:rsidRPr="00993C0D">
        <w:t xml:space="preserve"> var.</w:t>
      </w:r>
    </w:p>
    <w:p w14:paraId="6D4D9311" w14:textId="77777777" w:rsidR="007767B8" w:rsidRDefault="007767B8" w:rsidP="007767B8">
      <w:pPr>
        <w:spacing w:line="480" w:lineRule="auto"/>
      </w:pPr>
      <w:r>
        <w:t xml:space="preserve">Place of Manufacture or Origin: </w:t>
      </w:r>
      <w:r w:rsidR="004905C4">
        <w:t>Asia Minor</w:t>
      </w:r>
    </w:p>
    <w:p w14:paraId="540FDABA" w14:textId="77777777" w:rsidR="007767B8" w:rsidRDefault="007767B8" w:rsidP="007767B8">
      <w:pPr>
        <w:spacing w:line="480" w:lineRule="auto"/>
      </w:pPr>
      <w:r>
        <w:t xml:space="preserve">Parallels: None </w:t>
      </w:r>
      <w:r w:rsidRPr="00993C0D">
        <w:t xml:space="preserve">found. For discus decor only: Bussière 2000, pp. 208–9, decor </w:t>
      </w:r>
      <w:r w:rsidRPr="00524C6D">
        <w:rPr>
          <w:caps/>
        </w:rPr>
        <w:t>iv</w:t>
      </w:r>
      <w:r w:rsidRPr="00993C0D">
        <w:t xml:space="preserve">.a.5.(5); (near) BM </w:t>
      </w:r>
      <w:r w:rsidRPr="00524C6D">
        <w:rPr>
          <w:caps/>
        </w:rPr>
        <w:t>ii</w:t>
      </w:r>
      <w:r w:rsidRPr="00993C0D">
        <w:t>, Q 1125, pl. 44.</w:t>
      </w:r>
    </w:p>
    <w:p w14:paraId="5649544C" w14:textId="77777777" w:rsidR="00C35F31" w:rsidRDefault="00C35F31" w:rsidP="00C35F31">
      <w:pPr>
        <w:spacing w:line="480" w:lineRule="auto"/>
      </w:pPr>
      <w:r>
        <w:t xml:space="preserve">Provenance: </w:t>
      </w:r>
    </w:p>
    <w:p w14:paraId="7F46EC9B" w14:textId="3CA3AE04" w:rsidR="007767B8" w:rsidRDefault="007767B8" w:rsidP="007767B8">
      <w:pPr>
        <w:spacing w:line="480" w:lineRule="auto"/>
      </w:pPr>
      <w:r>
        <w:t xml:space="preserve">Bibliography: </w:t>
      </w:r>
      <w:ins w:id="39" w:author="Benedicte Gilman" w:date="2016-07-19T16:29:00Z">
        <w:r w:rsidR="000D7C49" w:rsidRPr="009F1091">
          <w:rPr>
            <w:i/>
          </w:rPr>
          <w:t>Antiken aus Rheinischem Privatbesitz</w:t>
        </w:r>
        <w:r w:rsidR="000D7C49">
          <w:rPr>
            <w:i/>
          </w:rPr>
          <w:t>,</w:t>
        </w:r>
        <w:r w:rsidR="000D7C49">
          <w:t xml:space="preserve"> pp. 126–27, no. 193, pl. 86. </w:t>
        </w:r>
      </w:ins>
      <w:del w:id="40" w:author="Benedicte Gilman" w:date="2016-07-19T16:29:00Z">
        <w:r w:rsidDel="000D7C49">
          <w:delText>Unpublished.</w:delText>
        </w:r>
      </w:del>
    </w:p>
    <w:p w14:paraId="5EEFEABF" w14:textId="187ED129" w:rsidR="007767B8" w:rsidRDefault="007767B8" w:rsidP="007767B8">
      <w:pPr>
        <w:spacing w:line="480" w:lineRule="auto"/>
      </w:pPr>
      <w:r>
        <w:t xml:space="preserve">Date: </w:t>
      </w:r>
      <w:r w:rsidRPr="00993C0D">
        <w:t xml:space="preserve">Second half of first to </w:t>
      </w:r>
      <w:r w:rsidR="00DC2304">
        <w:t>early</w:t>
      </w:r>
      <w:r w:rsidRPr="00993C0D">
        <w:t xml:space="preserve"> second century</w:t>
      </w:r>
      <w:r w:rsidRPr="00524C6D">
        <w:rPr>
          <w:caps/>
        </w:rPr>
        <w:t xml:space="preserve"> </w:t>
      </w:r>
      <w:r w:rsidRPr="005170AB">
        <w:rPr>
          <w:caps/>
        </w:rPr>
        <w:t>A.D.</w:t>
      </w:r>
    </w:p>
    <w:p w14:paraId="350D85B7" w14:textId="77777777" w:rsidR="007767B8" w:rsidRDefault="007767B8" w:rsidP="007767B8">
      <w:pPr>
        <w:spacing w:line="480" w:lineRule="auto"/>
      </w:pPr>
      <w:r>
        <w:t>Date numeric: 50; 125</w:t>
      </w:r>
    </w:p>
    <w:p w14:paraId="62CF9FA2" w14:textId="77777777" w:rsidR="00884538" w:rsidRPr="00C71194" w:rsidRDefault="007767B8" w:rsidP="007767B8">
      <w:pPr>
        <w:spacing w:line="480" w:lineRule="auto"/>
      </w:pPr>
      <w:r>
        <w:t xml:space="preserve">Discussion: </w:t>
      </w:r>
      <w:r w:rsidR="00884538" w:rsidRPr="00993C0D">
        <w:t xml:space="preserve">This lamp was acquired in association with the lantern </w:t>
      </w:r>
      <w:hyperlink r:id="rId87" w:history="1">
        <w:r w:rsidR="00884538" w:rsidRPr="007767B8">
          <w:rPr>
            <w:rStyle w:val="Hyperlink"/>
          </w:rPr>
          <w:t>cat. 610</w:t>
        </w:r>
      </w:hyperlink>
      <w:r w:rsidR="00884538" w:rsidRPr="00993C0D">
        <w:t xml:space="preserve">. It most likely was found together with the lantern, for they have the same mica-bearing clay and slip. </w:t>
      </w:r>
    </w:p>
    <w:p w14:paraId="522C081B" w14:textId="77777777" w:rsidR="00884538" w:rsidRPr="00C71194" w:rsidRDefault="00884538" w:rsidP="00884538">
      <w:pPr>
        <w:pStyle w:val="Textedelespacerserv2"/>
        <w:numPr>
          <w:ilvl w:val="0"/>
          <w:numId w:val="0"/>
        </w:numPr>
        <w:spacing w:line="480" w:lineRule="auto"/>
        <w:jc w:val="left"/>
        <w:outlineLvl w:val="9"/>
        <w:rPr>
          <w:rFonts w:ascii="Palatino" w:hAnsi="Palatino"/>
        </w:rPr>
      </w:pPr>
    </w:p>
    <w:p w14:paraId="7E3FD01E"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12006B5" w14:textId="77777777" w:rsidR="00884538" w:rsidRDefault="00884538" w:rsidP="00884538">
      <w:pPr>
        <w:pStyle w:val="Textedelespacerserv2"/>
        <w:numPr>
          <w:ilvl w:val="0"/>
          <w:numId w:val="0"/>
        </w:numPr>
        <w:spacing w:line="480" w:lineRule="auto"/>
        <w:jc w:val="left"/>
        <w:outlineLvl w:val="9"/>
        <w:rPr>
          <w:rFonts w:ascii="Palatino" w:hAnsi="Palatino"/>
        </w:rPr>
      </w:pPr>
    </w:p>
    <w:p w14:paraId="74AE38AC" w14:textId="77777777" w:rsidR="00E3671D" w:rsidRDefault="00E3671D" w:rsidP="00E3671D">
      <w:pPr>
        <w:spacing w:line="480" w:lineRule="auto"/>
      </w:pPr>
      <w:r>
        <w:t>Catalogue Number: 436</w:t>
      </w:r>
    </w:p>
    <w:p w14:paraId="5AC1267A" w14:textId="77777777" w:rsidR="00E3671D" w:rsidRDefault="00E3671D" w:rsidP="00E3671D">
      <w:pPr>
        <w:spacing w:line="480" w:lineRule="auto"/>
      </w:pPr>
      <w:r>
        <w:t xml:space="preserve">Inventory Number: </w:t>
      </w:r>
      <w:r w:rsidRPr="00993C0D">
        <w:t>83.</w:t>
      </w:r>
      <w:r w:rsidRPr="00524C6D">
        <w:rPr>
          <w:caps/>
        </w:rPr>
        <w:t>aq.</w:t>
      </w:r>
      <w:r w:rsidRPr="00993C0D">
        <w:t>377.253</w:t>
      </w:r>
    </w:p>
    <w:p w14:paraId="3EEE0A3C" w14:textId="77777777" w:rsidR="00E3671D" w:rsidRDefault="00E3671D" w:rsidP="00E3671D">
      <w:pPr>
        <w:spacing w:line="480" w:lineRule="auto"/>
      </w:pPr>
      <w:r>
        <w:t xml:space="preserve">Dimensions: </w:t>
      </w:r>
      <w:r w:rsidRPr="00993C0D">
        <w:t>L: 10.0; W: 8.1; H: 3.5</w:t>
      </w:r>
    </w:p>
    <w:p w14:paraId="4D0B798F" w14:textId="77777777" w:rsidR="00E3671D" w:rsidRDefault="00E3671D" w:rsidP="00E3671D">
      <w:pPr>
        <w:spacing w:line="480" w:lineRule="auto"/>
      </w:pPr>
      <w:r>
        <w:t xml:space="preserve">Condition and Fabric: </w:t>
      </w:r>
      <w:r w:rsidRPr="00993C0D">
        <w:t>Intact. Clay 5YR6/6 reddish yellow, faint traces of glaze 5YR4/2 dark reddish gray.</w:t>
      </w:r>
    </w:p>
    <w:p w14:paraId="4C435404" w14:textId="77777777" w:rsidR="00E3671D" w:rsidRDefault="00E3671D" w:rsidP="00E3671D">
      <w:pPr>
        <w:spacing w:line="480" w:lineRule="auto"/>
      </w:pPr>
      <w:r>
        <w:t xml:space="preserve">Description: </w:t>
      </w:r>
      <w:r w:rsidR="00A97F0A" w:rsidRPr="00993C0D">
        <w:t xml:space="preserve">Moldmade. Added ring handle with deep groove. Very deep basin. Rounded shoulder with </w:t>
      </w:r>
      <w:r w:rsidR="00A97F0A">
        <w:t xml:space="preserve">a </w:t>
      </w:r>
      <w:r w:rsidR="00A97F0A" w:rsidRPr="00993C0D">
        <w:t>row of hardly visible dots, separated from discus by five</w:t>
      </w:r>
      <w:r w:rsidR="00A97F0A">
        <w:t xml:space="preserve"> rills. Inward-sloping discus</w:t>
      </w:r>
      <w:r w:rsidR="00A97F0A" w:rsidRPr="00993C0D">
        <w:t xml:space="preserve">; circular groove in </w:t>
      </w:r>
      <w:r w:rsidR="00A97F0A">
        <w:t>the middle</w:t>
      </w:r>
      <w:r w:rsidR="00A97F0A" w:rsidRPr="00993C0D">
        <w:t xml:space="preserve">, pierced by central filling-hole. Small air hole in lower </w:t>
      </w:r>
      <w:r w:rsidR="00A97F0A">
        <w:t>field</w:t>
      </w:r>
      <w:r w:rsidR="00A97F0A" w:rsidRPr="00993C0D">
        <w:t>. Small rounded nozzle form Bus. 4e encroaching half way upon shoulder.</w:t>
      </w:r>
      <w:r w:rsidR="00A97F0A" w:rsidRPr="00A97F0A">
        <w:t xml:space="preserve"> </w:t>
      </w:r>
      <w:r w:rsidR="00A97F0A" w:rsidRPr="00993C0D">
        <w:t>Undefined base.</w:t>
      </w:r>
    </w:p>
    <w:p w14:paraId="4DFAFAF7" w14:textId="77777777" w:rsidR="00E3671D" w:rsidRDefault="00E3671D" w:rsidP="00E3671D">
      <w:pPr>
        <w:spacing w:line="480" w:lineRule="auto"/>
      </w:pPr>
      <w:r>
        <w:t xml:space="preserve">Discus Iconography: </w:t>
      </w:r>
      <w:r w:rsidR="00A97F0A">
        <w:t>B</w:t>
      </w:r>
      <w:r w:rsidR="00A97F0A" w:rsidRPr="00993C0D">
        <w:t>and of rays</w:t>
      </w:r>
      <w:r w:rsidR="00A97F0A">
        <w:t>.</w:t>
      </w:r>
    </w:p>
    <w:p w14:paraId="307AA395" w14:textId="77777777" w:rsidR="00E3671D" w:rsidRDefault="00E3671D" w:rsidP="00E3671D">
      <w:pPr>
        <w:spacing w:line="480" w:lineRule="auto"/>
      </w:pPr>
      <w:r>
        <w:t xml:space="preserve">Type: </w:t>
      </w:r>
      <w:r w:rsidR="00A97F0A" w:rsidRPr="00993C0D">
        <w:t xml:space="preserve">Loeschcke </w:t>
      </w:r>
      <w:r w:rsidR="00A97F0A" w:rsidRPr="00524C6D">
        <w:rPr>
          <w:caps/>
        </w:rPr>
        <w:t>viii</w:t>
      </w:r>
      <w:r w:rsidR="00A97F0A" w:rsidRPr="00993C0D">
        <w:t xml:space="preserve"> var.</w:t>
      </w:r>
    </w:p>
    <w:p w14:paraId="6BE25A67" w14:textId="77777777" w:rsidR="00E3671D" w:rsidRDefault="00E3671D" w:rsidP="00E3671D">
      <w:pPr>
        <w:spacing w:line="480" w:lineRule="auto"/>
      </w:pPr>
      <w:r>
        <w:t xml:space="preserve">Place of Manufacture or Origin: </w:t>
      </w:r>
      <w:r w:rsidR="004905C4">
        <w:t>Asia Minor</w:t>
      </w:r>
    </w:p>
    <w:p w14:paraId="65B30200" w14:textId="77777777" w:rsidR="00E3671D" w:rsidRDefault="00E3671D" w:rsidP="00E3671D">
      <w:pPr>
        <w:spacing w:line="480" w:lineRule="auto"/>
      </w:pPr>
      <w:r>
        <w:t xml:space="preserve">Parallels: </w:t>
      </w:r>
      <w:r w:rsidR="00A97F0A">
        <w:t xml:space="preserve">None </w:t>
      </w:r>
      <w:r w:rsidR="00A97F0A" w:rsidRPr="00993C0D">
        <w:t>found.</w:t>
      </w:r>
    </w:p>
    <w:p w14:paraId="5633D12F" w14:textId="77777777" w:rsidR="00C35F31" w:rsidRDefault="00C35F31" w:rsidP="00C35F31">
      <w:pPr>
        <w:spacing w:line="480" w:lineRule="auto"/>
      </w:pPr>
      <w:r>
        <w:t xml:space="preserve">Provenance: </w:t>
      </w:r>
    </w:p>
    <w:p w14:paraId="1F609916" w14:textId="77777777" w:rsidR="00E3671D" w:rsidRDefault="00E3671D" w:rsidP="00E3671D">
      <w:pPr>
        <w:spacing w:line="480" w:lineRule="auto"/>
      </w:pPr>
      <w:r>
        <w:t>Bibliography: Unpublished.</w:t>
      </w:r>
    </w:p>
    <w:p w14:paraId="57DDA7B9" w14:textId="77777777" w:rsidR="00E3671D" w:rsidRDefault="00E3671D" w:rsidP="00E3671D">
      <w:pPr>
        <w:spacing w:line="480" w:lineRule="auto"/>
      </w:pPr>
      <w:r>
        <w:t xml:space="preserve">Date: </w:t>
      </w:r>
      <w:r w:rsidR="00A97F0A" w:rsidRPr="00993C0D">
        <w:t>Second century</w:t>
      </w:r>
      <w:r w:rsidR="00A97F0A" w:rsidRPr="00524C6D">
        <w:rPr>
          <w:caps/>
        </w:rPr>
        <w:t xml:space="preserve"> </w:t>
      </w:r>
      <w:r w:rsidR="00A97F0A" w:rsidRPr="005170AB">
        <w:rPr>
          <w:caps/>
        </w:rPr>
        <w:t>A.D.</w:t>
      </w:r>
      <w:r w:rsidR="00A97F0A" w:rsidRPr="00524C6D">
        <w:rPr>
          <w:caps/>
        </w:rPr>
        <w:t>(</w:t>
      </w:r>
      <w:r w:rsidR="004905C4">
        <w:t>?)</w:t>
      </w:r>
    </w:p>
    <w:p w14:paraId="6D785007" w14:textId="77777777" w:rsidR="00E3671D" w:rsidRDefault="00E3671D" w:rsidP="00E3671D">
      <w:pPr>
        <w:spacing w:line="480" w:lineRule="auto"/>
      </w:pPr>
      <w:r>
        <w:t xml:space="preserve">Date numeric: </w:t>
      </w:r>
      <w:r w:rsidR="00A97F0A">
        <w:t>100; 200</w:t>
      </w:r>
    </w:p>
    <w:p w14:paraId="3BA304FE"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78036634"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574C23E" w14:textId="77777777" w:rsidR="00884538" w:rsidRDefault="00884538" w:rsidP="00884538">
      <w:pPr>
        <w:pStyle w:val="Textedelespacerserv2"/>
        <w:numPr>
          <w:ilvl w:val="0"/>
          <w:numId w:val="0"/>
        </w:numPr>
        <w:spacing w:line="480" w:lineRule="auto"/>
        <w:jc w:val="left"/>
        <w:outlineLvl w:val="9"/>
        <w:rPr>
          <w:rFonts w:ascii="Palatino" w:hAnsi="Palatino"/>
        </w:rPr>
      </w:pPr>
    </w:p>
    <w:p w14:paraId="5B4C86FC" w14:textId="77777777" w:rsidR="00BE221C" w:rsidRDefault="00BE221C" w:rsidP="00BE221C">
      <w:pPr>
        <w:spacing w:line="480" w:lineRule="auto"/>
      </w:pPr>
      <w:r>
        <w:t>Catalogue Number: 437</w:t>
      </w:r>
    </w:p>
    <w:p w14:paraId="21E34FCF" w14:textId="77777777" w:rsidR="00BE221C" w:rsidRDefault="00BE221C" w:rsidP="00BE221C">
      <w:pPr>
        <w:spacing w:line="480" w:lineRule="auto"/>
      </w:pPr>
      <w:r>
        <w:t xml:space="preserve">Inventory Number: </w:t>
      </w:r>
      <w:r w:rsidRPr="00993C0D">
        <w:t>83.</w:t>
      </w:r>
      <w:r w:rsidRPr="00524C6D">
        <w:rPr>
          <w:caps/>
        </w:rPr>
        <w:t>aq.</w:t>
      </w:r>
      <w:r w:rsidRPr="00993C0D">
        <w:t>377.223</w:t>
      </w:r>
    </w:p>
    <w:p w14:paraId="28797F02" w14:textId="77777777" w:rsidR="00BE221C" w:rsidRDefault="00BE221C" w:rsidP="00BE221C">
      <w:pPr>
        <w:spacing w:line="480" w:lineRule="auto"/>
      </w:pPr>
      <w:r>
        <w:t xml:space="preserve">Dimensions: </w:t>
      </w:r>
      <w:r w:rsidRPr="00993C0D">
        <w:t>L: 7.3; W: 6.8; H: 2.3</w:t>
      </w:r>
    </w:p>
    <w:p w14:paraId="580A3C27" w14:textId="77777777" w:rsidR="00BE221C" w:rsidRDefault="00BE221C" w:rsidP="00BE221C">
      <w:pPr>
        <w:spacing w:line="480" w:lineRule="auto"/>
      </w:pPr>
      <w:r>
        <w:t xml:space="preserve">Condition and Fabric: </w:t>
      </w:r>
      <w:r w:rsidRPr="00993C0D">
        <w:t>Two cracks on right shoulder; broken-off right ear missing and side mended. Clay 10YR8/1 white, same color slip, grayish.</w:t>
      </w:r>
    </w:p>
    <w:p w14:paraId="1BB28880" w14:textId="77777777" w:rsidR="00BE221C" w:rsidRDefault="00BE221C" w:rsidP="00BE221C">
      <w:pPr>
        <w:spacing w:line="480" w:lineRule="auto"/>
      </w:pPr>
      <w:r>
        <w:t xml:space="preserve">Description: </w:t>
      </w:r>
      <w:r w:rsidRPr="00993C0D">
        <w:t xml:space="preserve">Moldmade. Shoulder: convex outer part, inward-sloping toward single groove surrounding discus. Filling-hole in left </w:t>
      </w:r>
      <w:r>
        <w:t>field</w:t>
      </w:r>
      <w:r w:rsidRPr="00993C0D">
        <w:t>. Nozzle form near Bus. 3. Plain base.</w:t>
      </w:r>
    </w:p>
    <w:p w14:paraId="2B2B524B" w14:textId="77777777" w:rsidR="00BE221C" w:rsidRDefault="00BE221C" w:rsidP="00BE221C">
      <w:pPr>
        <w:spacing w:line="480" w:lineRule="auto"/>
      </w:pPr>
      <w:r>
        <w:t xml:space="preserve">Discus Iconography: </w:t>
      </w:r>
      <w:r w:rsidRPr="00993C0D">
        <w:t>Thetis wearing diadem, standing at left; she is holding Achilles</w:t>
      </w:r>
      <w:r>
        <w:t>’</w:t>
      </w:r>
      <w:r w:rsidRPr="00993C0D">
        <w:t xml:space="preserve"> helmet; Achilles, standing at right, draped in ample </w:t>
      </w:r>
      <w:r>
        <w:t xml:space="preserve">woman's </w:t>
      </w:r>
      <w:r w:rsidRPr="00993C0D">
        <w:t>cloth</w:t>
      </w:r>
      <w:r>
        <w:t>ing</w:t>
      </w:r>
      <w:r w:rsidRPr="00993C0D">
        <w:t xml:space="preserve">, bare-chested, left arm lifting up </w:t>
      </w:r>
      <w:r>
        <w:t xml:space="preserve">a </w:t>
      </w:r>
      <w:r w:rsidRPr="00993C0D">
        <w:t xml:space="preserve">round shield, from which hangs </w:t>
      </w:r>
      <w:r>
        <w:t xml:space="preserve">a </w:t>
      </w:r>
      <w:r w:rsidRPr="00993C0D">
        <w:t>drapery.</w:t>
      </w:r>
    </w:p>
    <w:p w14:paraId="3800DF23" w14:textId="77777777" w:rsidR="00BE221C" w:rsidRDefault="00BE221C" w:rsidP="00BE221C">
      <w:pPr>
        <w:spacing w:line="480" w:lineRule="auto"/>
      </w:pPr>
      <w:r>
        <w:t xml:space="preserve">Type: </w:t>
      </w:r>
      <w:r w:rsidRPr="00993C0D">
        <w:t xml:space="preserve">Loeschcke </w:t>
      </w:r>
      <w:r w:rsidRPr="00524C6D">
        <w:rPr>
          <w:caps/>
        </w:rPr>
        <w:t xml:space="preserve">viii </w:t>
      </w:r>
      <w:r w:rsidRPr="00993C0D">
        <w:t>var.</w:t>
      </w:r>
    </w:p>
    <w:p w14:paraId="147D1E08" w14:textId="77777777" w:rsidR="00BE221C" w:rsidRDefault="00BE221C" w:rsidP="00BE221C">
      <w:pPr>
        <w:spacing w:line="480" w:lineRule="auto"/>
      </w:pPr>
      <w:r>
        <w:t>Place of Manufa</w:t>
      </w:r>
      <w:r w:rsidR="004905C4">
        <w:t>cture or Origin: South Anatolia</w:t>
      </w:r>
    </w:p>
    <w:p w14:paraId="1EF5C3FE" w14:textId="77777777" w:rsidR="00BE221C" w:rsidRDefault="00BE221C" w:rsidP="00BE221C">
      <w:pPr>
        <w:spacing w:line="480" w:lineRule="auto"/>
      </w:pPr>
      <w:r>
        <w:t xml:space="preserve">Parallels: </w:t>
      </w:r>
      <w:r w:rsidRPr="00993C0D">
        <w:t xml:space="preserve">None found. For a close lamp shape, see Bailey BM </w:t>
      </w:r>
      <w:r w:rsidRPr="00524C6D">
        <w:rPr>
          <w:caps/>
        </w:rPr>
        <w:t>iii</w:t>
      </w:r>
      <w:r w:rsidRPr="00993C0D">
        <w:t>, Q 2626–Q 2627, pl. 72 (</w:t>
      </w:r>
      <w:r w:rsidR="00943E5A">
        <w:t>{{loc_0000:</w:t>
      </w:r>
      <w:r w:rsidRPr="00993C0D">
        <w:t>Salamis</w:t>
      </w:r>
      <w:r w:rsidR="00943E5A">
        <w:t>}}</w:t>
      </w:r>
      <w:r w:rsidRPr="00993C0D">
        <w:t xml:space="preserve">) in buff clay; for similar side-ears on Loeschcke type </w:t>
      </w:r>
      <w:r w:rsidRPr="00524C6D">
        <w:rPr>
          <w:caps/>
        </w:rPr>
        <w:t>viii</w:t>
      </w:r>
      <w:r w:rsidRPr="00993C0D">
        <w:t>, see Bussière 2000, no. 2995, pl. 81.</w:t>
      </w:r>
    </w:p>
    <w:p w14:paraId="1CECCF4B" w14:textId="77777777" w:rsidR="00C35F31" w:rsidRDefault="00C35F31" w:rsidP="00C35F31">
      <w:pPr>
        <w:spacing w:line="480" w:lineRule="auto"/>
      </w:pPr>
      <w:r>
        <w:t xml:space="preserve">Provenance: </w:t>
      </w:r>
    </w:p>
    <w:p w14:paraId="556CABC2" w14:textId="77777777" w:rsidR="00BE221C" w:rsidRDefault="00BE221C" w:rsidP="00BE221C">
      <w:pPr>
        <w:spacing w:line="480" w:lineRule="auto"/>
      </w:pPr>
      <w:r>
        <w:t>Bibliography: Unpublished.</w:t>
      </w:r>
    </w:p>
    <w:p w14:paraId="45060C11" w14:textId="77777777" w:rsidR="00BE221C" w:rsidRDefault="00BE221C" w:rsidP="00BE221C">
      <w:pPr>
        <w:spacing w:line="480" w:lineRule="auto"/>
      </w:pPr>
      <w:r>
        <w:t xml:space="preserve">Date: </w:t>
      </w:r>
      <w:r w:rsidRPr="00993C0D">
        <w:t>Second century</w:t>
      </w:r>
      <w:r w:rsidRPr="00524C6D">
        <w:rPr>
          <w:caps/>
        </w:rPr>
        <w:t xml:space="preserve"> </w:t>
      </w:r>
      <w:r w:rsidRPr="005170AB">
        <w:rPr>
          <w:caps/>
        </w:rPr>
        <w:t>A.D.</w:t>
      </w:r>
    </w:p>
    <w:p w14:paraId="1409B2CF" w14:textId="77777777" w:rsidR="00BE221C" w:rsidRDefault="00BE221C" w:rsidP="00BE221C">
      <w:pPr>
        <w:spacing w:line="480" w:lineRule="auto"/>
      </w:pPr>
      <w:r>
        <w:t>Date numeric: 100; 200</w:t>
      </w:r>
    </w:p>
    <w:p w14:paraId="531D5F61" w14:textId="372190E9" w:rsidR="00884538" w:rsidRPr="00993C0D" w:rsidRDefault="00BE221C" w:rsidP="00BE221C">
      <w:pPr>
        <w:spacing w:line="480" w:lineRule="auto"/>
      </w:pPr>
      <w:r>
        <w:t xml:space="preserve">Discussion: </w:t>
      </w:r>
      <w:r w:rsidR="00884538" w:rsidRPr="00993C0D">
        <w:t>Achilles at the court of Lycomedes in Scyros, obeying the will of his mother</w:t>
      </w:r>
      <w:r w:rsidR="00884538">
        <w:t>,</w:t>
      </w:r>
      <w:r w:rsidR="00884538" w:rsidRPr="00993C0D">
        <w:t xml:space="preserve"> Thetis</w:t>
      </w:r>
      <w:r w:rsidR="00884538">
        <w:t xml:space="preserve">, by </w:t>
      </w:r>
      <w:r w:rsidR="00884538" w:rsidRPr="00993C0D">
        <w:t>hiding</w:t>
      </w:r>
      <w:r w:rsidR="00884538">
        <w:t xml:space="preserve"> in women’</w:t>
      </w:r>
      <w:r w:rsidR="00884538" w:rsidRPr="00993C0D">
        <w:t xml:space="preserve">s clothes ; see </w:t>
      </w:r>
      <w:r w:rsidR="00884538" w:rsidRPr="00993C0D">
        <w:rPr>
          <w:i/>
        </w:rPr>
        <w:t>LIMC</w:t>
      </w:r>
      <w:r w:rsidR="00884538" w:rsidRPr="00993C0D">
        <w:t xml:space="preserve"> 1.2, p. 70, no. 137, s.v. Achilleus, and p. 71, no. </w:t>
      </w:r>
      <w:r w:rsidR="00884538">
        <w:t>1</w:t>
      </w:r>
      <w:r w:rsidR="00884538" w:rsidRPr="00993C0D">
        <w:t xml:space="preserve">40, s.v. Achilleus. </w:t>
      </w:r>
    </w:p>
    <w:p w14:paraId="28E0DE36"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55B98C84"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A50880F" w14:textId="77777777" w:rsidR="00884538" w:rsidRDefault="00884538" w:rsidP="00884538">
      <w:pPr>
        <w:pStyle w:val="Textedelespacerserv2"/>
        <w:numPr>
          <w:ilvl w:val="0"/>
          <w:numId w:val="0"/>
        </w:numPr>
        <w:spacing w:line="480" w:lineRule="auto"/>
        <w:jc w:val="left"/>
        <w:outlineLvl w:val="9"/>
        <w:rPr>
          <w:rFonts w:ascii="Palatino" w:hAnsi="Palatino"/>
        </w:rPr>
      </w:pPr>
    </w:p>
    <w:p w14:paraId="0E8074B4" w14:textId="77777777" w:rsidR="00512266" w:rsidRDefault="00512266" w:rsidP="00512266">
      <w:pPr>
        <w:spacing w:line="480" w:lineRule="auto"/>
      </w:pPr>
      <w:r>
        <w:t>Catalogue Number: 438</w:t>
      </w:r>
    </w:p>
    <w:p w14:paraId="7109DB47" w14:textId="77777777" w:rsidR="00512266" w:rsidRDefault="00512266" w:rsidP="00512266">
      <w:pPr>
        <w:spacing w:line="480" w:lineRule="auto"/>
      </w:pPr>
      <w:r>
        <w:t xml:space="preserve">Inventory Number: </w:t>
      </w:r>
      <w:r w:rsidRPr="00993C0D">
        <w:t>81.</w:t>
      </w:r>
      <w:r w:rsidRPr="00524C6D">
        <w:rPr>
          <w:caps/>
        </w:rPr>
        <w:t>aq</w:t>
      </w:r>
      <w:r w:rsidRPr="00993C0D">
        <w:t>.112.2</w:t>
      </w:r>
    </w:p>
    <w:p w14:paraId="222E3459" w14:textId="77777777" w:rsidR="00512266" w:rsidRDefault="00512266" w:rsidP="00512266">
      <w:pPr>
        <w:spacing w:line="480" w:lineRule="auto"/>
      </w:pPr>
      <w:r>
        <w:t xml:space="preserve">Dimensions: </w:t>
      </w:r>
      <w:r w:rsidRPr="00993C0D">
        <w:t>L: 6.5; W: 5.6; H: 2.3</w:t>
      </w:r>
    </w:p>
    <w:p w14:paraId="619AF00E" w14:textId="77777777" w:rsidR="00512266" w:rsidRDefault="00512266" w:rsidP="00512266">
      <w:pPr>
        <w:spacing w:line="480" w:lineRule="auto"/>
      </w:pPr>
      <w:r>
        <w:t xml:space="preserve">Condition and Fabric: </w:t>
      </w:r>
      <w:r w:rsidRPr="00993C0D">
        <w:t>Broken nozzle tip restored; crack on discus from top to bottom. Clay 7.5YR8/2 whitish pink, slip 5YR8/3 pink.</w:t>
      </w:r>
    </w:p>
    <w:p w14:paraId="0FF82BFF" w14:textId="77777777" w:rsidR="00512266" w:rsidRDefault="00512266" w:rsidP="00512266">
      <w:pPr>
        <w:spacing w:line="480" w:lineRule="auto"/>
      </w:pPr>
      <w:r>
        <w:t xml:space="preserve">Description: </w:t>
      </w:r>
      <w:r w:rsidRPr="00993C0D">
        <w:t xml:space="preserve">Moldmade. Convex shoulder, separated from concave discus by </w:t>
      </w:r>
      <w:r>
        <w:t xml:space="preserve">a </w:t>
      </w:r>
      <w:r w:rsidRPr="00993C0D">
        <w:t>narrow band with wreath. Central filling-hole. Nozzle form Bus. 2c var. 2. Flat undefined base.</w:t>
      </w:r>
    </w:p>
    <w:p w14:paraId="3EBC801F" w14:textId="77777777" w:rsidR="00512266" w:rsidRDefault="00512266" w:rsidP="00512266">
      <w:pPr>
        <w:spacing w:line="480" w:lineRule="auto"/>
      </w:pPr>
      <w:r>
        <w:t>Discus Iconography: Plain discus.</w:t>
      </w:r>
    </w:p>
    <w:p w14:paraId="608BFEB9" w14:textId="77777777" w:rsidR="00512266" w:rsidRDefault="00512266" w:rsidP="00512266">
      <w:pPr>
        <w:spacing w:line="480" w:lineRule="auto"/>
      </w:pPr>
      <w:r>
        <w:t xml:space="preserve">Type: </w:t>
      </w:r>
      <w:r w:rsidRPr="00993C0D">
        <w:t xml:space="preserve">Loeschcke </w:t>
      </w:r>
      <w:r w:rsidRPr="00524C6D">
        <w:rPr>
          <w:caps/>
        </w:rPr>
        <w:t>viii</w:t>
      </w:r>
      <w:r w:rsidRPr="00993C0D">
        <w:t xml:space="preserve"> var.</w:t>
      </w:r>
    </w:p>
    <w:p w14:paraId="75B7FAC3" w14:textId="77777777" w:rsidR="00512266" w:rsidRDefault="00512266" w:rsidP="00512266">
      <w:pPr>
        <w:spacing w:line="480" w:lineRule="auto"/>
      </w:pPr>
      <w:r>
        <w:t xml:space="preserve">Place of Manufacture or Origin: </w:t>
      </w:r>
      <w:r w:rsidRPr="00993C0D">
        <w:t xml:space="preserve">Given by </w:t>
      </w:r>
      <w:r w:rsidR="004905C4">
        <w:t xml:space="preserve">donor as </w:t>
      </w:r>
      <w:r w:rsidR="00943E5A">
        <w:t>{{loc_0000:</w:t>
      </w:r>
      <w:r w:rsidR="004905C4">
        <w:t>Corinth</w:t>
      </w:r>
      <w:r w:rsidR="00943E5A">
        <w:t>}}</w:t>
      </w:r>
      <w:r w:rsidR="004905C4">
        <w:t xml:space="preserve"> (but doubtful)</w:t>
      </w:r>
    </w:p>
    <w:p w14:paraId="2E1BF8D6" w14:textId="77777777" w:rsidR="00512266" w:rsidRDefault="00512266" w:rsidP="00512266">
      <w:pPr>
        <w:spacing w:line="480" w:lineRule="auto"/>
      </w:pPr>
      <w:r>
        <w:t xml:space="preserve">Parallels: </w:t>
      </w:r>
      <w:r w:rsidRPr="00993C0D">
        <w:t xml:space="preserve">(Near) Bailey BM </w:t>
      </w:r>
      <w:r w:rsidRPr="00524C6D">
        <w:rPr>
          <w:caps/>
        </w:rPr>
        <w:t>iii</w:t>
      </w:r>
      <w:r w:rsidRPr="00993C0D">
        <w:t>, Q 2643, pl. 72 (</w:t>
      </w:r>
      <w:r w:rsidR="00943E5A">
        <w:t>{{loc_0000:</w:t>
      </w:r>
      <w:r w:rsidRPr="00993C0D">
        <w:t>Tarsus</w:t>
      </w:r>
      <w:r w:rsidR="00943E5A">
        <w:t>}}</w:t>
      </w:r>
      <w:r w:rsidRPr="00993C0D">
        <w:t>).</w:t>
      </w:r>
    </w:p>
    <w:p w14:paraId="43D93435" w14:textId="77777777" w:rsidR="00C35F31" w:rsidRDefault="00C35F31" w:rsidP="00C35F31">
      <w:pPr>
        <w:spacing w:line="480" w:lineRule="auto"/>
      </w:pPr>
      <w:r>
        <w:t xml:space="preserve">Provenance: </w:t>
      </w:r>
    </w:p>
    <w:p w14:paraId="0225F619" w14:textId="77777777" w:rsidR="00512266" w:rsidRDefault="00512266" w:rsidP="00512266">
      <w:pPr>
        <w:spacing w:line="480" w:lineRule="auto"/>
      </w:pPr>
      <w:r>
        <w:t>Bibliography: Unpublished.</w:t>
      </w:r>
    </w:p>
    <w:p w14:paraId="055ED415" w14:textId="77777777" w:rsidR="00512266" w:rsidRDefault="00512266" w:rsidP="00512266">
      <w:pPr>
        <w:spacing w:line="480" w:lineRule="auto"/>
      </w:pPr>
      <w:r>
        <w:t xml:space="preserve">Date: </w:t>
      </w:r>
      <w:r w:rsidRPr="00993C0D">
        <w:t>Second century</w:t>
      </w:r>
      <w:r w:rsidRPr="00524C6D">
        <w:rPr>
          <w:caps/>
        </w:rPr>
        <w:t xml:space="preserve"> </w:t>
      </w:r>
      <w:r w:rsidRPr="005170AB">
        <w:rPr>
          <w:caps/>
        </w:rPr>
        <w:t>A.D.</w:t>
      </w:r>
      <w:r w:rsidRPr="00524C6D">
        <w:rPr>
          <w:caps/>
        </w:rPr>
        <w:t>(</w:t>
      </w:r>
      <w:r w:rsidR="004905C4">
        <w:t>?)</w:t>
      </w:r>
    </w:p>
    <w:p w14:paraId="21FAE98C" w14:textId="77777777" w:rsidR="00512266" w:rsidRDefault="00512266" w:rsidP="00512266">
      <w:pPr>
        <w:spacing w:line="480" w:lineRule="auto"/>
      </w:pPr>
      <w:r>
        <w:t>Date numeric: 100; 200</w:t>
      </w:r>
    </w:p>
    <w:p w14:paraId="31DE6802"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3C48DC3F"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23631F8" w14:textId="77777777" w:rsidR="00884538" w:rsidRDefault="00884538" w:rsidP="00884538">
      <w:pPr>
        <w:pStyle w:val="Textedelespacerserv2"/>
        <w:numPr>
          <w:ilvl w:val="0"/>
          <w:numId w:val="0"/>
        </w:numPr>
        <w:spacing w:line="480" w:lineRule="auto"/>
        <w:jc w:val="left"/>
        <w:outlineLvl w:val="9"/>
        <w:rPr>
          <w:rFonts w:ascii="Palatino" w:hAnsi="Palatino"/>
        </w:rPr>
      </w:pPr>
    </w:p>
    <w:p w14:paraId="0427C76C" w14:textId="77777777" w:rsidR="00DA1229" w:rsidRDefault="00DA1229" w:rsidP="00DA1229">
      <w:pPr>
        <w:spacing w:line="480" w:lineRule="auto"/>
      </w:pPr>
      <w:r>
        <w:t>Catalogue Number: 439</w:t>
      </w:r>
    </w:p>
    <w:p w14:paraId="051A22ED" w14:textId="77777777" w:rsidR="00DA1229" w:rsidRDefault="00DA1229" w:rsidP="00DA1229">
      <w:pPr>
        <w:spacing w:line="480" w:lineRule="auto"/>
      </w:pPr>
      <w:r>
        <w:t xml:space="preserve">Inventory Number: </w:t>
      </w:r>
      <w:r w:rsidRPr="00993C0D">
        <w:t>83.</w:t>
      </w:r>
      <w:r w:rsidRPr="00524C6D">
        <w:rPr>
          <w:caps/>
        </w:rPr>
        <w:t>aq.</w:t>
      </w:r>
      <w:r w:rsidRPr="00993C0D">
        <w:t>377.458</w:t>
      </w:r>
    </w:p>
    <w:p w14:paraId="56BA8369" w14:textId="77777777" w:rsidR="00DA1229" w:rsidRDefault="00DA1229" w:rsidP="00DA1229">
      <w:pPr>
        <w:spacing w:line="480" w:lineRule="auto"/>
      </w:pPr>
      <w:r>
        <w:t xml:space="preserve">Dimensions: </w:t>
      </w:r>
      <w:r w:rsidRPr="00993C0D">
        <w:t>L: 12.1; W: 10.0; H: 2.8</w:t>
      </w:r>
    </w:p>
    <w:p w14:paraId="4C503E84" w14:textId="77777777" w:rsidR="00DA1229" w:rsidRDefault="00DA1229" w:rsidP="00DA1229">
      <w:pPr>
        <w:spacing w:line="480" w:lineRule="auto"/>
      </w:pPr>
      <w:r>
        <w:t xml:space="preserve">Condition and Fabric: </w:t>
      </w:r>
      <w:r w:rsidRPr="00993C0D">
        <w:t>Intact. Clay 5YR7/4 pink, glaze near 2.5YR6/4 light reddish brown.</w:t>
      </w:r>
    </w:p>
    <w:p w14:paraId="3D7B32F5" w14:textId="3AF2A92D" w:rsidR="00DA1229" w:rsidRDefault="00DA1229" w:rsidP="00DA1229">
      <w:pPr>
        <w:spacing w:line="480" w:lineRule="auto"/>
      </w:pPr>
      <w:r>
        <w:t xml:space="preserve">Description: </w:t>
      </w:r>
      <w:r w:rsidRPr="00993C0D">
        <w:t xml:space="preserve">Moldmade, from plaster mold. Ornament ring handle in the shape of </w:t>
      </w:r>
      <w:r>
        <w:t xml:space="preserve">a </w:t>
      </w:r>
      <w:r w:rsidRPr="00993C0D">
        <w:t xml:space="preserve">bearded head: Serapis with calathus. Straight body walls, sloping inward toward base. Curved shoulder richly decorated with vegetal pattern, separated from </w:t>
      </w:r>
      <w:r>
        <w:t xml:space="preserve">a </w:t>
      </w:r>
      <w:r w:rsidRPr="00993C0D">
        <w:t xml:space="preserve">rather small discus by </w:t>
      </w:r>
      <w:r>
        <w:t xml:space="preserve">a </w:t>
      </w:r>
      <w:r w:rsidRPr="00993C0D">
        <w:t>wide molding; narrow voluted ear on each side. Filling-hole in lower left. Nozzle close to Bus. 2d; unclear relief decor on its top (mask[?]).</w:t>
      </w:r>
      <w:r w:rsidRPr="00955FB8">
        <w:t xml:space="preserve"> </w:t>
      </w:r>
      <w:r w:rsidRPr="00993C0D">
        <w:t xml:space="preserve">Base-ring marked off </w:t>
      </w:r>
      <w:r>
        <w:t>by</w:t>
      </w:r>
      <w:r w:rsidRPr="00993C0D">
        <w:t xml:space="preserve"> two circular grooves. Potter’s mark: </w:t>
      </w:r>
      <w:r>
        <w:t xml:space="preserve">a </w:t>
      </w:r>
      <w:r w:rsidRPr="00993C0D">
        <w:t>branch</w:t>
      </w:r>
      <w:r w:rsidR="006B0A58">
        <w:t>.</w:t>
      </w:r>
      <w:r w:rsidR="007900A2">
        <w:t xml:space="preserve"> {{stamp:439}}</w:t>
      </w:r>
    </w:p>
    <w:p w14:paraId="3A5EB526" w14:textId="1DC117D2" w:rsidR="00DA1229" w:rsidRDefault="00DA1229" w:rsidP="00DA1229">
      <w:pPr>
        <w:spacing w:line="480" w:lineRule="auto"/>
      </w:pPr>
      <w:r>
        <w:t xml:space="preserve">Discus Iconography: </w:t>
      </w:r>
      <w:r w:rsidRPr="00993C0D">
        <w:t xml:space="preserve">Europa, seen frontally, riding </w:t>
      </w:r>
      <w:r>
        <w:t xml:space="preserve">on </w:t>
      </w:r>
      <w:r w:rsidRPr="00993C0D">
        <w:t>the bull</w:t>
      </w:r>
      <w:r w:rsidR="00E72798">
        <w:t xml:space="preserve"> (Jupiter)</w:t>
      </w:r>
      <w:r w:rsidRPr="00993C0D">
        <w:t>, veil floating behind her.</w:t>
      </w:r>
    </w:p>
    <w:p w14:paraId="5E584BF8" w14:textId="77777777" w:rsidR="00DA1229" w:rsidRDefault="00DA1229" w:rsidP="00DA1229">
      <w:pPr>
        <w:spacing w:line="480" w:lineRule="auto"/>
      </w:pPr>
      <w:r>
        <w:t xml:space="preserve">Type: </w:t>
      </w:r>
      <w:r w:rsidRPr="00993C0D">
        <w:t xml:space="preserve">Loeschcke </w:t>
      </w:r>
      <w:r w:rsidRPr="00524C6D">
        <w:rPr>
          <w:caps/>
        </w:rPr>
        <w:t xml:space="preserve">viii </w:t>
      </w:r>
      <w:r w:rsidRPr="00993C0D">
        <w:t>var.</w:t>
      </w:r>
    </w:p>
    <w:p w14:paraId="7C6748C6" w14:textId="77777777" w:rsidR="00DA1229" w:rsidRPr="004905C4" w:rsidRDefault="00DA1229" w:rsidP="00DA1229">
      <w:pPr>
        <w:spacing w:line="480" w:lineRule="auto"/>
      </w:pPr>
      <w:r>
        <w:t xml:space="preserve">Place of Manufacture or Origin: </w:t>
      </w:r>
      <w:r w:rsidRPr="00993C0D">
        <w:t>Asia Minor</w:t>
      </w:r>
    </w:p>
    <w:p w14:paraId="215FD269" w14:textId="77777777" w:rsidR="00DA1229" w:rsidRDefault="00DA1229" w:rsidP="00DA1229">
      <w:pPr>
        <w:spacing w:line="480" w:lineRule="auto"/>
      </w:pPr>
      <w:r>
        <w:t>Parallels</w:t>
      </w:r>
      <w:r w:rsidRPr="00524C6D">
        <w:rPr>
          <w:caps/>
        </w:rPr>
        <w:t>:</w:t>
      </w:r>
      <w:r w:rsidRPr="00993C0D">
        <w:t xml:space="preserve"> (Identical) Bailey BM </w:t>
      </w:r>
      <w:r w:rsidRPr="00524C6D">
        <w:rPr>
          <w:caps/>
        </w:rPr>
        <w:t>iii</w:t>
      </w:r>
      <w:r w:rsidRPr="00993C0D">
        <w:t xml:space="preserve">, Q 2081, pl. 45; (near, but with slave and amphora on discus and broken handle): Bailey BM </w:t>
      </w:r>
      <w:r w:rsidRPr="00524C6D">
        <w:rPr>
          <w:caps/>
        </w:rPr>
        <w:t>iii</w:t>
      </w:r>
      <w:r w:rsidRPr="00993C0D">
        <w:t>, Q 2080, pl. 45 (Egypt); Djuric 1995, p. 54, no. C 155; for lamps of the same type, see Shier 1978, nos. 367–68, pl. 40 (Egypt).</w:t>
      </w:r>
      <w:r>
        <w:t xml:space="preserve"> </w:t>
      </w:r>
    </w:p>
    <w:p w14:paraId="7EB4A56C" w14:textId="77777777" w:rsidR="00C35F31" w:rsidRDefault="00C35F31" w:rsidP="00C35F31">
      <w:pPr>
        <w:spacing w:line="480" w:lineRule="auto"/>
      </w:pPr>
      <w:r>
        <w:t xml:space="preserve">Provenance: </w:t>
      </w:r>
    </w:p>
    <w:p w14:paraId="7417D0FF" w14:textId="77777777" w:rsidR="00DA1229" w:rsidRDefault="00DA1229" w:rsidP="00DA1229">
      <w:pPr>
        <w:spacing w:line="480" w:lineRule="auto"/>
      </w:pPr>
      <w:r>
        <w:t>Bibliography: Unpublished.</w:t>
      </w:r>
    </w:p>
    <w:p w14:paraId="50B9B215" w14:textId="77777777" w:rsidR="00DA1229" w:rsidRDefault="00DA1229" w:rsidP="00DA1229">
      <w:pPr>
        <w:spacing w:line="480" w:lineRule="auto"/>
      </w:pPr>
      <w:r>
        <w:t xml:space="preserve">Date: </w:t>
      </w:r>
      <w:r w:rsidRPr="00993C0D">
        <w:t>Second to early third century</w:t>
      </w:r>
      <w:r w:rsidRPr="00524C6D">
        <w:rPr>
          <w:caps/>
        </w:rPr>
        <w:t xml:space="preserve"> </w:t>
      </w:r>
      <w:r w:rsidRPr="005170AB">
        <w:rPr>
          <w:caps/>
        </w:rPr>
        <w:t>A.D.</w:t>
      </w:r>
    </w:p>
    <w:p w14:paraId="7EF1BBBF" w14:textId="77777777" w:rsidR="00DA1229" w:rsidRDefault="00DA1229" w:rsidP="00DA1229">
      <w:pPr>
        <w:spacing w:line="480" w:lineRule="auto"/>
      </w:pPr>
      <w:r>
        <w:t>Date numeric: 100; 225</w:t>
      </w:r>
    </w:p>
    <w:p w14:paraId="1ABC92B6"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4F552190"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FF57C2A" w14:textId="77777777" w:rsidR="00884538" w:rsidRDefault="00884538" w:rsidP="00884538">
      <w:pPr>
        <w:pStyle w:val="Textedelespacerserv2"/>
        <w:numPr>
          <w:ilvl w:val="0"/>
          <w:numId w:val="0"/>
        </w:numPr>
        <w:spacing w:line="480" w:lineRule="auto"/>
        <w:jc w:val="left"/>
        <w:outlineLvl w:val="9"/>
        <w:rPr>
          <w:rFonts w:ascii="Palatino" w:hAnsi="Palatino"/>
        </w:rPr>
      </w:pPr>
    </w:p>
    <w:p w14:paraId="57A90B7B" w14:textId="77777777" w:rsidR="00267B1E" w:rsidRDefault="00267B1E" w:rsidP="00267B1E">
      <w:pPr>
        <w:spacing w:line="480" w:lineRule="auto"/>
      </w:pPr>
      <w:r>
        <w:t>Catalogue Number: 440</w:t>
      </w:r>
    </w:p>
    <w:p w14:paraId="0B2A5EAE" w14:textId="77777777" w:rsidR="00267B1E" w:rsidRDefault="00267B1E" w:rsidP="00267B1E">
      <w:pPr>
        <w:spacing w:line="480" w:lineRule="auto"/>
      </w:pPr>
      <w:r>
        <w:t xml:space="preserve">Inventory Number: </w:t>
      </w:r>
      <w:r w:rsidR="00F417AC" w:rsidRPr="00993C0D">
        <w:t>83.</w:t>
      </w:r>
      <w:r w:rsidR="00F417AC" w:rsidRPr="00524C6D">
        <w:rPr>
          <w:caps/>
        </w:rPr>
        <w:t>aq.</w:t>
      </w:r>
      <w:r w:rsidR="00F417AC" w:rsidRPr="00993C0D">
        <w:t>377.192</w:t>
      </w:r>
    </w:p>
    <w:p w14:paraId="737EE963" w14:textId="77777777" w:rsidR="00267B1E" w:rsidRDefault="00267B1E" w:rsidP="00267B1E">
      <w:pPr>
        <w:spacing w:line="480" w:lineRule="auto"/>
      </w:pPr>
      <w:r>
        <w:t xml:space="preserve">Dimensions: </w:t>
      </w:r>
      <w:r w:rsidR="00F417AC" w:rsidRPr="00993C0D">
        <w:t>L: 9.1; W: 7.1; H: 2.5</w:t>
      </w:r>
    </w:p>
    <w:p w14:paraId="66CC734C" w14:textId="77777777" w:rsidR="00267B1E" w:rsidRDefault="00267B1E" w:rsidP="00267B1E">
      <w:pPr>
        <w:spacing w:line="480" w:lineRule="auto"/>
      </w:pPr>
      <w:r>
        <w:t xml:space="preserve">Condition and Fabric: </w:t>
      </w:r>
      <w:r w:rsidR="00F417AC" w:rsidRPr="00993C0D">
        <w:t>Minor chips on shoulder. Clay 5YR6/4 light reddish brown, glaze 5YR6/6 reddish yellow.</w:t>
      </w:r>
    </w:p>
    <w:p w14:paraId="4C702006" w14:textId="619D7A22" w:rsidR="00267B1E" w:rsidRDefault="00267B1E" w:rsidP="00267B1E">
      <w:pPr>
        <w:spacing w:line="480" w:lineRule="auto"/>
      </w:pPr>
      <w:r>
        <w:t xml:space="preserve">Description: </w:t>
      </w:r>
      <w:r w:rsidR="00F417AC" w:rsidRPr="00993C0D">
        <w:t>Moldmade, from plaster mold. Shoulder: Loeschcke form</w:t>
      </w:r>
      <w:r w:rsidR="00F417AC" w:rsidRPr="00524C6D">
        <w:rPr>
          <w:caps/>
        </w:rPr>
        <w:t xml:space="preserve"> vii </w:t>
      </w:r>
      <w:r w:rsidR="00F417AC" w:rsidRPr="00993C0D">
        <w:t>a. Filling-hole lower</w:t>
      </w:r>
      <w:r w:rsidR="00F417AC">
        <w:t xml:space="preserve"> left</w:t>
      </w:r>
      <w:r w:rsidR="00F417AC" w:rsidRPr="00993C0D">
        <w:t xml:space="preserve">. Large heart-shaped nozzle tangent to shoulder (nozzle form Cn. A1, in BM </w:t>
      </w:r>
      <w:r w:rsidR="00F417AC" w:rsidRPr="00524C6D">
        <w:rPr>
          <w:caps/>
        </w:rPr>
        <w:t>iii</w:t>
      </w:r>
      <w:r w:rsidR="00F417AC" w:rsidRPr="00993C0D">
        <w:t xml:space="preserve">, p. 330, fig. 160). </w:t>
      </w:r>
      <w:r w:rsidR="00F417AC">
        <w:t xml:space="preserve">Base </w:t>
      </w:r>
      <w:r w:rsidR="00F417AC" w:rsidRPr="00E066F7">
        <w:t>marked off by one circular groove. Potter’s incuse signature: {{insc:</w:t>
      </w:r>
      <w:r w:rsidR="00F417AC" w:rsidRPr="00E066F7">
        <w:rPr>
          <w:caps/>
        </w:rPr>
        <w:t>romane/sis</w:t>
      </w:r>
      <w:r w:rsidR="00F417AC" w:rsidRPr="00E066F7">
        <w:t>}}; small circle in lower part</w:t>
      </w:r>
      <w:r w:rsidR="006B0A58">
        <w:t>.</w:t>
      </w:r>
      <w:r w:rsidR="000F01F4">
        <w:t xml:space="preserve"> {{stamp:440}}</w:t>
      </w:r>
    </w:p>
    <w:p w14:paraId="048951DC" w14:textId="77777777" w:rsidR="00267B1E" w:rsidRDefault="00267B1E" w:rsidP="00267B1E">
      <w:pPr>
        <w:spacing w:line="480" w:lineRule="auto"/>
      </w:pPr>
      <w:r>
        <w:t xml:space="preserve">Discus Iconography: </w:t>
      </w:r>
      <w:r w:rsidR="00F417AC">
        <w:t>T</w:t>
      </w:r>
      <w:r w:rsidR="00F417AC" w:rsidRPr="00993C0D">
        <w:t xml:space="preserve">wo gladiators, </w:t>
      </w:r>
      <w:r w:rsidR="00F417AC" w:rsidRPr="00993C0D">
        <w:rPr>
          <w:i/>
        </w:rPr>
        <w:t>Samnite</w:t>
      </w:r>
      <w:r w:rsidR="00F417AC" w:rsidRPr="00993C0D">
        <w:t xml:space="preserve"> and </w:t>
      </w:r>
      <w:r w:rsidR="00F417AC" w:rsidRPr="00993C0D">
        <w:rPr>
          <w:i/>
        </w:rPr>
        <w:t>hoplomachus,</w:t>
      </w:r>
      <w:r w:rsidR="00F417AC" w:rsidRPr="00993C0D">
        <w:t xml:space="preserve"> in combat to right, each with double-plumed helmet, greaves, and rectangular shield; sword-arm bound for protection (</w:t>
      </w:r>
      <w:r w:rsidR="00F417AC" w:rsidRPr="00993C0D">
        <w:rPr>
          <w:i/>
        </w:rPr>
        <w:t>manica</w:t>
      </w:r>
      <w:r w:rsidR="00F417AC" w:rsidRPr="00955FB8">
        <w:t>);</w:t>
      </w:r>
      <w:r w:rsidR="00F417AC" w:rsidRPr="00993C0D">
        <w:rPr>
          <w:i/>
        </w:rPr>
        <w:t xml:space="preserve"> </w:t>
      </w:r>
      <w:r w:rsidR="00F417AC" w:rsidRPr="00993C0D">
        <w:t>victor standing at left, his adversary kneeling at ground.</w:t>
      </w:r>
    </w:p>
    <w:p w14:paraId="231629EF" w14:textId="77777777" w:rsidR="00267B1E" w:rsidRDefault="00267B1E" w:rsidP="00267B1E">
      <w:pPr>
        <w:spacing w:line="480" w:lineRule="auto"/>
      </w:pPr>
      <w:r>
        <w:t xml:space="preserve">Type: </w:t>
      </w:r>
      <w:r w:rsidR="00F417AC" w:rsidRPr="00E066F7">
        <w:t xml:space="preserve">Loeschcke </w:t>
      </w:r>
      <w:r w:rsidR="00F417AC" w:rsidRPr="00E066F7">
        <w:rPr>
          <w:caps/>
        </w:rPr>
        <w:t xml:space="preserve">viii </w:t>
      </w:r>
      <w:r w:rsidR="00F417AC" w:rsidRPr="00E066F7">
        <w:t>var.</w:t>
      </w:r>
    </w:p>
    <w:p w14:paraId="24537477" w14:textId="77777777" w:rsidR="00267B1E" w:rsidRDefault="00267B1E" w:rsidP="00267B1E">
      <w:pPr>
        <w:spacing w:line="480" w:lineRule="auto"/>
      </w:pPr>
      <w:r>
        <w:t xml:space="preserve">Place of Manufacture or Origin: </w:t>
      </w:r>
      <w:r w:rsidR="004905C4">
        <w:t>Anatolia</w:t>
      </w:r>
    </w:p>
    <w:p w14:paraId="30A7CD60" w14:textId="77777777" w:rsidR="00267B1E" w:rsidRDefault="00267B1E" w:rsidP="00267B1E">
      <w:pPr>
        <w:spacing w:line="480" w:lineRule="auto"/>
      </w:pPr>
      <w:r>
        <w:t xml:space="preserve">Parallels: </w:t>
      </w:r>
      <w:r w:rsidR="00F417AC" w:rsidRPr="00E066F7">
        <w:t>For discus (identical) Bruneau 1965, nos. 4633–34, pl. 30 ({{insc:</w:t>
      </w:r>
      <w:r w:rsidR="00F417AC" w:rsidRPr="00E066F7">
        <w:rPr>
          <w:caps/>
        </w:rPr>
        <w:t>romanesis</w:t>
      </w:r>
      <w:r w:rsidR="00F417AC" w:rsidRPr="00E066F7">
        <w:t>}}); Heres 1968, no. 62, pl. 33.5 ({{insc:</w:t>
      </w:r>
      <w:r w:rsidR="00F417AC" w:rsidRPr="00E066F7">
        <w:rPr>
          <w:caps/>
        </w:rPr>
        <w:t>romanesis</w:t>
      </w:r>
      <w:r w:rsidR="00F417AC" w:rsidRPr="00E066F7">
        <w:t>}}) (Musée du Louvre); Heres 1972, no. 472 (fr.), pl. 50 (</w:t>
      </w:r>
      <w:r w:rsidR="00943E5A">
        <w:t>{{loc_0000:</w:t>
      </w:r>
      <w:r w:rsidR="00F417AC" w:rsidRPr="00E066F7">
        <w:t>Smyrna</w:t>
      </w:r>
      <w:r w:rsidR="00943E5A">
        <w:t>}}</w:t>
      </w:r>
      <w:r w:rsidR="00F417AC" w:rsidRPr="00E066F7">
        <w:t xml:space="preserve">); Bailey BM </w:t>
      </w:r>
      <w:r w:rsidR="00F417AC" w:rsidRPr="00E066F7">
        <w:rPr>
          <w:caps/>
        </w:rPr>
        <w:t>iii</w:t>
      </w:r>
      <w:r w:rsidR="00F417AC" w:rsidRPr="00E066F7">
        <w:t>, p. 56, Q 2769, pl. 85 ({{insc:</w:t>
      </w:r>
      <w:r w:rsidR="00F417AC" w:rsidRPr="00E066F7">
        <w:rPr>
          <w:caps/>
        </w:rPr>
        <w:t>romanesis</w:t>
      </w:r>
      <w:r w:rsidR="00F417AC" w:rsidRPr="00E066F7">
        <w:t>}}), fig. 66 (with further refs.); Oziol 1993, nos. 77–78, fig. 12 ({{insc:</w:t>
      </w:r>
      <w:r w:rsidR="00F417AC" w:rsidRPr="00E066F7">
        <w:rPr>
          <w:caps/>
        </w:rPr>
        <w:t>romanesis</w:t>
      </w:r>
      <w:r w:rsidR="00F417AC" w:rsidRPr="00E066F7">
        <w:t>}}).</w:t>
      </w:r>
    </w:p>
    <w:p w14:paraId="733B2E12" w14:textId="77777777" w:rsidR="00C35F31" w:rsidRDefault="00C35F31" w:rsidP="00C35F31">
      <w:pPr>
        <w:spacing w:line="480" w:lineRule="auto"/>
      </w:pPr>
      <w:r>
        <w:t xml:space="preserve">Provenance: </w:t>
      </w:r>
    </w:p>
    <w:p w14:paraId="307EB50A" w14:textId="77777777" w:rsidR="00267B1E" w:rsidRDefault="00267B1E" w:rsidP="00267B1E">
      <w:pPr>
        <w:spacing w:line="480" w:lineRule="auto"/>
      </w:pPr>
      <w:r>
        <w:t>Bibliography: Unpublished.</w:t>
      </w:r>
    </w:p>
    <w:p w14:paraId="07F42052" w14:textId="77777777" w:rsidR="00267B1E" w:rsidRDefault="00267B1E" w:rsidP="00267B1E">
      <w:pPr>
        <w:spacing w:line="480" w:lineRule="auto"/>
      </w:pPr>
      <w:r>
        <w:t xml:space="preserve">Date: </w:t>
      </w:r>
      <w:r w:rsidR="00F417AC" w:rsidRPr="00993C0D">
        <w:t>First third of second century</w:t>
      </w:r>
      <w:r w:rsidR="00F417AC" w:rsidRPr="00524C6D">
        <w:rPr>
          <w:caps/>
        </w:rPr>
        <w:t xml:space="preserve"> </w:t>
      </w:r>
      <w:r w:rsidR="00F417AC" w:rsidRPr="005170AB">
        <w:rPr>
          <w:caps/>
        </w:rPr>
        <w:t>A.D.</w:t>
      </w:r>
    </w:p>
    <w:p w14:paraId="3B889B8B" w14:textId="77777777" w:rsidR="00267B1E" w:rsidRDefault="00267B1E" w:rsidP="00267B1E">
      <w:pPr>
        <w:spacing w:line="480" w:lineRule="auto"/>
      </w:pPr>
      <w:r>
        <w:t xml:space="preserve">Date numeric: </w:t>
      </w:r>
      <w:r w:rsidR="00F417AC">
        <w:t>100; 135</w:t>
      </w:r>
    </w:p>
    <w:p w14:paraId="02C3EE5B"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319BB7C8" w14:textId="77777777" w:rsidR="00884538" w:rsidRPr="00257B6B" w:rsidRDefault="00884538" w:rsidP="00884538">
      <w:pPr>
        <w:pStyle w:val="Textedelespacerserv2"/>
        <w:numPr>
          <w:ilvl w:val="0"/>
          <w:numId w:val="0"/>
        </w:numPr>
        <w:spacing w:line="480" w:lineRule="auto"/>
        <w:jc w:val="left"/>
        <w:outlineLvl w:val="9"/>
        <w:rPr>
          <w:rFonts w:ascii="Palatino" w:hAnsi="Palatino"/>
        </w:rPr>
      </w:pPr>
      <w:r w:rsidRPr="00257B6B">
        <w:rPr>
          <w:rFonts w:ascii="Palatino" w:hAnsi="Palatino"/>
        </w:rPr>
        <w:t>———</w:t>
      </w:r>
    </w:p>
    <w:p w14:paraId="3DE63944" w14:textId="77777777" w:rsidR="00884538" w:rsidRDefault="00884538" w:rsidP="00884538">
      <w:pPr>
        <w:pStyle w:val="Textedelespacerserv2"/>
        <w:numPr>
          <w:ilvl w:val="0"/>
          <w:numId w:val="0"/>
        </w:numPr>
        <w:spacing w:line="480" w:lineRule="auto"/>
        <w:jc w:val="left"/>
        <w:outlineLvl w:val="9"/>
        <w:rPr>
          <w:rFonts w:ascii="Palatino" w:hAnsi="Palatino"/>
        </w:rPr>
      </w:pPr>
    </w:p>
    <w:p w14:paraId="442FCCBB" w14:textId="77777777" w:rsidR="007C5017" w:rsidRDefault="007C5017" w:rsidP="007C5017">
      <w:pPr>
        <w:spacing w:line="480" w:lineRule="auto"/>
      </w:pPr>
      <w:r>
        <w:t>Catalogue Number: 441</w:t>
      </w:r>
    </w:p>
    <w:p w14:paraId="78CDF267" w14:textId="77777777" w:rsidR="007C5017" w:rsidRDefault="007C5017" w:rsidP="007C5017">
      <w:pPr>
        <w:spacing w:line="480" w:lineRule="auto"/>
      </w:pPr>
      <w:r>
        <w:t xml:space="preserve">Inventory Number: </w:t>
      </w:r>
      <w:r w:rsidRPr="00993C0D">
        <w:t>83.</w:t>
      </w:r>
      <w:r w:rsidRPr="00524C6D">
        <w:rPr>
          <w:caps/>
        </w:rPr>
        <w:t>aq.</w:t>
      </w:r>
      <w:r w:rsidRPr="00993C0D">
        <w:t>377.534</w:t>
      </w:r>
    </w:p>
    <w:p w14:paraId="0FD95CC5" w14:textId="77777777" w:rsidR="007C5017" w:rsidRDefault="007C5017" w:rsidP="007C5017">
      <w:pPr>
        <w:spacing w:line="480" w:lineRule="auto"/>
      </w:pPr>
      <w:r>
        <w:t xml:space="preserve">Dimensions: </w:t>
      </w:r>
      <w:r w:rsidRPr="00993C0D">
        <w:t>L: 8.6; W: 6.5; H: 2.7</w:t>
      </w:r>
    </w:p>
    <w:p w14:paraId="20C8B514" w14:textId="77777777" w:rsidR="007C5017" w:rsidRDefault="007C5017" w:rsidP="007C5017">
      <w:pPr>
        <w:spacing w:line="480" w:lineRule="auto"/>
      </w:pPr>
      <w:r>
        <w:t xml:space="preserve">Condition and Fabric: </w:t>
      </w:r>
      <w:r w:rsidRPr="00993C0D">
        <w:t>Intact. Clay near 5YR6/6 reddish yellow, worn uneven remains of glaze 10R5/6 red.</w:t>
      </w:r>
    </w:p>
    <w:p w14:paraId="4ED78CFE" w14:textId="77777777" w:rsidR="007C5017" w:rsidRDefault="007C5017" w:rsidP="007C5017">
      <w:pPr>
        <w:spacing w:line="480" w:lineRule="auto"/>
      </w:pPr>
      <w:r>
        <w:t xml:space="preserve">Description: </w:t>
      </w:r>
      <w:r w:rsidRPr="00993C0D">
        <w:t xml:space="preserve">Moldmade. Unpierced solid vertical handle with groove. Rounded plain outward-sloping shoulder, separated from flat discus by </w:t>
      </w:r>
      <w:r>
        <w:t xml:space="preserve">a </w:t>
      </w:r>
      <w:r w:rsidRPr="00993C0D">
        <w:t xml:space="preserve">raised ridge and </w:t>
      </w:r>
      <w:r>
        <w:t xml:space="preserve">an </w:t>
      </w:r>
      <w:r w:rsidRPr="00993C0D">
        <w:t xml:space="preserve">inward-sloping molding; no square lugs on shoulder, contrary to the norm on </w:t>
      </w:r>
      <w:r w:rsidRPr="00993C0D">
        <w:rPr>
          <w:i/>
        </w:rPr>
        <w:t>Firmalampen</w:t>
      </w:r>
      <w:r w:rsidRPr="00993C0D">
        <w:t xml:space="preserve">. Central filling-hole. Protruding rounded nozzle with semicircular raised wick-hole area; two small circles on both corners of this area; short beveled nozzle neck with narrow and shallow median groove on top, flanked by two small oblique ridges, each ending in a small bead, separating nozzle from shoulder. Flat base marked off </w:t>
      </w:r>
      <w:r>
        <w:t>by</w:t>
      </w:r>
      <w:r w:rsidRPr="00993C0D">
        <w:t xml:space="preserve"> two rings, outer one thicker than inner one.</w:t>
      </w:r>
    </w:p>
    <w:p w14:paraId="3E48C61D" w14:textId="77777777" w:rsidR="007C5017" w:rsidRDefault="007C5017" w:rsidP="007C5017">
      <w:pPr>
        <w:spacing w:line="480" w:lineRule="auto"/>
      </w:pPr>
      <w:r>
        <w:t>Discus Iconography: Plain discus.</w:t>
      </w:r>
    </w:p>
    <w:p w14:paraId="08E51836" w14:textId="77777777" w:rsidR="007C5017" w:rsidRDefault="007C5017" w:rsidP="007C5017">
      <w:pPr>
        <w:spacing w:line="480" w:lineRule="auto"/>
      </w:pPr>
      <w:r>
        <w:t xml:space="preserve">Type: </w:t>
      </w:r>
      <w:r w:rsidRPr="00993C0D">
        <w:t xml:space="preserve">Buchi </w:t>
      </w:r>
      <w:r w:rsidRPr="00524C6D">
        <w:rPr>
          <w:caps/>
        </w:rPr>
        <w:t>ix</w:t>
      </w:r>
      <w:r w:rsidRPr="00993C0D">
        <w:t>-a var.</w:t>
      </w:r>
    </w:p>
    <w:p w14:paraId="57DE82A4" w14:textId="77777777" w:rsidR="007C5017" w:rsidRDefault="007C5017" w:rsidP="007C5017">
      <w:pPr>
        <w:spacing w:line="480" w:lineRule="auto"/>
      </w:pPr>
      <w:r>
        <w:t xml:space="preserve">Place of Manufacture or Origin: </w:t>
      </w:r>
      <w:r w:rsidR="00792407">
        <w:t>Unknown</w:t>
      </w:r>
    </w:p>
    <w:p w14:paraId="0E46C22B" w14:textId="77777777" w:rsidR="007C5017" w:rsidRDefault="007C5017" w:rsidP="007C5017">
      <w:pPr>
        <w:spacing w:line="480" w:lineRule="auto"/>
      </w:pPr>
      <w:r>
        <w:t xml:space="preserve">Parallels: None </w:t>
      </w:r>
      <w:r w:rsidRPr="00993C0D">
        <w:t>found.</w:t>
      </w:r>
    </w:p>
    <w:p w14:paraId="406362E6" w14:textId="77777777" w:rsidR="00C35F31" w:rsidRDefault="00C35F31" w:rsidP="00C35F31">
      <w:pPr>
        <w:spacing w:line="480" w:lineRule="auto"/>
      </w:pPr>
      <w:r>
        <w:t xml:space="preserve">Provenance: </w:t>
      </w:r>
    </w:p>
    <w:p w14:paraId="4B93B760" w14:textId="77777777" w:rsidR="007C5017" w:rsidRDefault="007C5017" w:rsidP="007C5017">
      <w:pPr>
        <w:spacing w:line="480" w:lineRule="auto"/>
      </w:pPr>
      <w:r>
        <w:t>Bibliography: Unpublished.</w:t>
      </w:r>
    </w:p>
    <w:p w14:paraId="7CEEA9D9" w14:textId="77777777" w:rsidR="007C5017" w:rsidRDefault="007C5017" w:rsidP="007C5017">
      <w:pPr>
        <w:spacing w:line="480" w:lineRule="auto"/>
      </w:pPr>
      <w:r>
        <w:t xml:space="preserve">Date: </w:t>
      </w:r>
      <w:r w:rsidR="00792407">
        <w:t>Flavian</w:t>
      </w:r>
    </w:p>
    <w:p w14:paraId="6AF6F113" w14:textId="77777777" w:rsidR="007C5017" w:rsidRDefault="007C5017" w:rsidP="007C5017">
      <w:pPr>
        <w:spacing w:line="480" w:lineRule="auto"/>
      </w:pPr>
      <w:r>
        <w:t>Date numeric: 69; 96</w:t>
      </w:r>
    </w:p>
    <w:p w14:paraId="1E8B60DD" w14:textId="77777777" w:rsidR="00884538" w:rsidRPr="00993C0D" w:rsidRDefault="00884538" w:rsidP="00884538">
      <w:pPr>
        <w:pStyle w:val="Textedelespacerserv2"/>
        <w:numPr>
          <w:ilvl w:val="0"/>
          <w:numId w:val="0"/>
        </w:numPr>
        <w:spacing w:line="480" w:lineRule="auto"/>
        <w:jc w:val="left"/>
        <w:outlineLvl w:val="9"/>
        <w:rPr>
          <w:rFonts w:ascii="Palatino" w:hAnsi="Palatino"/>
        </w:rPr>
      </w:pPr>
    </w:p>
    <w:p w14:paraId="640FB49B" w14:textId="77777777" w:rsidR="00F865B5" w:rsidRPr="00257B6B" w:rsidRDefault="00F865B5" w:rsidP="00F865B5">
      <w:pPr>
        <w:pStyle w:val="Textedelespacerserv2"/>
        <w:numPr>
          <w:ilvl w:val="0"/>
          <w:numId w:val="0"/>
        </w:numPr>
        <w:spacing w:line="480" w:lineRule="auto"/>
        <w:jc w:val="left"/>
        <w:outlineLvl w:val="9"/>
        <w:rPr>
          <w:rFonts w:ascii="Palatino" w:hAnsi="Palatino"/>
        </w:rPr>
      </w:pPr>
      <w:r w:rsidRPr="00257B6B">
        <w:rPr>
          <w:rFonts w:ascii="Palatino" w:hAnsi="Palatino"/>
        </w:rPr>
        <w:t>———</w:t>
      </w:r>
    </w:p>
    <w:p w14:paraId="49909299" w14:textId="77777777" w:rsidR="00F865B5" w:rsidRDefault="00F865B5" w:rsidP="00F865B5">
      <w:pPr>
        <w:pStyle w:val="Textedelespacerserv2"/>
        <w:numPr>
          <w:ilvl w:val="0"/>
          <w:numId w:val="0"/>
        </w:numPr>
        <w:spacing w:line="480" w:lineRule="auto"/>
        <w:jc w:val="left"/>
        <w:outlineLvl w:val="9"/>
        <w:rPr>
          <w:rFonts w:ascii="Palatino" w:hAnsi="Palatino"/>
        </w:rPr>
      </w:pPr>
    </w:p>
    <w:p w14:paraId="4A54CDD3" w14:textId="77777777" w:rsidR="00323F4E" w:rsidRDefault="00323F4E" w:rsidP="00323F4E">
      <w:pPr>
        <w:spacing w:line="480" w:lineRule="auto"/>
      </w:pPr>
      <w:r>
        <w:t>Catalogue Number: 442</w:t>
      </w:r>
    </w:p>
    <w:p w14:paraId="3268F41D" w14:textId="77777777" w:rsidR="00323F4E" w:rsidRDefault="00323F4E" w:rsidP="00323F4E">
      <w:pPr>
        <w:spacing w:line="480" w:lineRule="auto"/>
      </w:pPr>
      <w:r>
        <w:t xml:space="preserve">Inventory Number: </w:t>
      </w:r>
      <w:r w:rsidRPr="00993C0D">
        <w:t>83.</w:t>
      </w:r>
      <w:r w:rsidRPr="00524C6D">
        <w:rPr>
          <w:caps/>
        </w:rPr>
        <w:t>aq.</w:t>
      </w:r>
      <w:r w:rsidRPr="00993C0D">
        <w:t>377.442</w:t>
      </w:r>
    </w:p>
    <w:p w14:paraId="7F69DBEA" w14:textId="77777777" w:rsidR="00323F4E" w:rsidRDefault="00323F4E" w:rsidP="00323F4E">
      <w:pPr>
        <w:spacing w:line="480" w:lineRule="auto"/>
      </w:pPr>
      <w:r>
        <w:t xml:space="preserve">Dimensions: </w:t>
      </w:r>
      <w:r w:rsidRPr="00993C0D">
        <w:t>L: 11.5; W: 7.6; H: 3.5</w:t>
      </w:r>
    </w:p>
    <w:p w14:paraId="1B26A8FB" w14:textId="77777777" w:rsidR="00323F4E" w:rsidRDefault="00323F4E" w:rsidP="00323F4E">
      <w:pPr>
        <w:spacing w:line="480" w:lineRule="auto"/>
      </w:pPr>
      <w:r>
        <w:t xml:space="preserve">Condition and Fabric: </w:t>
      </w:r>
      <w:r w:rsidRPr="00993C0D">
        <w:t>Nozzle front restored: overpainted and possibly too long. Clay near 7.5YR7/4 pink, glaze 5YR5/6 yellowish red.</w:t>
      </w:r>
    </w:p>
    <w:p w14:paraId="352D5A29" w14:textId="2AFEDDAA" w:rsidR="00323F4E" w:rsidRDefault="00323F4E" w:rsidP="00323F4E">
      <w:pPr>
        <w:spacing w:line="480" w:lineRule="auto"/>
      </w:pPr>
      <w:r>
        <w:t xml:space="preserve">Description: </w:t>
      </w:r>
      <w:r w:rsidRPr="00993C0D">
        <w:t xml:space="preserve">Moldmade. Outward-sloping shoulder, separated from flat discus by </w:t>
      </w:r>
      <w:r>
        <w:t xml:space="preserve">a </w:t>
      </w:r>
      <w:r w:rsidRPr="00993C0D">
        <w:t>raised ridge; symmetrically placed lug on each side below median horizontal axis. Central filling-hole. Protruding rounded nozzle with semicircular raised wick-hole area; short nozzle neck with broad deep median gro</w:t>
      </w:r>
      <w:r w:rsidR="00E72798">
        <w:t>ove between two slanted sides. S</w:t>
      </w:r>
      <w:r w:rsidR="00E72798" w:rsidRPr="00993C0D">
        <w:t xml:space="preserve">mall air hole </w:t>
      </w:r>
      <w:r w:rsidR="00E72798">
        <w:t>in the groove</w:t>
      </w:r>
      <w:r w:rsidRPr="00993C0D">
        <w:t xml:space="preserve">. Flat base marked off </w:t>
      </w:r>
      <w:r>
        <w:t>by</w:t>
      </w:r>
      <w:r w:rsidRPr="00993C0D">
        <w:t xml:space="preserve"> two rings, </w:t>
      </w:r>
      <w:r>
        <w:t xml:space="preserve">the </w:t>
      </w:r>
      <w:r w:rsidRPr="00993C0D">
        <w:t xml:space="preserve">outer one thicker than </w:t>
      </w:r>
      <w:r>
        <w:t xml:space="preserve">the </w:t>
      </w:r>
      <w:r w:rsidRPr="00993C0D">
        <w:t>inner one. Workshop signature in relief capital letters upside</w:t>
      </w:r>
      <w:r w:rsidRPr="00E066F7">
        <w:t>-down: {{insc:</w:t>
      </w:r>
      <w:r w:rsidRPr="00E066F7">
        <w:rPr>
          <w:caps/>
        </w:rPr>
        <w:t>fortis</w:t>
      </w:r>
      <w:r w:rsidR="00E72798">
        <w:t>}};</w:t>
      </w:r>
      <w:r>
        <w:t xml:space="preserve"> </w:t>
      </w:r>
      <w:r w:rsidRPr="00993C0D">
        <w:t>crown or wreath under it.</w:t>
      </w:r>
    </w:p>
    <w:p w14:paraId="27E89A7B" w14:textId="77777777" w:rsidR="00323F4E" w:rsidRDefault="00323F4E" w:rsidP="00323F4E">
      <w:pPr>
        <w:spacing w:line="480" w:lineRule="auto"/>
      </w:pPr>
      <w:r>
        <w:t>Discus Iconography: Plain discus.</w:t>
      </w:r>
    </w:p>
    <w:p w14:paraId="217B3461" w14:textId="77777777" w:rsidR="00323F4E" w:rsidRDefault="00323F4E" w:rsidP="00323F4E">
      <w:pPr>
        <w:spacing w:line="480" w:lineRule="auto"/>
      </w:pPr>
      <w:r>
        <w:t xml:space="preserve">Type: </w:t>
      </w:r>
      <w:r w:rsidRPr="00993C0D">
        <w:t xml:space="preserve">Buchi </w:t>
      </w:r>
      <w:r w:rsidRPr="00524C6D">
        <w:rPr>
          <w:caps/>
        </w:rPr>
        <w:t>ix</w:t>
      </w:r>
      <w:r w:rsidR="00792407">
        <w:t>-b</w:t>
      </w:r>
    </w:p>
    <w:p w14:paraId="0E9542F6" w14:textId="77777777" w:rsidR="00323F4E" w:rsidRDefault="00323F4E" w:rsidP="00323F4E">
      <w:pPr>
        <w:spacing w:line="480" w:lineRule="auto"/>
      </w:pPr>
      <w:r>
        <w:t xml:space="preserve">Place of Manufacture or Origin: </w:t>
      </w:r>
      <w:r w:rsidR="00792407">
        <w:t>North Italy</w:t>
      </w:r>
    </w:p>
    <w:p w14:paraId="0F36830E" w14:textId="77777777" w:rsidR="00323F4E" w:rsidRDefault="00323F4E" w:rsidP="00323F4E">
      <w:pPr>
        <w:spacing w:line="480" w:lineRule="auto"/>
      </w:pPr>
      <w:r>
        <w:t xml:space="preserve">Parallels: </w:t>
      </w:r>
      <w:r w:rsidRPr="00993C0D">
        <w:t xml:space="preserve">Buchi 1975, no. 447, pl. 25; Bailey BM </w:t>
      </w:r>
      <w:r w:rsidRPr="00524C6D">
        <w:rPr>
          <w:caps/>
        </w:rPr>
        <w:t>ii</w:t>
      </w:r>
      <w:r w:rsidRPr="00993C0D">
        <w:t>, Q 1165, pl. 51; Alram-Stern 1989, no. 135, pl. 25.</w:t>
      </w:r>
    </w:p>
    <w:p w14:paraId="3FD5DCDC" w14:textId="77777777" w:rsidR="00C35F31" w:rsidRDefault="00C35F31" w:rsidP="00C35F31">
      <w:pPr>
        <w:spacing w:line="480" w:lineRule="auto"/>
      </w:pPr>
      <w:r>
        <w:t xml:space="preserve">Provenance: </w:t>
      </w:r>
    </w:p>
    <w:p w14:paraId="394E5F97" w14:textId="77777777" w:rsidR="00323F4E" w:rsidRDefault="00323F4E" w:rsidP="00323F4E">
      <w:pPr>
        <w:spacing w:line="480" w:lineRule="auto"/>
      </w:pPr>
      <w:r>
        <w:t>Bibliography: Unpublished.</w:t>
      </w:r>
    </w:p>
    <w:p w14:paraId="0EB603D8" w14:textId="77777777" w:rsidR="00323F4E" w:rsidRDefault="00323F4E" w:rsidP="00323F4E">
      <w:pPr>
        <w:spacing w:line="480" w:lineRule="auto"/>
      </w:pPr>
      <w:r>
        <w:t xml:space="preserve">Date: </w:t>
      </w:r>
      <w:r w:rsidR="00792407">
        <w:t>Early Flavian to Early Trajanic</w:t>
      </w:r>
    </w:p>
    <w:p w14:paraId="77BE1CBA" w14:textId="77777777" w:rsidR="00323F4E" w:rsidRDefault="00323F4E" w:rsidP="00323F4E">
      <w:pPr>
        <w:spacing w:line="480" w:lineRule="auto"/>
      </w:pPr>
      <w:r>
        <w:t>Date numeric: 69; 110</w:t>
      </w:r>
    </w:p>
    <w:p w14:paraId="536112AA"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4E15F0C7"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AC2E726" w14:textId="77777777" w:rsidR="00F865B5" w:rsidRDefault="00F865B5" w:rsidP="00F865B5">
      <w:pPr>
        <w:pStyle w:val="Textedelespacerserv2"/>
        <w:numPr>
          <w:ilvl w:val="0"/>
          <w:numId w:val="0"/>
        </w:numPr>
        <w:spacing w:line="480" w:lineRule="auto"/>
        <w:jc w:val="left"/>
        <w:outlineLvl w:val="9"/>
        <w:rPr>
          <w:rFonts w:ascii="Palatino" w:hAnsi="Palatino"/>
        </w:rPr>
      </w:pPr>
    </w:p>
    <w:p w14:paraId="622A6303" w14:textId="77777777" w:rsidR="00BF276F" w:rsidRDefault="00BF276F" w:rsidP="00BF276F">
      <w:pPr>
        <w:spacing w:line="480" w:lineRule="auto"/>
      </w:pPr>
      <w:r>
        <w:t>Catalogue Number: 443</w:t>
      </w:r>
    </w:p>
    <w:p w14:paraId="0F254B80" w14:textId="77777777" w:rsidR="00BF276F" w:rsidRDefault="00BF276F" w:rsidP="00BF276F">
      <w:pPr>
        <w:spacing w:line="480" w:lineRule="auto"/>
      </w:pPr>
      <w:r>
        <w:t xml:space="preserve">Inventory Number: </w:t>
      </w:r>
      <w:r w:rsidRPr="00993C0D">
        <w:t>83.</w:t>
      </w:r>
      <w:r w:rsidRPr="00524C6D">
        <w:rPr>
          <w:caps/>
        </w:rPr>
        <w:t>aq.</w:t>
      </w:r>
      <w:r w:rsidRPr="00993C0D">
        <w:t>377.428</w:t>
      </w:r>
    </w:p>
    <w:p w14:paraId="24CE2613" w14:textId="77777777" w:rsidR="00BF276F" w:rsidRDefault="00BF276F" w:rsidP="00BF276F">
      <w:pPr>
        <w:spacing w:line="480" w:lineRule="auto"/>
      </w:pPr>
      <w:r>
        <w:t xml:space="preserve">Dimensions: </w:t>
      </w:r>
      <w:r w:rsidRPr="00993C0D">
        <w:t>L.7.4; W.3.7; H.2.0</w:t>
      </w:r>
    </w:p>
    <w:p w14:paraId="13975FB3" w14:textId="77777777" w:rsidR="00BF276F" w:rsidRDefault="00BF276F" w:rsidP="00BF276F">
      <w:pPr>
        <w:spacing w:line="480" w:lineRule="auto"/>
      </w:pPr>
      <w:r>
        <w:t xml:space="preserve">Condition and Fabric: </w:t>
      </w:r>
      <w:r w:rsidRPr="00993C0D">
        <w:t>Intact. Clay 7.5YR8/4 pink, mottled glaze mostly 5YR6/6 reddish yellow.</w:t>
      </w:r>
    </w:p>
    <w:p w14:paraId="313F23BB" w14:textId="77777777" w:rsidR="00BF276F" w:rsidRDefault="00BF276F" w:rsidP="00BF276F">
      <w:pPr>
        <w:spacing w:line="480" w:lineRule="auto"/>
      </w:pPr>
      <w:r>
        <w:t xml:space="preserve">Description: </w:t>
      </w:r>
      <w:r w:rsidRPr="00993C0D">
        <w:t xml:space="preserve">Moldmade. Substantial smooth ring handle. Outward-sloping shoulder, separated from flat discus by </w:t>
      </w:r>
      <w:r>
        <w:t xml:space="preserve">a </w:t>
      </w:r>
      <w:r w:rsidRPr="00993C0D">
        <w:t>raised ridge; two lugs symmetrically placed below median horizontal axis. Central filling-hole. Protruding rounded nozzle with semicircular raised wick-hole area; slightly</w:t>
      </w:r>
      <w:r w:rsidR="00D8208C">
        <w:t xml:space="preserve"> longer nozzle neck than on </w:t>
      </w:r>
      <w:hyperlink r:id="rId88" w:history="1">
        <w:r w:rsidR="00D8208C" w:rsidRPr="00D8208C">
          <w:rPr>
            <w:rStyle w:val="Hyperlink"/>
          </w:rPr>
          <w:t>cat</w:t>
        </w:r>
        <w:r w:rsidRPr="00D8208C">
          <w:rPr>
            <w:rStyle w:val="Hyperlink"/>
          </w:rPr>
          <w:t>. 447</w:t>
        </w:r>
      </w:hyperlink>
      <w:r w:rsidRPr="00993C0D">
        <w:t xml:space="preserve"> and </w:t>
      </w:r>
      <w:hyperlink r:id="rId89" w:history="1">
        <w:r w:rsidR="00D8208C" w:rsidRPr="00D8208C">
          <w:rPr>
            <w:rStyle w:val="Hyperlink"/>
          </w:rPr>
          <w:t xml:space="preserve">cat. </w:t>
        </w:r>
        <w:r w:rsidRPr="00D8208C">
          <w:rPr>
            <w:rStyle w:val="Hyperlink"/>
          </w:rPr>
          <w:t>448</w:t>
        </w:r>
      </w:hyperlink>
      <w:r w:rsidRPr="00993C0D">
        <w:t xml:space="preserve">, deep median groove between two flat outward-slanting sides. Flat base marked off </w:t>
      </w:r>
      <w:r>
        <w:t>by</w:t>
      </w:r>
      <w:r w:rsidRPr="00993C0D">
        <w:t xml:space="preserve"> two rings, </w:t>
      </w:r>
      <w:r>
        <w:t xml:space="preserve">the </w:t>
      </w:r>
      <w:r w:rsidRPr="00993C0D">
        <w:t xml:space="preserve">outer one thicker than </w:t>
      </w:r>
      <w:r>
        <w:t xml:space="preserve">the </w:t>
      </w:r>
      <w:r w:rsidRPr="00993C0D">
        <w:t xml:space="preserve">inner one. Workshop signature in relief capital letters upside </w:t>
      </w:r>
      <w:r w:rsidRPr="00E066F7">
        <w:t>down: {{insc:</w:t>
      </w:r>
      <w:r w:rsidRPr="00E066F7">
        <w:rPr>
          <w:caps/>
        </w:rPr>
        <w:t>fortis</w:t>
      </w:r>
      <w:r w:rsidRPr="00E066F7">
        <w:t>}}, with</w:t>
      </w:r>
      <w:r w:rsidRPr="00993C0D">
        <w:t xml:space="preserve"> </w:t>
      </w:r>
      <w:r>
        <w:t xml:space="preserve">a </w:t>
      </w:r>
      <w:r w:rsidRPr="00993C0D">
        <w:t>wreath below.</w:t>
      </w:r>
    </w:p>
    <w:p w14:paraId="5E4A7E45" w14:textId="77777777" w:rsidR="00BF276F" w:rsidRDefault="00BF276F" w:rsidP="00BF276F">
      <w:pPr>
        <w:spacing w:line="480" w:lineRule="auto"/>
      </w:pPr>
      <w:r>
        <w:t xml:space="preserve">Discus Iconography: </w:t>
      </w:r>
      <w:r w:rsidR="00C50406">
        <w:t>Plain discus.</w:t>
      </w:r>
    </w:p>
    <w:p w14:paraId="6ADB05E4" w14:textId="77777777" w:rsidR="00BF276F" w:rsidRDefault="00BF276F" w:rsidP="00BF276F">
      <w:pPr>
        <w:spacing w:line="480" w:lineRule="auto"/>
      </w:pPr>
      <w:r>
        <w:t xml:space="preserve">Type: </w:t>
      </w:r>
      <w:r w:rsidR="00C50406" w:rsidRPr="00993C0D">
        <w:t xml:space="preserve">Buchi </w:t>
      </w:r>
      <w:r w:rsidR="00C50406" w:rsidRPr="00524C6D">
        <w:rPr>
          <w:caps/>
        </w:rPr>
        <w:t>ix</w:t>
      </w:r>
      <w:r w:rsidR="00792407">
        <w:t>-b</w:t>
      </w:r>
    </w:p>
    <w:p w14:paraId="6F7DDA16" w14:textId="77777777" w:rsidR="00BF276F" w:rsidRDefault="00BF276F" w:rsidP="00BF276F">
      <w:pPr>
        <w:spacing w:line="480" w:lineRule="auto"/>
      </w:pPr>
      <w:r>
        <w:t xml:space="preserve">Place of Manufacture or Origin: </w:t>
      </w:r>
      <w:r w:rsidR="00943E5A">
        <w:t>{{loc_0000:</w:t>
      </w:r>
      <w:r w:rsidR="00C50406">
        <w:t>Cologne</w:t>
      </w:r>
      <w:r w:rsidR="00943E5A">
        <w:t>}}</w:t>
      </w:r>
      <w:r w:rsidR="00C50406">
        <w:t xml:space="preserve"> (</w:t>
      </w:r>
      <w:r w:rsidR="00C50406" w:rsidRPr="00993C0D">
        <w:t>Germany</w:t>
      </w:r>
      <w:r w:rsidR="00C50406">
        <w:t>)</w:t>
      </w:r>
    </w:p>
    <w:p w14:paraId="4A246B50" w14:textId="77777777" w:rsidR="00BF276F" w:rsidRDefault="00BF276F" w:rsidP="00BF276F">
      <w:pPr>
        <w:spacing w:line="480" w:lineRule="auto"/>
      </w:pPr>
      <w:r>
        <w:t xml:space="preserve">Parallels: </w:t>
      </w:r>
      <w:r w:rsidR="00C50406" w:rsidRPr="00993C0D">
        <w:t xml:space="preserve">Buchi 1975, no. 447, pl. </w:t>
      </w:r>
      <w:r w:rsidR="00C50406">
        <w:t xml:space="preserve">25; (close) </w:t>
      </w:r>
      <w:hyperlink r:id="rId90" w:history="1">
        <w:r w:rsidR="00C50406" w:rsidRPr="00C50406">
          <w:rPr>
            <w:rStyle w:val="Hyperlink"/>
          </w:rPr>
          <w:t>cat. 447</w:t>
        </w:r>
      </w:hyperlink>
      <w:r w:rsidR="00C50406">
        <w:t xml:space="preserve"> and </w:t>
      </w:r>
      <w:hyperlink r:id="rId91" w:history="1">
        <w:r w:rsidR="00C50406" w:rsidRPr="00C50406">
          <w:rPr>
            <w:rStyle w:val="Hyperlink"/>
          </w:rPr>
          <w:t>cat. 448</w:t>
        </w:r>
      </w:hyperlink>
      <w:r w:rsidR="00C50406" w:rsidRPr="00993C0D">
        <w:t>.</w:t>
      </w:r>
    </w:p>
    <w:p w14:paraId="0A86AC75" w14:textId="77777777" w:rsidR="00C35F31" w:rsidRDefault="00C35F31" w:rsidP="00C35F31">
      <w:pPr>
        <w:spacing w:line="480" w:lineRule="auto"/>
      </w:pPr>
      <w:r>
        <w:t xml:space="preserve">Provenance: </w:t>
      </w:r>
    </w:p>
    <w:p w14:paraId="7235B680" w14:textId="77777777" w:rsidR="00BF276F" w:rsidRDefault="00BF276F" w:rsidP="00BF276F">
      <w:pPr>
        <w:spacing w:line="480" w:lineRule="auto"/>
      </w:pPr>
      <w:r>
        <w:t>Bibliography: Unpublished.</w:t>
      </w:r>
    </w:p>
    <w:p w14:paraId="11A72F8F" w14:textId="77777777" w:rsidR="00BF276F" w:rsidRDefault="00BF276F" w:rsidP="00BF276F">
      <w:pPr>
        <w:spacing w:line="480" w:lineRule="auto"/>
      </w:pPr>
      <w:r>
        <w:t xml:space="preserve">Date: </w:t>
      </w:r>
      <w:r w:rsidR="00C50406" w:rsidRPr="00993C0D">
        <w:t>Early Flavia</w:t>
      </w:r>
      <w:r w:rsidR="00792407">
        <w:t>n to Early Trajanic</w:t>
      </w:r>
    </w:p>
    <w:p w14:paraId="55D83985" w14:textId="77777777" w:rsidR="00BF276F" w:rsidRDefault="00BF276F" w:rsidP="00BF276F">
      <w:pPr>
        <w:spacing w:line="480" w:lineRule="auto"/>
      </w:pPr>
      <w:r>
        <w:t xml:space="preserve">Date numeric: </w:t>
      </w:r>
      <w:r w:rsidR="00C50406">
        <w:t>69; 110</w:t>
      </w:r>
    </w:p>
    <w:p w14:paraId="63238279"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64515005"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E77B785" w14:textId="77777777" w:rsidR="00F865B5" w:rsidRDefault="00F865B5" w:rsidP="00F865B5">
      <w:pPr>
        <w:pStyle w:val="Textedelespacerserv2"/>
        <w:numPr>
          <w:ilvl w:val="0"/>
          <w:numId w:val="0"/>
        </w:numPr>
        <w:spacing w:line="480" w:lineRule="auto"/>
        <w:jc w:val="left"/>
        <w:outlineLvl w:val="9"/>
        <w:rPr>
          <w:rFonts w:ascii="Palatino" w:hAnsi="Palatino"/>
        </w:rPr>
      </w:pPr>
    </w:p>
    <w:p w14:paraId="71C82BC6" w14:textId="77777777" w:rsidR="00C3071A" w:rsidRDefault="00C3071A" w:rsidP="00C3071A">
      <w:pPr>
        <w:spacing w:line="480" w:lineRule="auto"/>
      </w:pPr>
      <w:r>
        <w:t>Catalogue Number: 444</w:t>
      </w:r>
    </w:p>
    <w:p w14:paraId="27444F8E" w14:textId="77777777" w:rsidR="00C3071A" w:rsidRDefault="00C3071A" w:rsidP="00C3071A">
      <w:pPr>
        <w:spacing w:line="480" w:lineRule="auto"/>
      </w:pPr>
      <w:r>
        <w:t xml:space="preserve">Inventory Number: </w:t>
      </w:r>
      <w:r w:rsidRPr="00993C0D">
        <w:t>83.</w:t>
      </w:r>
      <w:r w:rsidRPr="00524C6D">
        <w:rPr>
          <w:caps/>
        </w:rPr>
        <w:t>aq.</w:t>
      </w:r>
      <w:r w:rsidRPr="00993C0D">
        <w:t>377.440</w:t>
      </w:r>
    </w:p>
    <w:p w14:paraId="02ACC18C" w14:textId="77777777" w:rsidR="00C3071A" w:rsidRDefault="00C3071A" w:rsidP="00C3071A">
      <w:pPr>
        <w:spacing w:line="480" w:lineRule="auto"/>
      </w:pPr>
      <w:r>
        <w:t xml:space="preserve">Dimensions: </w:t>
      </w:r>
      <w:r w:rsidRPr="00993C0D">
        <w:t>L: 13.6; W: 7.5; H: 3.5</w:t>
      </w:r>
    </w:p>
    <w:p w14:paraId="3889CBDC" w14:textId="77777777" w:rsidR="00C3071A" w:rsidRDefault="00C3071A" w:rsidP="00C3071A">
      <w:pPr>
        <w:spacing w:line="480" w:lineRule="auto"/>
      </w:pPr>
      <w:r>
        <w:t xml:space="preserve">Condition and Fabric: </w:t>
      </w:r>
      <w:r w:rsidRPr="00993C0D">
        <w:t>Chips and thin cracks on lower discus, at joint of two halves (left side), and on nozzle top. Clay 2.5YR5/6 red, glaze same color with some darker spots.</w:t>
      </w:r>
    </w:p>
    <w:p w14:paraId="195E9304" w14:textId="77777777" w:rsidR="00C3071A" w:rsidRDefault="00C3071A" w:rsidP="00C3071A">
      <w:pPr>
        <w:spacing w:line="480" w:lineRule="auto"/>
      </w:pPr>
      <w:r>
        <w:t xml:space="preserve">Description: </w:t>
      </w:r>
      <w:r w:rsidRPr="00993C0D">
        <w:t xml:space="preserve">Moldmade. Large smooth ring handle with trace of two grooves on upper part. Outward-sloping shoulder, separated from flat discus by </w:t>
      </w:r>
      <w:r>
        <w:t xml:space="preserve">a </w:t>
      </w:r>
      <w:r w:rsidRPr="00993C0D">
        <w:t>raised ridge; two lugs symmetrically placed below median horizontal axis. Filling-hole on each side of head. Protruding rounded nozzle with semicircular raised wick-hole area; slightly longer nozzle neck</w:t>
      </w:r>
      <w:r w:rsidRPr="004465AB">
        <w:t xml:space="preserve"> </w:t>
      </w:r>
      <w:r>
        <w:t xml:space="preserve">than </w:t>
      </w:r>
      <w:hyperlink r:id="rId92" w:history="1">
        <w:r w:rsidRPr="00C3071A">
          <w:rPr>
            <w:rStyle w:val="Hyperlink"/>
          </w:rPr>
          <w:t>cat. 447</w:t>
        </w:r>
      </w:hyperlink>
      <w:r>
        <w:t xml:space="preserve"> and </w:t>
      </w:r>
      <w:hyperlink r:id="rId93" w:history="1">
        <w:r w:rsidRPr="00C3071A">
          <w:rPr>
            <w:rStyle w:val="Hyperlink"/>
          </w:rPr>
          <w:t>cat. 448</w:t>
        </w:r>
      </w:hyperlink>
      <w:r w:rsidRPr="00993C0D">
        <w:t xml:space="preserve">, with broad deep median groove between two slanting sides. Flat blurred base-ring. Workshop signature in relief capital letters upside down: </w:t>
      </w:r>
      <w:r w:rsidRPr="00E066F7">
        <w:t>{{insc:</w:t>
      </w:r>
      <w:r w:rsidRPr="00E066F7">
        <w:rPr>
          <w:caps/>
        </w:rPr>
        <w:t>strobili</w:t>
      </w:r>
      <w:r w:rsidRPr="00E066F7">
        <w:t>}}.</w:t>
      </w:r>
    </w:p>
    <w:p w14:paraId="5C3AADA2" w14:textId="77777777" w:rsidR="00C3071A" w:rsidRDefault="00C3071A" w:rsidP="00C3071A">
      <w:pPr>
        <w:spacing w:line="480" w:lineRule="auto"/>
      </w:pPr>
      <w:r>
        <w:t>Discus Iconography: Y</w:t>
      </w:r>
      <w:r w:rsidRPr="00993C0D">
        <w:t>outhful face with abundant curly hair in pronounced relief: Bacchus(?).</w:t>
      </w:r>
    </w:p>
    <w:p w14:paraId="52240DFF" w14:textId="77777777" w:rsidR="00C3071A" w:rsidRDefault="00C3071A" w:rsidP="00C3071A">
      <w:pPr>
        <w:spacing w:line="480" w:lineRule="auto"/>
      </w:pPr>
      <w:r>
        <w:t xml:space="preserve">Type: </w:t>
      </w:r>
      <w:r w:rsidRPr="00993C0D">
        <w:t xml:space="preserve">Buchi </w:t>
      </w:r>
      <w:r w:rsidRPr="00524C6D">
        <w:rPr>
          <w:caps/>
        </w:rPr>
        <w:t>ix-</w:t>
      </w:r>
      <w:r w:rsidRPr="00993C0D">
        <w:t>b</w:t>
      </w:r>
    </w:p>
    <w:p w14:paraId="4C39C9ED" w14:textId="77777777" w:rsidR="00C3071A" w:rsidRDefault="00C3071A" w:rsidP="00C3071A">
      <w:pPr>
        <w:spacing w:line="480" w:lineRule="auto"/>
      </w:pPr>
      <w:r>
        <w:t xml:space="preserve">Place of Manufacture or Origin: </w:t>
      </w:r>
      <w:r w:rsidR="00792407">
        <w:t>North Italy</w:t>
      </w:r>
    </w:p>
    <w:p w14:paraId="60045E37" w14:textId="77777777" w:rsidR="00C3071A" w:rsidRDefault="00C3071A" w:rsidP="00C3071A">
      <w:pPr>
        <w:spacing w:line="480" w:lineRule="auto"/>
      </w:pPr>
      <w:r>
        <w:t>Parallels: (C</w:t>
      </w:r>
      <w:r w:rsidRPr="00993C0D">
        <w:t>lose) Buchi 1975, no. 992, pl. 51; Bussière 2000, no. 789, pl. 49 (without handle).</w:t>
      </w:r>
    </w:p>
    <w:p w14:paraId="6B92B162" w14:textId="77777777" w:rsidR="00C35F31" w:rsidRDefault="00C35F31" w:rsidP="00C35F31">
      <w:pPr>
        <w:spacing w:line="480" w:lineRule="auto"/>
      </w:pPr>
      <w:r>
        <w:t xml:space="preserve">Provenance: </w:t>
      </w:r>
    </w:p>
    <w:p w14:paraId="229F4B02" w14:textId="77777777" w:rsidR="00C3071A" w:rsidRDefault="00C3071A" w:rsidP="00C3071A">
      <w:pPr>
        <w:spacing w:line="480" w:lineRule="auto"/>
      </w:pPr>
      <w:r>
        <w:t>Bibliography: Unpublished.</w:t>
      </w:r>
    </w:p>
    <w:p w14:paraId="540D5C33" w14:textId="77777777" w:rsidR="00C3071A" w:rsidRDefault="00C3071A" w:rsidP="00C3071A">
      <w:pPr>
        <w:spacing w:line="480" w:lineRule="auto"/>
      </w:pPr>
      <w:r>
        <w:t xml:space="preserve">Date: </w:t>
      </w:r>
      <w:r w:rsidR="00792407">
        <w:t>Early Flavian to Early Trajanic</w:t>
      </w:r>
    </w:p>
    <w:p w14:paraId="1F96ED84" w14:textId="77777777" w:rsidR="00C3071A" w:rsidRDefault="00C3071A" w:rsidP="00C3071A">
      <w:pPr>
        <w:spacing w:line="480" w:lineRule="auto"/>
      </w:pPr>
      <w:r>
        <w:t>Date numeric: 69; 110</w:t>
      </w:r>
    </w:p>
    <w:p w14:paraId="7C22A463"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58095616"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9386806" w14:textId="77777777" w:rsidR="00F865B5" w:rsidRDefault="00F865B5" w:rsidP="00F865B5">
      <w:pPr>
        <w:pStyle w:val="Textedelespacerserv2"/>
        <w:numPr>
          <w:ilvl w:val="0"/>
          <w:numId w:val="0"/>
        </w:numPr>
        <w:spacing w:line="480" w:lineRule="auto"/>
        <w:jc w:val="left"/>
        <w:outlineLvl w:val="9"/>
        <w:rPr>
          <w:rFonts w:ascii="Palatino" w:hAnsi="Palatino"/>
        </w:rPr>
      </w:pPr>
    </w:p>
    <w:p w14:paraId="03FBACD0" w14:textId="77777777" w:rsidR="00DF3FF0" w:rsidRDefault="00DF3FF0" w:rsidP="00DF3FF0">
      <w:pPr>
        <w:spacing w:line="480" w:lineRule="auto"/>
      </w:pPr>
      <w:r>
        <w:t>Catalogue Number: 445</w:t>
      </w:r>
    </w:p>
    <w:p w14:paraId="69215A23" w14:textId="77777777" w:rsidR="00DF3FF0" w:rsidRDefault="00DF3FF0" w:rsidP="00DF3FF0">
      <w:pPr>
        <w:spacing w:line="480" w:lineRule="auto"/>
      </w:pPr>
      <w:r>
        <w:t xml:space="preserve">Inventory Number: </w:t>
      </w:r>
      <w:r w:rsidRPr="00993C0D">
        <w:t>83.</w:t>
      </w:r>
      <w:r w:rsidRPr="00524C6D">
        <w:rPr>
          <w:caps/>
        </w:rPr>
        <w:t>aq.</w:t>
      </w:r>
      <w:r w:rsidRPr="00993C0D">
        <w:t>377.427</w:t>
      </w:r>
    </w:p>
    <w:p w14:paraId="3F8BE1DB" w14:textId="77777777" w:rsidR="00DF3FF0" w:rsidRDefault="00DF3FF0" w:rsidP="00DF3FF0">
      <w:pPr>
        <w:spacing w:line="480" w:lineRule="auto"/>
      </w:pPr>
      <w:r>
        <w:t xml:space="preserve">Dimensions: </w:t>
      </w:r>
      <w:r w:rsidRPr="00993C0D">
        <w:t>L: 9.4; W: 4.8; H: 2.6</w:t>
      </w:r>
    </w:p>
    <w:p w14:paraId="74647309" w14:textId="77777777" w:rsidR="00DF3FF0" w:rsidRDefault="00DF3FF0" w:rsidP="00DF3FF0">
      <w:pPr>
        <w:spacing w:line="480" w:lineRule="auto"/>
      </w:pPr>
      <w:r>
        <w:t xml:space="preserve">Condition and Fabric: </w:t>
      </w:r>
      <w:r w:rsidRPr="00993C0D">
        <w:t>Intact; modern overpaint on discus and handle. Clay near 5YR6/3 light reddish brown, glaze mostly 5YR5/4 reddish brown with a few darker spots.</w:t>
      </w:r>
    </w:p>
    <w:p w14:paraId="4C9E105D" w14:textId="77777777" w:rsidR="00DF3FF0" w:rsidRDefault="00DF3FF0" w:rsidP="00DF3FF0">
      <w:pPr>
        <w:spacing w:line="480" w:lineRule="auto"/>
      </w:pPr>
      <w:r>
        <w:t xml:space="preserve">Description: </w:t>
      </w:r>
      <w:r w:rsidRPr="00993C0D">
        <w:t xml:space="preserve">Moldmade. Substantial smooth ring handle. Sloping shoulder, separated from flat discus by </w:t>
      </w:r>
      <w:r>
        <w:t xml:space="preserve">a </w:t>
      </w:r>
      <w:r w:rsidRPr="00993C0D">
        <w:t>raised ridge; two lugs symmetrically placed below median horizontal axis. Central filling-hole. Protruding rounded nozzle with semicircular raised wick-hole area; slightly longer nozzle neck than</w:t>
      </w:r>
      <w:r>
        <w:t xml:space="preserve"> </w:t>
      </w:r>
      <w:hyperlink r:id="rId94" w:history="1">
        <w:r w:rsidRPr="00DF3FF0">
          <w:rPr>
            <w:rStyle w:val="Hyperlink"/>
          </w:rPr>
          <w:t>cat. 447</w:t>
        </w:r>
      </w:hyperlink>
      <w:r>
        <w:t xml:space="preserve"> and </w:t>
      </w:r>
      <w:hyperlink r:id="rId95" w:history="1">
        <w:r w:rsidRPr="00DF3FF0">
          <w:rPr>
            <w:rStyle w:val="Hyperlink"/>
          </w:rPr>
          <w:t>cat. 448</w:t>
        </w:r>
      </w:hyperlink>
      <w:r w:rsidRPr="00993C0D">
        <w:t xml:space="preserve">, with deep median groove between two flat outward-slanting sides. Flat base marked off </w:t>
      </w:r>
      <w:r>
        <w:t>by</w:t>
      </w:r>
      <w:r w:rsidRPr="00993C0D">
        <w:t xml:space="preserve"> two rings, </w:t>
      </w:r>
      <w:r>
        <w:t xml:space="preserve">the </w:t>
      </w:r>
      <w:r w:rsidRPr="00993C0D">
        <w:t xml:space="preserve">outer one thicker than </w:t>
      </w:r>
      <w:r>
        <w:t xml:space="preserve">the </w:t>
      </w:r>
      <w:r w:rsidRPr="00993C0D">
        <w:t xml:space="preserve">inner one. Workshop signature in relief capital letters upside down: </w:t>
      </w:r>
      <w:r w:rsidRPr="00E066F7">
        <w:t>{{insc:</w:t>
      </w:r>
      <w:r w:rsidRPr="00E066F7">
        <w:rPr>
          <w:caps/>
        </w:rPr>
        <w:t>atimeti</w:t>
      </w:r>
      <w:r w:rsidRPr="00E066F7">
        <w:t>}}.</w:t>
      </w:r>
    </w:p>
    <w:p w14:paraId="66E68F6F" w14:textId="77777777" w:rsidR="00DF3FF0" w:rsidRDefault="00DF3FF0" w:rsidP="00DF3FF0">
      <w:pPr>
        <w:spacing w:line="480" w:lineRule="auto"/>
      </w:pPr>
      <w:r>
        <w:t>Discus Iconography: Plain discus.</w:t>
      </w:r>
    </w:p>
    <w:p w14:paraId="36197263" w14:textId="77777777" w:rsidR="00DF3FF0" w:rsidRDefault="00DF3FF0" w:rsidP="00DF3FF0">
      <w:pPr>
        <w:spacing w:line="480" w:lineRule="auto"/>
      </w:pPr>
      <w:r>
        <w:t xml:space="preserve">Type: </w:t>
      </w:r>
      <w:r w:rsidRPr="00993C0D">
        <w:t xml:space="preserve">Buchi </w:t>
      </w:r>
      <w:r w:rsidRPr="00524C6D">
        <w:rPr>
          <w:caps/>
        </w:rPr>
        <w:t>ix</w:t>
      </w:r>
      <w:r w:rsidR="00792407">
        <w:t>-b</w:t>
      </w:r>
    </w:p>
    <w:p w14:paraId="09460A5F" w14:textId="77777777" w:rsidR="00DF3FF0" w:rsidRDefault="00DF3FF0" w:rsidP="00DF3FF0">
      <w:pPr>
        <w:spacing w:line="480" w:lineRule="auto"/>
      </w:pPr>
      <w:r>
        <w:t xml:space="preserve">Place of Manufacture or Origin: </w:t>
      </w:r>
      <w:r w:rsidR="00943E5A">
        <w:t>{{loc_0000:</w:t>
      </w:r>
      <w:r>
        <w:t>Cologne</w:t>
      </w:r>
      <w:r w:rsidR="00943E5A">
        <w:t>}}</w:t>
      </w:r>
      <w:r>
        <w:t xml:space="preserve"> (</w:t>
      </w:r>
      <w:r w:rsidRPr="00993C0D">
        <w:t>Germany</w:t>
      </w:r>
      <w:r>
        <w:t>)</w:t>
      </w:r>
    </w:p>
    <w:p w14:paraId="5F08A026" w14:textId="77777777" w:rsidR="00DF3FF0" w:rsidRDefault="00DF3FF0" w:rsidP="00DF3FF0">
      <w:pPr>
        <w:spacing w:line="480" w:lineRule="auto"/>
      </w:pPr>
      <w:r>
        <w:t>Parallels: (C</w:t>
      </w:r>
      <w:r w:rsidRPr="00993C0D">
        <w:t>lose) Buchi 1975, no. 42, pl. 3, and no. 50, pl. 4.</w:t>
      </w:r>
    </w:p>
    <w:p w14:paraId="75ABF53C" w14:textId="77777777" w:rsidR="00C35F31" w:rsidRDefault="00C35F31" w:rsidP="00C35F31">
      <w:pPr>
        <w:spacing w:line="480" w:lineRule="auto"/>
      </w:pPr>
      <w:r>
        <w:t xml:space="preserve">Provenance: </w:t>
      </w:r>
    </w:p>
    <w:p w14:paraId="68F4B023" w14:textId="77777777" w:rsidR="00DF3FF0" w:rsidRDefault="00DF3FF0" w:rsidP="00DF3FF0">
      <w:pPr>
        <w:spacing w:line="480" w:lineRule="auto"/>
      </w:pPr>
      <w:r>
        <w:t>Bibliography: Unpublished.</w:t>
      </w:r>
    </w:p>
    <w:p w14:paraId="0E1622DB" w14:textId="77777777" w:rsidR="00DF3FF0" w:rsidRDefault="00DF3FF0" w:rsidP="00DF3FF0">
      <w:pPr>
        <w:spacing w:line="480" w:lineRule="auto"/>
      </w:pPr>
      <w:r>
        <w:t xml:space="preserve">Date: </w:t>
      </w:r>
      <w:r w:rsidRPr="00993C0D">
        <w:t>Early Flavian to Early Tra</w:t>
      </w:r>
      <w:r w:rsidR="00792407">
        <w:t>janic</w:t>
      </w:r>
    </w:p>
    <w:p w14:paraId="0243F3DE" w14:textId="77777777" w:rsidR="00DF3FF0" w:rsidRDefault="00DF3FF0" w:rsidP="00DF3FF0">
      <w:pPr>
        <w:spacing w:line="480" w:lineRule="auto"/>
      </w:pPr>
      <w:r>
        <w:t>Date numeric: 69; 110</w:t>
      </w:r>
    </w:p>
    <w:p w14:paraId="03EF49FE"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0DF64D8D"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D09CE24" w14:textId="77777777" w:rsidR="00F865B5" w:rsidRDefault="00F865B5" w:rsidP="00F865B5">
      <w:pPr>
        <w:pStyle w:val="Textedelespacerserv2"/>
        <w:numPr>
          <w:ilvl w:val="0"/>
          <w:numId w:val="0"/>
        </w:numPr>
        <w:spacing w:line="480" w:lineRule="auto"/>
        <w:jc w:val="left"/>
        <w:outlineLvl w:val="9"/>
        <w:rPr>
          <w:rFonts w:ascii="Palatino" w:hAnsi="Palatino"/>
        </w:rPr>
      </w:pPr>
    </w:p>
    <w:p w14:paraId="3C3600F3" w14:textId="77777777" w:rsidR="00710DF7" w:rsidRDefault="00710DF7" w:rsidP="00710DF7">
      <w:pPr>
        <w:spacing w:line="480" w:lineRule="auto"/>
      </w:pPr>
      <w:r>
        <w:t>Catalogue Number: 446</w:t>
      </w:r>
    </w:p>
    <w:p w14:paraId="7ECF3F8B" w14:textId="77777777" w:rsidR="00710DF7" w:rsidRDefault="00710DF7" w:rsidP="00710DF7">
      <w:pPr>
        <w:spacing w:line="480" w:lineRule="auto"/>
      </w:pPr>
      <w:r>
        <w:t xml:space="preserve">Inventory Number: </w:t>
      </w:r>
      <w:r w:rsidRPr="00993C0D">
        <w:t>83.</w:t>
      </w:r>
      <w:r w:rsidRPr="00524C6D">
        <w:rPr>
          <w:caps/>
        </w:rPr>
        <w:t>aq.</w:t>
      </w:r>
      <w:r w:rsidRPr="00993C0D">
        <w:t>377.420</w:t>
      </w:r>
    </w:p>
    <w:p w14:paraId="6FC5AC75" w14:textId="77777777" w:rsidR="00710DF7" w:rsidRDefault="00710DF7" w:rsidP="00710DF7">
      <w:pPr>
        <w:spacing w:line="480" w:lineRule="auto"/>
      </w:pPr>
      <w:r>
        <w:t xml:space="preserve">Dimensions: </w:t>
      </w:r>
      <w:r w:rsidRPr="00993C0D">
        <w:t>L: 10.4; W: 5.5; H: 2.6</w:t>
      </w:r>
    </w:p>
    <w:p w14:paraId="0D75F32D" w14:textId="77777777" w:rsidR="00710DF7" w:rsidRDefault="00710DF7" w:rsidP="00710DF7">
      <w:pPr>
        <w:spacing w:line="480" w:lineRule="auto"/>
      </w:pPr>
      <w:r>
        <w:t xml:space="preserve">Condition and Fabric: </w:t>
      </w:r>
      <w:r w:rsidRPr="00993C0D">
        <w:t>Most of discus missing; broken handle reattached. Clay 7.5YR6/4 light brown, glaze near 2.5YR5/6 red; bottom of lamp burned.</w:t>
      </w:r>
    </w:p>
    <w:p w14:paraId="00FEC3C4" w14:textId="77777777" w:rsidR="00710DF7" w:rsidRDefault="00710DF7" w:rsidP="00710DF7">
      <w:pPr>
        <w:spacing w:line="480" w:lineRule="auto"/>
      </w:pPr>
      <w:r>
        <w:t xml:space="preserve">Description: </w:t>
      </w:r>
      <w:r w:rsidRPr="00993C0D">
        <w:t xml:space="preserve">Moldmade. Substantial smooth ring handle. Outward-sloping shoulder, separated from discus by </w:t>
      </w:r>
      <w:r>
        <w:t xml:space="preserve">a </w:t>
      </w:r>
      <w:r w:rsidRPr="00993C0D">
        <w:t>raised ridge; two lugs symmetrically placed below median horizontal axis. Small air hole at top of groove on nozzle top. Protruding rounded nozzle with semicircular raised flat wick-hole area; sligh</w:t>
      </w:r>
      <w:r>
        <w:t xml:space="preserve">tly longer nozzle neck than </w:t>
      </w:r>
      <w:hyperlink r:id="rId96" w:history="1">
        <w:r w:rsidRPr="00710DF7">
          <w:rPr>
            <w:rStyle w:val="Hyperlink"/>
          </w:rPr>
          <w:t>cat. 447</w:t>
        </w:r>
      </w:hyperlink>
      <w:r>
        <w:t xml:space="preserve"> and </w:t>
      </w:r>
      <w:hyperlink r:id="rId97" w:history="1">
        <w:r w:rsidRPr="00710DF7">
          <w:rPr>
            <w:rStyle w:val="Hyperlink"/>
          </w:rPr>
          <w:t>cat. 448</w:t>
        </w:r>
      </w:hyperlink>
      <w:r w:rsidRPr="00993C0D">
        <w:t xml:space="preserve">, with broad deep median groove between two flat outward-slanting sides; burn marks. Flat base marked off </w:t>
      </w:r>
      <w:r>
        <w:t>by</w:t>
      </w:r>
      <w:r w:rsidRPr="00993C0D">
        <w:t xml:space="preserve"> two rings, </w:t>
      </w:r>
      <w:r>
        <w:t xml:space="preserve">the </w:t>
      </w:r>
      <w:r w:rsidRPr="00993C0D">
        <w:t xml:space="preserve">outer one thicker than </w:t>
      </w:r>
      <w:r>
        <w:t xml:space="preserve">the </w:t>
      </w:r>
      <w:r w:rsidRPr="00993C0D">
        <w:t>inner</w:t>
      </w:r>
      <w:r>
        <w:t xml:space="preserve"> one</w:t>
      </w:r>
      <w:r w:rsidRPr="00993C0D">
        <w:t xml:space="preserve">. Workshop signature in relief capital letters upside </w:t>
      </w:r>
      <w:r w:rsidRPr="00E066F7">
        <w:t>down: {{insc:</w:t>
      </w:r>
      <w:r w:rsidRPr="00E066F7">
        <w:rPr>
          <w:caps/>
        </w:rPr>
        <w:t>evcarp</w:t>
      </w:r>
      <w:r w:rsidRPr="00E066F7">
        <w:t>}}.</w:t>
      </w:r>
    </w:p>
    <w:p w14:paraId="48A8F571" w14:textId="77777777" w:rsidR="00710DF7" w:rsidRDefault="00710DF7" w:rsidP="00710DF7">
      <w:pPr>
        <w:spacing w:line="480" w:lineRule="auto"/>
      </w:pPr>
      <w:r>
        <w:t>Discus Iconography: Plain discus(?).</w:t>
      </w:r>
    </w:p>
    <w:p w14:paraId="14DCD595" w14:textId="77777777" w:rsidR="00710DF7" w:rsidRDefault="00710DF7" w:rsidP="00710DF7">
      <w:pPr>
        <w:spacing w:line="480" w:lineRule="auto"/>
      </w:pPr>
      <w:r>
        <w:t xml:space="preserve">Type: </w:t>
      </w:r>
      <w:r w:rsidRPr="00993C0D">
        <w:t xml:space="preserve">Buchi </w:t>
      </w:r>
      <w:r w:rsidRPr="00524C6D">
        <w:rPr>
          <w:caps/>
        </w:rPr>
        <w:t>ix</w:t>
      </w:r>
      <w:r w:rsidR="00792407">
        <w:t>-b</w:t>
      </w:r>
    </w:p>
    <w:p w14:paraId="76FA78C9" w14:textId="77777777" w:rsidR="00710DF7" w:rsidRDefault="00710DF7" w:rsidP="00710DF7">
      <w:pPr>
        <w:spacing w:line="480" w:lineRule="auto"/>
      </w:pPr>
      <w:r>
        <w:t xml:space="preserve">Place of Manufacture or Origin: </w:t>
      </w:r>
      <w:r w:rsidR="00943E5A">
        <w:t>{{loc_0000:</w:t>
      </w:r>
      <w:r>
        <w:t>Cologne</w:t>
      </w:r>
      <w:r w:rsidR="00943E5A">
        <w:t>}}</w:t>
      </w:r>
      <w:r>
        <w:t xml:space="preserve"> (</w:t>
      </w:r>
      <w:r w:rsidRPr="00993C0D">
        <w:t>Germany</w:t>
      </w:r>
      <w:r>
        <w:t>)</w:t>
      </w:r>
    </w:p>
    <w:p w14:paraId="01F8B80D" w14:textId="77777777" w:rsidR="00710DF7" w:rsidRDefault="00710DF7" w:rsidP="00710DF7">
      <w:pPr>
        <w:spacing w:line="480" w:lineRule="auto"/>
      </w:pPr>
      <w:r>
        <w:t>Parallels: (F</w:t>
      </w:r>
      <w:r w:rsidRPr="00993C0D">
        <w:t xml:space="preserve">or signature only) Buchi 1975, no. 358, pl. 18 (Loeschcke </w:t>
      </w:r>
      <w:r w:rsidRPr="00524C6D">
        <w:rPr>
          <w:caps/>
        </w:rPr>
        <w:t>ix</w:t>
      </w:r>
      <w:r w:rsidRPr="00993C0D">
        <w:t>-c).</w:t>
      </w:r>
    </w:p>
    <w:p w14:paraId="60EBE9B8" w14:textId="77777777" w:rsidR="00C35F31" w:rsidRDefault="00C35F31" w:rsidP="00C35F31">
      <w:pPr>
        <w:spacing w:line="480" w:lineRule="auto"/>
      </w:pPr>
      <w:r>
        <w:t xml:space="preserve">Provenance: </w:t>
      </w:r>
    </w:p>
    <w:p w14:paraId="3DB9761B" w14:textId="77777777" w:rsidR="00710DF7" w:rsidRDefault="00710DF7" w:rsidP="00710DF7">
      <w:pPr>
        <w:spacing w:line="480" w:lineRule="auto"/>
      </w:pPr>
      <w:r>
        <w:t>Bibliography: Unpublished.</w:t>
      </w:r>
    </w:p>
    <w:p w14:paraId="0EF4CA2C" w14:textId="77777777" w:rsidR="00710DF7" w:rsidRDefault="00710DF7" w:rsidP="00710DF7">
      <w:pPr>
        <w:spacing w:line="480" w:lineRule="auto"/>
      </w:pPr>
      <w:r>
        <w:t xml:space="preserve">Date: </w:t>
      </w:r>
      <w:r w:rsidR="00792407">
        <w:t>Early Flavian to Early Trajanic</w:t>
      </w:r>
    </w:p>
    <w:p w14:paraId="5FFCB4BA" w14:textId="77777777" w:rsidR="00710DF7" w:rsidRDefault="00710DF7" w:rsidP="00710DF7">
      <w:pPr>
        <w:spacing w:line="480" w:lineRule="auto"/>
      </w:pPr>
      <w:r>
        <w:t>Date numeric: 69; 110</w:t>
      </w:r>
    </w:p>
    <w:p w14:paraId="7CAE2CFE"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4100FBEB"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DCD32B9" w14:textId="77777777" w:rsidR="00F865B5" w:rsidRDefault="00F865B5" w:rsidP="00F865B5">
      <w:pPr>
        <w:pStyle w:val="Textedelespacerserv2"/>
        <w:numPr>
          <w:ilvl w:val="0"/>
          <w:numId w:val="0"/>
        </w:numPr>
        <w:spacing w:line="480" w:lineRule="auto"/>
        <w:jc w:val="left"/>
        <w:outlineLvl w:val="9"/>
        <w:rPr>
          <w:rFonts w:ascii="Palatino" w:hAnsi="Palatino"/>
        </w:rPr>
      </w:pPr>
    </w:p>
    <w:p w14:paraId="241FC092" w14:textId="77777777" w:rsidR="009C2CAD" w:rsidRDefault="009C2CAD" w:rsidP="009C2CAD">
      <w:pPr>
        <w:spacing w:line="480" w:lineRule="auto"/>
      </w:pPr>
      <w:r>
        <w:t>Catalogue Number: 447</w:t>
      </w:r>
    </w:p>
    <w:p w14:paraId="712B60F3" w14:textId="77777777" w:rsidR="009C2CAD" w:rsidRDefault="009C2CAD" w:rsidP="009C2CAD">
      <w:pPr>
        <w:spacing w:line="480" w:lineRule="auto"/>
      </w:pPr>
      <w:r>
        <w:t xml:space="preserve">Inventory Number: </w:t>
      </w:r>
      <w:r w:rsidRPr="00993C0D">
        <w:t>83.</w:t>
      </w:r>
      <w:r w:rsidRPr="00524C6D">
        <w:rPr>
          <w:caps/>
        </w:rPr>
        <w:t>aq.</w:t>
      </w:r>
      <w:r w:rsidRPr="00993C0D">
        <w:t>377.438</w:t>
      </w:r>
    </w:p>
    <w:p w14:paraId="28334829" w14:textId="77777777" w:rsidR="009C2CAD" w:rsidRDefault="009C2CAD" w:rsidP="009C2CAD">
      <w:pPr>
        <w:spacing w:line="480" w:lineRule="auto"/>
      </w:pPr>
      <w:r>
        <w:t xml:space="preserve">Dimensions: </w:t>
      </w:r>
      <w:r w:rsidRPr="00993C0D">
        <w:t>L: 8.1; W: 5.9; H: 2.9</w:t>
      </w:r>
    </w:p>
    <w:p w14:paraId="5264065D" w14:textId="77777777" w:rsidR="009C2CAD" w:rsidRDefault="009C2CAD" w:rsidP="009C2CAD">
      <w:pPr>
        <w:spacing w:line="480" w:lineRule="auto"/>
      </w:pPr>
      <w:r>
        <w:t xml:space="preserve">Condition and Fabric: </w:t>
      </w:r>
      <w:r w:rsidR="008E40D1" w:rsidRPr="00993C0D">
        <w:t>Intact. Clay 10YR7/3 pink, thin uneven glaze mostly 7.5YR5/4 brown.</w:t>
      </w:r>
    </w:p>
    <w:p w14:paraId="625503D6" w14:textId="77777777" w:rsidR="009C2CAD" w:rsidRDefault="009C2CAD" w:rsidP="009C2CAD">
      <w:pPr>
        <w:spacing w:line="480" w:lineRule="auto"/>
      </w:pPr>
      <w:r>
        <w:t xml:space="preserve">Description: </w:t>
      </w:r>
      <w:r w:rsidR="008E40D1" w:rsidRPr="00993C0D">
        <w:t xml:space="preserve">Moldmade. Outward-sloping shoulder, separated from flat discus by </w:t>
      </w:r>
      <w:r w:rsidR="008E40D1">
        <w:t xml:space="preserve">a </w:t>
      </w:r>
      <w:r w:rsidR="008E40D1" w:rsidRPr="00993C0D">
        <w:t xml:space="preserve">raised ridge marked off by </w:t>
      </w:r>
      <w:r w:rsidR="008E40D1">
        <w:t xml:space="preserve">a </w:t>
      </w:r>
      <w:r w:rsidR="008E40D1" w:rsidRPr="00993C0D">
        <w:t xml:space="preserve">circular groove; lugs symmetrically placed on each side of shoulder. Filling-hole below them. Protruding rounded nozzle with semicircular raised wick-hole area; short nozzle neck with broad deep median groove between two flat slanting sides. Flat base marked off </w:t>
      </w:r>
      <w:r w:rsidR="008E40D1">
        <w:t>by</w:t>
      </w:r>
      <w:r w:rsidR="008E40D1" w:rsidRPr="00993C0D">
        <w:t xml:space="preserve"> two rings, </w:t>
      </w:r>
      <w:r w:rsidR="008E40D1">
        <w:t xml:space="preserve">the </w:t>
      </w:r>
      <w:r w:rsidR="008E40D1" w:rsidRPr="00993C0D">
        <w:t xml:space="preserve">outer one thicker than </w:t>
      </w:r>
      <w:r w:rsidR="008E40D1">
        <w:t xml:space="preserve">the </w:t>
      </w:r>
      <w:r w:rsidR="008E40D1" w:rsidRPr="00993C0D">
        <w:t xml:space="preserve">inner one. Workshop signature in relief capital letters: </w:t>
      </w:r>
      <w:r w:rsidR="008E40D1" w:rsidRPr="00E066F7">
        <w:t>{{insc:</w:t>
      </w:r>
      <w:r w:rsidR="008E40D1" w:rsidRPr="00E066F7">
        <w:rPr>
          <w:caps/>
        </w:rPr>
        <w:t>pvlchri</w:t>
      </w:r>
      <w:r w:rsidR="008E40D1" w:rsidRPr="00E066F7">
        <w:t>}}</w:t>
      </w:r>
      <w:r w:rsidR="008E40D1" w:rsidRPr="00E066F7">
        <w:rPr>
          <w:caps/>
        </w:rPr>
        <w:t xml:space="preserve"> (</w:t>
      </w:r>
      <w:r w:rsidR="008E40D1" w:rsidRPr="00E066F7">
        <w:t>{{insc:</w:t>
      </w:r>
      <w:r w:rsidR="008E40D1" w:rsidRPr="00E066F7">
        <w:rPr>
          <w:caps/>
        </w:rPr>
        <w:t>hr</w:t>
      </w:r>
      <w:r w:rsidR="008E40D1" w:rsidRPr="00E066F7">
        <w:t>}} in ligature).</w:t>
      </w:r>
    </w:p>
    <w:p w14:paraId="728111B7" w14:textId="77777777" w:rsidR="009C2CAD" w:rsidRDefault="009C2CAD" w:rsidP="009C2CAD">
      <w:pPr>
        <w:spacing w:line="480" w:lineRule="auto"/>
      </w:pPr>
      <w:r>
        <w:t xml:space="preserve">Discus Iconography: </w:t>
      </w:r>
      <w:r w:rsidR="008E40D1">
        <w:t>T</w:t>
      </w:r>
      <w:r w:rsidR="008E40D1" w:rsidRPr="00993C0D">
        <w:t>wo theater masks side by side.</w:t>
      </w:r>
    </w:p>
    <w:p w14:paraId="5C9185AD" w14:textId="77777777" w:rsidR="009C2CAD" w:rsidRDefault="009C2CAD" w:rsidP="009C2CAD">
      <w:pPr>
        <w:spacing w:line="480" w:lineRule="auto"/>
      </w:pPr>
      <w:r>
        <w:t xml:space="preserve">Type: </w:t>
      </w:r>
      <w:r w:rsidR="008E40D1" w:rsidRPr="00993C0D">
        <w:t xml:space="preserve">Buchi </w:t>
      </w:r>
      <w:r w:rsidR="008E40D1" w:rsidRPr="00524C6D">
        <w:rPr>
          <w:caps/>
        </w:rPr>
        <w:t>ix</w:t>
      </w:r>
      <w:r w:rsidR="00792407">
        <w:t>-b</w:t>
      </w:r>
    </w:p>
    <w:p w14:paraId="55C222C6" w14:textId="77777777" w:rsidR="009C2CAD" w:rsidRDefault="009C2CAD" w:rsidP="009C2CAD">
      <w:pPr>
        <w:spacing w:line="480" w:lineRule="auto"/>
      </w:pPr>
      <w:r>
        <w:t xml:space="preserve">Place of Manufacture or Origin: </w:t>
      </w:r>
      <w:r w:rsidR="00792407">
        <w:t>North Africa</w:t>
      </w:r>
    </w:p>
    <w:p w14:paraId="13BCF979" w14:textId="77777777" w:rsidR="009C2CAD" w:rsidRDefault="009C2CAD" w:rsidP="009C2CAD">
      <w:pPr>
        <w:spacing w:line="480" w:lineRule="auto"/>
      </w:pPr>
      <w:r>
        <w:t xml:space="preserve">Parallels: </w:t>
      </w:r>
      <w:r w:rsidR="008E40D1" w:rsidRPr="00993C0D">
        <w:t xml:space="preserve">Bailey BM </w:t>
      </w:r>
      <w:r w:rsidR="008E40D1" w:rsidRPr="00524C6D">
        <w:rPr>
          <w:caps/>
        </w:rPr>
        <w:t>ii</w:t>
      </w:r>
      <w:r w:rsidR="008E40D1" w:rsidRPr="00993C0D">
        <w:t>, p. 63, Q 967, fig. 67; Alram-Stern 1989, no. 131, pl. 24; Bussière 2000, no. 788, pl. 49.</w:t>
      </w:r>
    </w:p>
    <w:p w14:paraId="55721979" w14:textId="77777777" w:rsidR="00C35F31" w:rsidRDefault="00C35F31" w:rsidP="00C35F31">
      <w:pPr>
        <w:spacing w:line="480" w:lineRule="auto"/>
      </w:pPr>
      <w:r>
        <w:t xml:space="preserve">Provenance: </w:t>
      </w:r>
    </w:p>
    <w:p w14:paraId="53BB4DE1" w14:textId="77777777" w:rsidR="009C2CAD" w:rsidRDefault="009C2CAD" w:rsidP="009C2CAD">
      <w:pPr>
        <w:spacing w:line="480" w:lineRule="auto"/>
      </w:pPr>
      <w:r>
        <w:t>Bibliography: Unpublished.</w:t>
      </w:r>
    </w:p>
    <w:p w14:paraId="53A7900C" w14:textId="77777777" w:rsidR="009C2CAD" w:rsidRDefault="009C2CAD" w:rsidP="009C2CAD">
      <w:pPr>
        <w:spacing w:line="480" w:lineRule="auto"/>
      </w:pPr>
      <w:r>
        <w:t xml:space="preserve">Date: </w:t>
      </w:r>
      <w:r w:rsidR="00792407">
        <w:t>Early Flavian to Early Trajanic</w:t>
      </w:r>
    </w:p>
    <w:p w14:paraId="5E4DF7FF" w14:textId="77777777" w:rsidR="009C2CAD" w:rsidRDefault="009C2CAD" w:rsidP="009C2CAD">
      <w:pPr>
        <w:spacing w:line="480" w:lineRule="auto"/>
      </w:pPr>
      <w:r>
        <w:t xml:space="preserve">Date numeric: </w:t>
      </w:r>
      <w:r w:rsidR="008E40D1">
        <w:t>69; 110</w:t>
      </w:r>
    </w:p>
    <w:p w14:paraId="702FD118"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75756F4A"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53B678A" w14:textId="77777777" w:rsidR="00F865B5" w:rsidRDefault="00F865B5" w:rsidP="00F865B5">
      <w:pPr>
        <w:pStyle w:val="Textedelespacerserv2"/>
        <w:numPr>
          <w:ilvl w:val="0"/>
          <w:numId w:val="0"/>
        </w:numPr>
        <w:spacing w:line="480" w:lineRule="auto"/>
        <w:jc w:val="left"/>
        <w:outlineLvl w:val="9"/>
        <w:rPr>
          <w:rFonts w:ascii="Palatino" w:hAnsi="Palatino"/>
        </w:rPr>
      </w:pPr>
    </w:p>
    <w:p w14:paraId="42FFE423" w14:textId="77777777" w:rsidR="008E40D1" w:rsidRDefault="008E40D1" w:rsidP="008E40D1">
      <w:pPr>
        <w:spacing w:line="480" w:lineRule="auto"/>
      </w:pPr>
      <w:r>
        <w:t>Catalogue Number: 448</w:t>
      </w:r>
    </w:p>
    <w:p w14:paraId="6DDFE5BC" w14:textId="77777777" w:rsidR="008E40D1" w:rsidRDefault="008E40D1" w:rsidP="008E40D1">
      <w:pPr>
        <w:spacing w:line="480" w:lineRule="auto"/>
      </w:pPr>
      <w:r>
        <w:t xml:space="preserve">Inventory Number: </w:t>
      </w:r>
      <w:r w:rsidRPr="00993C0D">
        <w:t>83.</w:t>
      </w:r>
      <w:r w:rsidRPr="00524C6D">
        <w:rPr>
          <w:caps/>
        </w:rPr>
        <w:t>aq.</w:t>
      </w:r>
      <w:r w:rsidRPr="00993C0D">
        <w:t>377.439</w:t>
      </w:r>
    </w:p>
    <w:p w14:paraId="417D4107" w14:textId="77777777" w:rsidR="008E40D1" w:rsidRDefault="008E40D1" w:rsidP="008E40D1">
      <w:pPr>
        <w:spacing w:line="480" w:lineRule="auto"/>
      </w:pPr>
      <w:r>
        <w:t xml:space="preserve">Dimensions: </w:t>
      </w:r>
      <w:r w:rsidRPr="00993C0D">
        <w:t>L: 9.6; W: 6.2; H: 2.6</w:t>
      </w:r>
    </w:p>
    <w:p w14:paraId="7D347A63" w14:textId="77777777" w:rsidR="008E40D1" w:rsidRDefault="008E40D1" w:rsidP="008E40D1">
      <w:pPr>
        <w:spacing w:line="480" w:lineRule="auto"/>
      </w:pPr>
      <w:r>
        <w:t xml:space="preserve">Condition and Fabric: </w:t>
      </w:r>
      <w:r w:rsidRPr="00993C0D">
        <w:t>Intact. Clay 5YR6/4 light reddish brown, glaze 10R5/6 red (bottom); top burned dark.</w:t>
      </w:r>
    </w:p>
    <w:p w14:paraId="614827CA" w14:textId="77777777" w:rsidR="008E40D1" w:rsidRDefault="008E40D1" w:rsidP="008E40D1">
      <w:pPr>
        <w:spacing w:line="480" w:lineRule="auto"/>
      </w:pPr>
      <w:r>
        <w:t xml:space="preserve">Description: </w:t>
      </w:r>
      <w:r w:rsidRPr="00993C0D">
        <w:t xml:space="preserve">Moldmade. Ring handle with two grooves on upper part. Outward-sloping shoulder, separated from flat discus by </w:t>
      </w:r>
      <w:r>
        <w:t xml:space="preserve">a </w:t>
      </w:r>
      <w:r w:rsidRPr="00993C0D">
        <w:t xml:space="preserve">raised ridge; a symmetrically placed lug on each side of shoulder. Filling-hole left of mask. Protruding rounded nozzle with semicircular raised wick-hole area; short nozzle neck with broad deep median groove between two flat slanting sides. Flat base-ring marked off </w:t>
      </w:r>
      <w:r>
        <w:t>by</w:t>
      </w:r>
      <w:r w:rsidRPr="00993C0D">
        <w:t xml:space="preserve"> two circular grooves. Workshop incuse signature</w:t>
      </w:r>
      <w:r w:rsidRPr="00E066F7">
        <w:t>: {{insc:</w:t>
      </w:r>
      <w:r w:rsidRPr="00E066F7">
        <w:rPr>
          <w:caps/>
        </w:rPr>
        <w:t>lmadiec</w:t>
      </w:r>
      <w:r w:rsidRPr="00E066F7">
        <w:t>}}.</w:t>
      </w:r>
    </w:p>
    <w:p w14:paraId="282B6C17" w14:textId="77777777" w:rsidR="008E40D1" w:rsidRDefault="008E40D1" w:rsidP="008E40D1">
      <w:pPr>
        <w:spacing w:line="480" w:lineRule="auto"/>
      </w:pPr>
      <w:r>
        <w:t>Discus Iconography: C</w:t>
      </w:r>
      <w:r w:rsidRPr="00993C0D">
        <w:t>omic theater mask.</w:t>
      </w:r>
    </w:p>
    <w:p w14:paraId="24DE83ED" w14:textId="77777777" w:rsidR="008E40D1" w:rsidRDefault="008E40D1" w:rsidP="008E40D1">
      <w:pPr>
        <w:spacing w:line="480" w:lineRule="auto"/>
      </w:pPr>
      <w:r>
        <w:t xml:space="preserve">Type: </w:t>
      </w:r>
      <w:r w:rsidRPr="00E066F7">
        <w:t xml:space="preserve">Buchi </w:t>
      </w:r>
      <w:r w:rsidRPr="00E066F7">
        <w:rPr>
          <w:caps/>
        </w:rPr>
        <w:t>ix-</w:t>
      </w:r>
      <w:r w:rsidR="00792407">
        <w:t>b</w:t>
      </w:r>
    </w:p>
    <w:p w14:paraId="0777DF36" w14:textId="77777777" w:rsidR="008E40D1" w:rsidRDefault="008E40D1" w:rsidP="008E40D1">
      <w:pPr>
        <w:spacing w:line="480" w:lineRule="auto"/>
      </w:pPr>
      <w:r>
        <w:t xml:space="preserve">Place of Manufacture or Origin: </w:t>
      </w:r>
      <w:r w:rsidR="00792407">
        <w:t>North Africa</w:t>
      </w:r>
    </w:p>
    <w:p w14:paraId="1CBAD25E" w14:textId="77777777" w:rsidR="008E40D1" w:rsidRDefault="008E40D1" w:rsidP="008E40D1">
      <w:pPr>
        <w:spacing w:line="480" w:lineRule="auto"/>
      </w:pPr>
      <w:r>
        <w:t xml:space="preserve">Parallels: </w:t>
      </w:r>
      <w:r w:rsidRPr="00E066F7">
        <w:t>(Close) Bémont and Chew 2007, pp. 332, 504, pl. 79, AF 22 ({{insc:</w:t>
      </w:r>
      <w:r w:rsidRPr="00E066F7">
        <w:rPr>
          <w:caps/>
        </w:rPr>
        <w:t>lmadiec</w:t>
      </w:r>
      <w:r w:rsidRPr="00E066F7">
        <w:t>}}), from North Africa. For the</w:t>
      </w:r>
      <w:r w:rsidRPr="00993C0D">
        <w:t xml:space="preserve"> discus decor only, see Bussière 2000, no. 2262, pl. 62 (Loeschcke </w:t>
      </w:r>
      <w:r w:rsidRPr="00524C6D">
        <w:rPr>
          <w:caps/>
        </w:rPr>
        <w:t>viii</w:t>
      </w:r>
      <w:r w:rsidRPr="00993C0D">
        <w:t>).</w:t>
      </w:r>
    </w:p>
    <w:p w14:paraId="15482ACD" w14:textId="77777777" w:rsidR="00C35F31" w:rsidRDefault="00C35F31" w:rsidP="00C35F31">
      <w:pPr>
        <w:spacing w:line="480" w:lineRule="auto"/>
      </w:pPr>
      <w:r>
        <w:t xml:space="preserve">Provenance: </w:t>
      </w:r>
    </w:p>
    <w:p w14:paraId="46251905" w14:textId="77777777" w:rsidR="008E40D1" w:rsidRDefault="008E40D1" w:rsidP="008E40D1">
      <w:pPr>
        <w:spacing w:line="480" w:lineRule="auto"/>
      </w:pPr>
      <w:r>
        <w:t>Bibliography: Unpublished.</w:t>
      </w:r>
    </w:p>
    <w:p w14:paraId="183DA97D" w14:textId="77777777" w:rsidR="008E40D1" w:rsidRDefault="008E40D1" w:rsidP="008E40D1">
      <w:pPr>
        <w:spacing w:line="480" w:lineRule="auto"/>
      </w:pPr>
      <w:r>
        <w:t xml:space="preserve">Date: </w:t>
      </w:r>
      <w:r w:rsidR="00792407">
        <w:t>Early Flavian to Early Trajanic</w:t>
      </w:r>
    </w:p>
    <w:p w14:paraId="109BDDA1" w14:textId="77777777" w:rsidR="008E40D1" w:rsidRDefault="008E40D1" w:rsidP="008E40D1">
      <w:pPr>
        <w:spacing w:line="480" w:lineRule="auto"/>
      </w:pPr>
      <w:r>
        <w:t>Date numeric: 69; 110</w:t>
      </w:r>
    </w:p>
    <w:p w14:paraId="46922C53"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70BB46E3" w14:textId="77777777" w:rsidR="00F865B5" w:rsidRPr="009B0CD9" w:rsidRDefault="00F865B5" w:rsidP="00F865B5">
      <w:pPr>
        <w:pStyle w:val="Textedelespacerserv2"/>
        <w:numPr>
          <w:ilvl w:val="0"/>
          <w:numId w:val="0"/>
        </w:numPr>
        <w:spacing w:line="480" w:lineRule="auto"/>
        <w:jc w:val="left"/>
        <w:outlineLvl w:val="9"/>
        <w:rPr>
          <w:rFonts w:ascii="Palatino" w:hAnsi="Palatino"/>
        </w:rPr>
      </w:pPr>
      <w:r w:rsidRPr="009B0CD9">
        <w:rPr>
          <w:rFonts w:ascii="Palatino" w:hAnsi="Palatino"/>
        </w:rPr>
        <w:t>———</w:t>
      </w:r>
    </w:p>
    <w:p w14:paraId="5B9B7164" w14:textId="77777777" w:rsidR="00F865B5" w:rsidRDefault="00F865B5" w:rsidP="00F865B5">
      <w:pPr>
        <w:pStyle w:val="Textedelespacerserv2"/>
        <w:numPr>
          <w:ilvl w:val="0"/>
          <w:numId w:val="0"/>
        </w:numPr>
        <w:spacing w:line="480" w:lineRule="auto"/>
        <w:jc w:val="left"/>
        <w:outlineLvl w:val="9"/>
        <w:rPr>
          <w:rFonts w:ascii="Palatino" w:hAnsi="Palatino"/>
        </w:rPr>
      </w:pPr>
    </w:p>
    <w:p w14:paraId="7559FE23" w14:textId="77777777" w:rsidR="00296A57" w:rsidRDefault="00296A57" w:rsidP="00296A57">
      <w:pPr>
        <w:spacing w:line="480" w:lineRule="auto"/>
      </w:pPr>
      <w:r>
        <w:t>Catalogue Number: 449</w:t>
      </w:r>
    </w:p>
    <w:p w14:paraId="18778BBD" w14:textId="77777777" w:rsidR="00296A57" w:rsidRDefault="00296A57" w:rsidP="00296A57">
      <w:pPr>
        <w:spacing w:line="480" w:lineRule="auto"/>
      </w:pPr>
      <w:r>
        <w:t xml:space="preserve">Inventory Number: </w:t>
      </w:r>
      <w:r w:rsidRPr="00993C0D">
        <w:t>83.</w:t>
      </w:r>
      <w:r w:rsidRPr="00524C6D">
        <w:rPr>
          <w:caps/>
        </w:rPr>
        <w:t>aq.</w:t>
      </w:r>
      <w:r w:rsidRPr="00993C0D">
        <w:t>377.441</w:t>
      </w:r>
    </w:p>
    <w:p w14:paraId="3D38916D" w14:textId="77777777" w:rsidR="00296A57" w:rsidRDefault="00296A57" w:rsidP="00296A57">
      <w:pPr>
        <w:spacing w:line="480" w:lineRule="auto"/>
      </w:pPr>
      <w:r>
        <w:t xml:space="preserve">Dimensions: </w:t>
      </w:r>
      <w:r w:rsidRPr="00993C0D">
        <w:t>L: 10.2; W: 7.0; H: 3.1</w:t>
      </w:r>
    </w:p>
    <w:p w14:paraId="3E2FCC2D" w14:textId="77777777" w:rsidR="00296A57" w:rsidRDefault="00296A57" w:rsidP="00296A57">
      <w:pPr>
        <w:spacing w:line="480" w:lineRule="auto"/>
      </w:pPr>
      <w:r>
        <w:t xml:space="preserve">Condition and Fabric: </w:t>
      </w:r>
      <w:r w:rsidRPr="00993C0D">
        <w:t>Nozzle bottom restored; bottom overpainted. Clay 2.5YR6/6 light red, same color slip.</w:t>
      </w:r>
    </w:p>
    <w:p w14:paraId="4AB8C26C" w14:textId="77777777" w:rsidR="00296A57" w:rsidRDefault="00296A57" w:rsidP="00296A57">
      <w:pPr>
        <w:spacing w:line="480" w:lineRule="auto"/>
      </w:pPr>
      <w:r>
        <w:t xml:space="preserve">Description: </w:t>
      </w:r>
      <w:r w:rsidRPr="00993C0D">
        <w:t xml:space="preserve">Moldmade. Outward-sloping shoulder, separated from flat discus by </w:t>
      </w:r>
      <w:r>
        <w:t xml:space="preserve">a </w:t>
      </w:r>
      <w:r w:rsidRPr="00993C0D">
        <w:t xml:space="preserve">continuous raised ridge surrounding most of </w:t>
      </w:r>
      <w:r>
        <w:t xml:space="preserve">the </w:t>
      </w:r>
      <w:r w:rsidRPr="00993C0D">
        <w:t xml:space="preserve">discus and nozzle, leaving a broad channel between discus and wick-hole; a symmetrically placed lug on each side of </w:t>
      </w:r>
      <w:r>
        <w:t xml:space="preserve">the </w:t>
      </w:r>
      <w:r w:rsidRPr="00993C0D">
        <w:t xml:space="preserve">shoulder, slightly below </w:t>
      </w:r>
      <w:r>
        <w:t xml:space="preserve">the </w:t>
      </w:r>
      <w:r w:rsidRPr="00993C0D">
        <w:t xml:space="preserve">median horizontal axis. Large filling-hole below mask. Small air hole in channel. Protruding long nozzle with rounded tip. Flat base marked off </w:t>
      </w:r>
      <w:r>
        <w:t>by</w:t>
      </w:r>
      <w:r w:rsidRPr="00993C0D">
        <w:t xml:space="preserve"> two rings, </w:t>
      </w:r>
      <w:r>
        <w:t xml:space="preserve">the </w:t>
      </w:r>
      <w:r w:rsidRPr="00993C0D">
        <w:t xml:space="preserve">outer one slightly thicker than </w:t>
      </w:r>
      <w:r>
        <w:t xml:space="preserve">the </w:t>
      </w:r>
      <w:r w:rsidRPr="00993C0D">
        <w:t>inner one. Workshop signature in relief capital letters upside</w:t>
      </w:r>
      <w:r w:rsidRPr="00E066F7">
        <w:t>-down: {{insc:</w:t>
      </w:r>
      <w:r w:rsidRPr="00E066F7">
        <w:rPr>
          <w:caps/>
        </w:rPr>
        <w:t>octavi</w:t>
      </w:r>
      <w:r w:rsidRPr="00E066F7">
        <w:t>}}.</w:t>
      </w:r>
    </w:p>
    <w:p w14:paraId="2D078E8A" w14:textId="77777777" w:rsidR="00296A57" w:rsidRDefault="00296A57" w:rsidP="00296A57">
      <w:pPr>
        <w:spacing w:line="480" w:lineRule="auto"/>
      </w:pPr>
      <w:r>
        <w:t>Discus Iconography: T</w:t>
      </w:r>
      <w:r w:rsidRPr="00993C0D">
        <w:t>heater mask.</w:t>
      </w:r>
    </w:p>
    <w:p w14:paraId="15F40DCA" w14:textId="77777777" w:rsidR="00296A57" w:rsidRDefault="00296A57" w:rsidP="00296A57">
      <w:pPr>
        <w:spacing w:line="480" w:lineRule="auto"/>
      </w:pPr>
      <w:r>
        <w:t xml:space="preserve">Type: </w:t>
      </w:r>
      <w:r w:rsidRPr="00E066F7">
        <w:t xml:space="preserve">Buchi </w:t>
      </w:r>
      <w:r w:rsidRPr="00E066F7">
        <w:rPr>
          <w:caps/>
        </w:rPr>
        <w:t>x</w:t>
      </w:r>
      <w:r w:rsidR="00792407">
        <w:t>-a</w:t>
      </w:r>
    </w:p>
    <w:p w14:paraId="4EC1C710" w14:textId="77777777" w:rsidR="00296A57" w:rsidRDefault="00296A57" w:rsidP="00296A57">
      <w:pPr>
        <w:spacing w:line="480" w:lineRule="auto"/>
      </w:pPr>
      <w:r>
        <w:t xml:space="preserve">Place of Manufacture or Origin: </w:t>
      </w:r>
      <w:r w:rsidR="00943E5A">
        <w:t>{{loc_0000:</w:t>
      </w:r>
      <w:r>
        <w:t>Cologne</w:t>
      </w:r>
      <w:r w:rsidR="00943E5A">
        <w:t>}}</w:t>
      </w:r>
      <w:r>
        <w:t xml:space="preserve"> (</w:t>
      </w:r>
      <w:r w:rsidRPr="00E066F7">
        <w:t>Germany</w:t>
      </w:r>
      <w:r>
        <w:t>)</w:t>
      </w:r>
    </w:p>
    <w:p w14:paraId="7AFE91FE" w14:textId="77777777" w:rsidR="00296A57" w:rsidRDefault="00296A57" w:rsidP="00296A57">
      <w:pPr>
        <w:spacing w:line="480" w:lineRule="auto"/>
      </w:pPr>
      <w:r>
        <w:t xml:space="preserve">Parallels: </w:t>
      </w:r>
      <w:r w:rsidRPr="00E066F7">
        <w:t xml:space="preserve">(Close) Buchi 1975, nos. 903 and 919, pl. 45; Bailey BM </w:t>
      </w:r>
      <w:r w:rsidRPr="00E066F7">
        <w:rPr>
          <w:caps/>
        </w:rPr>
        <w:t>ii</w:t>
      </w:r>
      <w:r w:rsidRPr="00E066F7">
        <w:t>, Q 1168, pl. 52.</w:t>
      </w:r>
    </w:p>
    <w:p w14:paraId="0C9EA6E9" w14:textId="77777777" w:rsidR="00C35F31" w:rsidRDefault="00C35F31" w:rsidP="00C35F31">
      <w:pPr>
        <w:spacing w:line="480" w:lineRule="auto"/>
      </w:pPr>
      <w:r>
        <w:t xml:space="preserve">Provenance: </w:t>
      </w:r>
    </w:p>
    <w:p w14:paraId="1333ADAB" w14:textId="77777777" w:rsidR="00296A57" w:rsidRDefault="00296A57" w:rsidP="00296A57">
      <w:pPr>
        <w:spacing w:line="480" w:lineRule="auto"/>
      </w:pPr>
      <w:r>
        <w:t>Bibliography: Unpublished.</w:t>
      </w:r>
    </w:p>
    <w:p w14:paraId="409A3E48" w14:textId="77777777" w:rsidR="00296A57" w:rsidRDefault="00296A57" w:rsidP="00296A57">
      <w:pPr>
        <w:spacing w:line="480" w:lineRule="auto"/>
      </w:pPr>
      <w:r>
        <w:t xml:space="preserve">Date: </w:t>
      </w:r>
      <w:r w:rsidR="00792407">
        <w:t>Late Flavian to Trajanic</w:t>
      </w:r>
    </w:p>
    <w:p w14:paraId="78541CBB" w14:textId="77777777" w:rsidR="00296A57" w:rsidRDefault="00296A57" w:rsidP="00296A57">
      <w:pPr>
        <w:spacing w:line="480" w:lineRule="auto"/>
      </w:pPr>
      <w:r>
        <w:t>Date numeric: 85; 117</w:t>
      </w:r>
    </w:p>
    <w:p w14:paraId="4DDF2433" w14:textId="77777777" w:rsidR="00F865B5" w:rsidRPr="00E066F7" w:rsidRDefault="00F865B5" w:rsidP="00F865B5">
      <w:pPr>
        <w:pStyle w:val="Textedelespacerserv2"/>
        <w:numPr>
          <w:ilvl w:val="0"/>
          <w:numId w:val="0"/>
        </w:numPr>
        <w:spacing w:line="480" w:lineRule="auto"/>
        <w:jc w:val="left"/>
        <w:outlineLvl w:val="9"/>
        <w:rPr>
          <w:rFonts w:ascii="Palatino" w:hAnsi="Palatino"/>
        </w:rPr>
      </w:pPr>
    </w:p>
    <w:p w14:paraId="047C9285" w14:textId="77777777" w:rsidR="00F865B5" w:rsidRPr="00E066F7" w:rsidRDefault="00F865B5" w:rsidP="00F865B5">
      <w:pPr>
        <w:pStyle w:val="Textedelespacerserv2"/>
        <w:numPr>
          <w:ilvl w:val="0"/>
          <w:numId w:val="0"/>
        </w:numPr>
        <w:spacing w:line="480" w:lineRule="auto"/>
        <w:jc w:val="left"/>
        <w:outlineLvl w:val="9"/>
        <w:rPr>
          <w:rFonts w:ascii="Palatino" w:hAnsi="Palatino"/>
        </w:rPr>
      </w:pPr>
      <w:r w:rsidRPr="00E066F7">
        <w:rPr>
          <w:rFonts w:ascii="Palatino" w:hAnsi="Palatino"/>
        </w:rPr>
        <w:t>———</w:t>
      </w:r>
    </w:p>
    <w:p w14:paraId="3A0DB190" w14:textId="77777777" w:rsidR="00F865B5" w:rsidRDefault="00F865B5" w:rsidP="00F865B5">
      <w:pPr>
        <w:pStyle w:val="Textedelespacerserv2"/>
        <w:numPr>
          <w:ilvl w:val="0"/>
          <w:numId w:val="0"/>
        </w:numPr>
        <w:spacing w:line="480" w:lineRule="auto"/>
        <w:jc w:val="left"/>
        <w:outlineLvl w:val="9"/>
        <w:rPr>
          <w:rFonts w:ascii="Palatino" w:hAnsi="Palatino"/>
        </w:rPr>
      </w:pPr>
    </w:p>
    <w:p w14:paraId="3A61B276" w14:textId="77777777" w:rsidR="00225860" w:rsidRDefault="00225860" w:rsidP="00225860">
      <w:pPr>
        <w:spacing w:line="480" w:lineRule="auto"/>
      </w:pPr>
      <w:r>
        <w:t>Catalogue Number: 450</w:t>
      </w:r>
    </w:p>
    <w:p w14:paraId="510827D7" w14:textId="77777777" w:rsidR="00225860" w:rsidRDefault="00225860" w:rsidP="00225860">
      <w:pPr>
        <w:spacing w:line="480" w:lineRule="auto"/>
      </w:pPr>
      <w:r>
        <w:t xml:space="preserve">Inventory Number: </w:t>
      </w:r>
      <w:r w:rsidRPr="00E066F7">
        <w:t>83.</w:t>
      </w:r>
      <w:r w:rsidRPr="00E066F7">
        <w:rPr>
          <w:caps/>
        </w:rPr>
        <w:t>aq.</w:t>
      </w:r>
      <w:r w:rsidRPr="00E066F7">
        <w:t>377.444</w:t>
      </w:r>
    </w:p>
    <w:p w14:paraId="40ED4E2E" w14:textId="77777777" w:rsidR="00225860" w:rsidRDefault="00225860" w:rsidP="00225860">
      <w:pPr>
        <w:spacing w:line="480" w:lineRule="auto"/>
      </w:pPr>
      <w:r>
        <w:t xml:space="preserve">Dimensions: </w:t>
      </w:r>
      <w:r w:rsidRPr="00E066F7">
        <w:t>L: 12.2; W: 8.2; H: 3.0</w:t>
      </w:r>
    </w:p>
    <w:p w14:paraId="6ADD03D7" w14:textId="77777777" w:rsidR="00225860" w:rsidRDefault="00225860" w:rsidP="00225860">
      <w:pPr>
        <w:spacing w:line="480" w:lineRule="auto"/>
      </w:pPr>
      <w:r>
        <w:t xml:space="preserve">Condition and Fabric: </w:t>
      </w:r>
      <w:r w:rsidRPr="00E066F7">
        <w:t>Nozzle restored and overpainted. Clay 5YR6/4 light reddish brown, glaze 5YR4/3 reddish brown; most of the lamp burned dark.</w:t>
      </w:r>
    </w:p>
    <w:p w14:paraId="3BE933BC" w14:textId="77777777" w:rsidR="00225860" w:rsidRDefault="00225860" w:rsidP="00225860">
      <w:pPr>
        <w:spacing w:line="480" w:lineRule="auto"/>
      </w:pPr>
      <w:r>
        <w:t xml:space="preserve">Description: </w:t>
      </w:r>
      <w:r w:rsidRPr="00E066F7">
        <w:t>Moldmade. Slightly outward-sloping shoulder, separated from flat discus by a continuous raised ridge surrounding most of discus and nozzle, leaving a straight broad channel between discus and wick-hole; three lugs evenly distr</w:t>
      </w:r>
      <w:r>
        <w:t xml:space="preserve">ibuted on shoulder. </w:t>
      </w:r>
      <w:r w:rsidRPr="00E066F7">
        <w:t>Filling-hole slightly below center. Two small air holes in channel. Protruding long round-tipped nozzle. Base marked off by three rings, the outer one bigger than the others. Workshop signature in relief capital letters upside-down: {{insc:</w:t>
      </w:r>
      <w:r w:rsidRPr="00E066F7">
        <w:rPr>
          <w:caps/>
        </w:rPr>
        <w:t>campili</w:t>
      </w:r>
      <w:r w:rsidRPr="00E066F7">
        <w:t>}}.</w:t>
      </w:r>
    </w:p>
    <w:p w14:paraId="7C728B09" w14:textId="77777777" w:rsidR="00225860" w:rsidRDefault="00225860" w:rsidP="00225860">
      <w:pPr>
        <w:spacing w:line="480" w:lineRule="auto"/>
      </w:pPr>
      <w:r>
        <w:t>Discus Iconography: Plain discus.</w:t>
      </w:r>
    </w:p>
    <w:p w14:paraId="514CCD02" w14:textId="77777777" w:rsidR="00225860" w:rsidRDefault="00225860" w:rsidP="00225860">
      <w:pPr>
        <w:spacing w:line="480" w:lineRule="auto"/>
      </w:pPr>
      <w:r>
        <w:t xml:space="preserve">Type: </w:t>
      </w:r>
      <w:r w:rsidR="00B54868" w:rsidRPr="00993C0D">
        <w:t xml:space="preserve">Buchi </w:t>
      </w:r>
      <w:r w:rsidR="00B54868" w:rsidRPr="00524C6D">
        <w:rPr>
          <w:caps/>
        </w:rPr>
        <w:t>x</w:t>
      </w:r>
      <w:r w:rsidR="00792407">
        <w:t>-a</w:t>
      </w:r>
    </w:p>
    <w:p w14:paraId="0A619F92" w14:textId="77777777" w:rsidR="00225860" w:rsidRDefault="00225860" w:rsidP="00225860">
      <w:pPr>
        <w:spacing w:line="480" w:lineRule="auto"/>
      </w:pPr>
      <w:r>
        <w:t xml:space="preserve">Place of Manufacture or Origin: </w:t>
      </w:r>
      <w:r w:rsidR="00B54868" w:rsidRPr="00E066F7">
        <w:t>Nort</w:t>
      </w:r>
      <w:r w:rsidR="00792407">
        <w:t>h Italy</w:t>
      </w:r>
    </w:p>
    <w:p w14:paraId="5E334F59" w14:textId="77777777" w:rsidR="00225860" w:rsidRDefault="00225860" w:rsidP="00225860">
      <w:pPr>
        <w:spacing w:line="480" w:lineRule="auto"/>
      </w:pPr>
      <w:r>
        <w:t xml:space="preserve">Parallels: </w:t>
      </w:r>
      <w:r w:rsidR="00B54868" w:rsidRPr="00993C0D">
        <w:t>Buchi 1975, no. 83, pl. 6 (similar, with one air hole only).</w:t>
      </w:r>
    </w:p>
    <w:p w14:paraId="3D75E11B" w14:textId="77777777" w:rsidR="00C35F31" w:rsidRDefault="00C35F31" w:rsidP="00C35F31">
      <w:pPr>
        <w:spacing w:line="480" w:lineRule="auto"/>
      </w:pPr>
      <w:r>
        <w:t xml:space="preserve">Provenance: </w:t>
      </w:r>
    </w:p>
    <w:p w14:paraId="7177E2B8" w14:textId="77777777" w:rsidR="00225860" w:rsidRDefault="00225860" w:rsidP="00225860">
      <w:pPr>
        <w:spacing w:line="480" w:lineRule="auto"/>
      </w:pPr>
      <w:r>
        <w:t>Bibliography: Unpublished.</w:t>
      </w:r>
    </w:p>
    <w:p w14:paraId="1F41A16F" w14:textId="77777777" w:rsidR="00225860" w:rsidRDefault="00225860" w:rsidP="00225860">
      <w:pPr>
        <w:spacing w:line="480" w:lineRule="auto"/>
      </w:pPr>
      <w:r>
        <w:t xml:space="preserve">Date: </w:t>
      </w:r>
      <w:r w:rsidR="00792407">
        <w:t>Late Flavian to Trajanic</w:t>
      </w:r>
    </w:p>
    <w:p w14:paraId="33DAEB14" w14:textId="77777777" w:rsidR="00225860" w:rsidRDefault="00225860" w:rsidP="00225860">
      <w:pPr>
        <w:spacing w:line="480" w:lineRule="auto"/>
      </w:pPr>
      <w:r>
        <w:t xml:space="preserve">Date numeric: </w:t>
      </w:r>
      <w:r w:rsidR="00B54868">
        <w:t>85; 117</w:t>
      </w:r>
    </w:p>
    <w:p w14:paraId="70792A3E"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73566D67"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5B00360" w14:textId="77777777" w:rsidR="00504E87" w:rsidRDefault="00504E87" w:rsidP="00F865B5">
      <w:pPr>
        <w:pStyle w:val="Textedelespacerserv2"/>
        <w:numPr>
          <w:ilvl w:val="0"/>
          <w:numId w:val="0"/>
        </w:numPr>
        <w:spacing w:line="480" w:lineRule="auto"/>
        <w:jc w:val="left"/>
        <w:outlineLvl w:val="9"/>
        <w:rPr>
          <w:rFonts w:ascii="Palatino" w:hAnsi="Palatino"/>
        </w:rPr>
      </w:pPr>
    </w:p>
    <w:p w14:paraId="5C7E568F" w14:textId="77777777" w:rsidR="00441152" w:rsidRDefault="00441152" w:rsidP="00441152">
      <w:pPr>
        <w:spacing w:line="480" w:lineRule="auto"/>
      </w:pPr>
      <w:r>
        <w:t>Catalogue Number: 451</w:t>
      </w:r>
    </w:p>
    <w:p w14:paraId="75CBA03C" w14:textId="77777777" w:rsidR="00441152" w:rsidRDefault="00441152" w:rsidP="00441152">
      <w:pPr>
        <w:spacing w:line="480" w:lineRule="auto"/>
      </w:pPr>
      <w:r>
        <w:t xml:space="preserve">Inventory Number: </w:t>
      </w:r>
      <w:r w:rsidR="00504E87" w:rsidRPr="00993C0D">
        <w:t>83.</w:t>
      </w:r>
      <w:r w:rsidR="00504E87" w:rsidRPr="00524C6D">
        <w:rPr>
          <w:caps/>
        </w:rPr>
        <w:t>aq.</w:t>
      </w:r>
      <w:r w:rsidR="00504E87" w:rsidRPr="00993C0D">
        <w:t>377.436</w:t>
      </w:r>
    </w:p>
    <w:p w14:paraId="1FCF1A68" w14:textId="77777777" w:rsidR="00441152" w:rsidRDefault="00441152" w:rsidP="00441152">
      <w:pPr>
        <w:spacing w:line="480" w:lineRule="auto"/>
      </w:pPr>
      <w:r>
        <w:t xml:space="preserve">Dimensions: </w:t>
      </w:r>
      <w:r w:rsidR="00504E87" w:rsidRPr="00993C0D">
        <w:t>L: 7.4; W: 4.5; H: 2.8</w:t>
      </w:r>
    </w:p>
    <w:p w14:paraId="6734BDF4" w14:textId="77777777" w:rsidR="00441152" w:rsidRDefault="00441152" w:rsidP="00441152">
      <w:pPr>
        <w:spacing w:line="480" w:lineRule="auto"/>
      </w:pPr>
      <w:r>
        <w:t xml:space="preserve">Condition and Fabric: </w:t>
      </w:r>
      <w:r w:rsidR="00504E87" w:rsidRPr="00993C0D">
        <w:t>Intact. Clay 5YR6/6 re</w:t>
      </w:r>
      <w:r w:rsidR="00504E87">
        <w:t>ddish yellow, metallic shiny</w:t>
      </w:r>
      <w:r w:rsidR="00504E87" w:rsidRPr="00993C0D">
        <w:t xml:space="preserve"> glaze 10YR3/1 very dark gray.</w:t>
      </w:r>
    </w:p>
    <w:p w14:paraId="6D681FFD" w14:textId="77777777" w:rsidR="00441152" w:rsidRDefault="00441152" w:rsidP="00441152">
      <w:pPr>
        <w:spacing w:line="480" w:lineRule="auto"/>
      </w:pPr>
      <w:r>
        <w:t xml:space="preserve">Description: </w:t>
      </w:r>
      <w:r w:rsidR="00504E87" w:rsidRPr="00993C0D">
        <w:t xml:space="preserve">Moldmade. Smooth ring handle. Rounded shoulder, separated from discus by </w:t>
      </w:r>
      <w:r w:rsidR="00504E87">
        <w:t xml:space="preserve">a </w:t>
      </w:r>
      <w:r w:rsidR="00504E87" w:rsidRPr="00993C0D">
        <w:t xml:space="preserve">raised ridge surrounding most of discus and nozzle, leaving </w:t>
      </w:r>
      <w:r w:rsidR="00504E87">
        <w:t xml:space="preserve">a </w:t>
      </w:r>
      <w:r w:rsidR="00504E87" w:rsidRPr="00993C0D">
        <w:t xml:space="preserve">straight broad channel between discus and wick-hole; a symmetrically placed lug on each side of shoulder. Large central filling-hole. Round-tipped nozzle not distinctly detached from oval lamp body. Base marked off </w:t>
      </w:r>
      <w:r w:rsidR="00504E87">
        <w:t>by</w:t>
      </w:r>
      <w:r w:rsidR="00504E87" w:rsidRPr="00993C0D">
        <w:t xml:space="preserve"> two rings.</w:t>
      </w:r>
    </w:p>
    <w:p w14:paraId="4EA031C2" w14:textId="77777777" w:rsidR="00441152" w:rsidRDefault="00441152" w:rsidP="00441152">
      <w:pPr>
        <w:spacing w:line="480" w:lineRule="auto"/>
      </w:pPr>
      <w:r>
        <w:t xml:space="preserve">Discus Iconography: </w:t>
      </w:r>
      <w:r w:rsidR="00504E87">
        <w:t>Plain discus.</w:t>
      </w:r>
    </w:p>
    <w:p w14:paraId="72A1BB43" w14:textId="77777777" w:rsidR="00441152" w:rsidRDefault="00441152" w:rsidP="00441152">
      <w:pPr>
        <w:spacing w:line="480" w:lineRule="auto"/>
      </w:pPr>
      <w:r>
        <w:t xml:space="preserve">Type: </w:t>
      </w:r>
      <w:r w:rsidR="00504E87" w:rsidRPr="00993C0D">
        <w:t xml:space="preserve">Buchi </w:t>
      </w:r>
      <w:r w:rsidR="00504E87" w:rsidRPr="00524C6D">
        <w:rPr>
          <w:caps/>
        </w:rPr>
        <w:t>x</w:t>
      </w:r>
      <w:r w:rsidR="0061076E">
        <w:t>-b</w:t>
      </w:r>
    </w:p>
    <w:p w14:paraId="4199E6BC" w14:textId="77777777" w:rsidR="00441152" w:rsidRDefault="00441152" w:rsidP="00441152">
      <w:pPr>
        <w:spacing w:line="480" w:lineRule="auto"/>
      </w:pPr>
      <w:r>
        <w:t xml:space="preserve">Place of Manufacture or Origin: </w:t>
      </w:r>
      <w:r w:rsidR="00943E5A">
        <w:t>{{loc_0000:</w:t>
      </w:r>
      <w:r w:rsidR="00504E87">
        <w:t>Cologne</w:t>
      </w:r>
      <w:r w:rsidR="00943E5A">
        <w:t>}}</w:t>
      </w:r>
      <w:r w:rsidR="00504E87">
        <w:t xml:space="preserve"> (</w:t>
      </w:r>
      <w:r w:rsidR="00504E87" w:rsidRPr="00993C0D">
        <w:t>Germany</w:t>
      </w:r>
      <w:r w:rsidR="00504E87">
        <w:t>)</w:t>
      </w:r>
    </w:p>
    <w:p w14:paraId="48359BA1" w14:textId="77777777" w:rsidR="00441152" w:rsidRDefault="00441152" w:rsidP="00441152">
      <w:pPr>
        <w:spacing w:line="480" w:lineRule="auto"/>
      </w:pPr>
      <w:r>
        <w:t xml:space="preserve">Parallels: </w:t>
      </w:r>
      <w:r w:rsidR="00504E87">
        <w:t>(C</w:t>
      </w:r>
      <w:r w:rsidR="00504E87" w:rsidRPr="00993C0D">
        <w:t>lose) Iványi 1935, no. 7, pl. 48; Bémont and Chew 2007, pp. 301, 490, pl. 65, GA 308.</w:t>
      </w:r>
    </w:p>
    <w:p w14:paraId="6E49A5F1" w14:textId="77777777" w:rsidR="00C35F31" w:rsidRDefault="00C35F31" w:rsidP="00C35F31">
      <w:pPr>
        <w:spacing w:line="480" w:lineRule="auto"/>
      </w:pPr>
      <w:r>
        <w:t xml:space="preserve">Provenance: </w:t>
      </w:r>
    </w:p>
    <w:p w14:paraId="4BA04774" w14:textId="77777777" w:rsidR="00441152" w:rsidRDefault="00441152" w:rsidP="00441152">
      <w:pPr>
        <w:spacing w:line="480" w:lineRule="auto"/>
      </w:pPr>
      <w:r>
        <w:t>Bibliography: Unpublished.</w:t>
      </w:r>
    </w:p>
    <w:p w14:paraId="5EE2106B" w14:textId="77777777" w:rsidR="00441152" w:rsidRDefault="00504E87" w:rsidP="00441152">
      <w:pPr>
        <w:spacing w:line="480" w:lineRule="auto"/>
      </w:pPr>
      <w:r>
        <w:t>Date:</w:t>
      </w:r>
      <w:r w:rsidRPr="00993C0D">
        <w:t xml:space="preserve"> Second century</w:t>
      </w:r>
      <w:r w:rsidRPr="00524C6D">
        <w:rPr>
          <w:caps/>
        </w:rPr>
        <w:t xml:space="preserve"> </w:t>
      </w:r>
      <w:r w:rsidRPr="005170AB">
        <w:rPr>
          <w:caps/>
        </w:rPr>
        <w:t>A.D.</w:t>
      </w:r>
      <w:r w:rsidRPr="00524C6D">
        <w:rPr>
          <w:caps/>
        </w:rPr>
        <w:t xml:space="preserve"> </w:t>
      </w:r>
      <w:r w:rsidR="0061076E">
        <w:t>(Buchi)</w:t>
      </w:r>
    </w:p>
    <w:p w14:paraId="219CCC90" w14:textId="77777777" w:rsidR="00441152" w:rsidRDefault="00441152" w:rsidP="00441152">
      <w:pPr>
        <w:spacing w:line="480" w:lineRule="auto"/>
      </w:pPr>
      <w:r>
        <w:t xml:space="preserve">Date numeric: </w:t>
      </w:r>
      <w:r w:rsidR="00504E87">
        <w:t>100; 200</w:t>
      </w:r>
    </w:p>
    <w:p w14:paraId="1760752D"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6A7BF00C"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FB4FF1C" w14:textId="77777777" w:rsidR="00F865B5" w:rsidRDefault="00F865B5" w:rsidP="00F865B5">
      <w:pPr>
        <w:pStyle w:val="Textedelespacerserv2"/>
        <w:numPr>
          <w:ilvl w:val="0"/>
          <w:numId w:val="0"/>
        </w:numPr>
        <w:spacing w:line="480" w:lineRule="auto"/>
        <w:jc w:val="left"/>
        <w:outlineLvl w:val="9"/>
        <w:rPr>
          <w:rFonts w:ascii="Palatino" w:hAnsi="Palatino"/>
        </w:rPr>
      </w:pPr>
    </w:p>
    <w:p w14:paraId="4DABAD96" w14:textId="77777777" w:rsidR="008E1E71" w:rsidRDefault="008E1E71" w:rsidP="008E1E71">
      <w:pPr>
        <w:spacing w:line="480" w:lineRule="auto"/>
      </w:pPr>
      <w:r>
        <w:t>Catalogue Number: 452</w:t>
      </w:r>
    </w:p>
    <w:p w14:paraId="4E2F3A38" w14:textId="77777777" w:rsidR="008E1E71" w:rsidRDefault="008E1E71" w:rsidP="008E1E71">
      <w:pPr>
        <w:spacing w:line="480" w:lineRule="auto"/>
      </w:pPr>
      <w:r>
        <w:t xml:space="preserve">Inventory Number: </w:t>
      </w:r>
      <w:r w:rsidRPr="00993C0D">
        <w:t>83.</w:t>
      </w:r>
      <w:r w:rsidRPr="00524C6D">
        <w:rPr>
          <w:caps/>
        </w:rPr>
        <w:t>aq.</w:t>
      </w:r>
      <w:r w:rsidRPr="00993C0D">
        <w:t>377.425</w:t>
      </w:r>
    </w:p>
    <w:p w14:paraId="04D95150" w14:textId="77777777" w:rsidR="008E1E71" w:rsidRDefault="008E1E71" w:rsidP="008E1E71">
      <w:pPr>
        <w:spacing w:line="480" w:lineRule="auto"/>
      </w:pPr>
      <w:r>
        <w:t xml:space="preserve">Dimensions: </w:t>
      </w:r>
      <w:r w:rsidRPr="00993C0D">
        <w:t>L: 6.2; W: 3.3; H: 2.1</w:t>
      </w:r>
    </w:p>
    <w:p w14:paraId="20110ACF" w14:textId="77777777" w:rsidR="008E1E71" w:rsidRDefault="008E1E71" w:rsidP="008E1E71">
      <w:pPr>
        <w:spacing w:line="480" w:lineRule="auto"/>
      </w:pPr>
      <w:r>
        <w:t xml:space="preserve">Condition and Fabric: </w:t>
      </w:r>
      <w:r w:rsidRPr="00993C0D">
        <w:t>Right upper part of shoulder chipped; ring handle slightly askew. Clay 5YR7/1 light gray, glaze 5YR5/1 gray.</w:t>
      </w:r>
    </w:p>
    <w:p w14:paraId="48D86923" w14:textId="77777777" w:rsidR="008E1E71" w:rsidRDefault="008E1E71" w:rsidP="008E1E71">
      <w:pPr>
        <w:spacing w:line="480" w:lineRule="auto"/>
      </w:pPr>
      <w:r>
        <w:t xml:space="preserve">Description: </w:t>
      </w:r>
      <w:r w:rsidRPr="00993C0D">
        <w:t xml:space="preserve">Moldmade. Shoulder slightly sloping and separated from </w:t>
      </w:r>
      <w:r>
        <w:t xml:space="preserve">the </w:t>
      </w:r>
      <w:r w:rsidRPr="00993C0D">
        <w:t xml:space="preserve">flat discus by </w:t>
      </w:r>
      <w:r>
        <w:t xml:space="preserve">a </w:t>
      </w:r>
      <w:r w:rsidRPr="00993C0D">
        <w:t xml:space="preserve">raised ridge surrounding most of </w:t>
      </w:r>
      <w:r>
        <w:t xml:space="preserve">the </w:t>
      </w:r>
      <w:r w:rsidRPr="00993C0D">
        <w:t xml:space="preserve">discus and nozzle, leaving </w:t>
      </w:r>
      <w:r>
        <w:t xml:space="preserve">a </w:t>
      </w:r>
      <w:r w:rsidRPr="00993C0D">
        <w:t xml:space="preserve">straight broad channel between discus and wick-hole; symmetrically placed rectangular grooved lug on each side of shoulder. Large filling-hole. Protruding long nozzle with rounded tip. Base with inner ring marked off by </w:t>
      </w:r>
      <w:r>
        <w:t xml:space="preserve">one </w:t>
      </w:r>
      <w:r w:rsidRPr="00993C0D">
        <w:t>deep outer groove.</w:t>
      </w:r>
    </w:p>
    <w:p w14:paraId="31463790" w14:textId="77777777" w:rsidR="008E1E71" w:rsidRDefault="008E1E71" w:rsidP="008E1E71">
      <w:pPr>
        <w:spacing w:line="480" w:lineRule="auto"/>
      </w:pPr>
      <w:r>
        <w:t>Discus Iconography: Plain discus.</w:t>
      </w:r>
    </w:p>
    <w:p w14:paraId="6DCE4C9A" w14:textId="77777777" w:rsidR="008E1E71" w:rsidRDefault="008E1E71" w:rsidP="008E1E71">
      <w:pPr>
        <w:spacing w:line="480" w:lineRule="auto"/>
      </w:pPr>
      <w:r>
        <w:t xml:space="preserve">Type: </w:t>
      </w:r>
      <w:r w:rsidR="003E1BD0" w:rsidRPr="00993C0D">
        <w:t xml:space="preserve">Buchi </w:t>
      </w:r>
      <w:r w:rsidR="003E1BD0" w:rsidRPr="00524C6D">
        <w:rPr>
          <w:caps/>
        </w:rPr>
        <w:t>x</w:t>
      </w:r>
      <w:r w:rsidR="0061076E">
        <w:t>-b/c</w:t>
      </w:r>
    </w:p>
    <w:p w14:paraId="1E5DA01E" w14:textId="77777777" w:rsidR="008E1E71" w:rsidRDefault="008E1E71" w:rsidP="008E1E71">
      <w:pPr>
        <w:spacing w:line="480" w:lineRule="auto"/>
      </w:pPr>
      <w:r>
        <w:t xml:space="preserve">Place of Manufacture or Origin: </w:t>
      </w:r>
      <w:r w:rsidR="00943E5A">
        <w:t>{{loc_0000:</w:t>
      </w:r>
      <w:r w:rsidR="003E1BD0">
        <w:t>Cologne</w:t>
      </w:r>
      <w:r w:rsidR="00943E5A">
        <w:t>}}</w:t>
      </w:r>
      <w:r w:rsidR="003E1BD0">
        <w:t xml:space="preserve"> (</w:t>
      </w:r>
      <w:r w:rsidR="003E1BD0" w:rsidRPr="00993C0D">
        <w:t>Germany</w:t>
      </w:r>
      <w:r w:rsidR="003E1BD0">
        <w:t>)</w:t>
      </w:r>
    </w:p>
    <w:p w14:paraId="08D44F3B" w14:textId="77777777" w:rsidR="008E1E71" w:rsidRDefault="008E1E71" w:rsidP="008E1E71">
      <w:pPr>
        <w:spacing w:line="480" w:lineRule="auto"/>
      </w:pPr>
      <w:r>
        <w:t xml:space="preserve">Parallels: </w:t>
      </w:r>
      <w:r w:rsidR="003E1BD0" w:rsidRPr="00993C0D">
        <w:t>Bémont and Chew 2007, pp. 301–2, 490, pl. 65, GA 310.</w:t>
      </w:r>
    </w:p>
    <w:p w14:paraId="1A70064A" w14:textId="77777777" w:rsidR="00C35F31" w:rsidRDefault="00C35F31" w:rsidP="00C35F31">
      <w:pPr>
        <w:spacing w:line="480" w:lineRule="auto"/>
      </w:pPr>
      <w:r>
        <w:t xml:space="preserve">Provenance: </w:t>
      </w:r>
    </w:p>
    <w:p w14:paraId="53F043FA" w14:textId="77777777" w:rsidR="008E1E71" w:rsidRDefault="008E1E71" w:rsidP="008E1E71">
      <w:pPr>
        <w:spacing w:line="480" w:lineRule="auto"/>
      </w:pPr>
      <w:r>
        <w:t>Bibliography: Unpublished.</w:t>
      </w:r>
    </w:p>
    <w:p w14:paraId="436CBAD7" w14:textId="77777777" w:rsidR="008E1E71" w:rsidRDefault="008E1E71" w:rsidP="008E1E71">
      <w:pPr>
        <w:spacing w:line="480" w:lineRule="auto"/>
      </w:pPr>
      <w:r>
        <w:t xml:space="preserve">Date: </w:t>
      </w:r>
      <w:r w:rsidR="003E1BD0" w:rsidRPr="00993C0D">
        <w:t>Second century</w:t>
      </w:r>
      <w:r w:rsidR="003E1BD0" w:rsidRPr="00524C6D">
        <w:rPr>
          <w:caps/>
        </w:rPr>
        <w:t xml:space="preserve"> </w:t>
      </w:r>
      <w:r w:rsidR="003E1BD0" w:rsidRPr="005170AB">
        <w:rPr>
          <w:caps/>
        </w:rPr>
        <w:t>A.D.</w:t>
      </w:r>
      <w:r w:rsidR="003E1BD0" w:rsidRPr="00524C6D">
        <w:rPr>
          <w:caps/>
        </w:rPr>
        <w:t xml:space="preserve"> </w:t>
      </w:r>
      <w:r w:rsidR="0061076E">
        <w:t>(Buchi)</w:t>
      </w:r>
    </w:p>
    <w:p w14:paraId="3D48AEF6" w14:textId="77777777" w:rsidR="008E1E71" w:rsidRDefault="008E1E71" w:rsidP="008E1E71">
      <w:pPr>
        <w:spacing w:line="480" w:lineRule="auto"/>
      </w:pPr>
      <w:r>
        <w:t xml:space="preserve">Date numeric: </w:t>
      </w:r>
      <w:r w:rsidR="003E1BD0">
        <w:t>100; 200</w:t>
      </w:r>
    </w:p>
    <w:p w14:paraId="286CD994"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72E3BDCE"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5F58D23" w14:textId="77777777" w:rsidR="00F865B5" w:rsidRDefault="00F865B5" w:rsidP="00F865B5">
      <w:pPr>
        <w:pStyle w:val="Textedelespacerserv2"/>
        <w:numPr>
          <w:ilvl w:val="0"/>
          <w:numId w:val="0"/>
        </w:numPr>
        <w:spacing w:line="480" w:lineRule="auto"/>
        <w:jc w:val="left"/>
        <w:outlineLvl w:val="9"/>
        <w:rPr>
          <w:rFonts w:ascii="Palatino" w:hAnsi="Palatino"/>
        </w:rPr>
      </w:pPr>
    </w:p>
    <w:p w14:paraId="58343096" w14:textId="77777777" w:rsidR="00A26971" w:rsidRDefault="00A26971" w:rsidP="00A26971">
      <w:pPr>
        <w:spacing w:line="480" w:lineRule="auto"/>
      </w:pPr>
      <w:r>
        <w:t>Catalogue Number: 453</w:t>
      </w:r>
    </w:p>
    <w:p w14:paraId="6538BF29" w14:textId="77777777" w:rsidR="00A26971" w:rsidRDefault="00A26971" w:rsidP="00A26971">
      <w:pPr>
        <w:spacing w:line="480" w:lineRule="auto"/>
      </w:pPr>
      <w:r>
        <w:t xml:space="preserve">Inventory Number: </w:t>
      </w:r>
      <w:r w:rsidRPr="00993C0D">
        <w:t>83.</w:t>
      </w:r>
      <w:r w:rsidRPr="00524C6D">
        <w:rPr>
          <w:caps/>
        </w:rPr>
        <w:t>aq.</w:t>
      </w:r>
      <w:r w:rsidRPr="00993C0D">
        <w:t>377.430</w:t>
      </w:r>
    </w:p>
    <w:p w14:paraId="4D0A6B79" w14:textId="77777777" w:rsidR="00A26971" w:rsidRDefault="00A26971" w:rsidP="00A26971">
      <w:pPr>
        <w:spacing w:line="480" w:lineRule="auto"/>
      </w:pPr>
      <w:r>
        <w:t xml:space="preserve">Dimensions: </w:t>
      </w:r>
      <w:r w:rsidRPr="00993C0D">
        <w:t>L: 6.1; W: 3.4; H: 2.0</w:t>
      </w:r>
    </w:p>
    <w:p w14:paraId="23C9EA29" w14:textId="77777777" w:rsidR="00A26971" w:rsidRDefault="00A26971" w:rsidP="00A26971">
      <w:pPr>
        <w:spacing w:line="480" w:lineRule="auto"/>
      </w:pPr>
      <w:r>
        <w:t xml:space="preserve">Condition and Fabric: </w:t>
      </w:r>
      <w:r w:rsidRPr="00993C0D">
        <w:t>Thin cracks and chips; from worn mold. Clay 7.5YR6/4 light brown, thick glaze near 10YR7/2 light gray.</w:t>
      </w:r>
    </w:p>
    <w:p w14:paraId="1428DB46" w14:textId="77777777" w:rsidR="00A26971" w:rsidRDefault="00A26971" w:rsidP="00A26971">
      <w:pPr>
        <w:spacing w:line="480" w:lineRule="auto"/>
      </w:pPr>
      <w:r>
        <w:t xml:space="preserve">Description: </w:t>
      </w:r>
      <w:r w:rsidRPr="00993C0D">
        <w:t xml:space="preserve">Moldmade. Substantial ring handle with median groove. Shoulder separated from discus by </w:t>
      </w:r>
      <w:r>
        <w:t xml:space="preserve">a </w:t>
      </w:r>
      <w:r w:rsidRPr="00993C0D">
        <w:t xml:space="preserve">raised ridge surrounding most of discus and nozzle, leaving </w:t>
      </w:r>
      <w:r>
        <w:t xml:space="preserve">a </w:t>
      </w:r>
      <w:r w:rsidRPr="00993C0D">
        <w:t>straight channel between discus and wick-hole; a nearly symmetrically placed lug on each side of shoulder. Nozzle with rounded tip not distinctly detached from oval lamp body. Blurred base with three rings.</w:t>
      </w:r>
    </w:p>
    <w:p w14:paraId="7E70BEA1" w14:textId="77777777" w:rsidR="00A26971" w:rsidRDefault="00A26971" w:rsidP="00A26971">
      <w:pPr>
        <w:spacing w:line="480" w:lineRule="auto"/>
      </w:pPr>
      <w:r>
        <w:t>Discus Iconography: Plain discus.</w:t>
      </w:r>
    </w:p>
    <w:p w14:paraId="464E1B27" w14:textId="77777777" w:rsidR="00A26971" w:rsidRDefault="00A26971" w:rsidP="00A26971">
      <w:pPr>
        <w:spacing w:line="480" w:lineRule="auto"/>
      </w:pPr>
      <w:r>
        <w:t xml:space="preserve">Type: </w:t>
      </w:r>
      <w:r w:rsidRPr="00993C0D">
        <w:t xml:space="preserve">Buchi </w:t>
      </w:r>
      <w:r w:rsidRPr="00524C6D">
        <w:rPr>
          <w:caps/>
        </w:rPr>
        <w:t>x</w:t>
      </w:r>
      <w:r w:rsidR="0061076E">
        <w:t>-b/c</w:t>
      </w:r>
    </w:p>
    <w:p w14:paraId="3D7479F7" w14:textId="77777777" w:rsidR="00A26971" w:rsidRDefault="00A26971" w:rsidP="00A26971">
      <w:pPr>
        <w:spacing w:line="480" w:lineRule="auto"/>
      </w:pPr>
      <w:r>
        <w:t xml:space="preserve">Place of Manufacture or Origin: </w:t>
      </w:r>
      <w:r w:rsidR="00943E5A">
        <w:t>{{loc_0000:</w:t>
      </w:r>
      <w:r>
        <w:t>Cologne</w:t>
      </w:r>
      <w:r w:rsidR="00943E5A">
        <w:t>}}</w:t>
      </w:r>
      <w:r>
        <w:t xml:space="preserve"> (</w:t>
      </w:r>
      <w:r w:rsidRPr="00993C0D">
        <w:t>Germany</w:t>
      </w:r>
      <w:r>
        <w:t>)</w:t>
      </w:r>
    </w:p>
    <w:p w14:paraId="3877C78E" w14:textId="77777777" w:rsidR="00A26971" w:rsidRDefault="00A26971" w:rsidP="00A26971">
      <w:pPr>
        <w:spacing w:line="480" w:lineRule="auto"/>
      </w:pPr>
      <w:r>
        <w:t>Parallels: (C</w:t>
      </w:r>
      <w:r w:rsidRPr="00993C0D">
        <w:t>lose) Liessen 1994, p. 50, no. 219.</w:t>
      </w:r>
    </w:p>
    <w:p w14:paraId="56AE028C" w14:textId="77777777" w:rsidR="00C35F31" w:rsidRDefault="00C35F31" w:rsidP="00C35F31">
      <w:pPr>
        <w:spacing w:line="480" w:lineRule="auto"/>
      </w:pPr>
      <w:r>
        <w:t xml:space="preserve">Provenance: </w:t>
      </w:r>
    </w:p>
    <w:p w14:paraId="662F6FB8" w14:textId="77777777" w:rsidR="00A26971" w:rsidRDefault="00A26971" w:rsidP="00A26971">
      <w:pPr>
        <w:spacing w:line="480" w:lineRule="auto"/>
      </w:pPr>
      <w:r>
        <w:t>Bibliography: Unpublished.</w:t>
      </w:r>
    </w:p>
    <w:p w14:paraId="44DDDD94" w14:textId="77777777" w:rsidR="00A26971" w:rsidRDefault="00A26971" w:rsidP="00A26971">
      <w:pPr>
        <w:spacing w:line="480" w:lineRule="auto"/>
      </w:pPr>
      <w:r>
        <w:t xml:space="preserve">Date: </w:t>
      </w:r>
      <w:r w:rsidRPr="00993C0D">
        <w:t>Second century</w:t>
      </w:r>
      <w:r w:rsidRPr="00524C6D">
        <w:rPr>
          <w:caps/>
        </w:rPr>
        <w:t xml:space="preserve"> </w:t>
      </w:r>
      <w:r w:rsidRPr="005170AB">
        <w:rPr>
          <w:caps/>
        </w:rPr>
        <w:t>A.D.</w:t>
      </w:r>
      <w:r w:rsidRPr="00524C6D">
        <w:rPr>
          <w:caps/>
        </w:rPr>
        <w:t xml:space="preserve"> </w:t>
      </w:r>
      <w:r w:rsidR="0061076E">
        <w:t>(Buchi)</w:t>
      </w:r>
    </w:p>
    <w:p w14:paraId="0E8A5AA6" w14:textId="77777777" w:rsidR="00A26971" w:rsidRDefault="00A26971" w:rsidP="00A26971">
      <w:pPr>
        <w:spacing w:line="480" w:lineRule="auto"/>
      </w:pPr>
      <w:r>
        <w:t>Date numeric: 100; 200</w:t>
      </w:r>
    </w:p>
    <w:p w14:paraId="6CC44AA6"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4170B2EC"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B8CE1E0" w14:textId="77777777" w:rsidR="00F865B5" w:rsidRDefault="00F865B5" w:rsidP="00F865B5">
      <w:pPr>
        <w:pStyle w:val="Textedelespacerserv2"/>
        <w:numPr>
          <w:ilvl w:val="0"/>
          <w:numId w:val="0"/>
        </w:numPr>
        <w:spacing w:line="480" w:lineRule="auto"/>
        <w:jc w:val="left"/>
        <w:outlineLvl w:val="9"/>
        <w:rPr>
          <w:rFonts w:ascii="Palatino" w:hAnsi="Palatino"/>
        </w:rPr>
      </w:pPr>
    </w:p>
    <w:p w14:paraId="06C21590" w14:textId="77777777" w:rsidR="00722118" w:rsidRDefault="00722118" w:rsidP="00722118">
      <w:pPr>
        <w:spacing w:line="480" w:lineRule="auto"/>
      </w:pPr>
      <w:r>
        <w:t>Catalogue Number: 454</w:t>
      </w:r>
    </w:p>
    <w:p w14:paraId="5EC1D7DA" w14:textId="77777777" w:rsidR="00722118" w:rsidRDefault="00722118" w:rsidP="00722118">
      <w:pPr>
        <w:spacing w:line="480" w:lineRule="auto"/>
      </w:pPr>
      <w:r>
        <w:t xml:space="preserve">Inventory Number: </w:t>
      </w:r>
      <w:r w:rsidRPr="00993C0D">
        <w:t>83.</w:t>
      </w:r>
      <w:r w:rsidRPr="00524C6D">
        <w:rPr>
          <w:caps/>
        </w:rPr>
        <w:t>aq.</w:t>
      </w:r>
      <w:r w:rsidRPr="00993C0D">
        <w:t>377.431</w:t>
      </w:r>
    </w:p>
    <w:p w14:paraId="4D82BC48" w14:textId="77777777" w:rsidR="00722118" w:rsidRDefault="00722118" w:rsidP="00722118">
      <w:pPr>
        <w:spacing w:line="480" w:lineRule="auto"/>
      </w:pPr>
      <w:r>
        <w:t xml:space="preserve">Dimensions: </w:t>
      </w:r>
      <w:r w:rsidRPr="00993C0D">
        <w:t>L: 7.7; W: 4.3; H: 2.3</w:t>
      </w:r>
    </w:p>
    <w:p w14:paraId="2B7DFA30" w14:textId="77777777" w:rsidR="00722118" w:rsidRDefault="00722118" w:rsidP="00722118">
      <w:pPr>
        <w:spacing w:line="480" w:lineRule="auto"/>
      </w:pPr>
      <w:r>
        <w:t xml:space="preserve">Condition and Fabric: </w:t>
      </w:r>
      <w:r w:rsidRPr="00993C0D">
        <w:t>Intact. Clay 10YR8/2 white, mottled glaze 5YR6/6 reddish yellow with many burned areas.</w:t>
      </w:r>
    </w:p>
    <w:p w14:paraId="1AF3C9B9" w14:textId="77777777" w:rsidR="00722118" w:rsidRDefault="00722118" w:rsidP="00722118">
      <w:pPr>
        <w:spacing w:line="480" w:lineRule="auto"/>
      </w:pPr>
      <w:r>
        <w:t xml:space="preserve">Description: </w:t>
      </w:r>
      <w:r w:rsidRPr="00993C0D">
        <w:t xml:space="preserve">Moldmade. Smooth ring handle. Outward-sloping shoulder, separated from discus by </w:t>
      </w:r>
      <w:r>
        <w:t xml:space="preserve">a </w:t>
      </w:r>
      <w:r w:rsidRPr="00993C0D">
        <w:t xml:space="preserve">raised ridge surrounding most of discus and nozzle, leaving </w:t>
      </w:r>
      <w:r>
        <w:t xml:space="preserve">a </w:t>
      </w:r>
      <w:r w:rsidRPr="00993C0D">
        <w:t>straight broad channel between discus and wick-hole; no shoulder-lugs. Central filling-hole. Round-tipped nozzle not distinctly detached from oval lamp body. Oval blurred base.</w:t>
      </w:r>
    </w:p>
    <w:p w14:paraId="158E8039" w14:textId="77777777" w:rsidR="00722118" w:rsidRDefault="00722118" w:rsidP="00722118">
      <w:pPr>
        <w:spacing w:line="480" w:lineRule="auto"/>
      </w:pPr>
      <w:r>
        <w:t>Discus Iconography: Plain discus.</w:t>
      </w:r>
    </w:p>
    <w:p w14:paraId="16D9BF29" w14:textId="77777777" w:rsidR="00722118" w:rsidRDefault="00722118" w:rsidP="00722118">
      <w:pPr>
        <w:spacing w:line="480" w:lineRule="auto"/>
      </w:pPr>
      <w:r>
        <w:t xml:space="preserve">Type: </w:t>
      </w:r>
      <w:r w:rsidRPr="00993C0D">
        <w:t xml:space="preserve">Buchi </w:t>
      </w:r>
      <w:r w:rsidRPr="00524C6D">
        <w:rPr>
          <w:caps/>
        </w:rPr>
        <w:t>x</w:t>
      </w:r>
      <w:r w:rsidR="0061076E">
        <w:t>-c</w:t>
      </w:r>
    </w:p>
    <w:p w14:paraId="3A874111" w14:textId="77777777" w:rsidR="00722118" w:rsidRDefault="00722118" w:rsidP="00722118">
      <w:pPr>
        <w:spacing w:line="480" w:lineRule="auto"/>
      </w:pPr>
      <w:r>
        <w:t xml:space="preserve">Place of Manufacture or Origin: </w:t>
      </w:r>
      <w:r w:rsidR="00943E5A">
        <w:t>{{loc_0000:</w:t>
      </w:r>
      <w:r w:rsidR="0061076E">
        <w:t>Cologne</w:t>
      </w:r>
      <w:r w:rsidR="00943E5A">
        <w:t>}}</w:t>
      </w:r>
      <w:r w:rsidR="0061076E">
        <w:t xml:space="preserve"> (Germany)</w:t>
      </w:r>
    </w:p>
    <w:p w14:paraId="71D7F35A" w14:textId="77777777" w:rsidR="00722118" w:rsidRDefault="00722118" w:rsidP="00722118">
      <w:pPr>
        <w:spacing w:line="480" w:lineRule="auto"/>
      </w:pPr>
      <w:r>
        <w:t xml:space="preserve">Parallels: </w:t>
      </w:r>
      <w:r w:rsidRPr="00993C0D">
        <w:t>Liessen 1994, no. 220.</w:t>
      </w:r>
    </w:p>
    <w:p w14:paraId="6CA4A181" w14:textId="77777777" w:rsidR="00C35F31" w:rsidRDefault="00C35F31" w:rsidP="00C35F31">
      <w:pPr>
        <w:spacing w:line="480" w:lineRule="auto"/>
      </w:pPr>
      <w:r>
        <w:t xml:space="preserve">Provenance: </w:t>
      </w:r>
    </w:p>
    <w:p w14:paraId="049FBD28" w14:textId="77777777" w:rsidR="00722118" w:rsidRDefault="00722118" w:rsidP="00722118">
      <w:pPr>
        <w:spacing w:line="480" w:lineRule="auto"/>
      </w:pPr>
      <w:r>
        <w:t>Bibliography: Unpublished.</w:t>
      </w:r>
    </w:p>
    <w:p w14:paraId="7F286BF0" w14:textId="77777777" w:rsidR="00722118" w:rsidRDefault="00722118" w:rsidP="00722118">
      <w:pPr>
        <w:spacing w:line="480" w:lineRule="auto"/>
      </w:pPr>
      <w:r>
        <w:t xml:space="preserve">Date: </w:t>
      </w:r>
      <w:r w:rsidRPr="00993C0D">
        <w:t>Second century</w:t>
      </w:r>
      <w:r w:rsidRPr="00524C6D">
        <w:rPr>
          <w:caps/>
        </w:rPr>
        <w:t xml:space="preserve"> </w:t>
      </w:r>
      <w:r w:rsidRPr="005170AB">
        <w:rPr>
          <w:caps/>
        </w:rPr>
        <w:t>A.D.</w:t>
      </w:r>
      <w:r w:rsidRPr="00524C6D">
        <w:rPr>
          <w:caps/>
        </w:rPr>
        <w:t xml:space="preserve"> </w:t>
      </w:r>
      <w:r w:rsidR="0061076E">
        <w:t>(Buchi)</w:t>
      </w:r>
    </w:p>
    <w:p w14:paraId="4CC1D02C" w14:textId="77777777" w:rsidR="00722118" w:rsidRDefault="00722118" w:rsidP="00722118">
      <w:pPr>
        <w:spacing w:line="480" w:lineRule="auto"/>
      </w:pPr>
      <w:r>
        <w:t>Date numeric: 100; 200</w:t>
      </w:r>
    </w:p>
    <w:p w14:paraId="425BF6BC" w14:textId="77777777" w:rsidR="00F865B5" w:rsidRPr="00993C0D" w:rsidRDefault="00F865B5" w:rsidP="00F865B5">
      <w:pPr>
        <w:pStyle w:val="Textedelespacerserv2"/>
        <w:numPr>
          <w:ilvl w:val="0"/>
          <w:numId w:val="0"/>
        </w:numPr>
        <w:spacing w:line="480" w:lineRule="auto"/>
        <w:jc w:val="left"/>
        <w:outlineLvl w:val="9"/>
        <w:rPr>
          <w:rFonts w:ascii="Palatino" w:hAnsi="Palatino"/>
        </w:rPr>
      </w:pPr>
    </w:p>
    <w:p w14:paraId="5D156077" w14:textId="77777777" w:rsidR="00332092" w:rsidRPr="00F90C10" w:rsidRDefault="00332092" w:rsidP="00332092">
      <w:pPr>
        <w:pStyle w:val="Textedelespacerserv2"/>
        <w:numPr>
          <w:ilvl w:val="0"/>
          <w:numId w:val="0"/>
        </w:numPr>
        <w:spacing w:line="480" w:lineRule="auto"/>
        <w:jc w:val="left"/>
        <w:outlineLvl w:val="9"/>
        <w:rPr>
          <w:rFonts w:ascii="Palatino" w:hAnsi="Palatino"/>
        </w:rPr>
      </w:pPr>
      <w:r w:rsidRPr="00F90C10">
        <w:rPr>
          <w:rFonts w:ascii="Palatino" w:hAnsi="Palatino"/>
        </w:rPr>
        <w:t>———</w:t>
      </w:r>
    </w:p>
    <w:p w14:paraId="18228ABA" w14:textId="77777777" w:rsidR="00332092" w:rsidRDefault="00332092" w:rsidP="00332092">
      <w:pPr>
        <w:pStyle w:val="Textedelespacerserv2"/>
        <w:numPr>
          <w:ilvl w:val="0"/>
          <w:numId w:val="0"/>
        </w:numPr>
        <w:spacing w:line="480" w:lineRule="auto"/>
        <w:jc w:val="left"/>
        <w:outlineLvl w:val="9"/>
        <w:rPr>
          <w:rFonts w:ascii="Palatino" w:hAnsi="Palatino"/>
        </w:rPr>
      </w:pPr>
    </w:p>
    <w:p w14:paraId="0030BEB7" w14:textId="77777777" w:rsidR="008B4941" w:rsidRDefault="008B4941" w:rsidP="008B4941">
      <w:pPr>
        <w:spacing w:line="480" w:lineRule="auto"/>
      </w:pPr>
      <w:r>
        <w:t>Catalogue Number: 455</w:t>
      </w:r>
    </w:p>
    <w:p w14:paraId="69112E59" w14:textId="77777777" w:rsidR="008B4941" w:rsidRDefault="008B4941" w:rsidP="008B4941">
      <w:pPr>
        <w:spacing w:line="480" w:lineRule="auto"/>
      </w:pPr>
      <w:r>
        <w:t xml:space="preserve">Inventory Number: </w:t>
      </w:r>
      <w:r w:rsidRPr="00993C0D">
        <w:t>83.</w:t>
      </w:r>
      <w:r w:rsidRPr="00524C6D">
        <w:rPr>
          <w:caps/>
        </w:rPr>
        <w:t>aq.</w:t>
      </w:r>
      <w:r w:rsidRPr="00993C0D">
        <w:t>377.152</w:t>
      </w:r>
    </w:p>
    <w:p w14:paraId="532BEB31" w14:textId="77777777" w:rsidR="008B4941" w:rsidRDefault="008B4941" w:rsidP="008B4941">
      <w:pPr>
        <w:spacing w:line="480" w:lineRule="auto"/>
      </w:pPr>
      <w:r>
        <w:t xml:space="preserve">Dimensions: </w:t>
      </w:r>
      <w:r w:rsidRPr="00993C0D">
        <w:t>L: 10.2; W: 7.0; H: 3.6</w:t>
      </w:r>
    </w:p>
    <w:p w14:paraId="56EA9D60" w14:textId="77777777" w:rsidR="008B4941" w:rsidRDefault="008B4941" w:rsidP="008B4941">
      <w:pPr>
        <w:spacing w:line="480" w:lineRule="auto"/>
      </w:pPr>
      <w:r>
        <w:t xml:space="preserve">Condition and Fabric: </w:t>
      </w:r>
      <w:r w:rsidRPr="00993C0D">
        <w:t>Intact. Clay 2.5YR6/6 light red, same color slip, with faintly darker areas.</w:t>
      </w:r>
    </w:p>
    <w:p w14:paraId="01A45F45" w14:textId="77777777" w:rsidR="008B4941" w:rsidRDefault="008B4941" w:rsidP="008B4941">
      <w:pPr>
        <w:spacing w:line="480" w:lineRule="auto"/>
      </w:pPr>
      <w:r>
        <w:t xml:space="preserve">Description: </w:t>
      </w:r>
      <w:r w:rsidRPr="00993C0D">
        <w:t xml:space="preserve">Moldmade. Ring handle with three median grooves on upper part and one on lower. Sloping shoulder, separated from flat discus by </w:t>
      </w:r>
      <w:r>
        <w:t xml:space="preserve">a </w:t>
      </w:r>
      <w:r w:rsidRPr="00993C0D">
        <w:t xml:space="preserve">raised ridge surrounding most of discus and nozzle, leaving </w:t>
      </w:r>
      <w:r>
        <w:t xml:space="preserve">a </w:t>
      </w:r>
      <w:r w:rsidRPr="00993C0D">
        <w:t>straight broad but short channel between discus and wick-hole; raised lug with a median groove symmetrically placed on each side of shoulder below median horizontal axis; small circle incised on each side of handle and of nozzle channel. Small centra</w:t>
      </w:r>
      <w:r>
        <w:t>l filling-hole. Small air hole i</w:t>
      </w:r>
      <w:r w:rsidRPr="00993C0D">
        <w:t xml:space="preserve">n lower </w:t>
      </w:r>
      <w:r>
        <w:t>field</w:t>
      </w:r>
      <w:r w:rsidRPr="00993C0D">
        <w:t xml:space="preserve"> near </w:t>
      </w:r>
      <w:r>
        <w:t xml:space="preserve">the </w:t>
      </w:r>
      <w:r w:rsidRPr="00993C0D">
        <w:t xml:space="preserve">channel. Short round-tipped nozzle. Base with two rings, </w:t>
      </w:r>
      <w:r>
        <w:t xml:space="preserve">the </w:t>
      </w:r>
      <w:r w:rsidRPr="00993C0D">
        <w:t xml:space="preserve">interior one narrower than </w:t>
      </w:r>
      <w:r>
        <w:t xml:space="preserve">the </w:t>
      </w:r>
      <w:r w:rsidRPr="00993C0D">
        <w:t xml:space="preserve">outer one. Plain </w:t>
      </w:r>
      <w:r w:rsidRPr="00993C0D">
        <w:rPr>
          <w:i/>
        </w:rPr>
        <w:t>planta pedis.</w:t>
      </w:r>
    </w:p>
    <w:p w14:paraId="19E7830E" w14:textId="77777777" w:rsidR="008B4941" w:rsidRDefault="008B4941" w:rsidP="008B4941">
      <w:pPr>
        <w:spacing w:line="480" w:lineRule="auto"/>
      </w:pPr>
      <w:r>
        <w:t>Discus Iconography: T</w:t>
      </w:r>
      <w:r w:rsidRPr="00993C0D">
        <w:t>hree comic theater masks evenly distributed.</w:t>
      </w:r>
    </w:p>
    <w:p w14:paraId="619B7146" w14:textId="77777777" w:rsidR="008B4941" w:rsidRDefault="008B4941" w:rsidP="008B4941">
      <w:pPr>
        <w:spacing w:line="480" w:lineRule="auto"/>
      </w:pPr>
      <w:r>
        <w:t xml:space="preserve">Type: </w:t>
      </w:r>
      <w:r w:rsidRPr="00993C0D">
        <w:t xml:space="preserve">Loeschcke </w:t>
      </w:r>
      <w:r w:rsidRPr="00524C6D">
        <w:rPr>
          <w:caps/>
        </w:rPr>
        <w:t>x</w:t>
      </w:r>
      <w:r>
        <w:t>-</w:t>
      </w:r>
      <w:r w:rsidRPr="00993C0D">
        <w:rPr>
          <w:i/>
        </w:rPr>
        <w:t>Kurzform</w:t>
      </w:r>
    </w:p>
    <w:p w14:paraId="235570D2" w14:textId="77777777" w:rsidR="008B4941" w:rsidRDefault="008B4941" w:rsidP="008B4941">
      <w:pPr>
        <w:spacing w:line="480" w:lineRule="auto"/>
      </w:pPr>
      <w:r>
        <w:t xml:space="preserve">Place of Manufacture or Origin: </w:t>
      </w:r>
      <w:r w:rsidR="0061076E">
        <w:t>Asia Minor</w:t>
      </w:r>
    </w:p>
    <w:p w14:paraId="1FD5F71E" w14:textId="77777777" w:rsidR="008B4941" w:rsidRDefault="008B4941" w:rsidP="008B4941">
      <w:pPr>
        <w:spacing w:line="480" w:lineRule="auto"/>
      </w:pPr>
      <w:r>
        <w:t xml:space="preserve">Parallels: </w:t>
      </w:r>
      <w:r w:rsidRPr="00993C0D">
        <w:t xml:space="preserve">None found. For the shape only, see Bailey BM </w:t>
      </w:r>
      <w:r w:rsidRPr="00524C6D">
        <w:rPr>
          <w:caps/>
        </w:rPr>
        <w:t>ii</w:t>
      </w:r>
      <w:r w:rsidRPr="00993C0D">
        <w:t>, Q 1180–Q 1181, pl. 54.</w:t>
      </w:r>
    </w:p>
    <w:p w14:paraId="02D4BA3E" w14:textId="77777777" w:rsidR="00C35F31" w:rsidRDefault="00C35F31" w:rsidP="00C35F31">
      <w:pPr>
        <w:spacing w:line="480" w:lineRule="auto"/>
      </w:pPr>
      <w:r>
        <w:t xml:space="preserve">Provenance: </w:t>
      </w:r>
    </w:p>
    <w:p w14:paraId="6E75F0AB" w14:textId="77777777" w:rsidR="008B4941" w:rsidRDefault="008B4941" w:rsidP="008B4941">
      <w:pPr>
        <w:spacing w:line="480" w:lineRule="auto"/>
      </w:pPr>
      <w:r>
        <w:t>Bibliography: Unpublished.</w:t>
      </w:r>
    </w:p>
    <w:p w14:paraId="3D9EC7DB" w14:textId="77777777" w:rsidR="008B4941" w:rsidRDefault="008B4941" w:rsidP="008B4941">
      <w:pPr>
        <w:spacing w:line="480" w:lineRule="auto"/>
      </w:pPr>
      <w:r>
        <w:t xml:space="preserve">Date: </w:t>
      </w:r>
      <w:r w:rsidRPr="00993C0D">
        <w:t>Mid-second century</w:t>
      </w:r>
      <w:r w:rsidRPr="00524C6D">
        <w:rPr>
          <w:caps/>
        </w:rPr>
        <w:t xml:space="preserve"> </w:t>
      </w:r>
      <w:r w:rsidRPr="005170AB">
        <w:rPr>
          <w:caps/>
        </w:rPr>
        <w:t>A.D.</w:t>
      </w:r>
      <w:r w:rsidRPr="00524C6D">
        <w:rPr>
          <w:caps/>
        </w:rPr>
        <w:t xml:space="preserve"> </w:t>
      </w:r>
      <w:r w:rsidRPr="00993C0D">
        <w:t>(Bailey)</w:t>
      </w:r>
    </w:p>
    <w:p w14:paraId="0F660097" w14:textId="77777777" w:rsidR="008B4941" w:rsidRDefault="008B4941" w:rsidP="008B4941">
      <w:pPr>
        <w:spacing w:line="480" w:lineRule="auto"/>
      </w:pPr>
      <w:r>
        <w:t>Date numeric: 140; 160</w:t>
      </w:r>
    </w:p>
    <w:p w14:paraId="57316723" w14:textId="77777777" w:rsidR="008B4941" w:rsidRDefault="008B4941" w:rsidP="00332092">
      <w:pPr>
        <w:pStyle w:val="Textedelespacerserv2"/>
        <w:numPr>
          <w:ilvl w:val="0"/>
          <w:numId w:val="0"/>
        </w:numPr>
        <w:spacing w:line="480" w:lineRule="auto"/>
        <w:jc w:val="left"/>
        <w:outlineLvl w:val="9"/>
        <w:rPr>
          <w:rFonts w:ascii="Palatino" w:hAnsi="Palatino"/>
        </w:rPr>
      </w:pPr>
    </w:p>
    <w:p w14:paraId="1D4E9218" w14:textId="77777777" w:rsidR="008B4941" w:rsidRDefault="008B4941" w:rsidP="00332092">
      <w:pPr>
        <w:pStyle w:val="Textedelespacerserv2"/>
        <w:numPr>
          <w:ilvl w:val="0"/>
          <w:numId w:val="0"/>
        </w:numPr>
        <w:spacing w:line="480" w:lineRule="auto"/>
        <w:jc w:val="left"/>
        <w:outlineLvl w:val="9"/>
        <w:rPr>
          <w:rFonts w:ascii="Palatino" w:hAnsi="Palatino"/>
        </w:rPr>
      </w:pPr>
      <w:r>
        <w:rPr>
          <w:rFonts w:ascii="Palatino" w:hAnsi="Palatino"/>
        </w:rPr>
        <w:t>———</w:t>
      </w:r>
    </w:p>
    <w:p w14:paraId="6A47572B" w14:textId="77777777" w:rsidR="008B4941" w:rsidRDefault="008B4941" w:rsidP="00332092">
      <w:pPr>
        <w:pStyle w:val="Textedelespacerserv2"/>
        <w:numPr>
          <w:ilvl w:val="0"/>
          <w:numId w:val="0"/>
        </w:numPr>
        <w:spacing w:line="480" w:lineRule="auto"/>
        <w:jc w:val="left"/>
        <w:outlineLvl w:val="9"/>
        <w:rPr>
          <w:rFonts w:ascii="Palatino" w:hAnsi="Palatino"/>
        </w:rPr>
      </w:pPr>
    </w:p>
    <w:p w14:paraId="4DE7EC27"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456. No entry.</w:t>
      </w:r>
    </w:p>
    <w:p w14:paraId="555B84B6"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32FF0D37"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DAABB50" w14:textId="77777777" w:rsidR="00332092" w:rsidRDefault="00332092" w:rsidP="00332092">
      <w:pPr>
        <w:pStyle w:val="Textedelespacerserv2"/>
        <w:numPr>
          <w:ilvl w:val="0"/>
          <w:numId w:val="0"/>
        </w:numPr>
        <w:spacing w:line="480" w:lineRule="auto"/>
        <w:jc w:val="left"/>
        <w:outlineLvl w:val="9"/>
        <w:rPr>
          <w:rFonts w:ascii="Palatino" w:hAnsi="Palatino"/>
        </w:rPr>
      </w:pPr>
    </w:p>
    <w:p w14:paraId="19E0DF15" w14:textId="77777777" w:rsidR="002D3EED" w:rsidRDefault="002D3EED" w:rsidP="002D3EED">
      <w:pPr>
        <w:spacing w:line="480" w:lineRule="auto"/>
      </w:pPr>
      <w:r>
        <w:t>Catalogue Number: 457</w:t>
      </w:r>
    </w:p>
    <w:p w14:paraId="62DAD536" w14:textId="77777777" w:rsidR="002D3EED" w:rsidRDefault="002D3EED" w:rsidP="002D3EED">
      <w:pPr>
        <w:spacing w:line="480" w:lineRule="auto"/>
      </w:pPr>
      <w:r>
        <w:t xml:space="preserve">Inventory Number: </w:t>
      </w:r>
      <w:r w:rsidRPr="00993C0D">
        <w:t>83.</w:t>
      </w:r>
      <w:r w:rsidRPr="00524C6D">
        <w:rPr>
          <w:caps/>
        </w:rPr>
        <w:t>aq.</w:t>
      </w:r>
      <w:r w:rsidRPr="00993C0D">
        <w:t>377.287</w:t>
      </w:r>
    </w:p>
    <w:p w14:paraId="00325562" w14:textId="77777777" w:rsidR="002D3EED" w:rsidRDefault="002D3EED" w:rsidP="002D3EED">
      <w:pPr>
        <w:spacing w:line="480" w:lineRule="auto"/>
      </w:pPr>
      <w:r>
        <w:t xml:space="preserve">Dimensions: </w:t>
      </w:r>
      <w:r w:rsidRPr="00993C0D">
        <w:t>L: 7.2; W: 5.3; H: 2.6</w:t>
      </w:r>
    </w:p>
    <w:p w14:paraId="26023F22" w14:textId="77777777" w:rsidR="002D3EED" w:rsidRDefault="002D3EED" w:rsidP="002D3EED">
      <w:pPr>
        <w:spacing w:line="480" w:lineRule="auto"/>
      </w:pPr>
      <w:r>
        <w:t xml:space="preserve">Condition and Fabric: </w:t>
      </w:r>
      <w:r w:rsidRPr="00993C0D">
        <w:t>Intact. Clay 5YR6/6 reddish yellow, a few remains of original glaze 10R6/6 light red; many areas burned darker, both on top and bottom. Mica.</w:t>
      </w:r>
    </w:p>
    <w:p w14:paraId="3F3CCD7A" w14:textId="77777777" w:rsidR="002D3EED" w:rsidRDefault="002D3EED" w:rsidP="002D3EED">
      <w:pPr>
        <w:spacing w:line="480" w:lineRule="auto"/>
      </w:pPr>
      <w:r>
        <w:t xml:space="preserve">Description: </w:t>
      </w:r>
      <w:r w:rsidRPr="00993C0D">
        <w:t xml:space="preserve">Moldmade. Ring handle with three grooves on upper part, one on lower. Rounded shoulder, separated from discus by </w:t>
      </w:r>
      <w:r>
        <w:t xml:space="preserve">a </w:t>
      </w:r>
      <w:r w:rsidRPr="00993C0D">
        <w:t>ridge marked off by two grooves surrounding most of discus except channel; square incised mark with central dot, reminiscent of shoulder lugs, symmetrically placed on each side of shoulder; small circle incised on each side of handl</w:t>
      </w:r>
      <w:r>
        <w:t>e and of nozzle channel.</w:t>
      </w:r>
      <w:r w:rsidRPr="00993C0D">
        <w:t xml:space="preserve"> Small central filling-hole. Air hole in lower </w:t>
      </w:r>
      <w:r>
        <w:t>field</w:t>
      </w:r>
      <w:r w:rsidRPr="00993C0D">
        <w:t xml:space="preserve"> partly hiding one mask. Short round-tipped nozzle. Flat base-ring marked off </w:t>
      </w:r>
      <w:r>
        <w:t>by</w:t>
      </w:r>
      <w:r w:rsidRPr="00993C0D">
        <w:t xml:space="preserve"> two circular grooves. Large incuse plain </w:t>
      </w:r>
      <w:r w:rsidRPr="00993C0D">
        <w:rPr>
          <w:i/>
        </w:rPr>
        <w:t>planta pedis</w:t>
      </w:r>
      <w:r w:rsidRPr="00993C0D">
        <w:t xml:space="preserve"> in center</w:t>
      </w:r>
      <w:r w:rsidRPr="004465AB">
        <w:t>.</w:t>
      </w:r>
    </w:p>
    <w:p w14:paraId="1AA3862F" w14:textId="77777777" w:rsidR="002D3EED" w:rsidRDefault="002D3EED" w:rsidP="002D3EED">
      <w:pPr>
        <w:spacing w:line="480" w:lineRule="auto"/>
      </w:pPr>
      <w:r>
        <w:t>Discus Iconography: T</w:t>
      </w:r>
      <w:r w:rsidRPr="00993C0D">
        <w:t>hree blurred and hardly visible theater masks evenly spaced.</w:t>
      </w:r>
    </w:p>
    <w:p w14:paraId="0E5F69C8" w14:textId="77777777" w:rsidR="002D3EED" w:rsidRDefault="002D3EED" w:rsidP="002D3EED">
      <w:pPr>
        <w:spacing w:line="480" w:lineRule="auto"/>
      </w:pPr>
      <w:r>
        <w:t xml:space="preserve">Type: </w:t>
      </w:r>
      <w:r w:rsidRPr="00993C0D">
        <w:t xml:space="preserve">Loeschcke </w:t>
      </w:r>
      <w:r w:rsidRPr="00524C6D">
        <w:rPr>
          <w:caps/>
        </w:rPr>
        <w:t>x</w:t>
      </w:r>
      <w:r>
        <w:t>-</w:t>
      </w:r>
      <w:r w:rsidRPr="00993C0D">
        <w:rPr>
          <w:i/>
        </w:rPr>
        <w:t>Kurzform</w:t>
      </w:r>
    </w:p>
    <w:p w14:paraId="7D69D3AD" w14:textId="77777777" w:rsidR="002D3EED" w:rsidRDefault="002D3EED" w:rsidP="002D3EED">
      <w:pPr>
        <w:spacing w:line="480" w:lineRule="auto"/>
      </w:pPr>
      <w:r>
        <w:t xml:space="preserve">Place of Manufacture or Origin: </w:t>
      </w:r>
      <w:r w:rsidR="0061076E">
        <w:t>South Anatolia</w:t>
      </w:r>
    </w:p>
    <w:p w14:paraId="5FEA92A0" w14:textId="77777777" w:rsidR="002D3EED" w:rsidRDefault="002D3EED" w:rsidP="002D3EED">
      <w:pPr>
        <w:spacing w:line="480" w:lineRule="auto"/>
      </w:pPr>
      <w:r>
        <w:t xml:space="preserve">Parallels: </w:t>
      </w:r>
      <w:r w:rsidRPr="00993C0D">
        <w:t>None found.</w:t>
      </w:r>
    </w:p>
    <w:p w14:paraId="35F9910D" w14:textId="77777777" w:rsidR="00C35F31" w:rsidRDefault="00C35F31" w:rsidP="00C35F31">
      <w:pPr>
        <w:spacing w:line="480" w:lineRule="auto"/>
      </w:pPr>
      <w:r>
        <w:t xml:space="preserve">Provenance: </w:t>
      </w:r>
    </w:p>
    <w:p w14:paraId="4507EADA" w14:textId="77777777" w:rsidR="002D3EED" w:rsidRDefault="002D3EED" w:rsidP="002D3EED">
      <w:pPr>
        <w:spacing w:line="480" w:lineRule="auto"/>
      </w:pPr>
      <w:r>
        <w:t>Bibliography: Unpublished.</w:t>
      </w:r>
    </w:p>
    <w:p w14:paraId="5BC98828" w14:textId="5F01116D" w:rsidR="002D3EED" w:rsidRDefault="00A50BDB" w:rsidP="002D3EED">
      <w:pPr>
        <w:spacing w:line="480" w:lineRule="auto"/>
      </w:pPr>
      <w:r>
        <w:t>Date: Late</w:t>
      </w:r>
      <w:r w:rsidR="002D3EED" w:rsidRPr="00993C0D">
        <w:t xml:space="preserve"> second century</w:t>
      </w:r>
      <w:r w:rsidR="002D3EED" w:rsidRPr="00524C6D">
        <w:rPr>
          <w:caps/>
        </w:rPr>
        <w:t xml:space="preserve"> </w:t>
      </w:r>
      <w:r w:rsidR="002D3EED" w:rsidRPr="005170AB">
        <w:rPr>
          <w:caps/>
        </w:rPr>
        <w:t>A.D.</w:t>
      </w:r>
      <w:r w:rsidR="002D3EED" w:rsidRPr="00524C6D">
        <w:rPr>
          <w:caps/>
        </w:rPr>
        <w:t xml:space="preserve"> </w:t>
      </w:r>
      <w:r w:rsidR="0061076E">
        <w:t>or later(?)</w:t>
      </w:r>
    </w:p>
    <w:p w14:paraId="5D795400" w14:textId="77777777" w:rsidR="002D3EED" w:rsidRDefault="002D3EED" w:rsidP="002D3EED">
      <w:pPr>
        <w:spacing w:line="480" w:lineRule="auto"/>
      </w:pPr>
      <w:r>
        <w:t>Date numeric: 190; 250</w:t>
      </w:r>
    </w:p>
    <w:p w14:paraId="12986C4E"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7C7F99D0"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63CCA95" w14:textId="77777777" w:rsidR="00332092" w:rsidRDefault="00332092" w:rsidP="00332092">
      <w:pPr>
        <w:pStyle w:val="Textedelespacerserv2"/>
        <w:numPr>
          <w:ilvl w:val="0"/>
          <w:numId w:val="0"/>
        </w:numPr>
        <w:spacing w:line="480" w:lineRule="auto"/>
        <w:jc w:val="left"/>
        <w:outlineLvl w:val="9"/>
        <w:rPr>
          <w:rFonts w:ascii="Palatino" w:hAnsi="Palatino"/>
        </w:rPr>
      </w:pPr>
    </w:p>
    <w:p w14:paraId="25348016" w14:textId="77777777" w:rsidR="002F7700" w:rsidRDefault="002F7700" w:rsidP="002F7700">
      <w:pPr>
        <w:spacing w:line="480" w:lineRule="auto"/>
      </w:pPr>
      <w:r>
        <w:t>Catalogue Number: 458</w:t>
      </w:r>
    </w:p>
    <w:p w14:paraId="6A228A2E" w14:textId="77777777" w:rsidR="002F7700" w:rsidRDefault="002F7700" w:rsidP="002F7700">
      <w:pPr>
        <w:spacing w:line="480" w:lineRule="auto"/>
      </w:pPr>
      <w:r>
        <w:t xml:space="preserve">Inventory Number: </w:t>
      </w:r>
      <w:r w:rsidRPr="00993C0D">
        <w:t>83.</w:t>
      </w:r>
      <w:r w:rsidRPr="00524C6D">
        <w:rPr>
          <w:caps/>
        </w:rPr>
        <w:t>aq.</w:t>
      </w:r>
      <w:r w:rsidRPr="00993C0D">
        <w:t>377.532</w:t>
      </w:r>
    </w:p>
    <w:p w14:paraId="4A1BFDC6" w14:textId="77777777" w:rsidR="002F7700" w:rsidRDefault="002F7700" w:rsidP="002F7700">
      <w:pPr>
        <w:spacing w:line="480" w:lineRule="auto"/>
      </w:pPr>
      <w:r>
        <w:t xml:space="preserve">Dimensions: </w:t>
      </w:r>
      <w:r w:rsidRPr="00993C0D">
        <w:t>L: 13.0; W: 8.4; H: 2.7</w:t>
      </w:r>
    </w:p>
    <w:p w14:paraId="2EE36075" w14:textId="77777777" w:rsidR="002F7700" w:rsidRDefault="002F7700" w:rsidP="002F7700">
      <w:pPr>
        <w:spacing w:line="480" w:lineRule="auto"/>
      </w:pPr>
      <w:r>
        <w:t xml:space="preserve">Condition and Fabric: </w:t>
      </w:r>
      <w:r w:rsidRPr="00993C0D">
        <w:t xml:space="preserve">Upper mold of </w:t>
      </w:r>
      <w:r w:rsidRPr="00993C0D">
        <w:rPr>
          <w:i/>
        </w:rPr>
        <w:t>Firmalampe</w:t>
      </w:r>
      <w:r>
        <w:rPr>
          <w:i/>
        </w:rPr>
        <w:t>,</w:t>
      </w:r>
      <w:r w:rsidRPr="00993C0D">
        <w:t xml:space="preserve"> presumably of Loeschcke type </w:t>
      </w:r>
      <w:r w:rsidRPr="00524C6D">
        <w:rPr>
          <w:caps/>
        </w:rPr>
        <w:t>x</w:t>
      </w:r>
      <w:r w:rsidRPr="00993C0D">
        <w:t>. Broken in several pieces and mended. Coarse clay 5YR6/6 reddish yellow.</w:t>
      </w:r>
    </w:p>
    <w:p w14:paraId="63F845F0" w14:textId="77777777" w:rsidR="002F7700" w:rsidRDefault="002F7700" w:rsidP="002F7700">
      <w:pPr>
        <w:spacing w:line="480" w:lineRule="auto"/>
      </w:pPr>
      <w:r>
        <w:t>Description: The l</w:t>
      </w:r>
      <w:r w:rsidRPr="00993C0D">
        <w:t xml:space="preserve">amp produced would have </w:t>
      </w:r>
      <w:r>
        <w:t xml:space="preserve">a </w:t>
      </w:r>
      <w:r w:rsidRPr="00993C0D">
        <w:t xml:space="preserve">shoulder with two raised lugs symmetrically placed on median horizontal line; </w:t>
      </w:r>
      <w:r>
        <w:t xml:space="preserve">a </w:t>
      </w:r>
      <w:r w:rsidRPr="00993C0D">
        <w:t xml:space="preserve">raised ridge surrounding both discus and nozzle, leaving </w:t>
      </w:r>
      <w:r>
        <w:t xml:space="preserve">a </w:t>
      </w:r>
      <w:r w:rsidRPr="00993C0D">
        <w:t>straight broad channel b</w:t>
      </w:r>
      <w:r>
        <w:t>etween them. C</w:t>
      </w:r>
      <w:r w:rsidRPr="00993C0D">
        <w:t>entral filling-hole.</w:t>
      </w:r>
    </w:p>
    <w:p w14:paraId="469FF56F" w14:textId="77777777" w:rsidR="002F7700" w:rsidRDefault="002F7700" w:rsidP="002F7700">
      <w:pPr>
        <w:spacing w:line="480" w:lineRule="auto"/>
      </w:pPr>
      <w:r>
        <w:t>Discus Iconography: Plain discus.</w:t>
      </w:r>
    </w:p>
    <w:p w14:paraId="019776B9" w14:textId="77777777" w:rsidR="002F7700" w:rsidRDefault="002F7700" w:rsidP="002F7700">
      <w:pPr>
        <w:spacing w:line="480" w:lineRule="auto"/>
      </w:pPr>
      <w:r>
        <w:t xml:space="preserve">Type: </w:t>
      </w:r>
      <w:r w:rsidR="006170D8">
        <w:t>Loeschcke</w:t>
      </w:r>
      <w:r w:rsidR="00DD3293" w:rsidRPr="00993C0D">
        <w:t xml:space="preserve"> </w:t>
      </w:r>
      <w:r w:rsidR="00DD3293" w:rsidRPr="00524C6D">
        <w:rPr>
          <w:caps/>
        </w:rPr>
        <w:t>x</w:t>
      </w:r>
      <w:r w:rsidR="00DD3293">
        <w:rPr>
          <w:caps/>
        </w:rPr>
        <w:t>(?)</w:t>
      </w:r>
    </w:p>
    <w:p w14:paraId="2AB2510E" w14:textId="77777777" w:rsidR="002F7700" w:rsidRDefault="002F7700" w:rsidP="002F7700">
      <w:pPr>
        <w:spacing w:line="480" w:lineRule="auto"/>
      </w:pPr>
      <w:r>
        <w:t xml:space="preserve">Place of Manufacture or Origin: </w:t>
      </w:r>
      <w:r w:rsidR="0061076E">
        <w:t>Unknown</w:t>
      </w:r>
    </w:p>
    <w:p w14:paraId="15DC4242" w14:textId="77777777" w:rsidR="002F7700" w:rsidRDefault="002F7700" w:rsidP="002F7700">
      <w:pPr>
        <w:spacing w:line="480" w:lineRule="auto"/>
      </w:pPr>
      <w:r>
        <w:t xml:space="preserve">Parallels: </w:t>
      </w:r>
      <w:r w:rsidR="00DD3293">
        <w:t>None found.</w:t>
      </w:r>
    </w:p>
    <w:p w14:paraId="423E5FDD" w14:textId="77777777" w:rsidR="00C35F31" w:rsidRDefault="00C35F31" w:rsidP="00C35F31">
      <w:pPr>
        <w:spacing w:line="480" w:lineRule="auto"/>
      </w:pPr>
      <w:r>
        <w:t xml:space="preserve">Provenance: </w:t>
      </w:r>
    </w:p>
    <w:p w14:paraId="3DE6977C" w14:textId="77777777" w:rsidR="002F7700" w:rsidRDefault="002F7700" w:rsidP="002F7700">
      <w:pPr>
        <w:spacing w:line="480" w:lineRule="auto"/>
      </w:pPr>
      <w:r>
        <w:t>Bibliography: Unpublished.</w:t>
      </w:r>
    </w:p>
    <w:p w14:paraId="524E4667" w14:textId="77777777" w:rsidR="002F7700" w:rsidRDefault="002F7700" w:rsidP="002F7700">
      <w:pPr>
        <w:spacing w:line="480" w:lineRule="auto"/>
      </w:pPr>
      <w:r>
        <w:t xml:space="preserve">Date: </w:t>
      </w:r>
      <w:r w:rsidR="00DD3293" w:rsidRPr="00993C0D">
        <w:t>Second to third century</w:t>
      </w:r>
      <w:r w:rsidR="00DD3293" w:rsidRPr="00524C6D">
        <w:rPr>
          <w:caps/>
        </w:rPr>
        <w:t xml:space="preserve"> </w:t>
      </w:r>
      <w:r w:rsidR="00DD3293" w:rsidRPr="005170AB">
        <w:rPr>
          <w:caps/>
        </w:rPr>
        <w:t>A.D.</w:t>
      </w:r>
      <w:r w:rsidR="00DD3293" w:rsidRPr="00524C6D">
        <w:rPr>
          <w:caps/>
        </w:rPr>
        <w:t>(</w:t>
      </w:r>
      <w:r w:rsidR="0061076E">
        <w:t>?)</w:t>
      </w:r>
    </w:p>
    <w:p w14:paraId="1FEFB131" w14:textId="77777777" w:rsidR="002F7700" w:rsidRDefault="002F7700" w:rsidP="002F7700">
      <w:pPr>
        <w:spacing w:line="480" w:lineRule="auto"/>
      </w:pPr>
      <w:r>
        <w:t xml:space="preserve">Date numeric: </w:t>
      </w:r>
      <w:r w:rsidR="00DD3293">
        <w:t>100; 300</w:t>
      </w:r>
    </w:p>
    <w:p w14:paraId="496D5B20"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034DA88E"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547FF77" w14:textId="77777777" w:rsidR="00332092" w:rsidRDefault="00332092" w:rsidP="00332092">
      <w:pPr>
        <w:pStyle w:val="Textedelespacerserv2"/>
        <w:numPr>
          <w:ilvl w:val="0"/>
          <w:numId w:val="0"/>
        </w:numPr>
        <w:spacing w:line="480" w:lineRule="auto"/>
        <w:jc w:val="left"/>
        <w:outlineLvl w:val="9"/>
        <w:rPr>
          <w:rFonts w:ascii="Palatino" w:hAnsi="Palatino"/>
        </w:rPr>
      </w:pPr>
    </w:p>
    <w:p w14:paraId="462054B2" w14:textId="77777777" w:rsidR="006170D8" w:rsidRDefault="006170D8" w:rsidP="006170D8">
      <w:pPr>
        <w:spacing w:line="480" w:lineRule="auto"/>
      </w:pPr>
      <w:r>
        <w:t>Catalogue Number: 459</w:t>
      </w:r>
    </w:p>
    <w:p w14:paraId="615E00B0" w14:textId="77777777" w:rsidR="006170D8" w:rsidRDefault="006170D8" w:rsidP="006170D8">
      <w:pPr>
        <w:spacing w:line="480" w:lineRule="auto"/>
      </w:pPr>
      <w:r>
        <w:t xml:space="preserve">Inventory Number: </w:t>
      </w:r>
      <w:r w:rsidRPr="00993C0D">
        <w:t>83.</w:t>
      </w:r>
      <w:r w:rsidRPr="00524C6D">
        <w:rPr>
          <w:caps/>
        </w:rPr>
        <w:t>aq.</w:t>
      </w:r>
      <w:r w:rsidRPr="00993C0D">
        <w:t>377.422</w:t>
      </w:r>
    </w:p>
    <w:p w14:paraId="6E4D3979" w14:textId="77777777" w:rsidR="006170D8" w:rsidRDefault="006170D8" w:rsidP="006170D8">
      <w:pPr>
        <w:spacing w:line="480" w:lineRule="auto"/>
      </w:pPr>
      <w:r>
        <w:t xml:space="preserve">Dimensions: </w:t>
      </w:r>
      <w:r w:rsidRPr="00993C0D">
        <w:t>L: 12.3; W: 7.5; H: 3.0</w:t>
      </w:r>
    </w:p>
    <w:p w14:paraId="23A2D97C" w14:textId="77777777" w:rsidR="006170D8" w:rsidRDefault="006170D8" w:rsidP="006170D8">
      <w:pPr>
        <w:spacing w:line="480" w:lineRule="auto"/>
      </w:pPr>
      <w:r>
        <w:t xml:space="preserve">Condition and Fabric: </w:t>
      </w:r>
      <w:r w:rsidRPr="00993C0D">
        <w:t>Intact. Clay 7.5YR8/4 pink, glaze 2.5YR6/6 red.</w:t>
      </w:r>
    </w:p>
    <w:p w14:paraId="397E2DB5" w14:textId="77777777" w:rsidR="006170D8" w:rsidRDefault="006170D8" w:rsidP="006170D8">
      <w:pPr>
        <w:spacing w:line="480" w:lineRule="auto"/>
      </w:pPr>
      <w:r>
        <w:t xml:space="preserve">Description: </w:t>
      </w:r>
      <w:r w:rsidRPr="00993C0D">
        <w:t xml:space="preserve">Wheelmade tallow lamp. Applied band handle with wide median groove. Wide bowl with </w:t>
      </w:r>
      <w:r>
        <w:t xml:space="preserve">a </w:t>
      </w:r>
      <w:r w:rsidRPr="00993C0D">
        <w:t xml:space="preserve">flat bottom and nearly vertical wall communicating with </w:t>
      </w:r>
      <w:r>
        <w:t xml:space="preserve">a </w:t>
      </w:r>
      <w:r w:rsidRPr="00993C0D">
        <w:t>similar much smaller bowl, serving as wick-bowl. Substantial black burn marks on wick-bowl. Raised base-ring.</w:t>
      </w:r>
    </w:p>
    <w:p w14:paraId="38AC536B" w14:textId="5B184206" w:rsidR="006170D8" w:rsidRDefault="00850678" w:rsidP="006170D8">
      <w:pPr>
        <w:spacing w:line="480" w:lineRule="auto"/>
      </w:pPr>
      <w:r>
        <w:t xml:space="preserve">Discus Iconography: </w:t>
      </w:r>
    </w:p>
    <w:p w14:paraId="46090178" w14:textId="77777777" w:rsidR="006170D8" w:rsidRDefault="006170D8" w:rsidP="006170D8">
      <w:pPr>
        <w:spacing w:line="480" w:lineRule="auto"/>
      </w:pPr>
      <w:r>
        <w:t xml:space="preserve">Type: </w:t>
      </w:r>
      <w:r w:rsidRPr="00993C0D">
        <w:t xml:space="preserve">Loeschcke </w:t>
      </w:r>
      <w:r w:rsidRPr="00524C6D">
        <w:rPr>
          <w:caps/>
        </w:rPr>
        <w:t>xi</w:t>
      </w:r>
    </w:p>
    <w:p w14:paraId="628A2B03" w14:textId="77777777" w:rsidR="006170D8" w:rsidRDefault="006170D8" w:rsidP="006170D8">
      <w:pPr>
        <w:spacing w:line="480" w:lineRule="auto"/>
      </w:pPr>
      <w:r>
        <w:t xml:space="preserve">Place of Manufacture or Origin: </w:t>
      </w:r>
      <w:r w:rsidR="00943E5A">
        <w:t>{{loc_0000:</w:t>
      </w:r>
      <w:r w:rsidR="0061076E">
        <w:t>Cologne</w:t>
      </w:r>
      <w:r w:rsidR="00943E5A">
        <w:t>}}</w:t>
      </w:r>
      <w:r w:rsidR="0061076E">
        <w:t xml:space="preserve"> (Germany)</w:t>
      </w:r>
    </w:p>
    <w:p w14:paraId="69A10ACC" w14:textId="77777777" w:rsidR="006170D8" w:rsidRDefault="006170D8" w:rsidP="006170D8">
      <w:pPr>
        <w:spacing w:line="480" w:lineRule="auto"/>
      </w:pPr>
      <w:r>
        <w:t xml:space="preserve">Parallels: </w:t>
      </w:r>
      <w:r w:rsidRPr="00993C0D">
        <w:t xml:space="preserve">Loeschcke, Villers, and Niessen 1911, pl. 177; Loeschcke 1919, no. 1003, pl. </w:t>
      </w:r>
      <w:r w:rsidRPr="00524C6D">
        <w:rPr>
          <w:caps/>
        </w:rPr>
        <w:t>iii</w:t>
      </w:r>
      <w:r w:rsidRPr="00993C0D">
        <w:t xml:space="preserve">; Cleveringa 1949–53, no. 8, fig. 56; Leibundgut 1977, pp. 58–59, nos. 981–87; Defives and Gernez 1971, p. 229, Musée de Bavay no. 4, p. 230, Musée d’Avesnes no. 5, p. 231, and Musée de St. Omer no. 6; Hayes 1980, no. 269, pl. 30; Bailey BM </w:t>
      </w:r>
      <w:r w:rsidRPr="00524C6D">
        <w:rPr>
          <w:caps/>
        </w:rPr>
        <w:t>iii</w:t>
      </w:r>
      <w:r w:rsidRPr="00993C0D">
        <w:t>, Q 1641–Q 1649, pls. 8–9 (from England); Vertet 1983, pp. 126–29; Carré 1984, pp. 77–78, nos. 203–5 and 315–24 (</w:t>
      </w:r>
      <w:r w:rsidR="00943E5A">
        <w:t>{{loc_0000:</w:t>
      </w:r>
      <w:r w:rsidRPr="00993C0D">
        <w:t>Autun</w:t>
      </w:r>
      <w:r w:rsidR="00943E5A">
        <w:t>}}</w:t>
      </w:r>
      <w:r w:rsidRPr="00993C0D">
        <w:t>)</w:t>
      </w:r>
      <w:r w:rsidRPr="004465AB">
        <w:t xml:space="preserve">; </w:t>
      </w:r>
      <w:r w:rsidRPr="00993C0D">
        <w:t>Goethert 1989, pp. 40–130 (</w:t>
      </w:r>
      <w:r w:rsidR="00943E5A">
        <w:t>{{loc_0000:</w:t>
      </w:r>
      <w:r w:rsidRPr="00993C0D">
        <w:t>Trier</w:t>
      </w:r>
      <w:r w:rsidR="00943E5A">
        <w:t>}}</w:t>
      </w:r>
      <w:r w:rsidRPr="00993C0D">
        <w:t>); Liesen 1994, p. 52, nos. 234–35; Goethert 1997, pp. 124–25, fig. 68, pp. 128–29, nos. 97–98, and p. 189 for a bronze model; Kirsch 2002, nos. 447–48, pl. 24; Bémont and Chew 2007, pp. 310, 494, pl. 69, GA 346.</w:t>
      </w:r>
    </w:p>
    <w:p w14:paraId="6DF07E58" w14:textId="77777777" w:rsidR="00C35F31" w:rsidRDefault="00C35F31" w:rsidP="00C35F31">
      <w:pPr>
        <w:spacing w:line="480" w:lineRule="auto"/>
      </w:pPr>
      <w:r>
        <w:t xml:space="preserve">Provenance: </w:t>
      </w:r>
    </w:p>
    <w:p w14:paraId="622825D9" w14:textId="77777777" w:rsidR="006170D8" w:rsidRDefault="006170D8" w:rsidP="006170D8">
      <w:pPr>
        <w:spacing w:line="480" w:lineRule="auto"/>
      </w:pPr>
      <w:r>
        <w:t>Bibliography: Unpublished.</w:t>
      </w:r>
    </w:p>
    <w:p w14:paraId="3940EBB2" w14:textId="77777777" w:rsidR="006170D8" w:rsidRDefault="006170D8" w:rsidP="006170D8">
      <w:pPr>
        <w:spacing w:line="480" w:lineRule="auto"/>
      </w:pPr>
      <w:r>
        <w:t xml:space="preserve">Date: </w:t>
      </w:r>
      <w:r w:rsidRPr="00993C0D">
        <w:t>Second half of first century to first half of second century</w:t>
      </w:r>
      <w:r w:rsidRPr="00524C6D">
        <w:rPr>
          <w:caps/>
        </w:rPr>
        <w:t xml:space="preserve"> </w:t>
      </w:r>
      <w:r w:rsidRPr="005170AB">
        <w:rPr>
          <w:caps/>
        </w:rPr>
        <w:t>A.D.</w:t>
      </w:r>
    </w:p>
    <w:p w14:paraId="0A9EDACB" w14:textId="77777777" w:rsidR="006170D8" w:rsidRDefault="006170D8" w:rsidP="006170D8">
      <w:pPr>
        <w:spacing w:line="480" w:lineRule="auto"/>
      </w:pPr>
      <w:r>
        <w:t>Date numeric: 50; 150</w:t>
      </w:r>
    </w:p>
    <w:p w14:paraId="0B3C4A08"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22F0D5CC"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C46B221" w14:textId="77777777" w:rsidR="00332092" w:rsidRDefault="00332092" w:rsidP="00332092">
      <w:pPr>
        <w:pStyle w:val="Textedelespacerserv2"/>
        <w:numPr>
          <w:ilvl w:val="0"/>
          <w:numId w:val="0"/>
        </w:numPr>
        <w:spacing w:line="480" w:lineRule="auto"/>
        <w:jc w:val="left"/>
        <w:outlineLvl w:val="9"/>
        <w:rPr>
          <w:rFonts w:ascii="Palatino" w:hAnsi="Palatino"/>
        </w:rPr>
      </w:pPr>
    </w:p>
    <w:p w14:paraId="0F2C4640" w14:textId="77777777" w:rsidR="00FB5044" w:rsidRDefault="00FB5044" w:rsidP="00FB5044">
      <w:pPr>
        <w:spacing w:line="480" w:lineRule="auto"/>
      </w:pPr>
      <w:r>
        <w:t>Catalogue Number: 460</w:t>
      </w:r>
    </w:p>
    <w:p w14:paraId="308FC9D0" w14:textId="77777777" w:rsidR="00FB5044" w:rsidRDefault="00FB5044" w:rsidP="00FB5044">
      <w:pPr>
        <w:spacing w:line="480" w:lineRule="auto"/>
      </w:pPr>
      <w:r>
        <w:t xml:space="preserve">Inventory Number: </w:t>
      </w:r>
      <w:r w:rsidRPr="00993C0D">
        <w:t>83.</w:t>
      </w:r>
      <w:r w:rsidRPr="00524C6D">
        <w:rPr>
          <w:caps/>
        </w:rPr>
        <w:t>aq.</w:t>
      </w:r>
      <w:r w:rsidRPr="00993C0D">
        <w:t>377.424</w:t>
      </w:r>
    </w:p>
    <w:p w14:paraId="173DEBC2" w14:textId="77777777" w:rsidR="00FB5044" w:rsidRDefault="00FB5044" w:rsidP="00FB5044">
      <w:pPr>
        <w:spacing w:line="480" w:lineRule="auto"/>
      </w:pPr>
      <w:r>
        <w:t xml:space="preserve">Dimensions: </w:t>
      </w:r>
      <w:r w:rsidRPr="00993C0D">
        <w:t>L: 11.5; W: 6.2; H: 1.9</w:t>
      </w:r>
    </w:p>
    <w:p w14:paraId="3D8A37FC" w14:textId="77777777" w:rsidR="00FB5044" w:rsidRDefault="00FB5044" w:rsidP="00FB5044">
      <w:pPr>
        <w:spacing w:line="480" w:lineRule="auto"/>
      </w:pPr>
      <w:r>
        <w:t xml:space="preserve">Condition and Fabric: </w:t>
      </w:r>
      <w:r w:rsidRPr="00993C0D">
        <w:t>A few chips on rim near handle. Clay 10YR8/2 white, mottled glaze 2.5YR6/6 light red with black traces.</w:t>
      </w:r>
    </w:p>
    <w:p w14:paraId="7A929576" w14:textId="77777777" w:rsidR="00FB5044" w:rsidRDefault="00FB5044" w:rsidP="00FB5044">
      <w:pPr>
        <w:spacing w:line="480" w:lineRule="auto"/>
      </w:pPr>
      <w:r>
        <w:t xml:space="preserve">Description: </w:t>
      </w:r>
      <w:r w:rsidRPr="00993C0D">
        <w:t>Wheelmade tallow lamp. Applied ring handle. Shallow bowl with flat bottom and nearly vertical wall communicating with smaller similar bowl, serving as wick-bowl. Raised base-ring.</w:t>
      </w:r>
    </w:p>
    <w:p w14:paraId="647CC4AE" w14:textId="4CA9B7EC" w:rsidR="00FB5044" w:rsidRDefault="00FB5044" w:rsidP="00FB5044">
      <w:pPr>
        <w:spacing w:line="480" w:lineRule="auto"/>
      </w:pPr>
      <w:r>
        <w:t xml:space="preserve">Discus Iconography: </w:t>
      </w:r>
    </w:p>
    <w:p w14:paraId="219227F2" w14:textId="77777777" w:rsidR="00FB5044" w:rsidRDefault="00FB5044" w:rsidP="00FB5044">
      <w:pPr>
        <w:spacing w:line="480" w:lineRule="auto"/>
      </w:pPr>
      <w:r>
        <w:t xml:space="preserve">Type: </w:t>
      </w:r>
      <w:r w:rsidR="00A44649" w:rsidRPr="00993C0D">
        <w:t xml:space="preserve">Loeschcke </w:t>
      </w:r>
      <w:r w:rsidR="00A44649" w:rsidRPr="00524C6D">
        <w:rPr>
          <w:caps/>
        </w:rPr>
        <w:t>xi</w:t>
      </w:r>
    </w:p>
    <w:p w14:paraId="7F13357E" w14:textId="77777777" w:rsidR="00FB5044" w:rsidRDefault="00FB5044" w:rsidP="00FB5044">
      <w:pPr>
        <w:spacing w:line="480" w:lineRule="auto"/>
      </w:pPr>
      <w:r>
        <w:t xml:space="preserve">Place of Manufacture or Origin: </w:t>
      </w:r>
      <w:r w:rsidR="002E43D9">
        <w:t>{{loc_0000:</w:t>
      </w:r>
      <w:r w:rsidR="00A44649">
        <w:t>Cologne</w:t>
      </w:r>
      <w:r w:rsidR="002E43D9">
        <w:t>}}</w:t>
      </w:r>
      <w:r w:rsidR="00A44649">
        <w:t xml:space="preserve"> (</w:t>
      </w:r>
      <w:r w:rsidR="00A44649" w:rsidRPr="00993C0D">
        <w:t>Germany</w:t>
      </w:r>
      <w:r w:rsidR="00A44649">
        <w:t>)</w:t>
      </w:r>
    </w:p>
    <w:p w14:paraId="1EF82706" w14:textId="77777777" w:rsidR="00FB5044" w:rsidRDefault="00FB5044" w:rsidP="00FB5044">
      <w:pPr>
        <w:spacing w:line="480" w:lineRule="auto"/>
      </w:pPr>
      <w:r>
        <w:t xml:space="preserve">Parallels: </w:t>
      </w:r>
      <w:r w:rsidR="00A44649">
        <w:t>S</w:t>
      </w:r>
      <w:r w:rsidR="00A44649" w:rsidRPr="00993C0D">
        <w:t xml:space="preserve">ee parallels given for </w:t>
      </w:r>
      <w:hyperlink r:id="rId98" w:history="1">
        <w:r w:rsidR="00A44649" w:rsidRPr="00A44649">
          <w:rPr>
            <w:rStyle w:val="Hyperlink"/>
          </w:rPr>
          <w:t>cat. 459</w:t>
        </w:r>
      </w:hyperlink>
      <w:r w:rsidR="00A44649" w:rsidRPr="00993C0D">
        <w:t>.</w:t>
      </w:r>
    </w:p>
    <w:p w14:paraId="3E2BE6BC" w14:textId="77777777" w:rsidR="00C35F31" w:rsidRDefault="00C35F31" w:rsidP="00C35F31">
      <w:pPr>
        <w:spacing w:line="480" w:lineRule="auto"/>
      </w:pPr>
      <w:r>
        <w:t xml:space="preserve">Provenance: </w:t>
      </w:r>
    </w:p>
    <w:p w14:paraId="30FDDB96" w14:textId="77777777" w:rsidR="00FB5044" w:rsidRDefault="00FB5044" w:rsidP="00FB5044">
      <w:pPr>
        <w:spacing w:line="480" w:lineRule="auto"/>
      </w:pPr>
      <w:r>
        <w:t>Bibliography: Unpublished.</w:t>
      </w:r>
    </w:p>
    <w:p w14:paraId="15DDCB22" w14:textId="77777777" w:rsidR="00FB5044" w:rsidRDefault="00FB5044" w:rsidP="00FB5044">
      <w:pPr>
        <w:spacing w:line="480" w:lineRule="auto"/>
      </w:pPr>
      <w:r>
        <w:t xml:space="preserve">Date: </w:t>
      </w:r>
      <w:r w:rsidR="00A44649" w:rsidRPr="00993C0D">
        <w:t>Second half of first century to first half of second century</w:t>
      </w:r>
      <w:r w:rsidR="00A44649" w:rsidRPr="00524C6D">
        <w:rPr>
          <w:caps/>
        </w:rPr>
        <w:t xml:space="preserve"> </w:t>
      </w:r>
      <w:r w:rsidR="00A44649" w:rsidRPr="005170AB">
        <w:rPr>
          <w:caps/>
        </w:rPr>
        <w:t>A.D.</w:t>
      </w:r>
    </w:p>
    <w:p w14:paraId="78C68F52" w14:textId="77777777" w:rsidR="00FB5044" w:rsidRDefault="00FB5044" w:rsidP="00FB5044">
      <w:pPr>
        <w:spacing w:line="480" w:lineRule="auto"/>
      </w:pPr>
      <w:r>
        <w:t xml:space="preserve">Date numeric: </w:t>
      </w:r>
      <w:r w:rsidR="00A44649">
        <w:t>50; 150</w:t>
      </w:r>
    </w:p>
    <w:p w14:paraId="747530ED"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4EE2E2EB" w14:textId="77777777" w:rsidR="00332092" w:rsidRPr="00F90C10" w:rsidRDefault="00332092" w:rsidP="00332092">
      <w:pPr>
        <w:pStyle w:val="Textedelespacerserv2"/>
        <w:numPr>
          <w:ilvl w:val="0"/>
          <w:numId w:val="0"/>
        </w:numPr>
        <w:spacing w:line="480" w:lineRule="auto"/>
        <w:jc w:val="left"/>
        <w:outlineLvl w:val="9"/>
        <w:rPr>
          <w:rFonts w:ascii="Palatino" w:hAnsi="Palatino"/>
        </w:rPr>
      </w:pPr>
      <w:r w:rsidRPr="00F90C10">
        <w:rPr>
          <w:rFonts w:ascii="Palatino" w:hAnsi="Palatino"/>
        </w:rPr>
        <w:t>———</w:t>
      </w:r>
    </w:p>
    <w:p w14:paraId="71281DB8" w14:textId="77777777" w:rsidR="00332092" w:rsidRDefault="00332092" w:rsidP="00332092">
      <w:pPr>
        <w:pStyle w:val="Textedelespacerserv2"/>
        <w:numPr>
          <w:ilvl w:val="0"/>
          <w:numId w:val="0"/>
        </w:numPr>
        <w:spacing w:line="480" w:lineRule="auto"/>
        <w:jc w:val="left"/>
        <w:outlineLvl w:val="9"/>
        <w:rPr>
          <w:rFonts w:ascii="Palatino" w:hAnsi="Palatino"/>
        </w:rPr>
      </w:pPr>
    </w:p>
    <w:p w14:paraId="2B091F92" w14:textId="77777777" w:rsidR="00517C1D" w:rsidRDefault="00517C1D" w:rsidP="00517C1D">
      <w:pPr>
        <w:spacing w:line="480" w:lineRule="auto"/>
      </w:pPr>
      <w:r>
        <w:t>Catalogue Number: 461</w:t>
      </w:r>
    </w:p>
    <w:p w14:paraId="180CE41B" w14:textId="77777777" w:rsidR="00517C1D" w:rsidRDefault="00517C1D" w:rsidP="00517C1D">
      <w:pPr>
        <w:spacing w:line="480" w:lineRule="auto"/>
      </w:pPr>
      <w:r>
        <w:t xml:space="preserve">Inventory Number: </w:t>
      </w:r>
      <w:r w:rsidRPr="00993C0D">
        <w:t>83.</w:t>
      </w:r>
      <w:r w:rsidRPr="00524C6D">
        <w:rPr>
          <w:caps/>
        </w:rPr>
        <w:t>aq.</w:t>
      </w:r>
      <w:r w:rsidRPr="00993C0D">
        <w:t>377.423</w:t>
      </w:r>
    </w:p>
    <w:p w14:paraId="41979EE6" w14:textId="77777777" w:rsidR="00517C1D" w:rsidRDefault="00517C1D" w:rsidP="00517C1D">
      <w:pPr>
        <w:spacing w:line="480" w:lineRule="auto"/>
      </w:pPr>
      <w:r>
        <w:t xml:space="preserve">Dimensions: </w:t>
      </w:r>
      <w:r w:rsidRPr="00993C0D">
        <w:t>L: 8.5; W: 6.7; H: 4.4</w:t>
      </w:r>
    </w:p>
    <w:p w14:paraId="70B7B525" w14:textId="77777777" w:rsidR="00517C1D" w:rsidRDefault="00517C1D" w:rsidP="00517C1D">
      <w:pPr>
        <w:spacing w:line="480" w:lineRule="auto"/>
      </w:pPr>
      <w:r>
        <w:t xml:space="preserve">Condition and Fabric: </w:t>
      </w:r>
      <w:r w:rsidRPr="00993C0D">
        <w:t>Crack on right side. Gray clay and slip burned: 5YR4/1 dark gray.</w:t>
      </w:r>
    </w:p>
    <w:p w14:paraId="52AD333E" w14:textId="77777777" w:rsidR="00517C1D" w:rsidRDefault="00517C1D" w:rsidP="00517C1D">
      <w:pPr>
        <w:spacing w:line="480" w:lineRule="auto"/>
      </w:pPr>
      <w:r>
        <w:t xml:space="preserve">Description: </w:t>
      </w:r>
      <w:r w:rsidRPr="00993C0D">
        <w:t>Wheelmade. Small pierced horizontal stump handle, placed very low on basin. Deep globular body in the shape of a casserole. Large filling-hole. Raised flat base with tournassage marks</w:t>
      </w:r>
      <w:r>
        <w:t>,</w:t>
      </w:r>
      <w:r w:rsidRPr="00993C0D">
        <w:t xml:space="preserve"> or string marks</w:t>
      </w:r>
      <w:r>
        <w:t>,</w:t>
      </w:r>
      <w:r w:rsidRPr="00993C0D">
        <w:t xml:space="preserve"> left when the lamp was detached from the potter’s wheel.</w:t>
      </w:r>
    </w:p>
    <w:p w14:paraId="5993B374" w14:textId="2601A71C" w:rsidR="00517C1D" w:rsidRDefault="00517C1D" w:rsidP="00517C1D">
      <w:pPr>
        <w:spacing w:line="480" w:lineRule="auto"/>
      </w:pPr>
      <w:r>
        <w:t xml:space="preserve">Discus Iconography: </w:t>
      </w:r>
    </w:p>
    <w:p w14:paraId="1258527E" w14:textId="77777777" w:rsidR="00517C1D" w:rsidRDefault="00517C1D" w:rsidP="00517C1D">
      <w:pPr>
        <w:spacing w:line="480" w:lineRule="auto"/>
      </w:pPr>
      <w:r>
        <w:t xml:space="preserve">Type: </w:t>
      </w:r>
      <w:r w:rsidRPr="00993C0D">
        <w:t xml:space="preserve">Loeschcke </w:t>
      </w:r>
      <w:r w:rsidRPr="00524C6D">
        <w:rPr>
          <w:caps/>
        </w:rPr>
        <w:t>xiii</w:t>
      </w:r>
    </w:p>
    <w:p w14:paraId="61616E15" w14:textId="77777777" w:rsidR="00517C1D" w:rsidRDefault="00517C1D" w:rsidP="00517C1D">
      <w:pPr>
        <w:spacing w:line="480" w:lineRule="auto"/>
      </w:pPr>
      <w:r>
        <w:t xml:space="preserve">Place of Manufacture or Origin: </w:t>
      </w:r>
      <w:r w:rsidR="002E43D9">
        <w:t>{{loc_0000:</w:t>
      </w:r>
      <w:r>
        <w:t>Cologne</w:t>
      </w:r>
      <w:r w:rsidR="002E43D9">
        <w:t>}}</w:t>
      </w:r>
      <w:r>
        <w:t xml:space="preserve"> (</w:t>
      </w:r>
      <w:r w:rsidRPr="00993C0D">
        <w:t>Germany</w:t>
      </w:r>
      <w:r>
        <w:t>)</w:t>
      </w:r>
    </w:p>
    <w:p w14:paraId="71C91250" w14:textId="4E46F930" w:rsidR="00517C1D" w:rsidRPr="002E43D9" w:rsidRDefault="00517C1D" w:rsidP="00517C1D">
      <w:pPr>
        <w:pStyle w:val="Textedelespacerserv2"/>
        <w:numPr>
          <w:ilvl w:val="0"/>
          <w:numId w:val="0"/>
        </w:numPr>
        <w:spacing w:line="480" w:lineRule="auto"/>
        <w:jc w:val="left"/>
        <w:outlineLvl w:val="9"/>
        <w:rPr>
          <w:rFonts w:ascii="Palatino" w:hAnsi="Palatino"/>
        </w:rPr>
      </w:pPr>
      <w:r w:rsidRPr="002E43D9">
        <w:rPr>
          <w:rFonts w:ascii="Palatino" w:hAnsi="Palatino"/>
        </w:rPr>
        <w:t>Parallels: Fremersdorf 1922, p. 108, type 69; Joffroy 1957, no. 20, pl. 27; Menzel 1969, p. 80, nos. 526–27, figs. 69–70 (Pompeii); Carré 1985, no. 56, fig. 7 (</w:t>
      </w:r>
      <w:r w:rsidR="002E43D9" w:rsidRPr="002E43D9">
        <w:rPr>
          <w:rFonts w:ascii="Palatino" w:hAnsi="Palatino"/>
        </w:rPr>
        <w:t>{{loc_0000:</w:t>
      </w:r>
      <w:r w:rsidRPr="002E43D9">
        <w:rPr>
          <w:rFonts w:ascii="Palatino" w:hAnsi="Palatino"/>
        </w:rPr>
        <w:t>Alesia</w:t>
      </w:r>
      <w:r w:rsidR="002E43D9" w:rsidRPr="002E43D9">
        <w:rPr>
          <w:rFonts w:ascii="Palatino" w:hAnsi="Palatino"/>
        </w:rPr>
        <w:t>}}</w:t>
      </w:r>
      <w:r w:rsidRPr="002E43D9">
        <w:rPr>
          <w:rFonts w:ascii="Palatino" w:hAnsi="Palatino"/>
        </w:rPr>
        <w:t>); Bet, Gangloff, and Vertet 1987, no. 986 (</w:t>
      </w:r>
      <w:r w:rsidR="002E43D9" w:rsidRPr="002E43D9">
        <w:rPr>
          <w:rFonts w:ascii="Palatino" w:hAnsi="Palatino"/>
        </w:rPr>
        <w:t>{{loc_0000:</w:t>
      </w:r>
      <w:r w:rsidRPr="002E43D9">
        <w:rPr>
          <w:rFonts w:ascii="Palatino" w:hAnsi="Palatino"/>
        </w:rPr>
        <w:t>Lezoux)</w:t>
      </w:r>
      <w:r w:rsidR="002E43D9" w:rsidRPr="002E43D9">
        <w:rPr>
          <w:rFonts w:ascii="Palatino" w:hAnsi="Palatino"/>
        </w:rPr>
        <w:t>}}</w:t>
      </w:r>
      <w:r w:rsidRPr="002E43D9">
        <w:rPr>
          <w:rFonts w:ascii="Palatino" w:hAnsi="Palatino"/>
        </w:rPr>
        <w:t>; Goethert-Polaschek 1987, p. 169, nos. 1–2, fig. 2; Di Filippo Balestrazzi 1988, vol. 2.1, pp. 81–86, vol. 2.2, pls. 13–14 (</w:t>
      </w:r>
      <w:r w:rsidR="002E43D9" w:rsidRPr="002E43D9">
        <w:rPr>
          <w:rFonts w:ascii="Palatino" w:hAnsi="Palatino"/>
        </w:rPr>
        <w:t>{{loc_0000:</w:t>
      </w:r>
      <w:r w:rsidRPr="002E43D9">
        <w:rPr>
          <w:rFonts w:ascii="Palatino" w:hAnsi="Palatino"/>
        </w:rPr>
        <w:t>Aquileia</w:t>
      </w:r>
      <w:r w:rsidR="002E43D9" w:rsidRPr="002E43D9">
        <w:rPr>
          <w:rFonts w:ascii="Palatino" w:hAnsi="Palatino"/>
        </w:rPr>
        <w:t>}}</w:t>
      </w:r>
      <w:r w:rsidRPr="002E43D9">
        <w:rPr>
          <w:rFonts w:ascii="Palatino" w:hAnsi="Palatino"/>
        </w:rPr>
        <w:t>); Elaigne 1996, figs. 1–3; Goethert 1997, p. 151, no. 114; Kirsch 2002, nos. 464–79, pl. 25; Bémont and Chew 2007, pp. 311–12, 497, pl. 72, GA 349–GA 353.</w:t>
      </w:r>
    </w:p>
    <w:p w14:paraId="353FA260" w14:textId="77777777" w:rsidR="00C35F31" w:rsidRDefault="00C35F31" w:rsidP="00C35F31">
      <w:pPr>
        <w:spacing w:line="480" w:lineRule="auto"/>
      </w:pPr>
      <w:r>
        <w:t xml:space="preserve">Provenance: </w:t>
      </w:r>
    </w:p>
    <w:p w14:paraId="49D07C7A" w14:textId="77777777" w:rsidR="00517C1D" w:rsidRDefault="00517C1D" w:rsidP="00517C1D">
      <w:pPr>
        <w:spacing w:line="480" w:lineRule="auto"/>
      </w:pPr>
      <w:r>
        <w:t>Bibliography: Unpublished.</w:t>
      </w:r>
    </w:p>
    <w:p w14:paraId="5E442012" w14:textId="18C7CF2F" w:rsidR="00517C1D" w:rsidRPr="00517C1D" w:rsidRDefault="00517C1D" w:rsidP="00517C1D">
      <w:pPr>
        <w:pStyle w:val="Textedelespacerserv2"/>
        <w:numPr>
          <w:ilvl w:val="0"/>
          <w:numId w:val="0"/>
        </w:numPr>
        <w:spacing w:line="480" w:lineRule="auto"/>
        <w:jc w:val="left"/>
        <w:outlineLvl w:val="9"/>
        <w:rPr>
          <w:rFonts w:ascii="Palatino" w:hAnsi="Palatino"/>
        </w:rPr>
      </w:pPr>
      <w:r w:rsidRPr="00517C1D">
        <w:rPr>
          <w:rFonts w:ascii="Palatino" w:hAnsi="Palatino"/>
        </w:rPr>
        <w:t>Date</w:t>
      </w:r>
      <w:r w:rsidRPr="00524C6D">
        <w:rPr>
          <w:rFonts w:ascii="Palatino" w:hAnsi="Palatino"/>
          <w:caps/>
        </w:rPr>
        <w:t>:</w:t>
      </w:r>
      <w:r w:rsidRPr="00993C0D">
        <w:rPr>
          <w:rFonts w:ascii="Palatino" w:hAnsi="Palatino"/>
        </w:rPr>
        <w:t xml:space="preserve"> Flavian (Loeschcke); first and second centuries </w:t>
      </w:r>
      <w:r w:rsidRPr="005170AB">
        <w:rPr>
          <w:rFonts w:ascii="Palatino" w:hAnsi="Palatino"/>
          <w:caps/>
        </w:rPr>
        <w:t>A.D.</w:t>
      </w:r>
      <w:r w:rsidRPr="00524C6D">
        <w:rPr>
          <w:rFonts w:ascii="Palatino" w:hAnsi="Palatino"/>
          <w:caps/>
        </w:rPr>
        <w:t xml:space="preserve"> </w:t>
      </w:r>
      <w:r w:rsidRPr="00993C0D">
        <w:rPr>
          <w:rFonts w:ascii="Palatino" w:hAnsi="Palatino"/>
        </w:rPr>
        <w:t>(Di Filippo Balestrazzi; Bet,</w:t>
      </w:r>
      <w:r w:rsidRPr="004465AB">
        <w:rPr>
          <w:rFonts w:ascii="Palatino" w:hAnsi="Palatino"/>
        </w:rPr>
        <w:t xml:space="preserve"> </w:t>
      </w:r>
      <w:r w:rsidRPr="00993C0D">
        <w:rPr>
          <w:rFonts w:ascii="Palatino" w:hAnsi="Palatino"/>
        </w:rPr>
        <w:t xml:space="preserve">Gangloff, and Vertet); first to third century </w:t>
      </w:r>
      <w:r w:rsidRPr="005170AB">
        <w:rPr>
          <w:rFonts w:ascii="Palatino" w:hAnsi="Palatino"/>
          <w:caps/>
        </w:rPr>
        <w:t>A.D.</w:t>
      </w:r>
      <w:r w:rsidRPr="00524C6D">
        <w:rPr>
          <w:rFonts w:ascii="Palatino" w:hAnsi="Palatino"/>
          <w:caps/>
        </w:rPr>
        <w:t xml:space="preserve"> </w:t>
      </w:r>
      <w:r w:rsidRPr="00993C0D">
        <w:rPr>
          <w:rFonts w:ascii="Palatino" w:hAnsi="Palatino"/>
        </w:rPr>
        <w:t>(Leibundgut); second half of the first to middle of the third century</w:t>
      </w:r>
      <w:r w:rsidRPr="00524C6D">
        <w:rPr>
          <w:rFonts w:ascii="Palatino" w:hAnsi="Palatino"/>
          <w:caps/>
        </w:rPr>
        <w:t xml:space="preserve"> </w:t>
      </w:r>
      <w:r w:rsidRPr="005170AB">
        <w:rPr>
          <w:rFonts w:ascii="Palatino" w:hAnsi="Palatino"/>
          <w:caps/>
        </w:rPr>
        <w:t>A.D.</w:t>
      </w:r>
      <w:r w:rsidRPr="00524C6D">
        <w:rPr>
          <w:rFonts w:ascii="Palatino" w:hAnsi="Palatino"/>
          <w:caps/>
        </w:rPr>
        <w:t xml:space="preserve"> </w:t>
      </w:r>
      <w:r w:rsidR="00DC2304">
        <w:rPr>
          <w:rFonts w:ascii="Palatino" w:hAnsi="Palatino"/>
        </w:rPr>
        <w:t xml:space="preserve">(Goethert); mid-first to early </w:t>
      </w:r>
      <w:r w:rsidRPr="00993C0D">
        <w:rPr>
          <w:rFonts w:ascii="Palatino" w:hAnsi="Palatino"/>
        </w:rPr>
        <w:t>third century</w:t>
      </w:r>
      <w:r w:rsidRPr="00524C6D">
        <w:rPr>
          <w:rFonts w:ascii="Palatino" w:hAnsi="Palatino"/>
          <w:caps/>
        </w:rPr>
        <w:t xml:space="preserve"> </w:t>
      </w:r>
      <w:r w:rsidRPr="005170AB">
        <w:rPr>
          <w:rFonts w:ascii="Palatino" w:hAnsi="Palatino"/>
          <w:caps/>
        </w:rPr>
        <w:t>A.D.</w:t>
      </w:r>
      <w:r w:rsidRPr="00524C6D">
        <w:rPr>
          <w:rFonts w:ascii="Palatino" w:hAnsi="Palatino"/>
          <w:caps/>
        </w:rPr>
        <w:t xml:space="preserve"> </w:t>
      </w:r>
      <w:r w:rsidR="00DF0D0F">
        <w:rPr>
          <w:rFonts w:ascii="Palatino" w:hAnsi="Palatino"/>
        </w:rPr>
        <w:t>(Bémont)</w:t>
      </w:r>
    </w:p>
    <w:p w14:paraId="768F44E0" w14:textId="77777777" w:rsidR="00517C1D" w:rsidRDefault="00517C1D" w:rsidP="00517C1D">
      <w:pPr>
        <w:spacing w:line="480" w:lineRule="auto"/>
      </w:pPr>
      <w:r>
        <w:t>Date numeric: 1; 250</w:t>
      </w:r>
    </w:p>
    <w:p w14:paraId="71524C9E"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7D52445A" w14:textId="77777777" w:rsidR="00332092" w:rsidRPr="00F90C10" w:rsidRDefault="00332092" w:rsidP="00332092">
      <w:pPr>
        <w:pStyle w:val="Textedelespacerserv2"/>
        <w:numPr>
          <w:ilvl w:val="0"/>
          <w:numId w:val="0"/>
        </w:numPr>
        <w:spacing w:line="480" w:lineRule="auto"/>
        <w:jc w:val="left"/>
        <w:outlineLvl w:val="9"/>
        <w:rPr>
          <w:rFonts w:ascii="Palatino" w:hAnsi="Palatino"/>
        </w:rPr>
      </w:pPr>
      <w:r w:rsidRPr="00F90C10">
        <w:rPr>
          <w:rFonts w:ascii="Palatino" w:hAnsi="Palatino"/>
        </w:rPr>
        <w:t>———</w:t>
      </w:r>
    </w:p>
    <w:p w14:paraId="581533BE" w14:textId="77777777" w:rsidR="00332092" w:rsidRDefault="00332092" w:rsidP="00332092">
      <w:pPr>
        <w:pStyle w:val="Textedelespacerserv2"/>
        <w:numPr>
          <w:ilvl w:val="0"/>
          <w:numId w:val="0"/>
        </w:numPr>
        <w:spacing w:line="480" w:lineRule="auto"/>
        <w:jc w:val="left"/>
        <w:outlineLvl w:val="9"/>
        <w:rPr>
          <w:rFonts w:ascii="Palatino" w:hAnsi="Palatino"/>
        </w:rPr>
      </w:pPr>
    </w:p>
    <w:p w14:paraId="406EF463" w14:textId="77777777" w:rsidR="00E8301D" w:rsidRDefault="00E8301D" w:rsidP="00E8301D">
      <w:pPr>
        <w:spacing w:line="480" w:lineRule="auto"/>
      </w:pPr>
      <w:r>
        <w:t>Catalogue Number: 462</w:t>
      </w:r>
    </w:p>
    <w:p w14:paraId="7BA2572C" w14:textId="77777777" w:rsidR="00E8301D" w:rsidRDefault="00E8301D" w:rsidP="00E8301D">
      <w:pPr>
        <w:spacing w:line="480" w:lineRule="auto"/>
      </w:pPr>
      <w:r>
        <w:t xml:space="preserve">Inventory Number: </w:t>
      </w:r>
      <w:r w:rsidRPr="00993C0D">
        <w:t>83.</w:t>
      </w:r>
      <w:r w:rsidRPr="00524C6D">
        <w:rPr>
          <w:caps/>
        </w:rPr>
        <w:t>aq.</w:t>
      </w:r>
      <w:r w:rsidRPr="00993C0D">
        <w:t>377.419</w:t>
      </w:r>
    </w:p>
    <w:p w14:paraId="1DF731B1" w14:textId="77777777" w:rsidR="00E8301D" w:rsidRDefault="00E8301D" w:rsidP="00E8301D">
      <w:pPr>
        <w:spacing w:line="480" w:lineRule="auto"/>
      </w:pPr>
      <w:r>
        <w:t xml:space="preserve">Dimensions: </w:t>
      </w:r>
      <w:r w:rsidRPr="00993C0D">
        <w:t>W: 6.9–7.4; H: 3.5</w:t>
      </w:r>
    </w:p>
    <w:p w14:paraId="2F3A0CC6" w14:textId="77777777" w:rsidR="00E8301D" w:rsidRDefault="00E8301D" w:rsidP="00E8301D">
      <w:pPr>
        <w:spacing w:line="480" w:lineRule="auto"/>
      </w:pPr>
      <w:r>
        <w:t xml:space="preserve">Condition and Fabric: </w:t>
      </w:r>
      <w:r w:rsidRPr="00993C0D">
        <w:t>Handle broken off. Clay 10YR8/2 white, slip near 10YR7/3 light gray.</w:t>
      </w:r>
    </w:p>
    <w:p w14:paraId="6108C79E" w14:textId="77777777" w:rsidR="00E8301D" w:rsidRDefault="00E8301D" w:rsidP="00E8301D">
      <w:pPr>
        <w:spacing w:line="480" w:lineRule="auto"/>
      </w:pPr>
      <w:r>
        <w:t xml:space="preserve">Description: </w:t>
      </w:r>
      <w:r w:rsidRPr="00993C0D">
        <w:t>Wheelmade. Deep bowl with vertical wall and short cylindrical socket (wick-holder[?]) rising at center; socket pierced by openings on opposite sides at bottom; socket rim blackened by fire. Part of edge of bowl blackened. Flat even base.</w:t>
      </w:r>
    </w:p>
    <w:p w14:paraId="28DEE160" w14:textId="2874B6DD" w:rsidR="00E8301D" w:rsidRDefault="00E8301D" w:rsidP="00E8301D">
      <w:pPr>
        <w:spacing w:line="480" w:lineRule="auto"/>
      </w:pPr>
      <w:r>
        <w:t xml:space="preserve">Discus Iconography: </w:t>
      </w:r>
    </w:p>
    <w:p w14:paraId="0978E5B6" w14:textId="77777777" w:rsidR="00E8301D" w:rsidRDefault="00E8301D" w:rsidP="00E8301D">
      <w:pPr>
        <w:spacing w:line="480" w:lineRule="auto"/>
      </w:pPr>
      <w:r>
        <w:t xml:space="preserve">Type: </w:t>
      </w:r>
      <w:r w:rsidRPr="00993C0D">
        <w:t xml:space="preserve">Loeschcke </w:t>
      </w:r>
      <w:r w:rsidRPr="00524C6D">
        <w:rPr>
          <w:caps/>
        </w:rPr>
        <w:t>xiv</w:t>
      </w:r>
    </w:p>
    <w:p w14:paraId="7E1135AE" w14:textId="77777777" w:rsidR="00E8301D" w:rsidRDefault="00E8301D" w:rsidP="00E8301D">
      <w:pPr>
        <w:spacing w:line="480" w:lineRule="auto"/>
      </w:pPr>
      <w:r>
        <w:t xml:space="preserve">Place of Manufacture or Origin: </w:t>
      </w:r>
      <w:r w:rsidR="002E43D9">
        <w:t>{{loc_0000:</w:t>
      </w:r>
      <w:r>
        <w:t>Cologne (</w:t>
      </w:r>
      <w:r w:rsidRPr="00993C0D">
        <w:t>Germany</w:t>
      </w:r>
      <w:r w:rsidR="002E43D9">
        <w:t>}}</w:t>
      </w:r>
      <w:r>
        <w:t>)</w:t>
      </w:r>
    </w:p>
    <w:p w14:paraId="754547BF" w14:textId="77777777" w:rsidR="00E8301D" w:rsidRDefault="00E8301D" w:rsidP="00E8301D">
      <w:pPr>
        <w:spacing w:line="480" w:lineRule="auto"/>
      </w:pPr>
      <w:r>
        <w:t xml:space="preserve">Parallels: </w:t>
      </w:r>
      <w:r w:rsidRPr="00993C0D">
        <w:t xml:space="preserve">Joffroy 1957, pl. 27; Leibundgut 1977, no. 980, pl. 17; Carré 1985, no. 72, fig. 7; Bailey BM </w:t>
      </w:r>
      <w:r w:rsidRPr="00524C6D">
        <w:rPr>
          <w:caps/>
        </w:rPr>
        <w:t>iii</w:t>
      </w:r>
      <w:r w:rsidRPr="00993C0D">
        <w:t xml:space="preserve">, Q 1650, pl. 10; </w:t>
      </w:r>
      <w:r>
        <w:t>Goethert</w:t>
      </w:r>
      <w:r w:rsidRPr="00EF1690">
        <w:t>-Polaschek</w:t>
      </w:r>
      <w:r>
        <w:t xml:space="preserve"> 1988</w:t>
      </w:r>
      <w:r w:rsidRPr="00993C0D">
        <w:t>, pp. 463–510; Goethert 1997, pp. 152–53, fig. 93; (near) Bémont and Chew 2007, pp. 312–14, 499, pl. 74, GA 356–63.</w:t>
      </w:r>
    </w:p>
    <w:p w14:paraId="6544FBD0" w14:textId="77777777" w:rsidR="00C35F31" w:rsidRDefault="00C35F31" w:rsidP="00C35F31">
      <w:pPr>
        <w:spacing w:line="480" w:lineRule="auto"/>
      </w:pPr>
      <w:r>
        <w:t xml:space="preserve">Provenance: </w:t>
      </w:r>
    </w:p>
    <w:p w14:paraId="7DDE6E2F" w14:textId="77777777" w:rsidR="00E8301D" w:rsidRDefault="00E8301D" w:rsidP="00E8301D">
      <w:pPr>
        <w:spacing w:line="480" w:lineRule="auto"/>
      </w:pPr>
      <w:r>
        <w:t>Bibliography: Unpublished.</w:t>
      </w:r>
    </w:p>
    <w:p w14:paraId="5935EE65" w14:textId="77777777" w:rsidR="00E8301D" w:rsidRDefault="00E8301D" w:rsidP="00E8301D">
      <w:pPr>
        <w:spacing w:line="480" w:lineRule="auto"/>
      </w:pPr>
      <w:r>
        <w:t xml:space="preserve">Date: </w:t>
      </w:r>
      <w:r w:rsidRPr="00993C0D">
        <w:t>Second half of first century or first half of second century</w:t>
      </w:r>
      <w:r w:rsidRPr="00524C6D">
        <w:rPr>
          <w:caps/>
        </w:rPr>
        <w:t xml:space="preserve"> </w:t>
      </w:r>
      <w:r w:rsidRPr="005170AB">
        <w:rPr>
          <w:caps/>
        </w:rPr>
        <w:t>A.D.</w:t>
      </w:r>
      <w:r w:rsidRPr="00524C6D">
        <w:rPr>
          <w:caps/>
        </w:rPr>
        <w:t xml:space="preserve"> </w:t>
      </w:r>
      <w:r w:rsidRPr="00993C0D">
        <w:t>(Bailey); first to third ce</w:t>
      </w:r>
      <w:r w:rsidR="00DF0D0F">
        <w:t>ntury (Leibundgut and Goethert)</w:t>
      </w:r>
    </w:p>
    <w:p w14:paraId="05077322" w14:textId="77777777" w:rsidR="00E8301D" w:rsidRDefault="00E8301D" w:rsidP="00E8301D">
      <w:pPr>
        <w:spacing w:line="480" w:lineRule="auto"/>
      </w:pPr>
      <w:r>
        <w:t>Date numeric: 1; 300</w:t>
      </w:r>
    </w:p>
    <w:p w14:paraId="09D89C0C" w14:textId="77777777" w:rsidR="00332092" w:rsidRPr="00993C0D" w:rsidRDefault="00E8301D" w:rsidP="00E8301D">
      <w:pPr>
        <w:spacing w:line="480" w:lineRule="auto"/>
      </w:pPr>
      <w:r>
        <w:t xml:space="preserve">Discussion: </w:t>
      </w:r>
      <w:r w:rsidR="00332092" w:rsidRPr="00993C0D">
        <w:t>The blackened rim of the socket would tend to confirm that its function was to hold a wick and not a candle.</w:t>
      </w:r>
    </w:p>
    <w:p w14:paraId="55E730C8"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214739E1" w14:textId="77777777" w:rsidR="00332092" w:rsidRPr="00F90C10" w:rsidRDefault="00332092" w:rsidP="00332092">
      <w:pPr>
        <w:pStyle w:val="Textedelespacerserv2"/>
        <w:numPr>
          <w:ilvl w:val="0"/>
          <w:numId w:val="0"/>
        </w:numPr>
        <w:spacing w:line="480" w:lineRule="auto"/>
        <w:jc w:val="left"/>
        <w:outlineLvl w:val="9"/>
        <w:rPr>
          <w:rFonts w:ascii="Palatino" w:hAnsi="Palatino"/>
        </w:rPr>
      </w:pPr>
      <w:r w:rsidRPr="00F90C10">
        <w:rPr>
          <w:rFonts w:ascii="Palatino" w:hAnsi="Palatino"/>
        </w:rPr>
        <w:t>———</w:t>
      </w:r>
    </w:p>
    <w:p w14:paraId="448442AE" w14:textId="77777777" w:rsidR="00332092" w:rsidRDefault="00332092" w:rsidP="00332092">
      <w:pPr>
        <w:pStyle w:val="Textedelespacerserv2"/>
        <w:numPr>
          <w:ilvl w:val="0"/>
          <w:numId w:val="0"/>
        </w:numPr>
        <w:spacing w:line="480" w:lineRule="auto"/>
        <w:jc w:val="left"/>
        <w:outlineLvl w:val="9"/>
        <w:rPr>
          <w:rFonts w:ascii="Palatino" w:hAnsi="Palatino"/>
        </w:rPr>
      </w:pPr>
    </w:p>
    <w:p w14:paraId="20FEF42A" w14:textId="77777777" w:rsidR="004D6B4C" w:rsidRDefault="004D6B4C" w:rsidP="004D6B4C">
      <w:pPr>
        <w:spacing w:line="480" w:lineRule="auto"/>
      </w:pPr>
      <w:r>
        <w:t>Catalogue Number: 463</w:t>
      </w:r>
    </w:p>
    <w:p w14:paraId="6FE9B8C3" w14:textId="77777777" w:rsidR="004D6B4C" w:rsidRDefault="004D6B4C" w:rsidP="004D6B4C">
      <w:pPr>
        <w:spacing w:line="480" w:lineRule="auto"/>
      </w:pPr>
      <w:r>
        <w:t xml:space="preserve">Inventory Number: </w:t>
      </w:r>
      <w:r w:rsidRPr="00993C0D">
        <w:t>83.</w:t>
      </w:r>
      <w:r w:rsidRPr="00524C6D">
        <w:rPr>
          <w:caps/>
        </w:rPr>
        <w:t>aq.</w:t>
      </w:r>
      <w:r w:rsidRPr="00993C0D">
        <w:t>377.473</w:t>
      </w:r>
    </w:p>
    <w:p w14:paraId="7461F1F2" w14:textId="77777777" w:rsidR="004D6B4C" w:rsidRDefault="004D6B4C" w:rsidP="004D6B4C">
      <w:pPr>
        <w:spacing w:line="480" w:lineRule="auto"/>
      </w:pPr>
      <w:r>
        <w:t xml:space="preserve">Dimensions: </w:t>
      </w:r>
      <w:r w:rsidRPr="00993C0D">
        <w:t>L: 14.6; W: 8.2; H: 3.4</w:t>
      </w:r>
    </w:p>
    <w:p w14:paraId="6C8BBA56" w14:textId="77777777" w:rsidR="004D6B4C" w:rsidRDefault="004D6B4C" w:rsidP="004D6B4C">
      <w:pPr>
        <w:spacing w:line="480" w:lineRule="auto"/>
      </w:pPr>
      <w:r>
        <w:t xml:space="preserve">Condition and Fabric: </w:t>
      </w:r>
      <w:r w:rsidRPr="00993C0D">
        <w:t>Intact. Clay 7.5YR7/4 pink, mottled glaze 5YR5/6 yellowish red.</w:t>
      </w:r>
    </w:p>
    <w:p w14:paraId="477864F6" w14:textId="77777777" w:rsidR="004D6B4C" w:rsidRDefault="004D6B4C" w:rsidP="004D6B4C">
      <w:pPr>
        <w:spacing w:line="480" w:lineRule="auto"/>
      </w:pPr>
      <w:r>
        <w:t xml:space="preserve">Description: </w:t>
      </w:r>
      <w:r w:rsidRPr="00993C0D">
        <w:t xml:space="preserve">Moldmade, from plaster mold. Ring handle with two grooves on both upper and lower parts. Shoulder separated from concave discus by </w:t>
      </w:r>
      <w:r>
        <w:t xml:space="preserve">a </w:t>
      </w:r>
      <w:r w:rsidRPr="00993C0D">
        <w:t xml:space="preserve">molding consisting of </w:t>
      </w:r>
      <w:r>
        <w:t xml:space="preserve">a </w:t>
      </w:r>
      <w:r w:rsidRPr="00993C0D">
        <w:t xml:space="preserve">thin outer ridge and a wider inner one. Two equal-sized filling-holes, one on each side of the face. Unpierced air hole on nozzle top. Double-volute nozzle with angular tip; thin ridge connecting volutes under nozzle. Flat base-ring marked off </w:t>
      </w:r>
      <w:r>
        <w:t>by</w:t>
      </w:r>
      <w:r w:rsidRPr="00993C0D">
        <w:t xml:space="preserve"> two circular grooves. Potter’s incuse </w:t>
      </w:r>
      <w:r w:rsidRPr="00E8611A">
        <w:t>signature: {{insc:</w:t>
      </w:r>
      <w:r w:rsidRPr="00E8611A">
        <w:rPr>
          <w:caps/>
        </w:rPr>
        <w:t>possesso/rvm</w:t>
      </w:r>
      <w:r w:rsidRPr="00E8611A">
        <w:t>}}.</w:t>
      </w:r>
    </w:p>
    <w:p w14:paraId="70C6049C" w14:textId="77777777" w:rsidR="004D6B4C" w:rsidRDefault="004D6B4C" w:rsidP="004D6B4C">
      <w:pPr>
        <w:spacing w:line="480" w:lineRule="auto"/>
      </w:pPr>
      <w:r>
        <w:t>Discus Iconography: H</w:t>
      </w:r>
      <w:r w:rsidRPr="00993C0D">
        <w:t xml:space="preserve">ead of </w:t>
      </w:r>
      <w:r w:rsidRPr="00993C0D">
        <w:rPr>
          <w:color w:val="000000"/>
        </w:rPr>
        <w:t>Acheloüs</w:t>
      </w:r>
      <w:r w:rsidRPr="00993C0D">
        <w:t>: half human, collar of beard and wide-open nostrils; half bovine, two horns and two bovine ears.</w:t>
      </w:r>
    </w:p>
    <w:p w14:paraId="77ABCD4E" w14:textId="77777777" w:rsidR="004D6B4C" w:rsidRDefault="004D6B4C" w:rsidP="004D6B4C">
      <w:pPr>
        <w:spacing w:line="480" w:lineRule="auto"/>
      </w:pPr>
      <w:r>
        <w:t xml:space="preserve">Type: </w:t>
      </w:r>
      <w:r w:rsidRPr="00E8611A">
        <w:t xml:space="preserve">Deneauve </w:t>
      </w:r>
      <w:r w:rsidRPr="00E8611A">
        <w:rPr>
          <w:caps/>
        </w:rPr>
        <w:t>x</w:t>
      </w:r>
      <w:r w:rsidRPr="00E8611A">
        <w:t xml:space="preserve"> A; Bussière form E</w:t>
      </w:r>
      <w:r w:rsidRPr="00E8611A">
        <w:rPr>
          <w:caps/>
        </w:rPr>
        <w:t xml:space="preserve"> i </w:t>
      </w:r>
      <w:r w:rsidR="00DF0D0F">
        <w:t>1</w:t>
      </w:r>
    </w:p>
    <w:p w14:paraId="14F01443" w14:textId="77777777" w:rsidR="004D6B4C" w:rsidRDefault="004D6B4C" w:rsidP="004D6B4C">
      <w:pPr>
        <w:spacing w:line="480" w:lineRule="auto"/>
      </w:pPr>
      <w:r>
        <w:t xml:space="preserve">Place of Manufacture or Origin: </w:t>
      </w:r>
      <w:r w:rsidR="00DF0D0F">
        <w:t>North Africa</w:t>
      </w:r>
    </w:p>
    <w:p w14:paraId="5946099B" w14:textId="77777777" w:rsidR="004D6B4C" w:rsidRDefault="004D6B4C" w:rsidP="004D6B4C">
      <w:pPr>
        <w:spacing w:line="480" w:lineRule="auto"/>
      </w:pPr>
      <w:r>
        <w:t xml:space="preserve">Parallels: </w:t>
      </w:r>
      <w:r w:rsidRPr="00E8611A">
        <w:t xml:space="preserve">None found. For different treatment of the head of Acheloüs, see: Deneauve 1969, no. 304, pl. 37 (Loeschcke </w:t>
      </w:r>
      <w:r w:rsidRPr="00E8611A">
        <w:rPr>
          <w:caps/>
        </w:rPr>
        <w:t>i)</w:t>
      </w:r>
      <w:r w:rsidRPr="00E8611A">
        <w:t xml:space="preserve">, with main characteristics similar to those of </w:t>
      </w:r>
      <w:hyperlink r:id="rId99" w:history="1">
        <w:r w:rsidRPr="009E3E63">
          <w:rPr>
            <w:rStyle w:val="Hyperlink"/>
          </w:rPr>
          <w:t>cat. 463</w:t>
        </w:r>
      </w:hyperlink>
      <w:r w:rsidRPr="00E8611A">
        <w:t xml:space="preserve">, and no. 915, pl. 83 (Loeschcke </w:t>
      </w:r>
      <w:r w:rsidRPr="00E8611A">
        <w:rPr>
          <w:caps/>
        </w:rPr>
        <w:t>viii</w:t>
      </w:r>
      <w:r w:rsidRPr="00E8611A">
        <w:t>, signed {{insc:</w:t>
      </w:r>
      <w:r w:rsidRPr="00E8611A">
        <w:rPr>
          <w:caps/>
        </w:rPr>
        <w:t>avreli</w:t>
      </w:r>
      <w:r w:rsidRPr="00E8611A">
        <w:t>}}), with much similarity too</w:t>
      </w:r>
      <w:r w:rsidRPr="00993C0D">
        <w:t xml:space="preserve">; Hanotte 2005, no. 52, pl. 64. For the representation of Acheloüs as a whole ox with a human face: Deneauve 1969, no. 305, pl. 37; Casas Genover and Soler Fusté 2006, no. G 58, pl. 5 (Loeschcke </w:t>
      </w:r>
      <w:r w:rsidRPr="00524C6D">
        <w:rPr>
          <w:caps/>
        </w:rPr>
        <w:t>i</w:t>
      </w:r>
      <w:r w:rsidRPr="00993C0D">
        <w:t xml:space="preserve">); </w:t>
      </w:r>
      <w:r w:rsidRPr="00993C0D">
        <w:rPr>
          <w:i/>
        </w:rPr>
        <w:t>Gallia</w:t>
      </w:r>
      <w:r w:rsidRPr="00993C0D">
        <w:t xml:space="preserve"> 42, 1984 (</w:t>
      </w:r>
      <w:r w:rsidR="002E43D9">
        <w:t>{{loc_0000:</w:t>
      </w:r>
      <w:r w:rsidRPr="00993C0D">
        <w:t>Avignon St. Agricol</w:t>
      </w:r>
      <w:r w:rsidR="002E43D9">
        <w:t>}}</w:t>
      </w:r>
      <w:r w:rsidRPr="00993C0D">
        <w:t>), fig. 6; Rivet 2003, no. 434.</w:t>
      </w:r>
    </w:p>
    <w:p w14:paraId="227D4A95" w14:textId="77777777" w:rsidR="00C35F31" w:rsidRDefault="00C35F31" w:rsidP="00C35F31">
      <w:pPr>
        <w:spacing w:line="480" w:lineRule="auto"/>
      </w:pPr>
      <w:r>
        <w:t xml:space="preserve">Provenance: </w:t>
      </w:r>
    </w:p>
    <w:p w14:paraId="6EEB7325" w14:textId="77777777" w:rsidR="004D6B4C" w:rsidRDefault="004D6B4C" w:rsidP="004D6B4C">
      <w:pPr>
        <w:spacing w:line="480" w:lineRule="auto"/>
      </w:pPr>
      <w:r>
        <w:t>Bibliography: Unpublished.</w:t>
      </w:r>
    </w:p>
    <w:p w14:paraId="59AD4B99" w14:textId="77777777" w:rsidR="004D6B4C" w:rsidRDefault="004D6B4C" w:rsidP="004D6B4C">
      <w:pPr>
        <w:spacing w:line="480" w:lineRule="auto"/>
      </w:pPr>
      <w:r>
        <w:t xml:space="preserve">Date: </w:t>
      </w:r>
      <w:r w:rsidRPr="005170AB">
        <w:rPr>
          <w:caps/>
        </w:rPr>
        <w:t>A.D.</w:t>
      </w:r>
      <w:r w:rsidRPr="00524C6D">
        <w:rPr>
          <w:caps/>
        </w:rPr>
        <w:t xml:space="preserve"> </w:t>
      </w:r>
      <w:r w:rsidR="00DF0D0F">
        <w:t>175–230</w:t>
      </w:r>
    </w:p>
    <w:p w14:paraId="683A21D8" w14:textId="77777777" w:rsidR="004D6B4C" w:rsidRDefault="004D6B4C" w:rsidP="004D6B4C">
      <w:pPr>
        <w:spacing w:line="480" w:lineRule="auto"/>
      </w:pPr>
      <w:r>
        <w:t>Date numeric: 175; 230</w:t>
      </w:r>
    </w:p>
    <w:p w14:paraId="19313F93" w14:textId="77777777" w:rsidR="00332092" w:rsidRDefault="00332092" w:rsidP="00332092">
      <w:pPr>
        <w:pStyle w:val="Textedelespacerserv2"/>
        <w:numPr>
          <w:ilvl w:val="0"/>
          <w:numId w:val="0"/>
        </w:numPr>
        <w:spacing w:line="480" w:lineRule="auto"/>
        <w:jc w:val="left"/>
        <w:outlineLvl w:val="9"/>
        <w:rPr>
          <w:rFonts w:ascii="Palatino" w:hAnsi="Palatino"/>
        </w:rPr>
      </w:pPr>
    </w:p>
    <w:p w14:paraId="1160B7A8" w14:textId="77777777" w:rsidR="00332092" w:rsidRDefault="00332092" w:rsidP="00332092">
      <w:pPr>
        <w:pStyle w:val="Textedelespacerserv2"/>
        <w:numPr>
          <w:ilvl w:val="0"/>
          <w:numId w:val="0"/>
        </w:numPr>
        <w:spacing w:line="480" w:lineRule="auto"/>
        <w:jc w:val="left"/>
        <w:outlineLvl w:val="9"/>
        <w:rPr>
          <w:rFonts w:ascii="Palatino" w:hAnsi="Palatino"/>
        </w:rPr>
      </w:pPr>
      <w:r>
        <w:rPr>
          <w:rFonts w:ascii="Palatino" w:hAnsi="Palatino"/>
        </w:rPr>
        <w:t>———</w:t>
      </w:r>
    </w:p>
    <w:p w14:paraId="467265EC" w14:textId="77777777" w:rsidR="00332092" w:rsidRDefault="00332092" w:rsidP="00332092">
      <w:pPr>
        <w:pStyle w:val="Textedelespacerserv2"/>
        <w:numPr>
          <w:ilvl w:val="0"/>
          <w:numId w:val="0"/>
        </w:numPr>
        <w:spacing w:line="480" w:lineRule="auto"/>
        <w:jc w:val="left"/>
        <w:outlineLvl w:val="9"/>
        <w:rPr>
          <w:rFonts w:ascii="Palatino" w:hAnsi="Palatino"/>
        </w:rPr>
      </w:pPr>
    </w:p>
    <w:p w14:paraId="2DBCE9EC" w14:textId="77777777" w:rsidR="0056118C" w:rsidRDefault="0056118C" w:rsidP="0056118C">
      <w:pPr>
        <w:spacing w:line="480" w:lineRule="auto"/>
      </w:pPr>
      <w:r>
        <w:t>Catalogue Number: 464</w:t>
      </w:r>
    </w:p>
    <w:p w14:paraId="4366DEBF" w14:textId="77777777" w:rsidR="0056118C" w:rsidRDefault="0056118C" w:rsidP="0056118C">
      <w:pPr>
        <w:spacing w:line="480" w:lineRule="auto"/>
      </w:pPr>
      <w:r>
        <w:t xml:space="preserve">Inventory Number: </w:t>
      </w:r>
      <w:r w:rsidRPr="00993C0D">
        <w:t>83.</w:t>
      </w:r>
      <w:r w:rsidRPr="00524C6D">
        <w:rPr>
          <w:caps/>
        </w:rPr>
        <w:t>aq.</w:t>
      </w:r>
      <w:r w:rsidRPr="00993C0D">
        <w:t>438.249</w:t>
      </w:r>
    </w:p>
    <w:p w14:paraId="5C7C2153" w14:textId="77777777" w:rsidR="0056118C" w:rsidRDefault="0056118C" w:rsidP="0056118C">
      <w:pPr>
        <w:spacing w:line="480" w:lineRule="auto"/>
      </w:pPr>
      <w:r>
        <w:t xml:space="preserve">Dimensions: </w:t>
      </w:r>
      <w:r w:rsidRPr="00993C0D">
        <w:t>L: 14.1; W: 8.6; H: 3.1</w:t>
      </w:r>
    </w:p>
    <w:p w14:paraId="21174220" w14:textId="77777777" w:rsidR="0056118C" w:rsidRDefault="0056118C" w:rsidP="0056118C">
      <w:pPr>
        <w:spacing w:line="480" w:lineRule="auto"/>
      </w:pPr>
      <w:r>
        <w:t xml:space="preserve">Condition and Fabric: </w:t>
      </w:r>
      <w:r w:rsidRPr="00993C0D">
        <w:t>Chi</w:t>
      </w:r>
      <w:r>
        <w:t>pped ring handle. Clay and slip</w:t>
      </w:r>
      <w:r w:rsidRPr="00993C0D">
        <w:t xml:space="preserve"> near 10YR7/4 very pale brown.</w:t>
      </w:r>
    </w:p>
    <w:p w14:paraId="1450785B" w14:textId="77777777" w:rsidR="0056118C" w:rsidRDefault="0056118C" w:rsidP="0056118C">
      <w:pPr>
        <w:spacing w:line="480" w:lineRule="auto"/>
      </w:pPr>
      <w:r>
        <w:t xml:space="preserve">Description: </w:t>
      </w:r>
      <w:r w:rsidR="00641494" w:rsidRPr="00993C0D">
        <w:t xml:space="preserve">Moldmade. Shoulder separated from concave discus by </w:t>
      </w:r>
      <w:r w:rsidR="00641494">
        <w:t xml:space="preserve">a </w:t>
      </w:r>
      <w:r w:rsidR="00641494" w:rsidRPr="00993C0D">
        <w:t xml:space="preserve">molding consisting of a flat band marked off by an outer groove and </w:t>
      </w:r>
      <w:r w:rsidR="00641494">
        <w:t xml:space="preserve">an </w:t>
      </w:r>
      <w:r w:rsidR="00641494" w:rsidRPr="00993C0D">
        <w:t xml:space="preserve">inner ridge defined by two grooves. Filling-hole slightly left of center. Air hole in lower </w:t>
      </w:r>
      <w:r w:rsidR="00641494">
        <w:t>field</w:t>
      </w:r>
      <w:r w:rsidR="00641494" w:rsidRPr="00993C0D">
        <w:t xml:space="preserve"> with traces of iron corrosion. Double-volute nozzle with angular tip; on its top between volutes, triangular stepped design (tip downward), possibly representing a building; raised fleur-de-lis motif on nozzle underside. Raised base-ring marked off </w:t>
      </w:r>
      <w:r w:rsidR="00641494">
        <w:t>by</w:t>
      </w:r>
      <w:r w:rsidR="00641494" w:rsidRPr="00993C0D">
        <w:t xml:space="preserve"> two circular grooves.</w:t>
      </w:r>
    </w:p>
    <w:p w14:paraId="6E25ED68" w14:textId="212A2CD5" w:rsidR="0056118C" w:rsidRDefault="0056118C" w:rsidP="0056118C">
      <w:pPr>
        <w:spacing w:line="480" w:lineRule="auto"/>
      </w:pPr>
      <w:r>
        <w:t xml:space="preserve">Discus Iconography: </w:t>
      </w:r>
      <w:r w:rsidR="00641494">
        <w:t>C</w:t>
      </w:r>
      <w:r w:rsidR="00641494" w:rsidRPr="00993C0D">
        <w:t xml:space="preserve">ityscape with harbor, presumably </w:t>
      </w:r>
      <w:r w:rsidR="009D3368">
        <w:t>({{loc_0000:</w:t>
      </w:r>
      <w:r w:rsidR="00641494" w:rsidRPr="00993C0D">
        <w:t>Carthage</w:t>
      </w:r>
      <w:r w:rsidR="009D3368">
        <w:t>}}</w:t>
      </w:r>
      <w:r w:rsidR="00641494" w:rsidRPr="00993C0D">
        <w:t xml:space="preserve"> (Bailey BM </w:t>
      </w:r>
      <w:r w:rsidR="00641494" w:rsidRPr="00524C6D">
        <w:rPr>
          <w:caps/>
        </w:rPr>
        <w:t>iii</w:t>
      </w:r>
      <w:r w:rsidR="00641494" w:rsidRPr="00993C0D">
        <w:t xml:space="preserve">, p. 189, Q 1715); in the background, a series of monuments, from left to right: gate, portico with three columns and architrave, and three round-roofed buildings; behind, on a higher level, a big dome in </w:t>
      </w:r>
      <w:r w:rsidR="00641494">
        <w:t xml:space="preserve">the </w:t>
      </w:r>
      <w:r w:rsidR="00641494" w:rsidRPr="00993C0D">
        <w:t xml:space="preserve">center, possibly with three trees at left and two columns at right; foreground: wide long causeway with seven arches, monumental arched entrance gate at left; two ducks swimming on a river; </w:t>
      </w:r>
      <w:r w:rsidR="00641494">
        <w:t xml:space="preserve">a </w:t>
      </w:r>
      <w:r w:rsidR="00641494" w:rsidRPr="00993C0D">
        <w:t xml:space="preserve">man crossing </w:t>
      </w:r>
      <w:r w:rsidR="00641494">
        <w:t xml:space="preserve">the </w:t>
      </w:r>
      <w:r w:rsidR="00641494" w:rsidRPr="00993C0D">
        <w:t>causeway on a cart drawn by a donkey or mule, his extended right arm either whipping the animal or holding the reins.</w:t>
      </w:r>
    </w:p>
    <w:p w14:paraId="4011B162" w14:textId="77777777" w:rsidR="0056118C" w:rsidRDefault="0056118C" w:rsidP="0056118C">
      <w:pPr>
        <w:spacing w:line="480" w:lineRule="auto"/>
      </w:pPr>
      <w:r>
        <w:t xml:space="preserve">Type: </w:t>
      </w:r>
      <w:r w:rsidR="00641494" w:rsidRPr="00993C0D">
        <w:t xml:space="preserve">Deneauve </w:t>
      </w:r>
      <w:r w:rsidR="00641494" w:rsidRPr="00524C6D">
        <w:rPr>
          <w:caps/>
        </w:rPr>
        <w:t>x</w:t>
      </w:r>
      <w:r w:rsidR="00641494" w:rsidRPr="00993C0D">
        <w:t xml:space="preserve"> A; Bussière form E</w:t>
      </w:r>
      <w:r w:rsidR="00641494" w:rsidRPr="00524C6D">
        <w:rPr>
          <w:caps/>
        </w:rPr>
        <w:t xml:space="preserve"> i </w:t>
      </w:r>
      <w:r w:rsidR="00DF0D0F">
        <w:t>1</w:t>
      </w:r>
    </w:p>
    <w:p w14:paraId="01CEC729" w14:textId="77777777" w:rsidR="0056118C" w:rsidRDefault="0056118C" w:rsidP="0056118C">
      <w:pPr>
        <w:spacing w:line="480" w:lineRule="auto"/>
      </w:pPr>
      <w:r>
        <w:t xml:space="preserve">Place of Manufacture or Origin: </w:t>
      </w:r>
      <w:r w:rsidR="00DF0D0F">
        <w:t>North Africa</w:t>
      </w:r>
    </w:p>
    <w:p w14:paraId="74BB191A" w14:textId="77777777" w:rsidR="0056118C" w:rsidRDefault="0056118C" w:rsidP="0056118C">
      <w:pPr>
        <w:spacing w:line="480" w:lineRule="auto"/>
      </w:pPr>
      <w:r>
        <w:t xml:space="preserve">Parallels: </w:t>
      </w:r>
      <w:r w:rsidR="00641494">
        <w:t>(I</w:t>
      </w:r>
      <w:r w:rsidR="00641494" w:rsidRPr="00993C0D">
        <w:t xml:space="preserve">dentical) Besnier and Blanchet 1900, p. 23, no. 30; Deneauve 1969, no. 1047, pl. 95, fr.; Deneauve 1986, p. 148, fig. 7, reproduced in Joly 1968, pl. 42.a, and Amaré Tafalla and Liz Guiral 1994, group </w:t>
      </w:r>
      <w:r w:rsidR="00641494" w:rsidRPr="00524C6D">
        <w:rPr>
          <w:caps/>
        </w:rPr>
        <w:t>iii</w:t>
      </w:r>
      <w:r w:rsidR="00641494" w:rsidRPr="00993C0D">
        <w:t xml:space="preserve">; Joly 1968, p. 48, pl. 42 (b) Ostia Museum, and (c) Agrigento Museum; Rosenthal and Sivan 1978, p. 26, no. 77 (decor retouched); Hellmann 1985, p. 18, no. 14; (near, with different nozzle shape), Waldhauer 1914, no. 169, pl. 15; Bailey 1984, pl. 47, group 5, signed </w:t>
      </w:r>
      <w:r w:rsidR="00641494" w:rsidRPr="00E8611A">
        <w:t>{{insc:</w:t>
      </w:r>
      <w:r w:rsidR="00641494" w:rsidRPr="00E8611A">
        <w:rPr>
          <w:caps/>
        </w:rPr>
        <w:t>civnbit</w:t>
      </w:r>
      <w:r w:rsidR="00641494" w:rsidRPr="00E8611A">
        <w:t xml:space="preserve">}}, </w:t>
      </w:r>
      <w:r w:rsidR="00641494" w:rsidRPr="00E8611A">
        <w:rPr>
          <w:i/>
        </w:rPr>
        <w:t>Firmalampen</w:t>
      </w:r>
      <w:r w:rsidR="00641494" w:rsidRPr="00E8611A">
        <w:t xml:space="preserve"> type, reproduced in Bernhard 1972, p. 319.2;</w:t>
      </w:r>
      <w:r w:rsidR="00641494" w:rsidRPr="00993C0D">
        <w:t xml:space="preserve"> Bémont and Chew 2007, p. 526, pl. 101, FX 8; Bailey 1984, no. 7, pl. 47, with a different foreground. These last three lamps are said by Bailey to be forgeries from a modern Naples workshop.</w:t>
      </w:r>
    </w:p>
    <w:p w14:paraId="3BA2FECF" w14:textId="77777777" w:rsidR="00C35F31" w:rsidRDefault="00C35F31" w:rsidP="00C35F31">
      <w:pPr>
        <w:spacing w:line="480" w:lineRule="auto"/>
      </w:pPr>
      <w:r>
        <w:t xml:space="preserve">Provenance: </w:t>
      </w:r>
    </w:p>
    <w:p w14:paraId="48BEF6E7" w14:textId="77777777" w:rsidR="0056118C" w:rsidRDefault="0056118C" w:rsidP="0056118C">
      <w:pPr>
        <w:spacing w:line="480" w:lineRule="auto"/>
      </w:pPr>
      <w:r>
        <w:t>Bibliography: Unpublished.</w:t>
      </w:r>
    </w:p>
    <w:p w14:paraId="6112E172" w14:textId="77777777" w:rsidR="0056118C" w:rsidRDefault="0056118C" w:rsidP="0056118C">
      <w:pPr>
        <w:spacing w:line="480" w:lineRule="auto"/>
      </w:pPr>
      <w:r>
        <w:t xml:space="preserve">Date: </w:t>
      </w:r>
      <w:r w:rsidR="00641494" w:rsidRPr="005170AB">
        <w:rPr>
          <w:caps/>
        </w:rPr>
        <w:t>A.D.</w:t>
      </w:r>
      <w:r w:rsidR="00641494" w:rsidRPr="00524C6D">
        <w:rPr>
          <w:caps/>
        </w:rPr>
        <w:t xml:space="preserve"> </w:t>
      </w:r>
      <w:r w:rsidR="00DF0D0F">
        <w:t>175–230</w:t>
      </w:r>
    </w:p>
    <w:p w14:paraId="2C5FB0FA" w14:textId="77777777" w:rsidR="0056118C" w:rsidRDefault="0056118C" w:rsidP="0056118C">
      <w:pPr>
        <w:spacing w:line="480" w:lineRule="auto"/>
      </w:pPr>
      <w:r>
        <w:t xml:space="preserve">Date numeric: </w:t>
      </w:r>
      <w:r w:rsidR="00641494">
        <w:t>175; 230</w:t>
      </w:r>
    </w:p>
    <w:p w14:paraId="6E152323" w14:textId="77777777" w:rsidR="00332092" w:rsidRPr="00F90C10" w:rsidRDefault="00641494" w:rsidP="00641494">
      <w:pPr>
        <w:spacing w:line="480" w:lineRule="auto"/>
      </w:pPr>
      <w:r>
        <w:t xml:space="preserve">Discussion: </w:t>
      </w:r>
      <w:r w:rsidR="00332092" w:rsidRPr="00993C0D">
        <w:t>Some have seen in the stepped design on the nozzle top the lighthouse at either Alexandria, Carthage, or Ostia (Reddé 1979, p. 862; Guarducci 1982; Bailey 1984).</w:t>
      </w:r>
    </w:p>
    <w:p w14:paraId="3BF1D805" w14:textId="1D0176F2" w:rsidR="00332092" w:rsidRPr="00F90C10"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ab/>
      </w:r>
      <w:r w:rsidRPr="000A7989">
        <w:rPr>
          <w:rFonts w:ascii="Palatino" w:hAnsi="Palatino"/>
        </w:rPr>
        <w:t>Previously considered a fake, this lamp is authentic, as corroborated by the remains of corrosion from an iron wick-</w:t>
      </w:r>
      <w:r w:rsidR="00CE05DC">
        <w:rPr>
          <w:rFonts w:ascii="Palatino" w:hAnsi="Palatino"/>
        </w:rPr>
        <w:t>nail</w:t>
      </w:r>
      <w:r w:rsidR="00641494">
        <w:rPr>
          <w:rFonts w:ascii="Palatino" w:hAnsi="Palatino"/>
        </w:rPr>
        <w:t xml:space="preserve">; see </w:t>
      </w:r>
      <w:hyperlink r:id="rId100" w:history="1">
        <w:r w:rsidR="00641494" w:rsidRPr="000C7D51">
          <w:rPr>
            <w:rStyle w:val="Hyperlink"/>
            <w:rFonts w:ascii="Palatino" w:hAnsi="Palatino"/>
          </w:rPr>
          <w:t>Authenticity of cat</w:t>
        </w:r>
        <w:r w:rsidR="000C7D51" w:rsidRPr="000C7D51">
          <w:rPr>
            <w:rStyle w:val="Hyperlink"/>
            <w:rFonts w:ascii="Palatino" w:hAnsi="Palatino"/>
          </w:rPr>
          <w:t>s</w:t>
        </w:r>
        <w:r w:rsidR="00641494" w:rsidRPr="000C7D51">
          <w:rPr>
            <w:rStyle w:val="Hyperlink"/>
            <w:rFonts w:ascii="Palatino" w:hAnsi="Palatino"/>
          </w:rPr>
          <w:t>. 464</w:t>
        </w:r>
        <w:r w:rsidR="000C7D51" w:rsidRPr="000C7D51">
          <w:rPr>
            <w:rStyle w:val="Hyperlink"/>
            <w:rFonts w:ascii="Palatino" w:hAnsi="Palatino"/>
          </w:rPr>
          <w:t>–67</w:t>
        </w:r>
        <w:r w:rsidRPr="000C7D51">
          <w:rPr>
            <w:rStyle w:val="Hyperlink"/>
            <w:rFonts w:ascii="Palatino" w:hAnsi="Palatino"/>
          </w:rPr>
          <w:t xml:space="preserve"> discussion</w:t>
        </w:r>
      </w:hyperlink>
      <w:r w:rsidRPr="000A7989">
        <w:rPr>
          <w:rFonts w:ascii="Palatino" w:hAnsi="Palatino"/>
        </w:rPr>
        <w:t>.</w:t>
      </w:r>
    </w:p>
    <w:p w14:paraId="47F91DA5"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3AF31703"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AC6A04A" w14:textId="77777777" w:rsidR="00332092" w:rsidRDefault="00332092" w:rsidP="00332092">
      <w:pPr>
        <w:pStyle w:val="Textedelespacerserv2"/>
        <w:numPr>
          <w:ilvl w:val="0"/>
          <w:numId w:val="0"/>
        </w:numPr>
        <w:spacing w:line="480" w:lineRule="auto"/>
        <w:jc w:val="left"/>
        <w:outlineLvl w:val="9"/>
        <w:rPr>
          <w:rFonts w:ascii="Palatino" w:hAnsi="Palatino"/>
        </w:rPr>
      </w:pPr>
    </w:p>
    <w:p w14:paraId="50FFF453" w14:textId="77777777" w:rsidR="00507AB1" w:rsidRDefault="00507AB1" w:rsidP="00507AB1">
      <w:pPr>
        <w:spacing w:line="480" w:lineRule="auto"/>
      </w:pPr>
      <w:r>
        <w:t>Catalogue Number: 465</w:t>
      </w:r>
    </w:p>
    <w:p w14:paraId="064CEBE6" w14:textId="77777777" w:rsidR="00507AB1" w:rsidRDefault="00507AB1" w:rsidP="00507AB1">
      <w:pPr>
        <w:spacing w:line="480" w:lineRule="auto"/>
      </w:pPr>
      <w:r>
        <w:t xml:space="preserve">Inventory Number: </w:t>
      </w:r>
      <w:r w:rsidRPr="00993C0D">
        <w:t>83.</w:t>
      </w:r>
      <w:r w:rsidRPr="00524C6D">
        <w:rPr>
          <w:caps/>
        </w:rPr>
        <w:t>aq.</w:t>
      </w:r>
      <w:r w:rsidRPr="00993C0D">
        <w:t>438.245</w:t>
      </w:r>
    </w:p>
    <w:p w14:paraId="50027E91" w14:textId="77777777" w:rsidR="00507AB1" w:rsidRDefault="00507AB1" w:rsidP="00507AB1">
      <w:pPr>
        <w:spacing w:line="480" w:lineRule="auto"/>
      </w:pPr>
      <w:r>
        <w:t xml:space="preserve">Dimensions: </w:t>
      </w:r>
      <w:r w:rsidRPr="00993C0D">
        <w:t>L: 12.4; W: 7.9; H: 3.0</w:t>
      </w:r>
    </w:p>
    <w:p w14:paraId="0ABE5A5E" w14:textId="77777777" w:rsidR="00507AB1" w:rsidRDefault="00507AB1" w:rsidP="00507AB1">
      <w:pPr>
        <w:spacing w:line="480" w:lineRule="auto"/>
      </w:pPr>
      <w:r>
        <w:t xml:space="preserve">Condition and Fabric: </w:t>
      </w:r>
      <w:r w:rsidRPr="00993C0D">
        <w:t>Intact. Clay 5YR6/3 light reddish brown, mottled glaze mostly 5YR4/2 dark reddish gray.</w:t>
      </w:r>
    </w:p>
    <w:p w14:paraId="439D8BE2" w14:textId="359A2F10" w:rsidR="00507AB1" w:rsidRDefault="00507AB1" w:rsidP="00507AB1">
      <w:pPr>
        <w:spacing w:line="480" w:lineRule="auto"/>
      </w:pPr>
      <w:r>
        <w:t xml:space="preserve">Description: </w:t>
      </w:r>
      <w:r w:rsidRPr="00993C0D">
        <w:t>Moldmade, from plaster mold. Ring handle with two grooves on upper part. Shoulder separated from concave discus by three circular rills. Filling-hole at left with rema</w:t>
      </w:r>
      <w:r w:rsidR="00CE05DC">
        <w:t>ins of corroded iron wick-nail</w:t>
      </w:r>
      <w:r w:rsidRPr="00993C0D">
        <w:t xml:space="preserve">. Air hole in lower </w:t>
      </w:r>
      <w:r>
        <w:t>field</w:t>
      </w:r>
      <w:r w:rsidRPr="00993C0D">
        <w:t xml:space="preserve">. Volute-nozzle with angular tip; on top, small boat in relief (same design on lamp of Deneauve type </w:t>
      </w:r>
      <w:r w:rsidRPr="00524C6D">
        <w:rPr>
          <w:caps/>
        </w:rPr>
        <w:t>x</w:t>
      </w:r>
      <w:r w:rsidRPr="00993C0D">
        <w:t xml:space="preserve"> A found in </w:t>
      </w:r>
      <w:r w:rsidRPr="00E8611A">
        <w:t>Carthage, signed {{insc:</w:t>
      </w:r>
      <w:r w:rsidRPr="00E8611A">
        <w:rPr>
          <w:caps/>
        </w:rPr>
        <w:t>pvllaeni ianvari</w:t>
      </w:r>
      <w:r w:rsidRPr="00E8611A">
        <w:t>}}</w:t>
      </w:r>
      <w:r w:rsidRPr="00E8611A">
        <w:rPr>
          <w:caps/>
        </w:rPr>
        <w:t>;</w:t>
      </w:r>
      <w:r w:rsidRPr="00E8611A">
        <w:t xml:space="preserve"> cf. Alaoui </w:t>
      </w:r>
      <w:r w:rsidRPr="00E8611A">
        <w:rPr>
          <w:caps/>
        </w:rPr>
        <w:t>i</w:t>
      </w:r>
      <w:r w:rsidRPr="00E8611A">
        <w:t>, p. 172, no. 233); raised fleur-de-lis motif on nozzle underside. Grooved raised base-ring. Potter’s incuse signature: {{insc:</w:t>
      </w:r>
      <w:r w:rsidRPr="00E8611A">
        <w:rPr>
          <w:caps/>
        </w:rPr>
        <w:t>porci</w:t>
      </w:r>
      <w:r w:rsidRPr="00E8611A">
        <w:t>}}.</w:t>
      </w:r>
    </w:p>
    <w:p w14:paraId="0E0C3EBD" w14:textId="77777777" w:rsidR="00507AB1" w:rsidRDefault="00507AB1" w:rsidP="00507AB1">
      <w:pPr>
        <w:spacing w:line="480" w:lineRule="auto"/>
      </w:pPr>
      <w:r>
        <w:t xml:space="preserve">Discus Iconography: </w:t>
      </w:r>
      <w:r w:rsidR="00A32295">
        <w:t>H</w:t>
      </w:r>
      <w:r w:rsidR="00A32295" w:rsidRPr="00993C0D">
        <w:t>arbor scene</w:t>
      </w:r>
      <w:r w:rsidR="00A32295">
        <w:t xml:space="preserve"> showing</w:t>
      </w:r>
      <w:r w:rsidR="00A32295" w:rsidRPr="00993C0D">
        <w:t xml:space="preserve"> semicircular portico with </w:t>
      </w:r>
      <w:r w:rsidR="00A32295">
        <w:t xml:space="preserve">a </w:t>
      </w:r>
      <w:r w:rsidR="00A32295" w:rsidRPr="00993C0D">
        <w:t xml:space="preserve">row of evenly spaced columns and </w:t>
      </w:r>
      <w:r w:rsidR="00A32295">
        <w:t xml:space="preserve">a </w:t>
      </w:r>
      <w:r w:rsidR="00A32295" w:rsidRPr="00993C0D">
        <w:t xml:space="preserve">tile roof; reefs in </w:t>
      </w:r>
      <w:r w:rsidR="00A32295">
        <w:t xml:space="preserve">the </w:t>
      </w:r>
      <w:r w:rsidR="00A32295" w:rsidRPr="00993C0D">
        <w:t xml:space="preserve">foreground, two small boats in the harbor; in </w:t>
      </w:r>
      <w:r w:rsidR="00A32295">
        <w:t xml:space="preserve">the </w:t>
      </w:r>
      <w:r w:rsidR="00A32295" w:rsidRPr="00993C0D">
        <w:t xml:space="preserve">upper one, a man is rowing to right; in </w:t>
      </w:r>
      <w:r w:rsidR="00A32295">
        <w:t xml:space="preserve">the </w:t>
      </w:r>
      <w:r w:rsidR="00A32295" w:rsidRPr="00993C0D">
        <w:t xml:space="preserve">lower one, two mariners, the left one lifting </w:t>
      </w:r>
      <w:r w:rsidR="00A32295">
        <w:t xml:space="preserve">an </w:t>
      </w:r>
      <w:r w:rsidR="00A32295" w:rsidRPr="00993C0D">
        <w:t>unclear round object.</w:t>
      </w:r>
    </w:p>
    <w:p w14:paraId="06CF7FC7" w14:textId="77777777" w:rsidR="00507AB1" w:rsidRDefault="00507AB1" w:rsidP="00507AB1">
      <w:pPr>
        <w:spacing w:line="480" w:lineRule="auto"/>
      </w:pPr>
      <w:r>
        <w:t xml:space="preserve">Type: </w:t>
      </w:r>
      <w:r w:rsidR="00A32295" w:rsidRPr="00E8611A">
        <w:t xml:space="preserve">Deneauve </w:t>
      </w:r>
      <w:r w:rsidR="00A32295" w:rsidRPr="00E8611A">
        <w:rPr>
          <w:caps/>
        </w:rPr>
        <w:t>x</w:t>
      </w:r>
      <w:r w:rsidR="00A32295" w:rsidRPr="00E8611A">
        <w:t xml:space="preserve"> A; Bussière form E</w:t>
      </w:r>
      <w:r w:rsidR="00A32295" w:rsidRPr="00E8611A">
        <w:rPr>
          <w:caps/>
        </w:rPr>
        <w:t xml:space="preserve"> i </w:t>
      </w:r>
      <w:r w:rsidR="00DF0D0F">
        <w:t>1</w:t>
      </w:r>
    </w:p>
    <w:p w14:paraId="6165A1B9" w14:textId="77777777" w:rsidR="00507AB1" w:rsidRDefault="00507AB1" w:rsidP="00507AB1">
      <w:pPr>
        <w:spacing w:line="480" w:lineRule="auto"/>
      </w:pPr>
      <w:r>
        <w:t xml:space="preserve">Place of Manufacture or Origin: </w:t>
      </w:r>
      <w:r w:rsidR="00DF0D0F">
        <w:t>North Africa</w:t>
      </w:r>
    </w:p>
    <w:p w14:paraId="12FA2B66" w14:textId="77777777" w:rsidR="00507AB1" w:rsidRDefault="00507AB1" w:rsidP="00507AB1">
      <w:pPr>
        <w:spacing w:line="480" w:lineRule="auto"/>
      </w:pPr>
      <w:r>
        <w:t xml:space="preserve">Parallels: </w:t>
      </w:r>
      <w:r w:rsidR="00A32295" w:rsidRPr="00E8611A">
        <w:t>(Near, with different design on the nozzle; the upper boat is moving to left, the lower boat has a different shape) Deneauve 1969, no. 1044, pl. 45, reproduced in: Deneauve 1986, p. 149, fig. 8</w:t>
      </w:r>
      <w:r w:rsidR="00A32295" w:rsidRPr="004465AB">
        <w:t>;</w:t>
      </w:r>
      <w:r w:rsidR="00A32295" w:rsidRPr="00E8611A">
        <w:t xml:space="preserve"> Carretero Vaquero 1991, p. 212, fig. 1.7; Amaré Tafalla and Liz Guiral 1994, p. 25, nos. 31–32, pl. </w:t>
      </w:r>
      <w:r w:rsidR="00A32295" w:rsidRPr="00E8611A">
        <w:rPr>
          <w:caps/>
        </w:rPr>
        <w:t>iv</w:t>
      </w:r>
      <w:r w:rsidR="00A32295" w:rsidRPr="00E8611A">
        <w:t>; Palanques 1992, no. 168, pl. 5; Lerat 1954, no. 69, pl. 9 (nozzle of different shape, possibly restored in modern or ancient time; see Deneauve 1986, p. 149, n. 36).</w:t>
      </w:r>
    </w:p>
    <w:p w14:paraId="77162C61" w14:textId="77777777" w:rsidR="00C35F31" w:rsidRDefault="00C35F31" w:rsidP="00C35F31">
      <w:pPr>
        <w:spacing w:line="480" w:lineRule="auto"/>
      </w:pPr>
      <w:r>
        <w:t xml:space="preserve">Provenance: </w:t>
      </w:r>
    </w:p>
    <w:p w14:paraId="225F9ED4" w14:textId="77777777" w:rsidR="00507AB1" w:rsidRDefault="00507AB1" w:rsidP="00507AB1">
      <w:pPr>
        <w:spacing w:line="480" w:lineRule="auto"/>
      </w:pPr>
      <w:r>
        <w:t>Bibliography: Unpublished.</w:t>
      </w:r>
    </w:p>
    <w:p w14:paraId="495CFC63" w14:textId="77777777" w:rsidR="00507AB1" w:rsidRDefault="00507AB1" w:rsidP="00507AB1">
      <w:pPr>
        <w:spacing w:line="480" w:lineRule="auto"/>
      </w:pPr>
      <w:r>
        <w:t xml:space="preserve">Date: </w:t>
      </w:r>
      <w:r w:rsidR="00DF0D0F">
        <w:t>A</w:t>
      </w:r>
      <w:r w:rsidR="00A32295" w:rsidRPr="00E8611A">
        <w:rPr>
          <w:caps/>
        </w:rPr>
        <w:t xml:space="preserve">.D. </w:t>
      </w:r>
      <w:r w:rsidR="00DF0D0F">
        <w:t>175–230</w:t>
      </w:r>
    </w:p>
    <w:p w14:paraId="0F4B45D9" w14:textId="77777777" w:rsidR="00507AB1" w:rsidRDefault="00507AB1" w:rsidP="00507AB1">
      <w:pPr>
        <w:spacing w:line="480" w:lineRule="auto"/>
      </w:pPr>
      <w:r>
        <w:t xml:space="preserve">Date numeric: </w:t>
      </w:r>
      <w:r w:rsidR="00A32295">
        <w:t>175; 230</w:t>
      </w:r>
    </w:p>
    <w:p w14:paraId="55C34E2D" w14:textId="77777777" w:rsidR="00332092" w:rsidRPr="00E8611A" w:rsidRDefault="00A32295" w:rsidP="00A32295">
      <w:pPr>
        <w:spacing w:line="480" w:lineRule="auto"/>
      </w:pPr>
      <w:r>
        <w:t xml:space="preserve">Discussion: </w:t>
      </w:r>
      <w:r w:rsidR="00332092" w:rsidRPr="00E8611A">
        <w:t>From its large semicircular portico, the port in the discus has sometimes been identified with Ostia.</w:t>
      </w:r>
    </w:p>
    <w:p w14:paraId="409B04F7" w14:textId="77777777" w:rsidR="00332092" w:rsidRPr="00F90C10" w:rsidRDefault="00332092" w:rsidP="00332092">
      <w:pPr>
        <w:pStyle w:val="Textedelespacerserv2"/>
        <w:numPr>
          <w:ilvl w:val="0"/>
          <w:numId w:val="0"/>
        </w:numPr>
        <w:spacing w:line="480" w:lineRule="auto"/>
        <w:jc w:val="left"/>
        <w:outlineLvl w:val="9"/>
        <w:rPr>
          <w:rFonts w:ascii="Palatino" w:hAnsi="Palatino"/>
        </w:rPr>
      </w:pPr>
      <w:r w:rsidRPr="00E8611A">
        <w:rPr>
          <w:rFonts w:ascii="Palatino" w:hAnsi="Palatino"/>
        </w:rPr>
        <w:tab/>
        <w:t>For a presumed connection of the potter’s signature with</w:t>
      </w:r>
      <w:r w:rsidRPr="00E8611A">
        <w:rPr>
          <w:rFonts w:ascii="Palatino" w:hAnsi="Palatino"/>
          <w:i/>
        </w:rPr>
        <w:t xml:space="preserve"> </w:t>
      </w:r>
      <w:r w:rsidR="00E8611A" w:rsidRPr="00E8611A">
        <w:rPr>
          <w:rFonts w:ascii="Palatino" w:hAnsi="Palatino"/>
        </w:rPr>
        <w:t>{{insc:</w:t>
      </w:r>
      <w:r w:rsidR="00E8611A" w:rsidRPr="00E8611A">
        <w:rPr>
          <w:rFonts w:ascii="Palatino" w:hAnsi="Palatino"/>
          <w:caps/>
        </w:rPr>
        <w:t>exo/ficina/porc</w:t>
      </w:r>
      <w:r w:rsidR="00E8611A" w:rsidRPr="00E8611A">
        <w:rPr>
          <w:rFonts w:ascii="Palatino" w:hAnsi="Palatino"/>
        </w:rPr>
        <w:t>}}</w:t>
      </w:r>
      <w:r w:rsidRPr="004465AB">
        <w:rPr>
          <w:rFonts w:ascii="Palatino" w:hAnsi="Palatino"/>
        </w:rPr>
        <w:t xml:space="preserve">, </w:t>
      </w:r>
      <w:r w:rsidRPr="00E8611A">
        <w:rPr>
          <w:rFonts w:ascii="Palatino" w:hAnsi="Palatino"/>
        </w:rPr>
        <w:t>see Bussière 2000, p</w:t>
      </w:r>
      <w:r w:rsidRPr="00993C0D">
        <w:rPr>
          <w:rFonts w:ascii="Palatino" w:hAnsi="Palatino"/>
        </w:rPr>
        <w:t xml:space="preserve">. 230, type E </w:t>
      </w:r>
      <w:r w:rsidRPr="00524C6D">
        <w:rPr>
          <w:rFonts w:ascii="Palatino" w:hAnsi="Palatino"/>
          <w:caps/>
        </w:rPr>
        <w:t>iii</w:t>
      </w:r>
      <w:r w:rsidRPr="00993C0D">
        <w:rPr>
          <w:rFonts w:ascii="Palatino" w:hAnsi="Palatino"/>
        </w:rPr>
        <w:t xml:space="preserve">,1. </w:t>
      </w:r>
    </w:p>
    <w:p w14:paraId="161A51CC" w14:textId="1E114851" w:rsidR="00332092" w:rsidRPr="00F90C10"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ab/>
      </w:r>
      <w:r>
        <w:rPr>
          <w:rFonts w:ascii="Palatino" w:hAnsi="Palatino"/>
        </w:rPr>
        <w:t>Previously</w:t>
      </w:r>
      <w:r w:rsidRPr="00993C0D">
        <w:rPr>
          <w:rFonts w:ascii="Palatino" w:hAnsi="Palatino"/>
        </w:rPr>
        <w:t xml:space="preserve"> considered a fake, this lamp is authentic; see </w:t>
      </w:r>
      <w:hyperlink r:id="rId101" w:history="1">
        <w:r w:rsidRPr="000C7D51">
          <w:rPr>
            <w:rStyle w:val="Hyperlink"/>
            <w:rFonts w:ascii="Palatino" w:hAnsi="Palatino"/>
          </w:rPr>
          <w:t>A</w:t>
        </w:r>
        <w:r w:rsidR="00A32295" w:rsidRPr="000C7D51">
          <w:rPr>
            <w:rStyle w:val="Hyperlink"/>
            <w:rFonts w:ascii="Palatino" w:hAnsi="Palatino"/>
          </w:rPr>
          <w:t>uthenticity of cat</w:t>
        </w:r>
        <w:r w:rsidR="000C7D51" w:rsidRPr="000C7D51">
          <w:rPr>
            <w:rStyle w:val="Hyperlink"/>
            <w:rFonts w:ascii="Palatino" w:hAnsi="Palatino"/>
          </w:rPr>
          <w:t>s</w:t>
        </w:r>
        <w:r w:rsidRPr="000C7D51">
          <w:rPr>
            <w:rStyle w:val="Hyperlink"/>
            <w:rFonts w:ascii="Palatino" w:hAnsi="Palatino"/>
          </w:rPr>
          <w:t>. 464</w:t>
        </w:r>
        <w:r w:rsidR="000C7D51" w:rsidRPr="000C7D51">
          <w:rPr>
            <w:rStyle w:val="Hyperlink"/>
            <w:rFonts w:ascii="Palatino" w:hAnsi="Palatino"/>
          </w:rPr>
          <w:t>–67</w:t>
        </w:r>
        <w:r w:rsidRPr="000C7D51">
          <w:rPr>
            <w:rStyle w:val="Hyperlink"/>
            <w:rFonts w:ascii="Palatino" w:hAnsi="Palatino"/>
          </w:rPr>
          <w:t xml:space="preserve"> discussion</w:t>
        </w:r>
      </w:hyperlink>
      <w:r>
        <w:rPr>
          <w:rFonts w:ascii="Palatino" w:hAnsi="Palatino"/>
        </w:rPr>
        <w:t>.</w:t>
      </w:r>
    </w:p>
    <w:p w14:paraId="0AC0BF54"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1F78A02E"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1A5D40F" w14:textId="77777777" w:rsidR="00332092" w:rsidRDefault="00332092" w:rsidP="00332092">
      <w:pPr>
        <w:pStyle w:val="Textedelespacerserv2"/>
        <w:numPr>
          <w:ilvl w:val="0"/>
          <w:numId w:val="0"/>
        </w:numPr>
        <w:spacing w:line="480" w:lineRule="auto"/>
        <w:jc w:val="left"/>
        <w:outlineLvl w:val="9"/>
        <w:rPr>
          <w:rFonts w:ascii="Palatino" w:hAnsi="Palatino"/>
        </w:rPr>
      </w:pPr>
    </w:p>
    <w:p w14:paraId="01C52B01" w14:textId="77777777" w:rsidR="00922FC0" w:rsidRDefault="00922FC0" w:rsidP="00922FC0">
      <w:pPr>
        <w:spacing w:line="480" w:lineRule="auto"/>
      </w:pPr>
      <w:r>
        <w:t>Catalogue Number: 466</w:t>
      </w:r>
    </w:p>
    <w:p w14:paraId="040F7A0B" w14:textId="77777777" w:rsidR="00922FC0" w:rsidRDefault="00922FC0" w:rsidP="00922FC0">
      <w:pPr>
        <w:spacing w:line="480" w:lineRule="auto"/>
      </w:pPr>
      <w:r>
        <w:t xml:space="preserve">Inventory Number: </w:t>
      </w:r>
      <w:r w:rsidRPr="00993C0D">
        <w:t>75.</w:t>
      </w:r>
      <w:r w:rsidRPr="00524C6D">
        <w:rPr>
          <w:caps/>
        </w:rPr>
        <w:t>aq.</w:t>
      </w:r>
      <w:r w:rsidRPr="00993C0D">
        <w:t>21</w:t>
      </w:r>
    </w:p>
    <w:p w14:paraId="60C99FB5" w14:textId="77777777" w:rsidR="00922FC0" w:rsidRDefault="00922FC0" w:rsidP="00922FC0">
      <w:pPr>
        <w:spacing w:line="480" w:lineRule="auto"/>
      </w:pPr>
      <w:r>
        <w:t xml:space="preserve">Dimensions: </w:t>
      </w:r>
      <w:r w:rsidRPr="00993C0D">
        <w:t>L: 12.2; W: 8.2; H: 2.8</w:t>
      </w:r>
    </w:p>
    <w:p w14:paraId="3200DDEE" w14:textId="71A464EE" w:rsidR="00922FC0" w:rsidRDefault="00922FC0" w:rsidP="00922FC0">
      <w:pPr>
        <w:spacing w:line="480" w:lineRule="auto"/>
      </w:pPr>
      <w:r>
        <w:t xml:space="preserve">Condition and Fabric: </w:t>
      </w:r>
      <w:r w:rsidRPr="00993C0D">
        <w:t>Thin crack on discus; nozzle wrongly restored</w:t>
      </w:r>
      <w:r w:rsidR="00E72798">
        <w:t xml:space="preserve"> and reattached</w:t>
      </w:r>
      <w:r w:rsidRPr="00993C0D">
        <w:t>;</w:t>
      </w:r>
      <w:r w:rsidR="00E72798">
        <w:t xml:space="preserve"> conspicuous burn marks;</w:t>
      </w:r>
      <w:r w:rsidRPr="00993C0D">
        <w:t xml:space="preserve"> some overpaint. Clay 7.5YR7/4 pink, glaze 10YR6/2 light brownish gray.</w:t>
      </w:r>
    </w:p>
    <w:p w14:paraId="664EAF54" w14:textId="6FEB5FE7" w:rsidR="00922FC0" w:rsidRDefault="00922FC0" w:rsidP="00922FC0">
      <w:pPr>
        <w:spacing w:line="480" w:lineRule="auto"/>
      </w:pPr>
      <w:r>
        <w:t xml:space="preserve">Description: </w:t>
      </w:r>
      <w:r w:rsidRPr="00993C0D">
        <w:t xml:space="preserve">Moldmade, from plaster mold. Ring handle with two grooves on both upper and lower parts. Flat shoulder, separated from concave discus by </w:t>
      </w:r>
      <w:r>
        <w:t xml:space="preserve">a </w:t>
      </w:r>
      <w:r w:rsidRPr="00993C0D">
        <w:t xml:space="preserve">molding, two ridges marked off by three grooves. Filling-hole at left. Air hole in lower </w:t>
      </w:r>
      <w:r>
        <w:t>field</w:t>
      </w:r>
      <w:r w:rsidRPr="00993C0D">
        <w:t>. Volute-nozzle with unexpected blunt</w:t>
      </w:r>
      <w:r>
        <w:t>,</w:t>
      </w:r>
      <w:r w:rsidRPr="00993C0D">
        <w:t xml:space="preserve"> nearly square tip; raised fleur-de-lis on nozzle </w:t>
      </w:r>
      <w:r w:rsidRPr="00E8611A">
        <w:t>underside. Base-ring marked off by one or possibly two narrow rings. Potter’s incuse signature {{insc:</w:t>
      </w:r>
      <w:r w:rsidRPr="00E8611A">
        <w:rPr>
          <w:caps/>
        </w:rPr>
        <w:t>pvllaeni</w:t>
      </w:r>
      <w:r w:rsidRPr="00E8611A">
        <w:t xml:space="preserve">}} (same written form as on </w:t>
      </w:r>
      <w:hyperlink r:id="rId102" w:history="1">
        <w:r w:rsidRPr="00922FC0">
          <w:rPr>
            <w:rStyle w:val="Hyperlink"/>
          </w:rPr>
          <w:t>cat. 463</w:t>
        </w:r>
      </w:hyperlink>
      <w:r w:rsidRPr="00E8611A">
        <w:t>, signed {{insc:</w:t>
      </w:r>
      <w:r w:rsidRPr="00E8611A">
        <w:rPr>
          <w:caps/>
        </w:rPr>
        <w:t>possessoris</w:t>
      </w:r>
      <w:r w:rsidRPr="00E8611A">
        <w:t>}}).</w:t>
      </w:r>
    </w:p>
    <w:p w14:paraId="73A9085F" w14:textId="77777777" w:rsidR="00922FC0" w:rsidRDefault="00922FC0" w:rsidP="00922FC0">
      <w:pPr>
        <w:spacing w:line="480" w:lineRule="auto"/>
      </w:pPr>
      <w:r>
        <w:t>Discus Iconography: C</w:t>
      </w:r>
      <w:r w:rsidRPr="00993C0D">
        <w:t xml:space="preserve">ity waterfront seen from </w:t>
      </w:r>
      <w:r>
        <w:t xml:space="preserve">a </w:t>
      </w:r>
      <w:r w:rsidRPr="00993C0D">
        <w:t>harbor; left to right on first level: house, portico with four columns, arch, building with pediment, possible temple, and small structure; on upper level: three substantial buildings; two fishermen</w:t>
      </w:r>
      <w:r w:rsidRPr="00993C0D" w:rsidDel="009734CD">
        <w:t xml:space="preserve"> </w:t>
      </w:r>
      <w:r w:rsidRPr="00993C0D">
        <w:t xml:space="preserve">in the foreground, the right one sitting in a boat, in contrast </w:t>
      </w:r>
      <w:r>
        <w:t>to parallels of this lamp</w:t>
      </w:r>
      <w:r w:rsidRPr="00993C0D">
        <w:t xml:space="preserve"> not holding </w:t>
      </w:r>
      <w:r>
        <w:t xml:space="preserve">a </w:t>
      </w:r>
      <w:r w:rsidRPr="00993C0D">
        <w:t xml:space="preserve">fishing rod; the left one standing on shore, throwing </w:t>
      </w:r>
      <w:r>
        <w:t xml:space="preserve">a </w:t>
      </w:r>
      <w:r w:rsidRPr="00993C0D">
        <w:t>net; reefs or jetty made of big stone blocks behind him.</w:t>
      </w:r>
    </w:p>
    <w:p w14:paraId="36B32311" w14:textId="77777777" w:rsidR="00922FC0" w:rsidRDefault="00922FC0" w:rsidP="00922FC0">
      <w:pPr>
        <w:spacing w:line="480" w:lineRule="auto"/>
      </w:pPr>
      <w:r>
        <w:t xml:space="preserve">Type: </w:t>
      </w:r>
      <w:r w:rsidRPr="00E8611A">
        <w:t>De</w:t>
      </w:r>
      <w:r w:rsidR="00F35996">
        <w:t>neauve x A; Bussière form E i 1</w:t>
      </w:r>
    </w:p>
    <w:p w14:paraId="11551513" w14:textId="77777777" w:rsidR="00922FC0" w:rsidRDefault="00922FC0" w:rsidP="00922FC0">
      <w:pPr>
        <w:spacing w:line="480" w:lineRule="auto"/>
      </w:pPr>
      <w:r>
        <w:t xml:space="preserve">Place of Manufacture or Origin: </w:t>
      </w:r>
      <w:r w:rsidRPr="00E8611A">
        <w:t>None given b</w:t>
      </w:r>
      <w:r w:rsidR="00F35996">
        <w:t>y donor, but presumably Tunisia</w:t>
      </w:r>
    </w:p>
    <w:p w14:paraId="081641D6" w14:textId="77777777" w:rsidR="00922FC0" w:rsidRDefault="00922FC0" w:rsidP="00922FC0">
      <w:pPr>
        <w:spacing w:line="480" w:lineRule="auto"/>
      </w:pPr>
      <w:r>
        <w:t xml:space="preserve">Parallels: </w:t>
      </w:r>
      <w:r w:rsidR="00CB1566">
        <w:t>(</w:t>
      </w:r>
      <w:r w:rsidRPr="00E8611A">
        <w:t>Discus decor similar except that the man in the boat is holding a fishing rod; different nozzle shape) Mercando 1962, no. 31, pl. 11; Joly 1968, Rome, Museo Capitolino/Vienna, Kunsthistorisches Museum/Sabratha, Antiquarium, pls. 40–42, a, b, c, d; Deneauve 1969, p. 212, no. 1046, pl. 95 ({{insc:</w:t>
      </w:r>
      <w:r w:rsidRPr="00E8611A">
        <w:rPr>
          <w:caps/>
        </w:rPr>
        <w:t>pvllaeni</w:t>
      </w:r>
      <w:r w:rsidRPr="00E8611A">
        <w:t xml:space="preserve">}}), reproduced in Deneauve 1986, p. 147, fig. 6; Joly 1974, pp. 111–12, nos. 141–45, pl. 10; Bailey BM </w:t>
      </w:r>
      <w:r w:rsidRPr="00E8611A">
        <w:rPr>
          <w:caps/>
        </w:rPr>
        <w:t>iii</w:t>
      </w:r>
      <w:r w:rsidRPr="00E8611A">
        <w:t>, p. 189, Q 1715, pl. 15 ({{insc:</w:t>
      </w:r>
      <w:r w:rsidRPr="00E8611A">
        <w:rPr>
          <w:caps/>
        </w:rPr>
        <w:t>avgendi</w:t>
      </w:r>
      <w:r w:rsidRPr="00E8611A">
        <w:t xml:space="preserve">}}), also published in Bailey 1984, pl. 47.1; Mlasowsky 1993, p. 279, no. 289 (fr.); Vegas 1994, no. 498, pl. 124; Giuliani 1994, pp. 215–24, figs. 1 and 5–6; Musée du Louvre, inv. no. 2131; Vienna, Kunsthistorisches Museum, inv. no. V. 3068. A somewhat similar discus decor appears on lamp no. 113 in Heres 1972, pl. 15, and on lamp no. 306 in Gualandi Genito 1977, pl. 41. Both Italian lamps are a late form of Loeschcke type </w:t>
      </w:r>
      <w:r w:rsidRPr="00E8611A">
        <w:rPr>
          <w:caps/>
        </w:rPr>
        <w:t>viii</w:t>
      </w:r>
      <w:r w:rsidRPr="00E8611A">
        <w:t xml:space="preserve"> with a round nozzle. An example found in </w:t>
      </w:r>
      <w:r w:rsidR="00010D27">
        <w:t>{{loc_0000:</w:t>
      </w:r>
      <w:r w:rsidRPr="00E8611A">
        <w:t>Ostia</w:t>
      </w:r>
      <w:r w:rsidR="00010D27">
        <w:t>}}</w:t>
      </w:r>
      <w:r w:rsidRPr="00E8611A">
        <w:t xml:space="preserve"> is signed {{insc:</w:t>
      </w:r>
      <w:r w:rsidRPr="00E8611A">
        <w:rPr>
          <w:caps/>
        </w:rPr>
        <w:t>anniser</w:t>
      </w:r>
      <w:r w:rsidRPr="00E8611A">
        <w:t>}}, a well-known Italic</w:t>
      </w:r>
      <w:r w:rsidRPr="00993C0D">
        <w:t xml:space="preserve"> potter working during Severan times. Bochum Museum, Schüller Collection, no. 216, S 874.</w:t>
      </w:r>
    </w:p>
    <w:p w14:paraId="28B175A2" w14:textId="77777777" w:rsidR="00C35F31" w:rsidRDefault="00C35F31" w:rsidP="00C35F31">
      <w:pPr>
        <w:spacing w:line="480" w:lineRule="auto"/>
      </w:pPr>
      <w:r>
        <w:t xml:space="preserve">Provenance: </w:t>
      </w:r>
    </w:p>
    <w:p w14:paraId="58E8709A" w14:textId="77777777" w:rsidR="00922FC0" w:rsidRDefault="00922FC0" w:rsidP="00922FC0">
      <w:pPr>
        <w:spacing w:line="480" w:lineRule="auto"/>
      </w:pPr>
      <w:r>
        <w:t>Bibliography: Unpublished.</w:t>
      </w:r>
    </w:p>
    <w:p w14:paraId="6834B72F" w14:textId="77777777" w:rsidR="00922FC0" w:rsidRDefault="00922FC0" w:rsidP="00922FC0">
      <w:pPr>
        <w:spacing w:line="480" w:lineRule="auto"/>
      </w:pPr>
      <w:r>
        <w:t xml:space="preserve">Date: </w:t>
      </w:r>
      <w:r w:rsidRPr="005170AB">
        <w:rPr>
          <w:caps/>
        </w:rPr>
        <w:t>A.D.</w:t>
      </w:r>
      <w:r w:rsidR="00F35996">
        <w:t xml:space="preserve"> 175–230</w:t>
      </w:r>
    </w:p>
    <w:p w14:paraId="49646DDA" w14:textId="77777777" w:rsidR="00922FC0" w:rsidRDefault="00922FC0" w:rsidP="00922FC0">
      <w:pPr>
        <w:spacing w:line="480" w:lineRule="auto"/>
      </w:pPr>
      <w:r>
        <w:t>Date numeric: 175; 230</w:t>
      </w:r>
    </w:p>
    <w:p w14:paraId="2CD70DA0" w14:textId="77777777" w:rsidR="00332092" w:rsidRPr="00993C0D" w:rsidRDefault="00922FC0" w:rsidP="00332092">
      <w:pPr>
        <w:spacing w:line="480" w:lineRule="auto"/>
      </w:pPr>
      <w:r>
        <w:t xml:space="preserve">Discussion: </w:t>
      </w:r>
      <w:r w:rsidR="00332092">
        <w:t>Bernhard</w:t>
      </w:r>
      <w:r w:rsidR="00332092" w:rsidRPr="00993C0D">
        <w:t xml:space="preserve"> interprets the three buildings in the upper register of the discus as the Mausoleum of Alexander, the Temple of Alexander, and the tomb of Cleopatra, all in Alexandria (Bernhard 1955</w:t>
      </w:r>
      <w:r w:rsidR="00332092">
        <w:t>;</w:t>
      </w:r>
      <w:r w:rsidR="00332092" w:rsidRPr="00993C0D">
        <w:t xml:space="preserve"> Bernhard 1956). This opinion is shared by Amaré Tafalla and Liz Guiral 1994, p. 35; and by Rostovtzeff 1911, p. 153, fig. 66. For his part,</w:t>
      </w:r>
      <w:r w:rsidR="00332092" w:rsidRPr="004465AB">
        <w:t xml:space="preserve"> </w:t>
      </w:r>
      <w:r w:rsidR="00332092" w:rsidRPr="00993C0D">
        <w:t xml:space="preserve">Bailey claims that since most of the harbor-scene lamps of Deneauve type </w:t>
      </w:r>
      <w:r w:rsidR="00332092" w:rsidRPr="00524C6D">
        <w:rPr>
          <w:caps/>
        </w:rPr>
        <w:t>x</w:t>
      </w:r>
      <w:r w:rsidR="00332092" w:rsidRPr="00993C0D">
        <w:t xml:space="preserve"> have been found in Tunisia, several bearing well-known African potters’ signatures, the harbor must be Carthage rather than Alexandria or Ostia (Bailey 1984, pp. 271–72).</w:t>
      </w:r>
    </w:p>
    <w:p w14:paraId="51328D43" w14:textId="47DA12DA" w:rsidR="00332092" w:rsidRPr="0036114D" w:rsidRDefault="00332092" w:rsidP="00332092">
      <w:pPr>
        <w:pStyle w:val="Textedelespacerserv2"/>
        <w:numPr>
          <w:ilvl w:val="0"/>
          <w:numId w:val="0"/>
        </w:numPr>
        <w:spacing w:line="480" w:lineRule="auto"/>
        <w:jc w:val="left"/>
        <w:outlineLvl w:val="9"/>
        <w:rPr>
          <w:rFonts w:ascii="Palatino" w:hAnsi="Palatino"/>
        </w:rPr>
      </w:pPr>
      <w:r w:rsidRPr="0036114D">
        <w:rPr>
          <w:rFonts w:ascii="Palatino" w:hAnsi="Palatino"/>
        </w:rPr>
        <w:tab/>
        <w:t xml:space="preserve">Previously considered a fake, this lamp is authentic; see </w:t>
      </w:r>
      <w:hyperlink r:id="rId103" w:history="1">
        <w:r w:rsidRPr="00AC5714">
          <w:rPr>
            <w:rStyle w:val="Hyperlink"/>
            <w:rFonts w:ascii="Palatino" w:hAnsi="Palatino"/>
          </w:rPr>
          <w:t>Authenticity of cat</w:t>
        </w:r>
        <w:r w:rsidR="00AC5714" w:rsidRPr="00AC5714">
          <w:rPr>
            <w:rStyle w:val="Hyperlink"/>
            <w:rFonts w:ascii="Palatino" w:hAnsi="Palatino"/>
          </w:rPr>
          <w:t>s. 464–67</w:t>
        </w:r>
        <w:r w:rsidRPr="00AC5714">
          <w:rPr>
            <w:rStyle w:val="Hyperlink"/>
            <w:rFonts w:ascii="Palatino" w:hAnsi="Palatino"/>
          </w:rPr>
          <w:t xml:space="preserve"> discussion</w:t>
        </w:r>
      </w:hyperlink>
      <w:r w:rsidRPr="0036114D">
        <w:rPr>
          <w:rFonts w:ascii="Palatino" w:hAnsi="Palatino"/>
        </w:rPr>
        <w:t>.</w:t>
      </w:r>
    </w:p>
    <w:p w14:paraId="1B6230E3" w14:textId="77777777" w:rsidR="00332092" w:rsidRPr="0036114D" w:rsidRDefault="00332092" w:rsidP="00332092">
      <w:pPr>
        <w:pStyle w:val="Textedelespacerserv2"/>
        <w:numPr>
          <w:ilvl w:val="0"/>
          <w:numId w:val="0"/>
        </w:numPr>
        <w:spacing w:line="480" w:lineRule="auto"/>
        <w:ind w:left="-720"/>
        <w:jc w:val="left"/>
        <w:outlineLvl w:val="9"/>
        <w:rPr>
          <w:rFonts w:ascii="Palatino" w:hAnsi="Palatino"/>
        </w:rPr>
      </w:pPr>
    </w:p>
    <w:p w14:paraId="20FA3D5F"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B11353C" w14:textId="77777777" w:rsidR="00332092" w:rsidRDefault="00332092" w:rsidP="00332092">
      <w:pPr>
        <w:pStyle w:val="Textedelespacerserv2"/>
        <w:numPr>
          <w:ilvl w:val="0"/>
          <w:numId w:val="0"/>
        </w:numPr>
        <w:spacing w:line="480" w:lineRule="auto"/>
        <w:jc w:val="left"/>
        <w:outlineLvl w:val="9"/>
        <w:rPr>
          <w:rFonts w:ascii="Palatino" w:hAnsi="Palatino"/>
        </w:rPr>
      </w:pPr>
    </w:p>
    <w:p w14:paraId="1E3422D4" w14:textId="77777777" w:rsidR="00CB1566" w:rsidRDefault="00CB1566" w:rsidP="00CB1566">
      <w:pPr>
        <w:spacing w:line="480" w:lineRule="auto"/>
      </w:pPr>
      <w:r>
        <w:t>Catalogue Number: 467</w:t>
      </w:r>
    </w:p>
    <w:p w14:paraId="5128E54C" w14:textId="77777777" w:rsidR="00CB1566" w:rsidRDefault="00CB1566" w:rsidP="00CB1566">
      <w:pPr>
        <w:spacing w:line="480" w:lineRule="auto"/>
      </w:pPr>
      <w:r>
        <w:t xml:space="preserve">Inventory Number: </w:t>
      </w:r>
      <w:r w:rsidRPr="00993C0D">
        <w:t>83.</w:t>
      </w:r>
      <w:r w:rsidRPr="00524C6D">
        <w:rPr>
          <w:caps/>
        </w:rPr>
        <w:t>aq.</w:t>
      </w:r>
      <w:r w:rsidRPr="00993C0D">
        <w:t>438.248</w:t>
      </w:r>
    </w:p>
    <w:p w14:paraId="28F17CFC" w14:textId="77777777" w:rsidR="00CB1566" w:rsidRDefault="00CB1566" w:rsidP="00CB1566">
      <w:pPr>
        <w:spacing w:line="480" w:lineRule="auto"/>
      </w:pPr>
      <w:r>
        <w:t xml:space="preserve">Dimensions: </w:t>
      </w:r>
      <w:r w:rsidRPr="00993C0D">
        <w:t>L: 13.7; W: 9.6; H: 3.5</w:t>
      </w:r>
    </w:p>
    <w:p w14:paraId="5354AA5C" w14:textId="77777777" w:rsidR="00CB1566" w:rsidRDefault="00CB1566" w:rsidP="00CB1566">
      <w:pPr>
        <w:spacing w:line="480" w:lineRule="auto"/>
      </w:pPr>
      <w:r>
        <w:t xml:space="preserve">Condition and Fabric: </w:t>
      </w:r>
      <w:r w:rsidRPr="00993C0D">
        <w:t>Clay 7.5YR6/4 light brown, glaze varies between 5YR5/1 gray and 5YR5/2 dark gray, with darker spots. Powdery gold mica</w:t>
      </w:r>
      <w:r w:rsidRPr="004465AB">
        <w:t>.</w:t>
      </w:r>
    </w:p>
    <w:p w14:paraId="72186AF4" w14:textId="77777777" w:rsidR="00CB1566" w:rsidRDefault="00CB1566" w:rsidP="00CB1566">
      <w:pPr>
        <w:spacing w:line="480" w:lineRule="auto"/>
      </w:pPr>
      <w:r>
        <w:t xml:space="preserve">Description: </w:t>
      </w:r>
      <w:r w:rsidRPr="00993C0D">
        <w:t>Moldmade, from plaster mold. Intact. Ring handle with three grooves on upper part. Shoulder: Loeschcke form</w:t>
      </w:r>
      <w:r w:rsidRPr="00524C6D">
        <w:rPr>
          <w:caps/>
        </w:rPr>
        <w:t xml:space="preserve"> vii </w:t>
      </w:r>
      <w:r w:rsidRPr="00993C0D">
        <w:t xml:space="preserve">a. Central filling-hole. Small air hole on ridge near nozzle. Volute-nozzle with slightly rounded, rather than definitely angular tip; raised ridge joining volutes on </w:t>
      </w:r>
      <w:r>
        <w:t xml:space="preserve">its </w:t>
      </w:r>
      <w:r w:rsidRPr="00993C0D">
        <w:t xml:space="preserve">underside. Raised base-ring with two inner rings; central cavity, such as mentioned by Bailey on Late Ephesus lamps (Bailey BM </w:t>
      </w:r>
      <w:r w:rsidRPr="00524C6D">
        <w:rPr>
          <w:caps/>
        </w:rPr>
        <w:t>iii</w:t>
      </w:r>
      <w:r w:rsidRPr="00993C0D">
        <w:t>, p. 371).</w:t>
      </w:r>
    </w:p>
    <w:p w14:paraId="2DCC032F" w14:textId="77777777" w:rsidR="00CB1566" w:rsidRDefault="00CB1566" w:rsidP="00CB1566">
      <w:pPr>
        <w:spacing w:line="480" w:lineRule="auto"/>
      </w:pPr>
      <w:r>
        <w:t>Discus Iconography: V</w:t>
      </w:r>
      <w:r w:rsidRPr="00993C0D">
        <w:t xml:space="preserve">iew of city seen from </w:t>
      </w:r>
      <w:r>
        <w:t xml:space="preserve">a </w:t>
      </w:r>
      <w:r w:rsidRPr="00993C0D">
        <w:t xml:space="preserve">harbor; left to right on first level: house, portico with four columns, gate, building with pediment, possible temple; on second level: three important buildings, one circular with domed roof; two fishermen in foreground, the right one seated in a boat </w:t>
      </w:r>
      <w:r>
        <w:t xml:space="preserve">is </w:t>
      </w:r>
      <w:r w:rsidRPr="00993C0D">
        <w:t xml:space="preserve">angling with </w:t>
      </w:r>
      <w:r>
        <w:t>a fishing-</w:t>
      </w:r>
      <w:r w:rsidRPr="00993C0D">
        <w:t xml:space="preserve">rod; </w:t>
      </w:r>
      <w:r>
        <w:t>the other,</w:t>
      </w:r>
      <w:r w:rsidRPr="00993C0D">
        <w:t xml:space="preserve"> standing at left, </w:t>
      </w:r>
      <w:r>
        <w:t xml:space="preserve">is </w:t>
      </w:r>
      <w:r w:rsidRPr="00993C0D">
        <w:t xml:space="preserve">fishing with </w:t>
      </w:r>
      <w:r>
        <w:t xml:space="preserve">a </w:t>
      </w:r>
      <w:r w:rsidRPr="00993C0D">
        <w:t>net; reefs or jetty made of big stone blocks behind him.</w:t>
      </w:r>
    </w:p>
    <w:p w14:paraId="06A2F553" w14:textId="77777777" w:rsidR="00CB1566" w:rsidRDefault="00CB1566" w:rsidP="00CB1566">
      <w:pPr>
        <w:spacing w:line="480" w:lineRule="auto"/>
      </w:pPr>
      <w:r>
        <w:t xml:space="preserve">Type: </w:t>
      </w:r>
      <w:r w:rsidRPr="00993C0D">
        <w:t xml:space="preserve">Deneauve </w:t>
      </w:r>
      <w:r w:rsidRPr="00524C6D">
        <w:rPr>
          <w:caps/>
        </w:rPr>
        <w:t>x</w:t>
      </w:r>
      <w:r w:rsidRPr="00993C0D">
        <w:t xml:space="preserve"> A; Bussière form E</w:t>
      </w:r>
      <w:r w:rsidRPr="00524C6D">
        <w:rPr>
          <w:caps/>
        </w:rPr>
        <w:t xml:space="preserve"> i </w:t>
      </w:r>
      <w:r w:rsidR="00F35996">
        <w:t>1</w:t>
      </w:r>
    </w:p>
    <w:p w14:paraId="34AA1D10" w14:textId="77777777" w:rsidR="00CB1566" w:rsidRDefault="00CB1566" w:rsidP="00CB1566">
      <w:pPr>
        <w:spacing w:line="480" w:lineRule="auto"/>
      </w:pPr>
      <w:r>
        <w:t xml:space="preserve">Place of Manufacture or Origin: </w:t>
      </w:r>
      <w:r w:rsidR="00F35996">
        <w:t>North Africa</w:t>
      </w:r>
    </w:p>
    <w:p w14:paraId="7D29B338" w14:textId="77777777" w:rsidR="00CB1566" w:rsidRDefault="00CB1566" w:rsidP="00CB1566">
      <w:pPr>
        <w:spacing w:line="480" w:lineRule="auto"/>
      </w:pPr>
      <w:r>
        <w:t>Parallels: (I</w:t>
      </w:r>
      <w:r w:rsidRPr="00993C0D">
        <w:t>dentical, with narrow volute-nozzle) Balil 1962, fig. 8 (Museu de Prehistòria de València; according to Balil, the lamp was probably found in Ampurias)</w:t>
      </w:r>
      <w:r w:rsidRPr="004465AB">
        <w:t>;</w:t>
      </w:r>
      <w:r w:rsidRPr="00993C0D">
        <w:t xml:space="preserve"> St. Petersburg, State Hermitage Museum, no. 2, reproduced by Joly 1968, pl. 41a; and Amaré Tafalla and Liz Guiral 1994, p. 23, given as a fake; Haken 1958, p. 106, no. 113, pl. 16, given as a forgery; Bailey 1984, no. 6, pl. 47, said to be a forgery from a modern workshop in Naples; (near, with the common broad nozzle of Deneauve type </w:t>
      </w:r>
      <w:r w:rsidRPr="00524C6D">
        <w:rPr>
          <w:caps/>
        </w:rPr>
        <w:t>x</w:t>
      </w:r>
      <w:r w:rsidRPr="00993C0D">
        <w:t xml:space="preserve"> A, and authentic) Mercando 1962, no. 31, pl. 10.4; Joly 1968, pl. 40b, reproduced in Amaré</w:t>
      </w:r>
      <w:r w:rsidRPr="00D41555">
        <w:t xml:space="preserve"> </w:t>
      </w:r>
      <w:r w:rsidRPr="00993C0D">
        <w:t xml:space="preserve">Tafalla and Liz Guiral 1994, pl. </w:t>
      </w:r>
      <w:r w:rsidRPr="00524C6D">
        <w:rPr>
          <w:caps/>
        </w:rPr>
        <w:t>ii</w:t>
      </w:r>
      <w:r w:rsidRPr="00993C0D">
        <w:t xml:space="preserve">.1; Deneauve 1969, no. 1046, type </w:t>
      </w:r>
      <w:r w:rsidRPr="00524C6D">
        <w:rPr>
          <w:caps/>
        </w:rPr>
        <w:t xml:space="preserve">x </w:t>
      </w:r>
      <w:r w:rsidRPr="00993C0D">
        <w:t>A, pl</w:t>
      </w:r>
      <w:r w:rsidRPr="006E3E77">
        <w:t>. 95 ({{insc:</w:t>
      </w:r>
      <w:r w:rsidRPr="006E3E77">
        <w:rPr>
          <w:caps/>
        </w:rPr>
        <w:t>pvllaeni</w:t>
      </w:r>
      <w:r w:rsidRPr="006E3E77">
        <w:t xml:space="preserve">}}); Bernhard 1972, no. f.4; Bailey BM </w:t>
      </w:r>
      <w:r w:rsidRPr="006E3E77">
        <w:rPr>
          <w:caps/>
        </w:rPr>
        <w:t>iii</w:t>
      </w:r>
      <w:r w:rsidRPr="006E3E77">
        <w:t>, Q 1715, pl. 15 ({{insc:</w:t>
      </w:r>
      <w:r w:rsidRPr="006E3E77">
        <w:rPr>
          <w:caps/>
        </w:rPr>
        <w:t>avgendi</w:t>
      </w:r>
      <w:r w:rsidRPr="006E3E77">
        <w:t>}}).</w:t>
      </w:r>
      <w:r w:rsidRPr="00993C0D">
        <w:t xml:space="preserve"> A lamp in the Fitzwilliam Museum in Cambridge, acc. GR 11.1978, said to be a fake.</w:t>
      </w:r>
    </w:p>
    <w:p w14:paraId="3AFA8D03" w14:textId="77777777" w:rsidR="00C35F31" w:rsidRDefault="00C35F31" w:rsidP="00C35F31">
      <w:pPr>
        <w:spacing w:line="480" w:lineRule="auto"/>
      </w:pPr>
      <w:r>
        <w:t xml:space="preserve">Provenance: </w:t>
      </w:r>
    </w:p>
    <w:p w14:paraId="43CD6554" w14:textId="77777777" w:rsidR="00CB1566" w:rsidRDefault="00CB1566" w:rsidP="00CB1566">
      <w:pPr>
        <w:spacing w:line="480" w:lineRule="auto"/>
      </w:pPr>
      <w:r>
        <w:t>Bibliography: Unpublished.</w:t>
      </w:r>
    </w:p>
    <w:p w14:paraId="39B51644" w14:textId="77777777" w:rsidR="00CB1566" w:rsidRDefault="00CB1566" w:rsidP="00CB1566">
      <w:pPr>
        <w:spacing w:line="480" w:lineRule="auto"/>
      </w:pPr>
      <w:r>
        <w:t xml:space="preserve">Date: </w:t>
      </w:r>
      <w:r w:rsidR="004C501D" w:rsidRPr="005170AB">
        <w:rPr>
          <w:caps/>
        </w:rPr>
        <w:t>A.D.</w:t>
      </w:r>
      <w:r w:rsidR="004C501D" w:rsidRPr="00524C6D">
        <w:rPr>
          <w:caps/>
        </w:rPr>
        <w:t xml:space="preserve"> </w:t>
      </w:r>
      <w:r w:rsidR="00F35996">
        <w:t>175–230</w:t>
      </w:r>
    </w:p>
    <w:p w14:paraId="732404DE" w14:textId="77777777" w:rsidR="00CB1566" w:rsidRDefault="00CB1566" w:rsidP="00CB1566">
      <w:pPr>
        <w:spacing w:line="480" w:lineRule="auto"/>
      </w:pPr>
      <w:r>
        <w:t xml:space="preserve">Date numeric: </w:t>
      </w:r>
      <w:r w:rsidR="004C501D">
        <w:t>175; 230</w:t>
      </w:r>
    </w:p>
    <w:p w14:paraId="47DBB481" w14:textId="4FCFA1E5" w:rsidR="00332092" w:rsidRPr="00993C0D" w:rsidRDefault="00CB1566" w:rsidP="004C501D">
      <w:pPr>
        <w:spacing w:line="480" w:lineRule="auto"/>
      </w:pPr>
      <w:r>
        <w:t xml:space="preserve">Discussion: </w:t>
      </w:r>
      <w:r w:rsidR="00332092" w:rsidRPr="00993C0D">
        <w:t xml:space="preserve">Previously considered a fake, this lamp is authentic; </w:t>
      </w:r>
      <w:r w:rsidR="00332092" w:rsidRPr="00281E2E">
        <w:t xml:space="preserve">see </w:t>
      </w:r>
      <w:hyperlink r:id="rId104" w:history="1">
        <w:r w:rsidR="00332092" w:rsidRPr="00AC5714">
          <w:rPr>
            <w:rStyle w:val="Hyperlink"/>
          </w:rPr>
          <w:t>Authe</w:t>
        </w:r>
        <w:r w:rsidR="00AC5714" w:rsidRPr="00AC5714">
          <w:rPr>
            <w:rStyle w:val="Hyperlink"/>
          </w:rPr>
          <w:t>nticity of cats. 464–67 discussion</w:t>
        </w:r>
      </w:hyperlink>
      <w:r w:rsidR="00AC5714">
        <w:t>.</w:t>
      </w:r>
    </w:p>
    <w:p w14:paraId="52A89C71"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29868440"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88C65FD" w14:textId="77777777" w:rsidR="00332092" w:rsidRDefault="00332092" w:rsidP="00332092">
      <w:pPr>
        <w:pStyle w:val="Textedelespacerserv2"/>
        <w:numPr>
          <w:ilvl w:val="0"/>
          <w:numId w:val="0"/>
        </w:numPr>
        <w:spacing w:line="480" w:lineRule="auto"/>
        <w:jc w:val="left"/>
        <w:outlineLvl w:val="9"/>
        <w:rPr>
          <w:rFonts w:ascii="Palatino" w:hAnsi="Palatino"/>
        </w:rPr>
      </w:pPr>
    </w:p>
    <w:p w14:paraId="2D31737A" w14:textId="77777777" w:rsidR="003C1DA6" w:rsidRDefault="003C1DA6" w:rsidP="003C1DA6">
      <w:pPr>
        <w:spacing w:line="480" w:lineRule="auto"/>
      </w:pPr>
      <w:r>
        <w:t>Catalogue Number: 468</w:t>
      </w:r>
    </w:p>
    <w:p w14:paraId="5D27DD9E" w14:textId="77777777" w:rsidR="003C1DA6" w:rsidRDefault="003C1DA6" w:rsidP="003C1DA6">
      <w:pPr>
        <w:spacing w:line="480" w:lineRule="auto"/>
      </w:pPr>
      <w:r>
        <w:t xml:space="preserve">Inventory Number: </w:t>
      </w:r>
      <w:r w:rsidRPr="00993C0D">
        <w:t>83.</w:t>
      </w:r>
      <w:r w:rsidRPr="00524C6D">
        <w:rPr>
          <w:caps/>
        </w:rPr>
        <w:t>aq.</w:t>
      </w:r>
      <w:r w:rsidRPr="00993C0D">
        <w:t>438.243</w:t>
      </w:r>
    </w:p>
    <w:p w14:paraId="5D6DEF7B" w14:textId="77777777" w:rsidR="003C1DA6" w:rsidRDefault="003C1DA6" w:rsidP="003C1DA6">
      <w:pPr>
        <w:spacing w:line="480" w:lineRule="auto"/>
      </w:pPr>
      <w:r>
        <w:t xml:space="preserve">Dimensions: </w:t>
      </w:r>
      <w:r w:rsidRPr="00993C0D">
        <w:t>L: 14.7; W: 9.0; H: 3.4</w:t>
      </w:r>
    </w:p>
    <w:p w14:paraId="5D892FE7" w14:textId="77777777" w:rsidR="003C1DA6" w:rsidRDefault="003C1DA6" w:rsidP="003C1DA6">
      <w:pPr>
        <w:spacing w:line="480" w:lineRule="auto"/>
      </w:pPr>
      <w:r>
        <w:t xml:space="preserve">Condition and Fabric: </w:t>
      </w:r>
      <w:r w:rsidRPr="00993C0D">
        <w:t>Intact. Clay near 5YR6/6 reddish yellow, traces of glaze 2.5YR6/6 light red.</w:t>
      </w:r>
    </w:p>
    <w:p w14:paraId="72FF922C" w14:textId="77777777" w:rsidR="003C1DA6" w:rsidRDefault="001B248A" w:rsidP="003C1DA6">
      <w:pPr>
        <w:spacing w:line="480" w:lineRule="auto"/>
      </w:pPr>
      <w:r>
        <w:t xml:space="preserve">Description: Moldmade. </w:t>
      </w:r>
      <w:r w:rsidR="003C1DA6" w:rsidRPr="00993C0D">
        <w:t xml:space="preserve">Ring handle with two grooves on both upper and lower parts. Flat shoulder decorated with </w:t>
      </w:r>
      <w:r w:rsidR="003C1DA6">
        <w:t xml:space="preserve">a </w:t>
      </w:r>
      <w:r w:rsidR="003C1DA6" w:rsidRPr="00993C0D">
        <w:t xml:space="preserve">band of narrow ovolos marked off by two circular grooves. Filling-hole in upper </w:t>
      </w:r>
      <w:r w:rsidR="003C1DA6">
        <w:t>field</w:t>
      </w:r>
      <w:r w:rsidR="003C1DA6" w:rsidRPr="00993C0D">
        <w:t xml:space="preserve">. Air hole in lower. Angular-tipped volute-nozzle with bilobed motif on top; raised fleur-de-lis on </w:t>
      </w:r>
      <w:r w:rsidR="003C1DA6">
        <w:t xml:space="preserve">its </w:t>
      </w:r>
      <w:r w:rsidR="003C1DA6" w:rsidRPr="00993C0D">
        <w:t xml:space="preserve">underside. Raised base-ring consisting of three rings marked off </w:t>
      </w:r>
      <w:r w:rsidR="003C1DA6">
        <w:t>by</w:t>
      </w:r>
      <w:r w:rsidR="003C1DA6" w:rsidRPr="00993C0D">
        <w:t xml:space="preserve"> four grooves. Potter’s incuse upside-down signature </w:t>
      </w:r>
      <w:r w:rsidR="003C1DA6" w:rsidRPr="006E3E77">
        <w:t>{{insc:</w:t>
      </w:r>
      <w:r w:rsidR="003C1DA6" w:rsidRPr="006E3E77">
        <w:rPr>
          <w:caps/>
        </w:rPr>
        <w:t>vict/orini</w:t>
      </w:r>
      <w:r w:rsidR="003C1DA6" w:rsidRPr="006E3E77">
        <w:t>}}.</w:t>
      </w:r>
    </w:p>
    <w:p w14:paraId="51979958" w14:textId="1AF994E0" w:rsidR="003C1DA6" w:rsidRDefault="003C1DA6" w:rsidP="003C1DA6">
      <w:pPr>
        <w:spacing w:line="480" w:lineRule="auto"/>
      </w:pPr>
      <w:r>
        <w:t xml:space="preserve">Discus Iconography: </w:t>
      </w:r>
      <w:r w:rsidR="00CC465B">
        <w:t>A</w:t>
      </w:r>
      <w:r w:rsidR="00E72798">
        <w:t>mphitheater scene:</w:t>
      </w:r>
      <w:r w:rsidR="00CC465B">
        <w:t xml:space="preserve"> </w:t>
      </w:r>
      <w:r w:rsidR="00CC465B" w:rsidRPr="00993C0D">
        <w:t xml:space="preserve">bear attacking </w:t>
      </w:r>
      <w:r w:rsidR="00CC465B">
        <w:t xml:space="preserve">a </w:t>
      </w:r>
      <w:r w:rsidR="00CC465B" w:rsidRPr="00993C0D">
        <w:t>man falling at left, one knee on the ground; another man (</w:t>
      </w:r>
      <w:r w:rsidR="00CC465B" w:rsidRPr="00993C0D">
        <w:rPr>
          <w:i/>
        </w:rPr>
        <w:t>bestiarius</w:t>
      </w:r>
      <w:r w:rsidR="00CC465B" w:rsidRPr="00993C0D">
        <w:t xml:space="preserve">) at right </w:t>
      </w:r>
      <w:r w:rsidR="00E72798">
        <w:t>whipping the beast</w:t>
      </w:r>
      <w:r w:rsidR="00CC465B" w:rsidRPr="00993C0D">
        <w:t xml:space="preserve">, his left hand seeming to hold a cord or another whip(?); </w:t>
      </w:r>
      <w:r w:rsidR="00CC465B">
        <w:t xml:space="preserve">the </w:t>
      </w:r>
      <w:r w:rsidR="00CC465B" w:rsidRPr="00993C0D">
        <w:t>attacked man’s whip</w:t>
      </w:r>
      <w:r w:rsidR="00CC465B" w:rsidRPr="00993C0D" w:rsidDel="00321EE0">
        <w:t xml:space="preserve"> </w:t>
      </w:r>
      <w:r w:rsidR="00CC465B" w:rsidRPr="00993C0D">
        <w:t>may be below the groundline.</w:t>
      </w:r>
    </w:p>
    <w:p w14:paraId="3FE2AC72" w14:textId="77777777" w:rsidR="003C1DA6" w:rsidRDefault="003C1DA6" w:rsidP="003C1DA6">
      <w:pPr>
        <w:spacing w:line="480" w:lineRule="auto"/>
      </w:pPr>
      <w:r>
        <w:t xml:space="preserve">Type: </w:t>
      </w:r>
      <w:r w:rsidR="00CC465B" w:rsidRPr="00993C0D">
        <w:t xml:space="preserve">Deneauve </w:t>
      </w:r>
      <w:r w:rsidR="00CC465B" w:rsidRPr="00524C6D">
        <w:rPr>
          <w:caps/>
        </w:rPr>
        <w:t>x</w:t>
      </w:r>
      <w:r w:rsidR="00CC465B" w:rsidRPr="00993C0D">
        <w:t xml:space="preserve"> A; Bussière form E</w:t>
      </w:r>
      <w:r w:rsidR="00CC465B" w:rsidRPr="00524C6D">
        <w:rPr>
          <w:caps/>
        </w:rPr>
        <w:t xml:space="preserve"> i </w:t>
      </w:r>
      <w:r w:rsidR="00F35996">
        <w:t>1</w:t>
      </w:r>
    </w:p>
    <w:p w14:paraId="75FE6555" w14:textId="77777777" w:rsidR="003C1DA6" w:rsidRDefault="003C1DA6" w:rsidP="003C1DA6">
      <w:pPr>
        <w:spacing w:line="480" w:lineRule="auto"/>
      </w:pPr>
      <w:r>
        <w:t xml:space="preserve">Place of Manufacture or Origin: </w:t>
      </w:r>
      <w:r w:rsidR="00F35996">
        <w:t>North Africa</w:t>
      </w:r>
    </w:p>
    <w:p w14:paraId="3B825881" w14:textId="77777777" w:rsidR="003C1DA6" w:rsidRDefault="003C1DA6" w:rsidP="003C1DA6">
      <w:pPr>
        <w:spacing w:line="480" w:lineRule="auto"/>
      </w:pPr>
      <w:r>
        <w:t xml:space="preserve">Parallels: </w:t>
      </w:r>
      <w:r w:rsidR="00CC465B">
        <w:t>(I</w:t>
      </w:r>
      <w:r w:rsidR="00CC465B" w:rsidRPr="00993C0D">
        <w:t>dentical) Deneauve 1969, no. 1056, pl. 45.</w:t>
      </w:r>
    </w:p>
    <w:p w14:paraId="390078AB" w14:textId="77777777" w:rsidR="00C35F31" w:rsidRDefault="00C35F31" w:rsidP="00C35F31">
      <w:pPr>
        <w:spacing w:line="480" w:lineRule="auto"/>
      </w:pPr>
      <w:r>
        <w:t xml:space="preserve">Provenance: </w:t>
      </w:r>
    </w:p>
    <w:p w14:paraId="128A12A0" w14:textId="77777777" w:rsidR="003C1DA6" w:rsidRDefault="003C1DA6" w:rsidP="003C1DA6">
      <w:pPr>
        <w:spacing w:line="480" w:lineRule="auto"/>
      </w:pPr>
      <w:r>
        <w:t>Bibliography: Unpublished.</w:t>
      </w:r>
    </w:p>
    <w:p w14:paraId="55F93BB9" w14:textId="77777777" w:rsidR="003C1DA6" w:rsidRDefault="003C1DA6" w:rsidP="003C1DA6">
      <w:pPr>
        <w:spacing w:line="480" w:lineRule="auto"/>
      </w:pPr>
      <w:r>
        <w:t xml:space="preserve">Date: </w:t>
      </w:r>
      <w:r w:rsidR="00CC465B" w:rsidRPr="005170AB">
        <w:rPr>
          <w:caps/>
        </w:rPr>
        <w:t>A.D.</w:t>
      </w:r>
      <w:r w:rsidR="00CC465B" w:rsidRPr="00524C6D">
        <w:rPr>
          <w:caps/>
        </w:rPr>
        <w:t xml:space="preserve"> </w:t>
      </w:r>
      <w:r w:rsidR="00F35996">
        <w:t>175–230</w:t>
      </w:r>
    </w:p>
    <w:p w14:paraId="5574F981" w14:textId="77777777" w:rsidR="003C1DA6" w:rsidRDefault="003C1DA6" w:rsidP="003C1DA6">
      <w:pPr>
        <w:spacing w:line="480" w:lineRule="auto"/>
      </w:pPr>
      <w:r>
        <w:t xml:space="preserve">Date numeric: </w:t>
      </w:r>
      <w:r w:rsidR="00CC465B">
        <w:t>175; 230</w:t>
      </w:r>
    </w:p>
    <w:p w14:paraId="0394A6C7"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78CEDCC2"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2F7EEB8" w14:textId="77777777" w:rsidR="00332092" w:rsidRDefault="00332092" w:rsidP="00332092">
      <w:pPr>
        <w:pStyle w:val="Textedelespacerserv2"/>
        <w:numPr>
          <w:ilvl w:val="0"/>
          <w:numId w:val="0"/>
        </w:numPr>
        <w:spacing w:line="480" w:lineRule="auto"/>
        <w:jc w:val="left"/>
        <w:outlineLvl w:val="9"/>
        <w:rPr>
          <w:rFonts w:ascii="Palatino" w:hAnsi="Palatino"/>
        </w:rPr>
      </w:pPr>
    </w:p>
    <w:p w14:paraId="6C8DE694" w14:textId="77777777" w:rsidR="001E6398" w:rsidRDefault="001E6398" w:rsidP="001E6398">
      <w:pPr>
        <w:spacing w:line="480" w:lineRule="auto"/>
      </w:pPr>
      <w:r>
        <w:t>Catalogue Number: 469</w:t>
      </w:r>
    </w:p>
    <w:p w14:paraId="1AD39E86" w14:textId="77777777" w:rsidR="001E6398" w:rsidRDefault="001E6398" w:rsidP="001E6398">
      <w:pPr>
        <w:spacing w:line="480" w:lineRule="auto"/>
      </w:pPr>
      <w:r>
        <w:t xml:space="preserve">Inventory Number: </w:t>
      </w:r>
      <w:r w:rsidRPr="00993C0D">
        <w:t>83.</w:t>
      </w:r>
      <w:r w:rsidRPr="00524C6D">
        <w:rPr>
          <w:caps/>
        </w:rPr>
        <w:t>aq.</w:t>
      </w:r>
      <w:r w:rsidRPr="00993C0D">
        <w:t>377.247</w:t>
      </w:r>
    </w:p>
    <w:p w14:paraId="43753DBE" w14:textId="77777777" w:rsidR="001E6398" w:rsidRDefault="001E6398" w:rsidP="001E6398">
      <w:pPr>
        <w:spacing w:line="480" w:lineRule="auto"/>
      </w:pPr>
      <w:r>
        <w:t xml:space="preserve">Dimensions: </w:t>
      </w:r>
      <w:r w:rsidRPr="00993C0D">
        <w:t>L: 14.8; W: 9.2; H: 3.4</w:t>
      </w:r>
    </w:p>
    <w:p w14:paraId="03CE6B4F" w14:textId="77777777" w:rsidR="001E6398" w:rsidRDefault="001E6398" w:rsidP="001E6398">
      <w:pPr>
        <w:spacing w:line="480" w:lineRule="auto"/>
      </w:pPr>
      <w:r>
        <w:t xml:space="preserve">Condition and Fabric: </w:t>
      </w:r>
      <w:r w:rsidRPr="00993C0D">
        <w:t>Thin crack between nozzle and discus; nozzle and lower volutes much restored; overpaint. Clay near 7.5YR7/4 pink, glaze mostly 7.5YR6/4 light reddish brown.</w:t>
      </w:r>
    </w:p>
    <w:p w14:paraId="20F75B8A" w14:textId="2685C23A" w:rsidR="001E6398" w:rsidRDefault="001E6398" w:rsidP="001E6398">
      <w:pPr>
        <w:spacing w:line="480" w:lineRule="auto"/>
      </w:pPr>
      <w:r>
        <w:t xml:space="preserve">Description: </w:t>
      </w:r>
      <w:r w:rsidRPr="00993C0D">
        <w:t>Moldmade, from plaster mold. Ring handle. Shoulder: Loeschcke form</w:t>
      </w:r>
      <w:r w:rsidRPr="00524C6D">
        <w:rPr>
          <w:caps/>
        </w:rPr>
        <w:t xml:space="preserve"> vii </w:t>
      </w:r>
      <w:r w:rsidRPr="00993C0D">
        <w:t xml:space="preserve">a. Central filling-hole. Small air hole in lower </w:t>
      </w:r>
      <w:r>
        <w:t>field</w:t>
      </w:r>
      <w:r w:rsidRPr="00993C0D">
        <w:t>. Angular-tipped volute-nozzle; under nozzle</w:t>
      </w:r>
      <w:r w:rsidR="00142257">
        <w:t>,</w:t>
      </w:r>
      <w:r w:rsidRPr="00993C0D" w:rsidDel="00060E0C">
        <w:t xml:space="preserve"> </w:t>
      </w:r>
      <w:r w:rsidRPr="00993C0D">
        <w:t>volute-knobs joined by ridge. Base: three concentric rings.</w:t>
      </w:r>
    </w:p>
    <w:p w14:paraId="4C7F8C8E" w14:textId="77777777" w:rsidR="001E6398" w:rsidRDefault="001E6398" w:rsidP="001E6398">
      <w:pPr>
        <w:spacing w:line="480" w:lineRule="auto"/>
      </w:pPr>
      <w:r>
        <w:t>Discus Iconography: F</w:t>
      </w:r>
      <w:r w:rsidRPr="00993C0D">
        <w:t xml:space="preserve">ig and three radishes on </w:t>
      </w:r>
      <w:r>
        <w:t xml:space="preserve">a </w:t>
      </w:r>
      <w:r w:rsidRPr="00993C0D">
        <w:t xml:space="preserve">shelf in upper </w:t>
      </w:r>
      <w:r>
        <w:t>field</w:t>
      </w:r>
      <w:r w:rsidRPr="00993C0D">
        <w:t xml:space="preserve">; in lower </w:t>
      </w:r>
      <w:r>
        <w:t>field</w:t>
      </w:r>
      <w:r w:rsidRPr="00993C0D">
        <w:t xml:space="preserve">, </w:t>
      </w:r>
      <w:r>
        <w:t xml:space="preserve">a </w:t>
      </w:r>
      <w:r w:rsidRPr="00993C0D">
        <w:t xml:space="preserve">big round loaf of bread on </w:t>
      </w:r>
      <w:r>
        <w:t xml:space="preserve">a </w:t>
      </w:r>
      <w:r w:rsidRPr="00993C0D">
        <w:t xml:space="preserve">square tray between </w:t>
      </w:r>
      <w:r>
        <w:t xml:space="preserve">an </w:t>
      </w:r>
      <w:r w:rsidRPr="00993C0D">
        <w:t xml:space="preserve">artichoke or </w:t>
      </w:r>
      <w:r>
        <w:t xml:space="preserve">an </w:t>
      </w:r>
      <w:r w:rsidRPr="00993C0D">
        <w:t xml:space="preserve">unidentified vegetable at left and </w:t>
      </w:r>
      <w:r>
        <w:t xml:space="preserve">a </w:t>
      </w:r>
      <w:r w:rsidRPr="00993C0D">
        <w:t xml:space="preserve">napkin at right, perhaps representing victuals of </w:t>
      </w:r>
      <w:r w:rsidRPr="00993C0D">
        <w:rPr>
          <w:i/>
        </w:rPr>
        <w:t>sportula.</w:t>
      </w:r>
    </w:p>
    <w:p w14:paraId="5440121B" w14:textId="77777777" w:rsidR="001E6398" w:rsidRDefault="001E6398" w:rsidP="001E6398">
      <w:pPr>
        <w:spacing w:line="480" w:lineRule="auto"/>
      </w:pPr>
      <w:r>
        <w:t xml:space="preserve">Type: </w:t>
      </w:r>
      <w:r w:rsidRPr="00993C0D">
        <w:t xml:space="preserve">Deneauve </w:t>
      </w:r>
      <w:r w:rsidRPr="00524C6D">
        <w:rPr>
          <w:caps/>
        </w:rPr>
        <w:t>x</w:t>
      </w:r>
      <w:r w:rsidRPr="00993C0D">
        <w:t xml:space="preserve"> A; Bussière form E</w:t>
      </w:r>
      <w:r w:rsidRPr="00524C6D">
        <w:rPr>
          <w:caps/>
        </w:rPr>
        <w:t xml:space="preserve"> i </w:t>
      </w:r>
      <w:r w:rsidR="00F35996">
        <w:t>1</w:t>
      </w:r>
    </w:p>
    <w:p w14:paraId="39036C94" w14:textId="77777777" w:rsidR="001E6398" w:rsidRDefault="001E6398" w:rsidP="001E6398">
      <w:pPr>
        <w:spacing w:line="480" w:lineRule="auto"/>
      </w:pPr>
      <w:r>
        <w:t xml:space="preserve">Place of Manufacture or Origin: </w:t>
      </w:r>
      <w:r w:rsidR="00F35996">
        <w:t>Tunisia</w:t>
      </w:r>
    </w:p>
    <w:p w14:paraId="53692A47" w14:textId="77777777" w:rsidR="001E6398" w:rsidRDefault="001E6398" w:rsidP="001E6398">
      <w:pPr>
        <w:spacing w:line="480" w:lineRule="auto"/>
      </w:pPr>
      <w:r>
        <w:t>Parallels: (I</w:t>
      </w:r>
      <w:r w:rsidRPr="00993C0D">
        <w:t>dentical) Deneauve 1969, no. 1041, pl. 94. For other and different discus decors showing vegetables, see Loeschcke 1919, no. 466, pl. 11; Leibundgut 1977, nos. 153–55, pl. 35; Kirsch 2002, pl. 11.</w:t>
      </w:r>
    </w:p>
    <w:p w14:paraId="62220406" w14:textId="77777777" w:rsidR="00C35F31" w:rsidRDefault="00C35F31" w:rsidP="00C35F31">
      <w:pPr>
        <w:spacing w:line="480" w:lineRule="auto"/>
      </w:pPr>
      <w:r>
        <w:t xml:space="preserve">Provenance: </w:t>
      </w:r>
    </w:p>
    <w:p w14:paraId="0487CEB2" w14:textId="77777777" w:rsidR="001E6398" w:rsidRDefault="001E6398" w:rsidP="001E6398">
      <w:pPr>
        <w:spacing w:line="480" w:lineRule="auto"/>
      </w:pPr>
      <w:r>
        <w:t>Bibliography: Unpublished.</w:t>
      </w:r>
    </w:p>
    <w:p w14:paraId="69114187" w14:textId="77777777" w:rsidR="001E6398" w:rsidRDefault="001E6398" w:rsidP="001E6398">
      <w:pPr>
        <w:spacing w:line="480" w:lineRule="auto"/>
      </w:pPr>
      <w:r>
        <w:t xml:space="preserve">Date: </w:t>
      </w:r>
      <w:r w:rsidRPr="005170AB">
        <w:rPr>
          <w:caps/>
        </w:rPr>
        <w:t>A.D.</w:t>
      </w:r>
      <w:r w:rsidRPr="00524C6D">
        <w:rPr>
          <w:caps/>
        </w:rPr>
        <w:t xml:space="preserve"> </w:t>
      </w:r>
      <w:r w:rsidR="00F35996">
        <w:t>175–230</w:t>
      </w:r>
    </w:p>
    <w:p w14:paraId="560BC117" w14:textId="77777777" w:rsidR="001E6398" w:rsidRDefault="001E6398" w:rsidP="001E6398">
      <w:pPr>
        <w:spacing w:line="480" w:lineRule="auto"/>
      </w:pPr>
      <w:r>
        <w:t>Date numeric: 175; 230</w:t>
      </w:r>
    </w:p>
    <w:p w14:paraId="1BFB8286"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1ACB0920"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A29DE2C" w14:textId="77777777" w:rsidR="00332092" w:rsidRDefault="00332092" w:rsidP="00332092">
      <w:pPr>
        <w:pStyle w:val="Textedelespacerserv2"/>
        <w:numPr>
          <w:ilvl w:val="0"/>
          <w:numId w:val="0"/>
        </w:numPr>
        <w:spacing w:line="480" w:lineRule="auto"/>
        <w:jc w:val="left"/>
        <w:outlineLvl w:val="9"/>
        <w:rPr>
          <w:rFonts w:ascii="Palatino" w:hAnsi="Palatino"/>
        </w:rPr>
      </w:pPr>
    </w:p>
    <w:p w14:paraId="333D3E1D" w14:textId="77777777" w:rsidR="004B6A45" w:rsidRDefault="004B6A45" w:rsidP="004B6A45">
      <w:pPr>
        <w:spacing w:line="480" w:lineRule="auto"/>
      </w:pPr>
      <w:r>
        <w:t>Catalogue Number: 470</w:t>
      </w:r>
    </w:p>
    <w:p w14:paraId="4F84A963" w14:textId="77777777" w:rsidR="004B6A45" w:rsidRDefault="004B6A45" w:rsidP="004B6A45">
      <w:pPr>
        <w:spacing w:line="480" w:lineRule="auto"/>
      </w:pPr>
      <w:r>
        <w:t xml:space="preserve">Inventory Number: </w:t>
      </w:r>
      <w:r w:rsidRPr="00993C0D">
        <w:t>83.</w:t>
      </w:r>
      <w:r w:rsidRPr="00524C6D">
        <w:rPr>
          <w:caps/>
        </w:rPr>
        <w:t>aq.</w:t>
      </w:r>
      <w:r w:rsidRPr="00993C0D">
        <w:t>438.246</w:t>
      </w:r>
    </w:p>
    <w:p w14:paraId="2F63266A" w14:textId="77777777" w:rsidR="004B6A45" w:rsidRDefault="004B6A45" w:rsidP="004B6A45">
      <w:pPr>
        <w:spacing w:line="480" w:lineRule="auto"/>
      </w:pPr>
      <w:r>
        <w:t xml:space="preserve">Dimensions: </w:t>
      </w:r>
      <w:r w:rsidRPr="00993C0D">
        <w:t>L: 14.1; W: 8.3; H: 3.6</w:t>
      </w:r>
    </w:p>
    <w:p w14:paraId="09C5761F" w14:textId="77777777" w:rsidR="004B6A45" w:rsidRDefault="004B6A45" w:rsidP="004B6A45">
      <w:pPr>
        <w:spacing w:line="480" w:lineRule="auto"/>
      </w:pPr>
      <w:r>
        <w:t xml:space="preserve">Condition and Fabric: </w:t>
      </w:r>
      <w:r w:rsidRPr="00993C0D">
        <w:t>Thin crack between nozzle and discus; lower half overpainted. Clay 2.5YR5/6 red, glaze near 2.5YR6/6 light red.</w:t>
      </w:r>
    </w:p>
    <w:p w14:paraId="77512CEB" w14:textId="77777777" w:rsidR="004B6A45" w:rsidRDefault="004B6A45" w:rsidP="004B6A45">
      <w:pPr>
        <w:spacing w:line="480" w:lineRule="auto"/>
      </w:pPr>
      <w:r>
        <w:t xml:space="preserve">Description: </w:t>
      </w:r>
      <w:r w:rsidRPr="00993C0D">
        <w:t>Moldmade, from plaster mold. Ring handle with two grooves on upper part. Shoulder: Loeschcke form</w:t>
      </w:r>
      <w:r w:rsidRPr="00524C6D">
        <w:rPr>
          <w:caps/>
        </w:rPr>
        <w:t xml:space="preserve"> vii </w:t>
      </w:r>
      <w:r w:rsidRPr="00993C0D">
        <w:t xml:space="preserve">a. Central filling-hole. Air hole in lower </w:t>
      </w:r>
      <w:r>
        <w:t>field</w:t>
      </w:r>
      <w:r w:rsidRPr="00993C0D">
        <w:t xml:space="preserve">. Angular-tipped volute-nozzle; under </w:t>
      </w:r>
      <w:r>
        <w:t>it</w:t>
      </w:r>
      <w:r w:rsidRPr="00993C0D">
        <w:t xml:space="preserve">, </w:t>
      </w:r>
      <w:r>
        <w:t xml:space="preserve">a </w:t>
      </w:r>
      <w:r w:rsidRPr="00993C0D">
        <w:t xml:space="preserve">thick rounded ridge connecting </w:t>
      </w:r>
      <w:r>
        <w:t xml:space="preserve">the </w:t>
      </w:r>
      <w:r w:rsidRPr="00993C0D">
        <w:t>volutes.</w:t>
      </w:r>
      <w:r w:rsidRPr="004465AB">
        <w:t xml:space="preserve"> </w:t>
      </w:r>
      <w:r w:rsidRPr="00993C0D">
        <w:t>Raised base-ring marked off by two rings.</w:t>
      </w:r>
    </w:p>
    <w:p w14:paraId="00353347" w14:textId="77777777" w:rsidR="004B6A45" w:rsidRDefault="004B6A45" w:rsidP="004B6A45">
      <w:pPr>
        <w:spacing w:line="480" w:lineRule="auto"/>
      </w:pPr>
      <w:r>
        <w:t>Discus Iconography: A</w:t>
      </w:r>
      <w:r w:rsidRPr="00993C0D">
        <w:t xml:space="preserve">t left, </w:t>
      </w:r>
      <w:r>
        <w:t xml:space="preserve">a </w:t>
      </w:r>
      <w:r w:rsidRPr="00993C0D">
        <w:t xml:space="preserve">piece of furniture or </w:t>
      </w:r>
      <w:r w:rsidRPr="00993C0D">
        <w:rPr>
          <w:i/>
        </w:rPr>
        <w:t>cista</w:t>
      </w:r>
      <w:r w:rsidRPr="00993C0D">
        <w:t>(?)</w:t>
      </w:r>
      <w:r>
        <w:t xml:space="preserve"> with </w:t>
      </w:r>
      <w:r w:rsidRPr="00993C0D">
        <w:t xml:space="preserve">a </w:t>
      </w:r>
      <w:r>
        <w:t xml:space="preserve">coiled-up </w:t>
      </w:r>
      <w:r w:rsidRPr="00993C0D">
        <w:t xml:space="preserve">snake on top; facing it at right, an unclear conical figure raised on a square unidentified base; three radishes in foreground; second unclear shape in upper </w:t>
      </w:r>
      <w:r>
        <w:t>field</w:t>
      </w:r>
      <w:r w:rsidRPr="00993C0D">
        <w:t xml:space="preserve"> of discus, possibly </w:t>
      </w:r>
      <w:r>
        <w:t xml:space="preserve">a </w:t>
      </w:r>
      <w:r w:rsidRPr="00993C0D">
        <w:t>fruit(?).</w:t>
      </w:r>
    </w:p>
    <w:p w14:paraId="13FCE0AB" w14:textId="77777777" w:rsidR="004B6A45" w:rsidRDefault="004B6A45" w:rsidP="004B6A45">
      <w:pPr>
        <w:spacing w:line="480" w:lineRule="auto"/>
      </w:pPr>
      <w:r>
        <w:t xml:space="preserve">Type: </w:t>
      </w:r>
      <w:r w:rsidRPr="00993C0D">
        <w:t xml:space="preserve">Deneauve </w:t>
      </w:r>
      <w:r w:rsidRPr="00524C6D">
        <w:rPr>
          <w:caps/>
        </w:rPr>
        <w:t>x</w:t>
      </w:r>
      <w:r w:rsidRPr="00993C0D">
        <w:t xml:space="preserve"> A; Bussière form E</w:t>
      </w:r>
      <w:r w:rsidRPr="00524C6D">
        <w:rPr>
          <w:caps/>
        </w:rPr>
        <w:t xml:space="preserve"> i </w:t>
      </w:r>
      <w:r w:rsidR="00F35996">
        <w:t>1</w:t>
      </w:r>
    </w:p>
    <w:p w14:paraId="6743CA99" w14:textId="77777777" w:rsidR="004B6A45" w:rsidRDefault="004B6A45" w:rsidP="004B6A45">
      <w:pPr>
        <w:spacing w:line="480" w:lineRule="auto"/>
      </w:pPr>
      <w:r>
        <w:t xml:space="preserve">Place of Manufacture or Origin: </w:t>
      </w:r>
      <w:r w:rsidR="00F35996">
        <w:t>North Africa</w:t>
      </w:r>
    </w:p>
    <w:p w14:paraId="2EC04CEB" w14:textId="77777777" w:rsidR="004B6A45" w:rsidRDefault="004B6A45" w:rsidP="004B6A45">
      <w:pPr>
        <w:spacing w:line="480" w:lineRule="auto"/>
      </w:pPr>
      <w:r>
        <w:t xml:space="preserve">Parallels: </w:t>
      </w:r>
      <w:r w:rsidRPr="00993C0D">
        <w:t>None found. Same body shape (shoulder and nozzle) as Deneauve 1969, no. 1041.</w:t>
      </w:r>
    </w:p>
    <w:p w14:paraId="4E013418" w14:textId="77777777" w:rsidR="00C35F31" w:rsidRDefault="00C35F31" w:rsidP="00C35F31">
      <w:pPr>
        <w:spacing w:line="480" w:lineRule="auto"/>
      </w:pPr>
      <w:r>
        <w:t xml:space="preserve">Provenance: </w:t>
      </w:r>
    </w:p>
    <w:p w14:paraId="2253B0A9" w14:textId="77777777" w:rsidR="004B6A45" w:rsidRDefault="004B6A45" w:rsidP="004B6A45">
      <w:pPr>
        <w:spacing w:line="480" w:lineRule="auto"/>
      </w:pPr>
      <w:r>
        <w:t>Bibliography: Unpublished.</w:t>
      </w:r>
    </w:p>
    <w:p w14:paraId="7FACFC56" w14:textId="77777777" w:rsidR="004B6A45" w:rsidRDefault="004B6A45" w:rsidP="004B6A45">
      <w:pPr>
        <w:spacing w:line="480" w:lineRule="auto"/>
      </w:pPr>
      <w:r>
        <w:t xml:space="preserve">Date: </w:t>
      </w:r>
      <w:r w:rsidRPr="005170AB">
        <w:rPr>
          <w:caps/>
        </w:rPr>
        <w:t>A.D.</w:t>
      </w:r>
      <w:r w:rsidRPr="00524C6D">
        <w:rPr>
          <w:caps/>
        </w:rPr>
        <w:t xml:space="preserve"> </w:t>
      </w:r>
      <w:r w:rsidR="00F35996">
        <w:t>175–230</w:t>
      </w:r>
    </w:p>
    <w:p w14:paraId="2A59713F" w14:textId="77777777" w:rsidR="004B6A45" w:rsidRDefault="004B6A45" w:rsidP="004B6A45">
      <w:pPr>
        <w:spacing w:line="480" w:lineRule="auto"/>
      </w:pPr>
      <w:r>
        <w:t>Date numeric: 175; 230</w:t>
      </w:r>
    </w:p>
    <w:p w14:paraId="445A370F"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53FF04A1"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9616795" w14:textId="77777777" w:rsidR="00332092" w:rsidRDefault="00332092" w:rsidP="00332092">
      <w:pPr>
        <w:pStyle w:val="Textedelespacerserv2"/>
        <w:numPr>
          <w:ilvl w:val="0"/>
          <w:numId w:val="0"/>
        </w:numPr>
        <w:spacing w:line="480" w:lineRule="auto"/>
        <w:jc w:val="left"/>
        <w:outlineLvl w:val="9"/>
        <w:rPr>
          <w:rFonts w:ascii="Palatino" w:hAnsi="Palatino"/>
        </w:rPr>
      </w:pPr>
    </w:p>
    <w:p w14:paraId="28CFA9D4" w14:textId="77777777" w:rsidR="009E3560" w:rsidRDefault="009E3560" w:rsidP="009E3560">
      <w:pPr>
        <w:spacing w:line="480" w:lineRule="auto"/>
      </w:pPr>
      <w:r>
        <w:t>Catalogue Number: 471</w:t>
      </w:r>
    </w:p>
    <w:p w14:paraId="41B2F6AB" w14:textId="77777777" w:rsidR="009E3560" w:rsidRDefault="009E3560" w:rsidP="009E3560">
      <w:pPr>
        <w:spacing w:line="480" w:lineRule="auto"/>
      </w:pPr>
      <w:r>
        <w:t xml:space="preserve">Inventory Number: </w:t>
      </w:r>
      <w:r w:rsidRPr="00993C0D">
        <w:t>83.</w:t>
      </w:r>
      <w:r w:rsidRPr="00524C6D">
        <w:rPr>
          <w:caps/>
        </w:rPr>
        <w:t>aq.</w:t>
      </w:r>
      <w:r w:rsidRPr="00993C0D">
        <w:t>377.79</w:t>
      </w:r>
    </w:p>
    <w:p w14:paraId="09ADD0FF" w14:textId="77777777" w:rsidR="009E3560" w:rsidRDefault="009E3560" w:rsidP="009E3560">
      <w:pPr>
        <w:spacing w:line="480" w:lineRule="auto"/>
      </w:pPr>
      <w:r>
        <w:t xml:space="preserve">Dimensions: </w:t>
      </w:r>
      <w:r w:rsidRPr="00993C0D">
        <w:t>L: 10.3; W: 6.0; H: 2.5</w:t>
      </w:r>
    </w:p>
    <w:p w14:paraId="6C377610" w14:textId="77777777" w:rsidR="009E3560" w:rsidRDefault="009E3560" w:rsidP="009E3560">
      <w:pPr>
        <w:spacing w:line="480" w:lineRule="auto"/>
      </w:pPr>
      <w:r>
        <w:t xml:space="preserve">Condition and Fabric: </w:t>
      </w:r>
      <w:r w:rsidRPr="00993C0D">
        <w:t>Intact. Clay 7.5YR6/6 reddish yellow, uneven worn glaze 5YR5/6 yellowish red, with darker spots.</w:t>
      </w:r>
    </w:p>
    <w:p w14:paraId="26B94331" w14:textId="61D24F69" w:rsidR="009E3560" w:rsidRDefault="009E3560" w:rsidP="009E3560">
      <w:pPr>
        <w:spacing w:line="480" w:lineRule="auto"/>
      </w:pPr>
      <w:r>
        <w:t xml:space="preserve">Description: </w:t>
      </w:r>
      <w:r w:rsidRPr="00993C0D">
        <w:t xml:space="preserve">Moldmade, from plaster mold. Ring handle with two grooves on upper part and one on lower. Body with tapering sides. Shoulder separated from concave discus by </w:t>
      </w:r>
      <w:r>
        <w:t xml:space="preserve">a </w:t>
      </w:r>
      <w:r w:rsidRPr="00993C0D">
        <w:t xml:space="preserve">molding. Central filling-hole. Small air hole </w:t>
      </w:r>
      <w:r>
        <w:t>i</w:t>
      </w:r>
      <w:r w:rsidRPr="00993C0D">
        <w:t xml:space="preserve">n </w:t>
      </w:r>
      <w:r w:rsidR="00142257">
        <w:t>right</w:t>
      </w:r>
      <w:r w:rsidRPr="00993C0D">
        <w:t xml:space="preserve"> </w:t>
      </w:r>
      <w:r>
        <w:t>field</w:t>
      </w:r>
      <w:r w:rsidRPr="00993C0D">
        <w:t>. Angular-tippped</w:t>
      </w:r>
      <w:r w:rsidRPr="00993C0D" w:rsidDel="00060E0C">
        <w:t xml:space="preserve"> </w:t>
      </w:r>
      <w:r w:rsidRPr="00993C0D">
        <w:t>volute-nozzle; unclear relief decor on nozzle top. Flat base-ring marked off by two grooves.</w:t>
      </w:r>
    </w:p>
    <w:p w14:paraId="2C53808D" w14:textId="77777777" w:rsidR="009E3560" w:rsidRDefault="009E3560" w:rsidP="009E3560">
      <w:pPr>
        <w:spacing w:line="480" w:lineRule="auto"/>
      </w:pPr>
      <w:r>
        <w:t>Discus Iconography: Plain discus.</w:t>
      </w:r>
    </w:p>
    <w:p w14:paraId="1A775B38" w14:textId="77777777" w:rsidR="009E3560" w:rsidRDefault="009E3560" w:rsidP="009E3560">
      <w:pPr>
        <w:spacing w:line="480" w:lineRule="auto"/>
      </w:pPr>
      <w:r>
        <w:t xml:space="preserve">Type: </w:t>
      </w:r>
      <w:r w:rsidRPr="00993C0D">
        <w:t xml:space="preserve">Deneauve </w:t>
      </w:r>
      <w:r w:rsidRPr="00524C6D">
        <w:rPr>
          <w:caps/>
        </w:rPr>
        <w:t>x</w:t>
      </w:r>
      <w:r w:rsidRPr="00993C0D">
        <w:t xml:space="preserve"> A; Bussière form E</w:t>
      </w:r>
      <w:r w:rsidRPr="00524C6D">
        <w:rPr>
          <w:caps/>
        </w:rPr>
        <w:t xml:space="preserve"> i </w:t>
      </w:r>
      <w:r w:rsidR="00690317">
        <w:t>1</w:t>
      </w:r>
    </w:p>
    <w:p w14:paraId="6FF33D72" w14:textId="77777777" w:rsidR="009E3560" w:rsidRDefault="009E3560" w:rsidP="009E3560">
      <w:pPr>
        <w:spacing w:line="480" w:lineRule="auto"/>
      </w:pPr>
      <w:r>
        <w:t xml:space="preserve">Place of Manufacture or Origin: </w:t>
      </w:r>
      <w:r w:rsidR="00690317">
        <w:t>North Africa</w:t>
      </w:r>
    </w:p>
    <w:p w14:paraId="618930E7" w14:textId="77777777" w:rsidR="009E3560" w:rsidRDefault="009E3560" w:rsidP="009E3560">
      <w:pPr>
        <w:spacing w:line="480" w:lineRule="auto"/>
      </w:pPr>
      <w:r>
        <w:t xml:space="preserve">Parallels: None </w:t>
      </w:r>
      <w:r w:rsidRPr="00993C0D">
        <w:t>found.</w:t>
      </w:r>
    </w:p>
    <w:p w14:paraId="1F38555C" w14:textId="77777777" w:rsidR="00C35F31" w:rsidRDefault="00C35F31" w:rsidP="00C35F31">
      <w:pPr>
        <w:spacing w:line="480" w:lineRule="auto"/>
      </w:pPr>
      <w:r>
        <w:t xml:space="preserve">Provenance: </w:t>
      </w:r>
    </w:p>
    <w:p w14:paraId="6725FCBC" w14:textId="77777777" w:rsidR="009E3560" w:rsidRDefault="009E3560" w:rsidP="009E3560">
      <w:pPr>
        <w:spacing w:line="480" w:lineRule="auto"/>
      </w:pPr>
      <w:r>
        <w:t>Bibliography: Unpublished.</w:t>
      </w:r>
    </w:p>
    <w:p w14:paraId="375DAAF0" w14:textId="77777777" w:rsidR="009E3560" w:rsidRDefault="009E3560" w:rsidP="009E3560">
      <w:pPr>
        <w:spacing w:line="480" w:lineRule="auto"/>
      </w:pPr>
      <w:r>
        <w:t xml:space="preserve">Date: </w:t>
      </w:r>
      <w:r w:rsidRPr="00993C0D">
        <w:t>First half of third century</w:t>
      </w:r>
      <w:r w:rsidRPr="00524C6D">
        <w:rPr>
          <w:caps/>
        </w:rPr>
        <w:t xml:space="preserve"> </w:t>
      </w:r>
      <w:r w:rsidRPr="005170AB">
        <w:rPr>
          <w:caps/>
        </w:rPr>
        <w:t>A.D.</w:t>
      </w:r>
      <w:r w:rsidRPr="00524C6D">
        <w:rPr>
          <w:caps/>
        </w:rPr>
        <w:t>(</w:t>
      </w:r>
      <w:r w:rsidR="00690317">
        <w:t>?)</w:t>
      </w:r>
    </w:p>
    <w:p w14:paraId="1F738F95" w14:textId="77777777" w:rsidR="009E3560" w:rsidRDefault="009E3560" w:rsidP="009E3560">
      <w:pPr>
        <w:spacing w:line="480" w:lineRule="auto"/>
      </w:pPr>
      <w:r>
        <w:t>Date numeric: 200; 250</w:t>
      </w:r>
    </w:p>
    <w:p w14:paraId="2F580B2A" w14:textId="77777777" w:rsidR="00332092" w:rsidRPr="00993C0D" w:rsidRDefault="00332092" w:rsidP="00332092">
      <w:pPr>
        <w:pStyle w:val="Textedelespacerserv2"/>
        <w:numPr>
          <w:ilvl w:val="0"/>
          <w:numId w:val="0"/>
        </w:numPr>
        <w:spacing w:line="480" w:lineRule="auto"/>
        <w:jc w:val="left"/>
        <w:outlineLvl w:val="9"/>
        <w:rPr>
          <w:rFonts w:ascii="Palatino" w:hAnsi="Palatino"/>
        </w:rPr>
      </w:pPr>
    </w:p>
    <w:p w14:paraId="5FB12166" w14:textId="77777777" w:rsidR="006C625F" w:rsidRPr="0049195C" w:rsidRDefault="006C625F" w:rsidP="006C625F">
      <w:pPr>
        <w:pStyle w:val="Textedelespacerserv2"/>
        <w:numPr>
          <w:ilvl w:val="0"/>
          <w:numId w:val="0"/>
        </w:numPr>
        <w:spacing w:line="480" w:lineRule="auto"/>
        <w:jc w:val="left"/>
        <w:outlineLvl w:val="9"/>
        <w:rPr>
          <w:rFonts w:ascii="Palatino" w:hAnsi="Palatino"/>
        </w:rPr>
      </w:pPr>
      <w:r w:rsidRPr="0049195C">
        <w:rPr>
          <w:rFonts w:ascii="Palatino" w:hAnsi="Palatino"/>
        </w:rPr>
        <w:t>———</w:t>
      </w:r>
    </w:p>
    <w:p w14:paraId="295B2969" w14:textId="77777777" w:rsidR="006C625F" w:rsidRDefault="006C625F" w:rsidP="006C625F">
      <w:pPr>
        <w:pStyle w:val="Textedelespacerserv2"/>
        <w:numPr>
          <w:ilvl w:val="0"/>
          <w:numId w:val="0"/>
        </w:numPr>
        <w:spacing w:line="480" w:lineRule="auto"/>
        <w:jc w:val="left"/>
        <w:outlineLvl w:val="9"/>
        <w:rPr>
          <w:rFonts w:ascii="Palatino" w:hAnsi="Palatino"/>
        </w:rPr>
      </w:pPr>
    </w:p>
    <w:p w14:paraId="29507571" w14:textId="77777777" w:rsidR="00245088" w:rsidRDefault="00245088" w:rsidP="00245088">
      <w:pPr>
        <w:spacing w:line="480" w:lineRule="auto"/>
      </w:pPr>
      <w:r>
        <w:t>Catalogue Number: 472</w:t>
      </w:r>
    </w:p>
    <w:p w14:paraId="0EB630CB" w14:textId="77777777" w:rsidR="00245088" w:rsidRDefault="00245088" w:rsidP="00245088">
      <w:pPr>
        <w:spacing w:line="480" w:lineRule="auto"/>
      </w:pPr>
      <w:r>
        <w:t xml:space="preserve">Inventory Number: </w:t>
      </w:r>
      <w:r w:rsidRPr="00993C0D">
        <w:t>83.</w:t>
      </w:r>
      <w:r w:rsidRPr="00524C6D">
        <w:rPr>
          <w:caps/>
        </w:rPr>
        <w:t>aq.</w:t>
      </w:r>
      <w:r w:rsidRPr="00993C0D">
        <w:t>377.506</w:t>
      </w:r>
    </w:p>
    <w:p w14:paraId="7E7A8CD2" w14:textId="77777777" w:rsidR="00245088" w:rsidRDefault="00245088" w:rsidP="00245088">
      <w:pPr>
        <w:spacing w:line="480" w:lineRule="auto"/>
      </w:pPr>
      <w:r>
        <w:t>Dimensions: L</w:t>
      </w:r>
      <w:r w:rsidRPr="00993C0D">
        <w:t xml:space="preserve">: 21.5; W: 13; H: </w:t>
      </w:r>
      <w:r>
        <w:t>(total) 17.5,</w:t>
      </w:r>
      <w:r w:rsidRPr="00993C0D">
        <w:t xml:space="preserve"> </w:t>
      </w:r>
      <w:r>
        <w:t>(</w:t>
      </w:r>
      <w:r w:rsidRPr="00993C0D">
        <w:t>of basin</w:t>
      </w:r>
      <w:r>
        <w:t>)</w:t>
      </w:r>
      <w:r w:rsidRPr="00993C0D">
        <w:t xml:space="preserve"> 4.6</w:t>
      </w:r>
    </w:p>
    <w:p w14:paraId="3E795385" w14:textId="5C3D5220" w:rsidR="00245088" w:rsidRDefault="00245088" w:rsidP="00245088">
      <w:pPr>
        <w:spacing w:line="480" w:lineRule="auto"/>
      </w:pPr>
      <w:r>
        <w:t xml:space="preserve">Condition and Fabric: </w:t>
      </w:r>
      <w:r w:rsidRPr="00993C0D">
        <w:t xml:space="preserve">Intact. </w:t>
      </w:r>
      <w:r w:rsidR="00142257">
        <w:t xml:space="preserve">Burn marks on nozzle. </w:t>
      </w:r>
      <w:r w:rsidRPr="00993C0D">
        <w:t>Clay near 2.5YR6/4 light reddish brown, glaze 10R5/8 red. Slight mica</w:t>
      </w:r>
      <w:r w:rsidRPr="004465AB">
        <w:t>.</w:t>
      </w:r>
    </w:p>
    <w:p w14:paraId="4F85D947" w14:textId="37846D71" w:rsidR="00245088" w:rsidRDefault="00245088" w:rsidP="00245088">
      <w:pPr>
        <w:spacing w:line="480" w:lineRule="auto"/>
      </w:pPr>
      <w:r>
        <w:t xml:space="preserve">Description: </w:t>
      </w:r>
      <w:r w:rsidRPr="00993C0D">
        <w:t xml:space="preserve">Moldmade. Ornament handle in the shape of a horse’s head with curved neck, pierced at base; at midheight of neck a thick ridge not completely surrounding it. Narrow outward-sloping shoulder, separated from discus by a band of radiating pattern: two parallel short straight lines surmounted by </w:t>
      </w:r>
      <w:r>
        <w:t xml:space="preserve">a </w:t>
      </w:r>
      <w:r w:rsidRPr="00993C0D">
        <w:t xml:space="preserve">heart-shaped motif alternating with </w:t>
      </w:r>
      <w:r>
        <w:t xml:space="preserve">a </w:t>
      </w:r>
      <w:r w:rsidRPr="00993C0D">
        <w:t xml:space="preserve">short straight line with globular top. Central filling-hole. Air hole in lower </w:t>
      </w:r>
      <w:r>
        <w:t>field</w:t>
      </w:r>
      <w:r w:rsidRPr="00993C0D">
        <w:t>. Large angular-tipped volute-nozzle; thinly striated double-volutes with curling spines</w:t>
      </w:r>
      <w:r w:rsidRPr="00993C0D" w:rsidDel="00A01352">
        <w:t xml:space="preserve"> </w:t>
      </w:r>
      <w:r w:rsidRPr="00993C0D">
        <w:t xml:space="preserve">incised on flat nozzle top; on </w:t>
      </w:r>
      <w:r>
        <w:t>the</w:t>
      </w:r>
      <w:r w:rsidRPr="00993C0D">
        <w:t xml:space="preserve"> underside, </w:t>
      </w:r>
      <w:r>
        <w:t xml:space="preserve">a </w:t>
      </w:r>
      <w:r w:rsidRPr="00993C0D">
        <w:t xml:space="preserve">heart-shaped motif marked off by two thin grooves. Raised rounded base-ring marked off by two circular grooves; additional inner flat ring marked off </w:t>
      </w:r>
      <w:r>
        <w:t xml:space="preserve">the </w:t>
      </w:r>
      <w:r w:rsidRPr="00993C0D">
        <w:t>same way.</w:t>
      </w:r>
    </w:p>
    <w:p w14:paraId="5CED48F7" w14:textId="0E76C143" w:rsidR="00245088" w:rsidRDefault="00245088" w:rsidP="00245088">
      <w:pPr>
        <w:spacing w:line="480" w:lineRule="auto"/>
      </w:pPr>
      <w:r>
        <w:t>Discus Iconography: M</w:t>
      </w:r>
      <w:r w:rsidRPr="00993C0D">
        <w:t xml:space="preserve">ythic sea monster with </w:t>
      </w:r>
      <w:r>
        <w:t xml:space="preserve">a </w:t>
      </w:r>
      <w:r w:rsidRPr="00993C0D">
        <w:t xml:space="preserve">horse’s head on top of a long neck, feline claws, and </w:t>
      </w:r>
      <w:r w:rsidR="00142257">
        <w:t xml:space="preserve">the </w:t>
      </w:r>
      <w:r w:rsidRPr="00993C0D">
        <w:t>body of horse</w:t>
      </w:r>
      <w:r w:rsidR="00142257">
        <w:t>,</w:t>
      </w:r>
      <w:r w:rsidRPr="00993C0D">
        <w:t xml:space="preserve"> ending in the curled tail of a marine creature.</w:t>
      </w:r>
    </w:p>
    <w:p w14:paraId="16151336" w14:textId="77777777" w:rsidR="00245088" w:rsidRDefault="00245088" w:rsidP="00245088">
      <w:pPr>
        <w:spacing w:line="480" w:lineRule="auto"/>
      </w:pPr>
      <w:r>
        <w:t xml:space="preserve">Type: </w:t>
      </w:r>
      <w:r w:rsidRPr="00993C0D">
        <w:t xml:space="preserve">Near Deneauve </w:t>
      </w:r>
      <w:r w:rsidRPr="00524C6D">
        <w:rPr>
          <w:caps/>
        </w:rPr>
        <w:t>x</w:t>
      </w:r>
      <w:r w:rsidRPr="00993C0D">
        <w:t xml:space="preserve"> B(?); Bussière form E</w:t>
      </w:r>
      <w:r w:rsidRPr="00524C6D">
        <w:rPr>
          <w:caps/>
        </w:rPr>
        <w:t xml:space="preserve"> i </w:t>
      </w:r>
      <w:r w:rsidR="00690317">
        <w:t>3</w:t>
      </w:r>
    </w:p>
    <w:p w14:paraId="418EAC2C" w14:textId="77777777" w:rsidR="00245088" w:rsidRDefault="00245088" w:rsidP="00245088">
      <w:pPr>
        <w:spacing w:line="480" w:lineRule="auto"/>
      </w:pPr>
      <w:r>
        <w:t xml:space="preserve">Place of Manufacture or Origin: </w:t>
      </w:r>
      <w:r w:rsidR="00690317">
        <w:t>North Africa</w:t>
      </w:r>
    </w:p>
    <w:p w14:paraId="196FFE9C" w14:textId="77777777" w:rsidR="00245088" w:rsidRDefault="00245088" w:rsidP="00245088">
      <w:pPr>
        <w:spacing w:line="480" w:lineRule="auto"/>
      </w:pPr>
      <w:r>
        <w:t xml:space="preserve">Parallels: </w:t>
      </w:r>
      <w:r w:rsidRPr="00993C0D">
        <w:t xml:space="preserve">None found. For the discus decor alone, see Bussière 2000, p. 360, nos. 3466 and 3468, pl. 95, and p. 177, decor </w:t>
      </w:r>
      <w:r w:rsidRPr="00524C6D">
        <w:rPr>
          <w:caps/>
        </w:rPr>
        <w:t>i.</w:t>
      </w:r>
      <w:r w:rsidRPr="00993C0D">
        <w:t xml:space="preserve">e.5.(1–4) (Loeschcke </w:t>
      </w:r>
      <w:r w:rsidRPr="00524C6D">
        <w:rPr>
          <w:caps/>
        </w:rPr>
        <w:t>viii</w:t>
      </w:r>
      <w:r w:rsidRPr="00993C0D">
        <w:t xml:space="preserve">). For the ornament handle, see Rodríguez Martín 2002 (Merida museum), fig. 1.1, and fig. 19.7; the lamp in fig. 1.1, inv. no. 938, p. 44, pl. 5.1, is classified by Rodríguez Martín as a variant of Bailey type D group </w:t>
      </w:r>
      <w:r w:rsidRPr="00524C6D">
        <w:rPr>
          <w:caps/>
        </w:rPr>
        <w:t>iii</w:t>
      </w:r>
      <w:r w:rsidRPr="00993C0D">
        <w:t xml:space="preserve"> = Deneauve</w:t>
      </w:r>
      <w:r w:rsidRPr="00524C6D">
        <w:rPr>
          <w:caps/>
        </w:rPr>
        <w:t xml:space="preserve"> v </w:t>
      </w:r>
      <w:r w:rsidRPr="00993C0D">
        <w:t xml:space="preserve">B, despite the fact that its nozzle is more triangular than ogival and not far from the nozzle of </w:t>
      </w:r>
      <w:r w:rsidR="00280154">
        <w:t>this lamp</w:t>
      </w:r>
      <w:r w:rsidRPr="00993C0D">
        <w:t xml:space="preserve">. The ornament handle of the </w:t>
      </w:r>
      <w:r w:rsidR="00010D27">
        <w:t>{{loc_0000:</w:t>
      </w:r>
      <w:r w:rsidRPr="00993C0D">
        <w:t>Merida</w:t>
      </w:r>
      <w:r w:rsidR="00010D27">
        <w:t>}}</w:t>
      </w:r>
      <w:r w:rsidRPr="00993C0D">
        <w:t xml:space="preserve"> lamp has a striking resemblance to the handle of </w:t>
      </w:r>
      <w:r w:rsidR="00280154">
        <w:t>this lamp</w:t>
      </w:r>
      <w:r w:rsidRPr="00993C0D">
        <w:t xml:space="preserve">. We wonder if the Merida lamp should not rather be considered a variant of Deneauve type </w:t>
      </w:r>
      <w:r w:rsidRPr="00524C6D">
        <w:rPr>
          <w:caps/>
        </w:rPr>
        <w:t>x</w:t>
      </w:r>
      <w:r w:rsidRPr="00993C0D">
        <w:t xml:space="preserve"> B, although it is true that Augustan lamps of Bailey type D</w:t>
      </w:r>
      <w:r w:rsidRPr="00524C6D">
        <w:rPr>
          <w:caps/>
        </w:rPr>
        <w:t xml:space="preserve"> i </w:t>
      </w:r>
      <w:r w:rsidRPr="00993C0D">
        <w:t xml:space="preserve">or D </w:t>
      </w:r>
      <w:r w:rsidRPr="00524C6D">
        <w:rPr>
          <w:caps/>
        </w:rPr>
        <w:t>iii</w:t>
      </w:r>
      <w:r w:rsidRPr="00993C0D">
        <w:t xml:space="preserve">, sometimes have handles in the shape of a horse’s head, imitating bronze models. Making the same mistake, Ponsich wrongly attributed his lamp no. 33, pl. 5, to Loeschcke type </w:t>
      </w:r>
      <w:r w:rsidRPr="00524C6D">
        <w:rPr>
          <w:caps/>
        </w:rPr>
        <w:t>i</w:t>
      </w:r>
      <w:r w:rsidRPr="00993C0D">
        <w:t xml:space="preserve">, when it belongs to Deneauve type </w:t>
      </w:r>
      <w:r w:rsidRPr="00524C6D">
        <w:rPr>
          <w:caps/>
        </w:rPr>
        <w:t>x</w:t>
      </w:r>
      <w:r w:rsidRPr="00993C0D">
        <w:t xml:space="preserve"> A, dated to Severan times (Ponsich 1961).</w:t>
      </w:r>
    </w:p>
    <w:p w14:paraId="4F2F7FB1" w14:textId="77777777" w:rsidR="00C35F31" w:rsidRDefault="00C35F31" w:rsidP="00C35F31">
      <w:pPr>
        <w:spacing w:line="480" w:lineRule="auto"/>
      </w:pPr>
      <w:r>
        <w:t xml:space="preserve">Provenance: </w:t>
      </w:r>
    </w:p>
    <w:p w14:paraId="78876C5A" w14:textId="77777777" w:rsidR="00245088" w:rsidRDefault="00245088" w:rsidP="00245088">
      <w:pPr>
        <w:spacing w:line="480" w:lineRule="auto"/>
      </w:pPr>
      <w:r>
        <w:t>Bibliography: Unpublished.</w:t>
      </w:r>
    </w:p>
    <w:p w14:paraId="7E54B60C" w14:textId="77777777" w:rsidR="00245088" w:rsidRDefault="00245088" w:rsidP="00245088">
      <w:pPr>
        <w:spacing w:line="480" w:lineRule="auto"/>
      </w:pPr>
      <w:r>
        <w:t xml:space="preserve">Date: </w:t>
      </w:r>
      <w:r w:rsidRPr="005170AB">
        <w:rPr>
          <w:caps/>
        </w:rPr>
        <w:t>A.D.</w:t>
      </w:r>
      <w:r w:rsidRPr="00524C6D">
        <w:rPr>
          <w:caps/>
        </w:rPr>
        <w:t xml:space="preserve"> </w:t>
      </w:r>
      <w:r w:rsidR="00690317">
        <w:t>200–250(?)</w:t>
      </w:r>
    </w:p>
    <w:p w14:paraId="12D8E638" w14:textId="77777777" w:rsidR="00245088" w:rsidRDefault="00245088" w:rsidP="00245088">
      <w:pPr>
        <w:spacing w:line="480" w:lineRule="auto"/>
      </w:pPr>
      <w:r>
        <w:t>Date numeric: 200; 250</w:t>
      </w:r>
    </w:p>
    <w:p w14:paraId="2604AF90"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1CCFEA27"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F568E8A" w14:textId="77777777" w:rsidR="006C625F" w:rsidRDefault="006C625F" w:rsidP="006C625F">
      <w:pPr>
        <w:pStyle w:val="Textedelespacerserv2"/>
        <w:numPr>
          <w:ilvl w:val="0"/>
          <w:numId w:val="0"/>
        </w:numPr>
        <w:spacing w:line="480" w:lineRule="auto"/>
        <w:jc w:val="left"/>
        <w:outlineLvl w:val="9"/>
        <w:rPr>
          <w:rFonts w:ascii="Palatino" w:hAnsi="Palatino"/>
        </w:rPr>
      </w:pPr>
    </w:p>
    <w:p w14:paraId="66A7430F" w14:textId="77777777" w:rsidR="002D73A6" w:rsidRDefault="002D73A6" w:rsidP="002D73A6">
      <w:pPr>
        <w:spacing w:line="480" w:lineRule="auto"/>
      </w:pPr>
      <w:r>
        <w:t>Catalogue Number: 473</w:t>
      </w:r>
    </w:p>
    <w:p w14:paraId="39C48B43" w14:textId="77777777" w:rsidR="002D73A6" w:rsidRDefault="002D73A6" w:rsidP="002D73A6">
      <w:pPr>
        <w:spacing w:line="480" w:lineRule="auto"/>
      </w:pPr>
      <w:r>
        <w:t xml:space="preserve">Inventory Number: </w:t>
      </w:r>
      <w:r w:rsidRPr="00993C0D">
        <w:t>83.</w:t>
      </w:r>
      <w:r w:rsidRPr="00524C6D">
        <w:rPr>
          <w:caps/>
        </w:rPr>
        <w:t>aq.</w:t>
      </w:r>
      <w:r w:rsidRPr="00993C0D">
        <w:t>377.314</w:t>
      </w:r>
    </w:p>
    <w:p w14:paraId="441F69FF" w14:textId="77777777" w:rsidR="002D73A6" w:rsidRDefault="002D73A6" w:rsidP="002D73A6">
      <w:pPr>
        <w:spacing w:line="480" w:lineRule="auto"/>
      </w:pPr>
      <w:r>
        <w:t>Dimensions:</w:t>
      </w:r>
      <w:r w:rsidR="001D2CED">
        <w:t xml:space="preserve"> </w:t>
      </w:r>
      <w:r w:rsidR="00FE23FF" w:rsidRPr="00993C0D">
        <w:t>L: 12.4; W: 8.7; H: 3.6</w:t>
      </w:r>
    </w:p>
    <w:p w14:paraId="0432419E" w14:textId="77777777" w:rsidR="002D73A6" w:rsidRDefault="002D73A6" w:rsidP="002D73A6">
      <w:pPr>
        <w:spacing w:line="480" w:lineRule="auto"/>
      </w:pPr>
      <w:r>
        <w:t xml:space="preserve">Condition and Fabric: </w:t>
      </w:r>
      <w:r w:rsidR="00FE23FF" w:rsidRPr="00993C0D">
        <w:t>Intact. Clay near 7.5YR6/4 light brown, glaze 2.5YR5/6 red.</w:t>
      </w:r>
    </w:p>
    <w:p w14:paraId="170C060B" w14:textId="7A93B6D7" w:rsidR="002D73A6" w:rsidRDefault="002D73A6" w:rsidP="002D73A6">
      <w:pPr>
        <w:spacing w:line="480" w:lineRule="auto"/>
      </w:pPr>
      <w:r>
        <w:t>Description</w:t>
      </w:r>
      <w:r w:rsidR="00FE23FF">
        <w:t xml:space="preserve">: </w:t>
      </w:r>
      <w:r w:rsidR="00FE23FF" w:rsidRPr="00993C0D">
        <w:t xml:space="preserve">Ring handle with two grooves on upper part. Rounded shoulder with three felines running. Starting from the handle: two felines running </w:t>
      </w:r>
      <w:r w:rsidR="00142257">
        <w:t>clockwise</w:t>
      </w:r>
      <w:r w:rsidR="00FE23FF" w:rsidRPr="00993C0D">
        <w:t xml:space="preserve"> followed by a third running </w:t>
      </w:r>
      <w:r w:rsidR="00142257">
        <w:t>counterclockwise</w:t>
      </w:r>
      <w:r w:rsidR="00FE23FF" w:rsidRPr="00993C0D">
        <w:t>. Discus</w:t>
      </w:r>
      <w:r w:rsidR="00FE23FF">
        <w:t xml:space="preserve"> </w:t>
      </w:r>
      <w:r w:rsidR="00FE23FF" w:rsidRPr="00993C0D">
        <w:t xml:space="preserve">surrounded by </w:t>
      </w:r>
      <w:r w:rsidR="00FE23FF">
        <w:t xml:space="preserve">a circular groove. Two </w:t>
      </w:r>
      <w:r w:rsidR="00FE23FF" w:rsidRPr="00993C0D">
        <w:t>equal-sized holes on discus. Round-tipped nozzle flanked by two plain spreading volutes in faint relief. Raised convex base-ring with two inner circular ridges; small central dotted circle in relief.</w:t>
      </w:r>
    </w:p>
    <w:p w14:paraId="43509DF3" w14:textId="77777777" w:rsidR="002D73A6" w:rsidRDefault="002D73A6" w:rsidP="002D73A6">
      <w:pPr>
        <w:spacing w:line="480" w:lineRule="auto"/>
      </w:pPr>
      <w:r>
        <w:t xml:space="preserve">Discus Iconography: </w:t>
      </w:r>
      <w:r w:rsidR="00FE23FF">
        <w:t>C</w:t>
      </w:r>
      <w:r w:rsidR="00FE23FF" w:rsidRPr="00993C0D">
        <w:t xml:space="preserve">rouching lion in pronounced relief to left, head turned to right; </w:t>
      </w:r>
      <w:r w:rsidR="00FE23FF">
        <w:t xml:space="preserve">the </w:t>
      </w:r>
      <w:r w:rsidR="00FE23FF" w:rsidRPr="00993C0D">
        <w:t>lion’s tail and right front paw spill onto shoulder</w:t>
      </w:r>
      <w:r w:rsidR="00FE23FF">
        <w:t xml:space="preserve"> of lamp</w:t>
      </w:r>
      <w:r w:rsidR="00FE23FF" w:rsidRPr="00993C0D">
        <w:t>.</w:t>
      </w:r>
    </w:p>
    <w:p w14:paraId="06C857D6" w14:textId="77777777" w:rsidR="002D73A6" w:rsidRDefault="002D73A6" w:rsidP="002D73A6">
      <w:pPr>
        <w:spacing w:line="480" w:lineRule="auto"/>
      </w:pPr>
      <w:r>
        <w:t xml:space="preserve">Type: </w:t>
      </w:r>
      <w:r w:rsidR="00FE23FF" w:rsidRPr="00993C0D">
        <w:t xml:space="preserve">Near Deneauve </w:t>
      </w:r>
      <w:r w:rsidR="00FE23FF" w:rsidRPr="00524C6D">
        <w:rPr>
          <w:caps/>
        </w:rPr>
        <w:t>x</w:t>
      </w:r>
      <w:r w:rsidR="00FE23FF" w:rsidRPr="00993C0D">
        <w:t xml:space="preserve"> B(?); Bussière form E</w:t>
      </w:r>
      <w:r w:rsidR="00FE23FF" w:rsidRPr="00524C6D">
        <w:rPr>
          <w:caps/>
        </w:rPr>
        <w:t xml:space="preserve"> i </w:t>
      </w:r>
      <w:r w:rsidR="00690317">
        <w:t>3</w:t>
      </w:r>
    </w:p>
    <w:p w14:paraId="4EDE5713" w14:textId="77777777" w:rsidR="002D73A6" w:rsidRDefault="002D73A6" w:rsidP="002D73A6">
      <w:pPr>
        <w:spacing w:line="480" w:lineRule="auto"/>
      </w:pPr>
      <w:r>
        <w:t xml:space="preserve">Place of Manufacture or Origin: </w:t>
      </w:r>
      <w:r w:rsidR="00690317">
        <w:t>North Africa</w:t>
      </w:r>
    </w:p>
    <w:p w14:paraId="42BF65CB" w14:textId="77777777" w:rsidR="002D73A6" w:rsidRDefault="002D73A6" w:rsidP="002D73A6">
      <w:pPr>
        <w:spacing w:line="480" w:lineRule="auto"/>
      </w:pPr>
      <w:r>
        <w:t xml:space="preserve">Parallels: </w:t>
      </w:r>
      <w:r w:rsidR="00FE23FF" w:rsidRPr="00993C0D">
        <w:t>None found.</w:t>
      </w:r>
    </w:p>
    <w:p w14:paraId="6C4277E6" w14:textId="77777777" w:rsidR="00C35F31" w:rsidRDefault="00C35F31" w:rsidP="00C35F31">
      <w:pPr>
        <w:spacing w:line="480" w:lineRule="auto"/>
      </w:pPr>
      <w:r>
        <w:t xml:space="preserve">Provenance: </w:t>
      </w:r>
    </w:p>
    <w:p w14:paraId="43B0FA2F" w14:textId="77777777" w:rsidR="002D73A6" w:rsidRDefault="002D73A6" w:rsidP="002D73A6">
      <w:pPr>
        <w:spacing w:line="480" w:lineRule="auto"/>
      </w:pPr>
      <w:r>
        <w:t>Bibliography: Unpublished.</w:t>
      </w:r>
    </w:p>
    <w:p w14:paraId="777AA3F4" w14:textId="77777777" w:rsidR="002D73A6" w:rsidRDefault="002D73A6" w:rsidP="002D73A6">
      <w:pPr>
        <w:spacing w:line="480" w:lineRule="auto"/>
      </w:pPr>
      <w:r>
        <w:t xml:space="preserve">Date: </w:t>
      </w:r>
      <w:r w:rsidR="00FE23FF" w:rsidRPr="00993C0D">
        <w:t>First half of third century</w:t>
      </w:r>
      <w:r w:rsidR="00FE23FF" w:rsidRPr="00524C6D">
        <w:rPr>
          <w:caps/>
        </w:rPr>
        <w:t xml:space="preserve"> </w:t>
      </w:r>
      <w:r w:rsidR="00FE23FF" w:rsidRPr="005170AB">
        <w:rPr>
          <w:caps/>
        </w:rPr>
        <w:t>A.D.</w:t>
      </w:r>
      <w:r w:rsidR="00FE23FF" w:rsidRPr="00524C6D">
        <w:rPr>
          <w:caps/>
        </w:rPr>
        <w:t>(</w:t>
      </w:r>
      <w:r w:rsidR="00690317">
        <w:t>?)</w:t>
      </w:r>
    </w:p>
    <w:p w14:paraId="36F0C166" w14:textId="77777777" w:rsidR="002D73A6" w:rsidRDefault="002D73A6" w:rsidP="002D73A6">
      <w:pPr>
        <w:spacing w:line="480" w:lineRule="auto"/>
      </w:pPr>
      <w:r>
        <w:t xml:space="preserve">Date numeric: </w:t>
      </w:r>
      <w:r w:rsidR="00FE23FF">
        <w:t>200; 250</w:t>
      </w:r>
    </w:p>
    <w:p w14:paraId="4D384656" w14:textId="77777777" w:rsidR="006C625F" w:rsidRPr="00993C0D" w:rsidRDefault="002D73A6" w:rsidP="00FE23FF">
      <w:pPr>
        <w:spacing w:line="480" w:lineRule="auto"/>
      </w:pPr>
      <w:r>
        <w:t xml:space="preserve">Discussion: </w:t>
      </w:r>
      <w:r w:rsidR="006C625F" w:rsidRPr="00993C0D">
        <w:t>Although the discus decor is elaborate, its quality is rather coarse.</w:t>
      </w:r>
    </w:p>
    <w:p w14:paraId="02EF3ABF"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2EAD5B46" w14:textId="77777777" w:rsidR="006C625F" w:rsidRPr="00F90C10" w:rsidRDefault="006C625F" w:rsidP="006C625F">
      <w:pPr>
        <w:pStyle w:val="Textedelespacerserv2"/>
        <w:numPr>
          <w:ilvl w:val="0"/>
          <w:numId w:val="0"/>
        </w:numPr>
        <w:spacing w:line="480" w:lineRule="auto"/>
        <w:jc w:val="left"/>
        <w:outlineLvl w:val="9"/>
        <w:rPr>
          <w:rFonts w:ascii="Palatino" w:hAnsi="Palatino"/>
        </w:rPr>
      </w:pPr>
      <w:r w:rsidRPr="00524C6D">
        <w:rPr>
          <w:rFonts w:ascii="Palatino" w:hAnsi="Palatino"/>
          <w:caps/>
        </w:rPr>
        <w:t>———</w:t>
      </w:r>
    </w:p>
    <w:p w14:paraId="4B935483" w14:textId="77777777" w:rsidR="006C625F" w:rsidRDefault="006C625F" w:rsidP="006C625F">
      <w:pPr>
        <w:pStyle w:val="Textedelespacerserv2"/>
        <w:numPr>
          <w:ilvl w:val="0"/>
          <w:numId w:val="0"/>
        </w:numPr>
        <w:spacing w:line="480" w:lineRule="auto"/>
        <w:jc w:val="left"/>
        <w:outlineLvl w:val="9"/>
        <w:rPr>
          <w:rFonts w:ascii="Palatino" w:hAnsi="Palatino"/>
        </w:rPr>
      </w:pPr>
    </w:p>
    <w:p w14:paraId="6E1E0C64" w14:textId="77777777" w:rsidR="00E6059C" w:rsidRDefault="00E6059C" w:rsidP="00E6059C">
      <w:pPr>
        <w:spacing w:line="480" w:lineRule="auto"/>
      </w:pPr>
      <w:r>
        <w:t>Catalogue Number: 474</w:t>
      </w:r>
    </w:p>
    <w:p w14:paraId="11CE3A43" w14:textId="77777777" w:rsidR="00E6059C" w:rsidRDefault="00E6059C" w:rsidP="00E6059C">
      <w:pPr>
        <w:spacing w:line="480" w:lineRule="auto"/>
      </w:pPr>
      <w:r>
        <w:t xml:space="preserve">Inventory Number: </w:t>
      </w:r>
      <w:r w:rsidRPr="00993C0D">
        <w:t>83.</w:t>
      </w:r>
      <w:r w:rsidRPr="00524C6D">
        <w:rPr>
          <w:caps/>
        </w:rPr>
        <w:t>aq.</w:t>
      </w:r>
      <w:r w:rsidRPr="00993C0D">
        <w:t>377.417</w:t>
      </w:r>
    </w:p>
    <w:p w14:paraId="2F9DDF67" w14:textId="77777777" w:rsidR="00E6059C" w:rsidRDefault="00E6059C" w:rsidP="00E6059C">
      <w:pPr>
        <w:spacing w:line="480" w:lineRule="auto"/>
      </w:pPr>
      <w:r>
        <w:t xml:space="preserve">Dimensions: </w:t>
      </w:r>
      <w:r w:rsidRPr="00993C0D">
        <w:t>L: 14.6; W: 10.5; H: 3.5</w:t>
      </w:r>
    </w:p>
    <w:p w14:paraId="56903BB2" w14:textId="77777777" w:rsidR="00E6059C" w:rsidRDefault="00E6059C" w:rsidP="00E6059C">
      <w:pPr>
        <w:spacing w:line="480" w:lineRule="auto"/>
      </w:pPr>
      <w:r>
        <w:t xml:space="preserve">Condition and Fabric: </w:t>
      </w:r>
      <w:r w:rsidRPr="00993C0D">
        <w:t>Intact. Clay and slip 2.5YR6/8 light red.</w:t>
      </w:r>
    </w:p>
    <w:p w14:paraId="764F0E3A" w14:textId="77777777" w:rsidR="00E6059C" w:rsidRDefault="00E6059C" w:rsidP="00E6059C">
      <w:pPr>
        <w:spacing w:line="480" w:lineRule="auto"/>
      </w:pPr>
      <w:r>
        <w:t xml:space="preserve">Description: </w:t>
      </w:r>
      <w:r w:rsidRPr="00993C0D">
        <w:t xml:space="preserve">Moldmade. Ring handle with three thin grooves on upper part, one on lower. Flat shoulder with two furrows, separated from concave discus by </w:t>
      </w:r>
      <w:r>
        <w:t xml:space="preserve">a </w:t>
      </w:r>
      <w:r w:rsidRPr="00993C0D">
        <w:t>raised ridge surrounding it completely. Two equal-sized filling-holes, one on each side of bust. Volute-nozzle with slightly angular tip. Raised rounded base-ring with two circular ridges inside.</w:t>
      </w:r>
    </w:p>
    <w:p w14:paraId="51E1BCDB" w14:textId="77777777" w:rsidR="00E6059C" w:rsidRDefault="00E6059C" w:rsidP="00E6059C">
      <w:pPr>
        <w:spacing w:line="480" w:lineRule="auto"/>
      </w:pPr>
      <w:r>
        <w:t>Discus Iconography: B</w:t>
      </w:r>
      <w:r w:rsidRPr="00993C0D">
        <w:t xml:space="preserve">ust of </w:t>
      </w:r>
      <w:r>
        <w:t xml:space="preserve">a </w:t>
      </w:r>
      <w:r w:rsidRPr="00993C0D">
        <w:t xml:space="preserve">bearded military man with curly hair in profile to right, wearing cuirass, possibly with </w:t>
      </w:r>
      <w:r>
        <w:t xml:space="preserve">a </w:t>
      </w:r>
      <w:r w:rsidRPr="00993C0D">
        <w:t>sword strap across his chest.</w:t>
      </w:r>
    </w:p>
    <w:p w14:paraId="5C170C14" w14:textId="77777777" w:rsidR="00E6059C" w:rsidRDefault="00E6059C" w:rsidP="00E6059C">
      <w:pPr>
        <w:spacing w:line="480" w:lineRule="auto"/>
      </w:pPr>
      <w:r>
        <w:t xml:space="preserve">Type: </w:t>
      </w:r>
      <w:r w:rsidRPr="00993C0D">
        <w:t>Bussière form E</w:t>
      </w:r>
      <w:r w:rsidRPr="00524C6D">
        <w:rPr>
          <w:caps/>
        </w:rPr>
        <w:t xml:space="preserve"> i </w:t>
      </w:r>
      <w:r w:rsidR="00690317">
        <w:t>4</w:t>
      </w:r>
    </w:p>
    <w:p w14:paraId="7B373208" w14:textId="77777777" w:rsidR="00E6059C" w:rsidRDefault="00E6059C" w:rsidP="00E6059C">
      <w:pPr>
        <w:spacing w:line="480" w:lineRule="auto"/>
      </w:pPr>
      <w:r>
        <w:t xml:space="preserve">Place of Manufacture or Origin: </w:t>
      </w:r>
      <w:r w:rsidR="00690317">
        <w:t>North Africa</w:t>
      </w:r>
    </w:p>
    <w:p w14:paraId="0F8743C9" w14:textId="77777777" w:rsidR="00E6059C" w:rsidRDefault="00E6059C" w:rsidP="00E6059C">
      <w:pPr>
        <w:spacing w:line="480" w:lineRule="auto"/>
      </w:pPr>
      <w:r>
        <w:t xml:space="preserve">Parallels: </w:t>
      </w:r>
      <w:r w:rsidRPr="00993C0D">
        <w:t>None found. Some similarity with Bussière 2000, no. 3716, pl. 106.</w:t>
      </w:r>
    </w:p>
    <w:p w14:paraId="4CFEA126" w14:textId="77777777" w:rsidR="00C35F31" w:rsidRDefault="00C35F31" w:rsidP="00C35F31">
      <w:pPr>
        <w:spacing w:line="480" w:lineRule="auto"/>
      </w:pPr>
      <w:r>
        <w:t xml:space="preserve">Provenance: </w:t>
      </w:r>
    </w:p>
    <w:p w14:paraId="534038A1" w14:textId="77777777" w:rsidR="00E6059C" w:rsidRDefault="00E6059C" w:rsidP="00E6059C">
      <w:pPr>
        <w:spacing w:line="480" w:lineRule="auto"/>
      </w:pPr>
      <w:r>
        <w:t>Bibliography: Unpublished.</w:t>
      </w:r>
    </w:p>
    <w:p w14:paraId="61C964AF" w14:textId="77777777" w:rsidR="00E6059C" w:rsidRDefault="00E6059C" w:rsidP="00E6059C">
      <w:pPr>
        <w:spacing w:line="480" w:lineRule="auto"/>
      </w:pPr>
      <w:r>
        <w:t xml:space="preserve">Date: </w:t>
      </w:r>
      <w:r w:rsidRPr="00993C0D">
        <w:t>First half of third century</w:t>
      </w:r>
      <w:r w:rsidRPr="00524C6D">
        <w:rPr>
          <w:caps/>
        </w:rPr>
        <w:t xml:space="preserve"> </w:t>
      </w:r>
      <w:r w:rsidRPr="005170AB">
        <w:rPr>
          <w:caps/>
        </w:rPr>
        <w:t>A.D.</w:t>
      </w:r>
      <w:r w:rsidRPr="00524C6D">
        <w:rPr>
          <w:caps/>
        </w:rPr>
        <w:t>(</w:t>
      </w:r>
      <w:r w:rsidR="00690317">
        <w:t>?)</w:t>
      </w:r>
    </w:p>
    <w:p w14:paraId="06287282" w14:textId="77777777" w:rsidR="00E6059C" w:rsidRDefault="00E6059C" w:rsidP="00E6059C">
      <w:pPr>
        <w:spacing w:line="480" w:lineRule="auto"/>
      </w:pPr>
      <w:r>
        <w:t>Date numeric: 200; 250</w:t>
      </w:r>
    </w:p>
    <w:p w14:paraId="58BD8C0A"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7AB238EA"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23E6EAF" w14:textId="77777777" w:rsidR="006C625F" w:rsidRDefault="006C625F" w:rsidP="006C625F">
      <w:pPr>
        <w:pStyle w:val="Textedelespacerserv2"/>
        <w:numPr>
          <w:ilvl w:val="0"/>
          <w:numId w:val="0"/>
        </w:numPr>
        <w:spacing w:line="480" w:lineRule="auto"/>
        <w:jc w:val="left"/>
        <w:outlineLvl w:val="9"/>
        <w:rPr>
          <w:rFonts w:ascii="Palatino" w:hAnsi="Palatino"/>
        </w:rPr>
      </w:pPr>
    </w:p>
    <w:p w14:paraId="5028E4D9" w14:textId="77777777" w:rsidR="007A6494" w:rsidRDefault="007A6494" w:rsidP="007A6494">
      <w:pPr>
        <w:spacing w:line="480" w:lineRule="auto"/>
      </w:pPr>
      <w:r>
        <w:t>Catalogue Number: 475</w:t>
      </w:r>
    </w:p>
    <w:p w14:paraId="4BE0384A" w14:textId="77777777" w:rsidR="007A6494" w:rsidRDefault="007A6494" w:rsidP="007A6494">
      <w:pPr>
        <w:spacing w:line="480" w:lineRule="auto"/>
      </w:pPr>
      <w:r>
        <w:t xml:space="preserve">Inventory Number: </w:t>
      </w:r>
      <w:r w:rsidRPr="00993C0D">
        <w:t>83.</w:t>
      </w:r>
      <w:r w:rsidRPr="00524C6D">
        <w:rPr>
          <w:caps/>
        </w:rPr>
        <w:t>aq.</w:t>
      </w:r>
      <w:r w:rsidRPr="00993C0D">
        <w:t>377.171</w:t>
      </w:r>
    </w:p>
    <w:p w14:paraId="73DC5874" w14:textId="77777777" w:rsidR="007A6494" w:rsidRDefault="007A6494" w:rsidP="007A6494">
      <w:pPr>
        <w:spacing w:line="480" w:lineRule="auto"/>
      </w:pPr>
      <w:r>
        <w:t>Dimensions: L: 9.2; W: 6.5; H: 2.7</w:t>
      </w:r>
    </w:p>
    <w:p w14:paraId="673A57B8" w14:textId="5C7C9D17" w:rsidR="007A6494" w:rsidRDefault="007A6494" w:rsidP="007A6494">
      <w:pPr>
        <w:spacing w:line="480" w:lineRule="auto"/>
      </w:pPr>
      <w:r>
        <w:t xml:space="preserve">Condition and Fabric: </w:t>
      </w:r>
      <w:r w:rsidRPr="00993C0D">
        <w:t xml:space="preserve">Intact. </w:t>
      </w:r>
      <w:r w:rsidR="00930A32">
        <w:t xml:space="preserve">Burn marks on left top and on nozzle. </w:t>
      </w:r>
      <w:r w:rsidRPr="00993C0D">
        <w:t>Clay 2.5YR6/6, light red, glaze 2.5YR6/4 light reddish brown.</w:t>
      </w:r>
    </w:p>
    <w:p w14:paraId="4444182B" w14:textId="1E8866BC" w:rsidR="007A6494" w:rsidRDefault="007A6494" w:rsidP="007A6494">
      <w:pPr>
        <w:spacing w:line="480" w:lineRule="auto"/>
      </w:pPr>
      <w:r>
        <w:t xml:space="preserve">Description: </w:t>
      </w:r>
      <w:r w:rsidRPr="00993C0D">
        <w:t xml:space="preserve">Moldmade. Ring handle with two grooves on upper part. Rounded shoulder, separated from discus by </w:t>
      </w:r>
      <w:r>
        <w:t xml:space="preserve">an </w:t>
      </w:r>
      <w:r w:rsidRPr="00993C0D">
        <w:t>inward-sloping molding of three concentric circular ridges mar</w:t>
      </w:r>
      <w:r>
        <w:t>ked off by four grooves. S</w:t>
      </w:r>
      <w:r w:rsidRPr="00993C0D">
        <w:t xml:space="preserve">lightly concave discus with four filling-holes placed in an unusual configuration: three carelessly cut in a diagonal line, one in </w:t>
      </w:r>
      <w:r>
        <w:t xml:space="preserve">the </w:t>
      </w:r>
      <w:r w:rsidRPr="00993C0D">
        <w:t xml:space="preserve">upper left </w:t>
      </w:r>
      <w:r>
        <w:t xml:space="preserve">field of </w:t>
      </w:r>
      <w:r w:rsidRPr="00993C0D">
        <w:t>discus.</w:t>
      </w:r>
      <w:r w:rsidR="00930A32">
        <w:t xml:space="preserve"> Volute-nozzle with rounded tip</w:t>
      </w:r>
      <w:r w:rsidRPr="00993C0D">
        <w:t xml:space="preserve">. </w:t>
      </w:r>
      <w:r>
        <w:t>Base marked off by one circular groove.</w:t>
      </w:r>
    </w:p>
    <w:p w14:paraId="035FF9CC" w14:textId="77777777" w:rsidR="007A6494" w:rsidRDefault="007A6494" w:rsidP="007A6494">
      <w:pPr>
        <w:spacing w:line="480" w:lineRule="auto"/>
      </w:pPr>
      <w:r>
        <w:t>Discus Iconography: Plain discus.</w:t>
      </w:r>
    </w:p>
    <w:p w14:paraId="13FEC83A" w14:textId="77777777" w:rsidR="007A6494" w:rsidRDefault="007A6494" w:rsidP="007A6494">
      <w:pPr>
        <w:spacing w:line="480" w:lineRule="auto"/>
      </w:pPr>
      <w:r>
        <w:t xml:space="preserve">Type: </w:t>
      </w:r>
      <w:r w:rsidRPr="00993C0D">
        <w:t>Bussière form E</w:t>
      </w:r>
      <w:r w:rsidRPr="00524C6D">
        <w:rPr>
          <w:caps/>
        </w:rPr>
        <w:t xml:space="preserve"> i </w:t>
      </w:r>
      <w:r w:rsidR="00690317">
        <w:t>4</w:t>
      </w:r>
    </w:p>
    <w:p w14:paraId="305406A1" w14:textId="77777777" w:rsidR="007A6494" w:rsidRDefault="007A6494" w:rsidP="007A6494">
      <w:pPr>
        <w:spacing w:line="480" w:lineRule="auto"/>
      </w:pPr>
      <w:r>
        <w:t xml:space="preserve">Place of Manufacture or Origin: </w:t>
      </w:r>
      <w:r w:rsidR="00690317">
        <w:t>Anatolia</w:t>
      </w:r>
    </w:p>
    <w:p w14:paraId="228F12C0" w14:textId="77777777" w:rsidR="007A6494" w:rsidRDefault="007A6494" w:rsidP="007A6494">
      <w:pPr>
        <w:spacing w:line="480" w:lineRule="auto"/>
      </w:pPr>
      <w:r>
        <w:t xml:space="preserve">Parallels: </w:t>
      </w:r>
      <w:r w:rsidRPr="00993C0D">
        <w:t>None found.</w:t>
      </w:r>
    </w:p>
    <w:p w14:paraId="5F790C8A" w14:textId="77777777" w:rsidR="00C35F31" w:rsidRDefault="00C35F31" w:rsidP="00C35F31">
      <w:pPr>
        <w:spacing w:line="480" w:lineRule="auto"/>
      </w:pPr>
      <w:r>
        <w:t xml:space="preserve">Provenance: </w:t>
      </w:r>
    </w:p>
    <w:p w14:paraId="65CF156E" w14:textId="77777777" w:rsidR="007A6494" w:rsidRDefault="007A6494" w:rsidP="007A6494">
      <w:pPr>
        <w:spacing w:line="480" w:lineRule="auto"/>
      </w:pPr>
      <w:r>
        <w:t>Bibliography: Unpublished.</w:t>
      </w:r>
    </w:p>
    <w:p w14:paraId="54761A51" w14:textId="77777777" w:rsidR="007A6494" w:rsidRDefault="007A6494" w:rsidP="007A6494">
      <w:pPr>
        <w:spacing w:line="480" w:lineRule="auto"/>
      </w:pPr>
      <w:r>
        <w:t xml:space="preserve">Date: </w:t>
      </w:r>
      <w:r w:rsidRPr="00993C0D">
        <w:t>First half of third century</w:t>
      </w:r>
      <w:r w:rsidRPr="00524C6D">
        <w:rPr>
          <w:caps/>
        </w:rPr>
        <w:t xml:space="preserve"> </w:t>
      </w:r>
      <w:r w:rsidRPr="005170AB">
        <w:rPr>
          <w:caps/>
        </w:rPr>
        <w:t>A.D.</w:t>
      </w:r>
      <w:r w:rsidRPr="00524C6D">
        <w:rPr>
          <w:caps/>
        </w:rPr>
        <w:t>(</w:t>
      </w:r>
      <w:r w:rsidR="00690317">
        <w:t>?)</w:t>
      </w:r>
    </w:p>
    <w:p w14:paraId="51DC6AD8" w14:textId="77777777" w:rsidR="007A6494" w:rsidRDefault="007A6494" w:rsidP="007A6494">
      <w:pPr>
        <w:spacing w:line="480" w:lineRule="auto"/>
      </w:pPr>
      <w:r>
        <w:t>Date numeric: 200; 250</w:t>
      </w:r>
    </w:p>
    <w:p w14:paraId="0FFBBD02"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478EB5B7"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8DE0BF7" w14:textId="77777777" w:rsidR="006C625F" w:rsidRDefault="006C625F" w:rsidP="006C625F">
      <w:pPr>
        <w:pStyle w:val="Textedelespacerserv2"/>
        <w:numPr>
          <w:ilvl w:val="0"/>
          <w:numId w:val="0"/>
        </w:numPr>
        <w:spacing w:line="480" w:lineRule="auto"/>
        <w:jc w:val="left"/>
        <w:outlineLvl w:val="9"/>
        <w:rPr>
          <w:rFonts w:ascii="Palatino" w:hAnsi="Palatino"/>
        </w:rPr>
      </w:pPr>
    </w:p>
    <w:p w14:paraId="097DDE72" w14:textId="77777777" w:rsidR="00F8484A" w:rsidRDefault="00F8484A" w:rsidP="00F8484A">
      <w:pPr>
        <w:spacing w:line="480" w:lineRule="auto"/>
      </w:pPr>
      <w:r>
        <w:t>Catalogue Number: 476</w:t>
      </w:r>
    </w:p>
    <w:p w14:paraId="3CCB7B7A" w14:textId="77777777" w:rsidR="00F8484A" w:rsidRDefault="00F8484A" w:rsidP="00F8484A">
      <w:pPr>
        <w:spacing w:line="480" w:lineRule="auto"/>
      </w:pPr>
      <w:r>
        <w:t xml:space="preserve">Inventory Number: </w:t>
      </w:r>
      <w:r w:rsidR="003615DE" w:rsidRPr="00993C0D">
        <w:t>83.</w:t>
      </w:r>
      <w:r w:rsidR="003615DE" w:rsidRPr="00524C6D">
        <w:rPr>
          <w:caps/>
        </w:rPr>
        <w:t>aq.</w:t>
      </w:r>
      <w:r w:rsidR="003615DE" w:rsidRPr="00993C0D">
        <w:t>377.310</w:t>
      </w:r>
    </w:p>
    <w:p w14:paraId="654CDCC5" w14:textId="77777777" w:rsidR="00F8484A" w:rsidRDefault="00F8484A" w:rsidP="00F8484A">
      <w:pPr>
        <w:spacing w:line="480" w:lineRule="auto"/>
      </w:pPr>
      <w:r>
        <w:t xml:space="preserve">Dimensions: </w:t>
      </w:r>
      <w:r w:rsidR="003615DE" w:rsidRPr="00993C0D">
        <w:t>L: 10.5; W: 6.6; H: 2.9</w:t>
      </w:r>
    </w:p>
    <w:p w14:paraId="50BE6F85" w14:textId="77777777" w:rsidR="00F8484A" w:rsidRDefault="00F8484A" w:rsidP="00F8484A">
      <w:pPr>
        <w:spacing w:line="480" w:lineRule="auto"/>
      </w:pPr>
      <w:r>
        <w:t xml:space="preserve">Condition and Fabric: </w:t>
      </w:r>
      <w:r w:rsidR="003615DE" w:rsidRPr="00993C0D">
        <w:t>Intact. Clay 7.5YR5/6 strong brown, uneven glaze 7.5YR5/2 reddish gray (sediment on bottom).</w:t>
      </w:r>
    </w:p>
    <w:p w14:paraId="34C9281E" w14:textId="77777777" w:rsidR="00F8484A" w:rsidRDefault="00F8484A" w:rsidP="00F8484A">
      <w:pPr>
        <w:spacing w:line="480" w:lineRule="auto"/>
      </w:pPr>
      <w:r>
        <w:t xml:space="preserve">Description: </w:t>
      </w:r>
      <w:r w:rsidR="003615DE" w:rsidRPr="00993C0D">
        <w:t xml:space="preserve">Moldmade. Ring handle with three grooves on upper part, one on lower. Outward-sloping shoulder, separated from discus by </w:t>
      </w:r>
      <w:r w:rsidR="003615DE">
        <w:t xml:space="preserve">a </w:t>
      </w:r>
      <w:r w:rsidR="003615DE" w:rsidRPr="00993C0D">
        <w:t xml:space="preserve">raised circular ridge marked off by </w:t>
      </w:r>
      <w:r w:rsidR="003615DE">
        <w:t xml:space="preserve">one </w:t>
      </w:r>
      <w:r w:rsidR="003615DE" w:rsidRPr="00993C0D">
        <w:t xml:space="preserve">groove on exterior side. Concave flat discus with one or possibly two slightly raised bands. Central filling-hole. Small air hole </w:t>
      </w:r>
      <w:r w:rsidR="003615DE">
        <w:t>i</w:t>
      </w:r>
      <w:r w:rsidR="003615DE" w:rsidRPr="00993C0D">
        <w:t xml:space="preserve">n lower </w:t>
      </w:r>
      <w:r w:rsidR="003615DE">
        <w:t>field</w:t>
      </w:r>
      <w:r w:rsidR="003615DE" w:rsidRPr="00993C0D">
        <w:t>. Round-tipped nozzle flanked by two widely spreading volutes, each with six notches; raised nozzle top, separated from volutes by two raised lines. Base-ring. Potter’s mark in relief: four round cavities arranged in cross form</w:t>
      </w:r>
      <w:r w:rsidR="003615DE">
        <w:t>.</w:t>
      </w:r>
    </w:p>
    <w:p w14:paraId="2414E8D5" w14:textId="77777777" w:rsidR="00F8484A" w:rsidRDefault="00F8484A" w:rsidP="00F8484A">
      <w:pPr>
        <w:spacing w:line="480" w:lineRule="auto"/>
      </w:pPr>
      <w:r>
        <w:t xml:space="preserve">Discus Iconography: </w:t>
      </w:r>
      <w:r w:rsidR="003615DE">
        <w:t>Plain discus.</w:t>
      </w:r>
    </w:p>
    <w:p w14:paraId="5134F65D" w14:textId="77777777" w:rsidR="00F8484A" w:rsidRDefault="00F8484A" w:rsidP="00F8484A">
      <w:pPr>
        <w:spacing w:line="480" w:lineRule="auto"/>
      </w:pPr>
      <w:r>
        <w:t xml:space="preserve">Type: </w:t>
      </w:r>
      <w:r w:rsidR="003615DE" w:rsidRPr="00993C0D">
        <w:t>Bussière form E</w:t>
      </w:r>
      <w:r w:rsidR="003615DE" w:rsidRPr="00524C6D">
        <w:rPr>
          <w:caps/>
        </w:rPr>
        <w:t xml:space="preserve"> i </w:t>
      </w:r>
      <w:r w:rsidR="00690317">
        <w:t>4</w:t>
      </w:r>
    </w:p>
    <w:p w14:paraId="77DC3675" w14:textId="77777777" w:rsidR="00F8484A" w:rsidRPr="00690317" w:rsidRDefault="00F8484A" w:rsidP="00F8484A">
      <w:pPr>
        <w:spacing w:line="480" w:lineRule="auto"/>
      </w:pPr>
      <w:r>
        <w:t xml:space="preserve">Place of Manufacture or Origin: </w:t>
      </w:r>
      <w:r w:rsidR="003615DE" w:rsidRPr="00993C0D">
        <w:t>Asia Minor</w:t>
      </w:r>
    </w:p>
    <w:p w14:paraId="56221D30" w14:textId="77777777" w:rsidR="00F8484A" w:rsidRDefault="00F8484A" w:rsidP="00F8484A">
      <w:pPr>
        <w:spacing w:line="480" w:lineRule="auto"/>
      </w:pPr>
      <w:r>
        <w:t xml:space="preserve">Parallels: </w:t>
      </w:r>
      <w:r w:rsidR="003615DE" w:rsidRPr="00993C0D">
        <w:t>None found.</w:t>
      </w:r>
    </w:p>
    <w:p w14:paraId="41E2ECE3" w14:textId="77777777" w:rsidR="00C35F31" w:rsidRDefault="00C35F31" w:rsidP="00C35F31">
      <w:pPr>
        <w:spacing w:line="480" w:lineRule="auto"/>
      </w:pPr>
      <w:r>
        <w:t xml:space="preserve">Provenance: </w:t>
      </w:r>
    </w:p>
    <w:p w14:paraId="75C6AFD9" w14:textId="77777777" w:rsidR="00F8484A" w:rsidRDefault="00F8484A" w:rsidP="00F8484A">
      <w:pPr>
        <w:spacing w:line="480" w:lineRule="auto"/>
      </w:pPr>
      <w:r>
        <w:t>Bibliography: Unpublished.</w:t>
      </w:r>
    </w:p>
    <w:p w14:paraId="625509DF" w14:textId="77777777" w:rsidR="00F8484A" w:rsidRDefault="00F8484A" w:rsidP="00F8484A">
      <w:pPr>
        <w:spacing w:line="480" w:lineRule="auto"/>
      </w:pPr>
      <w:r>
        <w:t xml:space="preserve">Date: </w:t>
      </w:r>
      <w:r w:rsidR="003615DE" w:rsidRPr="00993C0D">
        <w:t>First half of third century</w:t>
      </w:r>
      <w:r w:rsidR="003615DE" w:rsidRPr="00524C6D">
        <w:rPr>
          <w:caps/>
        </w:rPr>
        <w:t xml:space="preserve"> </w:t>
      </w:r>
      <w:r w:rsidR="003615DE" w:rsidRPr="005170AB">
        <w:rPr>
          <w:caps/>
        </w:rPr>
        <w:t>A.D.</w:t>
      </w:r>
      <w:r w:rsidR="003615DE" w:rsidRPr="00524C6D">
        <w:rPr>
          <w:caps/>
        </w:rPr>
        <w:t>(</w:t>
      </w:r>
      <w:r w:rsidR="00690317">
        <w:t>?)</w:t>
      </w:r>
    </w:p>
    <w:p w14:paraId="73689B88" w14:textId="77777777" w:rsidR="00F8484A" w:rsidRDefault="00F8484A" w:rsidP="00F8484A">
      <w:pPr>
        <w:spacing w:line="480" w:lineRule="auto"/>
      </w:pPr>
      <w:r>
        <w:t xml:space="preserve">Date numeric: </w:t>
      </w:r>
      <w:r w:rsidR="003615DE">
        <w:t>200; 250</w:t>
      </w:r>
    </w:p>
    <w:p w14:paraId="0F23A359"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653E5962" w14:textId="77777777" w:rsidR="006C625F" w:rsidRPr="0049195C" w:rsidRDefault="006C625F" w:rsidP="006C625F">
      <w:pPr>
        <w:pStyle w:val="Textedelespacerserv2"/>
        <w:numPr>
          <w:ilvl w:val="0"/>
          <w:numId w:val="0"/>
        </w:numPr>
        <w:spacing w:line="480" w:lineRule="auto"/>
        <w:jc w:val="left"/>
        <w:outlineLvl w:val="9"/>
        <w:rPr>
          <w:rFonts w:ascii="Palatino" w:hAnsi="Palatino"/>
        </w:rPr>
      </w:pPr>
      <w:r w:rsidRPr="0049195C">
        <w:rPr>
          <w:rFonts w:ascii="Palatino" w:hAnsi="Palatino"/>
        </w:rPr>
        <w:t>———</w:t>
      </w:r>
    </w:p>
    <w:p w14:paraId="23F7EC74" w14:textId="77777777" w:rsidR="006C625F" w:rsidRDefault="006C625F" w:rsidP="006C625F">
      <w:pPr>
        <w:pStyle w:val="Textedelespacerserv2"/>
        <w:numPr>
          <w:ilvl w:val="0"/>
          <w:numId w:val="0"/>
        </w:numPr>
        <w:spacing w:line="480" w:lineRule="auto"/>
        <w:jc w:val="left"/>
        <w:outlineLvl w:val="9"/>
        <w:rPr>
          <w:rFonts w:ascii="Palatino" w:hAnsi="Palatino"/>
        </w:rPr>
      </w:pPr>
    </w:p>
    <w:p w14:paraId="7936EE89" w14:textId="77777777" w:rsidR="00BD721F" w:rsidRDefault="00BD721F" w:rsidP="00BD721F">
      <w:pPr>
        <w:spacing w:line="480" w:lineRule="auto"/>
      </w:pPr>
      <w:r>
        <w:t>Catalogue Number: 477</w:t>
      </w:r>
    </w:p>
    <w:p w14:paraId="4B69FA26" w14:textId="77777777" w:rsidR="00BD721F" w:rsidRDefault="00BD721F" w:rsidP="00BD721F">
      <w:pPr>
        <w:spacing w:line="480" w:lineRule="auto"/>
      </w:pPr>
      <w:r>
        <w:t xml:space="preserve">Inventory Number: </w:t>
      </w:r>
      <w:r w:rsidRPr="00993C0D">
        <w:t>83.</w:t>
      </w:r>
      <w:r w:rsidRPr="00524C6D">
        <w:rPr>
          <w:caps/>
        </w:rPr>
        <w:t>aq.</w:t>
      </w:r>
      <w:r w:rsidRPr="00993C0D">
        <w:t>377.239</w:t>
      </w:r>
    </w:p>
    <w:p w14:paraId="3BAE71BA" w14:textId="77777777" w:rsidR="00BD721F" w:rsidRDefault="00BD721F" w:rsidP="00BD721F">
      <w:pPr>
        <w:spacing w:line="480" w:lineRule="auto"/>
      </w:pPr>
      <w:r>
        <w:t xml:space="preserve">Dimensions: </w:t>
      </w:r>
      <w:r w:rsidRPr="00993C0D">
        <w:t>L: 12.0; W: 8.5; H: 2.7</w:t>
      </w:r>
    </w:p>
    <w:p w14:paraId="2E4DB1F5" w14:textId="77777777" w:rsidR="00BD721F" w:rsidRDefault="00BD721F" w:rsidP="00BD721F">
      <w:pPr>
        <w:spacing w:line="480" w:lineRule="auto"/>
      </w:pPr>
      <w:r>
        <w:t xml:space="preserve">Condition and Fabric: </w:t>
      </w:r>
      <w:r w:rsidRPr="00993C0D">
        <w:t>Intact. Clay 2.5Y7/4 pale yellow, a few remains of glaze 7.5YR5/4 brown.</w:t>
      </w:r>
    </w:p>
    <w:p w14:paraId="75B0BF1F" w14:textId="77777777" w:rsidR="00BD721F" w:rsidRDefault="00BD721F" w:rsidP="00BD721F">
      <w:pPr>
        <w:spacing w:line="480" w:lineRule="auto"/>
      </w:pPr>
      <w:r>
        <w:t xml:space="preserve">Description: </w:t>
      </w:r>
      <w:r w:rsidRPr="00993C0D">
        <w:t xml:space="preserve">Moldmade, from plaster mold. Ring handle with one groove on both parts. Flat shoulder, separated from discus by </w:t>
      </w:r>
      <w:r>
        <w:t xml:space="preserve">a </w:t>
      </w:r>
      <w:r w:rsidRPr="00993C0D">
        <w:t xml:space="preserve">raised ridge marked off by two grooves; ridge surrounding both discus and nozzle top, leaving short narrow “strangled” channel between them. Filling-hole in bird’s proper right wing. Air hole between its claws. Short round-tipped nozzle surrounded by </w:t>
      </w:r>
      <w:r>
        <w:t xml:space="preserve">a </w:t>
      </w:r>
      <w:r w:rsidRPr="00993C0D">
        <w:t xml:space="preserve">raised edge. </w:t>
      </w:r>
      <w:r>
        <w:t>Base marked off by one circular groove.</w:t>
      </w:r>
    </w:p>
    <w:p w14:paraId="18A0EE2B" w14:textId="77777777" w:rsidR="00BD721F" w:rsidRDefault="00BD721F" w:rsidP="00BD721F">
      <w:pPr>
        <w:spacing w:line="480" w:lineRule="auto"/>
      </w:pPr>
      <w:r>
        <w:t>Discus Iconography: F</w:t>
      </w:r>
      <w:r w:rsidRPr="00993C0D">
        <w:t>rontal eagle with spreading wings, head to left.</w:t>
      </w:r>
    </w:p>
    <w:p w14:paraId="70DD9C4B" w14:textId="77777777" w:rsidR="00BD721F" w:rsidRDefault="00BD721F" w:rsidP="00BD721F">
      <w:pPr>
        <w:spacing w:line="480" w:lineRule="auto"/>
      </w:pPr>
      <w:r>
        <w:t xml:space="preserve">Type: </w:t>
      </w:r>
      <w:r w:rsidR="00690317">
        <w:t>Ennabli 14 (</w:t>
      </w:r>
      <w:r w:rsidR="00010D27">
        <w:t>{{loc_000:Raqqada}}</w:t>
      </w:r>
      <w:r w:rsidR="00690317">
        <w:t>)</w:t>
      </w:r>
    </w:p>
    <w:p w14:paraId="00C1DDB0" w14:textId="77777777" w:rsidR="00BD721F" w:rsidRDefault="00BD721F" w:rsidP="00BD721F">
      <w:pPr>
        <w:spacing w:line="480" w:lineRule="auto"/>
      </w:pPr>
      <w:r>
        <w:t xml:space="preserve">Place of Manufacture or Origin: </w:t>
      </w:r>
      <w:r w:rsidR="00690317">
        <w:t>North Africa</w:t>
      </w:r>
    </w:p>
    <w:p w14:paraId="286266E8" w14:textId="77777777" w:rsidR="00BD721F" w:rsidRDefault="00BD721F" w:rsidP="00BD721F">
      <w:pPr>
        <w:spacing w:line="480" w:lineRule="auto"/>
      </w:pPr>
      <w:r>
        <w:t>Parallels: None found;</w:t>
      </w:r>
      <w:r w:rsidRPr="00993C0D">
        <w:t xml:space="preserve"> (close) Kricheldorf 1962, no. 232, pl. 27; Deneauve 1969, no. 949, pl. 86.</w:t>
      </w:r>
    </w:p>
    <w:p w14:paraId="39A6A9BD" w14:textId="77777777" w:rsidR="00C35F31" w:rsidRDefault="00C35F31" w:rsidP="00C35F31">
      <w:pPr>
        <w:spacing w:line="480" w:lineRule="auto"/>
      </w:pPr>
      <w:r>
        <w:t xml:space="preserve">Provenance: </w:t>
      </w:r>
    </w:p>
    <w:p w14:paraId="62128E13" w14:textId="77777777" w:rsidR="00BD721F" w:rsidRDefault="00BD721F" w:rsidP="00BD721F">
      <w:pPr>
        <w:spacing w:line="480" w:lineRule="auto"/>
      </w:pPr>
      <w:r>
        <w:t>Bibliography: Unpublished.</w:t>
      </w:r>
    </w:p>
    <w:p w14:paraId="7CE1524B" w14:textId="77777777" w:rsidR="00BD721F" w:rsidRDefault="00BD721F" w:rsidP="00BD721F">
      <w:pPr>
        <w:spacing w:line="480" w:lineRule="auto"/>
      </w:pPr>
      <w:r>
        <w:t xml:space="preserve">Date: </w:t>
      </w:r>
      <w:r w:rsidRPr="00993C0D">
        <w:t>Second half of third century</w:t>
      </w:r>
      <w:r w:rsidRPr="00524C6D">
        <w:rPr>
          <w:caps/>
        </w:rPr>
        <w:t xml:space="preserve"> </w:t>
      </w:r>
      <w:r w:rsidRPr="005170AB">
        <w:rPr>
          <w:caps/>
        </w:rPr>
        <w:t>A.D.</w:t>
      </w:r>
    </w:p>
    <w:p w14:paraId="6B1EF23E" w14:textId="77777777" w:rsidR="00BD721F" w:rsidRDefault="00BD721F" w:rsidP="00BD721F">
      <w:pPr>
        <w:spacing w:line="480" w:lineRule="auto"/>
      </w:pPr>
      <w:r>
        <w:t>Date numeric: 250; 300</w:t>
      </w:r>
    </w:p>
    <w:p w14:paraId="1D401D0D"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3FA73E2F"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E096F56" w14:textId="77777777" w:rsidR="006C625F" w:rsidRDefault="006C625F" w:rsidP="006C625F">
      <w:pPr>
        <w:pStyle w:val="Textedelespacerserv2"/>
        <w:numPr>
          <w:ilvl w:val="0"/>
          <w:numId w:val="0"/>
        </w:numPr>
        <w:spacing w:line="480" w:lineRule="auto"/>
        <w:jc w:val="left"/>
        <w:outlineLvl w:val="9"/>
        <w:rPr>
          <w:rFonts w:ascii="Palatino" w:hAnsi="Palatino"/>
        </w:rPr>
      </w:pPr>
    </w:p>
    <w:p w14:paraId="1B00FD0D" w14:textId="77777777" w:rsidR="00515064" w:rsidRDefault="00515064" w:rsidP="00515064">
      <w:pPr>
        <w:spacing w:line="480" w:lineRule="auto"/>
      </w:pPr>
      <w:r>
        <w:t>Catalogue Number: 478</w:t>
      </w:r>
    </w:p>
    <w:p w14:paraId="0FF8A827" w14:textId="77777777" w:rsidR="00515064" w:rsidRDefault="00515064" w:rsidP="00515064">
      <w:pPr>
        <w:spacing w:line="480" w:lineRule="auto"/>
      </w:pPr>
      <w:r>
        <w:t xml:space="preserve">Inventory Number: </w:t>
      </w:r>
      <w:r w:rsidRPr="00993C0D">
        <w:t>83.</w:t>
      </w:r>
      <w:r w:rsidRPr="00524C6D">
        <w:rPr>
          <w:caps/>
        </w:rPr>
        <w:t>aq.</w:t>
      </w:r>
      <w:r w:rsidRPr="00993C0D">
        <w:t>377.296</w:t>
      </w:r>
    </w:p>
    <w:p w14:paraId="51579E22" w14:textId="77777777" w:rsidR="00515064" w:rsidRDefault="00515064" w:rsidP="00515064">
      <w:pPr>
        <w:spacing w:line="480" w:lineRule="auto"/>
      </w:pPr>
      <w:r>
        <w:t xml:space="preserve">Dimensions: </w:t>
      </w:r>
      <w:r w:rsidRPr="00993C0D">
        <w:t>L: 10.1; W: 7.2; H.2.8</w:t>
      </w:r>
    </w:p>
    <w:p w14:paraId="295A6082" w14:textId="77777777" w:rsidR="00515064" w:rsidRDefault="00515064" w:rsidP="00515064">
      <w:pPr>
        <w:spacing w:line="480" w:lineRule="auto"/>
      </w:pPr>
      <w:r>
        <w:t xml:space="preserve">Condition and Fabric: </w:t>
      </w:r>
      <w:r w:rsidRPr="00993C0D">
        <w:t>Intact. Clay 7.5YR7/4 pink, uneven worn glaze 2.5YR5/6 red.</w:t>
      </w:r>
    </w:p>
    <w:p w14:paraId="0B35331F" w14:textId="77777777" w:rsidR="00515064" w:rsidRDefault="00515064" w:rsidP="00515064">
      <w:pPr>
        <w:spacing w:line="480" w:lineRule="auto"/>
      </w:pPr>
      <w:r>
        <w:t xml:space="preserve">Description: </w:t>
      </w:r>
      <w:r w:rsidRPr="00993C0D">
        <w:t xml:space="preserve">Moldmade. Ring handle with two grooves on upper part and one on lower. Flat shoulder with plain flat band marked off by two grooves, separated from discus by </w:t>
      </w:r>
      <w:r>
        <w:t xml:space="preserve">a </w:t>
      </w:r>
      <w:r w:rsidRPr="00993C0D">
        <w:t xml:space="preserve">narrower second flat band; </w:t>
      </w:r>
      <w:r>
        <w:t>this</w:t>
      </w:r>
      <w:r w:rsidRPr="00993C0D">
        <w:t xml:space="preserve"> band, slightly raised, surrounding both discus and nozzle top, leav</w:t>
      </w:r>
      <w:r>
        <w:t>es a</w:t>
      </w:r>
      <w:r w:rsidRPr="00993C0D">
        <w:t xml:space="preserve"> “strangled” channel between them. Central filling-hole. Air hole in lower </w:t>
      </w:r>
      <w:r>
        <w:t>field</w:t>
      </w:r>
      <w:r w:rsidRPr="00993C0D">
        <w:t xml:space="preserve">, facing channel. Short round-tipped nozzle. Raised flat base-ring marked off </w:t>
      </w:r>
      <w:r>
        <w:t>by one</w:t>
      </w:r>
      <w:r w:rsidRPr="00993C0D">
        <w:t xml:space="preserve"> groove.</w:t>
      </w:r>
    </w:p>
    <w:p w14:paraId="12F6E237" w14:textId="77777777" w:rsidR="00515064" w:rsidRDefault="00515064" w:rsidP="00515064">
      <w:pPr>
        <w:spacing w:line="480" w:lineRule="auto"/>
      </w:pPr>
      <w:r>
        <w:t>Discus Iconography: R</w:t>
      </w:r>
      <w:r w:rsidRPr="00993C0D">
        <w:t>osette with ten petals.</w:t>
      </w:r>
    </w:p>
    <w:p w14:paraId="24510311" w14:textId="77777777" w:rsidR="00515064" w:rsidRDefault="00515064" w:rsidP="00515064">
      <w:pPr>
        <w:spacing w:line="480" w:lineRule="auto"/>
      </w:pPr>
      <w:r>
        <w:t xml:space="preserve">Type: </w:t>
      </w:r>
      <w:r w:rsidRPr="00993C0D">
        <w:t>Ennabli 14 (</w:t>
      </w:r>
      <w:r w:rsidR="00010D27">
        <w:t>{{loc_000:Raqqada}}</w:t>
      </w:r>
      <w:r w:rsidRPr="00993C0D">
        <w:t xml:space="preserve">); Deneauve </w:t>
      </w:r>
      <w:r w:rsidRPr="00524C6D">
        <w:rPr>
          <w:caps/>
        </w:rPr>
        <w:t>xii</w:t>
      </w:r>
    </w:p>
    <w:p w14:paraId="52EF67A9" w14:textId="77777777" w:rsidR="00515064" w:rsidRDefault="00515064" w:rsidP="00515064">
      <w:pPr>
        <w:spacing w:line="480" w:lineRule="auto"/>
      </w:pPr>
      <w:r>
        <w:t xml:space="preserve">Place of Manufacture or Origin: </w:t>
      </w:r>
      <w:r w:rsidR="00690317">
        <w:t>North Africa</w:t>
      </w:r>
    </w:p>
    <w:p w14:paraId="456898FC" w14:textId="77777777" w:rsidR="00515064" w:rsidRDefault="00515064" w:rsidP="00515064">
      <w:pPr>
        <w:spacing w:line="480" w:lineRule="auto"/>
      </w:pPr>
      <w:r>
        <w:t xml:space="preserve">Parallels: </w:t>
      </w:r>
      <w:r w:rsidRPr="00993C0D">
        <w:t>None found.</w:t>
      </w:r>
    </w:p>
    <w:p w14:paraId="49CA995E" w14:textId="77777777" w:rsidR="00C35F31" w:rsidRDefault="00C35F31" w:rsidP="00C35F31">
      <w:pPr>
        <w:spacing w:line="480" w:lineRule="auto"/>
      </w:pPr>
      <w:r>
        <w:t xml:space="preserve">Provenance: </w:t>
      </w:r>
    </w:p>
    <w:p w14:paraId="58C1C62D" w14:textId="77777777" w:rsidR="00515064" w:rsidRDefault="00515064" w:rsidP="00515064">
      <w:pPr>
        <w:spacing w:line="480" w:lineRule="auto"/>
      </w:pPr>
      <w:r>
        <w:t>Bibliography: Unpublished.</w:t>
      </w:r>
    </w:p>
    <w:p w14:paraId="1CDC82E4" w14:textId="77777777" w:rsidR="00515064" w:rsidRDefault="00515064" w:rsidP="00515064">
      <w:pPr>
        <w:spacing w:line="480" w:lineRule="auto"/>
      </w:pPr>
      <w:r>
        <w:t xml:space="preserve">Date: </w:t>
      </w:r>
      <w:r w:rsidRPr="00993C0D">
        <w:t>Second half of third century</w:t>
      </w:r>
      <w:r w:rsidRPr="00524C6D">
        <w:rPr>
          <w:caps/>
        </w:rPr>
        <w:t xml:space="preserve"> </w:t>
      </w:r>
      <w:r w:rsidRPr="005170AB">
        <w:rPr>
          <w:caps/>
        </w:rPr>
        <w:t>A.D.</w:t>
      </w:r>
    </w:p>
    <w:p w14:paraId="529636CD" w14:textId="77777777" w:rsidR="00515064" w:rsidRDefault="00515064" w:rsidP="00515064">
      <w:pPr>
        <w:spacing w:line="480" w:lineRule="auto"/>
      </w:pPr>
      <w:r>
        <w:t>Date numeric: 250; 300</w:t>
      </w:r>
    </w:p>
    <w:p w14:paraId="67C1255F"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77C3919D"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4B627A7" w14:textId="77777777" w:rsidR="006C625F" w:rsidRDefault="006C625F" w:rsidP="006C625F">
      <w:pPr>
        <w:pStyle w:val="Textedelespacerserv2"/>
        <w:numPr>
          <w:ilvl w:val="0"/>
          <w:numId w:val="0"/>
        </w:numPr>
        <w:spacing w:line="480" w:lineRule="auto"/>
        <w:jc w:val="left"/>
        <w:outlineLvl w:val="9"/>
        <w:rPr>
          <w:rFonts w:ascii="Palatino" w:hAnsi="Palatino"/>
        </w:rPr>
      </w:pPr>
    </w:p>
    <w:p w14:paraId="7B1BEFA1" w14:textId="77777777" w:rsidR="00797AAB" w:rsidRDefault="00797AAB" w:rsidP="00797AAB">
      <w:pPr>
        <w:spacing w:line="480" w:lineRule="auto"/>
      </w:pPr>
      <w:r>
        <w:t>Catalogue Number: 479</w:t>
      </w:r>
    </w:p>
    <w:p w14:paraId="79C4FC01" w14:textId="77777777" w:rsidR="00797AAB" w:rsidRDefault="00797AAB" w:rsidP="00797AAB">
      <w:pPr>
        <w:spacing w:line="480" w:lineRule="auto"/>
      </w:pPr>
      <w:r>
        <w:t xml:space="preserve">Inventory Number: </w:t>
      </w:r>
      <w:r w:rsidRPr="00993C0D">
        <w:t>79.</w:t>
      </w:r>
      <w:r w:rsidRPr="00524C6D">
        <w:rPr>
          <w:caps/>
        </w:rPr>
        <w:t>aq</w:t>
      </w:r>
      <w:r w:rsidRPr="00993C0D">
        <w:t xml:space="preserve"> 28.6.</w:t>
      </w:r>
    </w:p>
    <w:p w14:paraId="1504B0C5" w14:textId="77777777" w:rsidR="00797AAB" w:rsidRDefault="00797AAB" w:rsidP="00797AAB">
      <w:pPr>
        <w:spacing w:line="480" w:lineRule="auto"/>
      </w:pPr>
      <w:r>
        <w:t xml:space="preserve">Dimensions: </w:t>
      </w:r>
      <w:r w:rsidRPr="00993C0D">
        <w:t>L: 10.8; W: 8.6; H: 3.0</w:t>
      </w:r>
    </w:p>
    <w:p w14:paraId="6FFE3986" w14:textId="77777777" w:rsidR="00797AAB" w:rsidRDefault="00797AAB" w:rsidP="00797AAB">
      <w:pPr>
        <w:spacing w:line="480" w:lineRule="auto"/>
      </w:pPr>
      <w:r>
        <w:t xml:space="preserve">Condition and Fabric: </w:t>
      </w:r>
      <w:r w:rsidRPr="00993C0D">
        <w:t>Intact. Clay 7.5YR7/4 pink, uneven glaze 10R6/6 light red; right side burned.</w:t>
      </w:r>
    </w:p>
    <w:p w14:paraId="06F1C038" w14:textId="77777777" w:rsidR="00797AAB" w:rsidRDefault="00797AAB" w:rsidP="00797AAB">
      <w:pPr>
        <w:spacing w:line="480" w:lineRule="auto"/>
      </w:pPr>
      <w:r>
        <w:t xml:space="preserve">Description: </w:t>
      </w:r>
      <w:r w:rsidRPr="00993C0D">
        <w:t xml:space="preserve">Moldmade, from plaster mold. Ring handle with three grooves on upper part. Flat shoulder with slanted relief rays, separated from discus by </w:t>
      </w:r>
      <w:r>
        <w:t xml:space="preserve">a </w:t>
      </w:r>
      <w:r w:rsidRPr="00993C0D">
        <w:t xml:space="preserve">raised ridge surrounding both discus and nozzle top, leaving </w:t>
      </w:r>
      <w:r>
        <w:t xml:space="preserve">a </w:t>
      </w:r>
      <w:r w:rsidRPr="00993C0D">
        <w:t xml:space="preserve">short narrow “strangled” channel between them. Filling-hole under right wing. Air hole under claws. Short round-tipped nozzle surrounded by </w:t>
      </w:r>
      <w:r>
        <w:t xml:space="preserve">a </w:t>
      </w:r>
      <w:r w:rsidRPr="00993C0D">
        <w:t xml:space="preserve">raised edge; two curved rows of notches on underside. Raised base-ring with </w:t>
      </w:r>
      <w:r>
        <w:t xml:space="preserve">an </w:t>
      </w:r>
      <w:r w:rsidRPr="00993C0D">
        <w:t xml:space="preserve">additional narrower inner </w:t>
      </w:r>
      <w:r>
        <w:t>ring</w:t>
      </w:r>
      <w:r w:rsidRPr="00993C0D">
        <w:t>.</w:t>
      </w:r>
    </w:p>
    <w:p w14:paraId="0367E59C" w14:textId="77777777" w:rsidR="00797AAB" w:rsidRDefault="00797AAB" w:rsidP="00797AAB">
      <w:pPr>
        <w:spacing w:line="480" w:lineRule="auto"/>
      </w:pPr>
      <w:r>
        <w:t>Discus Iconography: F</w:t>
      </w:r>
      <w:r w:rsidRPr="00993C0D">
        <w:t>rontal eagle with spreading wings, head to right.</w:t>
      </w:r>
    </w:p>
    <w:p w14:paraId="43E04D2A" w14:textId="77777777" w:rsidR="00797AAB" w:rsidRDefault="00797AAB" w:rsidP="00797AAB">
      <w:pPr>
        <w:spacing w:line="480" w:lineRule="auto"/>
      </w:pPr>
      <w:r>
        <w:t xml:space="preserve">Type: </w:t>
      </w:r>
      <w:r w:rsidR="00690317">
        <w:t>Ennabli 14 (</w:t>
      </w:r>
      <w:r w:rsidR="00010D27">
        <w:t>{{loc_000:Raqqada}}</w:t>
      </w:r>
      <w:r w:rsidR="00690317">
        <w:t>)</w:t>
      </w:r>
    </w:p>
    <w:p w14:paraId="0EFD26A4" w14:textId="77777777" w:rsidR="00797AAB" w:rsidRDefault="00797AAB" w:rsidP="00797AAB">
      <w:pPr>
        <w:spacing w:line="480" w:lineRule="auto"/>
      </w:pPr>
      <w:r>
        <w:t xml:space="preserve">Place of Manufacture or Origin: </w:t>
      </w:r>
      <w:r w:rsidR="00690317">
        <w:t>Tunisia</w:t>
      </w:r>
    </w:p>
    <w:p w14:paraId="20C02803" w14:textId="77777777" w:rsidR="00797AAB" w:rsidRDefault="00797AAB" w:rsidP="00797AAB">
      <w:pPr>
        <w:spacing w:line="480" w:lineRule="auto"/>
      </w:pPr>
      <w:r>
        <w:t xml:space="preserve">Parallels: </w:t>
      </w:r>
      <w:r w:rsidRPr="00993C0D">
        <w:t>Arslan 2001, p. 51, inv. no. 21.1.1984 (from Tunisia[?]).</w:t>
      </w:r>
    </w:p>
    <w:p w14:paraId="7C6A7F97" w14:textId="77777777" w:rsidR="00C35F31" w:rsidRDefault="00C35F31" w:rsidP="00C35F31">
      <w:pPr>
        <w:spacing w:line="480" w:lineRule="auto"/>
      </w:pPr>
      <w:r>
        <w:t xml:space="preserve">Provenance: </w:t>
      </w:r>
    </w:p>
    <w:p w14:paraId="06CBCB0B" w14:textId="77777777" w:rsidR="00797AAB" w:rsidRDefault="00797AAB" w:rsidP="00797AAB">
      <w:pPr>
        <w:spacing w:line="480" w:lineRule="auto"/>
      </w:pPr>
      <w:r>
        <w:t>Bibliography: Unpublished.</w:t>
      </w:r>
    </w:p>
    <w:p w14:paraId="53391134" w14:textId="77777777" w:rsidR="00797AAB" w:rsidRDefault="00797AAB" w:rsidP="00797AAB">
      <w:pPr>
        <w:spacing w:line="480" w:lineRule="auto"/>
      </w:pPr>
      <w:r>
        <w:t xml:space="preserve">Date: </w:t>
      </w:r>
      <w:r w:rsidRPr="00993C0D">
        <w:t>Second half of third century</w:t>
      </w:r>
      <w:r w:rsidRPr="00524C6D">
        <w:rPr>
          <w:caps/>
        </w:rPr>
        <w:t xml:space="preserve"> </w:t>
      </w:r>
      <w:r w:rsidRPr="005170AB">
        <w:rPr>
          <w:caps/>
        </w:rPr>
        <w:t>A.D.</w:t>
      </w:r>
    </w:p>
    <w:p w14:paraId="4F55D82C" w14:textId="77777777" w:rsidR="00797AAB" w:rsidRDefault="00797AAB" w:rsidP="00797AAB">
      <w:pPr>
        <w:spacing w:line="480" w:lineRule="auto"/>
      </w:pPr>
      <w:r>
        <w:t>Date numeric: 250; 300</w:t>
      </w:r>
    </w:p>
    <w:p w14:paraId="2B52F97C"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2939DA4C"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B785DB1" w14:textId="77777777" w:rsidR="006C625F" w:rsidRDefault="006C625F" w:rsidP="006C625F">
      <w:pPr>
        <w:pStyle w:val="Textedelespacerserv2"/>
        <w:numPr>
          <w:ilvl w:val="0"/>
          <w:numId w:val="0"/>
        </w:numPr>
        <w:spacing w:line="480" w:lineRule="auto"/>
        <w:jc w:val="left"/>
        <w:outlineLvl w:val="9"/>
        <w:rPr>
          <w:rFonts w:ascii="Palatino" w:hAnsi="Palatino"/>
        </w:rPr>
      </w:pPr>
    </w:p>
    <w:p w14:paraId="43AF1F19" w14:textId="77777777" w:rsidR="001721FC" w:rsidRDefault="001721FC" w:rsidP="001721FC">
      <w:pPr>
        <w:spacing w:line="480" w:lineRule="auto"/>
      </w:pPr>
      <w:r>
        <w:t>Catalogue Number: 480</w:t>
      </w:r>
    </w:p>
    <w:p w14:paraId="3048ED15" w14:textId="77777777" w:rsidR="001721FC" w:rsidRDefault="001721FC" w:rsidP="001721FC">
      <w:pPr>
        <w:spacing w:line="480" w:lineRule="auto"/>
      </w:pPr>
      <w:r>
        <w:t xml:space="preserve">Inventory Number: </w:t>
      </w:r>
      <w:r w:rsidR="00307290" w:rsidRPr="00993C0D">
        <w:t>83.</w:t>
      </w:r>
      <w:r w:rsidR="00307290" w:rsidRPr="00524C6D">
        <w:rPr>
          <w:caps/>
        </w:rPr>
        <w:t>aq.</w:t>
      </w:r>
      <w:r w:rsidR="00307290" w:rsidRPr="00993C0D">
        <w:t>377.215</w:t>
      </w:r>
    </w:p>
    <w:p w14:paraId="78BC00CA" w14:textId="77777777" w:rsidR="001721FC" w:rsidRDefault="001721FC" w:rsidP="001721FC">
      <w:pPr>
        <w:spacing w:line="480" w:lineRule="auto"/>
      </w:pPr>
      <w:r>
        <w:t xml:space="preserve">Dimensions: </w:t>
      </w:r>
      <w:r w:rsidR="00307290" w:rsidRPr="00993C0D">
        <w:t>L: 11.0; W: 8.2; H: 2.8</w:t>
      </w:r>
    </w:p>
    <w:p w14:paraId="5F772E22" w14:textId="77777777" w:rsidR="001721FC" w:rsidRDefault="001721FC" w:rsidP="001721FC">
      <w:pPr>
        <w:spacing w:line="480" w:lineRule="auto"/>
      </w:pPr>
      <w:r>
        <w:t xml:space="preserve">Condition and Fabric: </w:t>
      </w:r>
      <w:r w:rsidR="00307290" w:rsidRPr="00993C0D">
        <w:t>Intact. Clay 10YR8/3 very pale brown, varying glaze between 5YR6/6 reddish yellow and 5YR5/3 reddish brown; part of side and bottom surface damaged, possibly by fire(?).</w:t>
      </w:r>
    </w:p>
    <w:p w14:paraId="7A31A5CA" w14:textId="77777777" w:rsidR="001721FC" w:rsidRDefault="001721FC" w:rsidP="001721FC">
      <w:pPr>
        <w:spacing w:line="480" w:lineRule="auto"/>
      </w:pPr>
      <w:r>
        <w:t xml:space="preserve">Description: </w:t>
      </w:r>
      <w:r w:rsidR="00307290" w:rsidRPr="00993C0D">
        <w:t xml:space="preserve">Moldmade, from plaster mold. Ring handle with two grooves on both parts. Deep basin. Shoulder with </w:t>
      </w:r>
      <w:r w:rsidR="00307290">
        <w:t xml:space="preserve">a </w:t>
      </w:r>
      <w:r w:rsidR="00307290" w:rsidRPr="00993C0D">
        <w:t xml:space="preserve">row of triangles alternately pointing inward and outward marked off by two raised ridges; second inner thicker ridge surrounding both discus and nozzle top, leaving </w:t>
      </w:r>
      <w:r w:rsidR="00307290">
        <w:t xml:space="preserve">a </w:t>
      </w:r>
      <w:r w:rsidR="00307290" w:rsidRPr="00993C0D">
        <w:t xml:space="preserve">short narrow “strangled” channel between them. Filling-hole on right side. Air hole </w:t>
      </w:r>
      <w:r w:rsidR="00307290">
        <w:t>in lower field.</w:t>
      </w:r>
      <w:r w:rsidR="00307290" w:rsidRPr="00993C0D">
        <w:t xml:space="preserve"> Short round-tipped nozzle surrounded by </w:t>
      </w:r>
      <w:r w:rsidR="00307290">
        <w:t xml:space="preserve">a </w:t>
      </w:r>
      <w:r w:rsidR="00307290" w:rsidRPr="00993C0D">
        <w:t xml:space="preserve">raised edge. Raised base-ring marked off </w:t>
      </w:r>
      <w:r w:rsidR="00307290">
        <w:t>by</w:t>
      </w:r>
      <w:r w:rsidR="00307290" w:rsidRPr="00993C0D">
        <w:t xml:space="preserve"> two circular grooves.</w:t>
      </w:r>
    </w:p>
    <w:p w14:paraId="5DB2359C" w14:textId="77777777" w:rsidR="001721FC" w:rsidRDefault="001721FC" w:rsidP="001721FC">
      <w:pPr>
        <w:spacing w:line="480" w:lineRule="auto"/>
      </w:pPr>
      <w:r>
        <w:t xml:space="preserve">Discus Iconography: </w:t>
      </w:r>
      <w:r w:rsidR="00307290">
        <w:t xml:space="preserve">A </w:t>
      </w:r>
      <w:r w:rsidR="00307290" w:rsidRPr="00993C0D">
        <w:t>man walking to right in a garment that leaves arms and legs bare, a vessel on his left shoulder.</w:t>
      </w:r>
    </w:p>
    <w:p w14:paraId="18BF8BFF" w14:textId="77777777" w:rsidR="001721FC" w:rsidRDefault="001721FC" w:rsidP="001721FC">
      <w:pPr>
        <w:spacing w:line="480" w:lineRule="auto"/>
      </w:pPr>
      <w:r>
        <w:t xml:space="preserve">Type: </w:t>
      </w:r>
      <w:r w:rsidR="00690317">
        <w:t>Ennabli 14 (</w:t>
      </w:r>
      <w:r w:rsidR="00010D27">
        <w:t>{{loc_0000:</w:t>
      </w:r>
      <w:r w:rsidR="00690317">
        <w:t>Raqqada</w:t>
      </w:r>
      <w:r w:rsidR="00010D27">
        <w:t>}}</w:t>
      </w:r>
      <w:r w:rsidR="00690317">
        <w:t>)</w:t>
      </w:r>
    </w:p>
    <w:p w14:paraId="076A85D0" w14:textId="77777777" w:rsidR="001721FC" w:rsidRDefault="001721FC" w:rsidP="001721FC">
      <w:pPr>
        <w:spacing w:line="480" w:lineRule="auto"/>
      </w:pPr>
      <w:r>
        <w:t xml:space="preserve">Place of Manufacture or Origin: </w:t>
      </w:r>
      <w:r w:rsidR="00690317">
        <w:t>North Africa</w:t>
      </w:r>
    </w:p>
    <w:p w14:paraId="1C9C3DAD" w14:textId="77777777" w:rsidR="001721FC" w:rsidRDefault="001721FC" w:rsidP="001721FC">
      <w:pPr>
        <w:spacing w:line="480" w:lineRule="auto"/>
      </w:pPr>
      <w:r>
        <w:t xml:space="preserve">Parallels: </w:t>
      </w:r>
      <w:r w:rsidR="00307290">
        <w:t xml:space="preserve">None </w:t>
      </w:r>
      <w:r w:rsidR="00307290" w:rsidRPr="00993C0D">
        <w:t xml:space="preserve">found. For an identical discus decor but on lamps of type Deneauve </w:t>
      </w:r>
      <w:r w:rsidR="00307290" w:rsidRPr="00524C6D">
        <w:rPr>
          <w:caps/>
        </w:rPr>
        <w:t>x</w:t>
      </w:r>
      <w:r w:rsidR="00307290" w:rsidRPr="00993C0D">
        <w:t xml:space="preserve"> A, see Ponsich 1961, no. 33, pl. 5; Joly 1974, no. 139, pl. 9; Bussière 2000, p. 365, no. 3645, pl. 102, and p. 180, decor </w:t>
      </w:r>
      <w:r w:rsidR="00307290" w:rsidRPr="00524C6D">
        <w:rPr>
          <w:caps/>
        </w:rPr>
        <w:t>ii</w:t>
      </w:r>
      <w:r w:rsidR="00307290" w:rsidRPr="00993C0D">
        <w:t>.a.3.(20).</w:t>
      </w:r>
    </w:p>
    <w:p w14:paraId="1CADB8E5" w14:textId="77777777" w:rsidR="00C35F31" w:rsidRDefault="00C35F31" w:rsidP="00C35F31">
      <w:pPr>
        <w:spacing w:line="480" w:lineRule="auto"/>
      </w:pPr>
      <w:r>
        <w:t xml:space="preserve">Provenance: </w:t>
      </w:r>
    </w:p>
    <w:p w14:paraId="30F6E9C5" w14:textId="77777777" w:rsidR="001721FC" w:rsidRDefault="001721FC" w:rsidP="001721FC">
      <w:pPr>
        <w:spacing w:line="480" w:lineRule="auto"/>
      </w:pPr>
      <w:r>
        <w:t>Bibliography: Unpublished.</w:t>
      </w:r>
    </w:p>
    <w:p w14:paraId="0B72EED4" w14:textId="77777777" w:rsidR="001721FC" w:rsidRDefault="001721FC" w:rsidP="001721FC">
      <w:pPr>
        <w:spacing w:line="480" w:lineRule="auto"/>
      </w:pPr>
      <w:r>
        <w:t xml:space="preserve">Date: </w:t>
      </w:r>
      <w:r w:rsidR="00307290" w:rsidRPr="00993C0D">
        <w:t>Second half of third century</w:t>
      </w:r>
      <w:r w:rsidR="00307290" w:rsidRPr="00524C6D">
        <w:rPr>
          <w:caps/>
        </w:rPr>
        <w:t xml:space="preserve"> </w:t>
      </w:r>
      <w:r w:rsidR="00307290" w:rsidRPr="005170AB">
        <w:rPr>
          <w:caps/>
        </w:rPr>
        <w:t>A.D.</w:t>
      </w:r>
    </w:p>
    <w:p w14:paraId="534100B3" w14:textId="77777777" w:rsidR="001721FC" w:rsidRDefault="001721FC" w:rsidP="001721FC">
      <w:pPr>
        <w:spacing w:line="480" w:lineRule="auto"/>
      </w:pPr>
      <w:r>
        <w:t xml:space="preserve">Date numeric: </w:t>
      </w:r>
      <w:r w:rsidR="00307290">
        <w:t>250; 300</w:t>
      </w:r>
    </w:p>
    <w:p w14:paraId="7FC4AA04"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36BB573C"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C0E7555" w14:textId="77777777" w:rsidR="006C625F" w:rsidRDefault="006C625F" w:rsidP="006C625F">
      <w:pPr>
        <w:pStyle w:val="Textedelespacerserv2"/>
        <w:numPr>
          <w:ilvl w:val="0"/>
          <w:numId w:val="0"/>
        </w:numPr>
        <w:spacing w:line="480" w:lineRule="auto"/>
        <w:jc w:val="left"/>
        <w:outlineLvl w:val="9"/>
        <w:rPr>
          <w:rFonts w:ascii="Palatino" w:hAnsi="Palatino"/>
        </w:rPr>
      </w:pPr>
    </w:p>
    <w:p w14:paraId="61B8243B" w14:textId="77777777" w:rsidR="00307290" w:rsidRDefault="00307290" w:rsidP="00307290">
      <w:pPr>
        <w:spacing w:line="480" w:lineRule="auto"/>
      </w:pPr>
      <w:r>
        <w:t>Catalogue Number: 481</w:t>
      </w:r>
    </w:p>
    <w:p w14:paraId="7052C9EA" w14:textId="77777777" w:rsidR="00307290" w:rsidRDefault="00307290" w:rsidP="00307290">
      <w:pPr>
        <w:spacing w:line="480" w:lineRule="auto"/>
      </w:pPr>
      <w:r>
        <w:t xml:space="preserve">Inventory Number: </w:t>
      </w:r>
      <w:r w:rsidRPr="00993C0D">
        <w:t>81.</w:t>
      </w:r>
      <w:r w:rsidRPr="00524C6D">
        <w:rPr>
          <w:caps/>
        </w:rPr>
        <w:t>aq.</w:t>
      </w:r>
      <w:r w:rsidRPr="00993C0D">
        <w:t>112.15</w:t>
      </w:r>
    </w:p>
    <w:p w14:paraId="33191816" w14:textId="77777777" w:rsidR="00307290" w:rsidRDefault="00307290" w:rsidP="00307290">
      <w:pPr>
        <w:spacing w:line="480" w:lineRule="auto"/>
      </w:pPr>
      <w:r>
        <w:t xml:space="preserve">Dimensions: </w:t>
      </w:r>
      <w:r w:rsidRPr="00993C0D">
        <w:t>L: 10.3; W: 7.4; H: 2.9</w:t>
      </w:r>
    </w:p>
    <w:p w14:paraId="64BDC40E" w14:textId="77777777" w:rsidR="00307290" w:rsidRDefault="00307290" w:rsidP="00307290">
      <w:pPr>
        <w:spacing w:line="480" w:lineRule="auto"/>
      </w:pPr>
      <w:r>
        <w:t xml:space="preserve">Condition and Fabric: </w:t>
      </w:r>
      <w:r w:rsidRPr="00993C0D">
        <w:t>Intact. Clay 2.5YR8/4 pale yellow (rough surface, many small inclusions), scant remains of glaze 5YR6/3 light reddish brown.</w:t>
      </w:r>
    </w:p>
    <w:p w14:paraId="5F17328A" w14:textId="09AB9E10" w:rsidR="00307290" w:rsidRDefault="00307290" w:rsidP="00307290">
      <w:pPr>
        <w:spacing w:line="480" w:lineRule="auto"/>
      </w:pPr>
      <w:r>
        <w:t xml:space="preserve">Description: </w:t>
      </w:r>
      <w:r w:rsidRPr="00993C0D">
        <w:t xml:space="preserve">Moldmade, from plaster mold. Ring handle with one groove on upper part. Flat shoulder marked off by two grooves with </w:t>
      </w:r>
      <w:r>
        <w:t xml:space="preserve">a </w:t>
      </w:r>
      <w:r w:rsidRPr="00993C0D">
        <w:t xml:space="preserve">row of connected </w:t>
      </w:r>
      <w:r w:rsidRPr="008155C6">
        <w:t>X-</w:t>
      </w:r>
      <w:r w:rsidRPr="00993C0D">
        <w:t xml:space="preserve">patterns; raised ridge surrounding both discus and nozzle top, leaving </w:t>
      </w:r>
      <w:r>
        <w:t xml:space="preserve">a </w:t>
      </w:r>
      <w:r w:rsidRPr="00993C0D">
        <w:t>short narrow “strangled” channel between the</w:t>
      </w:r>
      <w:r>
        <w:t>m. S</w:t>
      </w:r>
      <w:r w:rsidRPr="00993C0D">
        <w:t xml:space="preserve">lightly concave discus surrounded by </w:t>
      </w:r>
      <w:r>
        <w:t xml:space="preserve">an </w:t>
      </w:r>
      <w:r w:rsidRPr="00993C0D">
        <w:t xml:space="preserve">additional ridge interrupted at channel. Filling-hole in upper </w:t>
      </w:r>
      <w:r>
        <w:t>field</w:t>
      </w:r>
      <w:r w:rsidRPr="00993C0D">
        <w:t xml:space="preserve"> with rema</w:t>
      </w:r>
      <w:r w:rsidR="00CE05DC">
        <w:t>ins of corroded iron wick-nail</w:t>
      </w:r>
      <w:r w:rsidRPr="00993C0D">
        <w:t xml:space="preserve">. Air hole in lower </w:t>
      </w:r>
      <w:r>
        <w:t>field</w:t>
      </w:r>
      <w:r w:rsidRPr="00993C0D">
        <w:t xml:space="preserve">. Short round-tipped nozzle surrounded by </w:t>
      </w:r>
      <w:r>
        <w:t xml:space="preserve">a </w:t>
      </w:r>
      <w:r w:rsidRPr="00993C0D">
        <w:t xml:space="preserve">raised edge. Slightly raised base-ring marked off </w:t>
      </w:r>
      <w:r>
        <w:t>by</w:t>
      </w:r>
      <w:r w:rsidRPr="00993C0D">
        <w:t xml:space="preserve"> two circular grooves.</w:t>
      </w:r>
    </w:p>
    <w:p w14:paraId="17FAAFBA" w14:textId="77777777" w:rsidR="00307290" w:rsidRDefault="00307290" w:rsidP="00307290">
      <w:pPr>
        <w:spacing w:line="480" w:lineRule="auto"/>
      </w:pPr>
      <w:r>
        <w:t>Discus Iconography: Plain discus.</w:t>
      </w:r>
    </w:p>
    <w:p w14:paraId="07343303" w14:textId="77777777" w:rsidR="00307290" w:rsidRDefault="00307290" w:rsidP="00307290">
      <w:pPr>
        <w:spacing w:line="480" w:lineRule="auto"/>
      </w:pPr>
      <w:r>
        <w:t xml:space="preserve">Type: </w:t>
      </w:r>
      <w:r w:rsidR="00011D1F">
        <w:t>Ennabli 14 (</w:t>
      </w:r>
      <w:r w:rsidR="00010D27">
        <w:t>{{loc_0000:</w:t>
      </w:r>
      <w:r w:rsidR="00011D1F">
        <w:t>Raqqada</w:t>
      </w:r>
      <w:r w:rsidR="00010D27">
        <w:t>}}</w:t>
      </w:r>
      <w:r w:rsidR="00011D1F">
        <w:t>)</w:t>
      </w:r>
    </w:p>
    <w:p w14:paraId="7895B5A8" w14:textId="77777777" w:rsidR="00307290" w:rsidRDefault="00307290" w:rsidP="00307290">
      <w:pPr>
        <w:spacing w:line="480" w:lineRule="auto"/>
      </w:pPr>
      <w:r>
        <w:t xml:space="preserve">Place of Manufacture or Origin: </w:t>
      </w:r>
      <w:r w:rsidRPr="00993C0D">
        <w:t xml:space="preserve">Given by the donor as </w:t>
      </w:r>
      <w:r w:rsidR="00010D27">
        <w:t>{{loc_0000:</w:t>
      </w:r>
      <w:r w:rsidRPr="00993C0D">
        <w:t>Corinth</w:t>
      </w:r>
      <w:r w:rsidR="00010D27">
        <w:t>}}</w:t>
      </w:r>
      <w:r w:rsidRPr="00993C0D">
        <w:t>, Greece, but the la</w:t>
      </w:r>
      <w:r w:rsidR="00011D1F">
        <w:t>mp is unmistakably African made</w:t>
      </w:r>
    </w:p>
    <w:p w14:paraId="2266D762" w14:textId="77777777" w:rsidR="00307290" w:rsidRDefault="00307290" w:rsidP="00307290">
      <w:pPr>
        <w:spacing w:line="480" w:lineRule="auto"/>
      </w:pPr>
      <w:r>
        <w:t xml:space="preserve">Parallels: </w:t>
      </w:r>
      <w:r w:rsidRPr="00993C0D">
        <w:t>Ennabli, Salomonson, and Mahjoubi 1973, nos. 319–21 and 339, pl. 28.</w:t>
      </w:r>
    </w:p>
    <w:p w14:paraId="4F9AF88A" w14:textId="77777777" w:rsidR="00C35F31" w:rsidRDefault="00C35F31" w:rsidP="00C35F31">
      <w:pPr>
        <w:spacing w:line="480" w:lineRule="auto"/>
      </w:pPr>
      <w:r>
        <w:t xml:space="preserve">Provenance: </w:t>
      </w:r>
    </w:p>
    <w:p w14:paraId="5E618D10" w14:textId="77777777" w:rsidR="00307290" w:rsidRDefault="00307290" w:rsidP="00307290">
      <w:pPr>
        <w:spacing w:line="480" w:lineRule="auto"/>
      </w:pPr>
      <w:r>
        <w:t>Bibliography: Unpublished.</w:t>
      </w:r>
    </w:p>
    <w:p w14:paraId="5F6D7D12" w14:textId="77777777" w:rsidR="00307290" w:rsidRDefault="00307290" w:rsidP="00307290">
      <w:pPr>
        <w:spacing w:line="480" w:lineRule="auto"/>
      </w:pPr>
      <w:r>
        <w:t xml:space="preserve">Date: </w:t>
      </w:r>
      <w:r w:rsidRPr="00993C0D">
        <w:t>Second half of third century</w:t>
      </w:r>
      <w:r w:rsidRPr="00524C6D">
        <w:rPr>
          <w:caps/>
        </w:rPr>
        <w:t xml:space="preserve"> </w:t>
      </w:r>
      <w:r w:rsidRPr="005170AB">
        <w:rPr>
          <w:caps/>
        </w:rPr>
        <w:t>A.D.</w:t>
      </w:r>
    </w:p>
    <w:p w14:paraId="066408B7" w14:textId="77777777" w:rsidR="00307290" w:rsidRDefault="00307290" w:rsidP="00307290">
      <w:pPr>
        <w:spacing w:line="480" w:lineRule="auto"/>
      </w:pPr>
      <w:r>
        <w:t>Date numeric: 250; 300</w:t>
      </w:r>
    </w:p>
    <w:p w14:paraId="46AEFA8B"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41CE8AD3" w14:textId="77777777" w:rsidR="006C625F" w:rsidRPr="008155C6" w:rsidRDefault="006C625F" w:rsidP="006C625F">
      <w:pPr>
        <w:pStyle w:val="Textedelespacerserv2"/>
        <w:numPr>
          <w:ilvl w:val="0"/>
          <w:numId w:val="0"/>
        </w:numPr>
        <w:spacing w:line="480" w:lineRule="auto"/>
        <w:jc w:val="left"/>
        <w:outlineLvl w:val="9"/>
        <w:rPr>
          <w:rFonts w:ascii="Palatino" w:hAnsi="Palatino"/>
        </w:rPr>
      </w:pPr>
      <w:r w:rsidRPr="008155C6">
        <w:rPr>
          <w:rFonts w:ascii="Palatino" w:hAnsi="Palatino"/>
        </w:rPr>
        <w:t>———</w:t>
      </w:r>
    </w:p>
    <w:p w14:paraId="2BB0A2CF" w14:textId="77777777" w:rsidR="006C625F" w:rsidRDefault="006C625F" w:rsidP="006C625F">
      <w:pPr>
        <w:pStyle w:val="Textedelespacerserv2"/>
        <w:numPr>
          <w:ilvl w:val="0"/>
          <w:numId w:val="0"/>
        </w:numPr>
        <w:spacing w:line="480" w:lineRule="auto"/>
        <w:jc w:val="left"/>
        <w:outlineLvl w:val="9"/>
        <w:rPr>
          <w:rFonts w:ascii="Palatino" w:hAnsi="Palatino"/>
        </w:rPr>
      </w:pPr>
    </w:p>
    <w:p w14:paraId="3262B717" w14:textId="77777777" w:rsidR="00405B82" w:rsidRDefault="00405B82" w:rsidP="00405B82">
      <w:pPr>
        <w:spacing w:line="480" w:lineRule="auto"/>
      </w:pPr>
      <w:r>
        <w:t>Catalogue Number: 482</w:t>
      </w:r>
    </w:p>
    <w:p w14:paraId="1016C9AC" w14:textId="77777777" w:rsidR="00405B82" w:rsidRDefault="00405B82" w:rsidP="00405B82">
      <w:pPr>
        <w:spacing w:line="480" w:lineRule="auto"/>
      </w:pPr>
      <w:r>
        <w:t xml:space="preserve">Inventory Number: </w:t>
      </w:r>
      <w:r w:rsidRPr="00993C0D">
        <w:t>83.</w:t>
      </w:r>
      <w:r w:rsidRPr="00524C6D">
        <w:rPr>
          <w:caps/>
        </w:rPr>
        <w:t>aq.</w:t>
      </w:r>
      <w:r w:rsidRPr="00993C0D">
        <w:t>377.294</w:t>
      </w:r>
    </w:p>
    <w:p w14:paraId="55437691" w14:textId="77777777" w:rsidR="00405B82" w:rsidRDefault="00405B82" w:rsidP="00405B82">
      <w:pPr>
        <w:spacing w:line="480" w:lineRule="auto"/>
      </w:pPr>
      <w:r>
        <w:t xml:space="preserve">Dimensions: </w:t>
      </w:r>
      <w:r w:rsidRPr="00993C0D">
        <w:t>L: 10.2; W: 7.4; H: 3.0</w:t>
      </w:r>
    </w:p>
    <w:p w14:paraId="18288387" w14:textId="77777777" w:rsidR="00405B82" w:rsidRDefault="00405B82" w:rsidP="00405B82">
      <w:pPr>
        <w:spacing w:line="480" w:lineRule="auto"/>
      </w:pPr>
      <w:r>
        <w:t xml:space="preserve">Condition and Fabric: </w:t>
      </w:r>
      <w:r w:rsidRPr="00993C0D">
        <w:t>Intact. Clay 7.5YR8/4 pink, worn glaze 7.5YR5/4 brown.</w:t>
      </w:r>
    </w:p>
    <w:p w14:paraId="654A8644" w14:textId="22E23F2A" w:rsidR="00405B82" w:rsidRDefault="00405B82" w:rsidP="00405B82">
      <w:pPr>
        <w:spacing w:line="480" w:lineRule="auto"/>
      </w:pPr>
      <w:r>
        <w:t xml:space="preserve">Description: </w:t>
      </w:r>
      <w:r w:rsidRPr="00993C0D">
        <w:t xml:space="preserve">Moldmade, from plaster mold. Ring handle with two grooves on upper part. Flat shoulder with short crossed lines making </w:t>
      </w:r>
      <w:r w:rsidRPr="00524C6D">
        <w:rPr>
          <w:caps/>
        </w:rPr>
        <w:t>X-</w:t>
      </w:r>
      <w:r w:rsidRPr="00993C0D">
        <w:t xml:space="preserve">pattern, separated from the nearly flat discus by a raised ridge; inner groove surrounding both discus and nozzle top, leaving </w:t>
      </w:r>
      <w:r>
        <w:t xml:space="preserve">a </w:t>
      </w:r>
      <w:r w:rsidRPr="00993C0D">
        <w:t>broad channel connecting d</w:t>
      </w:r>
      <w:r>
        <w:t>iscus to wick-hole area. S</w:t>
      </w:r>
      <w:r w:rsidRPr="00993C0D">
        <w:t xml:space="preserve">lightly concave discus. Central filling-hole. Facing </w:t>
      </w:r>
      <w:r>
        <w:t xml:space="preserve">the </w:t>
      </w:r>
      <w:r w:rsidRPr="00993C0D">
        <w:t xml:space="preserve">channel, air hole with traces of iron corrosion from </w:t>
      </w:r>
      <w:r w:rsidR="00CE05DC">
        <w:t>wick-nail</w:t>
      </w:r>
      <w:r w:rsidRPr="00993C0D">
        <w:t xml:space="preserve">. Short round-tipped nozzle surrounded by </w:t>
      </w:r>
      <w:r>
        <w:t xml:space="preserve">a </w:t>
      </w:r>
      <w:r w:rsidRPr="00993C0D">
        <w:t xml:space="preserve">raised edge. Raised base-ring marked off </w:t>
      </w:r>
      <w:r>
        <w:t>by</w:t>
      </w:r>
      <w:r w:rsidRPr="00993C0D">
        <w:t xml:space="preserve"> two circular grooves; </w:t>
      </w:r>
      <w:r>
        <w:t xml:space="preserve">an </w:t>
      </w:r>
      <w:r w:rsidRPr="00993C0D">
        <w:t xml:space="preserve">additional inner one; two small concentric circles in </w:t>
      </w:r>
      <w:r>
        <w:t>center</w:t>
      </w:r>
      <w:r w:rsidRPr="00993C0D">
        <w:t>.</w:t>
      </w:r>
    </w:p>
    <w:p w14:paraId="770DCFB1" w14:textId="77777777" w:rsidR="00405B82" w:rsidRDefault="00405B82" w:rsidP="00405B82">
      <w:pPr>
        <w:spacing w:line="480" w:lineRule="auto"/>
      </w:pPr>
      <w:r>
        <w:t>Discus Iconography: Plain discus.</w:t>
      </w:r>
    </w:p>
    <w:p w14:paraId="67E5B634" w14:textId="77777777" w:rsidR="00405B82" w:rsidRDefault="00405B82" w:rsidP="00405B82">
      <w:pPr>
        <w:spacing w:line="480" w:lineRule="auto"/>
      </w:pPr>
      <w:r>
        <w:t xml:space="preserve">Type: </w:t>
      </w:r>
      <w:r w:rsidR="00011D1F">
        <w:t>Ennabli 15, series 3 (</w:t>
      </w:r>
      <w:r w:rsidR="00010D27">
        <w:t>{{loc_0000:Raqqada}}</w:t>
      </w:r>
      <w:r w:rsidR="00011D1F">
        <w:t>)</w:t>
      </w:r>
    </w:p>
    <w:p w14:paraId="728BE14C" w14:textId="77777777" w:rsidR="00405B82" w:rsidRDefault="00405B82" w:rsidP="00405B82">
      <w:pPr>
        <w:spacing w:line="480" w:lineRule="auto"/>
      </w:pPr>
      <w:r>
        <w:t xml:space="preserve">Place of Manufacture or Origin: </w:t>
      </w:r>
      <w:r w:rsidR="00011D1F">
        <w:t>North Africa</w:t>
      </w:r>
    </w:p>
    <w:p w14:paraId="7B4F1CD6" w14:textId="77777777" w:rsidR="00405B82" w:rsidRDefault="00405B82" w:rsidP="00405B82">
      <w:pPr>
        <w:spacing w:line="480" w:lineRule="auto"/>
      </w:pPr>
      <w:r>
        <w:t xml:space="preserve">Parallels: None </w:t>
      </w:r>
      <w:r w:rsidRPr="00993C0D">
        <w:t>found.</w:t>
      </w:r>
    </w:p>
    <w:p w14:paraId="073DADB0" w14:textId="77777777" w:rsidR="00C35F31" w:rsidRDefault="00C35F31" w:rsidP="00C35F31">
      <w:pPr>
        <w:spacing w:line="480" w:lineRule="auto"/>
      </w:pPr>
      <w:r>
        <w:t xml:space="preserve">Provenance: </w:t>
      </w:r>
    </w:p>
    <w:p w14:paraId="2512443E" w14:textId="77777777" w:rsidR="00405B82" w:rsidRDefault="00405B82" w:rsidP="00405B82">
      <w:pPr>
        <w:spacing w:line="480" w:lineRule="auto"/>
      </w:pPr>
      <w:r>
        <w:t>Bibliography: Unpublished.</w:t>
      </w:r>
    </w:p>
    <w:p w14:paraId="48D0B3CC" w14:textId="77777777" w:rsidR="00405B82" w:rsidRDefault="00405B82" w:rsidP="00405B82">
      <w:pPr>
        <w:spacing w:line="480" w:lineRule="auto"/>
      </w:pPr>
      <w:r>
        <w:t xml:space="preserve">Date: </w:t>
      </w:r>
      <w:r w:rsidRPr="00993C0D">
        <w:t>Second half of third century</w:t>
      </w:r>
      <w:r w:rsidRPr="00524C6D">
        <w:rPr>
          <w:caps/>
        </w:rPr>
        <w:t xml:space="preserve"> </w:t>
      </w:r>
      <w:r w:rsidRPr="005170AB">
        <w:rPr>
          <w:caps/>
        </w:rPr>
        <w:t>A.D.</w:t>
      </w:r>
    </w:p>
    <w:p w14:paraId="098E7892" w14:textId="77777777" w:rsidR="00405B82" w:rsidRDefault="00405B82" w:rsidP="00405B82">
      <w:pPr>
        <w:spacing w:line="480" w:lineRule="auto"/>
      </w:pPr>
      <w:r>
        <w:t>Date numeric: 250; 300</w:t>
      </w:r>
    </w:p>
    <w:p w14:paraId="39B43C40"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52783A77"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967D18D" w14:textId="77777777" w:rsidR="006C625F" w:rsidRDefault="006C625F" w:rsidP="006C625F">
      <w:pPr>
        <w:pStyle w:val="Textedelespacerserv2"/>
        <w:numPr>
          <w:ilvl w:val="0"/>
          <w:numId w:val="0"/>
        </w:numPr>
        <w:spacing w:line="480" w:lineRule="auto"/>
        <w:jc w:val="left"/>
        <w:outlineLvl w:val="9"/>
        <w:rPr>
          <w:rFonts w:ascii="Palatino" w:hAnsi="Palatino"/>
        </w:rPr>
      </w:pPr>
    </w:p>
    <w:p w14:paraId="4EDF04C2" w14:textId="77777777" w:rsidR="00DE5045" w:rsidRDefault="00DE5045" w:rsidP="00DE5045">
      <w:pPr>
        <w:spacing w:line="480" w:lineRule="auto"/>
      </w:pPr>
      <w:r>
        <w:t>Catalogue Number: 483</w:t>
      </w:r>
    </w:p>
    <w:p w14:paraId="5CC66DF3" w14:textId="77777777" w:rsidR="00DE5045" w:rsidRDefault="00DE5045" w:rsidP="00DE5045">
      <w:pPr>
        <w:spacing w:line="480" w:lineRule="auto"/>
      </w:pPr>
      <w:r>
        <w:t xml:space="preserve">Inventory Number: </w:t>
      </w:r>
      <w:r w:rsidRPr="00993C0D">
        <w:t>83.</w:t>
      </w:r>
      <w:r w:rsidRPr="00524C6D">
        <w:rPr>
          <w:caps/>
        </w:rPr>
        <w:t>aq.</w:t>
      </w:r>
      <w:r w:rsidRPr="00993C0D">
        <w:t>377.293</w:t>
      </w:r>
    </w:p>
    <w:p w14:paraId="4374FD8F" w14:textId="77777777" w:rsidR="00DE5045" w:rsidRDefault="00DE5045" w:rsidP="00DE5045">
      <w:pPr>
        <w:spacing w:line="480" w:lineRule="auto"/>
      </w:pPr>
      <w:r>
        <w:t xml:space="preserve">Dimensions: </w:t>
      </w:r>
      <w:r w:rsidRPr="00993C0D">
        <w:t>L: 10.5; W: 7.2; H: 2.5</w:t>
      </w:r>
    </w:p>
    <w:p w14:paraId="7A304192" w14:textId="77777777" w:rsidR="00DE5045" w:rsidRDefault="00DE5045" w:rsidP="00DE5045">
      <w:pPr>
        <w:spacing w:line="480" w:lineRule="auto"/>
      </w:pPr>
      <w:r>
        <w:t xml:space="preserve">Condition and Fabric: </w:t>
      </w:r>
      <w:r w:rsidRPr="00993C0D">
        <w:t>Intact. Clay 7.5YR6/4 light brown, thin remains of glaze 10YR5/6 yellowish red.</w:t>
      </w:r>
    </w:p>
    <w:p w14:paraId="28506A16" w14:textId="773475B5" w:rsidR="00DE5045" w:rsidRDefault="00DE5045" w:rsidP="00DE5045">
      <w:pPr>
        <w:spacing w:line="480" w:lineRule="auto"/>
      </w:pPr>
      <w:r>
        <w:t xml:space="preserve">Description: </w:t>
      </w:r>
      <w:r w:rsidRPr="00993C0D">
        <w:t xml:space="preserve">Moldmade. Pierced vertical ring handle with one groove on both upper and lower parts. Slightly oval body. Flat shoulder with </w:t>
      </w:r>
      <w:r>
        <w:t xml:space="preserve">a </w:t>
      </w:r>
      <w:r w:rsidRPr="00993C0D">
        <w:t xml:space="preserve">row of imbricated S’s, separated from discus by </w:t>
      </w:r>
      <w:r>
        <w:t xml:space="preserve">a </w:t>
      </w:r>
      <w:r w:rsidRPr="00993C0D">
        <w:t>raised ridge surrounding both discus and nozzle top, leaving a wide channel between them. Central filling-hol</w:t>
      </w:r>
      <w:r w:rsidR="00CE05DC">
        <w:t>e with corroded iron wick-nail</w:t>
      </w:r>
      <w:r w:rsidRPr="00993C0D">
        <w:t>. Air hole in front of channel entrance. Raised flat base-ring.</w:t>
      </w:r>
    </w:p>
    <w:p w14:paraId="3002A523" w14:textId="77777777" w:rsidR="00DE5045" w:rsidRDefault="00DE5045" w:rsidP="00DE5045">
      <w:pPr>
        <w:spacing w:line="480" w:lineRule="auto"/>
      </w:pPr>
      <w:r>
        <w:t xml:space="preserve">Discus Iconography: </w:t>
      </w:r>
      <w:r w:rsidRPr="00993C0D">
        <w:t>Plain discus.</w:t>
      </w:r>
    </w:p>
    <w:p w14:paraId="7085ECB4" w14:textId="77777777" w:rsidR="00DE5045" w:rsidRDefault="00DE5045" w:rsidP="00DE5045">
      <w:pPr>
        <w:spacing w:line="480" w:lineRule="auto"/>
      </w:pPr>
      <w:r>
        <w:t xml:space="preserve">Type: </w:t>
      </w:r>
      <w:r w:rsidR="00011D1F">
        <w:t>Ennabli 15, series 6 (</w:t>
      </w:r>
      <w:r w:rsidR="00010D27">
        <w:t>{{loc_0000:</w:t>
      </w:r>
      <w:r w:rsidR="00011D1F">
        <w:t>Raqqada</w:t>
      </w:r>
      <w:r w:rsidR="00010D27">
        <w:t>}}</w:t>
      </w:r>
      <w:r w:rsidR="00011D1F">
        <w:t>)</w:t>
      </w:r>
    </w:p>
    <w:p w14:paraId="5CD6B00C" w14:textId="77777777" w:rsidR="00DE5045" w:rsidRDefault="00DE5045" w:rsidP="00DE5045">
      <w:pPr>
        <w:spacing w:line="480" w:lineRule="auto"/>
      </w:pPr>
      <w:r>
        <w:t xml:space="preserve">Place of Manufacture or Origin: </w:t>
      </w:r>
      <w:r w:rsidRPr="00993C0D">
        <w:t>Asia Minor, according to Schüller, but this seems to be a mistake, for Ennabli type 15 is totally absent in this geographical area. A Tunisi</w:t>
      </w:r>
      <w:r w:rsidR="00011D1F">
        <w:t>an provenience is most probable</w:t>
      </w:r>
    </w:p>
    <w:p w14:paraId="332CA389" w14:textId="77777777" w:rsidR="00DE5045" w:rsidRDefault="00DE5045" w:rsidP="00DE5045">
      <w:pPr>
        <w:spacing w:line="480" w:lineRule="auto"/>
      </w:pPr>
      <w:r>
        <w:t xml:space="preserve">Parallels: </w:t>
      </w:r>
      <w:r w:rsidRPr="00993C0D">
        <w:t>No</w:t>
      </w:r>
      <w:r>
        <w:t xml:space="preserve">ne </w:t>
      </w:r>
      <w:r w:rsidRPr="00993C0D">
        <w:t>found.</w:t>
      </w:r>
    </w:p>
    <w:p w14:paraId="643CED76" w14:textId="77777777" w:rsidR="00C35F31" w:rsidRDefault="00C35F31" w:rsidP="00C35F31">
      <w:pPr>
        <w:spacing w:line="480" w:lineRule="auto"/>
      </w:pPr>
      <w:r>
        <w:t xml:space="preserve">Provenance: </w:t>
      </w:r>
    </w:p>
    <w:p w14:paraId="528A9D2E" w14:textId="77777777" w:rsidR="00DE5045" w:rsidRDefault="00DE5045" w:rsidP="00DE5045">
      <w:pPr>
        <w:spacing w:line="480" w:lineRule="auto"/>
      </w:pPr>
      <w:r>
        <w:t>Bibliography: Unpublished.</w:t>
      </w:r>
    </w:p>
    <w:p w14:paraId="2ABCC275" w14:textId="77777777" w:rsidR="00DE5045" w:rsidRDefault="00DE5045" w:rsidP="00DE5045">
      <w:pPr>
        <w:spacing w:line="480" w:lineRule="auto"/>
      </w:pPr>
      <w:r>
        <w:t xml:space="preserve">Date: </w:t>
      </w:r>
      <w:r w:rsidRPr="00993C0D">
        <w:t>Second half of third century</w:t>
      </w:r>
      <w:r w:rsidRPr="00524C6D">
        <w:rPr>
          <w:caps/>
        </w:rPr>
        <w:t xml:space="preserve"> </w:t>
      </w:r>
      <w:r w:rsidRPr="005170AB">
        <w:rPr>
          <w:caps/>
        </w:rPr>
        <w:t>A.D.</w:t>
      </w:r>
    </w:p>
    <w:p w14:paraId="267CC6B1" w14:textId="77777777" w:rsidR="00DE5045" w:rsidRDefault="00DE5045" w:rsidP="00DE5045">
      <w:pPr>
        <w:spacing w:line="480" w:lineRule="auto"/>
      </w:pPr>
      <w:r>
        <w:t>Date numeric: 250; 300</w:t>
      </w:r>
    </w:p>
    <w:p w14:paraId="1BDF3305"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5CB4FB91"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623BEB9" w14:textId="77777777" w:rsidR="006C625F" w:rsidRDefault="006C625F" w:rsidP="006C625F">
      <w:pPr>
        <w:pStyle w:val="Textedelespacerserv2"/>
        <w:numPr>
          <w:ilvl w:val="0"/>
          <w:numId w:val="0"/>
        </w:numPr>
        <w:spacing w:line="480" w:lineRule="auto"/>
        <w:jc w:val="left"/>
        <w:outlineLvl w:val="9"/>
        <w:rPr>
          <w:rFonts w:ascii="Palatino" w:hAnsi="Palatino"/>
        </w:rPr>
      </w:pPr>
    </w:p>
    <w:p w14:paraId="445878E7" w14:textId="77777777" w:rsidR="008A56FC" w:rsidRDefault="008A56FC" w:rsidP="008A56FC">
      <w:pPr>
        <w:spacing w:line="480" w:lineRule="auto"/>
      </w:pPr>
      <w:r>
        <w:t>Catalogue Number: 484</w:t>
      </w:r>
    </w:p>
    <w:p w14:paraId="11230A84" w14:textId="77777777" w:rsidR="008A56FC" w:rsidRDefault="008A56FC" w:rsidP="008A56FC">
      <w:pPr>
        <w:spacing w:line="480" w:lineRule="auto"/>
      </w:pPr>
      <w:r>
        <w:t xml:space="preserve">Inventory Number: </w:t>
      </w:r>
      <w:r w:rsidRPr="00993C0D">
        <w:t>83.</w:t>
      </w:r>
      <w:r w:rsidRPr="00524C6D">
        <w:rPr>
          <w:caps/>
        </w:rPr>
        <w:t>aq.</w:t>
      </w:r>
      <w:r w:rsidRPr="00993C0D">
        <w:t>377.316</w:t>
      </w:r>
    </w:p>
    <w:p w14:paraId="08572034" w14:textId="77777777" w:rsidR="008A56FC" w:rsidRDefault="008A56FC" w:rsidP="008A56FC">
      <w:pPr>
        <w:spacing w:line="480" w:lineRule="auto"/>
      </w:pPr>
      <w:r>
        <w:t xml:space="preserve">Dimensions: </w:t>
      </w:r>
      <w:r w:rsidRPr="00993C0D">
        <w:t>L: 13.2; W: 9.0; H: 3.5</w:t>
      </w:r>
    </w:p>
    <w:p w14:paraId="117B31DA" w14:textId="77777777" w:rsidR="008A56FC" w:rsidRDefault="008A56FC" w:rsidP="008A56FC">
      <w:pPr>
        <w:spacing w:line="480" w:lineRule="auto"/>
      </w:pPr>
      <w:r>
        <w:t xml:space="preserve">Condition and Fabric: </w:t>
      </w:r>
      <w:r w:rsidRPr="00993C0D">
        <w:t>Intact. Clay 5YR7/4 pink, glaze 2.5YR5/6 red.</w:t>
      </w:r>
    </w:p>
    <w:p w14:paraId="3E342C32" w14:textId="77777777" w:rsidR="008A56FC" w:rsidRDefault="008A56FC" w:rsidP="008A56FC">
      <w:pPr>
        <w:spacing w:line="480" w:lineRule="auto"/>
      </w:pPr>
      <w:r>
        <w:t xml:space="preserve">Description: </w:t>
      </w:r>
      <w:r w:rsidRPr="00993C0D">
        <w:t xml:space="preserve">Moldmade. Solid ungrooved handle. Outward-sloping shoulder with </w:t>
      </w:r>
      <w:r>
        <w:t xml:space="preserve">a </w:t>
      </w:r>
      <w:r w:rsidRPr="00993C0D">
        <w:t xml:space="preserve">row of dots, separated from </w:t>
      </w:r>
      <w:r>
        <w:t>the f</w:t>
      </w:r>
      <w:r w:rsidRPr="00993C0D">
        <w:t xml:space="preserve">lat discus by </w:t>
      </w:r>
      <w:r>
        <w:t xml:space="preserve">a </w:t>
      </w:r>
      <w:r w:rsidRPr="00993C0D">
        <w:t>raised herringbone ridge surrounding both discus and nozzle top, leaving a broad channel with slightly curved sides between discus and nozzle. Blurred base-ring.</w:t>
      </w:r>
    </w:p>
    <w:p w14:paraId="72905640" w14:textId="77777777" w:rsidR="008A56FC" w:rsidRDefault="008A56FC" w:rsidP="008A56FC">
      <w:pPr>
        <w:spacing w:line="480" w:lineRule="auto"/>
      </w:pPr>
      <w:r>
        <w:t xml:space="preserve">Discus Iconography: </w:t>
      </w:r>
      <w:r w:rsidRPr="00993C0D">
        <w:t>Mercury, standing</w:t>
      </w:r>
      <w:r>
        <w:t xml:space="preserve"> frontal, </w:t>
      </w:r>
      <w:r w:rsidRPr="00993C0D">
        <w:t xml:space="preserve">nude except for </w:t>
      </w:r>
      <w:r>
        <w:t xml:space="preserve">a </w:t>
      </w:r>
      <w:r w:rsidRPr="00993C0D">
        <w:t>mantle</w:t>
      </w:r>
      <w:r w:rsidRPr="004465AB">
        <w:t xml:space="preserve"> </w:t>
      </w:r>
      <w:r w:rsidRPr="00993C0D">
        <w:t xml:space="preserve">draped around </w:t>
      </w:r>
      <w:r>
        <w:t xml:space="preserve">his </w:t>
      </w:r>
      <w:r w:rsidRPr="00993C0D">
        <w:t>neck and</w:t>
      </w:r>
      <w:r w:rsidRPr="004465AB">
        <w:t xml:space="preserve"> </w:t>
      </w:r>
      <w:r w:rsidRPr="00993C0D">
        <w:t xml:space="preserve">hanging down his proper left side; </w:t>
      </w:r>
      <w:r>
        <w:t xml:space="preserve">his </w:t>
      </w:r>
      <w:r w:rsidRPr="00993C0D">
        <w:t xml:space="preserve">left hand </w:t>
      </w:r>
      <w:r>
        <w:t xml:space="preserve">is </w:t>
      </w:r>
      <w:r w:rsidRPr="00993C0D">
        <w:t xml:space="preserve">holding </w:t>
      </w:r>
      <w:r>
        <w:t xml:space="preserve">a </w:t>
      </w:r>
      <w:r w:rsidRPr="00993C0D">
        <w:t xml:space="preserve">caduceus, his right a purse; at right, a cock atop a pedestal or altar; a turtle and scorpion in lower left </w:t>
      </w:r>
      <w:r>
        <w:t>field</w:t>
      </w:r>
      <w:r w:rsidRPr="00993C0D">
        <w:t xml:space="preserve">. Raised curtain in upper left </w:t>
      </w:r>
      <w:r>
        <w:t>field</w:t>
      </w:r>
      <w:r w:rsidRPr="00993C0D">
        <w:t>(?).</w:t>
      </w:r>
    </w:p>
    <w:p w14:paraId="2649B828" w14:textId="77777777" w:rsidR="008A56FC" w:rsidRDefault="008A56FC" w:rsidP="008A56FC">
      <w:pPr>
        <w:spacing w:line="480" w:lineRule="auto"/>
      </w:pPr>
      <w:r>
        <w:t xml:space="preserve">Type: </w:t>
      </w:r>
      <w:r w:rsidR="00011D1F">
        <w:t>Ennabli 15 (</w:t>
      </w:r>
      <w:r w:rsidR="00010D27">
        <w:t>{{loc_0000:Raqqada}}</w:t>
      </w:r>
      <w:r w:rsidR="00011D1F">
        <w:t>)</w:t>
      </w:r>
    </w:p>
    <w:p w14:paraId="752AA760" w14:textId="77777777" w:rsidR="008A56FC" w:rsidRDefault="008A56FC" w:rsidP="008A56FC">
      <w:pPr>
        <w:spacing w:line="480" w:lineRule="auto"/>
      </w:pPr>
      <w:r>
        <w:t xml:space="preserve">Place of Manufacture or Origin: </w:t>
      </w:r>
      <w:r w:rsidR="00011D1F">
        <w:t>North Africa</w:t>
      </w:r>
    </w:p>
    <w:p w14:paraId="00640DB5" w14:textId="77777777" w:rsidR="008A56FC" w:rsidRDefault="008A56FC" w:rsidP="008A56FC">
      <w:pPr>
        <w:spacing w:line="480" w:lineRule="auto"/>
      </w:pPr>
      <w:r>
        <w:t xml:space="preserve">Parallels: </w:t>
      </w:r>
      <w:r w:rsidRPr="006314BB">
        <w:t xml:space="preserve">None found. For the scorpion and the turtle shell as Mercury’s attributes, see Palanques 1992, no. 387, pl. 11; Bussière 2000, no. 3522, pl. 97; for the occurrence in other media, see Spier 1992, p. 104, no. 253, p. 129, for the scorpion, and no. 254 for the turtle; </w:t>
      </w:r>
      <w:r w:rsidRPr="006314BB">
        <w:rPr>
          <w:i/>
        </w:rPr>
        <w:t xml:space="preserve">LIMC </w:t>
      </w:r>
      <w:r w:rsidRPr="006314BB">
        <w:t>6.2 (all s.v. Mercurius), p. 281, no. 120; p. 283, no. 166; and p. 291, no. 289, for the scorpion; for the turtle, see p. 291, no. 289; and p. 304, no. 495.</w:t>
      </w:r>
    </w:p>
    <w:p w14:paraId="106EAE5F" w14:textId="77777777" w:rsidR="00C35F31" w:rsidRDefault="00C35F31" w:rsidP="00C35F31">
      <w:pPr>
        <w:spacing w:line="480" w:lineRule="auto"/>
      </w:pPr>
      <w:r>
        <w:t xml:space="preserve">Provenance: </w:t>
      </w:r>
    </w:p>
    <w:p w14:paraId="196E87BD" w14:textId="77777777" w:rsidR="008A56FC" w:rsidRDefault="008A56FC" w:rsidP="008A56FC">
      <w:pPr>
        <w:spacing w:line="480" w:lineRule="auto"/>
      </w:pPr>
      <w:r>
        <w:t>Bibliography: Unpublished.</w:t>
      </w:r>
    </w:p>
    <w:p w14:paraId="405A0CDE" w14:textId="77777777" w:rsidR="008A56FC" w:rsidRDefault="008A56FC" w:rsidP="008A56FC">
      <w:pPr>
        <w:spacing w:line="480" w:lineRule="auto"/>
      </w:pPr>
      <w:r>
        <w:t xml:space="preserve">Date: </w:t>
      </w:r>
      <w:r w:rsidRPr="004A25EE">
        <w:t>Second half of third century</w:t>
      </w:r>
      <w:r w:rsidRPr="00524C6D">
        <w:rPr>
          <w:caps/>
        </w:rPr>
        <w:t xml:space="preserve"> </w:t>
      </w:r>
      <w:r w:rsidRPr="005170AB">
        <w:rPr>
          <w:caps/>
        </w:rPr>
        <w:t>A.D.</w:t>
      </w:r>
    </w:p>
    <w:p w14:paraId="59AC7320" w14:textId="77777777" w:rsidR="006C625F" w:rsidRPr="004A25EE" w:rsidRDefault="008A56FC" w:rsidP="008A56FC">
      <w:pPr>
        <w:spacing w:line="480" w:lineRule="auto"/>
      </w:pPr>
      <w:r>
        <w:t>Date numeric: 250; 300</w:t>
      </w:r>
    </w:p>
    <w:p w14:paraId="47C973CF"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166C963B" w14:textId="77777777" w:rsidR="006C625F" w:rsidRPr="008155C6" w:rsidRDefault="006C625F" w:rsidP="006C625F">
      <w:pPr>
        <w:pStyle w:val="Textedelespacerserv2"/>
        <w:numPr>
          <w:ilvl w:val="0"/>
          <w:numId w:val="0"/>
        </w:numPr>
        <w:spacing w:line="480" w:lineRule="auto"/>
        <w:jc w:val="left"/>
        <w:outlineLvl w:val="9"/>
        <w:rPr>
          <w:rFonts w:ascii="Palatino" w:hAnsi="Palatino"/>
        </w:rPr>
      </w:pPr>
      <w:r w:rsidRPr="008155C6">
        <w:rPr>
          <w:rFonts w:ascii="Palatino" w:hAnsi="Palatino"/>
        </w:rPr>
        <w:t>———</w:t>
      </w:r>
    </w:p>
    <w:p w14:paraId="5ECC1A97" w14:textId="77777777" w:rsidR="006C625F" w:rsidRDefault="006C625F" w:rsidP="006C625F">
      <w:pPr>
        <w:pStyle w:val="Textedelespacerserv2"/>
        <w:numPr>
          <w:ilvl w:val="0"/>
          <w:numId w:val="0"/>
        </w:numPr>
        <w:spacing w:line="480" w:lineRule="auto"/>
        <w:jc w:val="left"/>
        <w:outlineLvl w:val="9"/>
        <w:rPr>
          <w:rFonts w:ascii="Palatino" w:hAnsi="Palatino"/>
        </w:rPr>
      </w:pPr>
    </w:p>
    <w:p w14:paraId="572505CB" w14:textId="77777777" w:rsidR="006B4A53" w:rsidRDefault="006B4A53" w:rsidP="006B4A53">
      <w:pPr>
        <w:spacing w:line="480" w:lineRule="auto"/>
      </w:pPr>
      <w:r>
        <w:t>Catalogue Number: 485</w:t>
      </w:r>
    </w:p>
    <w:p w14:paraId="425C2F03" w14:textId="77777777" w:rsidR="006B4A53" w:rsidRDefault="006B4A53" w:rsidP="006B4A53">
      <w:pPr>
        <w:spacing w:line="480" w:lineRule="auto"/>
      </w:pPr>
      <w:r>
        <w:t xml:space="preserve">Inventory Number: </w:t>
      </w:r>
      <w:r w:rsidRPr="00993C0D">
        <w:t>83.</w:t>
      </w:r>
      <w:r w:rsidRPr="00524C6D">
        <w:rPr>
          <w:caps/>
        </w:rPr>
        <w:t>aq.</w:t>
      </w:r>
      <w:r w:rsidRPr="00993C0D">
        <w:t>377.233</w:t>
      </w:r>
    </w:p>
    <w:p w14:paraId="65846000" w14:textId="77777777" w:rsidR="006B4A53" w:rsidRDefault="006B4A53" w:rsidP="006B4A53">
      <w:pPr>
        <w:spacing w:line="480" w:lineRule="auto"/>
      </w:pPr>
      <w:r>
        <w:t xml:space="preserve">Dimensions: </w:t>
      </w:r>
      <w:r w:rsidRPr="00993C0D">
        <w:t>L: 11.0; W: 7.9; H: 2.7</w:t>
      </w:r>
    </w:p>
    <w:p w14:paraId="2263DF01" w14:textId="77777777" w:rsidR="006B4A53" w:rsidRDefault="006B4A53" w:rsidP="006B4A53">
      <w:pPr>
        <w:spacing w:line="480" w:lineRule="auto"/>
      </w:pPr>
      <w:r>
        <w:t xml:space="preserve">Condition and Fabric: </w:t>
      </w:r>
      <w:r w:rsidRPr="00993C0D">
        <w:t>Intact. Clay 2.5YR6/8 light red, glaze 10R5/8 red.</w:t>
      </w:r>
    </w:p>
    <w:p w14:paraId="6C6EFEA1" w14:textId="77777777" w:rsidR="006B4A53" w:rsidRDefault="006B4A53" w:rsidP="006B4A53">
      <w:pPr>
        <w:spacing w:line="480" w:lineRule="auto"/>
      </w:pPr>
      <w:r>
        <w:t xml:space="preserve">Description: </w:t>
      </w:r>
      <w:r w:rsidR="00254A86" w:rsidRPr="00993C0D">
        <w:t xml:space="preserve">Moldmade. Ring handle with two grooves on upper part. Outward-sloping shoulder with ovolos with outward bases (barely visible on left side), separated from discus by </w:t>
      </w:r>
      <w:r w:rsidR="00254A86">
        <w:t xml:space="preserve">a </w:t>
      </w:r>
      <w:r w:rsidR="00254A86" w:rsidRPr="00993C0D">
        <w:t xml:space="preserve">raised ridge marked off by two grooves; </w:t>
      </w:r>
      <w:r w:rsidR="00254A86">
        <w:t xml:space="preserve">a </w:t>
      </w:r>
      <w:r w:rsidR="00254A86" w:rsidRPr="00993C0D">
        <w:t xml:space="preserve">ridge surrounds both discus and nozzle top, leaving </w:t>
      </w:r>
      <w:r w:rsidR="00254A86">
        <w:t xml:space="preserve">a </w:t>
      </w:r>
      <w:r w:rsidR="00254A86" w:rsidRPr="00993C0D">
        <w:t xml:space="preserve">broad “strangled” channel between them. Central filling-hole. Air hole </w:t>
      </w:r>
      <w:r w:rsidR="00254A86">
        <w:t>in lower field</w:t>
      </w:r>
      <w:r w:rsidR="00254A86" w:rsidRPr="00993C0D">
        <w:t xml:space="preserve">, facing channel. Short round-tipped nozzle surrounded by </w:t>
      </w:r>
      <w:r w:rsidR="00254A86">
        <w:t xml:space="preserve">a </w:t>
      </w:r>
      <w:r w:rsidR="00254A86" w:rsidRPr="00993C0D">
        <w:t xml:space="preserve">raised edge. Slightly raised base-ring marked off </w:t>
      </w:r>
      <w:r w:rsidR="00254A86">
        <w:t>by</w:t>
      </w:r>
      <w:r w:rsidR="00254A86" w:rsidRPr="00993C0D">
        <w:t xml:space="preserve"> two circular grooves; central dot.</w:t>
      </w:r>
    </w:p>
    <w:p w14:paraId="792B5B73" w14:textId="77777777" w:rsidR="006B4A53" w:rsidRDefault="006B4A53" w:rsidP="006B4A53">
      <w:pPr>
        <w:spacing w:line="480" w:lineRule="auto"/>
      </w:pPr>
      <w:r>
        <w:t xml:space="preserve">Discus Iconography: </w:t>
      </w:r>
      <w:r w:rsidR="00254A86" w:rsidRPr="00254A86">
        <w:rPr>
          <w:i/>
        </w:rPr>
        <w:t>V</w:t>
      </w:r>
      <w:r w:rsidR="00254A86" w:rsidRPr="00993C0D">
        <w:rPr>
          <w:i/>
        </w:rPr>
        <w:t>enatores</w:t>
      </w:r>
      <w:r w:rsidR="00254A86" w:rsidRPr="00993C0D">
        <w:t xml:space="preserve"> fighting </w:t>
      </w:r>
      <w:r w:rsidR="00254A86">
        <w:t xml:space="preserve">a </w:t>
      </w:r>
      <w:r w:rsidR="00254A86" w:rsidRPr="00993C0D">
        <w:t xml:space="preserve">bull: </w:t>
      </w:r>
      <w:r w:rsidR="00254A86">
        <w:t xml:space="preserve">a </w:t>
      </w:r>
      <w:r w:rsidR="00254A86" w:rsidRPr="00993C0D">
        <w:t xml:space="preserve">central figure is seizing the bull by its horns; another man with his arm around the animal’s belly is trying to immobilize it; </w:t>
      </w:r>
      <w:r w:rsidR="00254A86">
        <w:t>two</w:t>
      </w:r>
      <w:r w:rsidR="00254A86" w:rsidRPr="00993C0D">
        <w:t xml:space="preserve"> further figure</w:t>
      </w:r>
      <w:r w:rsidR="00254A86">
        <w:t xml:space="preserve">s, one </w:t>
      </w:r>
      <w:r w:rsidR="00254A86" w:rsidRPr="00993C0D">
        <w:t>on each side</w:t>
      </w:r>
      <w:r w:rsidR="00254A86">
        <w:t>,</w:t>
      </w:r>
      <w:r w:rsidR="00254A86" w:rsidRPr="00993C0D">
        <w:t xml:space="preserve"> </w:t>
      </w:r>
      <w:r w:rsidR="00254A86">
        <w:t>are</w:t>
      </w:r>
      <w:r w:rsidR="00254A86" w:rsidRPr="00993C0D">
        <w:t xml:space="preserve"> falling down after being catapulted into the air by the animal; a fifth man at right is stepping back, about to fall.</w:t>
      </w:r>
    </w:p>
    <w:p w14:paraId="0F603973" w14:textId="77777777" w:rsidR="006B4A53" w:rsidRDefault="006B4A53" w:rsidP="006B4A53">
      <w:pPr>
        <w:spacing w:line="480" w:lineRule="auto"/>
      </w:pPr>
      <w:r>
        <w:t xml:space="preserve">Type: </w:t>
      </w:r>
      <w:r w:rsidR="00254A86" w:rsidRPr="00993C0D">
        <w:t>Ennabli 16 (</w:t>
      </w:r>
      <w:r w:rsidR="00010D27">
        <w:t>{{loc_0000:</w:t>
      </w:r>
      <w:r w:rsidR="00254A86" w:rsidRPr="00993C0D">
        <w:t>Raqqada</w:t>
      </w:r>
      <w:r w:rsidR="00010D27">
        <w:t>}}</w:t>
      </w:r>
      <w:r w:rsidR="00254A86" w:rsidRPr="00993C0D">
        <w:t xml:space="preserve">); Deneauve </w:t>
      </w:r>
      <w:r w:rsidR="00254A86" w:rsidRPr="00524C6D">
        <w:rPr>
          <w:caps/>
        </w:rPr>
        <w:t>xii</w:t>
      </w:r>
    </w:p>
    <w:p w14:paraId="7988AF30" w14:textId="77777777" w:rsidR="006B4A53" w:rsidRDefault="006B4A53" w:rsidP="006B4A53">
      <w:pPr>
        <w:spacing w:line="480" w:lineRule="auto"/>
      </w:pPr>
      <w:r>
        <w:t xml:space="preserve">Place of Manufacture or Origin: </w:t>
      </w:r>
      <w:r w:rsidR="00011D1F">
        <w:t>North Africa</w:t>
      </w:r>
    </w:p>
    <w:p w14:paraId="0BB5D068" w14:textId="77777777" w:rsidR="006B4A53" w:rsidRDefault="006B4A53" w:rsidP="006B4A53">
      <w:pPr>
        <w:spacing w:line="480" w:lineRule="auto"/>
      </w:pPr>
      <w:r>
        <w:t xml:space="preserve">Parallels: </w:t>
      </w:r>
      <w:r w:rsidR="00254A86" w:rsidRPr="00993C0D">
        <w:t xml:space="preserve">Deneauve 1969, no. 1132, pl. </w:t>
      </w:r>
      <w:r w:rsidR="00254A86" w:rsidRPr="006E3E77">
        <w:t>102 (signed {{insc:EXO INICI}});</w:t>
      </w:r>
      <w:r w:rsidR="00254A86" w:rsidRPr="00993C0D">
        <w:t xml:space="preserve"> Ennabli, Salomonson, and Mahjoubi 1973, no. 405, pl. 31, wrongly interpreted </w:t>
      </w:r>
      <w:r w:rsidR="00254A86">
        <w:t xml:space="preserve">the decor </w:t>
      </w:r>
      <w:r w:rsidR="00254A86" w:rsidRPr="00993C0D">
        <w:t xml:space="preserve">as the punishment of Dirce; Bochum Museum, Schüller Collection, cat. no. 59, S 601 (Tunisia). For bullfights, see Bussière 2000, p. 189, decor </w:t>
      </w:r>
      <w:r w:rsidR="00254A86" w:rsidRPr="00524C6D">
        <w:rPr>
          <w:caps/>
        </w:rPr>
        <w:t>ii</w:t>
      </w:r>
      <w:r w:rsidR="00254A86" w:rsidRPr="00993C0D">
        <w:t>.d.9.(1), with several refs.</w:t>
      </w:r>
    </w:p>
    <w:p w14:paraId="01243893" w14:textId="77777777" w:rsidR="00C35F31" w:rsidRDefault="00C35F31" w:rsidP="00C35F31">
      <w:pPr>
        <w:spacing w:line="480" w:lineRule="auto"/>
      </w:pPr>
      <w:r>
        <w:t xml:space="preserve">Provenance: </w:t>
      </w:r>
    </w:p>
    <w:p w14:paraId="5908E4F2" w14:textId="77777777" w:rsidR="006B4A53" w:rsidRDefault="006B4A53" w:rsidP="006B4A53">
      <w:pPr>
        <w:spacing w:line="480" w:lineRule="auto"/>
      </w:pPr>
      <w:r>
        <w:t>Bibliography: Unpublished.</w:t>
      </w:r>
    </w:p>
    <w:p w14:paraId="4543F679" w14:textId="77777777" w:rsidR="006B4A53" w:rsidRDefault="006B4A53" w:rsidP="006B4A53">
      <w:pPr>
        <w:spacing w:line="480" w:lineRule="auto"/>
      </w:pPr>
      <w:r>
        <w:t xml:space="preserve">Date: </w:t>
      </w:r>
      <w:r w:rsidR="00254A86" w:rsidRPr="00993C0D">
        <w:t>Second half of third century</w:t>
      </w:r>
      <w:r w:rsidR="00254A86" w:rsidRPr="00524C6D">
        <w:rPr>
          <w:caps/>
        </w:rPr>
        <w:t xml:space="preserve"> </w:t>
      </w:r>
      <w:r w:rsidR="00254A86" w:rsidRPr="005170AB">
        <w:rPr>
          <w:caps/>
        </w:rPr>
        <w:t>A.D.</w:t>
      </w:r>
    </w:p>
    <w:p w14:paraId="5B5362A3" w14:textId="77777777" w:rsidR="006B4A53" w:rsidRDefault="006B4A53" w:rsidP="006B4A53">
      <w:pPr>
        <w:spacing w:line="480" w:lineRule="auto"/>
      </w:pPr>
      <w:r>
        <w:t xml:space="preserve">Date numeric: </w:t>
      </w:r>
      <w:r w:rsidR="00254A86">
        <w:t>250; 300</w:t>
      </w:r>
    </w:p>
    <w:p w14:paraId="28FBE986"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633A7924"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5465483" w14:textId="77777777" w:rsidR="006C625F" w:rsidRDefault="006C625F" w:rsidP="006C625F">
      <w:pPr>
        <w:pStyle w:val="Textedelespacerserv2"/>
        <w:numPr>
          <w:ilvl w:val="0"/>
          <w:numId w:val="0"/>
        </w:numPr>
        <w:spacing w:line="480" w:lineRule="auto"/>
        <w:jc w:val="left"/>
        <w:outlineLvl w:val="9"/>
        <w:rPr>
          <w:rFonts w:ascii="Palatino" w:hAnsi="Palatino"/>
        </w:rPr>
      </w:pPr>
    </w:p>
    <w:p w14:paraId="0624F7CA" w14:textId="77777777" w:rsidR="002A1B37" w:rsidRDefault="002A1B37" w:rsidP="002A1B37">
      <w:pPr>
        <w:spacing w:line="480" w:lineRule="auto"/>
      </w:pPr>
      <w:r>
        <w:t>Catalogue Number: 486</w:t>
      </w:r>
    </w:p>
    <w:p w14:paraId="5342BDD3" w14:textId="77777777" w:rsidR="002A1B37" w:rsidRDefault="002A1B37" w:rsidP="002A1B37">
      <w:pPr>
        <w:spacing w:line="480" w:lineRule="auto"/>
      </w:pPr>
      <w:r>
        <w:t xml:space="preserve">Inventory Number: </w:t>
      </w:r>
      <w:r w:rsidRPr="00993C0D">
        <w:t>83.</w:t>
      </w:r>
      <w:r w:rsidRPr="00524C6D">
        <w:rPr>
          <w:caps/>
        </w:rPr>
        <w:t>aq.</w:t>
      </w:r>
      <w:r w:rsidRPr="00993C0D">
        <w:t>377.322</w:t>
      </w:r>
    </w:p>
    <w:p w14:paraId="42791F65" w14:textId="77777777" w:rsidR="002A1B37" w:rsidRDefault="002A1B37" w:rsidP="002A1B37">
      <w:pPr>
        <w:spacing w:line="480" w:lineRule="auto"/>
      </w:pPr>
      <w:r>
        <w:t xml:space="preserve">Dimensions: </w:t>
      </w:r>
      <w:r w:rsidRPr="00993C0D">
        <w:t>L: 12.2; W: 8.7; H: 3.2</w:t>
      </w:r>
    </w:p>
    <w:p w14:paraId="3BB63411" w14:textId="77777777" w:rsidR="002A1B37" w:rsidRDefault="002A1B37" w:rsidP="002A1B37">
      <w:pPr>
        <w:spacing w:line="480" w:lineRule="auto"/>
      </w:pPr>
      <w:r>
        <w:t xml:space="preserve">Condition and Fabric: </w:t>
      </w:r>
      <w:r w:rsidRPr="00993C0D">
        <w:t>Thin cracks on discus, handle repaired. Clay 7.5YR7/4 pink, glaze mostly 5YR5/4 reddish brown, some darkened parts.</w:t>
      </w:r>
    </w:p>
    <w:p w14:paraId="57F849DD" w14:textId="51722BDE" w:rsidR="002A1B37" w:rsidRDefault="002A1B37" w:rsidP="002A1B37">
      <w:pPr>
        <w:spacing w:line="480" w:lineRule="auto"/>
      </w:pPr>
      <w:r>
        <w:t xml:space="preserve">Description: </w:t>
      </w:r>
      <w:r w:rsidRPr="00993C0D">
        <w:t xml:space="preserve">Moldmade. Ring handle with two blurred grooves on both upper and lower parts. Outward-sloping shoulder, separated from flat discus by </w:t>
      </w:r>
      <w:r>
        <w:t xml:space="preserve">a </w:t>
      </w:r>
      <w:r w:rsidRPr="00993C0D">
        <w:t xml:space="preserve">raised ridge marked off by two grooves; this ridge surrounds both discus and nozzle top, leaving </w:t>
      </w:r>
      <w:r>
        <w:t xml:space="preserve">a </w:t>
      </w:r>
      <w:r w:rsidRPr="00993C0D">
        <w:t xml:space="preserve">broad “strangled” channel between them. Central filling-hole. Air hole </w:t>
      </w:r>
      <w:r>
        <w:t>in lower field</w:t>
      </w:r>
      <w:r w:rsidRPr="00993C0D">
        <w:t xml:space="preserve">, facing channel. Short round-tipped nozzle surounded by </w:t>
      </w:r>
      <w:r>
        <w:t xml:space="preserve">a </w:t>
      </w:r>
      <w:r w:rsidRPr="00993C0D">
        <w:t>raised edge</w:t>
      </w:r>
      <w:r>
        <w:t xml:space="preserve"> and flanked by </w:t>
      </w:r>
      <w:r w:rsidRPr="00993C0D">
        <w:t xml:space="preserve">two side-volutes. Circular </w:t>
      </w:r>
      <w:r w:rsidR="00930A32">
        <w:t>b</w:t>
      </w:r>
      <w:r>
        <w:t>ase marked off by one circular groove.</w:t>
      </w:r>
      <w:r w:rsidRPr="00993C0D">
        <w:t xml:space="preserve"> Potter’s signature on four lines </w:t>
      </w:r>
      <w:r w:rsidRPr="00F96874">
        <w:t>{{insc:</w:t>
      </w:r>
      <w:r w:rsidRPr="00F96874">
        <w:rPr>
          <w:caps/>
        </w:rPr>
        <w:t>exof(-)/cv(-)/ov(-)rs/i(</w:t>
      </w:r>
      <w:r w:rsidRPr="00F96874">
        <w:t>-)}}.</w:t>
      </w:r>
    </w:p>
    <w:p w14:paraId="6B368D62" w14:textId="77777777" w:rsidR="002A1B37" w:rsidRDefault="002A1B37" w:rsidP="002A1B37">
      <w:pPr>
        <w:spacing w:line="480" w:lineRule="auto"/>
      </w:pPr>
      <w:r>
        <w:t xml:space="preserve">Discus Iconography: </w:t>
      </w:r>
      <w:r w:rsidRPr="00993C0D">
        <w:t>Alexandrian landscape: temple with three columns and spherical roof between knotty trees; in front, two fishermen sitting on rocks facing each other, holding fishing rods; the left one, wearing a round hat, has caught a fish dangling at the end of a line.</w:t>
      </w:r>
    </w:p>
    <w:p w14:paraId="26DACA3C" w14:textId="77777777" w:rsidR="002A1B37" w:rsidRDefault="002A1B37" w:rsidP="002A1B37">
      <w:pPr>
        <w:spacing w:line="480" w:lineRule="auto"/>
      </w:pPr>
      <w:r>
        <w:t xml:space="preserve">Type: </w:t>
      </w:r>
      <w:r w:rsidRPr="00993C0D">
        <w:t>Ennabli 16 (</w:t>
      </w:r>
      <w:r w:rsidR="00010D27">
        <w:t>{{loc_0000:</w:t>
      </w:r>
      <w:r w:rsidRPr="00993C0D">
        <w:t>Raqqada</w:t>
      </w:r>
      <w:r w:rsidR="00010D27">
        <w:t>}}</w:t>
      </w:r>
      <w:r w:rsidRPr="00993C0D">
        <w:t xml:space="preserve">); Deneauve </w:t>
      </w:r>
      <w:r w:rsidRPr="00524C6D">
        <w:rPr>
          <w:caps/>
        </w:rPr>
        <w:t>xii</w:t>
      </w:r>
    </w:p>
    <w:p w14:paraId="328D2D59" w14:textId="77777777" w:rsidR="002A1B37" w:rsidRDefault="002A1B37" w:rsidP="002A1B37">
      <w:pPr>
        <w:spacing w:line="480" w:lineRule="auto"/>
      </w:pPr>
      <w:r>
        <w:t xml:space="preserve">Place of Manufacture or Origin: </w:t>
      </w:r>
      <w:r w:rsidR="00011D1F">
        <w:t>North Africa</w:t>
      </w:r>
    </w:p>
    <w:p w14:paraId="6D118918" w14:textId="77777777" w:rsidR="002A1B37" w:rsidRDefault="002A1B37" w:rsidP="002A1B37">
      <w:pPr>
        <w:spacing w:line="480" w:lineRule="auto"/>
      </w:pPr>
      <w:r>
        <w:t xml:space="preserve">Parallels: </w:t>
      </w:r>
      <w:r w:rsidRPr="00993C0D">
        <w:t xml:space="preserve">Menzel 1969, p. 59, no. 338, fig. 34.8 (type Bussière E </w:t>
      </w:r>
      <w:r w:rsidRPr="00524C6D">
        <w:rPr>
          <w:caps/>
        </w:rPr>
        <w:t>i</w:t>
      </w:r>
      <w:r w:rsidRPr="00993C0D">
        <w:t xml:space="preserve"> 1); Heres 1972, no. 112, pl. 15, from North Africa (type Bussière E </w:t>
      </w:r>
      <w:r w:rsidRPr="00524C6D">
        <w:rPr>
          <w:caps/>
        </w:rPr>
        <w:t>i</w:t>
      </w:r>
      <w:r w:rsidRPr="00993C0D">
        <w:t xml:space="preserve"> 1); Ennabli, Salomonson, and Mahjoubi 1973, no. 283, pl. 31.</w:t>
      </w:r>
    </w:p>
    <w:p w14:paraId="659B0C82" w14:textId="77777777" w:rsidR="00C35F31" w:rsidRDefault="00C35F31" w:rsidP="00C35F31">
      <w:pPr>
        <w:spacing w:line="480" w:lineRule="auto"/>
      </w:pPr>
      <w:r>
        <w:t xml:space="preserve">Provenance: </w:t>
      </w:r>
    </w:p>
    <w:p w14:paraId="54C54EC9" w14:textId="77777777" w:rsidR="002A1B37" w:rsidRDefault="002A1B37" w:rsidP="002A1B37">
      <w:pPr>
        <w:spacing w:line="480" w:lineRule="auto"/>
      </w:pPr>
      <w:r>
        <w:t>Bibliography: Unpublished.</w:t>
      </w:r>
    </w:p>
    <w:p w14:paraId="306C529B" w14:textId="77777777" w:rsidR="002A1B37" w:rsidRDefault="002A1B37" w:rsidP="002A1B37">
      <w:pPr>
        <w:spacing w:line="480" w:lineRule="auto"/>
      </w:pPr>
      <w:r>
        <w:t xml:space="preserve">Date: </w:t>
      </w:r>
      <w:r w:rsidRPr="00993C0D">
        <w:t>Second half of third century</w:t>
      </w:r>
      <w:r w:rsidRPr="00524C6D">
        <w:rPr>
          <w:caps/>
        </w:rPr>
        <w:t xml:space="preserve"> </w:t>
      </w:r>
      <w:r w:rsidRPr="005170AB">
        <w:rPr>
          <w:caps/>
        </w:rPr>
        <w:t>A.D.</w:t>
      </w:r>
    </w:p>
    <w:p w14:paraId="46A9D921" w14:textId="77777777" w:rsidR="002A1B37" w:rsidRDefault="002A1B37" w:rsidP="002A1B37">
      <w:pPr>
        <w:spacing w:line="480" w:lineRule="auto"/>
      </w:pPr>
      <w:r>
        <w:t>Date numeric: 250; 300</w:t>
      </w:r>
    </w:p>
    <w:p w14:paraId="7CFB9223"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5A225009"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16544E7" w14:textId="77777777" w:rsidR="006C625F" w:rsidRDefault="006C625F" w:rsidP="006C625F">
      <w:pPr>
        <w:pStyle w:val="Textedelespacerserv2"/>
        <w:numPr>
          <w:ilvl w:val="0"/>
          <w:numId w:val="0"/>
        </w:numPr>
        <w:spacing w:line="480" w:lineRule="auto"/>
        <w:jc w:val="left"/>
        <w:outlineLvl w:val="9"/>
        <w:rPr>
          <w:rFonts w:ascii="Palatino" w:hAnsi="Palatino"/>
        </w:rPr>
      </w:pPr>
    </w:p>
    <w:p w14:paraId="551157BD" w14:textId="77777777" w:rsidR="00262DD6" w:rsidRDefault="00262DD6" w:rsidP="00262DD6">
      <w:pPr>
        <w:spacing w:line="480" w:lineRule="auto"/>
      </w:pPr>
      <w:r>
        <w:t>Catalogue Number: 487</w:t>
      </w:r>
    </w:p>
    <w:p w14:paraId="155FD763" w14:textId="77777777" w:rsidR="00262DD6" w:rsidRDefault="00262DD6" w:rsidP="00262DD6">
      <w:pPr>
        <w:spacing w:line="480" w:lineRule="auto"/>
      </w:pPr>
      <w:r>
        <w:t xml:space="preserve">Inventory Number: </w:t>
      </w:r>
      <w:r w:rsidRPr="00993C0D">
        <w:t>83.</w:t>
      </w:r>
      <w:r w:rsidRPr="00524C6D">
        <w:rPr>
          <w:caps/>
        </w:rPr>
        <w:t>aq.</w:t>
      </w:r>
      <w:r w:rsidRPr="00993C0D">
        <w:t>377.282</w:t>
      </w:r>
    </w:p>
    <w:p w14:paraId="18D6AFC2" w14:textId="77777777" w:rsidR="00262DD6" w:rsidRDefault="00262DD6" w:rsidP="00262DD6">
      <w:pPr>
        <w:spacing w:line="480" w:lineRule="auto"/>
      </w:pPr>
      <w:r>
        <w:t xml:space="preserve">Dimensions: </w:t>
      </w:r>
      <w:r w:rsidRPr="00993C0D">
        <w:t>L: 11.5; W: 8.2; H: 3.7</w:t>
      </w:r>
    </w:p>
    <w:p w14:paraId="7F216131" w14:textId="77777777" w:rsidR="00262DD6" w:rsidRDefault="00262DD6" w:rsidP="00262DD6">
      <w:pPr>
        <w:spacing w:line="480" w:lineRule="auto"/>
      </w:pPr>
      <w:r>
        <w:t xml:space="preserve">Condition and Fabric: </w:t>
      </w:r>
      <w:r w:rsidRPr="00993C0D">
        <w:t>Intact. Clay 5YR7/2 pinkish gray, glaze 10R6/6 light red.</w:t>
      </w:r>
    </w:p>
    <w:p w14:paraId="3E9A8C16" w14:textId="77777777" w:rsidR="00262DD6" w:rsidRDefault="00262DD6" w:rsidP="00262DD6">
      <w:pPr>
        <w:spacing w:line="480" w:lineRule="auto"/>
      </w:pPr>
      <w:r>
        <w:t xml:space="preserve">Description: </w:t>
      </w:r>
      <w:r w:rsidRPr="00993C0D">
        <w:t xml:space="preserve">Moldmade, from plaster mold. Solid vertical conical handle. Flat plain shoulder, separated from discus by </w:t>
      </w:r>
      <w:r>
        <w:t xml:space="preserve">a </w:t>
      </w:r>
      <w:r w:rsidRPr="00993C0D">
        <w:t xml:space="preserve">raised ridge marked off by two deep grooves; three incised dots on </w:t>
      </w:r>
      <w:r>
        <w:t>ridge at foot of handle. S</w:t>
      </w:r>
      <w:r w:rsidRPr="00993C0D">
        <w:t>lightly concave discus. Two filling-holes of equal size on vertical axis of discus. Short tapering round-tipped nozzle flanked</w:t>
      </w:r>
      <w:r w:rsidRPr="004465AB">
        <w:t xml:space="preserve"> </w:t>
      </w:r>
      <w:r w:rsidRPr="00993C0D">
        <w:t>by two curved grooves; on flat nozzle top just above wick-hole, four curved lines and one short straight line, possibly suggesting a plant(?). Raised rounded base-ring.</w:t>
      </w:r>
    </w:p>
    <w:p w14:paraId="49FD086D" w14:textId="77777777" w:rsidR="00262DD6" w:rsidRDefault="00262DD6" w:rsidP="00262DD6">
      <w:pPr>
        <w:spacing w:line="480" w:lineRule="auto"/>
      </w:pPr>
      <w:r>
        <w:t>Discus Iconography: Plain discus.</w:t>
      </w:r>
    </w:p>
    <w:p w14:paraId="0B390EAC" w14:textId="77777777" w:rsidR="00262DD6" w:rsidRDefault="00262DD6" w:rsidP="00262DD6">
      <w:pPr>
        <w:spacing w:line="480" w:lineRule="auto"/>
      </w:pPr>
      <w:r>
        <w:t xml:space="preserve">Type: </w:t>
      </w:r>
      <w:r w:rsidRPr="00993C0D">
        <w:t xml:space="preserve">Near Atlante </w:t>
      </w:r>
      <w:r w:rsidRPr="00524C6D">
        <w:rPr>
          <w:caps/>
        </w:rPr>
        <w:t>vi</w:t>
      </w:r>
      <w:r w:rsidR="00011D1F">
        <w:t>; Bonifay 41 (lamp no. 1)</w:t>
      </w:r>
    </w:p>
    <w:p w14:paraId="26F4A47E" w14:textId="77777777" w:rsidR="00262DD6" w:rsidRDefault="00262DD6" w:rsidP="00262DD6">
      <w:pPr>
        <w:spacing w:line="480" w:lineRule="auto"/>
      </w:pPr>
      <w:r>
        <w:t xml:space="preserve">Place of Manufacture or Origin: </w:t>
      </w:r>
      <w:r w:rsidRPr="00993C0D">
        <w:t>North Africa</w:t>
      </w:r>
    </w:p>
    <w:p w14:paraId="12573E9B" w14:textId="2409C056" w:rsidR="00262DD6" w:rsidRDefault="00262DD6" w:rsidP="00262DD6">
      <w:pPr>
        <w:spacing w:line="480" w:lineRule="auto"/>
      </w:pPr>
      <w:r>
        <w:t xml:space="preserve">Parallels: </w:t>
      </w:r>
      <w:r w:rsidRPr="00993C0D">
        <w:t>None found; (close, with striated shoulder)</w:t>
      </w:r>
      <w:r>
        <w:t xml:space="preserve"> lamp no. 201, from central Tunisia, in J.-</w:t>
      </w:r>
      <w:r w:rsidRPr="00993C0D">
        <w:t>Cl. Rivel’s private collection (Bussière and Rive</w:t>
      </w:r>
      <w:r>
        <w:t>l</w:t>
      </w:r>
      <w:r w:rsidRPr="00993C0D">
        <w:t xml:space="preserve"> </w:t>
      </w:r>
      <w:r>
        <w:t>2012</w:t>
      </w:r>
      <w:r w:rsidRPr="00993C0D">
        <w:t>).</w:t>
      </w:r>
    </w:p>
    <w:p w14:paraId="083BBE68" w14:textId="77777777" w:rsidR="00C35F31" w:rsidRDefault="00C35F31" w:rsidP="00C35F31">
      <w:pPr>
        <w:spacing w:line="480" w:lineRule="auto"/>
      </w:pPr>
      <w:r>
        <w:t xml:space="preserve">Provenance: </w:t>
      </w:r>
    </w:p>
    <w:p w14:paraId="38098911" w14:textId="77777777" w:rsidR="00262DD6" w:rsidRDefault="00262DD6" w:rsidP="00262DD6">
      <w:pPr>
        <w:spacing w:line="480" w:lineRule="auto"/>
      </w:pPr>
      <w:r>
        <w:t>Bibliography: Unpublished.</w:t>
      </w:r>
    </w:p>
    <w:p w14:paraId="60DC12F6" w14:textId="5A7C81B4" w:rsidR="00262DD6" w:rsidRDefault="00A50BDB" w:rsidP="00262DD6">
      <w:pPr>
        <w:spacing w:line="480" w:lineRule="auto"/>
      </w:pPr>
      <w:r>
        <w:t>Date: Late</w:t>
      </w:r>
      <w:r w:rsidR="00262DD6" w:rsidRPr="00993C0D">
        <w:t xml:space="preserve"> third century</w:t>
      </w:r>
      <w:r w:rsidR="00262DD6" w:rsidRPr="00524C6D">
        <w:rPr>
          <w:caps/>
        </w:rPr>
        <w:t xml:space="preserve"> </w:t>
      </w:r>
      <w:r w:rsidR="00262DD6" w:rsidRPr="005170AB">
        <w:rPr>
          <w:caps/>
        </w:rPr>
        <w:t>A.D.</w:t>
      </w:r>
      <w:r w:rsidR="00262DD6" w:rsidRPr="00524C6D">
        <w:rPr>
          <w:caps/>
        </w:rPr>
        <w:t>(</w:t>
      </w:r>
      <w:r w:rsidR="00011D1F">
        <w:t>?)</w:t>
      </w:r>
    </w:p>
    <w:p w14:paraId="75D053A3" w14:textId="77777777" w:rsidR="00262DD6" w:rsidRDefault="00262DD6" w:rsidP="00262DD6">
      <w:pPr>
        <w:spacing w:line="480" w:lineRule="auto"/>
      </w:pPr>
      <w:r>
        <w:t>Date numeric: 275; 300</w:t>
      </w:r>
    </w:p>
    <w:p w14:paraId="5425801C"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3DB0A197"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C33FB84" w14:textId="77777777" w:rsidR="006C625F" w:rsidRDefault="006C625F" w:rsidP="006C625F">
      <w:pPr>
        <w:pStyle w:val="Textedelespacerserv2"/>
        <w:numPr>
          <w:ilvl w:val="0"/>
          <w:numId w:val="0"/>
        </w:numPr>
        <w:spacing w:line="480" w:lineRule="auto"/>
        <w:jc w:val="left"/>
        <w:outlineLvl w:val="9"/>
        <w:rPr>
          <w:rFonts w:ascii="Palatino" w:hAnsi="Palatino"/>
        </w:rPr>
      </w:pPr>
    </w:p>
    <w:p w14:paraId="3144D2BE" w14:textId="77777777" w:rsidR="001A38FD" w:rsidRDefault="001A38FD" w:rsidP="001A38FD">
      <w:pPr>
        <w:spacing w:line="480" w:lineRule="auto"/>
      </w:pPr>
      <w:r>
        <w:t>Catalogue Number: 488</w:t>
      </w:r>
    </w:p>
    <w:p w14:paraId="38558A0E" w14:textId="77777777" w:rsidR="001A38FD" w:rsidRDefault="001A38FD" w:rsidP="001A38FD">
      <w:pPr>
        <w:spacing w:line="480" w:lineRule="auto"/>
      </w:pPr>
      <w:r>
        <w:t xml:space="preserve">Inventory Number: </w:t>
      </w:r>
      <w:r w:rsidRPr="00993C0D">
        <w:t>83.</w:t>
      </w:r>
      <w:r w:rsidRPr="00524C6D">
        <w:rPr>
          <w:caps/>
        </w:rPr>
        <w:t>aq.</w:t>
      </w:r>
      <w:r w:rsidRPr="00993C0D">
        <w:t>377.321</w:t>
      </w:r>
    </w:p>
    <w:p w14:paraId="449E1C6B" w14:textId="77777777" w:rsidR="001A38FD" w:rsidRDefault="001A38FD" w:rsidP="001A38FD">
      <w:pPr>
        <w:spacing w:line="480" w:lineRule="auto"/>
      </w:pPr>
      <w:r>
        <w:t xml:space="preserve">Dimensions: </w:t>
      </w:r>
      <w:r w:rsidRPr="00993C0D">
        <w:t>L: 12.2; W: 8.8; H: 3.7</w:t>
      </w:r>
    </w:p>
    <w:p w14:paraId="00B50CD7" w14:textId="77777777" w:rsidR="001A38FD" w:rsidRDefault="001A38FD" w:rsidP="001A38FD">
      <w:pPr>
        <w:spacing w:line="480" w:lineRule="auto"/>
      </w:pPr>
      <w:r>
        <w:t xml:space="preserve">Condition and Fabric: </w:t>
      </w:r>
      <w:r w:rsidRPr="00993C0D">
        <w:t>Intact. Clay 2.5YR 6/6 light red, slip 10R5/6 red. Some mica.</w:t>
      </w:r>
    </w:p>
    <w:p w14:paraId="3CBA5106" w14:textId="77777777" w:rsidR="001A38FD" w:rsidRDefault="001A38FD" w:rsidP="001A38FD">
      <w:pPr>
        <w:spacing w:line="480" w:lineRule="auto"/>
      </w:pPr>
      <w:r>
        <w:t xml:space="preserve">Description: </w:t>
      </w:r>
      <w:r w:rsidRPr="00993C0D">
        <w:t xml:space="preserve">Moldmade, from plaster mold. Round vertical solid handle with </w:t>
      </w:r>
      <w:r>
        <w:t xml:space="preserve">the </w:t>
      </w:r>
      <w:r w:rsidRPr="00993C0D">
        <w:t xml:space="preserve">beginning of three grooves on upper part. Shoulder with three leaves in relief on each side, separated from slightly concave discus by </w:t>
      </w:r>
      <w:r>
        <w:t xml:space="preserve">a </w:t>
      </w:r>
      <w:r w:rsidRPr="00993C0D">
        <w:t xml:space="preserve">raised ridge, which prolongs itself toward </w:t>
      </w:r>
      <w:r>
        <w:t xml:space="preserve">the </w:t>
      </w:r>
      <w:r w:rsidRPr="00993C0D">
        <w:t xml:space="preserve">round-tipped nozzle, surrounding it and forming </w:t>
      </w:r>
      <w:r>
        <w:t xml:space="preserve">a </w:t>
      </w:r>
      <w:r w:rsidRPr="00993C0D">
        <w:t xml:space="preserve">wide channel between discus and wick-hole. Small circle in middle of channel. Two equal-sized filling-holes flank </w:t>
      </w:r>
      <w:r>
        <w:t xml:space="preserve">the discus </w:t>
      </w:r>
      <w:r w:rsidRPr="00993C0D">
        <w:t xml:space="preserve">bust right and left. Raised slightly convex base-ring with </w:t>
      </w:r>
      <w:r>
        <w:t xml:space="preserve">an </w:t>
      </w:r>
      <w:r w:rsidRPr="00993C0D">
        <w:t xml:space="preserve">additional inner ring. Potter’s incuse initials in cursive writing: </w:t>
      </w:r>
      <w:r w:rsidRPr="00F96874">
        <w:t>{{insc:</w:t>
      </w:r>
      <w:r w:rsidRPr="00F96874">
        <w:rPr>
          <w:caps/>
        </w:rPr>
        <w:t>iar</w:t>
      </w:r>
      <w:r w:rsidRPr="00F96874">
        <w:t>}}(?).</w:t>
      </w:r>
    </w:p>
    <w:p w14:paraId="52C32082" w14:textId="77777777" w:rsidR="001A38FD" w:rsidRDefault="001A38FD" w:rsidP="001A38FD">
      <w:pPr>
        <w:spacing w:line="480" w:lineRule="auto"/>
      </w:pPr>
      <w:r>
        <w:t>Discus Iconography: F</w:t>
      </w:r>
      <w:r w:rsidRPr="00993C0D">
        <w:t xml:space="preserve">rontal bust of Isis, head to right, wearing </w:t>
      </w:r>
      <w:r w:rsidRPr="00993C0D">
        <w:rPr>
          <w:i/>
        </w:rPr>
        <w:t>basileion.</w:t>
      </w:r>
    </w:p>
    <w:p w14:paraId="22C2EB8D" w14:textId="77777777" w:rsidR="001A38FD" w:rsidRDefault="001A38FD" w:rsidP="001A38FD">
      <w:pPr>
        <w:spacing w:line="480" w:lineRule="auto"/>
      </w:pPr>
      <w:r>
        <w:t xml:space="preserve">Type: </w:t>
      </w:r>
      <w:r w:rsidRPr="00993C0D">
        <w:t xml:space="preserve">Near Atlante </w:t>
      </w:r>
      <w:r w:rsidRPr="00524C6D">
        <w:rPr>
          <w:caps/>
        </w:rPr>
        <w:t>vi</w:t>
      </w:r>
      <w:r w:rsidR="00011D1F">
        <w:t>; Bonifay 41</w:t>
      </w:r>
    </w:p>
    <w:p w14:paraId="2AD34F46" w14:textId="77777777" w:rsidR="001A38FD" w:rsidRDefault="001A38FD" w:rsidP="001A38FD">
      <w:pPr>
        <w:spacing w:line="480" w:lineRule="auto"/>
      </w:pPr>
      <w:r>
        <w:t xml:space="preserve">Place of Manufacture or Origin: </w:t>
      </w:r>
      <w:r w:rsidR="00011D1F">
        <w:t>Asia Minor</w:t>
      </w:r>
    </w:p>
    <w:p w14:paraId="0794FC1C" w14:textId="77777777" w:rsidR="001A38FD" w:rsidRDefault="001A38FD" w:rsidP="001A38FD">
      <w:pPr>
        <w:spacing w:line="480" w:lineRule="auto"/>
      </w:pPr>
      <w:r>
        <w:t xml:space="preserve">Parallels: </w:t>
      </w:r>
      <w:r w:rsidRPr="00993C0D">
        <w:t>Joly 1974, no. 866, pl. 35 (</w:t>
      </w:r>
      <w:r w:rsidR="00010D27">
        <w:t>{{loc_0000:</w:t>
      </w:r>
      <w:r w:rsidRPr="00993C0D">
        <w:t>Sabratha</w:t>
      </w:r>
      <w:r w:rsidR="00010D27">
        <w:t>}}</w:t>
      </w:r>
      <w:r w:rsidRPr="00993C0D">
        <w:t>); Bonifay 2004a, p. 355, no. 2, fig. 200, and no. 3 for the shoulder decor only (</w:t>
      </w:r>
      <w:r w:rsidR="00010D27">
        <w:t>{{loc_0000:</w:t>
      </w:r>
      <w:r w:rsidRPr="00993C0D">
        <w:t>El Djem</w:t>
      </w:r>
      <w:r w:rsidR="00010D27">
        <w:t>}}</w:t>
      </w:r>
      <w:r w:rsidRPr="00993C0D">
        <w:t xml:space="preserve">); Bussière 2007, no. C 32, pl. 3, same discus decor but different shoulder decor, </w:t>
      </w:r>
      <w:r>
        <w:t xml:space="preserve">and </w:t>
      </w:r>
      <w:r w:rsidRPr="00993C0D">
        <w:t>no. C 31, pl. 3, same shoulder decor but plain discus (</w:t>
      </w:r>
      <w:r w:rsidR="00010D27">
        <w:t>{{loc_0000:</w:t>
      </w:r>
      <w:r w:rsidRPr="00993C0D">
        <w:t>Tiddis</w:t>
      </w:r>
      <w:r w:rsidR="00010D27">
        <w:t>}}</w:t>
      </w:r>
      <w:r w:rsidRPr="00993C0D">
        <w:t>).</w:t>
      </w:r>
    </w:p>
    <w:p w14:paraId="77045F4A" w14:textId="77777777" w:rsidR="00C35F31" w:rsidRDefault="00C35F31" w:rsidP="00C35F31">
      <w:pPr>
        <w:spacing w:line="480" w:lineRule="auto"/>
      </w:pPr>
      <w:r>
        <w:t xml:space="preserve">Provenance: </w:t>
      </w:r>
    </w:p>
    <w:p w14:paraId="7998832D" w14:textId="77777777" w:rsidR="001A38FD" w:rsidRDefault="001A38FD" w:rsidP="001A38FD">
      <w:pPr>
        <w:spacing w:line="480" w:lineRule="auto"/>
      </w:pPr>
      <w:r>
        <w:t>Bibliography: Unpublished.</w:t>
      </w:r>
    </w:p>
    <w:p w14:paraId="6AED60B6" w14:textId="77777777" w:rsidR="001A38FD" w:rsidRDefault="001A38FD" w:rsidP="001A38FD">
      <w:pPr>
        <w:spacing w:line="480" w:lineRule="auto"/>
      </w:pPr>
      <w:r>
        <w:t xml:space="preserve">Date: </w:t>
      </w:r>
      <w:r w:rsidRPr="00993C0D">
        <w:t>Fourth century</w:t>
      </w:r>
      <w:r w:rsidRPr="00524C6D">
        <w:rPr>
          <w:caps/>
        </w:rPr>
        <w:t xml:space="preserve"> </w:t>
      </w:r>
      <w:r w:rsidRPr="005170AB">
        <w:rPr>
          <w:caps/>
        </w:rPr>
        <w:t>A.D.</w:t>
      </w:r>
    </w:p>
    <w:p w14:paraId="2FA420A0" w14:textId="77777777" w:rsidR="001A38FD" w:rsidRDefault="001A38FD" w:rsidP="001A38FD">
      <w:pPr>
        <w:spacing w:line="480" w:lineRule="auto"/>
      </w:pPr>
      <w:r>
        <w:t>Date numeric: 300; 400</w:t>
      </w:r>
    </w:p>
    <w:p w14:paraId="4684735D"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624A9D6F"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386A5AE" w14:textId="77777777" w:rsidR="006C625F" w:rsidRDefault="006C625F" w:rsidP="006C625F">
      <w:pPr>
        <w:pStyle w:val="Textedelespacerserv2"/>
        <w:numPr>
          <w:ilvl w:val="0"/>
          <w:numId w:val="0"/>
        </w:numPr>
        <w:spacing w:line="480" w:lineRule="auto"/>
        <w:jc w:val="left"/>
        <w:outlineLvl w:val="9"/>
        <w:rPr>
          <w:rFonts w:ascii="Palatino" w:hAnsi="Palatino"/>
        </w:rPr>
      </w:pPr>
    </w:p>
    <w:p w14:paraId="3F8EF5CD" w14:textId="77777777" w:rsidR="007402BC" w:rsidRDefault="007402BC" w:rsidP="007402BC">
      <w:pPr>
        <w:spacing w:line="480" w:lineRule="auto"/>
      </w:pPr>
      <w:r>
        <w:t>Catalogue Number: 489</w:t>
      </w:r>
    </w:p>
    <w:p w14:paraId="6A78A165" w14:textId="77777777" w:rsidR="007402BC" w:rsidRDefault="007402BC" w:rsidP="007402BC">
      <w:pPr>
        <w:spacing w:line="480" w:lineRule="auto"/>
      </w:pPr>
      <w:r>
        <w:t xml:space="preserve">Inventory Number: </w:t>
      </w:r>
      <w:r w:rsidRPr="00993C0D">
        <w:t>83.</w:t>
      </w:r>
      <w:r w:rsidRPr="00524C6D">
        <w:rPr>
          <w:caps/>
        </w:rPr>
        <w:t>aq.</w:t>
      </w:r>
      <w:r w:rsidRPr="00993C0D">
        <w:t>377.280</w:t>
      </w:r>
    </w:p>
    <w:p w14:paraId="30D49D6C" w14:textId="77777777" w:rsidR="007402BC" w:rsidRDefault="007402BC" w:rsidP="007402BC">
      <w:pPr>
        <w:spacing w:line="480" w:lineRule="auto"/>
      </w:pPr>
      <w:r>
        <w:t xml:space="preserve">Dimensions: </w:t>
      </w:r>
      <w:r w:rsidRPr="00993C0D">
        <w:t>L: 12.8; W: 9.2; H: 3.7</w:t>
      </w:r>
    </w:p>
    <w:p w14:paraId="67A80A21" w14:textId="77777777" w:rsidR="007402BC" w:rsidRDefault="007402BC" w:rsidP="007402BC">
      <w:pPr>
        <w:spacing w:line="480" w:lineRule="auto"/>
      </w:pPr>
      <w:r>
        <w:t xml:space="preserve">Condition and Fabric: </w:t>
      </w:r>
      <w:r w:rsidRPr="00993C0D">
        <w:t>Chipped handle. Clay 2.5YR6/6 light red, glaze 2.5YR6/8 light red, stronger red shade.</w:t>
      </w:r>
    </w:p>
    <w:p w14:paraId="34998249" w14:textId="77777777" w:rsidR="007402BC" w:rsidRDefault="007402BC" w:rsidP="007402BC">
      <w:pPr>
        <w:spacing w:line="480" w:lineRule="auto"/>
      </w:pPr>
      <w:r>
        <w:t xml:space="preserve">Description: </w:t>
      </w:r>
      <w:r w:rsidRPr="00993C0D">
        <w:t xml:space="preserve">Moldmade. Solid unpierced handle. Slightly oval body. Flat shoulder with raised herringbone motif marked off by two grooves, separated from discus by </w:t>
      </w:r>
      <w:r>
        <w:t xml:space="preserve">a </w:t>
      </w:r>
      <w:r w:rsidRPr="00993C0D">
        <w:t>ridge surrounding both discus and nozzle</w:t>
      </w:r>
      <w:r>
        <w:t xml:space="preserve"> and</w:t>
      </w:r>
      <w:r w:rsidRPr="00993C0D">
        <w:t xml:space="preserve"> forming </w:t>
      </w:r>
      <w:r>
        <w:t xml:space="preserve">a </w:t>
      </w:r>
      <w:r w:rsidRPr="00993C0D">
        <w:t xml:space="preserve">wide channel linking discus to wick-hole area. </w:t>
      </w:r>
      <w:r>
        <w:t>C</w:t>
      </w:r>
      <w:r w:rsidRPr="00993C0D">
        <w:t xml:space="preserve">entral filling-hole. Mark of unpierced air hole above it. Short round-tipped nozzle with </w:t>
      </w:r>
      <w:r>
        <w:t xml:space="preserve">a long </w:t>
      </w:r>
      <w:r w:rsidRPr="00993C0D">
        <w:t xml:space="preserve">wide channel. Raised flat base-ring with </w:t>
      </w:r>
      <w:r>
        <w:t xml:space="preserve">an </w:t>
      </w:r>
      <w:r w:rsidRPr="00993C0D">
        <w:t>additional inner thin ridge.</w:t>
      </w:r>
    </w:p>
    <w:p w14:paraId="0027EC63" w14:textId="77777777" w:rsidR="007402BC" w:rsidRDefault="007402BC" w:rsidP="007402BC">
      <w:pPr>
        <w:spacing w:line="480" w:lineRule="auto"/>
      </w:pPr>
      <w:r>
        <w:t xml:space="preserve">Discus Iconography: </w:t>
      </w:r>
      <w:r w:rsidRPr="00993C0D">
        <w:t>Plain discus</w:t>
      </w:r>
      <w:r>
        <w:t>.</w:t>
      </w:r>
    </w:p>
    <w:p w14:paraId="16A4387B" w14:textId="77777777" w:rsidR="007402BC" w:rsidRDefault="007402BC" w:rsidP="007402BC">
      <w:pPr>
        <w:spacing w:line="480" w:lineRule="auto"/>
      </w:pPr>
      <w:r>
        <w:t xml:space="preserve">Type: </w:t>
      </w:r>
      <w:r w:rsidRPr="00993C0D">
        <w:t xml:space="preserve">Near Atlante </w:t>
      </w:r>
      <w:r w:rsidRPr="00524C6D">
        <w:rPr>
          <w:caps/>
        </w:rPr>
        <w:t>vi</w:t>
      </w:r>
    </w:p>
    <w:p w14:paraId="35178819" w14:textId="77777777" w:rsidR="007402BC" w:rsidRDefault="007402BC" w:rsidP="007402BC">
      <w:pPr>
        <w:spacing w:line="480" w:lineRule="auto"/>
      </w:pPr>
      <w:r>
        <w:t xml:space="preserve">Place of Manufacture or Origin: </w:t>
      </w:r>
      <w:r w:rsidR="00011D1F">
        <w:t>North Africa</w:t>
      </w:r>
    </w:p>
    <w:p w14:paraId="62CCFEE1" w14:textId="77777777" w:rsidR="007402BC" w:rsidRDefault="007402BC" w:rsidP="007402BC">
      <w:pPr>
        <w:spacing w:line="480" w:lineRule="auto"/>
      </w:pPr>
      <w:r>
        <w:t xml:space="preserve">Parallels: </w:t>
      </w:r>
      <w:r w:rsidRPr="00993C0D">
        <w:t>None found.</w:t>
      </w:r>
    </w:p>
    <w:p w14:paraId="7DC88CF8" w14:textId="77777777" w:rsidR="00C35F31" w:rsidRDefault="00C35F31" w:rsidP="00C35F31">
      <w:pPr>
        <w:spacing w:line="480" w:lineRule="auto"/>
      </w:pPr>
      <w:r>
        <w:t xml:space="preserve">Provenance: </w:t>
      </w:r>
    </w:p>
    <w:p w14:paraId="6D5ADAF2" w14:textId="77777777" w:rsidR="007402BC" w:rsidRDefault="007402BC" w:rsidP="007402BC">
      <w:pPr>
        <w:spacing w:line="480" w:lineRule="auto"/>
      </w:pPr>
      <w:r>
        <w:t>Bibliography: Unpublished.</w:t>
      </w:r>
    </w:p>
    <w:p w14:paraId="518E749E" w14:textId="77777777" w:rsidR="007402BC" w:rsidRDefault="007402BC" w:rsidP="007402BC">
      <w:pPr>
        <w:spacing w:line="480" w:lineRule="auto"/>
      </w:pPr>
      <w:r>
        <w:t xml:space="preserve">Date: </w:t>
      </w:r>
      <w:r w:rsidRPr="00993C0D">
        <w:t>Fourth century</w:t>
      </w:r>
      <w:r w:rsidRPr="00524C6D">
        <w:rPr>
          <w:caps/>
        </w:rPr>
        <w:t xml:space="preserve"> </w:t>
      </w:r>
      <w:r w:rsidRPr="005170AB">
        <w:rPr>
          <w:caps/>
        </w:rPr>
        <w:t>A.D.</w:t>
      </w:r>
    </w:p>
    <w:p w14:paraId="611CB13B" w14:textId="77777777" w:rsidR="007402BC" w:rsidRDefault="007402BC" w:rsidP="007402BC">
      <w:pPr>
        <w:spacing w:line="480" w:lineRule="auto"/>
      </w:pPr>
      <w:r>
        <w:t>Date numeric: 300; 400</w:t>
      </w:r>
    </w:p>
    <w:p w14:paraId="24C80A7D"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29472006" w14:textId="77777777" w:rsidR="006C625F" w:rsidRPr="008155C6" w:rsidRDefault="006C625F" w:rsidP="006C625F">
      <w:pPr>
        <w:pStyle w:val="Textedelespacerserv2"/>
        <w:numPr>
          <w:ilvl w:val="0"/>
          <w:numId w:val="0"/>
        </w:numPr>
        <w:spacing w:line="480" w:lineRule="auto"/>
        <w:jc w:val="left"/>
        <w:outlineLvl w:val="9"/>
        <w:rPr>
          <w:rFonts w:ascii="Palatino" w:hAnsi="Palatino"/>
        </w:rPr>
      </w:pPr>
      <w:r w:rsidRPr="008155C6">
        <w:rPr>
          <w:rFonts w:ascii="Palatino" w:hAnsi="Palatino"/>
        </w:rPr>
        <w:t>———</w:t>
      </w:r>
    </w:p>
    <w:p w14:paraId="28A44C04" w14:textId="77777777" w:rsidR="006C625F" w:rsidRDefault="006C625F" w:rsidP="006C625F">
      <w:pPr>
        <w:pStyle w:val="Textedelespacerserv2"/>
        <w:numPr>
          <w:ilvl w:val="0"/>
          <w:numId w:val="0"/>
        </w:numPr>
        <w:spacing w:line="480" w:lineRule="auto"/>
        <w:jc w:val="left"/>
        <w:outlineLvl w:val="9"/>
        <w:rPr>
          <w:rFonts w:ascii="Palatino" w:hAnsi="Palatino"/>
        </w:rPr>
      </w:pPr>
    </w:p>
    <w:p w14:paraId="4204F405" w14:textId="77777777" w:rsidR="002F2401" w:rsidRDefault="002F2401" w:rsidP="002F2401">
      <w:pPr>
        <w:spacing w:line="480" w:lineRule="auto"/>
      </w:pPr>
      <w:r>
        <w:t>Catalogue Number: 490</w:t>
      </w:r>
    </w:p>
    <w:p w14:paraId="531230FE" w14:textId="77777777" w:rsidR="002F2401" w:rsidRDefault="002F2401" w:rsidP="002F2401">
      <w:pPr>
        <w:spacing w:line="480" w:lineRule="auto"/>
      </w:pPr>
      <w:r>
        <w:t xml:space="preserve">Inventory Number: </w:t>
      </w:r>
      <w:r w:rsidRPr="00993C0D">
        <w:t>83.</w:t>
      </w:r>
      <w:r w:rsidRPr="00524C6D">
        <w:rPr>
          <w:caps/>
        </w:rPr>
        <w:t>aq.</w:t>
      </w:r>
      <w:r w:rsidRPr="00993C0D">
        <w:t>377.315</w:t>
      </w:r>
    </w:p>
    <w:p w14:paraId="7BEE5D8E" w14:textId="77777777" w:rsidR="002F2401" w:rsidRDefault="002F2401" w:rsidP="002F2401">
      <w:pPr>
        <w:spacing w:line="480" w:lineRule="auto"/>
      </w:pPr>
      <w:r>
        <w:t xml:space="preserve">Dimensions: </w:t>
      </w:r>
      <w:r w:rsidRPr="00993C0D">
        <w:t>L: 12.5; W: 9.2; H: 3.3</w:t>
      </w:r>
    </w:p>
    <w:p w14:paraId="02881643" w14:textId="77777777" w:rsidR="002F2401" w:rsidRDefault="002F2401" w:rsidP="002F2401">
      <w:pPr>
        <w:spacing w:line="480" w:lineRule="auto"/>
      </w:pPr>
      <w:r>
        <w:t xml:space="preserve">Condition and Fabric: </w:t>
      </w:r>
      <w:r w:rsidRPr="00993C0D">
        <w:t>Intact</w:t>
      </w:r>
      <w:r w:rsidRPr="004465AB">
        <w:t xml:space="preserve">. </w:t>
      </w:r>
      <w:r w:rsidRPr="00993C0D">
        <w:t>Clay 10YR6/8 light red, slip same color.</w:t>
      </w:r>
    </w:p>
    <w:p w14:paraId="39CABD9D" w14:textId="2524712B" w:rsidR="002F2401" w:rsidRDefault="002F2401" w:rsidP="002F2401">
      <w:pPr>
        <w:spacing w:line="480" w:lineRule="auto"/>
      </w:pPr>
      <w:r>
        <w:t xml:space="preserve">Description: </w:t>
      </w:r>
      <w:r w:rsidRPr="00993C0D">
        <w:t xml:space="preserve">Moldmade, from plaster mold. Pierced conical handle with deep median groove from front to back. Slightly oval body. Convex shoulder with vine scroll with grapes, separated from discus by </w:t>
      </w:r>
      <w:r>
        <w:t xml:space="preserve">a </w:t>
      </w:r>
      <w:r w:rsidRPr="00993C0D">
        <w:t xml:space="preserve">raised ridge, which surrounds both discus and nozzle top, leaving </w:t>
      </w:r>
      <w:r>
        <w:t xml:space="preserve">a </w:t>
      </w:r>
      <w:r w:rsidRPr="00993C0D">
        <w:t xml:space="preserve">broad long channel between them. Two filling-holes of equal size right and left of the </w:t>
      </w:r>
      <w:r>
        <w:t xml:space="preserve">discus </w:t>
      </w:r>
      <w:r w:rsidRPr="00993C0D">
        <w:t xml:space="preserve">scene. Long nozzle with broad channel; </w:t>
      </w:r>
      <w:r w:rsidR="009D7F99">
        <w:t>underneath,</w:t>
      </w:r>
      <w:r w:rsidRPr="00993C0D">
        <w:t xml:space="preserve">two semicircular grooves. Raised base-ring with two narrow rings close to one another; </w:t>
      </w:r>
      <w:r>
        <w:t xml:space="preserve">the </w:t>
      </w:r>
      <w:r w:rsidRPr="00993C0D">
        <w:t xml:space="preserve">outer one extends to </w:t>
      </w:r>
      <w:r w:rsidR="00930A32">
        <w:t xml:space="preserve">the </w:t>
      </w:r>
      <w:r w:rsidRPr="00993C0D">
        <w:t>handle.</w:t>
      </w:r>
    </w:p>
    <w:p w14:paraId="31D90F7F" w14:textId="77777777" w:rsidR="002F2401" w:rsidRDefault="002F2401" w:rsidP="002F2401">
      <w:pPr>
        <w:spacing w:line="480" w:lineRule="auto"/>
      </w:pPr>
      <w:r>
        <w:t>Discus Iconography: S</w:t>
      </w:r>
      <w:r w:rsidRPr="00993C0D">
        <w:t xml:space="preserve">tanding nude couple embracing: Bacchus or satyr and maenad; he holds a </w:t>
      </w:r>
      <w:r w:rsidRPr="00993C0D">
        <w:rPr>
          <w:i/>
        </w:rPr>
        <w:t>pedum,</w:t>
      </w:r>
      <w:r w:rsidRPr="00993C0D">
        <w:t xml:space="preserve"> she holds a big palm branch.</w:t>
      </w:r>
    </w:p>
    <w:p w14:paraId="6F345559" w14:textId="77777777" w:rsidR="002F2401" w:rsidRDefault="002F2401" w:rsidP="002F2401">
      <w:pPr>
        <w:spacing w:line="480" w:lineRule="auto"/>
      </w:pPr>
      <w:r>
        <w:t xml:space="preserve">Type: </w:t>
      </w:r>
      <w:r w:rsidRPr="00993C0D">
        <w:t xml:space="preserve">Atlante </w:t>
      </w:r>
      <w:r w:rsidRPr="00524C6D">
        <w:rPr>
          <w:caps/>
        </w:rPr>
        <w:t xml:space="preserve">viii </w:t>
      </w:r>
      <w:r w:rsidR="00011D1F">
        <w:t>B; Bonifay 43</w:t>
      </w:r>
    </w:p>
    <w:p w14:paraId="45BB2BD8" w14:textId="77777777" w:rsidR="002F2401" w:rsidRDefault="002F2401" w:rsidP="002F2401">
      <w:pPr>
        <w:spacing w:line="480" w:lineRule="auto"/>
      </w:pPr>
      <w:r>
        <w:t xml:space="preserve">Place of Manufacture or Origin: </w:t>
      </w:r>
      <w:r w:rsidR="00011D1F">
        <w:t>North Africa</w:t>
      </w:r>
    </w:p>
    <w:p w14:paraId="388DE8B1" w14:textId="77777777" w:rsidR="002F2401" w:rsidRDefault="002F2401" w:rsidP="002F2401">
      <w:pPr>
        <w:spacing w:line="480" w:lineRule="auto"/>
      </w:pPr>
      <w:r>
        <w:t xml:space="preserve">Parallels: </w:t>
      </w:r>
      <w:r w:rsidRPr="00993C0D">
        <w:t xml:space="preserve">Bussière 2007, no. C 187, pl. 15. For a similar representation of a satyr and a maenad, see Bussière 2000, no. 3534, pl. 98 (Bussière type D </w:t>
      </w:r>
      <w:r w:rsidRPr="00524C6D">
        <w:rPr>
          <w:caps/>
        </w:rPr>
        <w:t>x</w:t>
      </w:r>
      <w:r>
        <w:t xml:space="preserve"> </w:t>
      </w:r>
      <w:r w:rsidRPr="00010D27">
        <w:t>5</w:t>
      </w:r>
      <w:r w:rsidR="00010D27" w:rsidRPr="00010D27">
        <w:t>)</w:t>
      </w:r>
      <w:r w:rsidRPr="00010D27">
        <w:t>;</w:t>
      </w:r>
      <w:r w:rsidRPr="00993C0D">
        <w:t xml:space="preserve"> Bussière 2007, no. C 1, pl. 1 (Bussière E </w:t>
      </w:r>
      <w:r w:rsidRPr="00524C6D">
        <w:rPr>
          <w:caps/>
        </w:rPr>
        <w:t>vii</w:t>
      </w:r>
      <w:r w:rsidRPr="00993C0D">
        <w:t>).</w:t>
      </w:r>
    </w:p>
    <w:p w14:paraId="11D5064D" w14:textId="77777777" w:rsidR="00C35F31" w:rsidRDefault="00C35F31" w:rsidP="00C35F31">
      <w:pPr>
        <w:spacing w:line="480" w:lineRule="auto"/>
      </w:pPr>
      <w:r>
        <w:t xml:space="preserve">Provenance: </w:t>
      </w:r>
    </w:p>
    <w:p w14:paraId="3724A55E" w14:textId="77777777" w:rsidR="002F2401" w:rsidRDefault="002F2401" w:rsidP="002F2401">
      <w:pPr>
        <w:spacing w:line="480" w:lineRule="auto"/>
      </w:pPr>
      <w:r>
        <w:t>Bibliography: Unpublished.</w:t>
      </w:r>
    </w:p>
    <w:p w14:paraId="13E8E38A" w14:textId="77777777" w:rsidR="002F2401" w:rsidRDefault="002F2401" w:rsidP="002F2401">
      <w:pPr>
        <w:spacing w:line="480" w:lineRule="auto"/>
      </w:pPr>
      <w:r>
        <w:t xml:space="preserve">Date: </w:t>
      </w:r>
      <w:r w:rsidRPr="00993C0D">
        <w:t>Second half or end of fourth century</w:t>
      </w:r>
      <w:r w:rsidRPr="00524C6D">
        <w:rPr>
          <w:caps/>
        </w:rPr>
        <w:t xml:space="preserve"> </w:t>
      </w:r>
      <w:r w:rsidRPr="005170AB">
        <w:rPr>
          <w:caps/>
        </w:rPr>
        <w:t>A.D.</w:t>
      </w:r>
    </w:p>
    <w:p w14:paraId="686DD72F" w14:textId="77777777" w:rsidR="002F2401" w:rsidRDefault="002F2401" w:rsidP="002F2401">
      <w:pPr>
        <w:spacing w:line="480" w:lineRule="auto"/>
      </w:pPr>
      <w:r>
        <w:t>Date numeric: 350; 400</w:t>
      </w:r>
    </w:p>
    <w:p w14:paraId="58E50CCD"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6628EF6F"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B7662CB" w14:textId="77777777" w:rsidR="006C625F" w:rsidRDefault="006C625F" w:rsidP="006C625F">
      <w:pPr>
        <w:pStyle w:val="Textedelespacerserv2"/>
        <w:numPr>
          <w:ilvl w:val="0"/>
          <w:numId w:val="0"/>
        </w:numPr>
        <w:spacing w:line="480" w:lineRule="auto"/>
        <w:jc w:val="left"/>
        <w:outlineLvl w:val="9"/>
        <w:rPr>
          <w:rFonts w:ascii="Palatino" w:hAnsi="Palatino"/>
        </w:rPr>
      </w:pPr>
    </w:p>
    <w:p w14:paraId="17B8EE0D" w14:textId="77777777" w:rsidR="00F60BEA" w:rsidRDefault="00F60BEA" w:rsidP="00F60BEA">
      <w:pPr>
        <w:spacing w:line="480" w:lineRule="auto"/>
      </w:pPr>
      <w:r>
        <w:t>Catalogue Number: 491</w:t>
      </w:r>
    </w:p>
    <w:p w14:paraId="2C911635" w14:textId="77777777" w:rsidR="00F60BEA" w:rsidRDefault="00F60BEA" w:rsidP="00F60BEA">
      <w:pPr>
        <w:spacing w:line="480" w:lineRule="auto"/>
      </w:pPr>
      <w:r>
        <w:t xml:space="preserve">Inventory Number: </w:t>
      </w:r>
      <w:r w:rsidR="002F3A80" w:rsidRPr="00993C0D">
        <w:t>83.</w:t>
      </w:r>
      <w:r w:rsidR="002F3A80" w:rsidRPr="00524C6D">
        <w:rPr>
          <w:caps/>
        </w:rPr>
        <w:t>aq.</w:t>
      </w:r>
      <w:r w:rsidR="002F3A80" w:rsidRPr="00993C0D">
        <w:t>377.406</w:t>
      </w:r>
    </w:p>
    <w:p w14:paraId="550DAC8B" w14:textId="77777777" w:rsidR="00F60BEA" w:rsidRDefault="00F60BEA" w:rsidP="00F60BEA">
      <w:pPr>
        <w:spacing w:line="480" w:lineRule="auto"/>
      </w:pPr>
      <w:r>
        <w:t xml:space="preserve">Dimensions: </w:t>
      </w:r>
      <w:r w:rsidR="002F3A80" w:rsidRPr="00993C0D">
        <w:t>L: 12.6; W: 8.8; H: 3.5</w:t>
      </w:r>
    </w:p>
    <w:p w14:paraId="08A140AB" w14:textId="77777777" w:rsidR="00F60BEA" w:rsidRDefault="00F60BEA" w:rsidP="00F60BEA">
      <w:pPr>
        <w:spacing w:line="480" w:lineRule="auto"/>
      </w:pPr>
      <w:r>
        <w:t xml:space="preserve">Condition and Fabric: </w:t>
      </w:r>
      <w:r w:rsidR="002F3A80" w:rsidRPr="00993C0D">
        <w:t>Intact. Clay 5YR6/4 light reddish brown, thin remains of glaze 10R6/6 light red.</w:t>
      </w:r>
    </w:p>
    <w:p w14:paraId="2D3A9060" w14:textId="77777777" w:rsidR="00F60BEA" w:rsidRDefault="00F60BEA" w:rsidP="00F60BEA">
      <w:pPr>
        <w:spacing w:line="480" w:lineRule="auto"/>
      </w:pPr>
      <w:r>
        <w:t xml:space="preserve">Description: </w:t>
      </w:r>
      <w:r w:rsidR="002F3A80" w:rsidRPr="00993C0D">
        <w:t xml:space="preserve">Moldmade, from plaster mold. Pierced ring handle with groove on both parts. Biconvex body. Shoulder with anchor-shaped relief motif repeated five times on each side, separated from discus by </w:t>
      </w:r>
      <w:r w:rsidR="002F3A80">
        <w:t xml:space="preserve">a </w:t>
      </w:r>
      <w:r w:rsidR="002F3A80" w:rsidRPr="00993C0D">
        <w:t xml:space="preserve">raised ridge, which surrounds both discus and nozzle top, leaving a </w:t>
      </w:r>
      <w:r w:rsidR="002F3A80">
        <w:t xml:space="preserve">long </w:t>
      </w:r>
      <w:r w:rsidR="002F3A80" w:rsidRPr="00993C0D">
        <w:t>wide channel between them. Long nozzle with broad channel. Raised rounded base-ring connected to handle.</w:t>
      </w:r>
    </w:p>
    <w:p w14:paraId="3AC18BD1" w14:textId="77777777" w:rsidR="00F60BEA" w:rsidRDefault="00F60BEA" w:rsidP="00F60BEA">
      <w:pPr>
        <w:spacing w:line="480" w:lineRule="auto"/>
      </w:pPr>
      <w:r>
        <w:t xml:space="preserve">Discus Iconography: </w:t>
      </w:r>
      <w:r w:rsidR="002F3A80">
        <w:t>E</w:t>
      </w:r>
      <w:r w:rsidR="002F3A80" w:rsidRPr="00993C0D">
        <w:t>rotic scene: at left, nude man to right astride supine nude woman on right part of bed.</w:t>
      </w:r>
    </w:p>
    <w:p w14:paraId="2E1D9BB5" w14:textId="77777777" w:rsidR="00F60BEA" w:rsidRDefault="00F60BEA" w:rsidP="00F60BEA">
      <w:pPr>
        <w:spacing w:line="480" w:lineRule="auto"/>
      </w:pPr>
      <w:r>
        <w:t xml:space="preserve">Type: </w:t>
      </w:r>
      <w:r w:rsidR="002F3A80" w:rsidRPr="00993C0D">
        <w:t xml:space="preserve">Atlante </w:t>
      </w:r>
      <w:r w:rsidR="002F3A80" w:rsidRPr="00524C6D">
        <w:rPr>
          <w:caps/>
        </w:rPr>
        <w:t xml:space="preserve">viii </w:t>
      </w:r>
      <w:r w:rsidR="00011D1F">
        <w:t>B</w:t>
      </w:r>
    </w:p>
    <w:p w14:paraId="40EB2CDF" w14:textId="77777777" w:rsidR="00F60BEA" w:rsidRDefault="00F60BEA" w:rsidP="00F60BEA">
      <w:pPr>
        <w:spacing w:line="480" w:lineRule="auto"/>
      </w:pPr>
      <w:r>
        <w:t xml:space="preserve">Place of Manufacture or Origin: </w:t>
      </w:r>
      <w:r w:rsidR="00011D1F">
        <w:t>North Africa</w:t>
      </w:r>
    </w:p>
    <w:p w14:paraId="192530BE" w14:textId="77777777" w:rsidR="00F60BEA" w:rsidRDefault="00F60BEA" w:rsidP="00F60BEA">
      <w:pPr>
        <w:spacing w:line="480" w:lineRule="auto"/>
      </w:pPr>
      <w:r>
        <w:t xml:space="preserve">Parallels: </w:t>
      </w:r>
      <w:r w:rsidR="002F3A80" w:rsidRPr="00993C0D">
        <w:t>None found.</w:t>
      </w:r>
    </w:p>
    <w:p w14:paraId="345F635B" w14:textId="77777777" w:rsidR="00C35F31" w:rsidRDefault="00C35F31" w:rsidP="00C35F31">
      <w:pPr>
        <w:spacing w:line="480" w:lineRule="auto"/>
      </w:pPr>
      <w:r>
        <w:t xml:space="preserve">Provenance: </w:t>
      </w:r>
    </w:p>
    <w:p w14:paraId="42CBB8AC" w14:textId="77777777" w:rsidR="00F60BEA" w:rsidRDefault="00F60BEA" w:rsidP="00F60BEA">
      <w:pPr>
        <w:spacing w:line="480" w:lineRule="auto"/>
      </w:pPr>
      <w:r>
        <w:t>Bibliography: Unpublished.</w:t>
      </w:r>
    </w:p>
    <w:p w14:paraId="1C787B8C" w14:textId="77777777" w:rsidR="00F60BEA" w:rsidRDefault="00F60BEA" w:rsidP="00F60BEA">
      <w:pPr>
        <w:spacing w:line="480" w:lineRule="auto"/>
      </w:pPr>
      <w:r>
        <w:t xml:space="preserve">Date: </w:t>
      </w:r>
      <w:r w:rsidR="002F3A80" w:rsidRPr="00993C0D">
        <w:t>Second half or end of fourth century</w:t>
      </w:r>
      <w:r w:rsidR="002F3A80" w:rsidRPr="00524C6D">
        <w:rPr>
          <w:caps/>
        </w:rPr>
        <w:t xml:space="preserve"> </w:t>
      </w:r>
      <w:r w:rsidR="002F3A80" w:rsidRPr="005170AB">
        <w:rPr>
          <w:caps/>
        </w:rPr>
        <w:t>A.D.</w:t>
      </w:r>
    </w:p>
    <w:p w14:paraId="55287443" w14:textId="77777777" w:rsidR="00F60BEA" w:rsidRDefault="00F60BEA" w:rsidP="00F60BEA">
      <w:pPr>
        <w:spacing w:line="480" w:lineRule="auto"/>
      </w:pPr>
      <w:r>
        <w:t xml:space="preserve">Date numeric: </w:t>
      </w:r>
      <w:r w:rsidR="002F3A80">
        <w:t>350; 400</w:t>
      </w:r>
    </w:p>
    <w:p w14:paraId="0C011658"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20C2E5F1"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FFC1C53" w14:textId="77777777" w:rsidR="006C625F" w:rsidRDefault="006C625F" w:rsidP="006C625F">
      <w:pPr>
        <w:pStyle w:val="Textedelespacerserv2"/>
        <w:numPr>
          <w:ilvl w:val="0"/>
          <w:numId w:val="0"/>
        </w:numPr>
        <w:spacing w:line="480" w:lineRule="auto"/>
        <w:jc w:val="left"/>
        <w:outlineLvl w:val="9"/>
        <w:rPr>
          <w:rFonts w:ascii="Palatino" w:hAnsi="Palatino"/>
        </w:rPr>
      </w:pPr>
    </w:p>
    <w:p w14:paraId="35D78AD3" w14:textId="77777777" w:rsidR="004C5238" w:rsidRDefault="004C5238" w:rsidP="004C5238">
      <w:pPr>
        <w:spacing w:line="480" w:lineRule="auto"/>
      </w:pPr>
      <w:r>
        <w:t>Catalogue Number: 492</w:t>
      </w:r>
    </w:p>
    <w:p w14:paraId="28F57F12" w14:textId="77777777" w:rsidR="004C5238" w:rsidRDefault="004C5238" w:rsidP="004C5238">
      <w:pPr>
        <w:spacing w:line="480" w:lineRule="auto"/>
      </w:pPr>
      <w:r>
        <w:t xml:space="preserve">Inventory Number: </w:t>
      </w:r>
      <w:r w:rsidRPr="00993C0D">
        <w:t>83.</w:t>
      </w:r>
      <w:r w:rsidRPr="00524C6D">
        <w:rPr>
          <w:caps/>
        </w:rPr>
        <w:t>aq.</w:t>
      </w:r>
      <w:r w:rsidRPr="00993C0D">
        <w:t>377.267</w:t>
      </w:r>
    </w:p>
    <w:p w14:paraId="6D1894C7" w14:textId="77777777" w:rsidR="004C5238" w:rsidRDefault="004C5238" w:rsidP="004C5238">
      <w:pPr>
        <w:spacing w:line="480" w:lineRule="auto"/>
      </w:pPr>
      <w:r>
        <w:t xml:space="preserve">Dimensions: </w:t>
      </w:r>
      <w:r w:rsidRPr="00993C0D">
        <w:t>L: 13.5; W: 8.0; H: 3.2</w:t>
      </w:r>
    </w:p>
    <w:p w14:paraId="63107BD2" w14:textId="77777777" w:rsidR="004C5238" w:rsidRDefault="004C5238" w:rsidP="004C5238">
      <w:pPr>
        <w:spacing w:line="480" w:lineRule="auto"/>
      </w:pPr>
      <w:r>
        <w:t xml:space="preserve">Condition and Fabric: </w:t>
      </w:r>
      <w:r w:rsidRPr="00993C0D">
        <w:t>One filling-hole slightly chipped. Clay and slip 2.5YR5/4 to 2.4YR5/6 reddish brown to red.</w:t>
      </w:r>
    </w:p>
    <w:p w14:paraId="0A6B05ED" w14:textId="77777777" w:rsidR="004C5238" w:rsidRDefault="004C5238" w:rsidP="004C5238">
      <w:pPr>
        <w:spacing w:line="480" w:lineRule="auto"/>
      </w:pPr>
      <w:r>
        <w:t xml:space="preserve">Description: </w:t>
      </w:r>
      <w:r w:rsidRPr="00993C0D">
        <w:t>Moldmade, from plaster mold. Solid spikelike handle flattened on sides. Oval elongated body. Shoulder frame with circul</w:t>
      </w:r>
      <w:r>
        <w:t>ar stamps, alternating between chi-r</w:t>
      </w:r>
      <w:r w:rsidRPr="00993C0D">
        <w:t>ho-pattern and cross-pattern (</w:t>
      </w:r>
      <w:r w:rsidRPr="005907CC">
        <w:rPr>
          <w:i/>
        </w:rPr>
        <w:t>Répertoire</w:t>
      </w:r>
      <w:r>
        <w:rPr>
          <w:i/>
        </w:rPr>
        <w:t>,</w:t>
      </w:r>
      <w:r w:rsidRPr="00993C0D">
        <w:t xml:space="preserve"> </w:t>
      </w:r>
      <w:r>
        <w:t>Dj9 and Dm5</w:t>
      </w:r>
      <w:r w:rsidRPr="00993C0D">
        <w:t xml:space="preserve">). Equal-sized filling-holes at right and left, a third one above. Long nozzle with broad channel. Raised rounded base-ring connected to handle; in </w:t>
      </w:r>
      <w:r>
        <w:t xml:space="preserve">the </w:t>
      </w:r>
      <w:r w:rsidRPr="00993C0D">
        <w:t xml:space="preserve">middle of </w:t>
      </w:r>
      <w:r>
        <w:t xml:space="preserve">the </w:t>
      </w:r>
      <w:r w:rsidRPr="00993C0D">
        <w:t>base area two thin concentric circles.</w:t>
      </w:r>
    </w:p>
    <w:p w14:paraId="46CF1862" w14:textId="77777777" w:rsidR="004C5238" w:rsidRDefault="004C5238" w:rsidP="004C5238">
      <w:pPr>
        <w:spacing w:line="480" w:lineRule="auto"/>
      </w:pPr>
      <w:r>
        <w:t xml:space="preserve">Discus Iconography: </w:t>
      </w:r>
      <w:r w:rsidRPr="00993C0D">
        <w:t xml:space="preserve">Christ with halo, </w:t>
      </w:r>
      <w:r>
        <w:t xml:space="preserve">in </w:t>
      </w:r>
      <w:r w:rsidRPr="00993C0D">
        <w:t>tunic,</w:t>
      </w:r>
      <w:r>
        <w:t xml:space="preserve"> </w:t>
      </w:r>
      <w:r w:rsidRPr="00993C0D">
        <w:t>flanked by two flying angels</w:t>
      </w:r>
      <w:r>
        <w:t>,</w:t>
      </w:r>
      <w:r w:rsidRPr="00993C0D">
        <w:t xml:space="preserve"> hold</w:t>
      </w:r>
      <w:r>
        <w:t>s</w:t>
      </w:r>
      <w:r w:rsidRPr="00993C0D">
        <w:t xml:space="preserve"> </w:t>
      </w:r>
      <w:r>
        <w:t xml:space="preserve">a </w:t>
      </w:r>
      <w:r w:rsidRPr="00993C0D">
        <w:t xml:space="preserve">staff topped by </w:t>
      </w:r>
      <w:r>
        <w:t xml:space="preserve">a </w:t>
      </w:r>
      <w:r w:rsidRPr="00993C0D">
        <w:t>cross</w:t>
      </w:r>
      <w:r>
        <w:t>;</w:t>
      </w:r>
      <w:r w:rsidRPr="00993C0D">
        <w:t xml:space="preserve"> he treads on </w:t>
      </w:r>
      <w:r>
        <w:t xml:space="preserve">a </w:t>
      </w:r>
      <w:r w:rsidRPr="00993C0D">
        <w:t xml:space="preserve">snake and </w:t>
      </w:r>
      <w:r>
        <w:t xml:space="preserve">a </w:t>
      </w:r>
      <w:r w:rsidRPr="00993C0D">
        <w:t>lion; basilisk at left, dragon at right.</w:t>
      </w:r>
    </w:p>
    <w:p w14:paraId="11E745CA" w14:textId="77777777" w:rsidR="004C5238" w:rsidRDefault="004C5238" w:rsidP="004C5238">
      <w:pPr>
        <w:spacing w:line="480" w:lineRule="auto"/>
      </w:pPr>
      <w:r>
        <w:t xml:space="preserve">Type: </w:t>
      </w:r>
      <w:r w:rsidRPr="00993C0D">
        <w:t xml:space="preserve">Atlante </w:t>
      </w:r>
      <w:r w:rsidRPr="00524C6D">
        <w:rPr>
          <w:caps/>
        </w:rPr>
        <w:t>x</w:t>
      </w:r>
      <w:r w:rsidRPr="00993C0D">
        <w:t xml:space="preserve">; Hayes </w:t>
      </w:r>
      <w:r w:rsidRPr="00524C6D">
        <w:rPr>
          <w:caps/>
        </w:rPr>
        <w:t xml:space="preserve">ii </w:t>
      </w:r>
      <w:r w:rsidR="00011D1F">
        <w:t>A</w:t>
      </w:r>
    </w:p>
    <w:p w14:paraId="706D1638" w14:textId="2C6A207C" w:rsidR="004C5238" w:rsidRDefault="004C5238" w:rsidP="004C5238">
      <w:pPr>
        <w:spacing w:line="480" w:lineRule="auto"/>
      </w:pPr>
      <w:r>
        <w:t xml:space="preserve">Place of Manufacture or Origin: </w:t>
      </w:r>
      <w:r w:rsidR="007C02C7">
        <w:t>North Africa (if ancient)</w:t>
      </w:r>
    </w:p>
    <w:p w14:paraId="23FA5942" w14:textId="30D45BDC" w:rsidR="004C5238" w:rsidRDefault="004C5238" w:rsidP="004C5238">
      <w:pPr>
        <w:spacing w:line="480" w:lineRule="auto"/>
      </w:pPr>
      <w:r>
        <w:t xml:space="preserve">Parallels: </w:t>
      </w:r>
      <w:r w:rsidRPr="00993C0D">
        <w:t xml:space="preserve">Wulff 1909, no. 1249; Cardaillac 1922, fig. 150; </w:t>
      </w:r>
      <w:r w:rsidRPr="00993C0D">
        <w:rPr>
          <w:i/>
        </w:rPr>
        <w:t>DACL,</w:t>
      </w:r>
      <w:r w:rsidRPr="00993C0D">
        <w:t xml:space="preserve"> fig. 6678.8; Ennabli 1976, no. 59, pl. 2; </w:t>
      </w:r>
      <w:r w:rsidRPr="00993C0D">
        <w:rPr>
          <w:i/>
        </w:rPr>
        <w:t>Kunst der Antike</w:t>
      </w:r>
      <w:r w:rsidRPr="00993C0D">
        <w:t xml:space="preserve"> 9, no. 266; </w:t>
      </w:r>
      <w:r w:rsidRPr="00993C0D">
        <w:rPr>
          <w:i/>
        </w:rPr>
        <w:t>Kunst der Antike</w:t>
      </w:r>
      <w:r w:rsidRPr="00993C0D">
        <w:t xml:space="preserve"> 14, no. 167; Rosenthal and Sivan 1978, nos. 293–94; Weitzmann 1979, p. 526, no. </w:t>
      </w:r>
      <w:r w:rsidRPr="00113C31">
        <w:t xml:space="preserve">471; Hayes 1980, </w:t>
      </w:r>
      <w:r w:rsidRPr="0018081E">
        <w:t xml:space="preserve">cat. </w:t>
      </w:r>
      <w:r w:rsidR="00421D17">
        <w:t xml:space="preserve">no. </w:t>
      </w:r>
      <w:r w:rsidRPr="0018081E">
        <w:t>555</w:t>
      </w:r>
      <w:r w:rsidRPr="00113C31">
        <w:t xml:space="preserve"> (fake); Lyon-Caen and Hoff 1986, no. 48; MNR, p. 175, no. 133; Bussière 2000, no. 340, pl. 23; Arslan 2001, p. 52, inv. no. A. 1994.12.2; Herrmann and Van den Hoek 2003, p. 47, no. 35; Gorny and Mosch 2007a, p. 186, lot 508; Gorny and Mosch 2010, p. 188, lot 472.</w:t>
      </w:r>
    </w:p>
    <w:p w14:paraId="4A737A6B" w14:textId="77777777" w:rsidR="00C35F31" w:rsidRDefault="00C35F31" w:rsidP="00C35F31">
      <w:pPr>
        <w:spacing w:line="480" w:lineRule="auto"/>
      </w:pPr>
      <w:r>
        <w:t xml:space="preserve">Provenance: </w:t>
      </w:r>
    </w:p>
    <w:p w14:paraId="563EF6A4" w14:textId="77777777" w:rsidR="004C5238" w:rsidRDefault="004C5238" w:rsidP="004C5238">
      <w:pPr>
        <w:spacing w:line="480" w:lineRule="auto"/>
      </w:pPr>
      <w:r>
        <w:t>Bibliography: Unpublished.</w:t>
      </w:r>
    </w:p>
    <w:p w14:paraId="4888DE39" w14:textId="0A307143" w:rsidR="004C5238" w:rsidRDefault="00A50BDB" w:rsidP="004C5238">
      <w:pPr>
        <w:spacing w:line="480" w:lineRule="auto"/>
      </w:pPr>
      <w:r>
        <w:t xml:space="preserve">Date: </w:t>
      </w:r>
      <w:r w:rsidR="007C02C7">
        <w:t>End of fifth to first half of sixth century A.D. (if ancient); t</w:t>
      </w:r>
      <w:r w:rsidR="0018081E">
        <w:t>wentieth century</w:t>
      </w:r>
      <w:r w:rsidR="007C02C7">
        <w:t xml:space="preserve"> (if modern)</w:t>
      </w:r>
    </w:p>
    <w:p w14:paraId="45C21915" w14:textId="7F75D706" w:rsidR="004C5238" w:rsidRDefault="004C5238" w:rsidP="004C5238">
      <w:pPr>
        <w:spacing w:line="480" w:lineRule="auto"/>
      </w:pPr>
      <w:r>
        <w:t xml:space="preserve">Date numeric: </w:t>
      </w:r>
      <w:r w:rsidR="007C02C7">
        <w:t xml:space="preserve">475; 550 or </w:t>
      </w:r>
      <w:r w:rsidR="0018081E">
        <w:t>1900; 2000</w:t>
      </w:r>
    </w:p>
    <w:p w14:paraId="42491571" w14:textId="77777777" w:rsidR="006C625F" w:rsidRPr="00113C31" w:rsidRDefault="004C5238" w:rsidP="004C5238">
      <w:pPr>
        <w:spacing w:line="480" w:lineRule="auto"/>
      </w:pPr>
      <w:r>
        <w:t xml:space="preserve">Discussion: </w:t>
      </w:r>
      <w:r w:rsidR="006C625F" w:rsidRPr="00113C31">
        <w:t xml:space="preserve">Judging from the fresh-looking fabric (esp. the interior as seen through the wick-hole), the lamp is a fake; see identical lamp reported as a fake by Hayes in Hayes 1980, cat. </w:t>
      </w:r>
      <w:r w:rsidR="00415EC6">
        <w:t xml:space="preserve">no. </w:t>
      </w:r>
      <w:r w:rsidR="006C625F" w:rsidRPr="00113C31">
        <w:t xml:space="preserve">555. </w:t>
      </w:r>
    </w:p>
    <w:p w14:paraId="08C86F97" w14:textId="77777777" w:rsidR="006C625F" w:rsidRPr="00113C31" w:rsidRDefault="006C625F" w:rsidP="006C625F">
      <w:pPr>
        <w:pStyle w:val="Textedelespacerserv2"/>
        <w:numPr>
          <w:ilvl w:val="0"/>
          <w:numId w:val="0"/>
        </w:numPr>
        <w:spacing w:line="480" w:lineRule="auto"/>
        <w:jc w:val="left"/>
        <w:outlineLvl w:val="9"/>
        <w:rPr>
          <w:rFonts w:ascii="Palatino" w:hAnsi="Palatino"/>
        </w:rPr>
      </w:pPr>
    </w:p>
    <w:p w14:paraId="0C6D97AD"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3607494" w14:textId="77777777" w:rsidR="006C625F" w:rsidRDefault="006C625F" w:rsidP="006C625F">
      <w:pPr>
        <w:pStyle w:val="Textedelespacerserv2"/>
        <w:numPr>
          <w:ilvl w:val="0"/>
          <w:numId w:val="0"/>
        </w:numPr>
        <w:spacing w:line="480" w:lineRule="auto"/>
        <w:jc w:val="left"/>
        <w:outlineLvl w:val="9"/>
        <w:rPr>
          <w:rFonts w:ascii="Palatino" w:hAnsi="Palatino"/>
        </w:rPr>
      </w:pPr>
    </w:p>
    <w:p w14:paraId="06653C78" w14:textId="77777777" w:rsidR="00415EC6" w:rsidRDefault="00415EC6" w:rsidP="00415EC6">
      <w:pPr>
        <w:spacing w:line="480" w:lineRule="auto"/>
      </w:pPr>
      <w:r>
        <w:t>Catalogue Number: 493</w:t>
      </w:r>
    </w:p>
    <w:p w14:paraId="74CD6DE1" w14:textId="77777777" w:rsidR="00415EC6" w:rsidRDefault="00415EC6" w:rsidP="00415EC6">
      <w:pPr>
        <w:spacing w:line="480" w:lineRule="auto"/>
      </w:pPr>
      <w:r>
        <w:t xml:space="preserve">Inventory Number: </w:t>
      </w:r>
      <w:r w:rsidRPr="00993C0D">
        <w:t>83.</w:t>
      </w:r>
      <w:r w:rsidRPr="00524C6D">
        <w:rPr>
          <w:caps/>
        </w:rPr>
        <w:t>aq.</w:t>
      </w:r>
      <w:r w:rsidRPr="00993C0D">
        <w:t>377.529</w:t>
      </w:r>
    </w:p>
    <w:p w14:paraId="07FD49FA" w14:textId="77777777" w:rsidR="00415EC6" w:rsidRDefault="00415EC6" w:rsidP="00415EC6">
      <w:pPr>
        <w:spacing w:line="480" w:lineRule="auto"/>
      </w:pPr>
      <w:r>
        <w:t xml:space="preserve">Dimensions: </w:t>
      </w:r>
      <w:r w:rsidRPr="00993C0D">
        <w:t>L: 19.5; W: 11.7; H: 4.5</w:t>
      </w:r>
    </w:p>
    <w:p w14:paraId="1B0BAB67" w14:textId="77777777" w:rsidR="00415EC6" w:rsidRDefault="00415EC6" w:rsidP="00415EC6">
      <w:pPr>
        <w:spacing w:line="480" w:lineRule="auto"/>
      </w:pPr>
      <w:r>
        <w:t xml:space="preserve">Condition and Fabric: </w:t>
      </w:r>
      <w:r w:rsidRPr="00993C0D">
        <w:t>Crack on lower discus. Clay near 10R6/4 pale red, slip 10R6/6 light red.</w:t>
      </w:r>
    </w:p>
    <w:p w14:paraId="29BB4F02" w14:textId="77777777" w:rsidR="00415EC6" w:rsidRDefault="00415EC6" w:rsidP="00415EC6">
      <w:pPr>
        <w:spacing w:line="480" w:lineRule="auto"/>
      </w:pPr>
      <w:r>
        <w:t xml:space="preserve">Description: </w:t>
      </w:r>
      <w:r w:rsidRPr="00993C0D">
        <w:t>Moldmade, from plaster mold. Solid spikelike handle flattened on sides. Oval elongated body. Shoulder with alternating motifs: vases (</w:t>
      </w:r>
      <w:r w:rsidRPr="005907CC">
        <w:rPr>
          <w:i/>
        </w:rPr>
        <w:t>Répertoire</w:t>
      </w:r>
      <w:r>
        <w:rPr>
          <w:i/>
        </w:rPr>
        <w:t>,</w:t>
      </w:r>
      <w:r w:rsidRPr="00993C0D">
        <w:t xml:space="preserve"> </w:t>
      </w:r>
      <w:r>
        <w:t>Oa12</w:t>
      </w:r>
      <w:r w:rsidRPr="00993C0D">
        <w:t>), concentric circles (</w:t>
      </w:r>
      <w:r w:rsidRPr="005907CC">
        <w:rPr>
          <w:i/>
        </w:rPr>
        <w:t>Répertoire</w:t>
      </w:r>
      <w:r>
        <w:rPr>
          <w:i/>
        </w:rPr>
        <w:t>,</w:t>
      </w:r>
      <w:r w:rsidRPr="00993C0D">
        <w:t xml:space="preserve"> </w:t>
      </w:r>
      <w:r w:rsidRPr="008220F0">
        <w:t>Da19</w:t>
      </w:r>
      <w:r w:rsidRPr="00993C0D">
        <w:t>), and quadrifoils (</w:t>
      </w:r>
      <w:r w:rsidRPr="005907CC">
        <w:rPr>
          <w:i/>
        </w:rPr>
        <w:t>Répertoire</w:t>
      </w:r>
      <w:r>
        <w:rPr>
          <w:i/>
        </w:rPr>
        <w:t>,</w:t>
      </w:r>
      <w:r w:rsidRPr="00993C0D">
        <w:t xml:space="preserve"> </w:t>
      </w:r>
      <w:r>
        <w:t>Fa23</w:t>
      </w:r>
      <w:r w:rsidRPr="00993C0D">
        <w:t>). Equal-sized filling-holes at right and left. Long nozzle with broad channel. Raised rounded base-ring connected to handle; two thin concentric circles in middle of base.</w:t>
      </w:r>
    </w:p>
    <w:p w14:paraId="11D2C93C" w14:textId="77777777" w:rsidR="00415EC6" w:rsidRDefault="00415EC6" w:rsidP="00415EC6">
      <w:pPr>
        <w:spacing w:line="480" w:lineRule="auto"/>
      </w:pPr>
      <w:r>
        <w:t>Discus Iconography: Y</w:t>
      </w:r>
      <w:r w:rsidRPr="00993C0D">
        <w:t xml:space="preserve">oung man with ample hair wearing long-sleeved tunic and mantle </w:t>
      </w:r>
      <w:r>
        <w:t xml:space="preserve">is </w:t>
      </w:r>
      <w:r w:rsidRPr="00993C0D">
        <w:t xml:space="preserve">holding out a wreath: </w:t>
      </w:r>
      <w:r>
        <w:t xml:space="preserve">a </w:t>
      </w:r>
      <w:r w:rsidRPr="00993C0D">
        <w:t>martyr, apostle, or Christ. Around him clockwise from his head: small dove, Eucharistic vase, branch with five leaves, bigger dove, small dove.</w:t>
      </w:r>
    </w:p>
    <w:p w14:paraId="5E7EBD8A" w14:textId="77777777" w:rsidR="00415EC6" w:rsidRDefault="00415EC6" w:rsidP="00415EC6">
      <w:pPr>
        <w:spacing w:line="480" w:lineRule="auto"/>
      </w:pPr>
      <w:r>
        <w:t xml:space="preserve">Type: </w:t>
      </w:r>
      <w:r w:rsidRPr="00993C0D">
        <w:t xml:space="preserve">Atlante </w:t>
      </w:r>
      <w:r w:rsidRPr="00524C6D">
        <w:rPr>
          <w:caps/>
        </w:rPr>
        <w:t>x</w:t>
      </w:r>
      <w:r w:rsidRPr="00993C0D">
        <w:t xml:space="preserve">; Hayes </w:t>
      </w:r>
      <w:r w:rsidRPr="00524C6D">
        <w:rPr>
          <w:caps/>
        </w:rPr>
        <w:t xml:space="preserve">ii </w:t>
      </w:r>
      <w:r w:rsidR="00011D1F">
        <w:t>A</w:t>
      </w:r>
    </w:p>
    <w:p w14:paraId="3F3A408F" w14:textId="77777777" w:rsidR="00415EC6" w:rsidRDefault="00415EC6" w:rsidP="00415EC6">
      <w:pPr>
        <w:spacing w:line="480" w:lineRule="auto"/>
      </w:pPr>
      <w:r>
        <w:t xml:space="preserve">Place of Manufacture or Origin: </w:t>
      </w:r>
      <w:r w:rsidR="00011D1F">
        <w:t>North Africa</w:t>
      </w:r>
    </w:p>
    <w:p w14:paraId="38CB773B" w14:textId="77777777" w:rsidR="00415EC6" w:rsidRDefault="00415EC6" w:rsidP="00415EC6">
      <w:pPr>
        <w:spacing w:line="480" w:lineRule="auto"/>
      </w:pPr>
      <w:r>
        <w:t xml:space="preserve">Parallels: </w:t>
      </w:r>
      <w:r w:rsidRPr="00993C0D">
        <w:t xml:space="preserve">Herrmann and Van den Hoek 2003, p. 58, no. 47, for the central character only (Atlante form </w:t>
      </w:r>
      <w:r w:rsidRPr="00524C6D">
        <w:rPr>
          <w:caps/>
        </w:rPr>
        <w:t>xi</w:t>
      </w:r>
      <w:r w:rsidRPr="00993C0D">
        <w:t xml:space="preserve"> A 1 a); for a similar theme, see Bussière 2007, no. C 416, pl. 28.</w:t>
      </w:r>
    </w:p>
    <w:p w14:paraId="4B2C24FA" w14:textId="77777777" w:rsidR="00C35F31" w:rsidRDefault="00C35F31" w:rsidP="00C35F31">
      <w:pPr>
        <w:spacing w:line="480" w:lineRule="auto"/>
      </w:pPr>
      <w:r>
        <w:t xml:space="preserve">Provenance: </w:t>
      </w:r>
    </w:p>
    <w:p w14:paraId="70A9DEA2" w14:textId="77777777" w:rsidR="00415EC6" w:rsidRDefault="00415EC6" w:rsidP="00415EC6">
      <w:pPr>
        <w:spacing w:line="480" w:lineRule="auto"/>
      </w:pPr>
      <w:r>
        <w:t>Bibliography: Unpublished.</w:t>
      </w:r>
    </w:p>
    <w:p w14:paraId="3FCEE2A4" w14:textId="4B8C64FF" w:rsidR="00415EC6" w:rsidRDefault="00A50BDB" w:rsidP="00415EC6">
      <w:pPr>
        <w:spacing w:line="480" w:lineRule="auto"/>
      </w:pPr>
      <w:r>
        <w:t>Date: Late</w:t>
      </w:r>
      <w:r w:rsidR="00415EC6" w:rsidRPr="00993C0D">
        <w:t xml:space="preserve"> fifth to </w:t>
      </w:r>
      <w:r w:rsidR="00DC2304">
        <w:t>early</w:t>
      </w:r>
      <w:r w:rsidR="00415EC6" w:rsidRPr="00993C0D">
        <w:t xml:space="preserve"> sixth century</w:t>
      </w:r>
      <w:r w:rsidR="00415EC6" w:rsidRPr="00524C6D">
        <w:rPr>
          <w:caps/>
        </w:rPr>
        <w:t xml:space="preserve"> </w:t>
      </w:r>
      <w:r w:rsidR="00415EC6" w:rsidRPr="005170AB">
        <w:rPr>
          <w:caps/>
        </w:rPr>
        <w:t>A.D.</w:t>
      </w:r>
    </w:p>
    <w:p w14:paraId="7ED975BB" w14:textId="77777777" w:rsidR="00415EC6" w:rsidRDefault="00415EC6" w:rsidP="00415EC6">
      <w:pPr>
        <w:spacing w:line="480" w:lineRule="auto"/>
      </w:pPr>
      <w:r>
        <w:t>Date numeric: 475; 525</w:t>
      </w:r>
    </w:p>
    <w:p w14:paraId="77868410"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7E8540D6"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91548A7" w14:textId="77777777" w:rsidR="006C625F" w:rsidRDefault="006C625F" w:rsidP="006C625F">
      <w:pPr>
        <w:pStyle w:val="Textedelespacerserv2"/>
        <w:numPr>
          <w:ilvl w:val="0"/>
          <w:numId w:val="0"/>
        </w:numPr>
        <w:spacing w:line="480" w:lineRule="auto"/>
        <w:jc w:val="left"/>
        <w:outlineLvl w:val="9"/>
        <w:rPr>
          <w:rFonts w:ascii="Palatino" w:hAnsi="Palatino"/>
        </w:rPr>
      </w:pPr>
    </w:p>
    <w:p w14:paraId="209112B3" w14:textId="77777777" w:rsidR="006F28AB" w:rsidRDefault="006F28AB" w:rsidP="006F28AB">
      <w:pPr>
        <w:spacing w:line="480" w:lineRule="auto"/>
      </w:pPr>
      <w:r>
        <w:t>Catalogue Number: 494</w:t>
      </w:r>
    </w:p>
    <w:p w14:paraId="7887234F" w14:textId="77777777" w:rsidR="006F28AB" w:rsidRDefault="006F28AB" w:rsidP="006F28AB">
      <w:pPr>
        <w:spacing w:line="480" w:lineRule="auto"/>
      </w:pPr>
      <w:r>
        <w:t xml:space="preserve">Inventory Number: </w:t>
      </w:r>
      <w:r w:rsidRPr="00993C0D">
        <w:t>83.</w:t>
      </w:r>
      <w:r w:rsidRPr="00524C6D">
        <w:rPr>
          <w:caps/>
        </w:rPr>
        <w:t>aq.</w:t>
      </w:r>
      <w:r w:rsidRPr="00993C0D">
        <w:t>377.276</w:t>
      </w:r>
    </w:p>
    <w:p w14:paraId="73627612" w14:textId="77777777" w:rsidR="006F28AB" w:rsidRDefault="006F28AB" w:rsidP="006F28AB">
      <w:pPr>
        <w:spacing w:line="480" w:lineRule="auto"/>
      </w:pPr>
      <w:r>
        <w:t xml:space="preserve">Dimensions: </w:t>
      </w:r>
      <w:r w:rsidRPr="00993C0D">
        <w:t>L: 14.3; W: 8.9; H: 3.2</w:t>
      </w:r>
    </w:p>
    <w:p w14:paraId="235891CB" w14:textId="77777777" w:rsidR="006F28AB" w:rsidRDefault="006F28AB" w:rsidP="006F28AB">
      <w:pPr>
        <w:spacing w:line="480" w:lineRule="auto"/>
      </w:pPr>
      <w:r>
        <w:t xml:space="preserve">Condition and Fabric: </w:t>
      </w:r>
      <w:r w:rsidRPr="00993C0D">
        <w:t>Thin crack across discus. Clay near 10R5/6 red, same color slip.</w:t>
      </w:r>
    </w:p>
    <w:p w14:paraId="17DDD8F6" w14:textId="77777777" w:rsidR="006F28AB" w:rsidRDefault="006F28AB" w:rsidP="006F28AB">
      <w:pPr>
        <w:spacing w:line="480" w:lineRule="auto"/>
      </w:pPr>
      <w:r>
        <w:t xml:space="preserve">Description: </w:t>
      </w:r>
      <w:r w:rsidRPr="00993C0D">
        <w:t>Moldmade, from plaster mold. Solid spikelike handle flattened on sides. Oval elongated body. Shoulder stamps alternating between heart shapes (</w:t>
      </w:r>
      <w:r w:rsidRPr="005907CC">
        <w:rPr>
          <w:i/>
        </w:rPr>
        <w:t>Répertoire</w:t>
      </w:r>
      <w:r>
        <w:rPr>
          <w:i/>
        </w:rPr>
        <w:t>,</w:t>
      </w:r>
      <w:r>
        <w:t xml:space="preserve"> Jf1</w:t>
      </w:r>
      <w:r w:rsidRPr="00993C0D">
        <w:t>) and dented wheels (</w:t>
      </w:r>
      <w:r w:rsidRPr="005907CC">
        <w:rPr>
          <w:i/>
        </w:rPr>
        <w:t>Répertoire</w:t>
      </w:r>
      <w:r>
        <w:rPr>
          <w:i/>
        </w:rPr>
        <w:t>,</w:t>
      </w:r>
      <w:r>
        <w:t xml:space="preserve"> Wa7</w:t>
      </w:r>
      <w:r w:rsidRPr="00993C0D">
        <w:t xml:space="preserve">). </w:t>
      </w:r>
      <w:r>
        <w:t xml:space="preserve">Central filling-hole. </w:t>
      </w:r>
      <w:r w:rsidRPr="00993C0D">
        <w:t xml:space="preserve">Long nozzle with broad channel. Raised rounded base-ring connected to handle; two thin concentric circles in </w:t>
      </w:r>
      <w:r>
        <w:t xml:space="preserve">the </w:t>
      </w:r>
      <w:r w:rsidRPr="00993C0D">
        <w:t xml:space="preserve">middle of </w:t>
      </w:r>
      <w:r>
        <w:t xml:space="preserve">the </w:t>
      </w:r>
      <w:r w:rsidRPr="00993C0D">
        <w:t>base.</w:t>
      </w:r>
    </w:p>
    <w:p w14:paraId="34D92265" w14:textId="77777777" w:rsidR="006F28AB" w:rsidRDefault="006F28AB" w:rsidP="006F28AB">
      <w:pPr>
        <w:spacing w:line="480" w:lineRule="auto"/>
      </w:pPr>
      <w:r>
        <w:t>Discus Iconography: S</w:t>
      </w:r>
      <w:r w:rsidRPr="00993C0D">
        <w:t>even busts of seven differ</w:t>
      </w:r>
      <w:r w:rsidR="00E05495">
        <w:t xml:space="preserve">ent apostles around the </w:t>
      </w:r>
      <w:r w:rsidRPr="00993C0D">
        <w:t>filling-hole</w:t>
      </w:r>
      <w:r w:rsidR="00E05495">
        <w:t xml:space="preserve"> </w:t>
      </w:r>
      <w:r>
        <w:t>(</w:t>
      </w:r>
      <w:r w:rsidRPr="005907CC">
        <w:rPr>
          <w:i/>
        </w:rPr>
        <w:t>Répertoire</w:t>
      </w:r>
      <w:r>
        <w:rPr>
          <w:i/>
        </w:rPr>
        <w:t>,</w:t>
      </w:r>
      <w:r>
        <w:t xml:space="preserve"> Ta)</w:t>
      </w:r>
      <w:r w:rsidRPr="00993C0D">
        <w:t>.</w:t>
      </w:r>
    </w:p>
    <w:p w14:paraId="09094C0B" w14:textId="77777777" w:rsidR="006F28AB" w:rsidRDefault="006F28AB" w:rsidP="006F28AB">
      <w:pPr>
        <w:spacing w:line="480" w:lineRule="auto"/>
      </w:pPr>
      <w:r>
        <w:t xml:space="preserve">Type: </w:t>
      </w:r>
      <w:r w:rsidR="00E05495" w:rsidRPr="00993C0D">
        <w:t xml:space="preserve">Atlante </w:t>
      </w:r>
      <w:r w:rsidR="00E05495" w:rsidRPr="00524C6D">
        <w:rPr>
          <w:caps/>
        </w:rPr>
        <w:t>x</w:t>
      </w:r>
      <w:r w:rsidR="00E05495" w:rsidRPr="00993C0D">
        <w:t xml:space="preserve">; Hayes </w:t>
      </w:r>
      <w:r w:rsidR="00E05495" w:rsidRPr="00524C6D">
        <w:rPr>
          <w:caps/>
        </w:rPr>
        <w:t xml:space="preserve">ii </w:t>
      </w:r>
      <w:r w:rsidR="00011D1F">
        <w:t>A</w:t>
      </w:r>
    </w:p>
    <w:p w14:paraId="44B7032F" w14:textId="77777777" w:rsidR="006F28AB" w:rsidRDefault="006F28AB" w:rsidP="006F28AB">
      <w:pPr>
        <w:spacing w:line="480" w:lineRule="auto"/>
      </w:pPr>
      <w:r>
        <w:t xml:space="preserve">Place of Manufacture or Origin: </w:t>
      </w:r>
      <w:r w:rsidR="00011D1F">
        <w:t>North Africa</w:t>
      </w:r>
    </w:p>
    <w:p w14:paraId="3C01FCF6" w14:textId="77777777" w:rsidR="006F28AB" w:rsidRDefault="006F28AB" w:rsidP="006F28AB">
      <w:pPr>
        <w:spacing w:line="480" w:lineRule="auto"/>
      </w:pPr>
      <w:r>
        <w:t xml:space="preserve">Parallels: </w:t>
      </w:r>
      <w:r w:rsidR="00E05495">
        <w:t xml:space="preserve">None </w:t>
      </w:r>
      <w:r w:rsidR="00E05495" w:rsidRPr="00993C0D">
        <w:t xml:space="preserve">found. For twelve similar apostle heads on shoulders, see Rossi 1870, pl. 1.1; </w:t>
      </w:r>
      <w:r w:rsidR="00E05495" w:rsidRPr="00993C0D">
        <w:rPr>
          <w:i/>
        </w:rPr>
        <w:t>DACL</w:t>
      </w:r>
      <w:r w:rsidR="00E05495" w:rsidRPr="00993C0D">
        <w:t xml:space="preserve"> 8.1, fig. 6683; </w:t>
      </w:r>
      <w:r w:rsidR="00E05495" w:rsidRPr="00993C0D">
        <w:rPr>
          <w:i/>
        </w:rPr>
        <w:t>DACL</w:t>
      </w:r>
      <w:r w:rsidR="00E05495" w:rsidRPr="00993C0D">
        <w:t xml:space="preserve"> </w:t>
      </w:r>
      <w:r w:rsidR="00E05495" w:rsidRPr="00255E64">
        <w:t>15.</w:t>
      </w:r>
      <w:r w:rsidR="00E05495" w:rsidRPr="00993C0D">
        <w:t xml:space="preserve">2, fig. 11123; Graziani Abbiani 1969, no. 264; Ennabli 1976, no. 906; Lyon-Caen and Hoff 1986, no. 100; Bailey BM </w:t>
      </w:r>
      <w:r w:rsidR="00E05495" w:rsidRPr="00524C6D">
        <w:rPr>
          <w:caps/>
        </w:rPr>
        <w:t>iii</w:t>
      </w:r>
      <w:r w:rsidR="00E05495" w:rsidRPr="00993C0D">
        <w:t>, Q 1777; Paleani 1993, no. 71; Trost and Hellmann 1996, no. 144; Mackensen 1998, no. 155; Bussière 2007, no. 1043, pl. 67; Gorny and Mosch 2007b, pp. 184–85, lot 509.</w:t>
      </w:r>
    </w:p>
    <w:p w14:paraId="779356F2" w14:textId="77777777" w:rsidR="00C35F31" w:rsidRDefault="00C35F31" w:rsidP="00C35F31">
      <w:pPr>
        <w:spacing w:line="480" w:lineRule="auto"/>
      </w:pPr>
      <w:r>
        <w:t xml:space="preserve">Provenance: </w:t>
      </w:r>
    </w:p>
    <w:p w14:paraId="33524FDF" w14:textId="77777777" w:rsidR="006F28AB" w:rsidRDefault="006F28AB" w:rsidP="006F28AB">
      <w:pPr>
        <w:spacing w:line="480" w:lineRule="auto"/>
      </w:pPr>
      <w:r>
        <w:t>Bibliography: Unpublished.</w:t>
      </w:r>
    </w:p>
    <w:p w14:paraId="77CEE411" w14:textId="77777777" w:rsidR="006F28AB" w:rsidRDefault="006F28AB" w:rsidP="006F28AB">
      <w:pPr>
        <w:spacing w:line="480" w:lineRule="auto"/>
      </w:pPr>
      <w:r>
        <w:t xml:space="preserve">Date: </w:t>
      </w:r>
      <w:r w:rsidR="00E05495" w:rsidRPr="00993C0D">
        <w:t>Fifth to sixth century</w:t>
      </w:r>
      <w:r w:rsidR="00E05495" w:rsidRPr="00524C6D">
        <w:rPr>
          <w:caps/>
        </w:rPr>
        <w:t xml:space="preserve"> </w:t>
      </w:r>
      <w:r w:rsidR="00E05495" w:rsidRPr="005170AB">
        <w:rPr>
          <w:caps/>
        </w:rPr>
        <w:t>A.D.</w:t>
      </w:r>
    </w:p>
    <w:p w14:paraId="57105A02" w14:textId="77777777" w:rsidR="006F28AB" w:rsidRDefault="006F28AB" w:rsidP="006F28AB">
      <w:pPr>
        <w:spacing w:line="480" w:lineRule="auto"/>
      </w:pPr>
      <w:r>
        <w:t xml:space="preserve">Date numeric: </w:t>
      </w:r>
      <w:r w:rsidR="00E05495">
        <w:t>400; 600</w:t>
      </w:r>
    </w:p>
    <w:p w14:paraId="2959E60E"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78DB6D11"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4F4180B" w14:textId="77777777" w:rsidR="006C625F" w:rsidRDefault="006C625F" w:rsidP="006C625F">
      <w:pPr>
        <w:pStyle w:val="Textedelespacerserv2"/>
        <w:numPr>
          <w:ilvl w:val="0"/>
          <w:numId w:val="0"/>
        </w:numPr>
        <w:spacing w:line="480" w:lineRule="auto"/>
        <w:jc w:val="left"/>
        <w:outlineLvl w:val="9"/>
        <w:rPr>
          <w:rFonts w:ascii="Palatino" w:hAnsi="Palatino"/>
        </w:rPr>
      </w:pPr>
    </w:p>
    <w:p w14:paraId="734B2301" w14:textId="77777777" w:rsidR="00795F16" w:rsidRDefault="00795F16" w:rsidP="00795F16">
      <w:pPr>
        <w:spacing w:line="480" w:lineRule="auto"/>
      </w:pPr>
      <w:r>
        <w:t>Catalogue Number: 495</w:t>
      </w:r>
    </w:p>
    <w:p w14:paraId="248AC25E" w14:textId="77777777" w:rsidR="00795F16" w:rsidRDefault="00795F16" w:rsidP="00795F16">
      <w:pPr>
        <w:spacing w:line="480" w:lineRule="auto"/>
      </w:pPr>
      <w:r>
        <w:t xml:space="preserve">Inventory Number: </w:t>
      </w:r>
      <w:r w:rsidRPr="00993C0D">
        <w:t>83.</w:t>
      </w:r>
      <w:r w:rsidRPr="00524C6D">
        <w:rPr>
          <w:caps/>
        </w:rPr>
        <w:t>aq.</w:t>
      </w:r>
      <w:r w:rsidRPr="00993C0D">
        <w:t>377.269</w:t>
      </w:r>
    </w:p>
    <w:p w14:paraId="7A4F644A" w14:textId="77777777" w:rsidR="00795F16" w:rsidRDefault="00795F16" w:rsidP="00795F16">
      <w:pPr>
        <w:spacing w:line="480" w:lineRule="auto"/>
      </w:pPr>
      <w:r>
        <w:t xml:space="preserve">Dimensions: </w:t>
      </w:r>
      <w:r w:rsidRPr="00993C0D">
        <w:t>L: 14.4; W: 8.8; H: 3.5</w:t>
      </w:r>
    </w:p>
    <w:p w14:paraId="52C76A69" w14:textId="60C8F2F0" w:rsidR="00795F16" w:rsidRDefault="00795F16" w:rsidP="00795F16">
      <w:pPr>
        <w:spacing w:line="480" w:lineRule="auto"/>
      </w:pPr>
      <w:r>
        <w:t xml:space="preserve">Condition and Fabric: </w:t>
      </w:r>
      <w:r w:rsidRPr="00993C0D">
        <w:t xml:space="preserve">Intact. </w:t>
      </w:r>
      <w:r w:rsidR="008220F0">
        <w:t xml:space="preserve">Burn marks on the nozzle. </w:t>
      </w:r>
      <w:r w:rsidRPr="00993C0D">
        <w:t>Clay near 5YR6/6 reddish yellow, slip 10R5/6 red.</w:t>
      </w:r>
    </w:p>
    <w:p w14:paraId="474A1DFA" w14:textId="23A48E08" w:rsidR="00795F16" w:rsidRDefault="00795F16" w:rsidP="00795F16">
      <w:pPr>
        <w:spacing w:line="480" w:lineRule="auto"/>
      </w:pPr>
      <w:r>
        <w:t xml:space="preserve">Description: </w:t>
      </w:r>
      <w:r w:rsidRPr="00993C0D">
        <w:t>Moldmade, from plaster mold. Solid spikelike handle flattened on sides. Oval elongated body. Shoulder with alternating concentric circles and beaded triangles (</w:t>
      </w:r>
      <w:r w:rsidRPr="005907CC">
        <w:rPr>
          <w:i/>
        </w:rPr>
        <w:t>Répertoire</w:t>
      </w:r>
      <w:r>
        <w:rPr>
          <w:i/>
        </w:rPr>
        <w:t>,</w:t>
      </w:r>
      <w:r>
        <w:t xml:space="preserve"> Da19 and Cg42</w:t>
      </w:r>
      <w:r w:rsidRPr="00993C0D">
        <w:t>). Filling-hole on either side of monogram.</w:t>
      </w:r>
      <w:r w:rsidR="008220F0">
        <w:t xml:space="preserve"> Long nozzle with broad channel</w:t>
      </w:r>
      <w:r w:rsidRPr="00993C0D">
        <w:t xml:space="preserve">. Base marked off </w:t>
      </w:r>
      <w:r>
        <w:t>by a</w:t>
      </w:r>
      <w:r w:rsidRPr="00993C0D">
        <w:t xml:space="preserve"> raised ridge from which another ridge extends to </w:t>
      </w:r>
      <w:r>
        <w:t xml:space="preserve">the </w:t>
      </w:r>
      <w:r w:rsidRPr="00993C0D">
        <w:t xml:space="preserve">handle; two thin concentric circles in </w:t>
      </w:r>
      <w:r>
        <w:t xml:space="preserve">the </w:t>
      </w:r>
      <w:r w:rsidRPr="00993C0D">
        <w:t xml:space="preserve">middle of </w:t>
      </w:r>
      <w:r>
        <w:t xml:space="preserve">the </w:t>
      </w:r>
      <w:r w:rsidRPr="00993C0D">
        <w:t>base.</w:t>
      </w:r>
    </w:p>
    <w:p w14:paraId="016CE5E0" w14:textId="77777777" w:rsidR="00795F16" w:rsidRDefault="00795F16" w:rsidP="00795F16">
      <w:pPr>
        <w:spacing w:line="480" w:lineRule="auto"/>
      </w:pPr>
      <w:r>
        <w:t>Discus Iconography: B</w:t>
      </w:r>
      <w:r w:rsidRPr="00993C0D">
        <w:t>ea</w:t>
      </w:r>
      <w:r>
        <w:t>ded chi-r</w:t>
      </w:r>
      <w:r w:rsidRPr="00993C0D">
        <w:t>ho monogram; small palmette under it (</w:t>
      </w:r>
      <w:r w:rsidRPr="005907CC">
        <w:rPr>
          <w:i/>
        </w:rPr>
        <w:t>Répertoire</w:t>
      </w:r>
      <w:r>
        <w:rPr>
          <w:i/>
        </w:rPr>
        <w:t>,</w:t>
      </w:r>
      <w:r>
        <w:t xml:space="preserve"> La5</w:t>
      </w:r>
      <w:r w:rsidRPr="00993C0D">
        <w:t>).</w:t>
      </w:r>
    </w:p>
    <w:p w14:paraId="49BB84FC" w14:textId="77777777" w:rsidR="00795F16" w:rsidRDefault="00795F16" w:rsidP="00795F16">
      <w:pPr>
        <w:spacing w:line="480" w:lineRule="auto"/>
      </w:pPr>
      <w:r>
        <w:t xml:space="preserve">Type: </w:t>
      </w:r>
      <w:r w:rsidRPr="00993C0D">
        <w:t xml:space="preserve">Atlante </w:t>
      </w:r>
      <w:r w:rsidRPr="00524C6D">
        <w:rPr>
          <w:caps/>
        </w:rPr>
        <w:t>x</w:t>
      </w:r>
      <w:r w:rsidRPr="00993C0D">
        <w:t xml:space="preserve">; Hayes </w:t>
      </w:r>
      <w:r w:rsidRPr="00524C6D">
        <w:rPr>
          <w:caps/>
        </w:rPr>
        <w:t xml:space="preserve">ii </w:t>
      </w:r>
      <w:r w:rsidR="00011D1F">
        <w:t>A</w:t>
      </w:r>
    </w:p>
    <w:p w14:paraId="39E9A3BF" w14:textId="77777777" w:rsidR="00795F16" w:rsidRDefault="00795F16" w:rsidP="00795F16">
      <w:pPr>
        <w:spacing w:line="480" w:lineRule="auto"/>
      </w:pPr>
      <w:r>
        <w:t xml:space="preserve">Place of Manufacture or Origin: </w:t>
      </w:r>
      <w:r w:rsidR="00011D1F">
        <w:t>North Africa</w:t>
      </w:r>
    </w:p>
    <w:p w14:paraId="533BA06A" w14:textId="77777777" w:rsidR="00795F16" w:rsidRDefault="00795F16" w:rsidP="00795F16">
      <w:pPr>
        <w:spacing w:line="480" w:lineRule="auto"/>
      </w:pPr>
      <w:r>
        <w:t>Parallels: (For the chi-r</w:t>
      </w:r>
      <w:r w:rsidRPr="00993C0D">
        <w:t xml:space="preserve">ho monogram only) Menzel 1969, p. 92, no. 606, fig. 77.11; Graziani Abbiani 1969, no. 33; Ennabli 1976, nos. 858 and 861, pl. 47; Fulford and Peacock 1984, no. 10, pl. 2; Bailey BM </w:t>
      </w:r>
      <w:r w:rsidRPr="00524C6D">
        <w:rPr>
          <w:caps/>
        </w:rPr>
        <w:t>iii</w:t>
      </w:r>
      <w:r w:rsidRPr="00993C0D">
        <w:t>, Q 1753 and Q 1754, pl. 19; MNR, motif 209, pl. 17, and p. 375 (with further refs.); Bussière 2007, pl. 58, nos. C 813, C 820–C 824.</w:t>
      </w:r>
    </w:p>
    <w:p w14:paraId="6A7B70BB" w14:textId="77777777" w:rsidR="00C35F31" w:rsidRDefault="00C35F31" w:rsidP="00C35F31">
      <w:pPr>
        <w:spacing w:line="480" w:lineRule="auto"/>
      </w:pPr>
      <w:r>
        <w:t xml:space="preserve">Provenance: </w:t>
      </w:r>
    </w:p>
    <w:p w14:paraId="3185EE08" w14:textId="77777777" w:rsidR="00795F16" w:rsidRDefault="00795F16" w:rsidP="00795F16">
      <w:pPr>
        <w:spacing w:line="480" w:lineRule="auto"/>
      </w:pPr>
      <w:r>
        <w:t>Bibliography: Unpublished.</w:t>
      </w:r>
    </w:p>
    <w:p w14:paraId="7A09757B" w14:textId="77777777" w:rsidR="00795F16" w:rsidRDefault="00795F16" w:rsidP="00795F16">
      <w:pPr>
        <w:spacing w:line="480" w:lineRule="auto"/>
      </w:pPr>
      <w:r>
        <w:t xml:space="preserve">Date: </w:t>
      </w:r>
      <w:r w:rsidRPr="00677B4B">
        <w:t>Mid-fifth to mid-sixth century</w:t>
      </w:r>
      <w:r w:rsidRPr="00524C6D">
        <w:rPr>
          <w:caps/>
        </w:rPr>
        <w:t xml:space="preserve"> </w:t>
      </w:r>
      <w:r w:rsidRPr="005170AB">
        <w:rPr>
          <w:caps/>
        </w:rPr>
        <w:t>A.D.</w:t>
      </w:r>
    </w:p>
    <w:p w14:paraId="57ECE1F3" w14:textId="77777777" w:rsidR="00795F16" w:rsidRDefault="00795F16" w:rsidP="00795F16">
      <w:pPr>
        <w:spacing w:line="480" w:lineRule="auto"/>
      </w:pPr>
      <w:r>
        <w:t>Date numeric: 450; 550</w:t>
      </w:r>
    </w:p>
    <w:p w14:paraId="35A50144"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162E6D51"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677B4B">
        <w:rPr>
          <w:rFonts w:ascii="Palatino" w:hAnsi="Palatino"/>
        </w:rPr>
        <w:t>———</w:t>
      </w:r>
    </w:p>
    <w:p w14:paraId="0E246737" w14:textId="77777777" w:rsidR="006C625F" w:rsidRDefault="006C625F" w:rsidP="006C625F">
      <w:pPr>
        <w:pStyle w:val="Textedelespacerserv2"/>
        <w:numPr>
          <w:ilvl w:val="0"/>
          <w:numId w:val="0"/>
        </w:numPr>
        <w:spacing w:line="480" w:lineRule="auto"/>
        <w:jc w:val="left"/>
        <w:outlineLvl w:val="9"/>
        <w:rPr>
          <w:rFonts w:ascii="Palatino" w:hAnsi="Palatino"/>
        </w:rPr>
      </w:pPr>
    </w:p>
    <w:p w14:paraId="25985198" w14:textId="77777777" w:rsidR="003A0511" w:rsidRDefault="003A0511" w:rsidP="003A0511">
      <w:pPr>
        <w:spacing w:line="480" w:lineRule="auto"/>
      </w:pPr>
      <w:r>
        <w:t>Catalogue Number: 496</w:t>
      </w:r>
    </w:p>
    <w:p w14:paraId="5F7EF8ED" w14:textId="77777777" w:rsidR="003A0511" w:rsidRDefault="003A0511" w:rsidP="003A0511">
      <w:pPr>
        <w:spacing w:line="480" w:lineRule="auto"/>
      </w:pPr>
      <w:r>
        <w:t xml:space="preserve">Inventory Number: </w:t>
      </w:r>
      <w:r w:rsidRPr="00677B4B">
        <w:t>83.</w:t>
      </w:r>
      <w:r w:rsidRPr="00524C6D">
        <w:rPr>
          <w:caps/>
        </w:rPr>
        <w:t>aq.</w:t>
      </w:r>
      <w:r w:rsidRPr="00677B4B">
        <w:t>377.270</w:t>
      </w:r>
    </w:p>
    <w:p w14:paraId="25208B98" w14:textId="77777777" w:rsidR="003A0511" w:rsidRDefault="003A0511" w:rsidP="003A0511">
      <w:pPr>
        <w:spacing w:line="480" w:lineRule="auto"/>
      </w:pPr>
      <w:r>
        <w:t xml:space="preserve">Dimensions: </w:t>
      </w:r>
      <w:r w:rsidRPr="00677B4B">
        <w:t>L: 14.9; W: 8.8; H: 3.</w:t>
      </w:r>
      <w:r w:rsidRPr="00993C0D">
        <w:t>8</w:t>
      </w:r>
    </w:p>
    <w:p w14:paraId="6C98047B" w14:textId="0A784A3E" w:rsidR="003A0511" w:rsidRDefault="003A0511" w:rsidP="003A0511">
      <w:pPr>
        <w:spacing w:line="480" w:lineRule="auto"/>
      </w:pPr>
      <w:r>
        <w:t xml:space="preserve">Condition and Fabric: </w:t>
      </w:r>
      <w:r w:rsidRPr="00993C0D">
        <w:t xml:space="preserve">Very thin crack on discus. </w:t>
      </w:r>
      <w:r w:rsidR="008220F0">
        <w:t>B</w:t>
      </w:r>
      <w:r w:rsidR="008220F0" w:rsidRPr="00993C0D">
        <w:t>urn mark under nozzle</w:t>
      </w:r>
      <w:r w:rsidR="008220F0">
        <w:t>.</w:t>
      </w:r>
      <w:r w:rsidR="008220F0" w:rsidRPr="00993C0D">
        <w:t xml:space="preserve"> </w:t>
      </w:r>
      <w:r w:rsidRPr="00993C0D">
        <w:t>Clay 10R6/4 pale red, slip 10R6/6 light red.</w:t>
      </w:r>
    </w:p>
    <w:p w14:paraId="1EF0E0B7" w14:textId="43C4EA57" w:rsidR="003A0511" w:rsidRDefault="003A0511" w:rsidP="003A0511">
      <w:pPr>
        <w:spacing w:line="480" w:lineRule="auto"/>
      </w:pPr>
      <w:r>
        <w:t xml:space="preserve">Description: </w:t>
      </w:r>
      <w:r w:rsidRPr="00993C0D">
        <w:t>Moldmade, from plaster mold. Solid spikelike handle flattened on sides. Oval elongated body. Shoulder: alternating stamps from gold coins (</w:t>
      </w:r>
      <w:r w:rsidRPr="00993C0D">
        <w:rPr>
          <w:i/>
        </w:rPr>
        <w:t>solidi</w:t>
      </w:r>
      <w:r w:rsidRPr="00993C0D">
        <w:t>) commemorating Theodosius</w:t>
      </w:r>
      <w:r w:rsidR="008220F0">
        <w:t xml:space="preserve"> II</w:t>
      </w:r>
      <w:r w:rsidRPr="00993C0D">
        <w:t xml:space="preserve">‘s </w:t>
      </w:r>
      <w:r w:rsidRPr="00993C0D">
        <w:rPr>
          <w:i/>
        </w:rPr>
        <w:t>vicennalia,</w:t>
      </w:r>
      <w:r w:rsidRPr="00993C0D">
        <w:t xml:space="preserve"> obverse and reverse (</w:t>
      </w:r>
      <w:r w:rsidRPr="005907CC">
        <w:rPr>
          <w:i/>
        </w:rPr>
        <w:t>Répertoire</w:t>
      </w:r>
      <w:r>
        <w:rPr>
          <w:i/>
        </w:rPr>
        <w:t>,</w:t>
      </w:r>
      <w:r>
        <w:t xml:space="preserve"> Za1, 2</w:t>
      </w:r>
      <w:r w:rsidRPr="00993C0D">
        <w:t>); next to nozzle channel, rectangular stamp with lozenge and triangles (Bussi</w:t>
      </w:r>
      <w:r w:rsidRPr="00993C0D">
        <w:rPr>
          <w:rFonts w:cs="Courier New"/>
        </w:rPr>
        <w:t>è</w:t>
      </w:r>
      <w:r w:rsidRPr="00993C0D">
        <w:t>re 2007, no. Y 14, pl. 141). Two sy</w:t>
      </w:r>
      <w:r>
        <w:t>m</w:t>
      </w:r>
      <w:r w:rsidRPr="00993C0D">
        <w:t xml:space="preserve">metrically placed filling-holes. Long nozzle with broad channel. Raised rounded base-ring connected to handle; two thin concentric circles in </w:t>
      </w:r>
      <w:r>
        <w:t xml:space="preserve">the </w:t>
      </w:r>
      <w:r w:rsidRPr="00993C0D">
        <w:t xml:space="preserve">middle of </w:t>
      </w:r>
      <w:r>
        <w:t xml:space="preserve">the </w:t>
      </w:r>
      <w:r w:rsidRPr="00993C0D">
        <w:t>base.</w:t>
      </w:r>
    </w:p>
    <w:p w14:paraId="19E9940A" w14:textId="77777777" w:rsidR="003A0511" w:rsidRDefault="003A0511" w:rsidP="003A0511">
      <w:pPr>
        <w:spacing w:line="480" w:lineRule="auto"/>
      </w:pPr>
      <w:r>
        <w:t>Discus Iconography: B</w:t>
      </w:r>
      <w:r w:rsidRPr="00993C0D">
        <w:t>ejeweled cross-monogram.</w:t>
      </w:r>
    </w:p>
    <w:p w14:paraId="30E10905" w14:textId="77777777" w:rsidR="003A0511" w:rsidRDefault="003A0511" w:rsidP="003A0511">
      <w:pPr>
        <w:spacing w:line="480" w:lineRule="auto"/>
      </w:pPr>
      <w:r>
        <w:t xml:space="preserve">Type: </w:t>
      </w:r>
      <w:r w:rsidRPr="00993C0D">
        <w:t xml:space="preserve">Atlante </w:t>
      </w:r>
      <w:r w:rsidRPr="00524C6D">
        <w:rPr>
          <w:caps/>
        </w:rPr>
        <w:t>x</w:t>
      </w:r>
      <w:r w:rsidRPr="00993C0D">
        <w:t xml:space="preserve">; Hayes </w:t>
      </w:r>
      <w:r w:rsidRPr="00524C6D">
        <w:rPr>
          <w:caps/>
        </w:rPr>
        <w:t xml:space="preserve">ii </w:t>
      </w:r>
      <w:r w:rsidR="00011D1F">
        <w:t>A</w:t>
      </w:r>
    </w:p>
    <w:p w14:paraId="4423BFEF" w14:textId="77777777" w:rsidR="003A0511" w:rsidRDefault="003A0511" w:rsidP="003A0511">
      <w:pPr>
        <w:spacing w:line="480" w:lineRule="auto"/>
      </w:pPr>
      <w:r>
        <w:t xml:space="preserve">Place of Manufacture or Origin: </w:t>
      </w:r>
      <w:r w:rsidR="00011D1F">
        <w:t>North Africa</w:t>
      </w:r>
    </w:p>
    <w:p w14:paraId="2A8719BA" w14:textId="77777777" w:rsidR="003A0511" w:rsidRDefault="003A0511" w:rsidP="003A0511">
      <w:pPr>
        <w:spacing w:line="480" w:lineRule="auto"/>
      </w:pPr>
      <w:r>
        <w:t>Parallels: (I</w:t>
      </w:r>
      <w:r w:rsidRPr="00993C0D">
        <w:t>dentical) Graziani Abbiani 1969, no. 225; Guéry 1970, p. 273, fig. 10; Ennabli 1976, no. 952, pl. 52; Mackensen 1980, no. 3, pl. 19; Bailey 1985, no. 584, pl. 16; (different) MNR, p. 201, no. 161, and p. 377, motif 219; (identical) Wilson 1996, p. 97, no. 95, fig. 29, and Wilson 2002, p. 28, fig. 13 (</w:t>
      </w:r>
      <w:r w:rsidR="00010D27">
        <w:t>{{loc_0000:</w:t>
      </w:r>
      <w:r w:rsidRPr="00993C0D">
        <w:t>Campanaio</w:t>
      </w:r>
      <w:r w:rsidR="00010D27">
        <w:t>}}</w:t>
      </w:r>
      <w:r w:rsidRPr="00993C0D">
        <w:t>, Sicily); (identical) Bussière 2007, nos. 914 and 921, pl. 60 (Algeria).</w:t>
      </w:r>
    </w:p>
    <w:p w14:paraId="1CA0A8A7" w14:textId="77777777" w:rsidR="00C35F31" w:rsidRDefault="00C35F31" w:rsidP="00C35F31">
      <w:pPr>
        <w:spacing w:line="480" w:lineRule="auto"/>
      </w:pPr>
      <w:r>
        <w:t xml:space="preserve">Provenance: </w:t>
      </w:r>
    </w:p>
    <w:p w14:paraId="1BF2CF9C" w14:textId="77777777" w:rsidR="003A0511" w:rsidRDefault="003A0511" w:rsidP="003A0511">
      <w:pPr>
        <w:spacing w:line="480" w:lineRule="auto"/>
      </w:pPr>
      <w:r>
        <w:t>Bibliography: Unpublished.</w:t>
      </w:r>
    </w:p>
    <w:p w14:paraId="4D1361BF" w14:textId="77777777" w:rsidR="003A0511" w:rsidRDefault="003A0511" w:rsidP="003A0511">
      <w:pPr>
        <w:spacing w:line="480" w:lineRule="auto"/>
      </w:pPr>
      <w:r>
        <w:t>Date: C</w:t>
      </w:r>
      <w:r w:rsidRPr="00993C0D">
        <w:t>a</w:t>
      </w:r>
      <w:r>
        <w:t>.</w:t>
      </w:r>
      <w:r w:rsidRPr="00993C0D">
        <w:t xml:space="preserve"> </w:t>
      </w:r>
      <w:r w:rsidRPr="005170AB">
        <w:rPr>
          <w:caps/>
        </w:rPr>
        <w:t>A.D.</w:t>
      </w:r>
      <w:r w:rsidRPr="00993C0D">
        <w:t xml:space="preserve"> 422–500 (Bailey </w:t>
      </w:r>
      <w:r w:rsidRPr="00B8794D">
        <w:t xml:space="preserve">BM </w:t>
      </w:r>
      <w:r w:rsidRPr="00524C6D">
        <w:rPr>
          <w:caps/>
        </w:rPr>
        <w:t>iii</w:t>
      </w:r>
      <w:r w:rsidRPr="00993C0D">
        <w:t>); second quarter of sixth century</w:t>
      </w:r>
      <w:r w:rsidRPr="00524C6D">
        <w:rPr>
          <w:caps/>
        </w:rPr>
        <w:t xml:space="preserve"> a.d</w:t>
      </w:r>
      <w:r w:rsidR="00011D1F">
        <w:t>. (MNR)</w:t>
      </w:r>
    </w:p>
    <w:p w14:paraId="7B99C090" w14:textId="77777777" w:rsidR="003A0511" w:rsidRDefault="003A0511" w:rsidP="003A0511">
      <w:pPr>
        <w:spacing w:line="480" w:lineRule="auto"/>
      </w:pPr>
      <w:r>
        <w:t>Date numeric: 422; 500</w:t>
      </w:r>
    </w:p>
    <w:p w14:paraId="547D4EE5" w14:textId="3CE62791" w:rsidR="006C625F" w:rsidRPr="00F90C10" w:rsidRDefault="003A0511" w:rsidP="003A0511">
      <w:pPr>
        <w:spacing w:line="480" w:lineRule="auto"/>
      </w:pPr>
      <w:r>
        <w:t xml:space="preserve">Discussion: </w:t>
      </w:r>
      <w:r w:rsidR="006C625F" w:rsidRPr="00993C0D">
        <w:t xml:space="preserve">The rim motif reproducing a Theodosian </w:t>
      </w:r>
      <w:r w:rsidR="006C625F" w:rsidRPr="00CA7785">
        <w:rPr>
          <w:i/>
        </w:rPr>
        <w:t>solidus</w:t>
      </w:r>
      <w:r w:rsidR="006C625F" w:rsidRPr="00993C0D">
        <w:t xml:space="preserve"> minted to commemorate the emperor’s </w:t>
      </w:r>
      <w:r w:rsidR="006C625F" w:rsidRPr="00993C0D">
        <w:rPr>
          <w:i/>
        </w:rPr>
        <w:t>vicennalia</w:t>
      </w:r>
      <w:r w:rsidR="006C625F" w:rsidRPr="00993C0D">
        <w:t xml:space="preserve"> (</w:t>
      </w:r>
      <w:r w:rsidR="006C625F" w:rsidRPr="00524C6D">
        <w:rPr>
          <w:caps/>
        </w:rPr>
        <w:t>a.d</w:t>
      </w:r>
      <w:r w:rsidR="008220F0">
        <w:t>. 422</w:t>
      </w:r>
      <w:r w:rsidR="006C625F" w:rsidRPr="00993C0D">
        <w:t xml:space="preserve">) has often been interpreted as a </w:t>
      </w:r>
      <w:r w:rsidR="006C625F" w:rsidRPr="00993C0D">
        <w:rPr>
          <w:i/>
        </w:rPr>
        <w:t>terminus post quem</w:t>
      </w:r>
      <w:r w:rsidR="006C625F" w:rsidRPr="00993C0D">
        <w:t xml:space="preserve">. But </w:t>
      </w:r>
      <w:r w:rsidR="006C625F">
        <w:t>the discus decor of a monogrammed c</w:t>
      </w:r>
      <w:r w:rsidR="006C625F" w:rsidRPr="00993C0D">
        <w:t xml:space="preserve">ross does not seem to appear before the end of the fifth century </w:t>
      </w:r>
      <w:r w:rsidR="005170AB" w:rsidRPr="005170AB">
        <w:rPr>
          <w:caps/>
        </w:rPr>
        <w:t>A.D.</w:t>
      </w:r>
      <w:r w:rsidR="006C625F" w:rsidRPr="00B8794D" w:rsidDel="00296C71">
        <w:t xml:space="preserve"> </w:t>
      </w:r>
      <w:r w:rsidR="006C625F" w:rsidRPr="00B8794D">
        <w:t>(</w:t>
      </w:r>
      <w:r w:rsidR="006C625F" w:rsidRPr="00993C0D">
        <w:t>Barbera and Petriaggi 1993, p. 377, n. 1; Bonifay 2004a, p. 382)</w:t>
      </w:r>
      <w:r w:rsidR="008220F0">
        <w:t>.</w:t>
      </w:r>
    </w:p>
    <w:p w14:paraId="66488753"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077C56B8"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81782F8" w14:textId="77777777" w:rsidR="006C625F" w:rsidRDefault="006C625F" w:rsidP="006C625F">
      <w:pPr>
        <w:pStyle w:val="Textedelespacerserv2"/>
        <w:numPr>
          <w:ilvl w:val="0"/>
          <w:numId w:val="0"/>
        </w:numPr>
        <w:spacing w:line="480" w:lineRule="auto"/>
        <w:jc w:val="left"/>
        <w:outlineLvl w:val="9"/>
        <w:rPr>
          <w:rFonts w:ascii="Palatino" w:hAnsi="Palatino"/>
        </w:rPr>
      </w:pPr>
    </w:p>
    <w:p w14:paraId="490851CA" w14:textId="77777777" w:rsidR="003B28A0" w:rsidRDefault="003B28A0" w:rsidP="003B28A0">
      <w:pPr>
        <w:spacing w:line="480" w:lineRule="auto"/>
      </w:pPr>
      <w:r>
        <w:t>Catalogue Number: 497</w:t>
      </w:r>
    </w:p>
    <w:p w14:paraId="5F368939" w14:textId="77777777" w:rsidR="003B28A0" w:rsidRDefault="003B28A0" w:rsidP="003B28A0">
      <w:pPr>
        <w:spacing w:line="480" w:lineRule="auto"/>
      </w:pPr>
      <w:r>
        <w:t xml:space="preserve">Inventory Number: </w:t>
      </w:r>
      <w:r w:rsidRPr="00993C0D">
        <w:t>83.</w:t>
      </w:r>
      <w:r w:rsidRPr="00524C6D">
        <w:rPr>
          <w:caps/>
        </w:rPr>
        <w:t>aq.</w:t>
      </w:r>
      <w:r w:rsidRPr="00993C0D">
        <w:t>377.274</w:t>
      </w:r>
    </w:p>
    <w:p w14:paraId="4A3B3D8D" w14:textId="77777777" w:rsidR="003B28A0" w:rsidRDefault="003B28A0" w:rsidP="003B28A0">
      <w:pPr>
        <w:spacing w:line="480" w:lineRule="auto"/>
      </w:pPr>
      <w:r>
        <w:t xml:space="preserve">Dimensions: </w:t>
      </w:r>
      <w:r w:rsidRPr="00993C0D">
        <w:t>L: 14.5; W: 8.4; H: 3.5</w:t>
      </w:r>
    </w:p>
    <w:p w14:paraId="5DB52F00" w14:textId="77777777" w:rsidR="003B28A0" w:rsidRDefault="003B28A0" w:rsidP="003B28A0">
      <w:pPr>
        <w:spacing w:line="480" w:lineRule="auto"/>
      </w:pPr>
      <w:r>
        <w:t xml:space="preserve">Condition and Fabric: </w:t>
      </w:r>
      <w:r w:rsidRPr="00993C0D">
        <w:t>Restored from several frr., infill, some overpaint. Clay near 2.5YR6/6 light red, slip 10R5/6 red.</w:t>
      </w:r>
    </w:p>
    <w:p w14:paraId="0AD8F89B" w14:textId="77777777" w:rsidR="003B28A0" w:rsidRDefault="003B28A0" w:rsidP="003B28A0">
      <w:pPr>
        <w:spacing w:line="480" w:lineRule="auto"/>
      </w:pPr>
      <w:r>
        <w:t xml:space="preserve">Description: </w:t>
      </w:r>
      <w:r w:rsidRPr="00993C0D">
        <w:t>Moldmade, from plaster mold. Solid spikelike handle flattened on sides. Oval elongated body. Shoulder: stamps alternating between beaded triangles and concentric circles (</w:t>
      </w:r>
      <w:r w:rsidRPr="005907CC">
        <w:rPr>
          <w:i/>
        </w:rPr>
        <w:t>Répertoire</w:t>
      </w:r>
      <w:r>
        <w:rPr>
          <w:i/>
        </w:rPr>
        <w:t>,</w:t>
      </w:r>
      <w:r>
        <w:t xml:space="preserve"> Cg42 and Da20</w:t>
      </w:r>
      <w:r w:rsidRPr="00993C0D">
        <w:t xml:space="preserve">); stamps next to nozzle are half </w:t>
      </w:r>
      <w:r w:rsidRPr="005907CC">
        <w:rPr>
          <w:i/>
        </w:rPr>
        <w:t>Répertoire</w:t>
      </w:r>
      <w:r>
        <w:rPr>
          <w:i/>
        </w:rPr>
        <w:t xml:space="preserve"> </w:t>
      </w:r>
      <w:r>
        <w:t>Da20</w:t>
      </w:r>
      <w:r w:rsidRPr="00993C0D">
        <w:t>. Two equal-sized filling-holes, at upper right and left. Long nozzle with broad channel. Raised rounded base-ring connected to handle; two thin concentric circles in middle of base.</w:t>
      </w:r>
    </w:p>
    <w:p w14:paraId="40C61179" w14:textId="77777777" w:rsidR="003B28A0" w:rsidRDefault="003B28A0" w:rsidP="003B28A0">
      <w:pPr>
        <w:spacing w:line="480" w:lineRule="auto"/>
      </w:pPr>
      <w:r>
        <w:t>Discus Iconography: D</w:t>
      </w:r>
      <w:r w:rsidRPr="00993C0D">
        <w:t>romedary with saddlebag walking to right, toward handle.</w:t>
      </w:r>
    </w:p>
    <w:p w14:paraId="09992D85" w14:textId="77777777" w:rsidR="003B28A0" w:rsidRDefault="003B28A0" w:rsidP="003B28A0">
      <w:pPr>
        <w:spacing w:line="480" w:lineRule="auto"/>
      </w:pPr>
      <w:r>
        <w:t xml:space="preserve">Type: </w:t>
      </w:r>
      <w:r w:rsidRPr="00993C0D">
        <w:t xml:space="preserve">Atlante </w:t>
      </w:r>
      <w:r w:rsidRPr="00524C6D">
        <w:rPr>
          <w:caps/>
        </w:rPr>
        <w:t>x</w:t>
      </w:r>
      <w:r w:rsidRPr="00993C0D">
        <w:t xml:space="preserve">; Hayes </w:t>
      </w:r>
      <w:r w:rsidRPr="00524C6D">
        <w:rPr>
          <w:caps/>
        </w:rPr>
        <w:t xml:space="preserve">ii </w:t>
      </w:r>
      <w:r w:rsidR="00011D1F">
        <w:t>A</w:t>
      </w:r>
    </w:p>
    <w:p w14:paraId="547403A2" w14:textId="77777777" w:rsidR="003B28A0" w:rsidRDefault="003B28A0" w:rsidP="003B28A0">
      <w:pPr>
        <w:spacing w:line="480" w:lineRule="auto"/>
      </w:pPr>
      <w:r>
        <w:t xml:space="preserve">Place of Manufacture or Origin: </w:t>
      </w:r>
      <w:r w:rsidR="00011D1F">
        <w:t>North Africa</w:t>
      </w:r>
    </w:p>
    <w:p w14:paraId="01BC4029" w14:textId="77777777" w:rsidR="003B28A0" w:rsidRDefault="003B28A0" w:rsidP="003B28A0">
      <w:pPr>
        <w:spacing w:line="480" w:lineRule="auto"/>
      </w:pPr>
      <w:r>
        <w:t>Parallels: (C</w:t>
      </w:r>
      <w:r w:rsidRPr="00993C0D">
        <w:t>lose) Cardaillac 1922, p. 122, fig. 165 (Tunisia); Ennabli 1976, no. 422, pl. 22; Mackensen 1998, no. 155; Gorny and Mosch 2007b, pp. 184–85, lot 509 with a different shoulder decor: busts of twelve apostles</w:t>
      </w:r>
      <w:r>
        <w:t>.</w:t>
      </w:r>
    </w:p>
    <w:p w14:paraId="5A72C5AA" w14:textId="77777777" w:rsidR="00C35F31" w:rsidRDefault="00C35F31" w:rsidP="00C35F31">
      <w:pPr>
        <w:spacing w:line="480" w:lineRule="auto"/>
      </w:pPr>
      <w:r>
        <w:t xml:space="preserve">Provenance: </w:t>
      </w:r>
    </w:p>
    <w:p w14:paraId="2DF6245C" w14:textId="77777777" w:rsidR="003B28A0" w:rsidRDefault="003B28A0" w:rsidP="003B28A0">
      <w:pPr>
        <w:spacing w:line="480" w:lineRule="auto"/>
      </w:pPr>
      <w:r>
        <w:t>Bibliography: Unpublished.</w:t>
      </w:r>
    </w:p>
    <w:p w14:paraId="56DDB17E" w14:textId="77777777" w:rsidR="003B28A0" w:rsidRDefault="003B28A0" w:rsidP="003B28A0">
      <w:pPr>
        <w:spacing w:line="480" w:lineRule="auto"/>
      </w:pPr>
      <w:r>
        <w:t xml:space="preserve">Date: </w:t>
      </w:r>
      <w:r w:rsidRPr="00993C0D">
        <w:t>Mid-fifth to mid-sixth century</w:t>
      </w:r>
      <w:r w:rsidRPr="00524C6D">
        <w:rPr>
          <w:caps/>
        </w:rPr>
        <w:t xml:space="preserve"> </w:t>
      </w:r>
      <w:r w:rsidRPr="005170AB">
        <w:rPr>
          <w:caps/>
        </w:rPr>
        <w:t>A.D.</w:t>
      </w:r>
    </w:p>
    <w:p w14:paraId="11EF17FA" w14:textId="77777777" w:rsidR="003B28A0" w:rsidRDefault="003B28A0" w:rsidP="003B28A0">
      <w:pPr>
        <w:spacing w:line="480" w:lineRule="auto"/>
      </w:pPr>
      <w:r>
        <w:t>Date numeric: 450; 550</w:t>
      </w:r>
    </w:p>
    <w:p w14:paraId="1C778633"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306404BB"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816483D" w14:textId="77777777" w:rsidR="006C625F" w:rsidRDefault="006C625F" w:rsidP="006C625F">
      <w:pPr>
        <w:pStyle w:val="Textedelespacerserv2"/>
        <w:numPr>
          <w:ilvl w:val="0"/>
          <w:numId w:val="0"/>
        </w:numPr>
        <w:spacing w:line="480" w:lineRule="auto"/>
        <w:jc w:val="left"/>
        <w:outlineLvl w:val="9"/>
        <w:rPr>
          <w:rFonts w:ascii="Palatino" w:hAnsi="Palatino"/>
        </w:rPr>
      </w:pPr>
    </w:p>
    <w:p w14:paraId="59DDF884" w14:textId="77777777" w:rsidR="00F3678A" w:rsidRDefault="00F3678A" w:rsidP="00F3678A">
      <w:pPr>
        <w:spacing w:line="480" w:lineRule="auto"/>
      </w:pPr>
      <w:r>
        <w:t>Catalogue Number: 498</w:t>
      </w:r>
    </w:p>
    <w:p w14:paraId="3393CE2C" w14:textId="77777777" w:rsidR="00F3678A" w:rsidRDefault="00F3678A" w:rsidP="00F3678A">
      <w:pPr>
        <w:spacing w:line="480" w:lineRule="auto"/>
      </w:pPr>
      <w:r>
        <w:t xml:space="preserve">Inventory Number: </w:t>
      </w:r>
      <w:r w:rsidRPr="00993C0D">
        <w:t>83.</w:t>
      </w:r>
      <w:r w:rsidRPr="00524C6D">
        <w:rPr>
          <w:caps/>
        </w:rPr>
        <w:t>aq.</w:t>
      </w:r>
      <w:r w:rsidRPr="00993C0D">
        <w:t>377.271</w:t>
      </w:r>
    </w:p>
    <w:p w14:paraId="48594F3E" w14:textId="77777777" w:rsidR="00F3678A" w:rsidRDefault="00F3678A" w:rsidP="00F3678A">
      <w:pPr>
        <w:spacing w:line="480" w:lineRule="auto"/>
      </w:pPr>
      <w:r>
        <w:t xml:space="preserve">Dimensions: </w:t>
      </w:r>
      <w:r w:rsidRPr="00993C0D">
        <w:t>L: 13.9; W: 8.3; H: 3.3</w:t>
      </w:r>
    </w:p>
    <w:p w14:paraId="2541CE86" w14:textId="77777777" w:rsidR="00F3678A" w:rsidRDefault="00F3678A" w:rsidP="00F3678A">
      <w:pPr>
        <w:spacing w:line="480" w:lineRule="auto"/>
      </w:pPr>
      <w:r>
        <w:t xml:space="preserve">Condition and Fabric: </w:t>
      </w:r>
      <w:r w:rsidRPr="00993C0D">
        <w:t>Intact. Clay 2.5YR6/8 light red, slip 2.5YR6/8–5/8 light red to red.</w:t>
      </w:r>
    </w:p>
    <w:p w14:paraId="689CABB7" w14:textId="77777777" w:rsidR="00F3678A" w:rsidRDefault="00F3678A" w:rsidP="00F3678A">
      <w:pPr>
        <w:spacing w:line="480" w:lineRule="auto"/>
      </w:pPr>
      <w:r>
        <w:t xml:space="preserve">Description: </w:t>
      </w:r>
      <w:r w:rsidRPr="00993C0D">
        <w:t>Moldmade, from plaster mold. Solid spikelike handle flattened on sides. Oval elongated body. Shoulder: on each side, eight stamps of striated circles (</w:t>
      </w:r>
      <w:r w:rsidRPr="005907CC">
        <w:rPr>
          <w:i/>
        </w:rPr>
        <w:t>Répertoire</w:t>
      </w:r>
      <w:r>
        <w:rPr>
          <w:i/>
        </w:rPr>
        <w:t>,</w:t>
      </w:r>
      <w:r>
        <w:t xml:space="preserve"> Df14</w:t>
      </w:r>
      <w:r w:rsidRPr="00993C0D">
        <w:t>); arrow-head stamp next to nozzle (</w:t>
      </w:r>
      <w:r w:rsidRPr="005907CC">
        <w:rPr>
          <w:i/>
        </w:rPr>
        <w:t>Répertoire</w:t>
      </w:r>
      <w:r>
        <w:rPr>
          <w:i/>
        </w:rPr>
        <w:t>,</w:t>
      </w:r>
      <w:r>
        <w:t xml:space="preserve"> Ka5</w:t>
      </w:r>
      <w:r w:rsidRPr="00993C0D">
        <w:t>). Discus surrounded by a thin ridge</w:t>
      </w:r>
      <w:r>
        <w:t>.</w:t>
      </w:r>
      <w:r w:rsidRPr="00993C0D">
        <w:t xml:space="preserve"> Central filling-hole. Long nozzle with broad channel. Raised rounded base-ring connected to handle; two thin concentric circles in middle of base.</w:t>
      </w:r>
    </w:p>
    <w:p w14:paraId="5D747ECB" w14:textId="77777777" w:rsidR="00F3678A" w:rsidRDefault="00F3678A" w:rsidP="00F3678A">
      <w:pPr>
        <w:spacing w:line="480" w:lineRule="auto"/>
      </w:pPr>
      <w:r>
        <w:t>Discus Iconography: S</w:t>
      </w:r>
      <w:r w:rsidRPr="00993C0D">
        <w:t>ix-pointed star consisting of six striated triangles; between each point another triangle with six small circles; at entrance to channel another arrow-head stamp.</w:t>
      </w:r>
    </w:p>
    <w:p w14:paraId="5931207D" w14:textId="77777777" w:rsidR="00F3678A" w:rsidRDefault="00F3678A" w:rsidP="00F3678A">
      <w:pPr>
        <w:spacing w:line="480" w:lineRule="auto"/>
      </w:pPr>
      <w:r>
        <w:t xml:space="preserve">Type: </w:t>
      </w:r>
      <w:r w:rsidRPr="00993C0D">
        <w:t xml:space="preserve">Atlante </w:t>
      </w:r>
      <w:r w:rsidRPr="00524C6D">
        <w:rPr>
          <w:caps/>
        </w:rPr>
        <w:t>x</w:t>
      </w:r>
      <w:r w:rsidRPr="00993C0D">
        <w:t xml:space="preserve">; Hayes </w:t>
      </w:r>
      <w:r w:rsidRPr="00524C6D">
        <w:rPr>
          <w:caps/>
        </w:rPr>
        <w:t xml:space="preserve">ii </w:t>
      </w:r>
      <w:r w:rsidR="00011D1F">
        <w:t>A</w:t>
      </w:r>
    </w:p>
    <w:p w14:paraId="4CB84715" w14:textId="77777777" w:rsidR="00F3678A" w:rsidRDefault="00F3678A" w:rsidP="00F3678A">
      <w:pPr>
        <w:spacing w:line="480" w:lineRule="auto"/>
      </w:pPr>
      <w:r>
        <w:t xml:space="preserve">Place of Manufacture or Origin: </w:t>
      </w:r>
      <w:r w:rsidR="00011D1F">
        <w:t>North Africa</w:t>
      </w:r>
    </w:p>
    <w:p w14:paraId="548BCB24" w14:textId="77777777" w:rsidR="00F3678A" w:rsidRDefault="00F3678A" w:rsidP="00F3678A">
      <w:pPr>
        <w:spacing w:line="480" w:lineRule="auto"/>
      </w:pPr>
      <w:r>
        <w:t xml:space="preserve">Parallels: </w:t>
      </w:r>
      <w:r w:rsidRPr="00993C0D">
        <w:t>None found.</w:t>
      </w:r>
    </w:p>
    <w:p w14:paraId="0015F10A" w14:textId="77777777" w:rsidR="00C35F31" w:rsidRDefault="00C35F31" w:rsidP="00C35F31">
      <w:pPr>
        <w:spacing w:line="480" w:lineRule="auto"/>
      </w:pPr>
      <w:r>
        <w:t xml:space="preserve">Provenance: </w:t>
      </w:r>
    </w:p>
    <w:p w14:paraId="11FD0E1B" w14:textId="77777777" w:rsidR="00F3678A" w:rsidRDefault="00F3678A" w:rsidP="00F3678A">
      <w:pPr>
        <w:spacing w:line="480" w:lineRule="auto"/>
      </w:pPr>
      <w:r>
        <w:t>Bibliography: Unpublished.</w:t>
      </w:r>
    </w:p>
    <w:p w14:paraId="3412D61C" w14:textId="77777777" w:rsidR="00F3678A" w:rsidRDefault="00F3678A" w:rsidP="00F3678A">
      <w:pPr>
        <w:spacing w:line="480" w:lineRule="auto"/>
      </w:pPr>
      <w:r>
        <w:t xml:space="preserve">Date: </w:t>
      </w:r>
      <w:r w:rsidRPr="00993C0D">
        <w:t>Fifth century</w:t>
      </w:r>
      <w:r w:rsidRPr="00524C6D">
        <w:rPr>
          <w:caps/>
        </w:rPr>
        <w:t xml:space="preserve"> </w:t>
      </w:r>
      <w:r w:rsidRPr="005170AB">
        <w:rPr>
          <w:caps/>
        </w:rPr>
        <w:t>A.D.</w:t>
      </w:r>
      <w:r w:rsidRPr="00524C6D">
        <w:rPr>
          <w:caps/>
        </w:rPr>
        <w:t>(</w:t>
      </w:r>
      <w:r w:rsidR="00011D1F">
        <w:t>?)</w:t>
      </w:r>
    </w:p>
    <w:p w14:paraId="51ACC1C5" w14:textId="77777777" w:rsidR="00F3678A" w:rsidRDefault="00F3678A" w:rsidP="00F3678A">
      <w:pPr>
        <w:spacing w:line="480" w:lineRule="auto"/>
      </w:pPr>
      <w:r>
        <w:t>Date numeric: 400; 500</w:t>
      </w:r>
    </w:p>
    <w:p w14:paraId="6B9274FC"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6C9EE041"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60E0F6E" w14:textId="77777777" w:rsidR="006C625F" w:rsidRDefault="006C625F" w:rsidP="006C625F">
      <w:pPr>
        <w:pStyle w:val="Textedelespacerserv2"/>
        <w:numPr>
          <w:ilvl w:val="0"/>
          <w:numId w:val="0"/>
        </w:numPr>
        <w:spacing w:line="480" w:lineRule="auto"/>
        <w:jc w:val="left"/>
        <w:outlineLvl w:val="9"/>
        <w:rPr>
          <w:rFonts w:ascii="Palatino" w:hAnsi="Palatino"/>
        </w:rPr>
      </w:pPr>
    </w:p>
    <w:p w14:paraId="0472C582" w14:textId="77777777" w:rsidR="00642598" w:rsidRDefault="00642598" w:rsidP="00642598">
      <w:pPr>
        <w:spacing w:line="480" w:lineRule="auto"/>
      </w:pPr>
      <w:r>
        <w:t>Catalogue Number: 499</w:t>
      </w:r>
    </w:p>
    <w:p w14:paraId="420FB7D6" w14:textId="77777777" w:rsidR="00642598" w:rsidRDefault="00642598" w:rsidP="00642598">
      <w:pPr>
        <w:spacing w:line="480" w:lineRule="auto"/>
      </w:pPr>
      <w:r>
        <w:t xml:space="preserve">Inventory Number: </w:t>
      </w:r>
      <w:r w:rsidRPr="00993C0D">
        <w:t>83.</w:t>
      </w:r>
      <w:r w:rsidRPr="00524C6D">
        <w:rPr>
          <w:caps/>
        </w:rPr>
        <w:t>aq.</w:t>
      </w:r>
      <w:r w:rsidRPr="00993C0D">
        <w:t>391.1</w:t>
      </w:r>
    </w:p>
    <w:p w14:paraId="700C5BA4" w14:textId="77777777" w:rsidR="00642598" w:rsidRDefault="00642598" w:rsidP="00642598">
      <w:pPr>
        <w:spacing w:line="480" w:lineRule="auto"/>
      </w:pPr>
      <w:r>
        <w:t xml:space="preserve">Dimensions: </w:t>
      </w:r>
      <w:r w:rsidRPr="00993C0D">
        <w:t>L: 13.7; W: 8.2; H: 5.8</w:t>
      </w:r>
    </w:p>
    <w:p w14:paraId="252486AF" w14:textId="77777777" w:rsidR="00642598" w:rsidRDefault="00642598" w:rsidP="00642598">
      <w:pPr>
        <w:spacing w:line="480" w:lineRule="auto"/>
      </w:pPr>
      <w:r>
        <w:t xml:space="preserve">Condition and Fabric: </w:t>
      </w:r>
      <w:r w:rsidRPr="00993C0D">
        <w:t>Central part of discus missing; nozzle broken off and reattached</w:t>
      </w:r>
      <w:r>
        <w:t xml:space="preserve">, </w:t>
      </w:r>
      <w:r w:rsidRPr="00993C0D">
        <w:t xml:space="preserve">nozzle </w:t>
      </w:r>
      <w:r>
        <w:t>tip restored</w:t>
      </w:r>
      <w:r w:rsidRPr="00993C0D">
        <w:t>. Clay near 2.5YR6/6 light red, slip 10R5/6 red.</w:t>
      </w:r>
    </w:p>
    <w:p w14:paraId="054FB4D4" w14:textId="77777777" w:rsidR="00642598" w:rsidRDefault="00642598" w:rsidP="00642598">
      <w:pPr>
        <w:spacing w:line="480" w:lineRule="auto"/>
      </w:pPr>
      <w:r>
        <w:t xml:space="preserve">Description: </w:t>
      </w:r>
      <w:r w:rsidRPr="00993C0D">
        <w:t>Moldmade, from plaster mold. Solid spikelike handle flattened on sides. Oval elongated body. Left shoulder: three stamps of concentric circles (</w:t>
      </w:r>
      <w:r w:rsidRPr="005907CC">
        <w:rPr>
          <w:i/>
        </w:rPr>
        <w:t>Répertoire</w:t>
      </w:r>
      <w:r>
        <w:rPr>
          <w:i/>
        </w:rPr>
        <w:t>,</w:t>
      </w:r>
      <w:r>
        <w:t xml:space="preserve"> Da20</w:t>
      </w:r>
      <w:r w:rsidRPr="00993C0D">
        <w:t>) alternating with three stamps of quadrifoils (</w:t>
      </w:r>
      <w:r w:rsidRPr="005907CC">
        <w:rPr>
          <w:i/>
        </w:rPr>
        <w:t>Répertoire</w:t>
      </w:r>
      <w:r>
        <w:rPr>
          <w:i/>
        </w:rPr>
        <w:t>,</w:t>
      </w:r>
      <w:r>
        <w:t xml:space="preserve"> Fa4</w:t>
      </w:r>
      <w:r w:rsidRPr="00993C0D">
        <w:t xml:space="preserve">); nearest nozzle, </w:t>
      </w:r>
      <w:r>
        <w:t xml:space="preserve">a </w:t>
      </w:r>
      <w:r w:rsidRPr="00993C0D">
        <w:t xml:space="preserve">stamp with </w:t>
      </w:r>
      <w:r>
        <w:t xml:space="preserve">the </w:t>
      </w:r>
      <w:r w:rsidRPr="00993C0D">
        <w:t>face of Orpheus (</w:t>
      </w:r>
      <w:r w:rsidRPr="005907CC">
        <w:rPr>
          <w:i/>
        </w:rPr>
        <w:t>Répertoire</w:t>
      </w:r>
      <w:r>
        <w:rPr>
          <w:i/>
        </w:rPr>
        <w:t>,</w:t>
      </w:r>
      <w:r>
        <w:t xml:space="preserve"> Tc1</w:t>
      </w:r>
      <w:r w:rsidRPr="00993C0D">
        <w:t xml:space="preserve">); right shoulder: four stamps </w:t>
      </w:r>
      <w:r w:rsidRPr="005907CC">
        <w:rPr>
          <w:i/>
        </w:rPr>
        <w:t>Répertoire</w:t>
      </w:r>
      <w:r>
        <w:rPr>
          <w:i/>
        </w:rPr>
        <w:t xml:space="preserve">, </w:t>
      </w:r>
      <w:r w:rsidRPr="0043338A">
        <w:t>Da20,</w:t>
      </w:r>
      <w:r w:rsidRPr="004465AB">
        <w:t xml:space="preserve"> </w:t>
      </w:r>
      <w:r w:rsidRPr="00993C0D">
        <w:t xml:space="preserve">alternating with three stamps </w:t>
      </w:r>
      <w:r w:rsidRPr="005907CC">
        <w:rPr>
          <w:i/>
        </w:rPr>
        <w:t>Répertoire</w:t>
      </w:r>
      <w:r>
        <w:rPr>
          <w:i/>
        </w:rPr>
        <w:t>,</w:t>
      </w:r>
      <w:r>
        <w:t xml:space="preserve"> Fa4</w:t>
      </w:r>
      <w:r w:rsidRPr="00993C0D">
        <w:t xml:space="preserve">. Central filling-hole. Long nozzle with broad channel. Raised rounded base-ring connected to handle; two thin concentric circles, possibly blurred potter’s mark in slight relief, in </w:t>
      </w:r>
      <w:r>
        <w:t xml:space="preserve">the </w:t>
      </w:r>
      <w:r w:rsidRPr="00993C0D">
        <w:t xml:space="preserve">middle of </w:t>
      </w:r>
      <w:r>
        <w:t xml:space="preserve">the </w:t>
      </w:r>
      <w:r w:rsidRPr="00993C0D">
        <w:t>base.</w:t>
      </w:r>
    </w:p>
    <w:p w14:paraId="5DD8E6E8" w14:textId="77777777" w:rsidR="00642598" w:rsidRDefault="00642598" w:rsidP="00642598">
      <w:pPr>
        <w:spacing w:line="480" w:lineRule="auto"/>
      </w:pPr>
      <w:r>
        <w:t xml:space="preserve">Discus Iconography: </w:t>
      </w:r>
      <w:r w:rsidR="00011808">
        <w:t>Octa</w:t>
      </w:r>
      <w:r w:rsidR="00011808" w:rsidRPr="00993C0D">
        <w:t xml:space="preserve">gonal star-shaped design decorated with dots alternating with double-lozenges, each with </w:t>
      </w:r>
      <w:r w:rsidR="00011808">
        <w:t xml:space="preserve">a </w:t>
      </w:r>
      <w:r w:rsidR="00011808" w:rsidRPr="00993C0D">
        <w:t>small inner circle.</w:t>
      </w:r>
    </w:p>
    <w:p w14:paraId="651F2D78" w14:textId="77777777" w:rsidR="00642598" w:rsidRDefault="00642598" w:rsidP="00642598">
      <w:pPr>
        <w:spacing w:line="480" w:lineRule="auto"/>
      </w:pPr>
      <w:r>
        <w:t xml:space="preserve">Type: </w:t>
      </w:r>
      <w:r w:rsidR="00011808" w:rsidRPr="00993C0D">
        <w:t xml:space="preserve">Atlante </w:t>
      </w:r>
      <w:r w:rsidR="00011808" w:rsidRPr="00524C6D">
        <w:rPr>
          <w:caps/>
        </w:rPr>
        <w:t>x</w:t>
      </w:r>
      <w:r w:rsidR="00011808" w:rsidRPr="00993C0D">
        <w:t xml:space="preserve">; Hayes </w:t>
      </w:r>
      <w:r w:rsidR="00011808" w:rsidRPr="00524C6D">
        <w:rPr>
          <w:caps/>
        </w:rPr>
        <w:t xml:space="preserve">ii </w:t>
      </w:r>
      <w:r w:rsidR="00011D1F">
        <w:t>A</w:t>
      </w:r>
    </w:p>
    <w:p w14:paraId="7820309A" w14:textId="77777777" w:rsidR="00642598" w:rsidRDefault="00642598" w:rsidP="00642598">
      <w:pPr>
        <w:spacing w:line="480" w:lineRule="auto"/>
      </w:pPr>
      <w:r>
        <w:t xml:space="preserve">Place of Manufacture or Origin: </w:t>
      </w:r>
      <w:r w:rsidR="00011808" w:rsidRPr="00993C0D">
        <w:t>None given by donor, bu</w:t>
      </w:r>
      <w:r w:rsidR="00011D1F">
        <w:t>t undoubtedly African (Tunisia)</w:t>
      </w:r>
    </w:p>
    <w:p w14:paraId="05F58640" w14:textId="77777777" w:rsidR="00642598" w:rsidRDefault="00642598" w:rsidP="00642598">
      <w:pPr>
        <w:spacing w:line="480" w:lineRule="auto"/>
      </w:pPr>
      <w:r>
        <w:t xml:space="preserve">Parallels: </w:t>
      </w:r>
      <w:r w:rsidR="00011808" w:rsidRPr="00993C0D">
        <w:t>For the stamp motif, see Derksen 1975, pp. 41–42, figs. 110–13; for the discus motif, see Bussière 2007, nos. C 1070–C 1071, pl. 68.</w:t>
      </w:r>
    </w:p>
    <w:p w14:paraId="64CCBDC9" w14:textId="77777777" w:rsidR="00C35F31" w:rsidRDefault="00C35F31" w:rsidP="00C35F31">
      <w:pPr>
        <w:spacing w:line="480" w:lineRule="auto"/>
      </w:pPr>
      <w:r>
        <w:t xml:space="preserve">Provenance: </w:t>
      </w:r>
    </w:p>
    <w:p w14:paraId="372BF3EE" w14:textId="77777777" w:rsidR="00642598" w:rsidRDefault="00642598" w:rsidP="00642598">
      <w:pPr>
        <w:spacing w:line="480" w:lineRule="auto"/>
      </w:pPr>
      <w:r>
        <w:t>Bibliography: Unpublished.</w:t>
      </w:r>
    </w:p>
    <w:p w14:paraId="2C39D185" w14:textId="77777777" w:rsidR="00642598" w:rsidRDefault="00642598" w:rsidP="00642598">
      <w:pPr>
        <w:spacing w:line="480" w:lineRule="auto"/>
      </w:pPr>
      <w:r>
        <w:t xml:space="preserve">Date: </w:t>
      </w:r>
      <w:r w:rsidR="00011808" w:rsidRPr="00993C0D">
        <w:t>Second half of fifth century</w:t>
      </w:r>
      <w:r w:rsidR="00011808" w:rsidRPr="00524C6D">
        <w:rPr>
          <w:caps/>
        </w:rPr>
        <w:t xml:space="preserve"> </w:t>
      </w:r>
      <w:r w:rsidR="00011808" w:rsidRPr="005170AB">
        <w:rPr>
          <w:caps/>
        </w:rPr>
        <w:t>A.D.</w:t>
      </w:r>
    </w:p>
    <w:p w14:paraId="4127AFE9" w14:textId="77777777" w:rsidR="00642598" w:rsidRDefault="00642598" w:rsidP="00642598">
      <w:pPr>
        <w:spacing w:line="480" w:lineRule="auto"/>
      </w:pPr>
      <w:r>
        <w:t xml:space="preserve">Date numeric: </w:t>
      </w:r>
      <w:r w:rsidR="00011808">
        <w:t>450; 500</w:t>
      </w:r>
    </w:p>
    <w:p w14:paraId="2A945A42"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18575CF0"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A95172F" w14:textId="77777777" w:rsidR="006C625F" w:rsidRDefault="006C625F" w:rsidP="006C625F">
      <w:pPr>
        <w:pStyle w:val="Textedelespacerserv2"/>
        <w:numPr>
          <w:ilvl w:val="0"/>
          <w:numId w:val="0"/>
        </w:numPr>
        <w:spacing w:line="480" w:lineRule="auto"/>
        <w:jc w:val="left"/>
        <w:outlineLvl w:val="9"/>
        <w:rPr>
          <w:rFonts w:ascii="Palatino" w:hAnsi="Palatino"/>
        </w:rPr>
      </w:pPr>
    </w:p>
    <w:p w14:paraId="74A76885" w14:textId="77777777" w:rsidR="00AC7185" w:rsidRDefault="00AC7185" w:rsidP="00AC7185">
      <w:pPr>
        <w:spacing w:line="480" w:lineRule="auto"/>
      </w:pPr>
      <w:r>
        <w:t>Catalogue Number: 500</w:t>
      </w:r>
    </w:p>
    <w:p w14:paraId="5561BF96" w14:textId="77777777" w:rsidR="00AC7185" w:rsidRDefault="00AC7185" w:rsidP="00AC7185">
      <w:pPr>
        <w:spacing w:line="480" w:lineRule="auto"/>
      </w:pPr>
      <w:r>
        <w:t xml:space="preserve">Inventory Number: </w:t>
      </w:r>
      <w:r w:rsidRPr="00993C0D">
        <w:t>83.</w:t>
      </w:r>
      <w:r w:rsidRPr="00524C6D">
        <w:rPr>
          <w:caps/>
        </w:rPr>
        <w:t>aq.</w:t>
      </w:r>
      <w:r w:rsidRPr="00993C0D">
        <w:t>377.552</w:t>
      </w:r>
    </w:p>
    <w:p w14:paraId="21FFAE58" w14:textId="77777777" w:rsidR="00AC7185" w:rsidRDefault="00AC7185" w:rsidP="00AC7185">
      <w:pPr>
        <w:spacing w:line="480" w:lineRule="auto"/>
      </w:pPr>
      <w:r>
        <w:t xml:space="preserve">Dimensions: </w:t>
      </w:r>
      <w:r w:rsidRPr="00993C0D">
        <w:t>L: 14.5; W: 9.2; H: 3.2</w:t>
      </w:r>
    </w:p>
    <w:p w14:paraId="68D01911" w14:textId="77777777" w:rsidR="00AC7185" w:rsidRDefault="00AC7185" w:rsidP="00AC7185">
      <w:pPr>
        <w:spacing w:line="480" w:lineRule="auto"/>
      </w:pPr>
      <w:r>
        <w:t xml:space="preserve">Condition and Fabric: </w:t>
      </w:r>
      <w:r w:rsidRPr="00993C0D">
        <w:t>Thin crack on discus; ornament handle broken off; part of shoulder decor smudged. Clay and slip 10R5/8 red.</w:t>
      </w:r>
    </w:p>
    <w:p w14:paraId="125E9CBC" w14:textId="088F39BA" w:rsidR="00AC7185" w:rsidRDefault="00AC7185" w:rsidP="00AC7185">
      <w:pPr>
        <w:spacing w:line="480" w:lineRule="auto"/>
      </w:pPr>
      <w:r>
        <w:t xml:space="preserve">Description: </w:t>
      </w:r>
      <w:r w:rsidRPr="00993C0D">
        <w:t>Moldmade, from plaster mold. Oval elongated body. Shoulder: alternating floral S’s (</w:t>
      </w:r>
      <w:r w:rsidRPr="005907CC">
        <w:rPr>
          <w:i/>
        </w:rPr>
        <w:t>Répertoire</w:t>
      </w:r>
      <w:r>
        <w:rPr>
          <w:i/>
        </w:rPr>
        <w:t>,</w:t>
      </w:r>
      <w:r>
        <w:t xml:space="preserve"> Nf1</w:t>
      </w:r>
      <w:r w:rsidRPr="00993C0D">
        <w:t>), concentric circles (</w:t>
      </w:r>
      <w:r w:rsidRPr="005907CC">
        <w:rPr>
          <w:i/>
        </w:rPr>
        <w:t>Répertoire</w:t>
      </w:r>
      <w:r>
        <w:rPr>
          <w:i/>
        </w:rPr>
        <w:t>,</w:t>
      </w:r>
      <w:r>
        <w:t xml:space="preserve"> Da19</w:t>
      </w:r>
      <w:r w:rsidRPr="00993C0D">
        <w:t>), and quadrifoils (</w:t>
      </w:r>
      <w:r w:rsidRPr="005907CC">
        <w:rPr>
          <w:i/>
        </w:rPr>
        <w:t>Répertoire</w:t>
      </w:r>
      <w:r>
        <w:rPr>
          <w:i/>
        </w:rPr>
        <w:t>,</w:t>
      </w:r>
      <w:r>
        <w:t xml:space="preserve"> Fa18</w:t>
      </w:r>
      <w:r w:rsidRPr="00993C0D">
        <w:t>). Filling-hole on each side of discus. Long nozzle with broad channel; heavy burn marks on nozzle and right side. Raised rounded base-ring connected to handle. Incised workshop mark in center of base: vertical arrow</w:t>
      </w:r>
      <w:r w:rsidR="006B0A58">
        <w:t>.</w:t>
      </w:r>
      <w:r w:rsidR="002E4679">
        <w:t xml:space="preserve"> {{stamp:500}}</w:t>
      </w:r>
    </w:p>
    <w:p w14:paraId="52AF9FED" w14:textId="77777777" w:rsidR="00AC7185" w:rsidRDefault="00AC7185" w:rsidP="00AC7185">
      <w:pPr>
        <w:spacing w:line="480" w:lineRule="auto"/>
      </w:pPr>
      <w:r>
        <w:t>Discus Iconography: F</w:t>
      </w:r>
      <w:r w:rsidRPr="00993C0D">
        <w:t>urry dog with neck collar to right, facing handle.</w:t>
      </w:r>
    </w:p>
    <w:p w14:paraId="369739D0" w14:textId="77777777" w:rsidR="00AC7185" w:rsidRDefault="00AC7185" w:rsidP="00AC7185">
      <w:pPr>
        <w:spacing w:line="480" w:lineRule="auto"/>
      </w:pPr>
      <w:r>
        <w:t xml:space="preserve">Type: </w:t>
      </w:r>
      <w:r w:rsidRPr="00993C0D">
        <w:t xml:space="preserve">Atlante </w:t>
      </w:r>
      <w:r w:rsidRPr="00524C6D">
        <w:rPr>
          <w:caps/>
        </w:rPr>
        <w:t>x</w:t>
      </w:r>
      <w:r w:rsidRPr="00993C0D">
        <w:t xml:space="preserve">; Hayes </w:t>
      </w:r>
      <w:r w:rsidRPr="00524C6D">
        <w:rPr>
          <w:caps/>
        </w:rPr>
        <w:t xml:space="preserve">ii </w:t>
      </w:r>
      <w:r w:rsidR="00011D1F">
        <w:t>B</w:t>
      </w:r>
    </w:p>
    <w:p w14:paraId="6291BDEC" w14:textId="77777777" w:rsidR="00AC7185" w:rsidRDefault="00AC7185" w:rsidP="00AC7185">
      <w:pPr>
        <w:spacing w:line="480" w:lineRule="auto"/>
      </w:pPr>
      <w:r>
        <w:t xml:space="preserve">Place of Manufacture or Origin: </w:t>
      </w:r>
      <w:r w:rsidRPr="00993C0D">
        <w:t xml:space="preserve">Unknown, </w:t>
      </w:r>
      <w:r>
        <w:t xml:space="preserve">but </w:t>
      </w:r>
      <w:r w:rsidR="00011D1F">
        <w:t>presumably Tunisia</w:t>
      </w:r>
    </w:p>
    <w:p w14:paraId="0C2FED04" w14:textId="77777777" w:rsidR="00AC7185" w:rsidRDefault="00AC7185" w:rsidP="00AC7185">
      <w:pPr>
        <w:spacing w:line="480" w:lineRule="auto"/>
      </w:pPr>
      <w:r>
        <w:t xml:space="preserve">Parallels: </w:t>
      </w:r>
      <w:r w:rsidRPr="00993C0D">
        <w:t>Ennabli 1976, no. 453, pl. 24, with a different shoulder frame and spikelike handle; Bussière 2007, nos. 545–46, pl. 41, same discus, different shoulder frame.</w:t>
      </w:r>
    </w:p>
    <w:p w14:paraId="1D99A7DB" w14:textId="77777777" w:rsidR="00C35F31" w:rsidRDefault="00C35F31" w:rsidP="00C35F31">
      <w:pPr>
        <w:spacing w:line="480" w:lineRule="auto"/>
      </w:pPr>
      <w:r>
        <w:t xml:space="preserve">Provenance: </w:t>
      </w:r>
    </w:p>
    <w:p w14:paraId="25A4639C" w14:textId="2B279757" w:rsidR="00AC7185" w:rsidRDefault="00D14985" w:rsidP="00AC7185">
      <w:pPr>
        <w:spacing w:line="480" w:lineRule="auto"/>
      </w:pPr>
      <w:r>
        <w:t xml:space="preserve">                                                                                       </w:t>
      </w:r>
      <w:r w:rsidR="00AC7185">
        <w:t>Bibliography: Unpublished.</w:t>
      </w:r>
    </w:p>
    <w:p w14:paraId="2E8E1125" w14:textId="77777777" w:rsidR="00AC7185" w:rsidRDefault="00AC7185" w:rsidP="00AC7185">
      <w:pPr>
        <w:spacing w:line="480" w:lineRule="auto"/>
      </w:pPr>
      <w:r>
        <w:t xml:space="preserve">Date: </w:t>
      </w:r>
      <w:r w:rsidRPr="00993C0D">
        <w:t>Second half of fifth century</w:t>
      </w:r>
      <w:r w:rsidRPr="00524C6D">
        <w:rPr>
          <w:caps/>
        </w:rPr>
        <w:t xml:space="preserve"> </w:t>
      </w:r>
      <w:r w:rsidRPr="005170AB">
        <w:rPr>
          <w:caps/>
        </w:rPr>
        <w:t>A.D.</w:t>
      </w:r>
    </w:p>
    <w:p w14:paraId="1B347822" w14:textId="77777777" w:rsidR="00AC7185" w:rsidRDefault="00AC7185" w:rsidP="00AC7185">
      <w:pPr>
        <w:spacing w:line="480" w:lineRule="auto"/>
      </w:pPr>
      <w:r>
        <w:t>Date numeric: 450; 500</w:t>
      </w:r>
    </w:p>
    <w:p w14:paraId="46F172F6" w14:textId="77777777" w:rsidR="006C625F" w:rsidRPr="00F90C10" w:rsidRDefault="00AC7185" w:rsidP="00AC7185">
      <w:pPr>
        <w:spacing w:line="480" w:lineRule="auto"/>
      </w:pPr>
      <w:r>
        <w:t xml:space="preserve">Discussion: </w:t>
      </w:r>
      <w:r w:rsidR="006C625F" w:rsidRPr="00993C0D">
        <w:t>The same discus motif has elsewhere been interpreted as a sheep (Ennabli 1976, no. 453).</w:t>
      </w:r>
    </w:p>
    <w:p w14:paraId="37D43391" w14:textId="77777777" w:rsidR="006C625F" w:rsidRPr="00993C0D" w:rsidRDefault="006C625F" w:rsidP="006C625F">
      <w:pPr>
        <w:pStyle w:val="Textedelespacerserv2"/>
        <w:numPr>
          <w:ilvl w:val="0"/>
          <w:numId w:val="0"/>
        </w:numPr>
        <w:spacing w:line="480" w:lineRule="auto"/>
        <w:jc w:val="left"/>
        <w:outlineLvl w:val="9"/>
        <w:rPr>
          <w:rFonts w:ascii="Palatino" w:hAnsi="Palatino"/>
        </w:rPr>
      </w:pPr>
    </w:p>
    <w:p w14:paraId="62CB003D" w14:textId="77777777" w:rsidR="004B23B9" w:rsidRPr="00F876F6" w:rsidRDefault="004B23B9" w:rsidP="004B23B9">
      <w:pPr>
        <w:pStyle w:val="Textedelespacerserv2"/>
        <w:numPr>
          <w:ilvl w:val="0"/>
          <w:numId w:val="0"/>
        </w:numPr>
        <w:spacing w:line="480" w:lineRule="auto"/>
        <w:jc w:val="left"/>
        <w:outlineLvl w:val="9"/>
        <w:rPr>
          <w:rFonts w:ascii="Palatino" w:hAnsi="Palatino"/>
        </w:rPr>
      </w:pPr>
      <w:r w:rsidRPr="00F876F6">
        <w:rPr>
          <w:rFonts w:ascii="Palatino" w:hAnsi="Palatino"/>
        </w:rPr>
        <w:t>———</w:t>
      </w:r>
    </w:p>
    <w:p w14:paraId="20D517B4" w14:textId="77777777" w:rsidR="004B23B9" w:rsidRDefault="004B23B9" w:rsidP="004B23B9">
      <w:pPr>
        <w:pStyle w:val="Textedelespacerserv2"/>
        <w:numPr>
          <w:ilvl w:val="0"/>
          <w:numId w:val="0"/>
        </w:numPr>
        <w:spacing w:line="480" w:lineRule="auto"/>
        <w:jc w:val="left"/>
        <w:outlineLvl w:val="9"/>
        <w:rPr>
          <w:rFonts w:ascii="Palatino" w:hAnsi="Palatino"/>
        </w:rPr>
      </w:pPr>
    </w:p>
    <w:p w14:paraId="29FB0B51" w14:textId="77777777" w:rsidR="0095674E" w:rsidRDefault="0095674E" w:rsidP="0095674E">
      <w:pPr>
        <w:spacing w:line="480" w:lineRule="auto"/>
      </w:pPr>
      <w:r>
        <w:t>Catalogue Number: 501</w:t>
      </w:r>
    </w:p>
    <w:p w14:paraId="1EEDDB60" w14:textId="77777777" w:rsidR="0095674E" w:rsidRDefault="0095674E" w:rsidP="0095674E">
      <w:pPr>
        <w:spacing w:line="480" w:lineRule="auto"/>
      </w:pPr>
      <w:r>
        <w:t xml:space="preserve">Inventory Number: </w:t>
      </w:r>
      <w:r w:rsidRPr="00993C0D">
        <w:t>83.</w:t>
      </w:r>
      <w:r w:rsidRPr="00524C6D">
        <w:rPr>
          <w:caps/>
        </w:rPr>
        <w:t>aq.</w:t>
      </w:r>
      <w:r w:rsidRPr="00993C0D">
        <w:t>377.411</w:t>
      </w:r>
    </w:p>
    <w:p w14:paraId="2605A727" w14:textId="77777777" w:rsidR="0095674E" w:rsidRDefault="0095674E" w:rsidP="0095674E">
      <w:pPr>
        <w:spacing w:line="480" w:lineRule="auto"/>
      </w:pPr>
      <w:r>
        <w:t xml:space="preserve">Dimensions: </w:t>
      </w:r>
      <w:r w:rsidRPr="00993C0D">
        <w:t>L: 14.5; W: 9.2; H: 3.2</w:t>
      </w:r>
    </w:p>
    <w:p w14:paraId="41EA3C43" w14:textId="77777777" w:rsidR="0095674E" w:rsidRDefault="0095674E" w:rsidP="0095674E">
      <w:pPr>
        <w:spacing w:line="480" w:lineRule="auto"/>
      </w:pPr>
      <w:r>
        <w:t xml:space="preserve">Condition and Fabric: </w:t>
      </w:r>
      <w:r w:rsidRPr="00993C0D">
        <w:t>Intact. Clay 7.5YR6/4 light brown, slip 10R6/6 light red.</w:t>
      </w:r>
    </w:p>
    <w:p w14:paraId="5216BFEA" w14:textId="7A6ECE4E" w:rsidR="0095674E" w:rsidRDefault="0095674E" w:rsidP="0095674E">
      <w:pPr>
        <w:spacing w:line="480" w:lineRule="auto"/>
      </w:pPr>
      <w:r>
        <w:t xml:space="preserve">Description: </w:t>
      </w:r>
      <w:r w:rsidRPr="00993C0D">
        <w:t>Moldmade, from plaster mold. Funnel-shaped handle. Oval elongated body. Convex shoulder with relief</w:t>
      </w:r>
      <w:r w:rsidRPr="00993C0D" w:rsidDel="00DC09D0">
        <w:t xml:space="preserve"> </w:t>
      </w:r>
      <w:r w:rsidRPr="00993C0D">
        <w:t xml:space="preserve">branch to which are attached eight fruits, evenly distributed; raised ridge separating shoulder from discus and surrounding both discus and nozzle, leaving </w:t>
      </w:r>
      <w:r>
        <w:t xml:space="preserve">a </w:t>
      </w:r>
      <w:r w:rsidRPr="00993C0D">
        <w:t>straight channel. A hollow cylinder</w:t>
      </w:r>
      <w:r w:rsidRPr="004465AB">
        <w:t xml:space="preserve"> </w:t>
      </w:r>
      <w:r w:rsidRPr="00993C0D">
        <w:t>or socket runs through the center of the lamp. Its function was probably to affix the lamp to a stand. The funnel-shaped handle allowed oil to be poured into the lamp. Long nozzle with broad channel. Raised rounded base-ring connected to handle; half a branch incised on upper part of base</w:t>
      </w:r>
      <w:r w:rsidR="006B0A58">
        <w:t>.</w:t>
      </w:r>
      <w:r w:rsidR="007900A2">
        <w:t xml:space="preserve"> {{stamp:501}}</w:t>
      </w:r>
    </w:p>
    <w:p w14:paraId="4DCD4B39" w14:textId="77777777" w:rsidR="0095674E" w:rsidRDefault="0095674E" w:rsidP="0095674E">
      <w:pPr>
        <w:spacing w:line="480" w:lineRule="auto"/>
      </w:pPr>
      <w:r>
        <w:t>Discus Iconography: R</w:t>
      </w:r>
      <w:r w:rsidRPr="00993C0D">
        <w:t>osette of eight petals surrounded by two rings.</w:t>
      </w:r>
    </w:p>
    <w:p w14:paraId="57CBB407" w14:textId="77777777" w:rsidR="0095674E" w:rsidRDefault="0095674E" w:rsidP="0095674E">
      <w:pPr>
        <w:spacing w:line="480" w:lineRule="auto"/>
      </w:pPr>
      <w:r>
        <w:t xml:space="preserve">Type: </w:t>
      </w:r>
      <w:r w:rsidRPr="00993C0D">
        <w:t xml:space="preserve">Atlante </w:t>
      </w:r>
      <w:r w:rsidRPr="00524C6D">
        <w:rPr>
          <w:caps/>
        </w:rPr>
        <w:t>x</w:t>
      </w:r>
      <w:r w:rsidRPr="00993C0D">
        <w:t xml:space="preserve"> (variant wit</w:t>
      </w:r>
      <w:r w:rsidR="00E46B1E">
        <w:t>h funnel handle and one nozzle)</w:t>
      </w:r>
    </w:p>
    <w:p w14:paraId="3CC66714" w14:textId="77777777" w:rsidR="0095674E" w:rsidRDefault="0095674E" w:rsidP="0095674E">
      <w:pPr>
        <w:spacing w:line="480" w:lineRule="auto"/>
      </w:pPr>
      <w:r>
        <w:t xml:space="preserve">Place of Manufacture or Origin: </w:t>
      </w:r>
      <w:r w:rsidRPr="00993C0D">
        <w:t>Asia Minor, possibly an exported African l</w:t>
      </w:r>
      <w:r w:rsidR="00E46B1E">
        <w:t>amp(?)</w:t>
      </w:r>
    </w:p>
    <w:p w14:paraId="226D51BE" w14:textId="77777777" w:rsidR="0095674E" w:rsidRDefault="0095674E" w:rsidP="0095674E">
      <w:pPr>
        <w:spacing w:line="480" w:lineRule="auto"/>
      </w:pPr>
      <w:r>
        <w:t>Parallels: None found.</w:t>
      </w:r>
    </w:p>
    <w:p w14:paraId="28E5B2AF" w14:textId="77777777" w:rsidR="00D14985" w:rsidRDefault="00D14985" w:rsidP="00D14985">
      <w:pPr>
        <w:spacing w:line="480" w:lineRule="auto"/>
      </w:pPr>
      <w:r>
        <w:t xml:space="preserve">Provenance: </w:t>
      </w:r>
    </w:p>
    <w:p w14:paraId="56E5B9F1" w14:textId="77777777" w:rsidR="0095674E" w:rsidRDefault="0095674E" w:rsidP="0095674E">
      <w:pPr>
        <w:spacing w:line="480" w:lineRule="auto"/>
      </w:pPr>
      <w:r>
        <w:t>Bibliography: Unpublished.</w:t>
      </w:r>
    </w:p>
    <w:p w14:paraId="461B3D2C" w14:textId="220F4588" w:rsidR="0095674E" w:rsidRDefault="0095674E" w:rsidP="0095674E">
      <w:pPr>
        <w:spacing w:line="480" w:lineRule="auto"/>
      </w:pPr>
      <w:r>
        <w:t xml:space="preserve">Date: </w:t>
      </w:r>
      <w:r w:rsidR="00DC2304">
        <w:t>Early</w:t>
      </w:r>
      <w:r w:rsidRPr="00993C0D">
        <w:t xml:space="preserve"> fifth century</w:t>
      </w:r>
      <w:r w:rsidRPr="00524C6D">
        <w:rPr>
          <w:caps/>
        </w:rPr>
        <w:t xml:space="preserve"> </w:t>
      </w:r>
      <w:r w:rsidRPr="005170AB">
        <w:rPr>
          <w:caps/>
        </w:rPr>
        <w:t>A.D.</w:t>
      </w:r>
      <w:r w:rsidRPr="00524C6D">
        <w:rPr>
          <w:caps/>
        </w:rPr>
        <w:t>(</w:t>
      </w:r>
      <w:r w:rsidR="00E46B1E">
        <w:t>?)</w:t>
      </w:r>
    </w:p>
    <w:p w14:paraId="1E06AD09" w14:textId="77777777" w:rsidR="0095674E" w:rsidRDefault="0095674E" w:rsidP="0095674E">
      <w:pPr>
        <w:spacing w:line="480" w:lineRule="auto"/>
      </w:pPr>
      <w:r>
        <w:t>Date numeric: 400; 425</w:t>
      </w:r>
    </w:p>
    <w:p w14:paraId="0128E2E7"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189566FA"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69C3AFF" w14:textId="77777777" w:rsidR="004B23B9" w:rsidRDefault="004B23B9" w:rsidP="0095674E">
      <w:pPr>
        <w:pStyle w:val="NoteLevel5"/>
        <w:numPr>
          <w:ilvl w:val="0"/>
          <w:numId w:val="0"/>
        </w:numPr>
        <w:spacing w:line="480" w:lineRule="auto"/>
        <w:rPr>
          <w:rFonts w:ascii="Palatino" w:hAnsi="Palatino"/>
          <w:noProof/>
        </w:rPr>
      </w:pPr>
    </w:p>
    <w:p w14:paraId="22901421" w14:textId="77777777" w:rsidR="009A69A0" w:rsidRDefault="009A69A0" w:rsidP="009A69A0">
      <w:pPr>
        <w:spacing w:line="480" w:lineRule="auto"/>
      </w:pPr>
      <w:r>
        <w:t>Catalogue Number: 502</w:t>
      </w:r>
    </w:p>
    <w:p w14:paraId="0C60FCB9" w14:textId="77777777" w:rsidR="009A69A0" w:rsidRDefault="009A69A0" w:rsidP="009A69A0">
      <w:pPr>
        <w:spacing w:line="480" w:lineRule="auto"/>
      </w:pPr>
      <w:r>
        <w:t xml:space="preserve">Inventory Number: </w:t>
      </w:r>
      <w:r w:rsidRPr="00993C0D">
        <w:t>83.</w:t>
      </w:r>
      <w:r w:rsidRPr="00524C6D">
        <w:rPr>
          <w:caps/>
        </w:rPr>
        <w:t>aq.</w:t>
      </w:r>
      <w:r w:rsidRPr="00993C0D">
        <w:t>377.275</w:t>
      </w:r>
    </w:p>
    <w:p w14:paraId="7FCC0AA9" w14:textId="77777777" w:rsidR="009A69A0" w:rsidRDefault="009A69A0" w:rsidP="009A69A0">
      <w:pPr>
        <w:spacing w:line="480" w:lineRule="auto"/>
      </w:pPr>
      <w:r>
        <w:t xml:space="preserve">Dimensions: </w:t>
      </w:r>
      <w:r w:rsidRPr="00993C0D">
        <w:t>L: 10.8; W: (at shoulders) 7.5, (at nozzles) 9.0; H: 3.4, (with spout) 6.0</w:t>
      </w:r>
    </w:p>
    <w:p w14:paraId="51C20435" w14:textId="4702463D" w:rsidR="009A69A0" w:rsidRDefault="009A69A0" w:rsidP="009A69A0">
      <w:pPr>
        <w:spacing w:line="480" w:lineRule="auto"/>
      </w:pPr>
      <w:r>
        <w:t xml:space="preserve">Condition and Fabric: </w:t>
      </w:r>
      <w:r w:rsidRPr="00993C0D">
        <w:t xml:space="preserve">Hole on upper </w:t>
      </w:r>
      <w:r w:rsidR="00967AF5" w:rsidRPr="00993C0D">
        <w:t xml:space="preserve">left </w:t>
      </w:r>
      <w:r w:rsidRPr="00993C0D">
        <w:t>part of shoulder. Clay 2.5YR6/6 light red, slip 2.5YR6/6–5/6 light red to red.</w:t>
      </w:r>
    </w:p>
    <w:p w14:paraId="1B284730" w14:textId="3D8BB6AD" w:rsidR="009A69A0" w:rsidRDefault="009A69A0" w:rsidP="009A69A0">
      <w:pPr>
        <w:spacing w:line="480" w:lineRule="auto"/>
      </w:pPr>
      <w:r>
        <w:t xml:space="preserve">Description: </w:t>
      </w:r>
      <w:r w:rsidRPr="00993C0D">
        <w:t xml:space="preserve">Moldmade, from plaster mold. Funnel-shaped handle, with some repair on back. Body: </w:t>
      </w:r>
      <w:r>
        <w:t xml:space="preserve">its </w:t>
      </w:r>
      <w:r w:rsidRPr="00993C0D">
        <w:t xml:space="preserve">shape differs from </w:t>
      </w:r>
      <w:r>
        <w:t xml:space="preserve">the </w:t>
      </w:r>
      <w:r w:rsidRPr="00993C0D">
        <w:t>oval shape of Hayes type</w:t>
      </w:r>
      <w:r w:rsidRPr="00524C6D">
        <w:rPr>
          <w:caps/>
        </w:rPr>
        <w:t xml:space="preserve"> ii </w:t>
      </w:r>
      <w:r w:rsidRPr="00993C0D">
        <w:t xml:space="preserve">with two angular sides on upper part of </w:t>
      </w:r>
      <w:r>
        <w:t xml:space="preserve">a </w:t>
      </w:r>
      <w:r w:rsidRPr="00993C0D">
        <w:t xml:space="preserve">squarish vessel. Raised edge surrounding entire top of lamp as well as both nozzles; </w:t>
      </w:r>
      <w:r>
        <w:t xml:space="preserve">the phrase </w:t>
      </w:r>
      <w:r w:rsidRPr="00993C0D">
        <w:t xml:space="preserve">“shoulder” </w:t>
      </w:r>
      <w:r>
        <w:t xml:space="preserve">is </w:t>
      </w:r>
      <w:r w:rsidRPr="00993C0D">
        <w:t>not appropriate here as on Hayes type</w:t>
      </w:r>
      <w:r w:rsidRPr="00524C6D">
        <w:rPr>
          <w:caps/>
        </w:rPr>
        <w:t xml:space="preserve"> ii </w:t>
      </w:r>
      <w:r w:rsidRPr="00993C0D">
        <w:t>lamps. Square flat discus communicating with both wick-</w:t>
      </w:r>
      <w:r>
        <w:t>hole areas by two wide channels.</w:t>
      </w:r>
      <w:r w:rsidRPr="00993C0D">
        <w:t xml:space="preserve"> Central hole acts as air hole; </w:t>
      </w:r>
      <w:r>
        <w:t xml:space="preserve">the </w:t>
      </w:r>
      <w:r w:rsidRPr="00993C0D">
        <w:t xml:space="preserve">funnel-shaped handle </w:t>
      </w:r>
      <w:r>
        <w:t xml:space="preserve">serves as </w:t>
      </w:r>
      <w:r w:rsidRPr="00993C0D">
        <w:t>filling-hole. Two nozzles, each with a long broad channel. Raised rounded base-ring connected to handle and to two angular sides of the lamp by ridges; vertical incised palm branch on base</w:t>
      </w:r>
      <w:r w:rsidR="006B0A58">
        <w:t>.</w:t>
      </w:r>
      <w:r w:rsidR="007900A2">
        <w:t xml:space="preserve"> {{stamp:502}}</w:t>
      </w:r>
    </w:p>
    <w:p w14:paraId="733FBF6C" w14:textId="77777777" w:rsidR="009A69A0" w:rsidRDefault="009A69A0" w:rsidP="009A69A0">
      <w:pPr>
        <w:spacing w:line="480" w:lineRule="auto"/>
      </w:pPr>
      <w:r>
        <w:t>Discus Iconography: S</w:t>
      </w:r>
      <w:r w:rsidRPr="00993C0D">
        <w:t xml:space="preserve">heep to right; herringbone-pattern on each side of the discus; below </w:t>
      </w:r>
      <w:r>
        <w:t xml:space="preserve">the </w:t>
      </w:r>
      <w:r w:rsidRPr="00993C0D">
        <w:t xml:space="preserve">sheep, close to </w:t>
      </w:r>
      <w:r>
        <w:t xml:space="preserve">the </w:t>
      </w:r>
      <w:r w:rsidRPr="00993C0D">
        <w:t xml:space="preserve">nozzles, five small incised circles; a sixth circle </w:t>
      </w:r>
      <w:r>
        <w:t xml:space="preserve">is </w:t>
      </w:r>
      <w:r w:rsidRPr="00993C0D">
        <w:t>above the sheep.</w:t>
      </w:r>
    </w:p>
    <w:p w14:paraId="6F9F7AE8" w14:textId="77777777" w:rsidR="009A69A0" w:rsidRDefault="009A69A0" w:rsidP="009A69A0">
      <w:pPr>
        <w:spacing w:line="480" w:lineRule="auto"/>
      </w:pPr>
      <w:r>
        <w:t xml:space="preserve">Type: </w:t>
      </w:r>
      <w:r w:rsidRPr="00993C0D">
        <w:t xml:space="preserve">Atlante </w:t>
      </w:r>
      <w:r w:rsidRPr="00524C6D">
        <w:rPr>
          <w:caps/>
        </w:rPr>
        <w:t>x</w:t>
      </w:r>
      <w:r w:rsidRPr="00993C0D">
        <w:t xml:space="preserve"> variant with funnel han</w:t>
      </w:r>
      <w:r w:rsidR="00E46B1E">
        <w:t>dle and two nozzles; Bonifay 75</w:t>
      </w:r>
    </w:p>
    <w:p w14:paraId="543B0D0B" w14:textId="77777777" w:rsidR="009A69A0" w:rsidRDefault="009A69A0" w:rsidP="009A69A0">
      <w:pPr>
        <w:spacing w:line="480" w:lineRule="auto"/>
      </w:pPr>
      <w:r>
        <w:t xml:space="preserve">Place of Manufacture or Origin: </w:t>
      </w:r>
      <w:r w:rsidR="00E46B1E">
        <w:t>North Africa</w:t>
      </w:r>
    </w:p>
    <w:p w14:paraId="78703516" w14:textId="77777777" w:rsidR="009A69A0" w:rsidRDefault="009A69A0" w:rsidP="009A69A0">
      <w:pPr>
        <w:spacing w:line="480" w:lineRule="auto"/>
      </w:pPr>
      <w:r>
        <w:t xml:space="preserve">Parallels: </w:t>
      </w:r>
      <w:r w:rsidRPr="00993C0D">
        <w:t>None found. For the shape only, see Ennabli 1976, no. 867, pl. 47, and no. 1192, pl. 63.</w:t>
      </w:r>
    </w:p>
    <w:p w14:paraId="0F04A165" w14:textId="77777777" w:rsidR="00D14985" w:rsidRDefault="00D14985" w:rsidP="00D14985">
      <w:pPr>
        <w:spacing w:line="480" w:lineRule="auto"/>
      </w:pPr>
      <w:r>
        <w:t xml:space="preserve">Provenance: </w:t>
      </w:r>
    </w:p>
    <w:p w14:paraId="03B181E2" w14:textId="77777777" w:rsidR="009A69A0" w:rsidRDefault="009A69A0" w:rsidP="009A69A0">
      <w:pPr>
        <w:spacing w:line="480" w:lineRule="auto"/>
      </w:pPr>
      <w:r>
        <w:t>Bibliography: Unpublished.</w:t>
      </w:r>
    </w:p>
    <w:p w14:paraId="4BD07C5D" w14:textId="61327D14" w:rsidR="009A69A0" w:rsidRDefault="00A50BDB" w:rsidP="009A69A0">
      <w:pPr>
        <w:spacing w:line="480" w:lineRule="auto"/>
      </w:pPr>
      <w:r>
        <w:t>Date: Late</w:t>
      </w:r>
      <w:r w:rsidR="009A69A0" w:rsidRPr="00993C0D">
        <w:t xml:space="preserve"> fifth to </w:t>
      </w:r>
      <w:r w:rsidR="00DC2304">
        <w:t>early</w:t>
      </w:r>
      <w:r w:rsidR="009A69A0" w:rsidRPr="00993C0D">
        <w:t xml:space="preserve"> sixth century</w:t>
      </w:r>
      <w:r w:rsidR="009A69A0" w:rsidRPr="00524C6D">
        <w:rPr>
          <w:caps/>
        </w:rPr>
        <w:t xml:space="preserve"> </w:t>
      </w:r>
      <w:r w:rsidR="009A69A0" w:rsidRPr="005170AB">
        <w:rPr>
          <w:caps/>
        </w:rPr>
        <w:t>A.D.</w:t>
      </w:r>
      <w:r w:rsidR="009A69A0" w:rsidRPr="00524C6D">
        <w:rPr>
          <w:caps/>
        </w:rPr>
        <w:t>(</w:t>
      </w:r>
      <w:r w:rsidR="00E46B1E">
        <w:t>?) (Bonifay)</w:t>
      </w:r>
    </w:p>
    <w:p w14:paraId="183FDDA5" w14:textId="77777777" w:rsidR="009A69A0" w:rsidRDefault="009A69A0" w:rsidP="009A69A0">
      <w:pPr>
        <w:spacing w:line="480" w:lineRule="auto"/>
      </w:pPr>
      <w:r>
        <w:t>Date numeric: 475; 525</w:t>
      </w:r>
    </w:p>
    <w:p w14:paraId="6526BEF5"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1A78A9CD" w14:textId="77777777" w:rsidR="004B23B9" w:rsidRPr="00F876F6" w:rsidRDefault="004B23B9" w:rsidP="004B23B9">
      <w:pPr>
        <w:pStyle w:val="Textedelespacerserv2"/>
        <w:numPr>
          <w:ilvl w:val="0"/>
          <w:numId w:val="0"/>
        </w:numPr>
        <w:spacing w:line="480" w:lineRule="auto"/>
        <w:jc w:val="left"/>
        <w:outlineLvl w:val="9"/>
        <w:rPr>
          <w:rFonts w:ascii="Palatino" w:hAnsi="Palatino"/>
        </w:rPr>
      </w:pPr>
      <w:r w:rsidRPr="00F876F6">
        <w:rPr>
          <w:rFonts w:ascii="Palatino" w:hAnsi="Palatino"/>
        </w:rPr>
        <w:t>———</w:t>
      </w:r>
    </w:p>
    <w:p w14:paraId="2216ED6C" w14:textId="77777777" w:rsidR="004B23B9" w:rsidRDefault="004B23B9" w:rsidP="004B23B9">
      <w:pPr>
        <w:pStyle w:val="Textedelespacerserv2"/>
        <w:numPr>
          <w:ilvl w:val="0"/>
          <w:numId w:val="0"/>
        </w:numPr>
        <w:spacing w:line="480" w:lineRule="auto"/>
        <w:jc w:val="left"/>
        <w:outlineLvl w:val="9"/>
        <w:rPr>
          <w:rFonts w:ascii="Palatino" w:hAnsi="Palatino"/>
        </w:rPr>
      </w:pPr>
    </w:p>
    <w:p w14:paraId="649F1ACE" w14:textId="77777777" w:rsidR="00122B04" w:rsidRDefault="00122B04" w:rsidP="00122B04">
      <w:pPr>
        <w:spacing w:line="480" w:lineRule="auto"/>
      </w:pPr>
      <w:r>
        <w:t>Catalogue Number: 503</w:t>
      </w:r>
    </w:p>
    <w:p w14:paraId="46D4311E" w14:textId="77777777" w:rsidR="00122B04" w:rsidRDefault="00122B04" w:rsidP="00122B04">
      <w:pPr>
        <w:spacing w:line="480" w:lineRule="auto"/>
      </w:pPr>
      <w:r>
        <w:t xml:space="preserve">Inventory Number: </w:t>
      </w:r>
      <w:r w:rsidRPr="00993C0D">
        <w:t>83.</w:t>
      </w:r>
      <w:r w:rsidRPr="00524C6D">
        <w:rPr>
          <w:caps/>
        </w:rPr>
        <w:t>aq.</w:t>
      </w:r>
      <w:r w:rsidRPr="00993C0D">
        <w:t>377.268</w:t>
      </w:r>
    </w:p>
    <w:p w14:paraId="556D3566" w14:textId="77777777" w:rsidR="00122B04" w:rsidRDefault="00122B04" w:rsidP="00122B04">
      <w:pPr>
        <w:spacing w:line="480" w:lineRule="auto"/>
      </w:pPr>
      <w:r>
        <w:t xml:space="preserve">Dimensions: </w:t>
      </w:r>
      <w:r w:rsidRPr="00993C0D">
        <w:t>L: 12.0; W: 7.9; H: 3.5</w:t>
      </w:r>
    </w:p>
    <w:p w14:paraId="59A65A4D" w14:textId="77777777" w:rsidR="00122B04" w:rsidRDefault="00122B04" w:rsidP="00122B04">
      <w:pPr>
        <w:spacing w:line="480" w:lineRule="auto"/>
      </w:pPr>
      <w:r>
        <w:t xml:space="preserve">Condition and Fabric: </w:t>
      </w:r>
      <w:r w:rsidRPr="00993C0D">
        <w:t>Handle, base-ring, and left side of nozzle slightly chipped; crack in right side of basin along joint. Clay and slip 2.5YR5/6 red.</w:t>
      </w:r>
    </w:p>
    <w:p w14:paraId="5DE32A6A" w14:textId="77777777" w:rsidR="00122B04" w:rsidRDefault="00122B04" w:rsidP="00122B04">
      <w:pPr>
        <w:spacing w:line="480" w:lineRule="auto"/>
      </w:pPr>
      <w:r>
        <w:t xml:space="preserve">Description: </w:t>
      </w:r>
      <w:r w:rsidRPr="00993C0D">
        <w:t>Moldmade, from plaster mold. Solid spikelike handle flattened on sides. Oval elongated body. Shoulder: alternating stamps of beaded squares and concentric circles (</w:t>
      </w:r>
      <w:r w:rsidRPr="005907CC">
        <w:rPr>
          <w:i/>
        </w:rPr>
        <w:t>Répertoire</w:t>
      </w:r>
      <w:r>
        <w:rPr>
          <w:i/>
        </w:rPr>
        <w:t>,</w:t>
      </w:r>
      <w:r>
        <w:t xml:space="preserve"> Af5 and Da20</w:t>
      </w:r>
      <w:r w:rsidRPr="00993C0D">
        <w:t>). Long nozzle with broad channel flanked on each side by pseudovolutes. Raised rounded base-ring connected by raised ridges to handle and to upper part of pseudovolute</w:t>
      </w:r>
      <w:r w:rsidR="00E46B1E">
        <w:t>.</w:t>
      </w:r>
    </w:p>
    <w:p w14:paraId="6EDF1AAB" w14:textId="77777777" w:rsidR="00122B04" w:rsidRDefault="00122B04" w:rsidP="00122B04">
      <w:pPr>
        <w:spacing w:line="480" w:lineRule="auto"/>
      </w:pPr>
      <w:r>
        <w:t>Discus Iconography: F</w:t>
      </w:r>
      <w:r w:rsidRPr="00993C0D">
        <w:t>our beaded horseshoe motifs arranged in cross-form (</w:t>
      </w:r>
      <w:r w:rsidRPr="005907CC">
        <w:rPr>
          <w:i/>
        </w:rPr>
        <w:t>Répertoire</w:t>
      </w:r>
      <w:r>
        <w:rPr>
          <w:i/>
        </w:rPr>
        <w:t>,</w:t>
      </w:r>
      <w:r>
        <w:t xml:space="preserve"> Hb18</w:t>
      </w:r>
      <w:r w:rsidRPr="00993C0D">
        <w:t xml:space="preserve">); </w:t>
      </w:r>
      <w:r>
        <w:t xml:space="preserve">the </w:t>
      </w:r>
      <w:r w:rsidRPr="00993C0D">
        <w:t xml:space="preserve">motif applied at right detached itself from </w:t>
      </w:r>
      <w:r>
        <w:t xml:space="preserve">the </w:t>
      </w:r>
      <w:r w:rsidRPr="00993C0D">
        <w:t xml:space="preserve">prototype before firing: </w:t>
      </w:r>
      <w:r>
        <w:t xml:space="preserve">an </w:t>
      </w:r>
      <w:r w:rsidRPr="00993C0D">
        <w:t xml:space="preserve">interesting evidence of </w:t>
      </w:r>
      <w:r>
        <w:t xml:space="preserve">the </w:t>
      </w:r>
      <w:r w:rsidRPr="00993C0D">
        <w:t>appliqué technique used in making Hayes type</w:t>
      </w:r>
      <w:r w:rsidRPr="00524C6D">
        <w:rPr>
          <w:caps/>
        </w:rPr>
        <w:t xml:space="preserve"> ii </w:t>
      </w:r>
      <w:r w:rsidRPr="00993C0D">
        <w:t>lamp molds.</w:t>
      </w:r>
    </w:p>
    <w:p w14:paraId="000EFD1F" w14:textId="77777777" w:rsidR="00122B04" w:rsidRDefault="00122B04" w:rsidP="00122B04">
      <w:pPr>
        <w:spacing w:line="480" w:lineRule="auto"/>
      </w:pPr>
      <w:r>
        <w:t xml:space="preserve">Type: </w:t>
      </w:r>
      <w:r w:rsidRPr="00993C0D">
        <w:t xml:space="preserve">Atlante </w:t>
      </w:r>
      <w:r w:rsidRPr="00524C6D">
        <w:rPr>
          <w:caps/>
        </w:rPr>
        <w:t xml:space="preserve">xi </w:t>
      </w:r>
      <w:r w:rsidRPr="00993C0D">
        <w:t xml:space="preserve">A; Hayes </w:t>
      </w:r>
      <w:r w:rsidRPr="00524C6D">
        <w:rPr>
          <w:caps/>
        </w:rPr>
        <w:t xml:space="preserve">ii </w:t>
      </w:r>
      <w:r w:rsidR="00E46B1E">
        <w:t>A</w:t>
      </w:r>
    </w:p>
    <w:p w14:paraId="5A11506C" w14:textId="77777777" w:rsidR="00122B04" w:rsidRDefault="00122B04" w:rsidP="00122B04">
      <w:pPr>
        <w:spacing w:line="480" w:lineRule="auto"/>
      </w:pPr>
      <w:r>
        <w:t xml:space="preserve">Place of Manufacture or Origin: </w:t>
      </w:r>
      <w:r w:rsidRPr="00993C0D">
        <w:t>Nor</w:t>
      </w:r>
      <w:r w:rsidR="00E46B1E">
        <w:t>th Africa</w:t>
      </w:r>
    </w:p>
    <w:p w14:paraId="654727FC" w14:textId="77777777" w:rsidR="00122B04" w:rsidRDefault="00122B04" w:rsidP="00122B04">
      <w:pPr>
        <w:spacing w:line="480" w:lineRule="auto"/>
      </w:pPr>
      <w:r>
        <w:t xml:space="preserve">Parallels: </w:t>
      </w:r>
      <w:r w:rsidRPr="00993C0D">
        <w:t>None found.</w:t>
      </w:r>
    </w:p>
    <w:p w14:paraId="3FB04D8C" w14:textId="77777777" w:rsidR="00D14985" w:rsidRDefault="00D14985" w:rsidP="00D14985">
      <w:pPr>
        <w:spacing w:line="480" w:lineRule="auto"/>
      </w:pPr>
      <w:r>
        <w:t xml:space="preserve">Provenance: </w:t>
      </w:r>
    </w:p>
    <w:p w14:paraId="75D5D379" w14:textId="77777777" w:rsidR="00122B04" w:rsidRDefault="00122B04" w:rsidP="00122B04">
      <w:pPr>
        <w:spacing w:line="480" w:lineRule="auto"/>
      </w:pPr>
      <w:r>
        <w:t>Bibliography: Unpublished.</w:t>
      </w:r>
    </w:p>
    <w:p w14:paraId="271EBC80" w14:textId="77777777" w:rsidR="00122B04" w:rsidRDefault="00122B04" w:rsidP="00122B04">
      <w:pPr>
        <w:spacing w:line="480" w:lineRule="auto"/>
      </w:pPr>
      <w:r>
        <w:t xml:space="preserve">Date: </w:t>
      </w:r>
      <w:r w:rsidRPr="00993C0D">
        <w:t>Second half of fifth century</w:t>
      </w:r>
      <w:r w:rsidRPr="00524C6D">
        <w:rPr>
          <w:caps/>
        </w:rPr>
        <w:t xml:space="preserve"> </w:t>
      </w:r>
      <w:r w:rsidRPr="005170AB">
        <w:rPr>
          <w:caps/>
        </w:rPr>
        <w:t>A.D.</w:t>
      </w:r>
    </w:p>
    <w:p w14:paraId="61323192" w14:textId="77777777" w:rsidR="00122B04" w:rsidRDefault="00122B04" w:rsidP="00122B04">
      <w:pPr>
        <w:spacing w:line="480" w:lineRule="auto"/>
      </w:pPr>
      <w:r>
        <w:t>Date numeric: 450; 500</w:t>
      </w:r>
    </w:p>
    <w:p w14:paraId="5DA49B48"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0EE612EB"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B707B38" w14:textId="77777777" w:rsidR="004B23B9" w:rsidRDefault="004B23B9" w:rsidP="004B23B9">
      <w:pPr>
        <w:pStyle w:val="Textedelespacerserv2"/>
        <w:numPr>
          <w:ilvl w:val="0"/>
          <w:numId w:val="0"/>
        </w:numPr>
        <w:spacing w:line="480" w:lineRule="auto"/>
        <w:jc w:val="left"/>
        <w:outlineLvl w:val="9"/>
        <w:rPr>
          <w:rFonts w:ascii="Palatino" w:hAnsi="Palatino"/>
        </w:rPr>
      </w:pPr>
    </w:p>
    <w:p w14:paraId="1533CF84" w14:textId="77777777" w:rsidR="007B14A8" w:rsidRDefault="007B14A8" w:rsidP="007B14A8">
      <w:pPr>
        <w:spacing w:line="480" w:lineRule="auto"/>
      </w:pPr>
      <w:r>
        <w:t>Catalogue Number: 504</w:t>
      </w:r>
    </w:p>
    <w:p w14:paraId="7FACA8F5" w14:textId="77777777" w:rsidR="007B14A8" w:rsidRDefault="007B14A8" w:rsidP="007B14A8">
      <w:pPr>
        <w:spacing w:line="480" w:lineRule="auto"/>
      </w:pPr>
      <w:r>
        <w:t xml:space="preserve">Inventory Number: </w:t>
      </w:r>
      <w:r w:rsidRPr="00993C0D">
        <w:t>83.</w:t>
      </w:r>
      <w:r w:rsidRPr="00524C6D">
        <w:rPr>
          <w:caps/>
        </w:rPr>
        <w:t>aq.</w:t>
      </w:r>
      <w:r w:rsidRPr="00993C0D">
        <w:t>377.317</w:t>
      </w:r>
    </w:p>
    <w:p w14:paraId="1DDAAD13" w14:textId="77777777" w:rsidR="007B14A8" w:rsidRDefault="007B14A8" w:rsidP="007B14A8">
      <w:pPr>
        <w:spacing w:line="480" w:lineRule="auto"/>
      </w:pPr>
      <w:r>
        <w:t xml:space="preserve">Dimensions: </w:t>
      </w:r>
      <w:r w:rsidR="00A02ADB" w:rsidRPr="00993C0D">
        <w:t>L: 14.1; W: 8.2; H: 3.5</w:t>
      </w:r>
    </w:p>
    <w:p w14:paraId="692E854C" w14:textId="77777777" w:rsidR="007B14A8" w:rsidRDefault="007B14A8" w:rsidP="007B14A8">
      <w:pPr>
        <w:spacing w:line="480" w:lineRule="auto"/>
      </w:pPr>
      <w:r>
        <w:t xml:space="preserve">Condition and Fabric: </w:t>
      </w:r>
      <w:r w:rsidR="00A02ADB" w:rsidRPr="00993C0D">
        <w:t>Discus restored from several frr.; infill and overpaint. Clay near 5YR6/4 light reddish brown, slip 10R5/6 red.</w:t>
      </w:r>
    </w:p>
    <w:p w14:paraId="38BC94D1" w14:textId="77777777" w:rsidR="007B14A8" w:rsidRDefault="007B14A8" w:rsidP="007B14A8">
      <w:pPr>
        <w:spacing w:line="480" w:lineRule="auto"/>
      </w:pPr>
      <w:r>
        <w:t xml:space="preserve">Description: </w:t>
      </w:r>
      <w:r w:rsidR="00A02ADB" w:rsidRPr="00993C0D">
        <w:t xml:space="preserve">Moldmade, from plaster mold. Solid spikelike handle flattened on sides. Circular basin with long protruding volute-nozzle. Continuous shoulder-frame encircling discus, separating it from nozzle channel; on </w:t>
      </w:r>
      <w:r w:rsidR="00A02ADB">
        <w:t xml:space="preserve">the </w:t>
      </w:r>
      <w:r w:rsidR="00A02ADB" w:rsidRPr="00993C0D">
        <w:t xml:space="preserve">shoulder, </w:t>
      </w:r>
      <w:r w:rsidR="00A02ADB">
        <w:t xml:space="preserve">a </w:t>
      </w:r>
      <w:r w:rsidR="00A02ADB" w:rsidRPr="00993C0D">
        <w:t>row of beaded intertwined elongated S-shaped motifs (</w:t>
      </w:r>
      <w:r w:rsidR="00A02ADB" w:rsidRPr="001A7736">
        <w:t>MNR,</w:t>
      </w:r>
      <w:r w:rsidR="00A02ADB" w:rsidRPr="00993C0D">
        <w:t xml:space="preserve"> motif 48). Two equal-sized filling-holes. Long nozzle with broad channel flanked on each side by volutes. Raised rounded base-ring connected to handle and to volutes by ridges.</w:t>
      </w:r>
    </w:p>
    <w:p w14:paraId="35A5F875" w14:textId="77777777" w:rsidR="007B14A8" w:rsidRDefault="007B14A8" w:rsidP="007B14A8">
      <w:pPr>
        <w:spacing w:line="480" w:lineRule="auto"/>
      </w:pPr>
      <w:r>
        <w:t xml:space="preserve">Discus Iconography: </w:t>
      </w:r>
      <w:r w:rsidR="00A02ADB">
        <w:t>A</w:t>
      </w:r>
      <w:r w:rsidR="00A02ADB" w:rsidRPr="00993C0D">
        <w:t xml:space="preserve">t right, </w:t>
      </w:r>
      <w:r w:rsidR="00A02ADB">
        <w:t xml:space="preserve">a </w:t>
      </w:r>
      <w:r w:rsidR="00A02ADB" w:rsidRPr="00993C0D">
        <w:t xml:space="preserve">kneeling Christian worshiper raising his arms as in worship of </w:t>
      </w:r>
      <w:r w:rsidR="00A02ADB">
        <w:t xml:space="preserve">a </w:t>
      </w:r>
      <w:r w:rsidR="00A02ADB" w:rsidRPr="00993C0D">
        <w:t xml:space="preserve">Christogram in </w:t>
      </w:r>
      <w:r w:rsidR="00A02ADB">
        <w:t xml:space="preserve">the </w:t>
      </w:r>
      <w:r w:rsidR="00A02ADB" w:rsidRPr="00993C0D">
        <w:t xml:space="preserve">upper left </w:t>
      </w:r>
      <w:r w:rsidR="00A02ADB">
        <w:t>field</w:t>
      </w:r>
      <w:r w:rsidR="00A02ADB" w:rsidRPr="00993C0D">
        <w:t>.</w:t>
      </w:r>
    </w:p>
    <w:p w14:paraId="3B3974E0" w14:textId="77777777" w:rsidR="007B14A8" w:rsidRDefault="007B14A8" w:rsidP="007B14A8">
      <w:pPr>
        <w:spacing w:line="480" w:lineRule="auto"/>
      </w:pPr>
      <w:r>
        <w:t xml:space="preserve">Type: </w:t>
      </w:r>
      <w:r w:rsidR="00A02ADB" w:rsidRPr="00993C0D">
        <w:t xml:space="preserve">Atlante </w:t>
      </w:r>
      <w:r w:rsidR="00A02ADB" w:rsidRPr="00524C6D">
        <w:rPr>
          <w:caps/>
        </w:rPr>
        <w:t>xi</w:t>
      </w:r>
      <w:r w:rsidR="00A02ADB" w:rsidRPr="00993C0D">
        <w:t xml:space="preserve"> B; Hayes </w:t>
      </w:r>
      <w:r w:rsidR="00A02ADB" w:rsidRPr="00524C6D">
        <w:rPr>
          <w:caps/>
        </w:rPr>
        <w:t xml:space="preserve">ii </w:t>
      </w:r>
      <w:r w:rsidR="00E46B1E">
        <w:t>A</w:t>
      </w:r>
    </w:p>
    <w:p w14:paraId="26457D15" w14:textId="77777777" w:rsidR="007B14A8" w:rsidRDefault="007B14A8" w:rsidP="007B14A8">
      <w:pPr>
        <w:spacing w:line="480" w:lineRule="auto"/>
      </w:pPr>
      <w:r>
        <w:t xml:space="preserve">Place of Manufacture or Origin: </w:t>
      </w:r>
      <w:r w:rsidR="00A02ADB" w:rsidRPr="00993C0D">
        <w:t>No</w:t>
      </w:r>
      <w:r w:rsidR="00E46B1E">
        <w:t>rth Africa</w:t>
      </w:r>
    </w:p>
    <w:p w14:paraId="52DC61F3" w14:textId="77777777" w:rsidR="007B14A8" w:rsidRDefault="007B14A8" w:rsidP="007B14A8">
      <w:pPr>
        <w:spacing w:line="480" w:lineRule="auto"/>
      </w:pPr>
      <w:r>
        <w:t xml:space="preserve">Parallels: </w:t>
      </w:r>
      <w:r w:rsidR="00A02ADB" w:rsidRPr="00993C0D">
        <w:t>None found. For some resemblance in the worshiper’s pose, see Mardesic 1994, no. 12.</w:t>
      </w:r>
    </w:p>
    <w:p w14:paraId="699BD3FD" w14:textId="77777777" w:rsidR="00D14985" w:rsidRDefault="00D14985" w:rsidP="00D14985">
      <w:pPr>
        <w:spacing w:line="480" w:lineRule="auto"/>
      </w:pPr>
      <w:r>
        <w:t xml:space="preserve">Provenance: </w:t>
      </w:r>
    </w:p>
    <w:p w14:paraId="6BA68084" w14:textId="77777777" w:rsidR="007B14A8" w:rsidRDefault="007B14A8" w:rsidP="007B14A8">
      <w:pPr>
        <w:spacing w:line="480" w:lineRule="auto"/>
      </w:pPr>
      <w:r>
        <w:t>Bibliography: Unpublished.</w:t>
      </w:r>
    </w:p>
    <w:p w14:paraId="6D9D2E9A" w14:textId="77777777" w:rsidR="007B14A8" w:rsidRDefault="007B14A8" w:rsidP="007B14A8">
      <w:pPr>
        <w:spacing w:line="480" w:lineRule="auto"/>
      </w:pPr>
      <w:r>
        <w:t xml:space="preserve">Date: </w:t>
      </w:r>
      <w:r w:rsidR="00A02ADB" w:rsidRPr="00993C0D">
        <w:t>Second half of fifth century</w:t>
      </w:r>
      <w:r w:rsidR="00A02ADB" w:rsidRPr="00524C6D">
        <w:rPr>
          <w:caps/>
        </w:rPr>
        <w:t xml:space="preserve"> </w:t>
      </w:r>
      <w:r w:rsidR="00A02ADB" w:rsidRPr="005170AB">
        <w:rPr>
          <w:caps/>
        </w:rPr>
        <w:t>A.D.</w:t>
      </w:r>
    </w:p>
    <w:p w14:paraId="4211C474" w14:textId="77777777" w:rsidR="007B14A8" w:rsidRDefault="007B14A8" w:rsidP="007B14A8">
      <w:pPr>
        <w:spacing w:line="480" w:lineRule="auto"/>
      </w:pPr>
      <w:r>
        <w:t xml:space="preserve">Date numeric: </w:t>
      </w:r>
      <w:r w:rsidR="00A02ADB">
        <w:t>450; 500</w:t>
      </w:r>
    </w:p>
    <w:p w14:paraId="3EAA6F61"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2B7FC2E4" w14:textId="77777777" w:rsidR="004B23B9" w:rsidRPr="00F876F6" w:rsidRDefault="004B23B9" w:rsidP="004B23B9">
      <w:pPr>
        <w:pStyle w:val="Textedelespacerserv2"/>
        <w:numPr>
          <w:ilvl w:val="0"/>
          <w:numId w:val="0"/>
        </w:numPr>
        <w:spacing w:line="480" w:lineRule="auto"/>
        <w:jc w:val="left"/>
        <w:outlineLvl w:val="9"/>
        <w:rPr>
          <w:rFonts w:ascii="Palatino" w:hAnsi="Palatino"/>
        </w:rPr>
      </w:pPr>
      <w:r w:rsidRPr="00F876F6">
        <w:rPr>
          <w:rFonts w:ascii="Palatino" w:hAnsi="Palatino"/>
        </w:rPr>
        <w:t>———</w:t>
      </w:r>
    </w:p>
    <w:p w14:paraId="5F6478D2" w14:textId="77777777" w:rsidR="004B23B9" w:rsidRDefault="004B23B9" w:rsidP="004B23B9">
      <w:pPr>
        <w:pStyle w:val="Textedelespacerserv2"/>
        <w:numPr>
          <w:ilvl w:val="0"/>
          <w:numId w:val="0"/>
        </w:numPr>
        <w:spacing w:line="480" w:lineRule="auto"/>
        <w:jc w:val="left"/>
        <w:outlineLvl w:val="9"/>
        <w:rPr>
          <w:rFonts w:ascii="Palatino" w:hAnsi="Palatino"/>
        </w:rPr>
      </w:pPr>
    </w:p>
    <w:p w14:paraId="2C7C01E2" w14:textId="77777777" w:rsidR="000046D8" w:rsidRDefault="000046D8" w:rsidP="000046D8">
      <w:pPr>
        <w:spacing w:line="480" w:lineRule="auto"/>
      </w:pPr>
      <w:r>
        <w:t>Catalogue Number: 505</w:t>
      </w:r>
    </w:p>
    <w:p w14:paraId="2C60FCAA" w14:textId="77777777" w:rsidR="000046D8" w:rsidRDefault="000046D8" w:rsidP="000046D8">
      <w:pPr>
        <w:spacing w:line="480" w:lineRule="auto"/>
      </w:pPr>
      <w:r>
        <w:t xml:space="preserve">Inventory Number: </w:t>
      </w:r>
      <w:r w:rsidRPr="00993C0D">
        <w:t>83.</w:t>
      </w:r>
      <w:r w:rsidRPr="00524C6D">
        <w:rPr>
          <w:caps/>
        </w:rPr>
        <w:t>aq.</w:t>
      </w:r>
      <w:r w:rsidRPr="00993C0D">
        <w:t>377.281</w:t>
      </w:r>
    </w:p>
    <w:p w14:paraId="1FC9DD20" w14:textId="77777777" w:rsidR="000046D8" w:rsidRDefault="000046D8" w:rsidP="000046D8">
      <w:pPr>
        <w:spacing w:line="480" w:lineRule="auto"/>
      </w:pPr>
      <w:r>
        <w:t xml:space="preserve">Dimensions: </w:t>
      </w:r>
      <w:r w:rsidRPr="00993C0D">
        <w:t>L: 12.2; W: 8.3; H: 3.1</w:t>
      </w:r>
    </w:p>
    <w:p w14:paraId="1E34E686" w14:textId="5BA2CB49" w:rsidR="000046D8" w:rsidRDefault="000046D8" w:rsidP="000046D8">
      <w:pPr>
        <w:spacing w:line="480" w:lineRule="auto"/>
      </w:pPr>
      <w:r>
        <w:t xml:space="preserve">Condition and Fabric: </w:t>
      </w:r>
      <w:r w:rsidRPr="00993C0D">
        <w:t xml:space="preserve">Slightly chipped handle and discus ring. </w:t>
      </w:r>
      <w:r w:rsidR="00967AF5">
        <w:t xml:space="preserve">Burn marks on nozzle. </w:t>
      </w:r>
      <w:r w:rsidRPr="00993C0D">
        <w:t>Clay and slip 2.5YR6/6 light red.</w:t>
      </w:r>
    </w:p>
    <w:p w14:paraId="6E7C6A9C" w14:textId="651CD332" w:rsidR="000046D8" w:rsidRDefault="000046D8" w:rsidP="000046D8">
      <w:pPr>
        <w:spacing w:line="480" w:lineRule="auto"/>
      </w:pPr>
      <w:r>
        <w:t xml:space="preserve">Description: </w:t>
      </w:r>
      <w:r w:rsidRPr="00993C0D">
        <w:t xml:space="preserve">Moldmade. Solid handle sloping backward. Rounded body with tapering nozzle. Broad flat shoulder edged by </w:t>
      </w:r>
      <w:r>
        <w:t xml:space="preserve">a </w:t>
      </w:r>
      <w:r w:rsidRPr="00993C0D">
        <w:t xml:space="preserve">thin slightly raised ridge; on each side of </w:t>
      </w:r>
      <w:r>
        <w:t xml:space="preserve">the </w:t>
      </w:r>
      <w:r w:rsidRPr="00993C0D">
        <w:t xml:space="preserve">handle </w:t>
      </w:r>
      <w:r>
        <w:t xml:space="preserve">is </w:t>
      </w:r>
      <w:r w:rsidRPr="00993C0D">
        <w:t xml:space="preserve">a big ring decorated with one central globule and a circular row of eleven similar globules; another slightly smaller ring, with a row of ten globules, </w:t>
      </w:r>
      <w:r>
        <w:t xml:space="preserve">is </w:t>
      </w:r>
      <w:r w:rsidRPr="00993C0D">
        <w:t xml:space="preserve">in front of the wick-hole. Flat discus surrounded by </w:t>
      </w:r>
      <w:r>
        <w:t xml:space="preserve">a </w:t>
      </w:r>
      <w:r w:rsidRPr="00993C0D">
        <w:t>raised ring. Central filling-hole. Tapering r</w:t>
      </w:r>
      <w:r w:rsidR="00967AF5">
        <w:t>ather short round-tipped nozzle</w:t>
      </w:r>
      <w:r w:rsidRPr="00993C0D">
        <w:t>. Slightly sunken undefined base.</w:t>
      </w:r>
    </w:p>
    <w:p w14:paraId="3612CAE6" w14:textId="77777777" w:rsidR="000046D8" w:rsidRDefault="000046D8" w:rsidP="000046D8">
      <w:pPr>
        <w:spacing w:line="480" w:lineRule="auto"/>
      </w:pPr>
      <w:r>
        <w:t>Discus Iconography: Plain discus.</w:t>
      </w:r>
    </w:p>
    <w:p w14:paraId="09FEA682" w14:textId="77777777" w:rsidR="000046D8" w:rsidRDefault="000046D8" w:rsidP="000046D8">
      <w:pPr>
        <w:spacing w:line="480" w:lineRule="auto"/>
      </w:pPr>
      <w:r>
        <w:t xml:space="preserve">Type: </w:t>
      </w:r>
      <w:r w:rsidRPr="00993C0D">
        <w:t xml:space="preserve">Atlante </w:t>
      </w:r>
      <w:r w:rsidRPr="00524C6D">
        <w:rPr>
          <w:caps/>
        </w:rPr>
        <w:t>xiii</w:t>
      </w:r>
      <w:r w:rsidRPr="00993C0D">
        <w:t>; Bonifay 82 (b</w:t>
      </w:r>
      <w:r w:rsidR="00E46B1E">
        <w:t>oth are also called Tripolitan)</w:t>
      </w:r>
    </w:p>
    <w:p w14:paraId="0946919C" w14:textId="77777777" w:rsidR="000046D8" w:rsidRDefault="000046D8" w:rsidP="000046D8">
      <w:pPr>
        <w:spacing w:line="480" w:lineRule="auto"/>
      </w:pPr>
      <w:r>
        <w:t xml:space="preserve">Place of Manufacture or Origin: </w:t>
      </w:r>
      <w:r w:rsidR="00E46B1E">
        <w:t>North Africa</w:t>
      </w:r>
    </w:p>
    <w:p w14:paraId="734CD2FA" w14:textId="77777777" w:rsidR="000046D8" w:rsidRDefault="000046D8" w:rsidP="000046D8">
      <w:pPr>
        <w:spacing w:line="480" w:lineRule="auto"/>
      </w:pPr>
      <w:r>
        <w:t xml:space="preserve">Parallels: </w:t>
      </w:r>
      <w:r w:rsidRPr="00993C0D">
        <w:t>La Lomia 1971, nos. 768ff., pl. 5; Joly 1974, nos. 969 and 971–73; Bonifay et al. 2002–3, no. 102, fig. 9; (close) MNR, p. 334, no. 292, with a channel; Trost and Hellmann 1996, nos. 177–78, pl. 24; Bémont and Chew 2007, pp. 341–42, 509, pl. 84, AF 62.</w:t>
      </w:r>
    </w:p>
    <w:p w14:paraId="1A2092D7" w14:textId="77777777" w:rsidR="00D14985" w:rsidRDefault="00D14985" w:rsidP="00D14985">
      <w:pPr>
        <w:spacing w:line="480" w:lineRule="auto"/>
      </w:pPr>
      <w:r>
        <w:t xml:space="preserve">Provenance: </w:t>
      </w:r>
    </w:p>
    <w:p w14:paraId="6546C1B2" w14:textId="77777777" w:rsidR="000046D8" w:rsidRDefault="000046D8" w:rsidP="000046D8">
      <w:pPr>
        <w:spacing w:line="480" w:lineRule="auto"/>
      </w:pPr>
      <w:r>
        <w:t>Bibliography: Unpublished.</w:t>
      </w:r>
    </w:p>
    <w:p w14:paraId="6681B3B0" w14:textId="20985A04" w:rsidR="000046D8" w:rsidRDefault="000046D8" w:rsidP="000046D8">
      <w:pPr>
        <w:spacing w:line="480" w:lineRule="auto"/>
      </w:pPr>
      <w:r>
        <w:t xml:space="preserve">Date: </w:t>
      </w:r>
      <w:r w:rsidRPr="00993C0D">
        <w:t>Fourth to fifth century</w:t>
      </w:r>
      <w:r w:rsidRPr="00524C6D">
        <w:rPr>
          <w:caps/>
        </w:rPr>
        <w:t xml:space="preserve"> </w:t>
      </w:r>
      <w:r w:rsidRPr="005170AB">
        <w:rPr>
          <w:caps/>
        </w:rPr>
        <w:t>A.D.</w:t>
      </w:r>
      <w:r w:rsidRPr="00524C6D">
        <w:rPr>
          <w:caps/>
        </w:rPr>
        <w:t xml:space="preserve"> </w:t>
      </w:r>
      <w:r w:rsidRPr="00993C0D">
        <w:t xml:space="preserve">(MNR); several frr. of the type found in </w:t>
      </w:r>
      <w:r w:rsidR="00967AF5">
        <w:t>{{loc_0000:</w:t>
      </w:r>
      <w:r w:rsidRPr="00993C0D">
        <w:t>Nabeul</w:t>
      </w:r>
      <w:r w:rsidR="00967AF5">
        <w:t>}}</w:t>
      </w:r>
      <w:r w:rsidRPr="00993C0D">
        <w:t xml:space="preserve"> in a context dated to the second quarter of th</w:t>
      </w:r>
      <w:r w:rsidR="00E46B1E">
        <w:t>e fifth century (Bonifay 2004a)</w:t>
      </w:r>
    </w:p>
    <w:p w14:paraId="18D7419A" w14:textId="77777777" w:rsidR="000046D8" w:rsidRDefault="000046D8" w:rsidP="000046D8">
      <w:pPr>
        <w:spacing w:line="480" w:lineRule="auto"/>
      </w:pPr>
      <w:r>
        <w:t>Date numeric: 300; 400</w:t>
      </w:r>
    </w:p>
    <w:p w14:paraId="14FC828C"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3628E0EB" w14:textId="77777777" w:rsidR="004B23B9" w:rsidRPr="00F876F6" w:rsidRDefault="004B23B9" w:rsidP="004B23B9">
      <w:pPr>
        <w:pStyle w:val="Textedelespacerserv2"/>
        <w:numPr>
          <w:ilvl w:val="0"/>
          <w:numId w:val="0"/>
        </w:numPr>
        <w:spacing w:line="480" w:lineRule="auto"/>
        <w:jc w:val="left"/>
        <w:outlineLvl w:val="9"/>
        <w:rPr>
          <w:rFonts w:ascii="Palatino" w:hAnsi="Palatino"/>
        </w:rPr>
      </w:pPr>
      <w:r w:rsidRPr="00F876F6">
        <w:rPr>
          <w:rFonts w:ascii="Palatino" w:hAnsi="Palatino"/>
        </w:rPr>
        <w:t>———</w:t>
      </w:r>
    </w:p>
    <w:p w14:paraId="594969B7" w14:textId="77777777" w:rsidR="004B23B9" w:rsidRDefault="004B23B9" w:rsidP="004B23B9">
      <w:pPr>
        <w:pStyle w:val="Textedelespacerserv2"/>
        <w:numPr>
          <w:ilvl w:val="0"/>
          <w:numId w:val="0"/>
        </w:numPr>
        <w:spacing w:line="480" w:lineRule="auto"/>
        <w:jc w:val="left"/>
        <w:outlineLvl w:val="9"/>
        <w:rPr>
          <w:rFonts w:ascii="Palatino" w:hAnsi="Palatino"/>
        </w:rPr>
      </w:pPr>
    </w:p>
    <w:p w14:paraId="70698338" w14:textId="77777777" w:rsidR="000046D8" w:rsidRDefault="000046D8" w:rsidP="000046D8">
      <w:pPr>
        <w:spacing w:line="480" w:lineRule="auto"/>
      </w:pPr>
      <w:r>
        <w:t>Catalogue Number: 506</w:t>
      </w:r>
    </w:p>
    <w:p w14:paraId="1ADBF135" w14:textId="77777777" w:rsidR="000046D8" w:rsidRDefault="000046D8" w:rsidP="000046D8">
      <w:pPr>
        <w:spacing w:line="480" w:lineRule="auto"/>
      </w:pPr>
      <w:r>
        <w:t xml:space="preserve">Inventory Number: </w:t>
      </w:r>
      <w:r w:rsidRPr="00993C0D">
        <w:t>83.</w:t>
      </w:r>
      <w:r w:rsidRPr="00524C6D">
        <w:rPr>
          <w:caps/>
        </w:rPr>
        <w:t>aq.</w:t>
      </w:r>
      <w:r w:rsidRPr="00993C0D">
        <w:t>377.392</w:t>
      </w:r>
    </w:p>
    <w:p w14:paraId="02C14D75" w14:textId="77777777" w:rsidR="000046D8" w:rsidRDefault="000046D8" w:rsidP="000046D8">
      <w:pPr>
        <w:spacing w:line="480" w:lineRule="auto"/>
      </w:pPr>
      <w:r>
        <w:t xml:space="preserve">Dimensions: </w:t>
      </w:r>
      <w:r w:rsidRPr="00993C0D">
        <w:t>Diam: 10.3; H: 5.1</w:t>
      </w:r>
    </w:p>
    <w:p w14:paraId="4CC534C1" w14:textId="77777777" w:rsidR="000046D8" w:rsidRDefault="000046D8" w:rsidP="000046D8">
      <w:pPr>
        <w:spacing w:line="480" w:lineRule="auto"/>
      </w:pPr>
      <w:r>
        <w:t xml:space="preserve">Condition and Fabric: </w:t>
      </w:r>
      <w:r w:rsidRPr="00993C0D">
        <w:t>Shoulder and base-ring chipped. Clay 10R6/6 light red, slip 2.5YR6/8 light red (the common color of TSA).</w:t>
      </w:r>
    </w:p>
    <w:p w14:paraId="4485B33F" w14:textId="77777777" w:rsidR="000046D8" w:rsidRDefault="000046D8" w:rsidP="000046D8">
      <w:pPr>
        <w:spacing w:line="480" w:lineRule="auto"/>
      </w:pPr>
      <w:r>
        <w:t xml:space="preserve">Description: </w:t>
      </w:r>
      <w:r w:rsidRPr="00993C0D">
        <w:t xml:space="preserve">Wheelmade. Body: lamp composed of two parts, </w:t>
      </w:r>
      <w:r>
        <w:t xml:space="preserve">a </w:t>
      </w:r>
      <w:r w:rsidRPr="00993C0D">
        <w:t xml:space="preserve">round bowl with flaring sides, and </w:t>
      </w:r>
      <w:r>
        <w:t xml:space="preserve">a </w:t>
      </w:r>
      <w:r w:rsidRPr="00993C0D">
        <w:t xml:space="preserve">conical top ending in </w:t>
      </w:r>
      <w:r>
        <w:t xml:space="preserve">a </w:t>
      </w:r>
      <w:r w:rsidRPr="00993C0D">
        <w:t xml:space="preserve">short funnel neck with </w:t>
      </w:r>
      <w:r>
        <w:t xml:space="preserve">a </w:t>
      </w:r>
      <w:r w:rsidRPr="00993C0D">
        <w:t xml:space="preserve">large opening (filling-hole) terminating in </w:t>
      </w:r>
      <w:r>
        <w:t xml:space="preserve">an </w:t>
      </w:r>
      <w:r w:rsidRPr="00993C0D">
        <w:t>outward-sloping rim. Gutter at junction of bowl and top; small circular wick-hole in it. Raised narrow base-ring.</w:t>
      </w:r>
    </w:p>
    <w:p w14:paraId="583A4E47" w14:textId="77777777" w:rsidR="000046D8" w:rsidRDefault="000046D8" w:rsidP="000046D8">
      <w:pPr>
        <w:spacing w:line="480" w:lineRule="auto"/>
      </w:pPr>
      <w:r>
        <w:t>Discus Iconography: Plain discus.</w:t>
      </w:r>
    </w:p>
    <w:p w14:paraId="4FD9E431" w14:textId="77777777" w:rsidR="000046D8" w:rsidRDefault="000046D8" w:rsidP="000046D8">
      <w:pPr>
        <w:spacing w:line="480" w:lineRule="auto"/>
      </w:pPr>
      <w:r>
        <w:t xml:space="preserve">Type: </w:t>
      </w:r>
      <w:r w:rsidRPr="00993C0D">
        <w:t xml:space="preserve">Atlante </w:t>
      </w:r>
      <w:r w:rsidRPr="00524C6D">
        <w:rPr>
          <w:caps/>
        </w:rPr>
        <w:t>xvi</w:t>
      </w:r>
      <w:r w:rsidRPr="00993C0D">
        <w:t>; Bussière form E</w:t>
      </w:r>
      <w:r w:rsidRPr="00524C6D">
        <w:rPr>
          <w:caps/>
        </w:rPr>
        <w:t xml:space="preserve"> vi </w:t>
      </w:r>
      <w:r w:rsidR="00E46B1E">
        <w:t>2</w:t>
      </w:r>
    </w:p>
    <w:p w14:paraId="751402F1" w14:textId="77777777" w:rsidR="000046D8" w:rsidRDefault="000046D8" w:rsidP="000046D8">
      <w:pPr>
        <w:spacing w:line="480" w:lineRule="auto"/>
      </w:pPr>
      <w:r>
        <w:t xml:space="preserve">Place of Manufacture or Origin: </w:t>
      </w:r>
      <w:r w:rsidR="00E46B1E">
        <w:t>North Africa</w:t>
      </w:r>
    </w:p>
    <w:p w14:paraId="1BC1BAE9" w14:textId="77777777" w:rsidR="000046D8" w:rsidRDefault="000046D8" w:rsidP="000046D8">
      <w:pPr>
        <w:spacing w:line="480" w:lineRule="auto"/>
      </w:pPr>
      <w:r>
        <w:t xml:space="preserve">Parallels: </w:t>
      </w:r>
      <w:r w:rsidRPr="00993C0D">
        <w:t>Delattre 1889, p. 158; Cardaillac 1890, p. 321, fig. 86; Alaoui</w:t>
      </w:r>
      <w:r w:rsidRPr="00524C6D">
        <w:rPr>
          <w:caps/>
        </w:rPr>
        <w:t xml:space="preserve"> i</w:t>
      </w:r>
      <w:r w:rsidRPr="00993C0D">
        <w:t xml:space="preserve">, no. 50, pl. 36; Brants 1913, no. 1180; Joly 1974, no. 1336, pl. 58; Hayes 1976, p. 123, deposit </w:t>
      </w:r>
      <w:r w:rsidRPr="00524C6D">
        <w:rPr>
          <w:caps/>
        </w:rPr>
        <w:t>vii</w:t>
      </w:r>
      <w:r w:rsidRPr="00993C0D">
        <w:t>. 75; Bussière 2000, nos. 6548–49, pl. 134, and no. 6700, pl. 135.</w:t>
      </w:r>
    </w:p>
    <w:p w14:paraId="6EADF43B" w14:textId="77777777" w:rsidR="00D14985" w:rsidRDefault="00D14985" w:rsidP="00D14985">
      <w:pPr>
        <w:spacing w:line="480" w:lineRule="auto"/>
      </w:pPr>
      <w:r>
        <w:t xml:space="preserve">Provenance: </w:t>
      </w:r>
    </w:p>
    <w:p w14:paraId="722C2AB9" w14:textId="77777777" w:rsidR="000046D8" w:rsidRDefault="000046D8" w:rsidP="000046D8">
      <w:pPr>
        <w:spacing w:line="480" w:lineRule="auto"/>
      </w:pPr>
      <w:r>
        <w:t>Bibliography: Unpublished.</w:t>
      </w:r>
    </w:p>
    <w:p w14:paraId="236FF03F" w14:textId="77777777" w:rsidR="000046D8" w:rsidRDefault="000046D8" w:rsidP="000046D8">
      <w:pPr>
        <w:spacing w:line="480" w:lineRule="auto"/>
      </w:pPr>
      <w:r>
        <w:t xml:space="preserve">Date: </w:t>
      </w:r>
      <w:r w:rsidRPr="00993C0D">
        <w:t>Mid-fifth to sixth century</w:t>
      </w:r>
      <w:r w:rsidRPr="00524C6D">
        <w:rPr>
          <w:caps/>
        </w:rPr>
        <w:t xml:space="preserve"> </w:t>
      </w:r>
      <w:r w:rsidRPr="005170AB">
        <w:rPr>
          <w:caps/>
        </w:rPr>
        <w:t>A.D.</w:t>
      </w:r>
      <w:r w:rsidRPr="00524C6D">
        <w:rPr>
          <w:caps/>
        </w:rPr>
        <w:t xml:space="preserve"> </w:t>
      </w:r>
      <w:r w:rsidR="00E46B1E">
        <w:t>(possibly later)</w:t>
      </w:r>
    </w:p>
    <w:p w14:paraId="1860703D" w14:textId="77777777" w:rsidR="000046D8" w:rsidRDefault="000046D8" w:rsidP="000046D8">
      <w:pPr>
        <w:spacing w:line="480" w:lineRule="auto"/>
      </w:pPr>
      <w:r>
        <w:t>Date numeric: 450; 500</w:t>
      </w:r>
    </w:p>
    <w:p w14:paraId="46BE9559"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18745239"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18314D9" w14:textId="77777777" w:rsidR="004B23B9" w:rsidRDefault="004B23B9" w:rsidP="004B23B9">
      <w:pPr>
        <w:pStyle w:val="Textedelespacerserv2"/>
        <w:numPr>
          <w:ilvl w:val="0"/>
          <w:numId w:val="0"/>
        </w:numPr>
        <w:spacing w:line="480" w:lineRule="auto"/>
        <w:jc w:val="left"/>
        <w:outlineLvl w:val="9"/>
        <w:rPr>
          <w:rFonts w:ascii="Palatino" w:hAnsi="Palatino"/>
        </w:rPr>
      </w:pPr>
    </w:p>
    <w:p w14:paraId="5CC38EE3" w14:textId="77777777" w:rsidR="00114D80" w:rsidRDefault="00114D80" w:rsidP="00114D80">
      <w:pPr>
        <w:spacing w:line="480" w:lineRule="auto"/>
      </w:pPr>
      <w:r>
        <w:t>Catalogue Number: 507</w:t>
      </w:r>
    </w:p>
    <w:p w14:paraId="554D944C" w14:textId="77777777" w:rsidR="00114D80" w:rsidRDefault="00114D80" w:rsidP="00114D80">
      <w:pPr>
        <w:spacing w:line="480" w:lineRule="auto"/>
      </w:pPr>
      <w:r>
        <w:t xml:space="preserve">Inventory Number: </w:t>
      </w:r>
      <w:r w:rsidR="007043D0" w:rsidRPr="00993C0D">
        <w:t>83.</w:t>
      </w:r>
      <w:r w:rsidR="007043D0" w:rsidRPr="00524C6D">
        <w:rPr>
          <w:caps/>
        </w:rPr>
        <w:t>aq.</w:t>
      </w:r>
      <w:r w:rsidR="007043D0" w:rsidRPr="00993C0D">
        <w:t>377.328</w:t>
      </w:r>
    </w:p>
    <w:p w14:paraId="1C3F0ECA" w14:textId="77777777" w:rsidR="00114D80" w:rsidRDefault="00114D80" w:rsidP="00114D80">
      <w:pPr>
        <w:spacing w:line="480" w:lineRule="auto"/>
      </w:pPr>
      <w:r>
        <w:t xml:space="preserve">Dimensions: </w:t>
      </w:r>
      <w:r w:rsidR="007043D0" w:rsidRPr="00993C0D">
        <w:t>Diam: 8.5; H: 3.5</w:t>
      </w:r>
    </w:p>
    <w:p w14:paraId="3A27136E" w14:textId="739E0A0B" w:rsidR="00114D80" w:rsidRDefault="00114D80" w:rsidP="00114D80">
      <w:pPr>
        <w:spacing w:line="480" w:lineRule="auto"/>
      </w:pPr>
      <w:r>
        <w:t xml:space="preserve">Condition and Fabric: </w:t>
      </w:r>
      <w:r w:rsidR="007043D0" w:rsidRPr="00993C0D">
        <w:t xml:space="preserve">A few thin cracks on upper part of lamp. </w:t>
      </w:r>
      <w:r w:rsidR="00967AF5" w:rsidRPr="00993C0D">
        <w:t xml:space="preserve">Burn marks on rim near wick-hole. </w:t>
      </w:r>
      <w:r w:rsidR="007043D0" w:rsidRPr="00993C0D">
        <w:t>Clay near 5YR6/4 light reddish brown, slip 10YR8/3 very pale brown.</w:t>
      </w:r>
    </w:p>
    <w:p w14:paraId="082137B5" w14:textId="1A4F69E4" w:rsidR="00114D80" w:rsidRDefault="00114D80" w:rsidP="00114D80">
      <w:pPr>
        <w:spacing w:line="480" w:lineRule="auto"/>
      </w:pPr>
      <w:r>
        <w:t xml:space="preserve">Description: </w:t>
      </w:r>
      <w:r w:rsidR="007043D0" w:rsidRPr="00993C0D">
        <w:t xml:space="preserve">Wheelmade. Body: same shape as </w:t>
      </w:r>
      <w:hyperlink r:id="rId105" w:history="1">
        <w:r w:rsidR="007043D0" w:rsidRPr="007043D0">
          <w:rPr>
            <w:rStyle w:val="Hyperlink"/>
          </w:rPr>
          <w:t>cat. 506</w:t>
        </w:r>
      </w:hyperlink>
      <w:r w:rsidR="007043D0" w:rsidRPr="00993C0D">
        <w:t>, but without upper raised cone, and no foot. Flat circular base.</w:t>
      </w:r>
    </w:p>
    <w:p w14:paraId="7D62DEEF" w14:textId="77777777" w:rsidR="00114D80" w:rsidRDefault="00114D80" w:rsidP="00114D80">
      <w:pPr>
        <w:spacing w:line="480" w:lineRule="auto"/>
      </w:pPr>
      <w:r>
        <w:t xml:space="preserve">Discus Iconography: </w:t>
      </w:r>
      <w:r w:rsidR="007043D0">
        <w:t>Plain discus.</w:t>
      </w:r>
    </w:p>
    <w:p w14:paraId="550F8244" w14:textId="77777777" w:rsidR="00114D80" w:rsidRDefault="00114D80" w:rsidP="00114D80">
      <w:pPr>
        <w:spacing w:line="480" w:lineRule="auto"/>
      </w:pPr>
      <w:r>
        <w:t xml:space="preserve">Type: </w:t>
      </w:r>
      <w:r w:rsidR="007043D0" w:rsidRPr="00993C0D">
        <w:t xml:space="preserve">Atlante </w:t>
      </w:r>
      <w:r w:rsidR="007043D0" w:rsidRPr="00524C6D">
        <w:rPr>
          <w:caps/>
        </w:rPr>
        <w:t>xvi</w:t>
      </w:r>
      <w:r w:rsidR="007043D0" w:rsidRPr="00993C0D">
        <w:t>; Bussière form E</w:t>
      </w:r>
      <w:r w:rsidR="007043D0" w:rsidRPr="00524C6D">
        <w:rPr>
          <w:caps/>
        </w:rPr>
        <w:t xml:space="preserve"> vi </w:t>
      </w:r>
      <w:r w:rsidR="00E46B1E">
        <w:t>2</w:t>
      </w:r>
    </w:p>
    <w:p w14:paraId="4F0545E4" w14:textId="77777777" w:rsidR="00114D80" w:rsidRDefault="00114D80" w:rsidP="00114D80">
      <w:pPr>
        <w:spacing w:line="480" w:lineRule="auto"/>
      </w:pPr>
      <w:r>
        <w:t xml:space="preserve">Place of Manufacture or Origin: </w:t>
      </w:r>
      <w:r w:rsidR="00E46B1E">
        <w:t>Asia Minor</w:t>
      </w:r>
    </w:p>
    <w:p w14:paraId="185717D8" w14:textId="77777777" w:rsidR="00114D80" w:rsidRDefault="00114D80" w:rsidP="00114D80">
      <w:pPr>
        <w:spacing w:line="480" w:lineRule="auto"/>
      </w:pPr>
      <w:r>
        <w:t xml:space="preserve">Parallels: </w:t>
      </w:r>
      <w:r w:rsidR="007043D0">
        <w:t>None found;</w:t>
      </w:r>
      <w:r w:rsidR="007043D0" w:rsidRPr="00993C0D">
        <w:t xml:space="preserve"> (close) Bonifay 2004a, p. 428, fig. 241, lamp no. 7 (</w:t>
      </w:r>
      <w:r w:rsidR="00FB400B">
        <w:t>{{loc_0000:</w:t>
      </w:r>
      <w:r w:rsidR="007043D0" w:rsidRPr="00993C0D">
        <w:t>Oudhna</w:t>
      </w:r>
      <w:r w:rsidR="00FB400B">
        <w:t>}}</w:t>
      </w:r>
      <w:r w:rsidR="007043D0" w:rsidRPr="00993C0D">
        <w:t>, Bonifay type 83 B); Fellman 1975, fig. 3.7 (</w:t>
      </w:r>
      <w:r w:rsidR="00FB400B">
        <w:t>{{loc_0000:</w:t>
      </w:r>
      <w:r w:rsidR="007043D0" w:rsidRPr="00993C0D">
        <w:t>Palmyra</w:t>
      </w:r>
      <w:r w:rsidR="00FB400B">
        <w:t>}}</w:t>
      </w:r>
      <w:r w:rsidR="007043D0" w:rsidRPr="00993C0D">
        <w:t>).</w:t>
      </w:r>
    </w:p>
    <w:p w14:paraId="227F6921" w14:textId="77777777" w:rsidR="00D14985" w:rsidRDefault="00D14985" w:rsidP="00D14985">
      <w:pPr>
        <w:spacing w:line="480" w:lineRule="auto"/>
      </w:pPr>
      <w:r>
        <w:t xml:space="preserve">Provenance: </w:t>
      </w:r>
    </w:p>
    <w:p w14:paraId="603A6F0A" w14:textId="77777777" w:rsidR="00114D80" w:rsidRDefault="00114D80" w:rsidP="00114D80">
      <w:pPr>
        <w:spacing w:line="480" w:lineRule="auto"/>
      </w:pPr>
      <w:r>
        <w:t>Bibliography: Unpublished.</w:t>
      </w:r>
    </w:p>
    <w:p w14:paraId="3CC2CDF7" w14:textId="77777777" w:rsidR="00114D80" w:rsidRDefault="00114D80" w:rsidP="00114D80">
      <w:pPr>
        <w:spacing w:line="480" w:lineRule="auto"/>
      </w:pPr>
      <w:r>
        <w:t xml:space="preserve">Date: </w:t>
      </w:r>
      <w:r w:rsidR="007043D0" w:rsidRPr="00993C0D">
        <w:t>Mid-fifth to sixth century</w:t>
      </w:r>
      <w:r w:rsidR="007043D0" w:rsidRPr="00524C6D">
        <w:rPr>
          <w:caps/>
        </w:rPr>
        <w:t xml:space="preserve"> </w:t>
      </w:r>
      <w:r w:rsidR="007043D0" w:rsidRPr="005170AB">
        <w:rPr>
          <w:caps/>
        </w:rPr>
        <w:t>A.D.</w:t>
      </w:r>
      <w:r w:rsidR="007043D0" w:rsidRPr="00524C6D">
        <w:rPr>
          <w:caps/>
        </w:rPr>
        <w:t xml:space="preserve"> </w:t>
      </w:r>
      <w:r w:rsidR="00E46B1E">
        <w:t>(possibly later)</w:t>
      </w:r>
    </w:p>
    <w:p w14:paraId="186455D3" w14:textId="77777777" w:rsidR="00114D80" w:rsidRDefault="00114D80" w:rsidP="00114D80">
      <w:pPr>
        <w:spacing w:line="480" w:lineRule="auto"/>
      </w:pPr>
      <w:r>
        <w:t xml:space="preserve">Date numeric: </w:t>
      </w:r>
      <w:r w:rsidR="007043D0">
        <w:t>450; 500</w:t>
      </w:r>
    </w:p>
    <w:p w14:paraId="5C3D3201"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32B42C9A" w14:textId="77777777" w:rsidR="004B23B9" w:rsidRPr="00F876F6" w:rsidRDefault="004B23B9" w:rsidP="004B23B9">
      <w:pPr>
        <w:pStyle w:val="Textedelespacerserv2"/>
        <w:numPr>
          <w:ilvl w:val="0"/>
          <w:numId w:val="0"/>
        </w:numPr>
        <w:spacing w:line="480" w:lineRule="auto"/>
        <w:jc w:val="left"/>
        <w:outlineLvl w:val="9"/>
        <w:rPr>
          <w:rFonts w:ascii="Palatino" w:hAnsi="Palatino"/>
        </w:rPr>
      </w:pPr>
      <w:r w:rsidRPr="00F876F6">
        <w:rPr>
          <w:rFonts w:ascii="Palatino" w:hAnsi="Palatino"/>
        </w:rPr>
        <w:t>———</w:t>
      </w:r>
    </w:p>
    <w:p w14:paraId="451FDA6D" w14:textId="77777777" w:rsidR="004B23B9" w:rsidRDefault="004B23B9" w:rsidP="004B23B9">
      <w:pPr>
        <w:pStyle w:val="Textedelespacerserv2"/>
        <w:numPr>
          <w:ilvl w:val="0"/>
          <w:numId w:val="0"/>
        </w:numPr>
        <w:spacing w:line="480" w:lineRule="auto"/>
        <w:jc w:val="left"/>
        <w:outlineLvl w:val="9"/>
        <w:rPr>
          <w:rFonts w:ascii="Palatino" w:hAnsi="Palatino"/>
        </w:rPr>
      </w:pPr>
    </w:p>
    <w:p w14:paraId="720B5033" w14:textId="77777777" w:rsidR="00907E67" w:rsidRDefault="00907E67" w:rsidP="00907E67">
      <w:pPr>
        <w:spacing w:line="480" w:lineRule="auto"/>
      </w:pPr>
      <w:r>
        <w:t>Catalogue Number: 508</w:t>
      </w:r>
    </w:p>
    <w:p w14:paraId="3710B51B" w14:textId="77777777" w:rsidR="00907E67" w:rsidRDefault="00907E67" w:rsidP="00907E67">
      <w:pPr>
        <w:spacing w:line="480" w:lineRule="auto"/>
      </w:pPr>
      <w:r>
        <w:t xml:space="preserve">Inventory Number: </w:t>
      </w:r>
      <w:r w:rsidRPr="00993C0D">
        <w:t>83.</w:t>
      </w:r>
      <w:r w:rsidRPr="00524C6D">
        <w:rPr>
          <w:caps/>
        </w:rPr>
        <w:t>aq.</w:t>
      </w:r>
      <w:r w:rsidRPr="00993C0D">
        <w:t>377.312</w:t>
      </w:r>
    </w:p>
    <w:p w14:paraId="17009AF6" w14:textId="77777777" w:rsidR="00907E67" w:rsidRDefault="00907E67" w:rsidP="00907E67">
      <w:pPr>
        <w:spacing w:line="480" w:lineRule="auto"/>
      </w:pPr>
      <w:r>
        <w:t xml:space="preserve">Dimensions: </w:t>
      </w:r>
      <w:r w:rsidRPr="00993C0D">
        <w:t>L: 8.2; W: 7.5; H: 3.</w:t>
      </w:r>
      <w:r>
        <w:t>5</w:t>
      </w:r>
    </w:p>
    <w:p w14:paraId="0D459428" w14:textId="77777777" w:rsidR="00907E67" w:rsidRDefault="00907E67" w:rsidP="00907E67">
      <w:pPr>
        <w:spacing w:line="480" w:lineRule="auto"/>
      </w:pPr>
      <w:r>
        <w:t xml:space="preserve">Condition and Fabric: </w:t>
      </w:r>
      <w:r w:rsidRPr="00993C0D">
        <w:t>Intact. Clay 10YR6/3 pale brown, same color slip; partly burned.</w:t>
      </w:r>
    </w:p>
    <w:p w14:paraId="41516C44" w14:textId="77777777" w:rsidR="00907E67" w:rsidRDefault="00907E67" w:rsidP="00907E67">
      <w:pPr>
        <w:spacing w:line="480" w:lineRule="auto"/>
      </w:pPr>
      <w:r>
        <w:t xml:space="preserve">Description: </w:t>
      </w:r>
      <w:r w:rsidRPr="00993C0D">
        <w:t>Moldmade. Biconvex body. T</w:t>
      </w:r>
      <w:r>
        <w:t>he t</w:t>
      </w:r>
      <w:r w:rsidRPr="00993C0D">
        <w:t xml:space="preserve">op has </w:t>
      </w:r>
      <w:r>
        <w:t xml:space="preserve">a </w:t>
      </w:r>
      <w:r w:rsidRPr="00993C0D">
        <w:t xml:space="preserve">small concave discus marked off by </w:t>
      </w:r>
      <w:r>
        <w:t xml:space="preserve">one </w:t>
      </w:r>
      <w:r w:rsidRPr="00993C0D">
        <w:t xml:space="preserve">groove and pierced by </w:t>
      </w:r>
      <w:r>
        <w:t xml:space="preserve">the </w:t>
      </w:r>
      <w:r w:rsidRPr="00993C0D">
        <w:t xml:space="preserve">central filling-hole; </w:t>
      </w:r>
      <w:r>
        <w:t xml:space="preserve">the </w:t>
      </w:r>
      <w:r w:rsidRPr="00993C0D">
        <w:t xml:space="preserve">left and right sides of </w:t>
      </w:r>
      <w:r>
        <w:t xml:space="preserve">the </w:t>
      </w:r>
      <w:r w:rsidRPr="00993C0D">
        <w:t xml:space="preserve">wide surrounding area </w:t>
      </w:r>
      <w:r>
        <w:t xml:space="preserve">are </w:t>
      </w:r>
      <w:r w:rsidRPr="00993C0D">
        <w:t xml:space="preserve">decorated with symmetrical ears-of-grain patterns represented by parallel lines for beard and by cross-grooves, creating small relief squares for the grains. Short rounded nozzle hardly detached from </w:t>
      </w:r>
      <w:r>
        <w:t xml:space="preserve">the </w:t>
      </w:r>
      <w:r w:rsidRPr="00993C0D">
        <w:t xml:space="preserve">lamp body; </w:t>
      </w:r>
      <w:r>
        <w:t xml:space="preserve">the </w:t>
      </w:r>
      <w:r w:rsidRPr="00993C0D">
        <w:t xml:space="preserve">nozzle top has </w:t>
      </w:r>
      <w:r>
        <w:t xml:space="preserve">a </w:t>
      </w:r>
      <w:r w:rsidRPr="00993C0D">
        <w:t>vertical branch-pattern with two short grooves and a dot on each side. Poorly defined base with five oval notches around central dot</w:t>
      </w:r>
      <w:r w:rsidRPr="004465AB">
        <w:t>.</w:t>
      </w:r>
    </w:p>
    <w:p w14:paraId="6BB34D35" w14:textId="77777777" w:rsidR="00907E67" w:rsidRDefault="00907E67" w:rsidP="00907E67">
      <w:pPr>
        <w:spacing w:line="480" w:lineRule="auto"/>
      </w:pPr>
      <w:r>
        <w:t>Discus Iconography: Plain discus.</w:t>
      </w:r>
    </w:p>
    <w:p w14:paraId="58A5E8A8" w14:textId="77777777" w:rsidR="00907E67" w:rsidRDefault="00907E67" w:rsidP="00907E67">
      <w:pPr>
        <w:spacing w:line="480" w:lineRule="auto"/>
      </w:pPr>
      <w:r>
        <w:t xml:space="preserve">Type: </w:t>
      </w:r>
      <w:r w:rsidR="009A7316" w:rsidRPr="00993C0D">
        <w:t>Frog lamp. Petrie’s group E fro</w:t>
      </w:r>
      <w:r w:rsidR="00E46B1E">
        <w:t>g and corn</w:t>
      </w:r>
    </w:p>
    <w:p w14:paraId="6FDB5F5A" w14:textId="77777777" w:rsidR="00907E67" w:rsidRDefault="00907E67" w:rsidP="00907E67">
      <w:pPr>
        <w:spacing w:line="480" w:lineRule="auto"/>
      </w:pPr>
      <w:r>
        <w:t xml:space="preserve">Place of Manufacture or Origin: </w:t>
      </w:r>
      <w:r w:rsidR="00E46B1E">
        <w:t>Asia Minor</w:t>
      </w:r>
    </w:p>
    <w:p w14:paraId="4DE5F63B" w14:textId="77777777" w:rsidR="00907E67" w:rsidRDefault="00907E67" w:rsidP="00907E67">
      <w:pPr>
        <w:spacing w:line="480" w:lineRule="auto"/>
      </w:pPr>
      <w:r>
        <w:t xml:space="preserve">Parallels: </w:t>
      </w:r>
      <w:r w:rsidR="009A7316">
        <w:t>(C</w:t>
      </w:r>
      <w:r w:rsidR="009A7316" w:rsidRPr="00993C0D">
        <w:t>lose) Petrie 1905, no. 96, pl. 64, and no. 12, pl. 66; Shier 1978, no. 95, A 5.1, pl. 3; (close) Fraiegari 2008, p. 165, no. 85.</w:t>
      </w:r>
    </w:p>
    <w:p w14:paraId="0CF0EDD5" w14:textId="77777777" w:rsidR="00D14985" w:rsidRDefault="00D14985" w:rsidP="00D14985">
      <w:pPr>
        <w:spacing w:line="480" w:lineRule="auto"/>
      </w:pPr>
      <w:r>
        <w:t xml:space="preserve">Provenance: </w:t>
      </w:r>
    </w:p>
    <w:p w14:paraId="0A241D10" w14:textId="77777777" w:rsidR="00907E67" w:rsidRDefault="00907E67" w:rsidP="00907E67">
      <w:pPr>
        <w:spacing w:line="480" w:lineRule="auto"/>
      </w:pPr>
      <w:r>
        <w:t>Bibliography: Unpublished.</w:t>
      </w:r>
    </w:p>
    <w:p w14:paraId="267BAA4F" w14:textId="77777777" w:rsidR="00907E67" w:rsidRDefault="00907E67" w:rsidP="00907E67">
      <w:pPr>
        <w:spacing w:line="480" w:lineRule="auto"/>
      </w:pPr>
      <w:r>
        <w:t xml:space="preserve">Date: </w:t>
      </w:r>
      <w:r w:rsidR="009A7316" w:rsidRPr="00993C0D">
        <w:t>Between end of second and fourth centuries</w:t>
      </w:r>
      <w:r w:rsidR="009A7316" w:rsidRPr="00524C6D">
        <w:rPr>
          <w:caps/>
        </w:rPr>
        <w:t xml:space="preserve"> </w:t>
      </w:r>
      <w:r w:rsidR="009A7316" w:rsidRPr="005170AB">
        <w:rPr>
          <w:caps/>
        </w:rPr>
        <w:t>A.D.</w:t>
      </w:r>
    </w:p>
    <w:p w14:paraId="714154B7" w14:textId="77777777" w:rsidR="00907E67" w:rsidRDefault="00907E67" w:rsidP="00907E67">
      <w:pPr>
        <w:spacing w:line="480" w:lineRule="auto"/>
      </w:pPr>
      <w:r>
        <w:t xml:space="preserve">Date numeric: </w:t>
      </w:r>
      <w:r w:rsidR="009A7316">
        <w:t>175; 300</w:t>
      </w:r>
    </w:p>
    <w:p w14:paraId="725BDD46"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4944BCBE"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D0997AB" w14:textId="77777777" w:rsidR="004B23B9" w:rsidRDefault="004B23B9" w:rsidP="004B23B9">
      <w:pPr>
        <w:pStyle w:val="Textedelespacerserv2"/>
        <w:numPr>
          <w:ilvl w:val="0"/>
          <w:numId w:val="0"/>
        </w:numPr>
        <w:spacing w:line="480" w:lineRule="auto"/>
        <w:jc w:val="left"/>
        <w:outlineLvl w:val="9"/>
        <w:rPr>
          <w:rFonts w:ascii="Palatino" w:hAnsi="Palatino"/>
        </w:rPr>
      </w:pPr>
    </w:p>
    <w:p w14:paraId="240C6260" w14:textId="77777777" w:rsidR="006D4EB2" w:rsidRDefault="006D4EB2" w:rsidP="006D4EB2">
      <w:pPr>
        <w:spacing w:line="480" w:lineRule="auto"/>
      </w:pPr>
      <w:r>
        <w:t>Catalogue Number: 509</w:t>
      </w:r>
    </w:p>
    <w:p w14:paraId="0A26BC0B" w14:textId="77777777" w:rsidR="006D4EB2" w:rsidRDefault="006D4EB2" w:rsidP="006D4EB2">
      <w:pPr>
        <w:spacing w:line="480" w:lineRule="auto"/>
      </w:pPr>
      <w:r>
        <w:t xml:space="preserve">Inventory Number: </w:t>
      </w:r>
      <w:r w:rsidRPr="00993C0D">
        <w:t>83.</w:t>
      </w:r>
      <w:r w:rsidRPr="00524C6D">
        <w:rPr>
          <w:caps/>
        </w:rPr>
        <w:t>aq.</w:t>
      </w:r>
      <w:r w:rsidRPr="00993C0D">
        <w:t>377.456</w:t>
      </w:r>
    </w:p>
    <w:p w14:paraId="0B08AA32" w14:textId="77777777" w:rsidR="006D4EB2" w:rsidRDefault="006D4EB2" w:rsidP="006D4EB2">
      <w:pPr>
        <w:spacing w:line="480" w:lineRule="auto"/>
      </w:pPr>
      <w:r>
        <w:t xml:space="preserve">Dimensions: </w:t>
      </w:r>
      <w:r w:rsidRPr="00993C0D">
        <w:t>L: 9.0; W: 7.6; H: 5.5</w:t>
      </w:r>
    </w:p>
    <w:p w14:paraId="6675FC7B" w14:textId="77777777" w:rsidR="006D4EB2" w:rsidRDefault="006D4EB2" w:rsidP="006D4EB2">
      <w:pPr>
        <w:spacing w:line="480" w:lineRule="auto"/>
      </w:pPr>
      <w:r>
        <w:t xml:space="preserve">Condition and Fabric: </w:t>
      </w:r>
      <w:r w:rsidRPr="00993C0D">
        <w:t>Intact. Clay and slip 7.5YR6/2 pinkish gray.</w:t>
      </w:r>
    </w:p>
    <w:p w14:paraId="5763DCFD" w14:textId="77777777" w:rsidR="006D4EB2" w:rsidRDefault="006D4EB2" w:rsidP="006D4EB2">
      <w:pPr>
        <w:spacing w:line="480" w:lineRule="auto"/>
      </w:pPr>
      <w:r>
        <w:t xml:space="preserve">Description: </w:t>
      </w:r>
      <w:r w:rsidRPr="00993C0D">
        <w:t>Moldmade. Biconvex lamp; pear-shape</w:t>
      </w:r>
      <w:r>
        <w:t xml:space="preserve">d deep body with sloping sides. </w:t>
      </w:r>
      <w:r w:rsidRPr="00993C0D">
        <w:t>Filling-hole in open mouth</w:t>
      </w:r>
      <w:r>
        <w:t xml:space="preserve"> of Bes</w:t>
      </w:r>
      <w:r w:rsidRPr="00993C0D">
        <w:t xml:space="preserve">. Round-tipped nozzle, not distinctly set off from basin, separated from top by </w:t>
      </w:r>
      <w:r>
        <w:t xml:space="preserve">a </w:t>
      </w:r>
      <w:r w:rsidRPr="00993C0D">
        <w:t>curved groove. Poorly defined base.</w:t>
      </w:r>
    </w:p>
    <w:p w14:paraId="2D21BBBD" w14:textId="77777777" w:rsidR="006D4EB2" w:rsidRDefault="006D4EB2" w:rsidP="006D4EB2">
      <w:pPr>
        <w:spacing w:line="480" w:lineRule="auto"/>
      </w:pPr>
      <w:r>
        <w:t>Discus Iconography: M</w:t>
      </w:r>
      <w:r w:rsidRPr="00993C0D">
        <w:t xml:space="preserve">ale face with </w:t>
      </w:r>
      <w:r>
        <w:t>knit</w:t>
      </w:r>
      <w:r w:rsidRPr="00993C0D">
        <w:t xml:space="preserve"> eyebrows, flat nose, and moustache: Bes with </w:t>
      </w:r>
      <w:r>
        <w:t xml:space="preserve">an </w:t>
      </w:r>
      <w:r w:rsidRPr="00993C0D">
        <w:t>angry expression.</w:t>
      </w:r>
    </w:p>
    <w:p w14:paraId="022C15BC" w14:textId="77777777" w:rsidR="006D4EB2" w:rsidRDefault="006D4EB2" w:rsidP="006D4EB2">
      <w:pPr>
        <w:spacing w:line="480" w:lineRule="auto"/>
      </w:pPr>
      <w:r>
        <w:t xml:space="preserve">Type: </w:t>
      </w:r>
      <w:r w:rsidR="00E46B1E">
        <w:t>Frog lamp</w:t>
      </w:r>
    </w:p>
    <w:p w14:paraId="704A7921" w14:textId="77777777" w:rsidR="006D4EB2" w:rsidRDefault="006D4EB2" w:rsidP="006D4EB2">
      <w:pPr>
        <w:spacing w:line="480" w:lineRule="auto"/>
      </w:pPr>
      <w:r>
        <w:t xml:space="preserve">Place of Manufacture or Origin: </w:t>
      </w:r>
      <w:r w:rsidR="00E46B1E">
        <w:t>Syria</w:t>
      </w:r>
    </w:p>
    <w:p w14:paraId="7415CACB" w14:textId="77777777" w:rsidR="006D4EB2" w:rsidRDefault="006D4EB2" w:rsidP="006D4EB2">
      <w:pPr>
        <w:spacing w:line="480" w:lineRule="auto"/>
      </w:pPr>
      <w:r>
        <w:t>Parallels: (N</w:t>
      </w:r>
      <w:r w:rsidRPr="00993C0D">
        <w:t xml:space="preserve">ear) Szentléleky 1969, no. 212; Rosenthal and Sivan 1978, p. 61, no. 248; Bailey BM </w:t>
      </w:r>
      <w:r w:rsidRPr="00524C6D">
        <w:rPr>
          <w:caps/>
        </w:rPr>
        <w:t>iii</w:t>
      </w:r>
      <w:r w:rsidRPr="00993C0D">
        <w:t>, Q 2127, pl. 47, and Q 2162, pl. 49; Mlasowsky 1993, p. 381, no. 369; Djuric 1995, p. 37, no. C 96, different faces but on lamps of rather similar type.</w:t>
      </w:r>
    </w:p>
    <w:p w14:paraId="11E0CBDD" w14:textId="77777777" w:rsidR="00D14985" w:rsidRDefault="00D14985" w:rsidP="00D14985">
      <w:pPr>
        <w:spacing w:line="480" w:lineRule="auto"/>
      </w:pPr>
      <w:r>
        <w:t xml:space="preserve">Provenance: </w:t>
      </w:r>
    </w:p>
    <w:p w14:paraId="0311BC92" w14:textId="77777777" w:rsidR="006D4EB2" w:rsidRDefault="006D4EB2" w:rsidP="006D4EB2">
      <w:pPr>
        <w:spacing w:line="480" w:lineRule="auto"/>
      </w:pPr>
      <w:r>
        <w:t>Bibliography: Unpublished.</w:t>
      </w:r>
    </w:p>
    <w:p w14:paraId="5A7BD307" w14:textId="77777777" w:rsidR="006D4EB2" w:rsidRDefault="006D4EB2" w:rsidP="006D4EB2">
      <w:pPr>
        <w:spacing w:line="480" w:lineRule="auto"/>
      </w:pPr>
      <w:r>
        <w:t xml:space="preserve">Date: </w:t>
      </w:r>
      <w:r w:rsidRPr="00993C0D">
        <w:t xml:space="preserve">Third to fourth century </w:t>
      </w:r>
      <w:r w:rsidRPr="005170AB">
        <w:rPr>
          <w:caps/>
        </w:rPr>
        <w:t>A.D.</w:t>
      </w:r>
      <w:r w:rsidRPr="00524C6D">
        <w:rPr>
          <w:caps/>
        </w:rPr>
        <w:t>(</w:t>
      </w:r>
      <w:r w:rsidR="00E46B1E">
        <w:t>?)</w:t>
      </w:r>
    </w:p>
    <w:p w14:paraId="5B5B90E8" w14:textId="77777777" w:rsidR="006D4EB2" w:rsidRDefault="006D4EB2" w:rsidP="006D4EB2">
      <w:pPr>
        <w:spacing w:line="480" w:lineRule="auto"/>
      </w:pPr>
      <w:r>
        <w:t>Date numeric: 200; 400</w:t>
      </w:r>
    </w:p>
    <w:p w14:paraId="62D2EB32" w14:textId="77777777" w:rsidR="004B23B9" w:rsidRPr="004465AB" w:rsidRDefault="004B23B9" w:rsidP="004B23B9">
      <w:pPr>
        <w:pStyle w:val="Textedelespacerserv2"/>
        <w:numPr>
          <w:ilvl w:val="0"/>
          <w:numId w:val="0"/>
        </w:numPr>
        <w:spacing w:line="480" w:lineRule="auto"/>
        <w:jc w:val="left"/>
        <w:outlineLvl w:val="9"/>
        <w:rPr>
          <w:rFonts w:ascii="Palatino" w:hAnsi="Palatino"/>
        </w:rPr>
      </w:pPr>
    </w:p>
    <w:p w14:paraId="5095D1FA" w14:textId="77777777" w:rsidR="004B23B9" w:rsidRPr="00F876F6" w:rsidRDefault="004B23B9" w:rsidP="004B23B9">
      <w:pPr>
        <w:pStyle w:val="Textedelespacerserv2"/>
        <w:numPr>
          <w:ilvl w:val="0"/>
          <w:numId w:val="0"/>
        </w:numPr>
        <w:spacing w:line="480" w:lineRule="auto"/>
        <w:jc w:val="left"/>
        <w:outlineLvl w:val="9"/>
        <w:rPr>
          <w:rFonts w:ascii="Palatino" w:hAnsi="Palatino"/>
        </w:rPr>
      </w:pPr>
      <w:r w:rsidRPr="00F876F6">
        <w:rPr>
          <w:rFonts w:ascii="Palatino" w:hAnsi="Palatino"/>
        </w:rPr>
        <w:t>———</w:t>
      </w:r>
    </w:p>
    <w:p w14:paraId="1EA5447B" w14:textId="77777777" w:rsidR="004B23B9" w:rsidRDefault="004B23B9" w:rsidP="004B23B9">
      <w:pPr>
        <w:pStyle w:val="Textedelespacerserv2"/>
        <w:numPr>
          <w:ilvl w:val="0"/>
          <w:numId w:val="0"/>
        </w:numPr>
        <w:spacing w:line="480" w:lineRule="auto"/>
        <w:jc w:val="left"/>
        <w:outlineLvl w:val="9"/>
        <w:rPr>
          <w:rFonts w:ascii="Palatino" w:hAnsi="Palatino"/>
        </w:rPr>
      </w:pPr>
    </w:p>
    <w:p w14:paraId="4540E24C" w14:textId="77777777" w:rsidR="000C4F07" w:rsidRDefault="000C4F07" w:rsidP="000C4F07">
      <w:pPr>
        <w:spacing w:line="480" w:lineRule="auto"/>
      </w:pPr>
      <w:r>
        <w:t>Catalogue Number: 510</w:t>
      </w:r>
    </w:p>
    <w:p w14:paraId="65365F9D" w14:textId="77777777" w:rsidR="000C4F07" w:rsidRDefault="000C4F07" w:rsidP="000C4F07">
      <w:pPr>
        <w:spacing w:line="480" w:lineRule="auto"/>
      </w:pPr>
      <w:r>
        <w:t xml:space="preserve">Inventory Number: </w:t>
      </w:r>
      <w:r w:rsidRPr="00993C0D">
        <w:t>83.</w:t>
      </w:r>
      <w:r w:rsidRPr="00524C6D">
        <w:rPr>
          <w:caps/>
        </w:rPr>
        <w:t>aq</w:t>
      </w:r>
      <w:r w:rsidRPr="00993C0D">
        <w:t>.377.523</w:t>
      </w:r>
    </w:p>
    <w:p w14:paraId="71FEFA5A" w14:textId="77777777" w:rsidR="000C4F07" w:rsidRDefault="000C4F07" w:rsidP="000C4F07">
      <w:pPr>
        <w:spacing w:line="480" w:lineRule="auto"/>
      </w:pPr>
      <w:r>
        <w:t xml:space="preserve">Dimensions: </w:t>
      </w:r>
      <w:r w:rsidRPr="00993C0D">
        <w:t>L: 6.0; W: 5.4; H: 5.7</w:t>
      </w:r>
    </w:p>
    <w:p w14:paraId="5DD7333F" w14:textId="77777777" w:rsidR="000C4F07" w:rsidRDefault="000C4F07" w:rsidP="000C4F07">
      <w:pPr>
        <w:spacing w:line="480" w:lineRule="auto"/>
      </w:pPr>
      <w:r>
        <w:t xml:space="preserve">Condition and Fabric: </w:t>
      </w:r>
      <w:r w:rsidRPr="00993C0D">
        <w:t>Intact. Coarse clay 2.5YR5/4 reddish brown, glaze 10R5/4 weak red. One tiny speck of gold mica.</w:t>
      </w:r>
    </w:p>
    <w:p w14:paraId="23D5EF1A" w14:textId="77777777" w:rsidR="000C4F07" w:rsidRDefault="000C4F07" w:rsidP="000C4F07">
      <w:pPr>
        <w:spacing w:line="480" w:lineRule="auto"/>
      </w:pPr>
      <w:r>
        <w:t xml:space="preserve">Description: </w:t>
      </w:r>
      <w:r w:rsidRPr="00993C0D">
        <w:t xml:space="preserve">Wheelmade. Miniature lamp. Rounded globular body tapering upward to neck with </w:t>
      </w:r>
      <w:r>
        <w:t xml:space="preserve">a </w:t>
      </w:r>
      <w:r w:rsidRPr="00993C0D">
        <w:t>splayed rim. Ring handle with deep median groove. On one side, extending nearly the entire height of the vessel, is a broad scooplike hand-modeled attachment; fire-blackened wick-hole at bottom, six smaller holes above. Flat raised circular base.</w:t>
      </w:r>
    </w:p>
    <w:p w14:paraId="61426B8B" w14:textId="10F44D5F" w:rsidR="000C4F07" w:rsidRDefault="000C4F07" w:rsidP="000C4F07">
      <w:pPr>
        <w:spacing w:line="480" w:lineRule="auto"/>
      </w:pPr>
      <w:r>
        <w:t xml:space="preserve">Discus Iconography: </w:t>
      </w:r>
    </w:p>
    <w:p w14:paraId="4C24AF0D" w14:textId="77777777" w:rsidR="000C4F07" w:rsidRDefault="000C4F07" w:rsidP="000C4F07">
      <w:pPr>
        <w:spacing w:line="480" w:lineRule="auto"/>
      </w:pPr>
      <w:r>
        <w:t xml:space="preserve">Type: </w:t>
      </w:r>
      <w:r w:rsidRPr="00993C0D">
        <w:t>Ju</w:t>
      </w:r>
      <w:r w:rsidR="00E46B1E">
        <w:t>g lamp</w:t>
      </w:r>
    </w:p>
    <w:p w14:paraId="365C73B8" w14:textId="77777777" w:rsidR="000C4F07" w:rsidRDefault="000C4F07" w:rsidP="000C4F07">
      <w:pPr>
        <w:spacing w:line="480" w:lineRule="auto"/>
      </w:pPr>
      <w:r>
        <w:t xml:space="preserve">Place of Manufacture or Origin: </w:t>
      </w:r>
      <w:r w:rsidR="00E46B1E">
        <w:t>Egypt</w:t>
      </w:r>
    </w:p>
    <w:p w14:paraId="13D02633" w14:textId="77777777" w:rsidR="000C4F07" w:rsidRDefault="000C4F07" w:rsidP="000C4F07">
      <w:pPr>
        <w:spacing w:line="480" w:lineRule="auto"/>
      </w:pPr>
      <w:r>
        <w:t xml:space="preserve">Parallels: </w:t>
      </w:r>
      <w:r w:rsidRPr="00993C0D">
        <w:t>Petrie 1905,</w:t>
      </w:r>
      <w:r w:rsidR="00FB400B">
        <w:t>4</w:t>
      </w:r>
      <w:r w:rsidRPr="00993C0D">
        <w:t xml:space="preserve"> nos. 67–68, pl. 69; Szentléleky 1969, no. 257; Bailey BM </w:t>
      </w:r>
      <w:r w:rsidRPr="00524C6D">
        <w:rPr>
          <w:caps/>
        </w:rPr>
        <w:t>i</w:t>
      </w:r>
      <w:r w:rsidRPr="00993C0D">
        <w:t>, Q 530–Q 532, pl. 106; Michelucci 1975, pp. 25–26, nos. 34–35, pls. 3 and 29; Cahn-Klaiber 1977, p. 134, no. 79, pl. 4; Gualandi Genito 1977, no. 97, pl. 7; Shier 1978, no. A 3.1, pl. 1; Hayes 1980, p. 12, no. 43, pl. 5; Mlasowsky 1993, p. 25, no. 15.</w:t>
      </w:r>
    </w:p>
    <w:p w14:paraId="77F99BB3" w14:textId="77777777" w:rsidR="00D14985" w:rsidRDefault="00D14985" w:rsidP="00D14985">
      <w:pPr>
        <w:spacing w:line="480" w:lineRule="auto"/>
      </w:pPr>
      <w:r>
        <w:t xml:space="preserve">Provenance: </w:t>
      </w:r>
    </w:p>
    <w:p w14:paraId="33562987" w14:textId="77777777" w:rsidR="000C4F07" w:rsidRDefault="000C4F07" w:rsidP="000C4F07">
      <w:pPr>
        <w:spacing w:line="480" w:lineRule="auto"/>
      </w:pPr>
      <w:r>
        <w:t>Bibliography: Unpublished.</w:t>
      </w:r>
    </w:p>
    <w:p w14:paraId="0B83DFF6" w14:textId="77777777" w:rsidR="000C4F07" w:rsidRDefault="000C4F07" w:rsidP="000C4F07">
      <w:pPr>
        <w:spacing w:line="480" w:lineRule="auto"/>
      </w:pPr>
      <w:r>
        <w:t xml:space="preserve">Date: </w:t>
      </w:r>
      <w:r w:rsidRPr="00993C0D">
        <w:t>Probably third century</w:t>
      </w:r>
      <w:r w:rsidRPr="00524C6D">
        <w:rPr>
          <w:caps/>
        </w:rPr>
        <w:t xml:space="preserve"> </w:t>
      </w:r>
      <w:r w:rsidRPr="005170AB">
        <w:rPr>
          <w:caps/>
        </w:rPr>
        <w:t>B.C.</w:t>
      </w:r>
      <w:r w:rsidRPr="00524C6D">
        <w:rPr>
          <w:caps/>
        </w:rPr>
        <w:t xml:space="preserve"> </w:t>
      </w:r>
      <w:r w:rsidR="00E46B1E">
        <w:t>(Bailey)</w:t>
      </w:r>
    </w:p>
    <w:p w14:paraId="5D339185" w14:textId="77777777" w:rsidR="000C4F07" w:rsidRDefault="000C4F07" w:rsidP="000C4F07">
      <w:pPr>
        <w:spacing w:line="480" w:lineRule="auto"/>
      </w:pPr>
      <w:r>
        <w:t>Date numeric: 200; 300</w:t>
      </w:r>
    </w:p>
    <w:p w14:paraId="1E627B27"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431B46DB" w14:textId="77777777" w:rsidR="004B23B9" w:rsidRPr="000E4153" w:rsidRDefault="004B23B9" w:rsidP="004B23B9">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087A2889" w14:textId="77777777" w:rsidR="004B23B9" w:rsidRDefault="004B23B9" w:rsidP="004B23B9">
      <w:pPr>
        <w:pStyle w:val="Textedelespacerserv2"/>
        <w:numPr>
          <w:ilvl w:val="0"/>
          <w:numId w:val="0"/>
        </w:numPr>
        <w:spacing w:line="480" w:lineRule="auto"/>
        <w:jc w:val="left"/>
        <w:outlineLvl w:val="9"/>
        <w:rPr>
          <w:rFonts w:ascii="Palatino" w:hAnsi="Palatino"/>
        </w:rPr>
      </w:pPr>
    </w:p>
    <w:p w14:paraId="5171D59A" w14:textId="77777777" w:rsidR="00D81453" w:rsidRDefault="00D81453" w:rsidP="00D81453">
      <w:pPr>
        <w:spacing w:line="480" w:lineRule="auto"/>
      </w:pPr>
      <w:r>
        <w:t>Catalogue Number: 511</w:t>
      </w:r>
    </w:p>
    <w:p w14:paraId="171C59E0" w14:textId="77777777" w:rsidR="00D81453" w:rsidRDefault="00D81453" w:rsidP="00D81453">
      <w:pPr>
        <w:spacing w:line="480" w:lineRule="auto"/>
      </w:pPr>
      <w:r>
        <w:t xml:space="preserve">Inventory Number: </w:t>
      </w:r>
      <w:r w:rsidRPr="00993C0D">
        <w:t>83.</w:t>
      </w:r>
      <w:r w:rsidRPr="00524C6D">
        <w:rPr>
          <w:caps/>
        </w:rPr>
        <w:t>aq.</w:t>
      </w:r>
      <w:r w:rsidRPr="00993C0D">
        <w:t>377.257</w:t>
      </w:r>
    </w:p>
    <w:p w14:paraId="35B0B38D" w14:textId="77777777" w:rsidR="00D81453" w:rsidRDefault="00D81453" w:rsidP="00D81453">
      <w:pPr>
        <w:spacing w:line="480" w:lineRule="auto"/>
      </w:pPr>
      <w:r>
        <w:t xml:space="preserve">Dimensions: </w:t>
      </w:r>
      <w:r w:rsidRPr="00993C0D">
        <w:t>L: 8.7; W: 5.8; H: 2.3</w:t>
      </w:r>
    </w:p>
    <w:p w14:paraId="56E50582" w14:textId="77777777" w:rsidR="00D81453" w:rsidRDefault="00D81453" w:rsidP="00D81453">
      <w:pPr>
        <w:spacing w:line="480" w:lineRule="auto"/>
      </w:pPr>
      <w:r>
        <w:t xml:space="preserve">Condition and Fabric: </w:t>
      </w:r>
      <w:r w:rsidRPr="00993C0D">
        <w:t>Intact. Clay and glaze 5YR6/6–5/6 reddish yellow to yellowish red.</w:t>
      </w:r>
    </w:p>
    <w:p w14:paraId="2B112B89" w14:textId="77777777" w:rsidR="00D81453" w:rsidRDefault="00D81453" w:rsidP="00D81453">
      <w:pPr>
        <w:spacing w:line="480" w:lineRule="auto"/>
      </w:pPr>
      <w:r>
        <w:t xml:space="preserve">Description: </w:t>
      </w:r>
      <w:r w:rsidRPr="00993C0D">
        <w:t xml:space="preserve">Moldmade. Small solid conical handle. Biconvex body. Outward-sloping continuous shoulder with fourteen large globules and a small upside-down vessel filled with fruit or berries facing the wick-hole; shoulder demarcated by </w:t>
      </w:r>
      <w:r>
        <w:t xml:space="preserve">an </w:t>
      </w:r>
      <w:r w:rsidRPr="00993C0D">
        <w:t xml:space="preserve">outer narrow ridge and </w:t>
      </w:r>
      <w:r>
        <w:t xml:space="preserve">a </w:t>
      </w:r>
      <w:r w:rsidRPr="00993C0D">
        <w:t xml:space="preserve">raised ring surrounding </w:t>
      </w:r>
      <w:r>
        <w:t xml:space="preserve">a </w:t>
      </w:r>
      <w:r w:rsidRPr="00993C0D">
        <w:t xml:space="preserve">large lipped filling-hole. Nearly triangular nozzle with curved end flanked by two volutes linked by two slightly curved ridges above wick-hole; </w:t>
      </w:r>
      <w:r>
        <w:t xml:space="preserve">underside </w:t>
      </w:r>
      <w:r w:rsidRPr="00993C0D">
        <w:t xml:space="preserve">marked by </w:t>
      </w:r>
      <w:r>
        <w:t xml:space="preserve">a </w:t>
      </w:r>
      <w:r w:rsidRPr="00993C0D">
        <w:t>V-shaped relief line joining upper ends of volutes. Flat slightly raised circular base.</w:t>
      </w:r>
    </w:p>
    <w:p w14:paraId="4CC00268" w14:textId="0748F548" w:rsidR="00D81453" w:rsidRDefault="00D81453" w:rsidP="00D81453">
      <w:pPr>
        <w:spacing w:line="480" w:lineRule="auto"/>
      </w:pPr>
      <w:r>
        <w:t xml:space="preserve">Discus Iconography: </w:t>
      </w:r>
    </w:p>
    <w:p w14:paraId="7D292F3D" w14:textId="77777777" w:rsidR="00D81453" w:rsidRDefault="00D81453" w:rsidP="00D81453">
      <w:pPr>
        <w:spacing w:line="480" w:lineRule="auto"/>
      </w:pPr>
      <w:r>
        <w:t xml:space="preserve">Type: </w:t>
      </w:r>
      <w:r w:rsidRPr="00993C0D">
        <w:t>“Daro</w:t>
      </w:r>
      <w:r w:rsidR="00FE4C97">
        <w:t>ma” lamp; Kennedy 7; Da Costa 5</w:t>
      </w:r>
    </w:p>
    <w:p w14:paraId="300620BC" w14:textId="77777777" w:rsidR="00D81453" w:rsidRDefault="00D81453" w:rsidP="00D81453">
      <w:pPr>
        <w:spacing w:line="480" w:lineRule="auto"/>
      </w:pPr>
      <w:r>
        <w:t xml:space="preserve">Place of Manufacture or Origin: </w:t>
      </w:r>
      <w:r w:rsidR="00FE4C97">
        <w:t>Asia Minor</w:t>
      </w:r>
    </w:p>
    <w:p w14:paraId="7622A396" w14:textId="77777777" w:rsidR="00D81453" w:rsidRDefault="00D81453" w:rsidP="00D81453">
      <w:pPr>
        <w:spacing w:line="480" w:lineRule="auto"/>
      </w:pPr>
      <w:r>
        <w:t>Parallels: (C</w:t>
      </w:r>
      <w:r w:rsidRPr="00993C0D">
        <w:t>lose) Baur 1947, no. 44 (</w:t>
      </w:r>
      <w:r w:rsidR="00FB400B">
        <w:t>{{loc_0000:</w:t>
      </w:r>
      <w:r w:rsidRPr="00993C0D">
        <w:t>Dura Europos</w:t>
      </w:r>
      <w:r w:rsidR="00FB400B">
        <w:t>}}</w:t>
      </w:r>
      <w:r w:rsidRPr="00993C0D">
        <w:t>); Crowfoot 1957, p. 368, no. 3, fig. 86, and p. 372, no. 3, fig. 88 (</w:t>
      </w:r>
      <w:r w:rsidR="00FB400B">
        <w:t>{{loc_0000:</w:t>
      </w:r>
      <w:r w:rsidRPr="00993C0D">
        <w:t>Samaria/Sebaste</w:t>
      </w:r>
      <w:r w:rsidR="00FB400B">
        <w:t>}}</w:t>
      </w:r>
      <w:r w:rsidRPr="00993C0D">
        <w:t>); Kennedy 1963, nos. 516 and 518, pl. 23 (Palestine); Sussman 1972, no. 5; Fellman 1975, nos. 2–6, fig. 1, pl. 3 (</w:t>
      </w:r>
      <w:r w:rsidR="00FB400B">
        <w:t>{{loc_0000:</w:t>
      </w:r>
      <w:r w:rsidRPr="00993C0D">
        <w:t>Palmyra</w:t>
      </w:r>
      <w:r w:rsidR="00FB400B">
        <w:t>}}</w:t>
      </w:r>
      <w:r w:rsidRPr="00993C0D">
        <w:t xml:space="preserve">); Michalowski 1977, p. 173, no. 113, and p. 174, nos. 114–21 (Palmyra); Rosenthal and Sivan 1978, p. 83, nos. 335–40, and p. 84, nos. 343–45 (from Palestine); Adler 2004, pp. 33–58, section 3.3, Daroma lamps, pp. 59–63, section 3.4, nos. 353–84, lamps from </w:t>
      </w:r>
      <w:r w:rsidR="00FB400B">
        <w:t>{{loc_0000:</w:t>
      </w:r>
      <w:r w:rsidRPr="00993C0D">
        <w:t>Jerash (near).</w:t>
      </w:r>
    </w:p>
    <w:p w14:paraId="3DD707A1" w14:textId="77777777" w:rsidR="00D14985" w:rsidRDefault="00D14985" w:rsidP="00D14985">
      <w:pPr>
        <w:spacing w:line="480" w:lineRule="auto"/>
      </w:pPr>
      <w:r>
        <w:t xml:space="preserve">Provenance: </w:t>
      </w:r>
    </w:p>
    <w:p w14:paraId="29EAA2C9" w14:textId="77777777" w:rsidR="00D81453" w:rsidRDefault="00D81453" w:rsidP="00D81453">
      <w:pPr>
        <w:spacing w:line="480" w:lineRule="auto"/>
      </w:pPr>
      <w:r>
        <w:t>Bibliography: Unpublished.</w:t>
      </w:r>
    </w:p>
    <w:p w14:paraId="2973C513" w14:textId="6AD4B87A" w:rsidR="00D81453" w:rsidRDefault="00A50BDB" w:rsidP="00D81453">
      <w:pPr>
        <w:spacing w:line="480" w:lineRule="auto"/>
      </w:pPr>
      <w:r>
        <w:t>Date: Late</w:t>
      </w:r>
      <w:r w:rsidR="00D81453" w:rsidRPr="00993C0D">
        <w:t xml:space="preserve"> first to second century</w:t>
      </w:r>
      <w:r w:rsidR="00D81453" w:rsidRPr="00524C6D">
        <w:rPr>
          <w:caps/>
        </w:rPr>
        <w:t xml:space="preserve"> </w:t>
      </w:r>
      <w:r w:rsidR="00D81453" w:rsidRPr="005170AB">
        <w:rPr>
          <w:caps/>
        </w:rPr>
        <w:t>A.D.</w:t>
      </w:r>
    </w:p>
    <w:p w14:paraId="595C2B63" w14:textId="77777777" w:rsidR="00D81453" w:rsidRDefault="00D81453" w:rsidP="00D81453">
      <w:pPr>
        <w:spacing w:line="480" w:lineRule="auto"/>
      </w:pPr>
      <w:r>
        <w:t>Date numeric: 75; 125</w:t>
      </w:r>
    </w:p>
    <w:p w14:paraId="3FF96BBA"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5EA69496" w14:textId="77777777" w:rsidR="004B23B9" w:rsidRPr="000E4153" w:rsidRDefault="004B23B9" w:rsidP="004B23B9">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379F2C6A" w14:textId="77777777" w:rsidR="004B23B9" w:rsidRDefault="004B23B9" w:rsidP="004B23B9">
      <w:pPr>
        <w:pStyle w:val="Textedelespacerserv2"/>
        <w:numPr>
          <w:ilvl w:val="0"/>
          <w:numId w:val="0"/>
        </w:numPr>
        <w:spacing w:line="480" w:lineRule="auto"/>
        <w:jc w:val="left"/>
        <w:outlineLvl w:val="9"/>
        <w:rPr>
          <w:rFonts w:ascii="Palatino" w:hAnsi="Palatino"/>
        </w:rPr>
      </w:pPr>
    </w:p>
    <w:p w14:paraId="7077A3E4" w14:textId="77777777" w:rsidR="00FF3243" w:rsidRDefault="00FF3243" w:rsidP="00FF3243">
      <w:pPr>
        <w:spacing w:line="480" w:lineRule="auto"/>
      </w:pPr>
      <w:r>
        <w:t>Catalogue Number: 512</w:t>
      </w:r>
    </w:p>
    <w:p w14:paraId="38D74350" w14:textId="77777777" w:rsidR="00FF3243" w:rsidRDefault="00FF3243" w:rsidP="00FF3243">
      <w:pPr>
        <w:spacing w:line="480" w:lineRule="auto"/>
      </w:pPr>
      <w:r>
        <w:t xml:space="preserve">Inventory Number: </w:t>
      </w:r>
      <w:r w:rsidRPr="00993C0D">
        <w:t>83.</w:t>
      </w:r>
      <w:r w:rsidRPr="00524C6D">
        <w:rPr>
          <w:caps/>
        </w:rPr>
        <w:t>aq.</w:t>
      </w:r>
      <w:r w:rsidRPr="00993C0D">
        <w:t>377.553</w:t>
      </w:r>
    </w:p>
    <w:p w14:paraId="353E13AD" w14:textId="77777777" w:rsidR="00FF3243" w:rsidRDefault="00FF3243" w:rsidP="00FF3243">
      <w:pPr>
        <w:spacing w:line="480" w:lineRule="auto"/>
      </w:pPr>
      <w:r>
        <w:t xml:space="preserve">Dimensions: </w:t>
      </w:r>
      <w:r w:rsidRPr="00993C0D">
        <w:t>L: 8.6; W: 6.2; H: 2.4</w:t>
      </w:r>
    </w:p>
    <w:p w14:paraId="2985B5DB" w14:textId="77777777" w:rsidR="00FF3243" w:rsidRDefault="00FF3243" w:rsidP="00FF3243">
      <w:pPr>
        <w:spacing w:line="480" w:lineRule="auto"/>
      </w:pPr>
      <w:r>
        <w:t xml:space="preserve">Condition and Fabric: </w:t>
      </w:r>
      <w:r w:rsidRPr="00993C0D">
        <w:t>Intact. Clay 5YR7/6 reddish yellow, slip 2.5YR6/6 light red.</w:t>
      </w:r>
    </w:p>
    <w:p w14:paraId="099E5C84" w14:textId="77777777" w:rsidR="00FF3243" w:rsidRDefault="00FF3243" w:rsidP="00FF3243">
      <w:pPr>
        <w:spacing w:line="480" w:lineRule="auto"/>
      </w:pPr>
      <w:r>
        <w:t xml:space="preserve">Description: </w:t>
      </w:r>
      <w:r w:rsidRPr="00993C0D">
        <w:t xml:space="preserve">Moldmade. Biconvex shallow body. Large inward-sloping raised ring separating shoulder from slightly concave discus; three relief motifs impressed on </w:t>
      </w:r>
      <w:r>
        <w:t xml:space="preserve">the </w:t>
      </w:r>
      <w:r w:rsidRPr="00993C0D">
        <w:t xml:space="preserve">upper part of </w:t>
      </w:r>
      <w:r>
        <w:t xml:space="preserve">the </w:t>
      </w:r>
      <w:r w:rsidRPr="00993C0D">
        <w:t xml:space="preserve">wide shoulder: two dolphins separated by </w:t>
      </w:r>
      <w:r>
        <w:t xml:space="preserve">a </w:t>
      </w:r>
      <w:r w:rsidRPr="00993C0D">
        <w:t>rosette. Central filling-hole.</w:t>
      </w:r>
      <w:r w:rsidRPr="00993C0D" w:rsidDel="00DA227D">
        <w:t xml:space="preserve"> </w:t>
      </w:r>
      <w:r>
        <w:t>The b</w:t>
      </w:r>
      <w:r w:rsidRPr="00993C0D">
        <w:t xml:space="preserve">road triangular-tipped nozzle has </w:t>
      </w:r>
      <w:r>
        <w:t xml:space="preserve">a </w:t>
      </w:r>
      <w:r w:rsidRPr="00993C0D">
        <w:t>flat-topped area with beveled sides, ending in two small volutes close to discus ring. Two concentric raised base-rings.</w:t>
      </w:r>
    </w:p>
    <w:p w14:paraId="1B4FF225" w14:textId="77777777" w:rsidR="00FF3243" w:rsidRDefault="00FF3243" w:rsidP="00FF3243">
      <w:pPr>
        <w:spacing w:line="480" w:lineRule="auto"/>
      </w:pPr>
      <w:r>
        <w:t>Discus Iconography: Plain discus.</w:t>
      </w:r>
    </w:p>
    <w:p w14:paraId="65094623" w14:textId="77777777" w:rsidR="00FF3243" w:rsidRDefault="00FF3243" w:rsidP="00FF3243">
      <w:pPr>
        <w:spacing w:line="480" w:lineRule="auto"/>
      </w:pPr>
      <w:r>
        <w:t xml:space="preserve">Type: </w:t>
      </w:r>
      <w:r w:rsidRPr="00993C0D">
        <w:t xml:space="preserve">Type not recorded, near Loeschcke </w:t>
      </w:r>
      <w:r w:rsidRPr="00524C6D">
        <w:rPr>
          <w:caps/>
        </w:rPr>
        <w:t>ii</w:t>
      </w:r>
    </w:p>
    <w:p w14:paraId="2FD49E9B" w14:textId="51EE4FF8" w:rsidR="00FF3243" w:rsidRDefault="00FF3243" w:rsidP="00FF3243">
      <w:pPr>
        <w:spacing w:line="480" w:lineRule="auto"/>
      </w:pPr>
      <w:r>
        <w:t>Place of Manufacture or Origin:</w:t>
      </w:r>
      <w:r w:rsidR="00FE4C97">
        <w:t xml:space="preserve"> Unknown</w:t>
      </w:r>
    </w:p>
    <w:p w14:paraId="0AD57DBF" w14:textId="77777777" w:rsidR="00FF3243" w:rsidRDefault="00FF3243" w:rsidP="00FF3243">
      <w:pPr>
        <w:spacing w:line="480" w:lineRule="auto"/>
      </w:pPr>
      <w:r>
        <w:t>Parallels: None found;</w:t>
      </w:r>
      <w:r w:rsidRPr="00993C0D">
        <w:t xml:space="preserve"> (close) Bailey BM </w:t>
      </w:r>
      <w:r w:rsidRPr="00524C6D">
        <w:rPr>
          <w:caps/>
        </w:rPr>
        <w:t>iii</w:t>
      </w:r>
      <w:r w:rsidRPr="00993C0D">
        <w:t xml:space="preserve">, Q 2297, pl. 57, with two rosettes on shoulder and </w:t>
      </w:r>
      <w:r w:rsidRPr="00993C0D">
        <w:rPr>
          <w:i/>
        </w:rPr>
        <w:t>planta pedis (</w:t>
      </w:r>
      <w:r w:rsidRPr="00993C0D">
        <w:t xml:space="preserve">from the Levant); Djuric 1995, nos. C 167–C 168 and C 174; Rey-Coquais 1964, nos. 21–22, pl. 7 (all from Lebanon and Syria); form related to Zanoni et al. 1996, p. 331, figs. 903 and 928, “nabatäische Lampe,” Negev type </w:t>
      </w:r>
      <w:r w:rsidRPr="00524C6D">
        <w:rPr>
          <w:caps/>
        </w:rPr>
        <w:t>1</w:t>
      </w:r>
      <w:r w:rsidRPr="00993C0D">
        <w:t xml:space="preserve">a, no. 7; or to Grawehr type E.3 = Negev type 1c, dated first century </w:t>
      </w:r>
      <w:r w:rsidRPr="005170AB">
        <w:rPr>
          <w:caps/>
        </w:rPr>
        <w:t>A.D.</w:t>
      </w:r>
      <w:r w:rsidRPr="00524C6D">
        <w:rPr>
          <w:caps/>
        </w:rPr>
        <w:t>;</w:t>
      </w:r>
      <w:r w:rsidRPr="00993C0D">
        <w:t xml:space="preserve"> see Grawehr 2006, nos. 154–59 (</w:t>
      </w:r>
      <w:r w:rsidR="00FB400B">
        <w:t>{{loc_0000:</w:t>
      </w:r>
      <w:r w:rsidRPr="00993C0D">
        <w:t>Petra</w:t>
      </w:r>
      <w:r w:rsidR="00FB400B">
        <w:t>}}</w:t>
      </w:r>
      <w:r w:rsidRPr="00993C0D">
        <w:t>) and fig. 17.</w:t>
      </w:r>
    </w:p>
    <w:p w14:paraId="7D4C9103" w14:textId="77777777" w:rsidR="00D14985" w:rsidRDefault="00D14985" w:rsidP="00D14985">
      <w:pPr>
        <w:spacing w:line="480" w:lineRule="auto"/>
      </w:pPr>
      <w:r>
        <w:t xml:space="preserve">Provenance: </w:t>
      </w:r>
    </w:p>
    <w:p w14:paraId="3B45CF45" w14:textId="77777777" w:rsidR="00FF3243" w:rsidRDefault="00FF3243" w:rsidP="00FF3243">
      <w:pPr>
        <w:spacing w:line="480" w:lineRule="auto"/>
      </w:pPr>
      <w:r>
        <w:t>Bibliography: Unpublished.</w:t>
      </w:r>
    </w:p>
    <w:p w14:paraId="002D5D77" w14:textId="77777777" w:rsidR="00FF3243" w:rsidRDefault="00FF3243" w:rsidP="00FF3243">
      <w:pPr>
        <w:spacing w:line="480" w:lineRule="auto"/>
      </w:pPr>
      <w:r>
        <w:t xml:space="preserve">Date: </w:t>
      </w:r>
      <w:r w:rsidR="00FE4C97">
        <w:t>Neronian to Trajanic</w:t>
      </w:r>
    </w:p>
    <w:p w14:paraId="67675813" w14:textId="77777777" w:rsidR="00FF3243" w:rsidRDefault="00FF3243" w:rsidP="00FF3243">
      <w:pPr>
        <w:spacing w:line="480" w:lineRule="auto"/>
      </w:pPr>
      <w:r>
        <w:t xml:space="preserve">Date numeric: </w:t>
      </w:r>
      <w:r w:rsidR="001C6638">
        <w:t>54; 117</w:t>
      </w:r>
    </w:p>
    <w:p w14:paraId="02AAB370"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69B28C14" w14:textId="77777777" w:rsidR="004B23B9" w:rsidRPr="000E4153" w:rsidRDefault="004B23B9" w:rsidP="004B23B9">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01B4C48C" w14:textId="77777777" w:rsidR="004B23B9" w:rsidRDefault="004B23B9" w:rsidP="004B23B9">
      <w:pPr>
        <w:pStyle w:val="Textedelespacerserv2"/>
        <w:numPr>
          <w:ilvl w:val="0"/>
          <w:numId w:val="0"/>
        </w:numPr>
        <w:spacing w:line="480" w:lineRule="auto"/>
        <w:jc w:val="left"/>
        <w:outlineLvl w:val="9"/>
        <w:rPr>
          <w:rFonts w:ascii="Palatino" w:hAnsi="Palatino"/>
        </w:rPr>
      </w:pPr>
    </w:p>
    <w:p w14:paraId="0EE4DAD8" w14:textId="77777777" w:rsidR="001977F9" w:rsidRDefault="001977F9" w:rsidP="001977F9">
      <w:pPr>
        <w:spacing w:line="480" w:lineRule="auto"/>
      </w:pPr>
      <w:r>
        <w:t>Catalogue Number: 513</w:t>
      </w:r>
    </w:p>
    <w:p w14:paraId="7CAC5BD8" w14:textId="77777777" w:rsidR="001977F9" w:rsidRDefault="001977F9" w:rsidP="001977F9">
      <w:pPr>
        <w:spacing w:line="480" w:lineRule="auto"/>
      </w:pPr>
      <w:r>
        <w:t xml:space="preserve">Inventory Number: </w:t>
      </w:r>
      <w:r w:rsidRPr="00993C0D">
        <w:t>83.</w:t>
      </w:r>
      <w:r w:rsidRPr="00524C6D">
        <w:rPr>
          <w:caps/>
        </w:rPr>
        <w:t>aq.</w:t>
      </w:r>
      <w:r w:rsidRPr="00993C0D">
        <w:t>377.127</w:t>
      </w:r>
    </w:p>
    <w:p w14:paraId="7B4C7A55" w14:textId="77777777" w:rsidR="001977F9" w:rsidRDefault="001977F9" w:rsidP="001977F9">
      <w:pPr>
        <w:spacing w:line="480" w:lineRule="auto"/>
      </w:pPr>
      <w:r>
        <w:t xml:space="preserve">Dimensions: </w:t>
      </w:r>
      <w:r w:rsidRPr="00993C0D">
        <w:t>L: 9.1; W: 6.5; H: 2.6</w:t>
      </w:r>
    </w:p>
    <w:p w14:paraId="3FFDFB4D" w14:textId="77777777" w:rsidR="001977F9" w:rsidRDefault="001977F9" w:rsidP="001977F9">
      <w:pPr>
        <w:spacing w:line="480" w:lineRule="auto"/>
      </w:pPr>
      <w:r>
        <w:t xml:space="preserve">Condition and Fabric: </w:t>
      </w:r>
      <w:r w:rsidRPr="00993C0D">
        <w:t>Intact. Clay 2.5YR6/6 light red, slip 2.5YR5/8 red.</w:t>
      </w:r>
    </w:p>
    <w:p w14:paraId="0D9E8C85" w14:textId="77777777" w:rsidR="001977F9" w:rsidRDefault="001977F9" w:rsidP="001977F9">
      <w:pPr>
        <w:spacing w:line="480" w:lineRule="auto"/>
      </w:pPr>
      <w:r>
        <w:t xml:space="preserve">Description: </w:t>
      </w:r>
      <w:r w:rsidRPr="00993C0D">
        <w:t xml:space="preserve">Moldmade. Ring handle. Deep horseshoe-shaped body. Outward-sloping shoulder with </w:t>
      </w:r>
      <w:r>
        <w:t xml:space="preserve">a </w:t>
      </w:r>
      <w:r w:rsidRPr="00993C0D">
        <w:t xml:space="preserve">row of small incised circles, separated from discus by </w:t>
      </w:r>
      <w:r>
        <w:t xml:space="preserve">a </w:t>
      </w:r>
      <w:r w:rsidRPr="00993C0D">
        <w:t>ridge marked off by</w:t>
      </w:r>
      <w:r>
        <w:t xml:space="preserve"> two grooves. F</w:t>
      </w:r>
      <w:r w:rsidRPr="00993C0D">
        <w:t xml:space="preserve">lat-bottomed discus with sloping sides. Central filling-hole. Long triangular nozzle, well detached from </w:t>
      </w:r>
      <w:r>
        <w:t xml:space="preserve">the </w:t>
      </w:r>
      <w:r w:rsidRPr="00993C0D">
        <w:t xml:space="preserve">lamp body, flanked, on </w:t>
      </w:r>
      <w:r>
        <w:t xml:space="preserve">its </w:t>
      </w:r>
      <w:r w:rsidRPr="00993C0D">
        <w:t xml:space="preserve">top part, by two volutes with a row of the same small circles as </w:t>
      </w:r>
      <w:r>
        <w:t xml:space="preserve">on </w:t>
      </w:r>
      <w:r w:rsidRPr="00993C0D">
        <w:t xml:space="preserve">shoulder. Flat base with two semicircular depressions, each flanked by two small stamped circles. Plain </w:t>
      </w:r>
      <w:r w:rsidRPr="00993C0D">
        <w:rPr>
          <w:i/>
        </w:rPr>
        <w:t>planta pedis.</w:t>
      </w:r>
    </w:p>
    <w:p w14:paraId="1681921A" w14:textId="77777777" w:rsidR="001977F9" w:rsidRDefault="001977F9" w:rsidP="001977F9">
      <w:pPr>
        <w:spacing w:line="480" w:lineRule="auto"/>
      </w:pPr>
      <w:r>
        <w:t>Discus Iconography: Plain discus.</w:t>
      </w:r>
    </w:p>
    <w:p w14:paraId="03CEA360" w14:textId="77777777" w:rsidR="001977F9" w:rsidRDefault="001977F9" w:rsidP="001977F9">
      <w:pPr>
        <w:spacing w:line="480" w:lineRule="auto"/>
      </w:pPr>
      <w:r>
        <w:t xml:space="preserve">Type: </w:t>
      </w:r>
      <w:r w:rsidR="00FE4C97">
        <w:t>Type not recorded</w:t>
      </w:r>
    </w:p>
    <w:p w14:paraId="295E48A2" w14:textId="77777777" w:rsidR="001977F9" w:rsidRDefault="001977F9" w:rsidP="001977F9">
      <w:pPr>
        <w:spacing w:line="480" w:lineRule="auto"/>
      </w:pPr>
      <w:r>
        <w:t xml:space="preserve">Place of Manufacture or Origin: </w:t>
      </w:r>
      <w:r w:rsidR="00FE4C97">
        <w:t>Anatolia</w:t>
      </w:r>
    </w:p>
    <w:p w14:paraId="21152F84" w14:textId="77777777" w:rsidR="001977F9" w:rsidRDefault="001977F9" w:rsidP="001977F9">
      <w:pPr>
        <w:spacing w:line="480" w:lineRule="auto"/>
      </w:pPr>
      <w:r>
        <w:t xml:space="preserve">Parallels: </w:t>
      </w:r>
      <w:r w:rsidRPr="00993C0D">
        <w:t>None found.</w:t>
      </w:r>
    </w:p>
    <w:p w14:paraId="7D642502" w14:textId="77777777" w:rsidR="00D14985" w:rsidRDefault="00D14985" w:rsidP="00D14985">
      <w:pPr>
        <w:spacing w:line="480" w:lineRule="auto"/>
      </w:pPr>
      <w:r>
        <w:t xml:space="preserve">Provenance: </w:t>
      </w:r>
    </w:p>
    <w:p w14:paraId="44CCAB6D" w14:textId="77777777" w:rsidR="001977F9" w:rsidRDefault="001977F9" w:rsidP="001977F9">
      <w:pPr>
        <w:spacing w:line="480" w:lineRule="auto"/>
      </w:pPr>
      <w:r>
        <w:t>Bibliography: Unpublished.</w:t>
      </w:r>
    </w:p>
    <w:p w14:paraId="7AD95195" w14:textId="77777777" w:rsidR="001977F9" w:rsidRDefault="001977F9" w:rsidP="001977F9">
      <w:pPr>
        <w:spacing w:line="480" w:lineRule="auto"/>
      </w:pPr>
      <w:r>
        <w:t xml:space="preserve">Date: </w:t>
      </w:r>
      <w:r w:rsidRPr="00993C0D">
        <w:t>First to second century</w:t>
      </w:r>
      <w:r w:rsidRPr="00524C6D">
        <w:rPr>
          <w:caps/>
        </w:rPr>
        <w:t xml:space="preserve"> </w:t>
      </w:r>
      <w:r w:rsidRPr="005170AB">
        <w:rPr>
          <w:caps/>
        </w:rPr>
        <w:t>A.D.</w:t>
      </w:r>
      <w:r w:rsidRPr="00524C6D">
        <w:rPr>
          <w:caps/>
        </w:rPr>
        <w:t>(</w:t>
      </w:r>
      <w:r w:rsidR="00FE4C97">
        <w:t>?)</w:t>
      </w:r>
    </w:p>
    <w:p w14:paraId="7E1BAAED" w14:textId="77777777" w:rsidR="001977F9" w:rsidRDefault="001977F9" w:rsidP="001977F9">
      <w:pPr>
        <w:spacing w:line="480" w:lineRule="auto"/>
      </w:pPr>
      <w:r>
        <w:t>Date numeric: 1; 200</w:t>
      </w:r>
    </w:p>
    <w:p w14:paraId="06793239"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72886C60" w14:textId="77777777" w:rsidR="004B23B9" w:rsidRPr="000E4153" w:rsidRDefault="004B23B9" w:rsidP="004B23B9">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76B29D80" w14:textId="77777777" w:rsidR="004B23B9" w:rsidRDefault="004B23B9" w:rsidP="004B23B9">
      <w:pPr>
        <w:pStyle w:val="Textedelespacerserv2"/>
        <w:numPr>
          <w:ilvl w:val="0"/>
          <w:numId w:val="0"/>
        </w:numPr>
        <w:spacing w:line="480" w:lineRule="auto"/>
        <w:jc w:val="left"/>
        <w:outlineLvl w:val="9"/>
        <w:rPr>
          <w:rFonts w:ascii="Palatino" w:hAnsi="Palatino"/>
        </w:rPr>
      </w:pPr>
    </w:p>
    <w:p w14:paraId="3D5136CE" w14:textId="77777777" w:rsidR="001977F9" w:rsidRDefault="001977F9" w:rsidP="001977F9">
      <w:pPr>
        <w:spacing w:line="480" w:lineRule="auto"/>
      </w:pPr>
      <w:r>
        <w:t>Catalogue Number: 514</w:t>
      </w:r>
    </w:p>
    <w:p w14:paraId="6FB047B0" w14:textId="77777777" w:rsidR="001977F9" w:rsidRDefault="001977F9" w:rsidP="001977F9">
      <w:pPr>
        <w:spacing w:line="480" w:lineRule="auto"/>
      </w:pPr>
      <w:r>
        <w:t xml:space="preserve">Inventory Number: </w:t>
      </w:r>
      <w:r w:rsidRPr="00993C0D">
        <w:t>83.</w:t>
      </w:r>
      <w:r w:rsidRPr="00524C6D">
        <w:rPr>
          <w:caps/>
        </w:rPr>
        <w:t>aq.</w:t>
      </w:r>
      <w:r w:rsidRPr="00993C0D">
        <w:t>377.251</w:t>
      </w:r>
    </w:p>
    <w:p w14:paraId="58BB1662" w14:textId="77777777" w:rsidR="001977F9" w:rsidRDefault="001977F9" w:rsidP="001977F9">
      <w:pPr>
        <w:spacing w:line="480" w:lineRule="auto"/>
      </w:pPr>
      <w:r>
        <w:t xml:space="preserve">Dimensions: </w:t>
      </w:r>
      <w:r w:rsidRPr="00993C0D">
        <w:t>L: 9.6; W: 6.0; H: 2.5</w:t>
      </w:r>
    </w:p>
    <w:p w14:paraId="1C5699BA" w14:textId="77777777" w:rsidR="001977F9" w:rsidRDefault="001977F9" w:rsidP="001977F9">
      <w:pPr>
        <w:spacing w:line="480" w:lineRule="auto"/>
      </w:pPr>
      <w:r>
        <w:t xml:space="preserve">Condition and Fabric: </w:t>
      </w:r>
      <w:r w:rsidRPr="00993C0D">
        <w:t>Intact. Clay 5YR7/4 pink, glaze 5YR5/6 yellowish red.</w:t>
      </w:r>
    </w:p>
    <w:p w14:paraId="41542C2B" w14:textId="77777777" w:rsidR="001977F9" w:rsidRDefault="001977F9" w:rsidP="001977F9">
      <w:pPr>
        <w:spacing w:line="480" w:lineRule="auto"/>
      </w:pPr>
      <w:r>
        <w:t xml:space="preserve">Description: </w:t>
      </w:r>
      <w:r w:rsidRPr="00993C0D">
        <w:t>Moldmade. Ring handle with two grooves on upper part and one on lower. Pear-shaped deep body. Plain rounded shoulder, separated from discus by two ridges</w:t>
      </w:r>
      <w:r>
        <w:t>,</w:t>
      </w:r>
      <w:r w:rsidRPr="00993C0D">
        <w:t xml:space="preserve"> sloping toward discus;</w:t>
      </w:r>
      <w:r>
        <w:t xml:space="preserve"> the </w:t>
      </w:r>
      <w:r w:rsidRPr="00993C0D">
        <w:t xml:space="preserve">inner ridge borders </w:t>
      </w:r>
      <w:r>
        <w:t xml:space="preserve">a </w:t>
      </w:r>
      <w:r w:rsidRPr="00993C0D">
        <w:t xml:space="preserve">heart-shaped plain discus, as does </w:t>
      </w:r>
      <w:r>
        <w:t xml:space="preserve">the </w:t>
      </w:r>
      <w:r w:rsidRPr="00993C0D">
        <w:t xml:space="preserve">outer one, which also continues to </w:t>
      </w:r>
      <w:r>
        <w:t xml:space="preserve">the </w:t>
      </w:r>
      <w:r w:rsidRPr="00993C0D">
        <w:t xml:space="preserve">pointed sides of </w:t>
      </w:r>
      <w:r>
        <w:t xml:space="preserve">the </w:t>
      </w:r>
      <w:r w:rsidRPr="00993C0D">
        <w:t xml:space="preserve">triangular nozzle; small circles on shoulder at each side of handle. In </w:t>
      </w:r>
      <w:r>
        <w:t>the curved top edge of discus are</w:t>
      </w:r>
      <w:r w:rsidRPr="00993C0D">
        <w:t xml:space="preserve"> two smaller circles in </w:t>
      </w:r>
      <w:r>
        <w:t xml:space="preserve">a </w:t>
      </w:r>
      <w:r w:rsidRPr="00993C0D">
        <w:t xml:space="preserve">heart-shaped pattern. Central filling-hole. One more similar circle </w:t>
      </w:r>
      <w:r>
        <w:t xml:space="preserve">is </w:t>
      </w:r>
      <w:r w:rsidRPr="00993C0D">
        <w:t xml:space="preserve">on each pointed side of </w:t>
      </w:r>
      <w:r>
        <w:t xml:space="preserve">the </w:t>
      </w:r>
      <w:r w:rsidRPr="00993C0D">
        <w:t xml:space="preserve">nozzle. Ovoid </w:t>
      </w:r>
      <w:r>
        <w:t>Base marked off by one circular groove</w:t>
      </w:r>
      <w:r w:rsidRPr="00993C0D">
        <w:t xml:space="preserve">; one small circle at its pointed end. Two more small circles on </w:t>
      </w:r>
      <w:r>
        <w:t>the wall of the b</w:t>
      </w:r>
      <w:r w:rsidRPr="00993C0D">
        <w:t xml:space="preserve">asin, flanking </w:t>
      </w:r>
      <w:r>
        <w:t xml:space="preserve">the </w:t>
      </w:r>
      <w:r w:rsidRPr="00993C0D">
        <w:t xml:space="preserve">wider part of </w:t>
      </w:r>
      <w:r>
        <w:t xml:space="preserve">the </w:t>
      </w:r>
      <w:r w:rsidRPr="00993C0D">
        <w:t xml:space="preserve">base. Plain </w:t>
      </w:r>
      <w:r w:rsidRPr="00993C0D">
        <w:rPr>
          <w:i/>
        </w:rPr>
        <w:t>planta pedis.</w:t>
      </w:r>
    </w:p>
    <w:p w14:paraId="552F3EEB" w14:textId="77777777" w:rsidR="001977F9" w:rsidRDefault="001977F9" w:rsidP="001977F9">
      <w:pPr>
        <w:spacing w:line="480" w:lineRule="auto"/>
      </w:pPr>
      <w:r>
        <w:t>Discus Iconography: Plain discus.</w:t>
      </w:r>
    </w:p>
    <w:p w14:paraId="108D9A49" w14:textId="77777777" w:rsidR="001977F9" w:rsidRDefault="001977F9" w:rsidP="001977F9">
      <w:pPr>
        <w:spacing w:line="480" w:lineRule="auto"/>
      </w:pPr>
      <w:r>
        <w:t xml:space="preserve">Type: </w:t>
      </w:r>
      <w:r w:rsidRPr="00993C0D">
        <w:t xml:space="preserve">Type not recorded </w:t>
      </w:r>
    </w:p>
    <w:p w14:paraId="23649EFD" w14:textId="77777777" w:rsidR="001977F9" w:rsidRDefault="001977F9" w:rsidP="001977F9">
      <w:pPr>
        <w:spacing w:line="480" w:lineRule="auto"/>
      </w:pPr>
      <w:r>
        <w:t xml:space="preserve">Place of Manufacture or Origin: </w:t>
      </w:r>
      <w:r w:rsidR="00FE4C97">
        <w:t>Asia Minor</w:t>
      </w:r>
    </w:p>
    <w:p w14:paraId="663419CA" w14:textId="77777777" w:rsidR="001977F9" w:rsidRPr="001977F9" w:rsidRDefault="001977F9" w:rsidP="001977F9">
      <w:pPr>
        <w:pStyle w:val="Textedelespacerserv2"/>
        <w:numPr>
          <w:ilvl w:val="0"/>
          <w:numId w:val="0"/>
        </w:numPr>
        <w:spacing w:line="480" w:lineRule="auto"/>
        <w:jc w:val="left"/>
        <w:outlineLvl w:val="9"/>
        <w:rPr>
          <w:rFonts w:ascii="Palatino" w:hAnsi="Palatino"/>
        </w:rPr>
      </w:pPr>
      <w:r w:rsidRPr="001977F9">
        <w:rPr>
          <w:rFonts w:ascii="Palatino" w:hAnsi="Palatino"/>
        </w:rPr>
        <w:t>Parallels: (Approximate) Brants 1913, no. 502, pl. 4, with a heart-shaped</w:t>
      </w:r>
      <w:r w:rsidRPr="00993C0D">
        <w:rPr>
          <w:rFonts w:ascii="Palatino" w:hAnsi="Palatino"/>
        </w:rPr>
        <w:t xml:space="preserve"> nozzle (Asia Minor); (close) Perlzweig 1961, no. 90, pl. 4, with sharper nozzle angles and an ornament handle (Athenian Agora); Baur 1947, p. 293, no. 670 </w:t>
      </w:r>
      <w:r w:rsidRPr="00FB400B">
        <w:rPr>
          <w:rFonts w:ascii="Palatino" w:hAnsi="Palatino"/>
        </w:rPr>
        <w:t>(</w:t>
      </w:r>
      <w:r w:rsidR="00FB400B" w:rsidRPr="00FB400B">
        <w:rPr>
          <w:rFonts w:ascii="Palatino" w:hAnsi="Palatino"/>
        </w:rPr>
        <w:t>{{loc_0000:</w:t>
      </w:r>
      <w:r w:rsidRPr="00FB400B">
        <w:rPr>
          <w:rFonts w:ascii="Palatino" w:hAnsi="Palatino"/>
        </w:rPr>
        <w:t>Dura Europos</w:t>
      </w:r>
      <w:r w:rsidR="00FB400B" w:rsidRPr="00FB400B">
        <w:rPr>
          <w:rFonts w:ascii="Palatino" w:hAnsi="Palatino"/>
        </w:rPr>
        <w:t>}}</w:t>
      </w:r>
      <w:r w:rsidRPr="00FB400B">
        <w:rPr>
          <w:rFonts w:ascii="Palatino" w:hAnsi="Palatino"/>
        </w:rPr>
        <w:t>); Böttger 2002, no. 27, pl. 2 (Kerameikos</w:t>
      </w:r>
      <w:r w:rsidR="00FB400B" w:rsidRPr="00FB400B">
        <w:rPr>
          <w:rFonts w:ascii="Palatino" w:hAnsi="Palatino"/>
        </w:rPr>
        <w:t>, Athens</w:t>
      </w:r>
      <w:r w:rsidRPr="00FB400B">
        <w:rPr>
          <w:rFonts w:ascii="Palatino" w:hAnsi="Palatino"/>
        </w:rPr>
        <w:t>).</w:t>
      </w:r>
      <w:r w:rsidRPr="00993C0D">
        <w:rPr>
          <w:rFonts w:ascii="Palatino" w:hAnsi="Palatino"/>
        </w:rPr>
        <w:t xml:space="preserve"> See also for some type relation, but without a heart-shaped discus: Farka 1977, no. 1459, pl. 57; Djuric 1995, p. 67, no. C 202.</w:t>
      </w:r>
    </w:p>
    <w:p w14:paraId="05ECC6ED" w14:textId="77777777" w:rsidR="00D14985" w:rsidRDefault="00D14985" w:rsidP="00D14985">
      <w:pPr>
        <w:spacing w:line="480" w:lineRule="auto"/>
      </w:pPr>
      <w:r>
        <w:t xml:space="preserve">Provenance: </w:t>
      </w:r>
    </w:p>
    <w:p w14:paraId="77CE37F7" w14:textId="77777777" w:rsidR="001977F9" w:rsidRDefault="001977F9" w:rsidP="001977F9">
      <w:pPr>
        <w:spacing w:line="480" w:lineRule="auto"/>
      </w:pPr>
      <w:r>
        <w:t>Bibliography: Unpublished.</w:t>
      </w:r>
    </w:p>
    <w:p w14:paraId="3D45F9EA" w14:textId="4B83EF09" w:rsidR="001977F9" w:rsidRDefault="00A50BDB" w:rsidP="001977F9">
      <w:pPr>
        <w:spacing w:line="480" w:lineRule="auto"/>
      </w:pPr>
      <w:r>
        <w:t>Date: Late</w:t>
      </w:r>
      <w:r w:rsidR="001977F9" w:rsidRPr="00993C0D">
        <w:t xml:space="preserve"> first to second century</w:t>
      </w:r>
      <w:r w:rsidR="001977F9" w:rsidRPr="00524C6D">
        <w:rPr>
          <w:caps/>
        </w:rPr>
        <w:t xml:space="preserve"> </w:t>
      </w:r>
      <w:r w:rsidR="001977F9" w:rsidRPr="005170AB">
        <w:rPr>
          <w:caps/>
        </w:rPr>
        <w:t>A.D.</w:t>
      </w:r>
      <w:r w:rsidR="001977F9" w:rsidRPr="00524C6D">
        <w:rPr>
          <w:caps/>
        </w:rPr>
        <w:t>(</w:t>
      </w:r>
      <w:r w:rsidR="00FE4C97">
        <w:t>?)</w:t>
      </w:r>
    </w:p>
    <w:p w14:paraId="40915129" w14:textId="77777777" w:rsidR="001977F9" w:rsidRDefault="001977F9" w:rsidP="001977F9">
      <w:pPr>
        <w:spacing w:line="480" w:lineRule="auto"/>
      </w:pPr>
      <w:r>
        <w:t>Date numeric: 75; 200</w:t>
      </w:r>
    </w:p>
    <w:p w14:paraId="21E372DB"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2DB9F0AF" w14:textId="77777777" w:rsidR="004B23B9" w:rsidRPr="000E4153" w:rsidRDefault="004B23B9" w:rsidP="004B23B9">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51533B18" w14:textId="77777777" w:rsidR="004B23B9" w:rsidRDefault="004B23B9" w:rsidP="004B23B9">
      <w:pPr>
        <w:pStyle w:val="Textedelespacerserv2"/>
        <w:numPr>
          <w:ilvl w:val="0"/>
          <w:numId w:val="0"/>
        </w:numPr>
        <w:spacing w:line="480" w:lineRule="auto"/>
        <w:jc w:val="left"/>
        <w:outlineLvl w:val="9"/>
        <w:rPr>
          <w:rFonts w:ascii="Palatino" w:hAnsi="Palatino"/>
        </w:rPr>
      </w:pPr>
    </w:p>
    <w:p w14:paraId="010EF98A" w14:textId="77777777" w:rsidR="00735EF0" w:rsidRDefault="00735EF0" w:rsidP="00735EF0">
      <w:pPr>
        <w:spacing w:line="480" w:lineRule="auto"/>
      </w:pPr>
      <w:r>
        <w:t>Catalogue Number: 515</w:t>
      </w:r>
    </w:p>
    <w:p w14:paraId="3687D33D" w14:textId="77777777" w:rsidR="00735EF0" w:rsidRDefault="00735EF0" w:rsidP="00735EF0">
      <w:pPr>
        <w:spacing w:line="480" w:lineRule="auto"/>
      </w:pPr>
      <w:r>
        <w:t xml:space="preserve">Inventory Number: </w:t>
      </w:r>
      <w:r w:rsidRPr="00993C0D">
        <w:t>83.</w:t>
      </w:r>
      <w:r w:rsidRPr="00524C6D">
        <w:rPr>
          <w:caps/>
        </w:rPr>
        <w:t>aq.</w:t>
      </w:r>
      <w:r w:rsidRPr="00993C0D">
        <w:t>377.148</w:t>
      </w:r>
    </w:p>
    <w:p w14:paraId="13BF962B" w14:textId="77777777" w:rsidR="00735EF0" w:rsidRDefault="00735EF0" w:rsidP="00735EF0">
      <w:pPr>
        <w:spacing w:line="480" w:lineRule="auto"/>
      </w:pPr>
      <w:r>
        <w:t xml:space="preserve">Dimensions: </w:t>
      </w:r>
      <w:r w:rsidRPr="00993C0D">
        <w:t>L: 11.8; W: 7.0; H: 3.0</w:t>
      </w:r>
    </w:p>
    <w:p w14:paraId="37F0A7BE" w14:textId="77777777" w:rsidR="00735EF0" w:rsidRDefault="00735EF0" w:rsidP="00735EF0">
      <w:pPr>
        <w:spacing w:line="480" w:lineRule="auto"/>
      </w:pPr>
      <w:r>
        <w:t xml:space="preserve">Condition and Fabric: </w:t>
      </w:r>
      <w:r w:rsidRPr="00993C0D">
        <w:t>Intact. Clay 5YR7/4 pink, faint traces of glaze 5YR6/6 reddish yellow, with a few darker spots.</w:t>
      </w:r>
    </w:p>
    <w:p w14:paraId="265FFFBD" w14:textId="77777777" w:rsidR="00735EF0" w:rsidRDefault="00735EF0" w:rsidP="00735EF0">
      <w:pPr>
        <w:spacing w:line="480" w:lineRule="auto"/>
      </w:pPr>
      <w:r>
        <w:t xml:space="preserve">Description: </w:t>
      </w:r>
      <w:r w:rsidRPr="00993C0D">
        <w:t xml:space="preserve">Moldmade. Ring handle with two grooves on upper part, one on lower. Pear-shaped elongated deep body. Sloping shoulder with </w:t>
      </w:r>
      <w:r>
        <w:t xml:space="preserve">a </w:t>
      </w:r>
      <w:r w:rsidRPr="00993C0D">
        <w:t xml:space="preserve">row of impressed circles containing an </w:t>
      </w:r>
      <w:r w:rsidRPr="00524C6D">
        <w:rPr>
          <w:caps/>
        </w:rPr>
        <w:t>X</w:t>
      </w:r>
      <w:r w:rsidRPr="00993C0D">
        <w:t xml:space="preserve"> with additional cross-bar; two parallel raised ridges separate shoulder from discus and continue to nozzle, where they end in a volute. Very narrow channel with curved sides connecting discus to wic</w:t>
      </w:r>
      <w:r>
        <w:t xml:space="preserve">k-hole area. Sunken discus. </w:t>
      </w:r>
      <w:r w:rsidRPr="00993C0D">
        <w:t>Central filling-hole. Small unpierced air hole on top of channel. Small rounded nozzle. Flat base-ring marked off</w:t>
      </w:r>
      <w:r>
        <w:t xml:space="preserve"> by</w:t>
      </w:r>
      <w:r w:rsidRPr="00993C0D">
        <w:t xml:space="preserve"> two circular grooves.</w:t>
      </w:r>
    </w:p>
    <w:p w14:paraId="4BE2B5B9" w14:textId="77777777" w:rsidR="00735EF0" w:rsidRDefault="00735EF0" w:rsidP="00735EF0">
      <w:pPr>
        <w:spacing w:line="480" w:lineRule="auto"/>
      </w:pPr>
      <w:r>
        <w:t>Discus Iconography: S</w:t>
      </w:r>
      <w:r w:rsidRPr="00993C0D">
        <w:t xml:space="preserve">ix-petaled rosette surrounded by three rings; outermost ring has </w:t>
      </w:r>
      <w:r>
        <w:t xml:space="preserve">a </w:t>
      </w:r>
      <w:r w:rsidRPr="00993C0D">
        <w:t>herringbone-pattern.</w:t>
      </w:r>
    </w:p>
    <w:p w14:paraId="53625FA9" w14:textId="77777777" w:rsidR="00735EF0" w:rsidRDefault="00735EF0" w:rsidP="00735EF0">
      <w:pPr>
        <w:spacing w:line="480" w:lineRule="auto"/>
      </w:pPr>
      <w:r>
        <w:t xml:space="preserve">Type: </w:t>
      </w:r>
      <w:r w:rsidRPr="00993C0D">
        <w:t xml:space="preserve">Eastern elongated variant of Loeschcke </w:t>
      </w:r>
      <w:r w:rsidRPr="00524C6D">
        <w:rPr>
          <w:caps/>
        </w:rPr>
        <w:t xml:space="preserve">v, </w:t>
      </w:r>
      <w:r w:rsidRPr="00993C0D">
        <w:t xml:space="preserve">or Deneauve </w:t>
      </w:r>
      <w:r w:rsidRPr="00524C6D">
        <w:rPr>
          <w:caps/>
        </w:rPr>
        <w:t xml:space="preserve">v </w:t>
      </w:r>
      <w:r w:rsidR="00FE4C97">
        <w:t>F</w:t>
      </w:r>
    </w:p>
    <w:p w14:paraId="7FFCADFB" w14:textId="77777777" w:rsidR="00735EF0" w:rsidRDefault="00735EF0" w:rsidP="00735EF0">
      <w:pPr>
        <w:spacing w:line="480" w:lineRule="auto"/>
      </w:pPr>
      <w:r>
        <w:t xml:space="preserve">Place of Manufacture or Origin: </w:t>
      </w:r>
      <w:r w:rsidR="00FE4C97">
        <w:t>Asia Minor</w:t>
      </w:r>
    </w:p>
    <w:p w14:paraId="1BAB835A" w14:textId="77777777" w:rsidR="00735EF0" w:rsidRDefault="00735EF0" w:rsidP="00735EF0">
      <w:pPr>
        <w:spacing w:line="480" w:lineRule="auto"/>
      </w:pPr>
      <w:r>
        <w:t xml:space="preserve">Parallels: </w:t>
      </w:r>
      <w:r w:rsidRPr="00993C0D">
        <w:t xml:space="preserve">None found. For a related form: Bailey BM </w:t>
      </w:r>
      <w:r w:rsidRPr="00524C6D">
        <w:rPr>
          <w:caps/>
        </w:rPr>
        <w:t>iii</w:t>
      </w:r>
      <w:r w:rsidRPr="00993C0D">
        <w:t>, Q 3024–Q 3025, pl. 99 (</w:t>
      </w:r>
      <w:r w:rsidR="00FB400B">
        <w:t>{{loc_0000:</w:t>
      </w:r>
      <w:r w:rsidRPr="00993C0D">
        <w:t>Ephesus</w:t>
      </w:r>
      <w:r w:rsidR="00FB400B">
        <w:t>}}</w:t>
      </w:r>
      <w:r w:rsidRPr="00993C0D">
        <w:t>); Heimerl 2001, no. 220, pl. 6 (</w:t>
      </w:r>
      <w:r w:rsidR="00FB400B">
        <w:t>{{loc_0000:</w:t>
      </w:r>
      <w:r w:rsidRPr="00993C0D">
        <w:t>Pergamon</w:t>
      </w:r>
      <w:r w:rsidR="00FB400B">
        <w:t>}}</w:t>
      </w:r>
      <w:r w:rsidRPr="00993C0D">
        <w:t xml:space="preserve">); Bochum Museum, </w:t>
      </w:r>
      <w:r>
        <w:t>Schüller Collection</w:t>
      </w:r>
      <w:r w:rsidRPr="00993C0D">
        <w:t xml:space="preserve">, cat. no. 257, S 877 (Anatolia) (with </w:t>
      </w:r>
      <w:r w:rsidRPr="00993C0D">
        <w:rPr>
          <w:i/>
        </w:rPr>
        <w:t>planta pedis</w:t>
      </w:r>
      <w:r w:rsidRPr="00993C0D">
        <w:t>).</w:t>
      </w:r>
    </w:p>
    <w:p w14:paraId="679815B0" w14:textId="77777777" w:rsidR="00D14985" w:rsidRDefault="00D14985" w:rsidP="00D14985">
      <w:pPr>
        <w:spacing w:line="480" w:lineRule="auto"/>
      </w:pPr>
      <w:r>
        <w:t xml:space="preserve">Provenance: </w:t>
      </w:r>
    </w:p>
    <w:p w14:paraId="1DDACF44" w14:textId="77777777" w:rsidR="00735EF0" w:rsidRDefault="00735EF0" w:rsidP="00735EF0">
      <w:pPr>
        <w:spacing w:line="480" w:lineRule="auto"/>
      </w:pPr>
      <w:r>
        <w:t>Bibliography: Unpublished.</w:t>
      </w:r>
    </w:p>
    <w:p w14:paraId="6E4E26B0" w14:textId="77777777" w:rsidR="00735EF0" w:rsidRDefault="00735EF0" w:rsidP="00735EF0">
      <w:pPr>
        <w:spacing w:line="480" w:lineRule="auto"/>
      </w:pPr>
      <w:r>
        <w:t xml:space="preserve">Date: </w:t>
      </w:r>
      <w:r w:rsidR="00FE4C97">
        <w:t>First half of second century(?)</w:t>
      </w:r>
    </w:p>
    <w:p w14:paraId="472F169D" w14:textId="77777777" w:rsidR="00735EF0" w:rsidRDefault="00735EF0" w:rsidP="00735EF0">
      <w:pPr>
        <w:spacing w:line="480" w:lineRule="auto"/>
      </w:pPr>
      <w:r>
        <w:t>Date numeric: 100; 150</w:t>
      </w:r>
    </w:p>
    <w:p w14:paraId="7483556E"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6D715957"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07D4C87" w14:textId="77777777" w:rsidR="004B23B9" w:rsidRDefault="004B23B9" w:rsidP="004B23B9">
      <w:pPr>
        <w:pStyle w:val="Textedelespacerserv2"/>
        <w:numPr>
          <w:ilvl w:val="0"/>
          <w:numId w:val="0"/>
        </w:numPr>
        <w:spacing w:line="480" w:lineRule="auto"/>
        <w:jc w:val="left"/>
        <w:outlineLvl w:val="9"/>
        <w:rPr>
          <w:rFonts w:ascii="Palatino" w:hAnsi="Palatino"/>
        </w:rPr>
      </w:pPr>
    </w:p>
    <w:p w14:paraId="51ED9C80" w14:textId="77777777" w:rsidR="006112E0" w:rsidRDefault="006112E0" w:rsidP="006112E0">
      <w:pPr>
        <w:spacing w:line="480" w:lineRule="auto"/>
      </w:pPr>
      <w:r>
        <w:t>Catalogue Number: 516</w:t>
      </w:r>
    </w:p>
    <w:p w14:paraId="2399C2F4" w14:textId="77777777" w:rsidR="006112E0" w:rsidRDefault="006112E0" w:rsidP="006112E0">
      <w:pPr>
        <w:spacing w:line="480" w:lineRule="auto"/>
      </w:pPr>
      <w:r>
        <w:t xml:space="preserve">Inventory Number: </w:t>
      </w:r>
      <w:r w:rsidRPr="00993C0D">
        <w:t>83.</w:t>
      </w:r>
      <w:r w:rsidRPr="00524C6D">
        <w:rPr>
          <w:caps/>
        </w:rPr>
        <w:t>aq.</w:t>
      </w:r>
      <w:r w:rsidRPr="00993C0D">
        <w:t>377.298</w:t>
      </w:r>
    </w:p>
    <w:p w14:paraId="5CD8C60F" w14:textId="77777777" w:rsidR="006112E0" w:rsidRDefault="006112E0" w:rsidP="006112E0">
      <w:pPr>
        <w:spacing w:line="480" w:lineRule="auto"/>
      </w:pPr>
      <w:r>
        <w:t xml:space="preserve">Dimensions: </w:t>
      </w:r>
      <w:r w:rsidRPr="00993C0D">
        <w:t>L: 11.6; W: 6.2; H: 2.8</w:t>
      </w:r>
    </w:p>
    <w:p w14:paraId="033308DE" w14:textId="4CF51A96" w:rsidR="006112E0" w:rsidRDefault="006112E0" w:rsidP="006112E0">
      <w:pPr>
        <w:spacing w:line="480" w:lineRule="auto"/>
      </w:pPr>
      <w:r>
        <w:t xml:space="preserve">Condition and Fabric: </w:t>
      </w:r>
      <w:r w:rsidRPr="00993C0D">
        <w:t xml:space="preserve">Big chip on left nozzle underside. </w:t>
      </w:r>
      <w:r w:rsidR="00967AF5">
        <w:t xml:space="preserve">Burn marks on nozzle. </w:t>
      </w:r>
      <w:r w:rsidRPr="00993C0D">
        <w:t>Clay 2.5YR6/6 light red, glaze 10R6/6–5/6 light red to red.</w:t>
      </w:r>
    </w:p>
    <w:p w14:paraId="57E7D0D6" w14:textId="216E4FF6" w:rsidR="006112E0" w:rsidRDefault="006112E0" w:rsidP="006112E0">
      <w:pPr>
        <w:spacing w:line="480" w:lineRule="auto"/>
      </w:pPr>
      <w:r>
        <w:t xml:space="preserve">Description: </w:t>
      </w:r>
      <w:r w:rsidRPr="00993C0D">
        <w:t>Moldmade. Ring handle with two grooves on upper part and one on lower. Pear-shaped elongated deep body. Thin groove separating outward-sloping shoulder from discus; three small circles impressed at base of handle; channel with curved sides connecting discus to wick-hole. Central fill</w:t>
      </w:r>
      <w:r w:rsidR="00967AF5">
        <w:t>ing-hole. Rounded volute-nozzle</w:t>
      </w:r>
      <w:r w:rsidRPr="00993C0D">
        <w:t xml:space="preserve">. Flat </w:t>
      </w:r>
      <w:r>
        <w:t>base marked off by one circular groove.</w:t>
      </w:r>
    </w:p>
    <w:p w14:paraId="734397AE" w14:textId="77777777" w:rsidR="006112E0" w:rsidRDefault="006112E0" w:rsidP="006112E0">
      <w:pPr>
        <w:spacing w:line="480" w:lineRule="auto"/>
      </w:pPr>
      <w:r>
        <w:t>Discus Iconography: Plain discus.</w:t>
      </w:r>
    </w:p>
    <w:p w14:paraId="031EDB50" w14:textId="77777777" w:rsidR="006112E0" w:rsidRDefault="006112E0" w:rsidP="006112E0">
      <w:pPr>
        <w:spacing w:line="480" w:lineRule="auto"/>
      </w:pPr>
      <w:r>
        <w:t xml:space="preserve">Type: </w:t>
      </w:r>
      <w:r w:rsidRPr="00993C0D">
        <w:t xml:space="preserve">Eastern elongated variant of Loeschcke </w:t>
      </w:r>
      <w:r w:rsidRPr="00524C6D">
        <w:rPr>
          <w:caps/>
        </w:rPr>
        <w:t>v</w:t>
      </w:r>
      <w:r w:rsidRPr="00993C0D">
        <w:t xml:space="preserve">, or Deneauve </w:t>
      </w:r>
      <w:r w:rsidRPr="00524C6D">
        <w:rPr>
          <w:caps/>
        </w:rPr>
        <w:t xml:space="preserve">v </w:t>
      </w:r>
      <w:r w:rsidR="00FE4C97">
        <w:t>F</w:t>
      </w:r>
    </w:p>
    <w:p w14:paraId="51D02B28" w14:textId="77777777" w:rsidR="006112E0" w:rsidRDefault="006112E0" w:rsidP="006112E0">
      <w:pPr>
        <w:spacing w:line="480" w:lineRule="auto"/>
      </w:pPr>
      <w:r>
        <w:t xml:space="preserve">Place of </w:t>
      </w:r>
      <w:r w:rsidR="00FE4C97">
        <w:t>Manufacture or Origin: Anatolia</w:t>
      </w:r>
    </w:p>
    <w:p w14:paraId="3A1485FC" w14:textId="77777777" w:rsidR="006112E0" w:rsidRDefault="006112E0" w:rsidP="006112E0">
      <w:pPr>
        <w:spacing w:line="480" w:lineRule="auto"/>
      </w:pPr>
      <w:r>
        <w:t xml:space="preserve">Parallels: None </w:t>
      </w:r>
      <w:r w:rsidRPr="00993C0D">
        <w:t>found. For a close form with a much narrower channel, see Waldhauer 1914, no. 255, pl. 27 (</w:t>
      </w:r>
      <w:r w:rsidR="006F1A05">
        <w:t>{{loc_0000:</w:t>
      </w:r>
      <w:r w:rsidRPr="00993C0D">
        <w:t>Chersonesus</w:t>
      </w:r>
      <w:r w:rsidR="006F1A05">
        <w:t>}}</w:t>
      </w:r>
      <w:r w:rsidRPr="00993C0D">
        <w:t xml:space="preserve">), and no. 257, pl. 27 (Egypt); Haken 1958, no. 59, pl. 7 (purchased in </w:t>
      </w:r>
      <w:r w:rsidR="006F1A05">
        <w:t>{{loc_0000:</w:t>
      </w:r>
      <w:r w:rsidRPr="00993C0D">
        <w:t>Smyrna</w:t>
      </w:r>
      <w:r w:rsidR="006F1A05">
        <w:t>}}</w:t>
      </w:r>
      <w:r w:rsidRPr="00993C0D">
        <w:t>); Menzel 1969, p. 48, no. 260, fig. 38 (</w:t>
      </w:r>
      <w:r w:rsidR="006F1A05">
        <w:t>{{loc_0000:</w:t>
      </w:r>
      <w:r w:rsidRPr="00993C0D">
        <w:t>Miletus</w:t>
      </w:r>
      <w:r w:rsidR="006F1A05">
        <w:t>}}</w:t>
      </w:r>
      <w:r w:rsidRPr="00993C0D">
        <w:t xml:space="preserve">); Bailey BM </w:t>
      </w:r>
      <w:r w:rsidRPr="00524C6D">
        <w:rPr>
          <w:caps/>
        </w:rPr>
        <w:t>iii</w:t>
      </w:r>
      <w:r w:rsidRPr="00993C0D">
        <w:t>, Q 1950–Q 1951, pl. 36 (</w:t>
      </w:r>
      <w:r w:rsidR="006F1A05">
        <w:t>{{loc_0000:</w:t>
      </w:r>
      <w:r w:rsidRPr="00993C0D">
        <w:t>Naucratis</w:t>
      </w:r>
      <w:r w:rsidR="006F1A05">
        <w:t>}}</w:t>
      </w:r>
      <w:r w:rsidRPr="00993C0D">
        <w:t>); Heimerl 2001, nos. 220 and 223, pl. 6 (</w:t>
      </w:r>
      <w:r w:rsidR="006F1A05">
        <w:t>{{loc_0000:</w:t>
      </w:r>
      <w:r w:rsidRPr="00993C0D">
        <w:t>Pergamon</w:t>
      </w:r>
      <w:r w:rsidR="006F1A05">
        <w:t>}}</w:t>
      </w:r>
      <w:r w:rsidRPr="00993C0D">
        <w:t>).</w:t>
      </w:r>
    </w:p>
    <w:p w14:paraId="5084E57E" w14:textId="77777777" w:rsidR="00D14985" w:rsidRDefault="00D14985" w:rsidP="00D14985">
      <w:pPr>
        <w:spacing w:line="480" w:lineRule="auto"/>
      </w:pPr>
      <w:r>
        <w:t xml:space="preserve">Provenance: </w:t>
      </w:r>
    </w:p>
    <w:p w14:paraId="4064E6F8" w14:textId="77777777" w:rsidR="006112E0" w:rsidRDefault="006112E0" w:rsidP="006112E0">
      <w:pPr>
        <w:spacing w:line="480" w:lineRule="auto"/>
      </w:pPr>
      <w:r>
        <w:t>Bibliography: Unpublished.</w:t>
      </w:r>
    </w:p>
    <w:p w14:paraId="79FD8A70" w14:textId="77777777" w:rsidR="006112E0" w:rsidRDefault="006112E0" w:rsidP="006112E0">
      <w:pPr>
        <w:spacing w:line="480" w:lineRule="auto"/>
      </w:pPr>
      <w:r>
        <w:t xml:space="preserve">Date: </w:t>
      </w:r>
      <w:r w:rsidRPr="00993C0D">
        <w:t>Second century</w:t>
      </w:r>
      <w:r w:rsidRPr="00524C6D">
        <w:rPr>
          <w:caps/>
        </w:rPr>
        <w:t xml:space="preserve"> </w:t>
      </w:r>
      <w:r w:rsidRPr="005170AB">
        <w:rPr>
          <w:caps/>
        </w:rPr>
        <w:t>A.D.</w:t>
      </w:r>
      <w:r w:rsidRPr="00524C6D">
        <w:rPr>
          <w:caps/>
        </w:rPr>
        <w:t xml:space="preserve"> </w:t>
      </w:r>
      <w:r w:rsidR="00FE4C97">
        <w:t>or later(?)</w:t>
      </w:r>
    </w:p>
    <w:p w14:paraId="0EB4DC6F" w14:textId="77777777" w:rsidR="006112E0" w:rsidRDefault="006112E0" w:rsidP="006112E0">
      <w:pPr>
        <w:spacing w:line="480" w:lineRule="auto"/>
      </w:pPr>
      <w:r>
        <w:t>Date numeric: 100; 200</w:t>
      </w:r>
    </w:p>
    <w:p w14:paraId="4B79379C"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045738BD"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1284EB4" w14:textId="77777777" w:rsidR="004B23B9" w:rsidRDefault="004B23B9" w:rsidP="004B23B9">
      <w:pPr>
        <w:pStyle w:val="Textedelespacerserv2"/>
        <w:numPr>
          <w:ilvl w:val="0"/>
          <w:numId w:val="0"/>
        </w:numPr>
        <w:spacing w:line="480" w:lineRule="auto"/>
        <w:jc w:val="left"/>
        <w:outlineLvl w:val="9"/>
        <w:rPr>
          <w:rFonts w:ascii="Palatino" w:hAnsi="Palatino"/>
        </w:rPr>
      </w:pPr>
    </w:p>
    <w:p w14:paraId="22601108" w14:textId="77777777" w:rsidR="004D4256" w:rsidRDefault="004D4256" w:rsidP="004D4256">
      <w:pPr>
        <w:spacing w:line="480" w:lineRule="auto"/>
      </w:pPr>
      <w:r>
        <w:t>Catalogue Number: 517</w:t>
      </w:r>
    </w:p>
    <w:p w14:paraId="5A7A17E0" w14:textId="77777777" w:rsidR="004D4256" w:rsidRDefault="004D4256" w:rsidP="004D4256">
      <w:pPr>
        <w:spacing w:line="480" w:lineRule="auto"/>
      </w:pPr>
      <w:r>
        <w:t xml:space="preserve">Inventory Number: </w:t>
      </w:r>
      <w:r w:rsidRPr="00993C0D">
        <w:t>83.</w:t>
      </w:r>
      <w:r w:rsidRPr="00524C6D">
        <w:rPr>
          <w:caps/>
        </w:rPr>
        <w:t>aq.</w:t>
      </w:r>
      <w:r w:rsidRPr="00993C0D">
        <w:t>377.300</w:t>
      </w:r>
    </w:p>
    <w:p w14:paraId="18F2E084" w14:textId="77777777" w:rsidR="004D4256" w:rsidRDefault="004D4256" w:rsidP="004D4256">
      <w:pPr>
        <w:spacing w:line="480" w:lineRule="auto"/>
      </w:pPr>
      <w:r>
        <w:t xml:space="preserve">Dimensions: </w:t>
      </w:r>
      <w:r w:rsidR="00CA2FC8" w:rsidRPr="00993C0D">
        <w:t>L: 9.2; W: 5.0; H: 2.5</w:t>
      </w:r>
    </w:p>
    <w:p w14:paraId="389BF042" w14:textId="77777777" w:rsidR="004D4256" w:rsidRDefault="004D4256" w:rsidP="004D4256">
      <w:pPr>
        <w:spacing w:line="480" w:lineRule="auto"/>
      </w:pPr>
      <w:r>
        <w:t xml:space="preserve">Condition and Fabric: </w:t>
      </w:r>
      <w:r w:rsidR="00CA2FC8" w:rsidRPr="00993C0D">
        <w:t>Intact. Clay and glaze 10R6/6 light red. Gold mica.</w:t>
      </w:r>
    </w:p>
    <w:p w14:paraId="515CF8AE" w14:textId="2BDA00C3" w:rsidR="004D4256" w:rsidRDefault="004D4256" w:rsidP="004D4256">
      <w:pPr>
        <w:spacing w:line="480" w:lineRule="auto"/>
      </w:pPr>
      <w:r>
        <w:t xml:space="preserve">Description: </w:t>
      </w:r>
      <w:r w:rsidR="00CA2FC8" w:rsidRPr="00993C0D">
        <w:t xml:space="preserve">Moldmade. Ring handle with two grooves on upper part, one on lower. Pear-shaped elongated deep body. Rounded shoulder with small circle on each side of handle; ridge marked off by two grooves separating shoulder from discus. Discus connected to nozzle by </w:t>
      </w:r>
      <w:r w:rsidR="00CA2FC8">
        <w:t xml:space="preserve">a </w:t>
      </w:r>
      <w:r w:rsidR="00CA2FC8" w:rsidRPr="00993C0D">
        <w:t xml:space="preserve">channel with curved sides. Central filling-hole. Rounded nozzle, flanked by two small circles; on each side of underside of nozzle two parallel straight vertical grooves. Raised rounded base-ring marked off </w:t>
      </w:r>
      <w:r w:rsidR="00CA2FC8">
        <w:t>by</w:t>
      </w:r>
      <w:r w:rsidR="00CA2FC8" w:rsidRPr="00993C0D">
        <w:t xml:space="preserve"> two circular grooves; rosette with seven globules in relief in center</w:t>
      </w:r>
      <w:r w:rsidR="006B0A58">
        <w:t>.</w:t>
      </w:r>
      <w:r w:rsidR="002E5C78">
        <w:t xml:space="preserve"> {{stamp:517}}</w:t>
      </w:r>
    </w:p>
    <w:p w14:paraId="76BD09D8" w14:textId="77777777" w:rsidR="004D4256" w:rsidRDefault="004D4256" w:rsidP="004D4256">
      <w:pPr>
        <w:spacing w:line="480" w:lineRule="auto"/>
      </w:pPr>
      <w:r>
        <w:t xml:space="preserve">Discus Iconography: </w:t>
      </w:r>
      <w:r w:rsidR="00CA2FC8">
        <w:t>Plain discus.</w:t>
      </w:r>
    </w:p>
    <w:p w14:paraId="4D2F8D1E" w14:textId="77777777" w:rsidR="004D4256" w:rsidRDefault="004D4256" w:rsidP="004D4256">
      <w:pPr>
        <w:spacing w:line="480" w:lineRule="auto"/>
      </w:pPr>
      <w:r>
        <w:t xml:space="preserve">Type: </w:t>
      </w:r>
      <w:r w:rsidR="00CA2FC8" w:rsidRPr="00993C0D">
        <w:t xml:space="preserve">Eastern elongated variant of Loeschcke </w:t>
      </w:r>
      <w:r w:rsidR="00CA2FC8" w:rsidRPr="00524C6D">
        <w:rPr>
          <w:caps/>
        </w:rPr>
        <w:t>v</w:t>
      </w:r>
      <w:r w:rsidR="00CA2FC8">
        <w:t>, or</w:t>
      </w:r>
      <w:r w:rsidR="00CA2FC8" w:rsidRPr="00993C0D">
        <w:t xml:space="preserve"> Deneauve </w:t>
      </w:r>
      <w:r w:rsidR="00CA2FC8" w:rsidRPr="00524C6D">
        <w:rPr>
          <w:caps/>
        </w:rPr>
        <w:t xml:space="preserve">v </w:t>
      </w:r>
      <w:r w:rsidR="00FE4C97">
        <w:t>F</w:t>
      </w:r>
    </w:p>
    <w:p w14:paraId="3445963C" w14:textId="77777777" w:rsidR="004D4256" w:rsidRDefault="004D4256" w:rsidP="004D4256">
      <w:pPr>
        <w:spacing w:line="480" w:lineRule="auto"/>
      </w:pPr>
      <w:r>
        <w:t xml:space="preserve">Place of Manufacture or Origin: </w:t>
      </w:r>
      <w:r w:rsidR="00FE4C97">
        <w:t>Asia Minor</w:t>
      </w:r>
    </w:p>
    <w:p w14:paraId="6CA14992" w14:textId="77777777" w:rsidR="004D4256" w:rsidRDefault="004D4256" w:rsidP="004D4256">
      <w:pPr>
        <w:spacing w:line="480" w:lineRule="auto"/>
      </w:pPr>
      <w:r>
        <w:t xml:space="preserve">Parallels: </w:t>
      </w:r>
      <w:r w:rsidR="00CA2FC8">
        <w:t xml:space="preserve">None </w:t>
      </w:r>
      <w:r w:rsidR="00CA2FC8" w:rsidRPr="00993C0D">
        <w:t>found. For the base decor with eight globules around a central one, see Perlzweig 1961, p. 138, no. 1242, pl. 25, with further Athenian examples on globule and volute-lamps;</w:t>
      </w:r>
      <w:r w:rsidR="00CA2FC8" w:rsidRPr="004465AB">
        <w:t xml:space="preserve"> </w:t>
      </w:r>
      <w:r w:rsidR="00CA2FC8" w:rsidRPr="00993C0D">
        <w:t>Böttger 2002, no. 2340, pl. 41 (Kerameikos</w:t>
      </w:r>
      <w:r w:rsidR="00590168">
        <w:t>, Athens</w:t>
      </w:r>
      <w:r w:rsidR="00CA2FC8" w:rsidRPr="00993C0D">
        <w:t>).</w:t>
      </w:r>
    </w:p>
    <w:p w14:paraId="1564E379" w14:textId="77777777" w:rsidR="00D14985" w:rsidRDefault="00D14985" w:rsidP="00D14985">
      <w:pPr>
        <w:spacing w:line="480" w:lineRule="auto"/>
      </w:pPr>
      <w:r>
        <w:t xml:space="preserve">Provenance: </w:t>
      </w:r>
    </w:p>
    <w:p w14:paraId="029054B6" w14:textId="77777777" w:rsidR="004D4256" w:rsidRDefault="004D4256" w:rsidP="004D4256">
      <w:pPr>
        <w:spacing w:line="480" w:lineRule="auto"/>
      </w:pPr>
      <w:r>
        <w:t>Bibliography: Unpublished.</w:t>
      </w:r>
    </w:p>
    <w:p w14:paraId="760E8888" w14:textId="77777777" w:rsidR="004D4256" w:rsidRDefault="004D4256" w:rsidP="004D4256">
      <w:pPr>
        <w:spacing w:line="480" w:lineRule="auto"/>
      </w:pPr>
      <w:r>
        <w:t xml:space="preserve">Date: </w:t>
      </w:r>
      <w:r w:rsidR="00CA2FC8" w:rsidRPr="00993C0D">
        <w:t>Second to third century</w:t>
      </w:r>
      <w:r w:rsidR="00CA2FC8" w:rsidRPr="00524C6D">
        <w:rPr>
          <w:caps/>
        </w:rPr>
        <w:t xml:space="preserve"> </w:t>
      </w:r>
      <w:r w:rsidR="00CA2FC8" w:rsidRPr="005170AB">
        <w:rPr>
          <w:caps/>
        </w:rPr>
        <w:t>A.D.</w:t>
      </w:r>
      <w:r w:rsidR="00CA2FC8" w:rsidRPr="00524C6D">
        <w:rPr>
          <w:caps/>
        </w:rPr>
        <w:t>(</w:t>
      </w:r>
      <w:r w:rsidR="00FE4C97">
        <w:t>?)</w:t>
      </w:r>
    </w:p>
    <w:p w14:paraId="2698AF03" w14:textId="77777777" w:rsidR="004D4256" w:rsidRDefault="004D4256" w:rsidP="004D4256">
      <w:pPr>
        <w:spacing w:line="480" w:lineRule="auto"/>
      </w:pPr>
      <w:r>
        <w:t xml:space="preserve">Date numeric: </w:t>
      </w:r>
      <w:r w:rsidR="00CA2FC8">
        <w:t>100; 300</w:t>
      </w:r>
    </w:p>
    <w:p w14:paraId="4A7EDC55"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7FD78556" w14:textId="77777777" w:rsidR="004B23B9" w:rsidRPr="000E4153" w:rsidRDefault="004B23B9" w:rsidP="004B23B9">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0A2339FE" w14:textId="77777777" w:rsidR="004B23B9" w:rsidRDefault="004B23B9" w:rsidP="004B23B9">
      <w:pPr>
        <w:pStyle w:val="Textedelespacerserv2"/>
        <w:numPr>
          <w:ilvl w:val="0"/>
          <w:numId w:val="0"/>
        </w:numPr>
        <w:spacing w:line="480" w:lineRule="auto"/>
        <w:jc w:val="left"/>
        <w:outlineLvl w:val="9"/>
        <w:rPr>
          <w:rFonts w:ascii="Palatino" w:hAnsi="Palatino"/>
        </w:rPr>
      </w:pPr>
    </w:p>
    <w:p w14:paraId="04748198" w14:textId="77777777" w:rsidR="004C607E" w:rsidRDefault="004C607E" w:rsidP="004C607E">
      <w:pPr>
        <w:spacing w:line="480" w:lineRule="auto"/>
      </w:pPr>
      <w:r>
        <w:t>Catalogue Number: 518</w:t>
      </w:r>
    </w:p>
    <w:p w14:paraId="049C602A" w14:textId="77777777" w:rsidR="004C607E" w:rsidRDefault="004C607E" w:rsidP="004C607E">
      <w:pPr>
        <w:spacing w:line="480" w:lineRule="auto"/>
      </w:pPr>
      <w:r>
        <w:t xml:space="preserve">Inventory Number: </w:t>
      </w:r>
      <w:r w:rsidRPr="00993C0D">
        <w:t>83.</w:t>
      </w:r>
      <w:r w:rsidRPr="00524C6D">
        <w:rPr>
          <w:caps/>
        </w:rPr>
        <w:t>aq.</w:t>
      </w:r>
      <w:r w:rsidRPr="00993C0D">
        <w:t>377.170</w:t>
      </w:r>
    </w:p>
    <w:p w14:paraId="7E21EAB8" w14:textId="77777777" w:rsidR="004C607E" w:rsidRDefault="004C607E" w:rsidP="004C607E">
      <w:pPr>
        <w:spacing w:line="480" w:lineRule="auto"/>
      </w:pPr>
      <w:r>
        <w:t xml:space="preserve">Dimensions: </w:t>
      </w:r>
      <w:r w:rsidRPr="00993C0D">
        <w:t>L: 9.5; W: 7.5; H: 3.5</w:t>
      </w:r>
    </w:p>
    <w:p w14:paraId="76368F46" w14:textId="77777777" w:rsidR="004C607E" w:rsidRDefault="004C607E" w:rsidP="004C607E">
      <w:pPr>
        <w:spacing w:line="480" w:lineRule="auto"/>
      </w:pPr>
      <w:r>
        <w:t xml:space="preserve">Condition and Fabric: </w:t>
      </w:r>
      <w:r w:rsidRPr="00993C0D">
        <w:t>Thin cracks on discus, nozzle, and left shoulder. Clay 5YR6/6 reddish yellow, uneven glaze mostly 2.5YR5/6 red.</w:t>
      </w:r>
    </w:p>
    <w:p w14:paraId="26236924" w14:textId="77777777" w:rsidR="004C607E" w:rsidRDefault="004C607E" w:rsidP="004C607E">
      <w:pPr>
        <w:spacing w:line="480" w:lineRule="auto"/>
      </w:pPr>
      <w:r>
        <w:t xml:space="preserve">Description: </w:t>
      </w:r>
      <w:r w:rsidRPr="00993C0D">
        <w:t xml:space="preserve">Moldmade, from plaster mold. Ring handle with two grooves on upper part. Deep body in unusual delta-shape with sloping sides, except </w:t>
      </w:r>
      <w:r>
        <w:t xml:space="preserve">the </w:t>
      </w:r>
      <w:r w:rsidRPr="00993C0D">
        <w:t xml:space="preserve">back, which is sharply vertical. Shoulder decorated with </w:t>
      </w:r>
      <w:r>
        <w:t xml:space="preserve">a </w:t>
      </w:r>
      <w:r w:rsidRPr="00993C0D">
        <w:t>continuous row of ovolos; two thin grooves separate this motif from the two angula</w:t>
      </w:r>
      <w:r>
        <w:t>r top sides of the lamp. C</w:t>
      </w:r>
      <w:r w:rsidRPr="00993C0D">
        <w:t xml:space="preserve">oncave discus separated from shoulder by </w:t>
      </w:r>
      <w:r>
        <w:t xml:space="preserve">a </w:t>
      </w:r>
      <w:r w:rsidRPr="00993C0D">
        <w:t xml:space="preserve">ridge marked off by two thin grooves. Central filling-hole. Air hole </w:t>
      </w:r>
      <w:r>
        <w:t>i</w:t>
      </w:r>
      <w:r w:rsidRPr="00993C0D">
        <w:t xml:space="preserve">n lower </w:t>
      </w:r>
      <w:r>
        <w:t>field</w:t>
      </w:r>
      <w:r w:rsidRPr="00993C0D">
        <w:t xml:space="preserve">. Heart-shaped nozzle. Circular </w:t>
      </w:r>
      <w:r>
        <w:t>base marked off by one circular groove</w:t>
      </w:r>
      <w:r w:rsidRPr="00993C0D">
        <w:t xml:space="preserve">; central depression, </w:t>
      </w:r>
      <w:r>
        <w:t xml:space="preserve">often </w:t>
      </w:r>
      <w:r w:rsidRPr="00993C0D">
        <w:t>found on lamps from Ephesus, according to Bailey.</w:t>
      </w:r>
    </w:p>
    <w:p w14:paraId="37855588" w14:textId="77777777" w:rsidR="004C607E" w:rsidRDefault="004C607E" w:rsidP="004C607E">
      <w:pPr>
        <w:spacing w:line="480" w:lineRule="auto"/>
      </w:pPr>
      <w:r>
        <w:t>Discus Iconography: Plain discus.</w:t>
      </w:r>
    </w:p>
    <w:p w14:paraId="112F18E0" w14:textId="77777777" w:rsidR="004C607E" w:rsidRDefault="004C607E" w:rsidP="004C607E">
      <w:pPr>
        <w:spacing w:line="480" w:lineRule="auto"/>
      </w:pPr>
      <w:r>
        <w:t xml:space="preserve">Type: </w:t>
      </w:r>
      <w:r w:rsidR="00FE4C97">
        <w:t>Type not recorded</w:t>
      </w:r>
    </w:p>
    <w:p w14:paraId="56DA1461" w14:textId="77777777" w:rsidR="004C607E" w:rsidRDefault="004C607E" w:rsidP="004C607E">
      <w:pPr>
        <w:spacing w:line="480" w:lineRule="auto"/>
      </w:pPr>
      <w:r>
        <w:t xml:space="preserve">Place of Manufacture or Origin: </w:t>
      </w:r>
      <w:r w:rsidR="00FE4C97">
        <w:t>South Anatolia</w:t>
      </w:r>
    </w:p>
    <w:p w14:paraId="074CA043" w14:textId="77777777" w:rsidR="004C607E" w:rsidRDefault="004C607E" w:rsidP="004C607E">
      <w:pPr>
        <w:spacing w:line="480" w:lineRule="auto"/>
      </w:pPr>
      <w:r>
        <w:t xml:space="preserve">Parallels: </w:t>
      </w:r>
      <w:r w:rsidRPr="00993C0D">
        <w:t>None found. For a similar back cut sharply but with a round nozzle, see Bochum Museum, Schüller Collection, cat. no. 195, S 791 (Anatolia).</w:t>
      </w:r>
    </w:p>
    <w:p w14:paraId="5A77647C" w14:textId="77777777" w:rsidR="00D14985" w:rsidRDefault="00D14985" w:rsidP="00D14985">
      <w:pPr>
        <w:spacing w:line="480" w:lineRule="auto"/>
      </w:pPr>
      <w:r>
        <w:t xml:space="preserve">Provenance: </w:t>
      </w:r>
    </w:p>
    <w:p w14:paraId="21ACE7B5" w14:textId="77777777" w:rsidR="004C607E" w:rsidRDefault="004C607E" w:rsidP="004C607E">
      <w:pPr>
        <w:spacing w:line="480" w:lineRule="auto"/>
      </w:pPr>
      <w:r>
        <w:t>Bibliography: Unpublished.</w:t>
      </w:r>
    </w:p>
    <w:p w14:paraId="0141DB88" w14:textId="77777777" w:rsidR="004C607E" w:rsidRDefault="004C607E" w:rsidP="004C607E">
      <w:pPr>
        <w:spacing w:line="480" w:lineRule="auto"/>
      </w:pPr>
      <w:r>
        <w:t xml:space="preserve">Date: </w:t>
      </w:r>
      <w:r w:rsidRPr="00993C0D">
        <w:t>Second half of first century or second century</w:t>
      </w:r>
      <w:r w:rsidRPr="00524C6D">
        <w:rPr>
          <w:caps/>
        </w:rPr>
        <w:t xml:space="preserve"> </w:t>
      </w:r>
      <w:r w:rsidRPr="005170AB">
        <w:rPr>
          <w:caps/>
        </w:rPr>
        <w:t>A.D.</w:t>
      </w:r>
    </w:p>
    <w:p w14:paraId="568F9C8A" w14:textId="77777777" w:rsidR="004C607E" w:rsidRDefault="004C607E" w:rsidP="004C607E">
      <w:pPr>
        <w:spacing w:line="480" w:lineRule="auto"/>
      </w:pPr>
      <w:r>
        <w:t>Date numeric: 50; 200</w:t>
      </w:r>
    </w:p>
    <w:p w14:paraId="5E753372"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5143957F"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8CB175C" w14:textId="77777777" w:rsidR="004B23B9" w:rsidRDefault="004B23B9" w:rsidP="004B23B9">
      <w:pPr>
        <w:pStyle w:val="Textedelespacerserv2"/>
        <w:numPr>
          <w:ilvl w:val="0"/>
          <w:numId w:val="0"/>
        </w:numPr>
        <w:spacing w:line="480" w:lineRule="auto"/>
        <w:jc w:val="left"/>
        <w:outlineLvl w:val="9"/>
        <w:rPr>
          <w:rFonts w:ascii="Palatino" w:hAnsi="Palatino"/>
        </w:rPr>
      </w:pPr>
    </w:p>
    <w:p w14:paraId="124BDF52" w14:textId="77777777" w:rsidR="007705EA" w:rsidRDefault="007705EA" w:rsidP="007705EA">
      <w:pPr>
        <w:spacing w:line="480" w:lineRule="auto"/>
      </w:pPr>
      <w:r>
        <w:t>Catalogue Number: 519</w:t>
      </w:r>
    </w:p>
    <w:p w14:paraId="03C2F76D" w14:textId="77777777" w:rsidR="007705EA" w:rsidRDefault="007705EA" w:rsidP="007705EA">
      <w:pPr>
        <w:spacing w:line="480" w:lineRule="auto"/>
      </w:pPr>
      <w:r>
        <w:t xml:space="preserve">Inventory Number: </w:t>
      </w:r>
      <w:r w:rsidRPr="00993C0D">
        <w:t>83.</w:t>
      </w:r>
      <w:r w:rsidRPr="00524C6D">
        <w:rPr>
          <w:caps/>
        </w:rPr>
        <w:t>aq.</w:t>
      </w:r>
      <w:r w:rsidRPr="00993C0D">
        <w:t>377.264</w:t>
      </w:r>
    </w:p>
    <w:p w14:paraId="699AD1A2" w14:textId="77777777" w:rsidR="007705EA" w:rsidRDefault="007705EA" w:rsidP="007705EA">
      <w:pPr>
        <w:spacing w:line="480" w:lineRule="auto"/>
      </w:pPr>
      <w:r>
        <w:t xml:space="preserve">Dimensions: </w:t>
      </w:r>
      <w:r w:rsidRPr="00993C0D">
        <w:t>L: 9.8; W: 6.5; H: 2.7</w:t>
      </w:r>
    </w:p>
    <w:p w14:paraId="7369272A" w14:textId="77777777" w:rsidR="007705EA" w:rsidRDefault="007705EA" w:rsidP="007705EA">
      <w:pPr>
        <w:spacing w:line="480" w:lineRule="auto"/>
      </w:pPr>
      <w:r>
        <w:t xml:space="preserve">Condition and Fabric: </w:t>
      </w:r>
      <w:r w:rsidRPr="00993C0D">
        <w:t>Intact. Clay near 7.5YR6/4 light brown, uneven glaze 10YR5/2–5/3 grayish brown to brown.</w:t>
      </w:r>
    </w:p>
    <w:p w14:paraId="24106501" w14:textId="77777777" w:rsidR="007705EA" w:rsidRDefault="007705EA" w:rsidP="007705EA">
      <w:pPr>
        <w:spacing w:line="480" w:lineRule="auto"/>
      </w:pPr>
      <w:r>
        <w:t xml:space="preserve">Description: </w:t>
      </w:r>
      <w:r w:rsidRPr="00993C0D">
        <w:t xml:space="preserve">Moldmade, from plaster mold. Solid round vertical handle with two continuous grooves. Square biconical flattened body. Square lamp top edged by two parallel raised ridges with </w:t>
      </w:r>
      <w:r>
        <w:t xml:space="preserve">a </w:t>
      </w:r>
      <w:r w:rsidRPr="00993C0D">
        <w:t xml:space="preserve">groove between them; on </w:t>
      </w:r>
      <w:r>
        <w:t xml:space="preserve">the </w:t>
      </w:r>
      <w:r w:rsidRPr="00993C0D">
        <w:t xml:space="preserve">lower side of </w:t>
      </w:r>
      <w:r>
        <w:t xml:space="preserve">the </w:t>
      </w:r>
      <w:r w:rsidRPr="00993C0D">
        <w:t xml:space="preserve">discus, </w:t>
      </w:r>
      <w:r>
        <w:t xml:space="preserve">the </w:t>
      </w:r>
      <w:r w:rsidRPr="00993C0D">
        <w:t xml:space="preserve">ridges turn into </w:t>
      </w:r>
      <w:r>
        <w:t xml:space="preserve">a </w:t>
      </w:r>
      <w:r w:rsidRPr="00993C0D">
        <w:t xml:space="preserve">V-shape toward </w:t>
      </w:r>
      <w:r>
        <w:t xml:space="preserve">the </w:t>
      </w:r>
      <w:r w:rsidRPr="00993C0D">
        <w:t>wick-hole</w:t>
      </w:r>
      <w:r w:rsidRPr="004465AB">
        <w:t xml:space="preserve">. </w:t>
      </w:r>
      <w:r w:rsidRPr="00993C0D">
        <w:t xml:space="preserve">Two further raised ridges, separated by a groove, frame the square, slightly depressed central area of the discus. Big central filling-hole. Air hole in </w:t>
      </w:r>
      <w:r>
        <w:t xml:space="preserve">the </w:t>
      </w:r>
      <w:r w:rsidRPr="00993C0D">
        <w:t xml:space="preserve">V-shaped zone. Round-tipped, well detached nozzle; wick-hole with flat circular plate. Rectangular base marked off by </w:t>
      </w:r>
      <w:r>
        <w:t xml:space="preserve">a </w:t>
      </w:r>
      <w:r w:rsidRPr="00993C0D">
        <w:t xml:space="preserve">raised ridge and </w:t>
      </w:r>
      <w:r>
        <w:t xml:space="preserve">an </w:t>
      </w:r>
      <w:r w:rsidRPr="00993C0D">
        <w:t>inner groove.</w:t>
      </w:r>
    </w:p>
    <w:p w14:paraId="23FF9CD3" w14:textId="77777777" w:rsidR="007705EA" w:rsidRDefault="007705EA" w:rsidP="007705EA">
      <w:pPr>
        <w:spacing w:line="480" w:lineRule="auto"/>
      </w:pPr>
      <w:r>
        <w:t>Discus Iconography: Plain discus.</w:t>
      </w:r>
    </w:p>
    <w:p w14:paraId="20300CBE" w14:textId="77777777" w:rsidR="007705EA" w:rsidRDefault="007705EA" w:rsidP="007705EA">
      <w:pPr>
        <w:spacing w:line="480" w:lineRule="auto"/>
      </w:pPr>
      <w:r>
        <w:t xml:space="preserve">Type: </w:t>
      </w:r>
      <w:r w:rsidRPr="00993C0D">
        <w:t xml:space="preserve">Bailey </w:t>
      </w:r>
      <w:r>
        <w:t>I</w:t>
      </w:r>
      <w:r w:rsidRPr="00993C0D">
        <w:t xml:space="preserve">; Brants </w:t>
      </w:r>
      <w:r w:rsidRPr="00524C6D">
        <w:rPr>
          <w:caps/>
        </w:rPr>
        <w:t>xvi</w:t>
      </w:r>
      <w:r w:rsidRPr="00993C0D">
        <w:t xml:space="preserve">; Bisi Ingrassia </w:t>
      </w:r>
      <w:r w:rsidRPr="00524C6D">
        <w:rPr>
          <w:caps/>
        </w:rPr>
        <w:t>xi</w:t>
      </w:r>
      <w:r w:rsidR="00FE4C97">
        <w:t xml:space="preserve"> A</w:t>
      </w:r>
    </w:p>
    <w:p w14:paraId="6E659070" w14:textId="77777777" w:rsidR="007705EA" w:rsidRDefault="007705EA" w:rsidP="007705EA">
      <w:pPr>
        <w:spacing w:line="480" w:lineRule="auto"/>
      </w:pPr>
      <w:r>
        <w:t>Place of Manufact</w:t>
      </w:r>
      <w:r w:rsidR="00FE4C97">
        <w:t>ure or Origin: London (England)</w:t>
      </w:r>
    </w:p>
    <w:p w14:paraId="49631A77" w14:textId="0C9E8055" w:rsidR="007705EA" w:rsidRDefault="007705EA" w:rsidP="007705EA">
      <w:pPr>
        <w:spacing w:line="480" w:lineRule="auto"/>
      </w:pPr>
      <w:r>
        <w:t>Parallels: None found;</w:t>
      </w:r>
      <w:r w:rsidRPr="00993C0D">
        <w:t xml:space="preserve"> (close) Brants 1913, no. 436 (Troy); Libertini 1930, no. 1484, pl. 130; Haken 1958, no. 87, pl. 12; Menzel 1969, pp. 47–48, no. 259, fig. 37 (</w:t>
      </w:r>
      <w:r w:rsidR="00590168">
        <w:t>{{loc_0000:</w:t>
      </w:r>
      <w:r w:rsidRPr="00993C0D">
        <w:t>Miletus</w:t>
      </w:r>
      <w:r w:rsidR="00590168">
        <w:t>}}</w:t>
      </w:r>
      <w:r w:rsidRPr="00993C0D">
        <w:t xml:space="preserve">); Bailey BM </w:t>
      </w:r>
      <w:r w:rsidRPr="00524C6D">
        <w:rPr>
          <w:caps/>
        </w:rPr>
        <w:t>ii</w:t>
      </w:r>
      <w:r w:rsidRPr="00993C0D">
        <w:t>, Q 1107–Q 1108, pl. 41 (Italy); Skinkel-Taupin 1980, no. 6b; Hellmann 1987, no. 238, pl. 30 (Rome); Larese and Sgreva 1996, group 17; Seidel 2002, no</w:t>
      </w:r>
      <w:r w:rsidRPr="001A0892">
        <w:t>. 64 ({{insc:</w:t>
      </w:r>
      <w:r w:rsidRPr="001A0892">
        <w:rPr>
          <w:caps/>
        </w:rPr>
        <w:t>fronim</w:t>
      </w:r>
      <w:r w:rsidRPr="001A0892">
        <w:t>}}[—], provenience</w:t>
      </w:r>
      <w:r w:rsidRPr="000E4153">
        <w:t xml:space="preserve"> </w:t>
      </w:r>
      <w:r w:rsidRPr="00993C0D">
        <w:t>unknown); different but with a square discus, Allison 2006, no. 43, pl. 3, fig. 5, group 9 (Pompeii).</w:t>
      </w:r>
    </w:p>
    <w:p w14:paraId="3156C67C" w14:textId="77777777" w:rsidR="00D14985" w:rsidRDefault="00D14985" w:rsidP="00D14985">
      <w:pPr>
        <w:spacing w:line="480" w:lineRule="auto"/>
      </w:pPr>
      <w:r>
        <w:t xml:space="preserve">Provenance: </w:t>
      </w:r>
    </w:p>
    <w:p w14:paraId="79FB11C8" w14:textId="77777777" w:rsidR="007705EA" w:rsidRDefault="007705EA" w:rsidP="007705EA">
      <w:pPr>
        <w:spacing w:line="480" w:lineRule="auto"/>
      </w:pPr>
      <w:r>
        <w:t>Bibliography: Unpublished.</w:t>
      </w:r>
    </w:p>
    <w:p w14:paraId="2FE61B98" w14:textId="77777777" w:rsidR="007705EA" w:rsidRDefault="007705EA" w:rsidP="007705EA">
      <w:pPr>
        <w:spacing w:line="480" w:lineRule="auto"/>
      </w:pPr>
      <w:r>
        <w:t xml:space="preserve">Date: </w:t>
      </w:r>
      <w:r w:rsidRPr="00993C0D">
        <w:t>Very end of second century</w:t>
      </w:r>
      <w:r w:rsidRPr="00524C6D">
        <w:rPr>
          <w:caps/>
        </w:rPr>
        <w:t xml:space="preserve"> </w:t>
      </w:r>
      <w:r w:rsidRPr="005170AB">
        <w:rPr>
          <w:caps/>
        </w:rPr>
        <w:t>A.D.</w:t>
      </w:r>
      <w:r w:rsidRPr="00524C6D">
        <w:rPr>
          <w:caps/>
        </w:rPr>
        <w:t>(</w:t>
      </w:r>
      <w:r w:rsidR="00FE4C97">
        <w:t>?)</w:t>
      </w:r>
    </w:p>
    <w:p w14:paraId="29BD6C77" w14:textId="77777777" w:rsidR="007705EA" w:rsidRDefault="007705EA" w:rsidP="007705EA">
      <w:pPr>
        <w:spacing w:line="480" w:lineRule="auto"/>
      </w:pPr>
      <w:r>
        <w:t>Date numeric: 190; 200</w:t>
      </w:r>
    </w:p>
    <w:p w14:paraId="62F6C754" w14:textId="77777777" w:rsidR="007705EA" w:rsidRDefault="007705EA" w:rsidP="007705EA">
      <w:pPr>
        <w:spacing w:line="480" w:lineRule="auto"/>
      </w:pPr>
      <w:r>
        <w:t xml:space="preserve">Discussion: </w:t>
      </w:r>
      <w:r w:rsidRPr="00993C0D">
        <w:t xml:space="preserve">England (London) may mean the place where Schüller bought the lamp? From the shape of its nozzle we presume an eastern </w:t>
      </w:r>
      <w:r>
        <w:t>place of manufacture or origin</w:t>
      </w:r>
      <w:r w:rsidRPr="00993C0D">
        <w:t xml:space="preserve"> for this artifact (see the nozzle of </w:t>
      </w:r>
      <w:hyperlink r:id="rId106" w:history="1">
        <w:r w:rsidRPr="007705EA">
          <w:rPr>
            <w:rStyle w:val="Hyperlink"/>
          </w:rPr>
          <w:t>cat. 521</w:t>
        </w:r>
      </w:hyperlink>
      <w:r w:rsidRPr="00993C0D">
        <w:t xml:space="preserve"> from Anatolia).</w:t>
      </w:r>
    </w:p>
    <w:p w14:paraId="3049C0E7" w14:textId="77777777" w:rsidR="004B23B9" w:rsidRPr="00993C0D" w:rsidRDefault="004B23B9" w:rsidP="004B23B9">
      <w:pPr>
        <w:pStyle w:val="Textedelespacerserv2"/>
        <w:numPr>
          <w:ilvl w:val="0"/>
          <w:numId w:val="0"/>
        </w:numPr>
        <w:spacing w:line="480" w:lineRule="auto"/>
        <w:jc w:val="left"/>
        <w:outlineLvl w:val="9"/>
        <w:rPr>
          <w:rFonts w:ascii="Palatino" w:hAnsi="Palatino"/>
        </w:rPr>
      </w:pPr>
    </w:p>
    <w:p w14:paraId="187A1A2A" w14:textId="77777777" w:rsidR="009D3D6A" w:rsidRPr="000E4153" w:rsidRDefault="009D3D6A" w:rsidP="009D3D6A">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1F4A723C" w14:textId="77777777" w:rsidR="009D3D6A" w:rsidRDefault="009D3D6A" w:rsidP="009D3D6A">
      <w:pPr>
        <w:pStyle w:val="Textedelespacerserv2"/>
        <w:numPr>
          <w:ilvl w:val="0"/>
          <w:numId w:val="0"/>
        </w:numPr>
        <w:spacing w:line="480" w:lineRule="auto"/>
        <w:jc w:val="left"/>
        <w:outlineLvl w:val="9"/>
        <w:rPr>
          <w:rFonts w:ascii="Palatino" w:hAnsi="Palatino"/>
        </w:rPr>
      </w:pPr>
    </w:p>
    <w:p w14:paraId="060D2B63" w14:textId="77777777" w:rsidR="00B32311" w:rsidRDefault="00B32311" w:rsidP="00B32311">
      <w:pPr>
        <w:spacing w:line="480" w:lineRule="auto"/>
      </w:pPr>
      <w:r>
        <w:t>Catalogue Number: 520</w:t>
      </w:r>
    </w:p>
    <w:p w14:paraId="4246224C" w14:textId="77777777" w:rsidR="00B32311" w:rsidRDefault="00B32311" w:rsidP="00B32311">
      <w:pPr>
        <w:spacing w:line="480" w:lineRule="auto"/>
      </w:pPr>
      <w:r>
        <w:t xml:space="preserve">Inventory Number: </w:t>
      </w:r>
      <w:r w:rsidRPr="00993C0D">
        <w:t>83.</w:t>
      </w:r>
      <w:r w:rsidRPr="00524C6D">
        <w:rPr>
          <w:caps/>
        </w:rPr>
        <w:t>aq.</w:t>
      </w:r>
      <w:r w:rsidRPr="00993C0D">
        <w:t>377.220</w:t>
      </w:r>
    </w:p>
    <w:p w14:paraId="179E9355" w14:textId="77777777" w:rsidR="00B32311" w:rsidRDefault="00B32311" w:rsidP="00B32311">
      <w:pPr>
        <w:spacing w:line="480" w:lineRule="auto"/>
      </w:pPr>
      <w:r>
        <w:t xml:space="preserve">Dimensions: </w:t>
      </w:r>
      <w:r w:rsidRPr="00993C0D">
        <w:t>L: 9.1; W: 6.2; H: 2.7</w:t>
      </w:r>
    </w:p>
    <w:p w14:paraId="3986CF90" w14:textId="77777777" w:rsidR="00B32311" w:rsidRDefault="00B32311" w:rsidP="00B32311">
      <w:pPr>
        <w:spacing w:line="480" w:lineRule="auto"/>
      </w:pPr>
      <w:r>
        <w:t xml:space="preserve">Condition and Fabric: </w:t>
      </w:r>
      <w:r w:rsidRPr="00993C0D">
        <w:t>Intact. Clay 7.5YR7/4 pink, glaze 10R5/6 red.</w:t>
      </w:r>
    </w:p>
    <w:p w14:paraId="03D59D2F" w14:textId="77777777" w:rsidR="00B32311" w:rsidRDefault="00B32311" w:rsidP="00B32311">
      <w:pPr>
        <w:spacing w:line="480" w:lineRule="auto"/>
      </w:pPr>
      <w:r>
        <w:t xml:space="preserve">Description: </w:t>
      </w:r>
      <w:r w:rsidRPr="00993C0D">
        <w:t>Moldmade</w:t>
      </w:r>
      <w:r>
        <w:t xml:space="preserve">. </w:t>
      </w:r>
      <w:r w:rsidRPr="00993C0D">
        <w:t xml:space="preserve">Ring handle with two grooves on upper part, one on lower. Deep hexagonal body with sloping sides. Outward-sloping shoulder with </w:t>
      </w:r>
      <w:r>
        <w:t xml:space="preserve">a </w:t>
      </w:r>
      <w:r w:rsidRPr="00993C0D">
        <w:t xml:space="preserve">globule within </w:t>
      </w:r>
      <w:r>
        <w:t xml:space="preserve">a </w:t>
      </w:r>
      <w:r w:rsidRPr="00993C0D">
        <w:t xml:space="preserve">small circle at each angle of </w:t>
      </w:r>
      <w:r>
        <w:t xml:space="preserve">the </w:t>
      </w:r>
      <w:r w:rsidRPr="00993C0D">
        <w:t xml:space="preserve">lamp top. Discus encircled by </w:t>
      </w:r>
      <w:r>
        <w:t xml:space="preserve">a </w:t>
      </w:r>
      <w:r w:rsidRPr="00993C0D">
        <w:t xml:space="preserve">groove interrupted in front of </w:t>
      </w:r>
      <w:r>
        <w:t xml:space="preserve">the </w:t>
      </w:r>
      <w:r w:rsidRPr="00993C0D">
        <w:t xml:space="preserve">nozzle, where </w:t>
      </w:r>
      <w:r>
        <w:t>it</w:t>
      </w:r>
      <w:r w:rsidRPr="00993C0D">
        <w:t xml:space="preserve"> ends in </w:t>
      </w:r>
      <w:r>
        <w:t xml:space="preserve">a </w:t>
      </w:r>
      <w:r w:rsidRPr="00993C0D">
        <w:t xml:space="preserve">volute with </w:t>
      </w:r>
      <w:r>
        <w:t xml:space="preserve">a </w:t>
      </w:r>
      <w:r w:rsidRPr="00993C0D">
        <w:t xml:space="preserve">knob on </w:t>
      </w:r>
      <w:r>
        <w:t xml:space="preserve">each </w:t>
      </w:r>
      <w:r w:rsidRPr="00993C0D">
        <w:t xml:space="preserve">side of </w:t>
      </w:r>
      <w:r>
        <w:t xml:space="preserve">the nozzle. </w:t>
      </w:r>
      <w:r w:rsidRPr="00993C0D">
        <w:t xml:space="preserve">Filling-hole lower right. Rounded nozzle with shoulder-volutes (as on Loeschcke type </w:t>
      </w:r>
      <w:r w:rsidRPr="00524C6D">
        <w:rPr>
          <w:caps/>
        </w:rPr>
        <w:t>v</w:t>
      </w:r>
      <w:r w:rsidRPr="00993C0D">
        <w:t xml:space="preserve">); flat wick-hole area encroaching in tongue shape on discus surface. Pentagonal base marked off by </w:t>
      </w:r>
      <w:r>
        <w:t xml:space="preserve">one </w:t>
      </w:r>
      <w:r w:rsidRPr="00993C0D">
        <w:t xml:space="preserve">groove; globule in each angle. Plain </w:t>
      </w:r>
      <w:r w:rsidRPr="00993C0D">
        <w:rPr>
          <w:i/>
        </w:rPr>
        <w:t>planta pedis.</w:t>
      </w:r>
    </w:p>
    <w:p w14:paraId="34FBCDB2" w14:textId="77777777" w:rsidR="00B32311" w:rsidRDefault="00B32311" w:rsidP="00B32311">
      <w:pPr>
        <w:spacing w:line="480" w:lineRule="auto"/>
      </w:pPr>
      <w:r>
        <w:t>Discus Iconography: S</w:t>
      </w:r>
      <w:r w:rsidRPr="00993C0D">
        <w:t xml:space="preserve">he-dog or she-wolf (swollen teats) chasing hare running to right in </w:t>
      </w:r>
      <w:r>
        <w:t xml:space="preserve">the </w:t>
      </w:r>
      <w:r w:rsidRPr="00993C0D">
        <w:t xml:space="preserve">upper </w:t>
      </w:r>
      <w:r>
        <w:t>field</w:t>
      </w:r>
      <w:r w:rsidRPr="00993C0D">
        <w:t>.</w:t>
      </w:r>
    </w:p>
    <w:p w14:paraId="3B0EF34A" w14:textId="77777777" w:rsidR="00B32311" w:rsidRDefault="00B32311" w:rsidP="00B32311">
      <w:pPr>
        <w:spacing w:line="480" w:lineRule="auto"/>
      </w:pPr>
      <w:r>
        <w:t xml:space="preserve">Type: </w:t>
      </w:r>
      <w:r w:rsidRPr="00993C0D">
        <w:t xml:space="preserve">Related to Bailey </w:t>
      </w:r>
      <w:r>
        <w:t>I</w:t>
      </w:r>
      <w:r w:rsidRPr="00524C6D">
        <w:rPr>
          <w:caps/>
        </w:rPr>
        <w:t>,</w:t>
      </w:r>
      <w:r w:rsidRPr="00993C0D">
        <w:t xml:space="preserve"> Brants </w:t>
      </w:r>
      <w:r w:rsidRPr="00524C6D">
        <w:rPr>
          <w:caps/>
        </w:rPr>
        <w:t>xvi</w:t>
      </w:r>
    </w:p>
    <w:p w14:paraId="47983E9D" w14:textId="77777777" w:rsidR="00B32311" w:rsidRDefault="00B32311" w:rsidP="00B32311">
      <w:pPr>
        <w:spacing w:line="480" w:lineRule="auto"/>
      </w:pPr>
      <w:r>
        <w:t xml:space="preserve">Place of Manufacture or Origin: </w:t>
      </w:r>
      <w:r w:rsidR="00FE4C97">
        <w:t>South Anatolia</w:t>
      </w:r>
    </w:p>
    <w:p w14:paraId="36A6F9FB" w14:textId="77777777" w:rsidR="00B32311" w:rsidRDefault="00B32311" w:rsidP="00B32311">
      <w:pPr>
        <w:spacing w:line="480" w:lineRule="auto"/>
      </w:pPr>
      <w:r>
        <w:t xml:space="preserve">Parallels: </w:t>
      </w:r>
      <w:r w:rsidRPr="00993C0D">
        <w:t>None found.</w:t>
      </w:r>
    </w:p>
    <w:p w14:paraId="690949ED" w14:textId="77777777" w:rsidR="00D14985" w:rsidRDefault="00D14985" w:rsidP="00D14985">
      <w:pPr>
        <w:spacing w:line="480" w:lineRule="auto"/>
      </w:pPr>
      <w:r>
        <w:t xml:space="preserve">Provenance: </w:t>
      </w:r>
    </w:p>
    <w:p w14:paraId="3ED0F012" w14:textId="77777777" w:rsidR="00B32311" w:rsidRDefault="00B32311" w:rsidP="00B32311">
      <w:pPr>
        <w:spacing w:line="480" w:lineRule="auto"/>
      </w:pPr>
      <w:r>
        <w:t>Bibliography: Unpublished.</w:t>
      </w:r>
    </w:p>
    <w:p w14:paraId="7096ACDE" w14:textId="77777777" w:rsidR="00B32311" w:rsidRDefault="00B32311" w:rsidP="00B32311">
      <w:pPr>
        <w:spacing w:line="480" w:lineRule="auto"/>
      </w:pPr>
      <w:r>
        <w:t>Date: Last third of first century A.D.</w:t>
      </w:r>
    </w:p>
    <w:p w14:paraId="5F72A1AE" w14:textId="77777777" w:rsidR="00B32311" w:rsidRDefault="00B32311" w:rsidP="00B32311">
      <w:pPr>
        <w:spacing w:line="480" w:lineRule="auto"/>
      </w:pPr>
      <w:r>
        <w:t>Date numeric: 65; 100</w:t>
      </w:r>
    </w:p>
    <w:p w14:paraId="4BB172BE"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718BB764" w14:textId="77777777" w:rsidR="009D3D6A" w:rsidRPr="000E4153" w:rsidRDefault="009D3D6A" w:rsidP="009D3D6A">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18076567" w14:textId="77777777" w:rsidR="009D3D6A" w:rsidRDefault="009D3D6A" w:rsidP="009D3D6A">
      <w:pPr>
        <w:pStyle w:val="Textedelespacerserv2"/>
        <w:numPr>
          <w:ilvl w:val="0"/>
          <w:numId w:val="0"/>
        </w:numPr>
        <w:spacing w:line="480" w:lineRule="auto"/>
        <w:jc w:val="left"/>
        <w:outlineLvl w:val="9"/>
        <w:rPr>
          <w:rFonts w:ascii="Palatino" w:hAnsi="Palatino"/>
        </w:rPr>
      </w:pPr>
    </w:p>
    <w:p w14:paraId="6EC9CD73" w14:textId="77777777" w:rsidR="00775C79" w:rsidRDefault="00775C79" w:rsidP="00775C79">
      <w:pPr>
        <w:spacing w:line="480" w:lineRule="auto"/>
      </w:pPr>
      <w:r>
        <w:t>Catalogue Number: 521</w:t>
      </w:r>
    </w:p>
    <w:p w14:paraId="4EDB94FC" w14:textId="77777777" w:rsidR="00775C79" w:rsidRDefault="00775C79" w:rsidP="00775C79">
      <w:pPr>
        <w:spacing w:line="480" w:lineRule="auto"/>
      </w:pPr>
      <w:r>
        <w:t xml:space="preserve">Inventory Number: </w:t>
      </w:r>
      <w:r w:rsidRPr="00993C0D">
        <w:t>83.</w:t>
      </w:r>
      <w:r w:rsidRPr="00524C6D">
        <w:rPr>
          <w:caps/>
        </w:rPr>
        <w:t>aq.</w:t>
      </w:r>
      <w:r w:rsidRPr="00993C0D">
        <w:t>377.225</w:t>
      </w:r>
    </w:p>
    <w:p w14:paraId="58EF6A14" w14:textId="77777777" w:rsidR="00775C79" w:rsidRDefault="00775C79" w:rsidP="00775C79">
      <w:pPr>
        <w:spacing w:line="480" w:lineRule="auto"/>
      </w:pPr>
      <w:r>
        <w:t xml:space="preserve">Dimensions: </w:t>
      </w:r>
      <w:r w:rsidRPr="00993C0D">
        <w:t>L: 8.1; W: 6.1; H: 2.8</w:t>
      </w:r>
    </w:p>
    <w:p w14:paraId="73C555A2" w14:textId="625C4B5B" w:rsidR="00775C79" w:rsidRDefault="00775C79" w:rsidP="00775C79">
      <w:pPr>
        <w:spacing w:line="480" w:lineRule="auto"/>
      </w:pPr>
      <w:r>
        <w:t xml:space="preserve">Condition and Fabric: </w:t>
      </w:r>
      <w:r w:rsidRPr="00993C0D">
        <w:t xml:space="preserve">Intact. </w:t>
      </w:r>
      <w:r w:rsidR="00851F69">
        <w:t xml:space="preserve">Burn marks on nozzle. </w:t>
      </w:r>
      <w:r w:rsidRPr="00993C0D">
        <w:t>Clay 2.5YR6/6 light red, glaze 2.5YR5/6 red.</w:t>
      </w:r>
    </w:p>
    <w:p w14:paraId="747315EB" w14:textId="471DEEBB" w:rsidR="00775C79" w:rsidRDefault="00775C79" w:rsidP="00775C79">
      <w:pPr>
        <w:spacing w:line="480" w:lineRule="auto"/>
      </w:pPr>
      <w:r>
        <w:t xml:space="preserve">Description: </w:t>
      </w:r>
      <w:r w:rsidRPr="00993C0D">
        <w:t>Moldmade. Solid round vertical handle with two grooves. Deep basin divided into seven melon-shaped areas, highlighted by ribs (see photo of base). Square top with left- and right-curved extensions, decorated by three ridges and flat intermediary areas</w:t>
      </w:r>
      <w:r>
        <w:t>:</w:t>
      </w:r>
      <w:r w:rsidRPr="00993C0D">
        <w:t xml:space="preserve"> outermost ridge low and grooved; middle one higher and thicker, with nearly</w:t>
      </w:r>
      <w:r>
        <w:t xml:space="preserve"> a </w:t>
      </w:r>
      <w:r w:rsidRPr="00993C0D">
        <w:t xml:space="preserve">hexagonal shape; innermost one heart-shaped, bordering </w:t>
      </w:r>
      <w:r>
        <w:t xml:space="preserve">a </w:t>
      </w:r>
      <w:r w:rsidRPr="00993C0D">
        <w:t>large filling-hole</w:t>
      </w:r>
      <w:r>
        <w:t>.</w:t>
      </w:r>
      <w:r w:rsidRPr="00993C0D">
        <w:t xml:space="preserve"> </w:t>
      </w:r>
      <w:r>
        <w:t>F</w:t>
      </w:r>
      <w:r w:rsidRPr="00993C0D">
        <w:t xml:space="preserve">lat area between middle and central ridges pierced by </w:t>
      </w:r>
      <w:r>
        <w:t xml:space="preserve">an </w:t>
      </w:r>
      <w:r w:rsidRPr="00993C0D">
        <w:t>air hole in each corner. Short sturdy round-</w:t>
      </w:r>
      <w:r w:rsidR="00851F69">
        <w:t>tipped nozzle slightly upturned</w:t>
      </w:r>
      <w:r w:rsidRPr="00993C0D">
        <w:t xml:space="preserve">. One raised oval base-ring marked </w:t>
      </w:r>
      <w:r>
        <w:t xml:space="preserve">off </w:t>
      </w:r>
      <w:r w:rsidRPr="00993C0D">
        <w:t xml:space="preserve">by </w:t>
      </w:r>
      <w:r>
        <w:t xml:space="preserve">a </w:t>
      </w:r>
      <w:r w:rsidRPr="00993C0D">
        <w:t xml:space="preserve">central groove; interior sunken. Plain </w:t>
      </w:r>
      <w:r w:rsidRPr="00993C0D">
        <w:rPr>
          <w:i/>
        </w:rPr>
        <w:t>planta pedis,</w:t>
      </w:r>
      <w:r w:rsidRPr="00993C0D">
        <w:t xml:space="preserve"> possibly with small circles on each side.</w:t>
      </w:r>
    </w:p>
    <w:p w14:paraId="7E1CD220" w14:textId="77777777" w:rsidR="00775C79" w:rsidRDefault="00775C79" w:rsidP="00775C79">
      <w:pPr>
        <w:spacing w:line="480" w:lineRule="auto"/>
      </w:pPr>
      <w:r>
        <w:t xml:space="preserve">Discus Iconography: </w:t>
      </w:r>
      <w:r w:rsidR="00535840">
        <w:t>Plain discus.</w:t>
      </w:r>
    </w:p>
    <w:p w14:paraId="32B61C46" w14:textId="77777777" w:rsidR="00775C79" w:rsidRDefault="00775C79" w:rsidP="00775C79">
      <w:pPr>
        <w:spacing w:line="480" w:lineRule="auto"/>
      </w:pPr>
      <w:r>
        <w:t xml:space="preserve">Type: </w:t>
      </w:r>
      <w:r w:rsidR="00A41325">
        <w:t>Type not recorded</w:t>
      </w:r>
    </w:p>
    <w:p w14:paraId="0F676CA5" w14:textId="77777777" w:rsidR="00775C79" w:rsidRDefault="00775C79" w:rsidP="00775C79">
      <w:pPr>
        <w:spacing w:line="480" w:lineRule="auto"/>
      </w:pPr>
      <w:r>
        <w:t xml:space="preserve">Place of Manufacture or Origin: </w:t>
      </w:r>
      <w:r w:rsidR="00A41325">
        <w:t>South Anatolia</w:t>
      </w:r>
    </w:p>
    <w:p w14:paraId="0DBFA6CC" w14:textId="77777777" w:rsidR="00775C79" w:rsidRDefault="00775C79" w:rsidP="00775C79">
      <w:pPr>
        <w:spacing w:line="480" w:lineRule="auto"/>
      </w:pPr>
      <w:r>
        <w:t xml:space="preserve">Parallels: </w:t>
      </w:r>
      <w:r w:rsidR="00535840" w:rsidRPr="00993C0D">
        <w:t>None found.</w:t>
      </w:r>
    </w:p>
    <w:p w14:paraId="246602DC" w14:textId="77777777" w:rsidR="00D14985" w:rsidRDefault="00D14985" w:rsidP="00D14985">
      <w:pPr>
        <w:spacing w:line="480" w:lineRule="auto"/>
      </w:pPr>
      <w:r>
        <w:t xml:space="preserve">Provenance: </w:t>
      </w:r>
    </w:p>
    <w:p w14:paraId="0C6EA413" w14:textId="77777777" w:rsidR="00775C79" w:rsidRDefault="00775C79" w:rsidP="00775C79">
      <w:pPr>
        <w:spacing w:line="480" w:lineRule="auto"/>
      </w:pPr>
      <w:r>
        <w:t>Bibliography: Unpublished.</w:t>
      </w:r>
    </w:p>
    <w:p w14:paraId="0B9916B7" w14:textId="0D457850" w:rsidR="00775C79" w:rsidRDefault="00A50BDB" w:rsidP="00775C79">
      <w:pPr>
        <w:spacing w:line="480" w:lineRule="auto"/>
      </w:pPr>
      <w:r>
        <w:t>Date: Late</w:t>
      </w:r>
      <w:r w:rsidR="00535840">
        <w:t xml:space="preserve"> first</w:t>
      </w:r>
      <w:r w:rsidR="00535840" w:rsidRPr="00993C0D">
        <w:t xml:space="preserve"> century</w:t>
      </w:r>
      <w:r w:rsidR="00535840" w:rsidRPr="00524C6D">
        <w:rPr>
          <w:caps/>
        </w:rPr>
        <w:t xml:space="preserve"> </w:t>
      </w:r>
      <w:r w:rsidR="00535840" w:rsidRPr="005170AB">
        <w:rPr>
          <w:caps/>
        </w:rPr>
        <w:t>A.D.</w:t>
      </w:r>
      <w:r w:rsidR="00535840" w:rsidRPr="00524C6D">
        <w:rPr>
          <w:caps/>
        </w:rPr>
        <w:t xml:space="preserve"> </w:t>
      </w:r>
      <w:r w:rsidR="00A41325">
        <w:t>or later(?)</w:t>
      </w:r>
    </w:p>
    <w:p w14:paraId="0B092B99" w14:textId="77777777" w:rsidR="009D3D6A" w:rsidRPr="00993C0D" w:rsidRDefault="00775C79" w:rsidP="00535840">
      <w:pPr>
        <w:spacing w:line="480" w:lineRule="auto"/>
      </w:pPr>
      <w:r>
        <w:t xml:space="preserve">Date numeric: </w:t>
      </w:r>
      <w:r w:rsidR="00535840">
        <w:t>75; 100</w:t>
      </w:r>
      <w:r w:rsidR="009D3D6A" w:rsidRPr="00993C0D">
        <w:t xml:space="preserve"> </w:t>
      </w:r>
    </w:p>
    <w:p w14:paraId="79DA3A23"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43F53B57" w14:textId="77777777" w:rsidR="009D3D6A" w:rsidRPr="000E4153" w:rsidRDefault="009D3D6A" w:rsidP="009D3D6A">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31F23E5D" w14:textId="77777777" w:rsidR="009D3D6A" w:rsidRDefault="009D3D6A" w:rsidP="009D3D6A">
      <w:pPr>
        <w:pStyle w:val="Textedelespacerserv2"/>
        <w:numPr>
          <w:ilvl w:val="0"/>
          <w:numId w:val="0"/>
        </w:numPr>
        <w:spacing w:line="480" w:lineRule="auto"/>
        <w:jc w:val="left"/>
        <w:outlineLvl w:val="9"/>
        <w:rPr>
          <w:rFonts w:ascii="Palatino" w:hAnsi="Palatino"/>
        </w:rPr>
      </w:pPr>
    </w:p>
    <w:p w14:paraId="354F53BF" w14:textId="77777777" w:rsidR="00C338D4" w:rsidRDefault="00C338D4" w:rsidP="00C338D4">
      <w:pPr>
        <w:spacing w:line="480" w:lineRule="auto"/>
      </w:pPr>
      <w:r>
        <w:t>Catalogue Number: 522</w:t>
      </w:r>
    </w:p>
    <w:p w14:paraId="3F4C97AF" w14:textId="77777777" w:rsidR="00C338D4" w:rsidRDefault="00C338D4" w:rsidP="00C338D4">
      <w:pPr>
        <w:spacing w:line="480" w:lineRule="auto"/>
      </w:pPr>
      <w:r>
        <w:t xml:space="preserve">Inventory Number: </w:t>
      </w:r>
      <w:r w:rsidRPr="00993C0D">
        <w:t>83.</w:t>
      </w:r>
      <w:r w:rsidRPr="00524C6D">
        <w:rPr>
          <w:caps/>
        </w:rPr>
        <w:t>aq.</w:t>
      </w:r>
      <w:r w:rsidRPr="00993C0D">
        <w:t>377.288</w:t>
      </w:r>
    </w:p>
    <w:p w14:paraId="7863F17B" w14:textId="77777777" w:rsidR="00C338D4" w:rsidRDefault="00C338D4" w:rsidP="00C338D4">
      <w:pPr>
        <w:spacing w:line="480" w:lineRule="auto"/>
      </w:pPr>
      <w:r>
        <w:t xml:space="preserve">Dimensions: </w:t>
      </w:r>
      <w:r w:rsidRPr="00993C0D">
        <w:t>L: 8.9; W: 6; H: 2.3</w:t>
      </w:r>
    </w:p>
    <w:p w14:paraId="2D3404E1" w14:textId="77777777" w:rsidR="00C338D4" w:rsidRDefault="00C338D4" w:rsidP="00C338D4">
      <w:pPr>
        <w:spacing w:line="480" w:lineRule="auto"/>
      </w:pPr>
      <w:r>
        <w:t xml:space="preserve">Condition and Fabric: </w:t>
      </w:r>
      <w:r w:rsidRPr="00993C0D">
        <w:t>Slightly chipped filling-hole. Clay 5YR7/4 pink, mottled glaze mostly 5YR6/4 pale red; substantial areas of lower part burned dark.</w:t>
      </w:r>
    </w:p>
    <w:p w14:paraId="3FABF5B1" w14:textId="77777777" w:rsidR="00C338D4" w:rsidRDefault="00C338D4" w:rsidP="00C338D4">
      <w:pPr>
        <w:spacing w:line="480" w:lineRule="auto"/>
      </w:pPr>
      <w:r>
        <w:t xml:space="preserve">Description: </w:t>
      </w:r>
      <w:r w:rsidRPr="00993C0D">
        <w:t xml:space="preserve">Moldmade, from plaster mold. Solid vertical round handle with groove on both upper and lower parts. Deep body. Broad outward-sloping shoulder with three rows of globules, separated from concave discus by two raised thin circular ridges with </w:t>
      </w:r>
      <w:r>
        <w:t xml:space="preserve">a </w:t>
      </w:r>
      <w:r w:rsidRPr="00993C0D">
        <w:t xml:space="preserve">groove between. Central filling-hole. Short round-tipped nozzle with two volutes on flat space between </w:t>
      </w:r>
      <w:r>
        <w:t xml:space="preserve">the </w:t>
      </w:r>
      <w:r w:rsidRPr="00993C0D">
        <w:t xml:space="preserve">discus edge and wick-hole. </w:t>
      </w:r>
      <w:r>
        <w:t>Base marked off by one circular groove.</w:t>
      </w:r>
      <w:r w:rsidRPr="00993C0D">
        <w:t xml:space="preserve"> Plain </w:t>
      </w:r>
      <w:r w:rsidRPr="00993C0D">
        <w:rPr>
          <w:i/>
        </w:rPr>
        <w:t>planta pedis.</w:t>
      </w:r>
    </w:p>
    <w:p w14:paraId="42FD6BDB" w14:textId="77777777" w:rsidR="00C338D4" w:rsidRDefault="00C338D4" w:rsidP="00C338D4">
      <w:pPr>
        <w:spacing w:line="480" w:lineRule="auto"/>
      </w:pPr>
      <w:r>
        <w:t>Discus Iconography: Plain discus.</w:t>
      </w:r>
    </w:p>
    <w:p w14:paraId="0F1F8142" w14:textId="77777777" w:rsidR="00C338D4" w:rsidRDefault="00C338D4" w:rsidP="00C338D4">
      <w:pPr>
        <w:spacing w:line="480" w:lineRule="auto"/>
      </w:pPr>
      <w:r>
        <w:t xml:space="preserve">Type: </w:t>
      </w:r>
      <w:r w:rsidRPr="00993C0D">
        <w:t xml:space="preserve">Eastern variant of Loeschcke </w:t>
      </w:r>
      <w:r w:rsidRPr="00524C6D">
        <w:rPr>
          <w:caps/>
        </w:rPr>
        <w:t>viii</w:t>
      </w:r>
    </w:p>
    <w:p w14:paraId="46AE8C81" w14:textId="77777777" w:rsidR="00C338D4" w:rsidRDefault="00C338D4" w:rsidP="00C338D4">
      <w:pPr>
        <w:spacing w:line="480" w:lineRule="auto"/>
      </w:pPr>
      <w:r>
        <w:t xml:space="preserve">Place of Manufacture or Origin: </w:t>
      </w:r>
      <w:r w:rsidR="00A41325">
        <w:t>South Anatolia</w:t>
      </w:r>
    </w:p>
    <w:p w14:paraId="31510E4D" w14:textId="3E7EB3B6" w:rsidR="00C338D4" w:rsidRDefault="00C338D4" w:rsidP="00C338D4">
      <w:pPr>
        <w:spacing w:line="480" w:lineRule="auto"/>
      </w:pPr>
      <w:r>
        <w:t>Parallels: (I</w:t>
      </w:r>
      <w:r w:rsidRPr="00993C0D">
        <w:t xml:space="preserve">dentical) Heimerl 2001, no. 225, pl. 6, with </w:t>
      </w:r>
      <w:r w:rsidRPr="00993C0D">
        <w:rPr>
          <w:i/>
        </w:rPr>
        <w:t>planta pedis;</w:t>
      </w:r>
      <w:r w:rsidRPr="00993C0D">
        <w:t xml:space="preserve"> (very close) Heimerl 2001, nos. 226 and 228, pl. 6, classified as production</w:t>
      </w:r>
      <w:r w:rsidR="00590168">
        <w:t xml:space="preserve"> of {{loc_0000:Pergamon}}</w:t>
      </w:r>
      <w:r w:rsidRPr="00993C0D">
        <w:t>, group 8a–9c; (near) Kuzmanov 1992, p. 73, no. 77.</w:t>
      </w:r>
    </w:p>
    <w:p w14:paraId="78886BC3" w14:textId="77777777" w:rsidR="00D14985" w:rsidRDefault="00D14985" w:rsidP="00D14985">
      <w:pPr>
        <w:spacing w:line="480" w:lineRule="auto"/>
      </w:pPr>
      <w:r>
        <w:t xml:space="preserve">Provenance: </w:t>
      </w:r>
    </w:p>
    <w:p w14:paraId="0D9E66DC" w14:textId="77777777" w:rsidR="00C338D4" w:rsidRDefault="00C338D4" w:rsidP="00C338D4">
      <w:pPr>
        <w:spacing w:line="480" w:lineRule="auto"/>
      </w:pPr>
      <w:r>
        <w:t>Bibliography: Unpublished.</w:t>
      </w:r>
    </w:p>
    <w:p w14:paraId="10DCB2F5" w14:textId="77777777" w:rsidR="00C338D4" w:rsidRDefault="00C338D4" w:rsidP="00C338D4">
      <w:pPr>
        <w:spacing w:line="480" w:lineRule="auto"/>
      </w:pPr>
      <w:r>
        <w:t xml:space="preserve">Date: </w:t>
      </w:r>
      <w:r w:rsidRPr="00993C0D">
        <w:t>Second half of first to first half of second century</w:t>
      </w:r>
      <w:r w:rsidRPr="00524C6D">
        <w:rPr>
          <w:caps/>
        </w:rPr>
        <w:t xml:space="preserve"> </w:t>
      </w:r>
      <w:r w:rsidRPr="005170AB">
        <w:rPr>
          <w:caps/>
        </w:rPr>
        <w:t>A.D.</w:t>
      </w:r>
    </w:p>
    <w:p w14:paraId="7DCA1AD8" w14:textId="77777777" w:rsidR="00C338D4" w:rsidRDefault="00C338D4" w:rsidP="00C338D4">
      <w:pPr>
        <w:spacing w:line="480" w:lineRule="auto"/>
      </w:pPr>
      <w:r>
        <w:t>Date numeric: 50; 150</w:t>
      </w:r>
    </w:p>
    <w:p w14:paraId="4D74D95D"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16C3993B"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8DA3B1B" w14:textId="77777777" w:rsidR="009D3D6A" w:rsidRDefault="009D3D6A" w:rsidP="009D3D6A">
      <w:pPr>
        <w:pStyle w:val="Textedelespacerserv2"/>
        <w:numPr>
          <w:ilvl w:val="0"/>
          <w:numId w:val="0"/>
        </w:numPr>
        <w:spacing w:line="480" w:lineRule="auto"/>
        <w:jc w:val="left"/>
        <w:outlineLvl w:val="9"/>
        <w:rPr>
          <w:rFonts w:ascii="Palatino" w:hAnsi="Palatino"/>
        </w:rPr>
      </w:pPr>
    </w:p>
    <w:p w14:paraId="171A7060" w14:textId="77777777" w:rsidR="005D348F" w:rsidRDefault="005D348F" w:rsidP="005D348F">
      <w:pPr>
        <w:spacing w:line="480" w:lineRule="auto"/>
      </w:pPr>
      <w:r>
        <w:t>Catalogue Number: 523</w:t>
      </w:r>
    </w:p>
    <w:p w14:paraId="6C55C620" w14:textId="77777777" w:rsidR="005D348F" w:rsidRDefault="005D348F" w:rsidP="005D348F">
      <w:pPr>
        <w:spacing w:line="480" w:lineRule="auto"/>
      </w:pPr>
      <w:r>
        <w:t xml:space="preserve">Inventory Number: </w:t>
      </w:r>
      <w:r w:rsidRPr="00993C0D">
        <w:t>83.</w:t>
      </w:r>
      <w:r w:rsidRPr="00524C6D">
        <w:rPr>
          <w:caps/>
        </w:rPr>
        <w:t>aq.</w:t>
      </w:r>
      <w:r w:rsidRPr="00993C0D">
        <w:t>377.286</w:t>
      </w:r>
    </w:p>
    <w:p w14:paraId="319E9CC2" w14:textId="77777777" w:rsidR="005D348F" w:rsidRDefault="005D348F" w:rsidP="005D348F">
      <w:pPr>
        <w:spacing w:line="480" w:lineRule="auto"/>
      </w:pPr>
      <w:r>
        <w:t xml:space="preserve">Dimensions: </w:t>
      </w:r>
      <w:r w:rsidRPr="00993C0D">
        <w:t>L: 8.2; W: 6.1; H: 2.7</w:t>
      </w:r>
    </w:p>
    <w:p w14:paraId="2CF07DF1" w14:textId="77777777" w:rsidR="005D348F" w:rsidRDefault="005D348F" w:rsidP="005D348F">
      <w:pPr>
        <w:spacing w:line="480" w:lineRule="auto"/>
      </w:pPr>
      <w:r>
        <w:t xml:space="preserve">Condition and Fabric: </w:t>
      </w:r>
      <w:r w:rsidRPr="00993C0D">
        <w:t>Restored, cracks on left side along joint and across base. Clay 2.5YR6/6 light red, faint traces of glaze near 10R5/6 red.</w:t>
      </w:r>
    </w:p>
    <w:p w14:paraId="211C5A9F" w14:textId="77777777" w:rsidR="005D348F" w:rsidRDefault="005D348F" w:rsidP="005D348F">
      <w:pPr>
        <w:spacing w:line="480" w:lineRule="auto"/>
      </w:pPr>
      <w:r>
        <w:t xml:space="preserve">Description: </w:t>
      </w:r>
      <w:r w:rsidRPr="00993C0D">
        <w:t xml:space="preserve">Moldmade. Solid vertical round handle with three grooves on both upper and lower parts. Circular body. Shoulder with four rows of globules, underside with five rows. Concave discus bordered by </w:t>
      </w:r>
      <w:r>
        <w:t xml:space="preserve">a </w:t>
      </w:r>
      <w:r w:rsidRPr="00993C0D">
        <w:t>raised ring with two thin grooves; smaller ring encircling central filling-hole. Round-tipped tapering nozzle; double-volutes on each side of nozzle top, facing toward the disc</w:t>
      </w:r>
      <w:r>
        <w:t>us</w:t>
      </w:r>
      <w:r w:rsidRPr="00993C0D">
        <w:t xml:space="preserve">. Between volutes two raised curved lines. Raised rounded base-ring; inside three small rings attached to </w:t>
      </w:r>
      <w:r>
        <w:t xml:space="preserve">a </w:t>
      </w:r>
      <w:r w:rsidRPr="00993C0D">
        <w:t>stem.</w:t>
      </w:r>
    </w:p>
    <w:p w14:paraId="57CD57F5" w14:textId="77777777" w:rsidR="005D348F" w:rsidRDefault="005D348F" w:rsidP="005D348F">
      <w:pPr>
        <w:spacing w:line="480" w:lineRule="auto"/>
      </w:pPr>
      <w:r>
        <w:t>Discus Iconography: Plain discus.</w:t>
      </w:r>
    </w:p>
    <w:p w14:paraId="7BB435CE" w14:textId="77777777" w:rsidR="005D348F" w:rsidRDefault="005D348F" w:rsidP="005D348F">
      <w:pPr>
        <w:spacing w:line="480" w:lineRule="auto"/>
      </w:pPr>
      <w:r>
        <w:t xml:space="preserve">Type: </w:t>
      </w:r>
      <w:r w:rsidR="00A41325">
        <w:t>Globule-and-volute lamp</w:t>
      </w:r>
    </w:p>
    <w:p w14:paraId="4B811DF1" w14:textId="77777777" w:rsidR="005D348F" w:rsidRDefault="005D348F" w:rsidP="005D348F">
      <w:pPr>
        <w:spacing w:line="480" w:lineRule="auto"/>
      </w:pPr>
      <w:r>
        <w:t xml:space="preserve">Place of Manufacture or Origin: </w:t>
      </w:r>
      <w:r w:rsidR="00A41325">
        <w:t>South Anatolia</w:t>
      </w:r>
    </w:p>
    <w:p w14:paraId="33667500" w14:textId="29F04A35" w:rsidR="005D348F" w:rsidRPr="00A41325" w:rsidRDefault="005D348F" w:rsidP="005D348F">
      <w:pPr>
        <w:spacing w:line="480" w:lineRule="auto"/>
        <w:rPr>
          <w:b/>
        </w:rPr>
      </w:pPr>
      <w:r>
        <w:t>Parallels: (C</w:t>
      </w:r>
      <w:r w:rsidRPr="00993C0D">
        <w:t>lose) Haken 1958, no. 105 (</w:t>
      </w:r>
      <w:r w:rsidR="00590168">
        <w:t>{{loc_0000:</w:t>
      </w:r>
      <w:r w:rsidR="005064D3">
        <w:t>Ker</w:t>
      </w:r>
      <w:r w:rsidRPr="00993C0D">
        <w:t>ch</w:t>
      </w:r>
      <w:r w:rsidR="00590168">
        <w:t>}}</w:t>
      </w:r>
      <w:r w:rsidRPr="00993C0D">
        <w:t>); Menzel 1969, p. 84, no. 550, fig. 72, and p. 85, no. 551, fig. 73; (identical) Perlzweig 1961, nos. 1224–64, pl. 25 (Athenian Agora), especially no. 1225 with a very similar mark on its base; Williams 1981, no. 246, pl. 10 (</w:t>
      </w:r>
      <w:r w:rsidR="00851F69">
        <w:t>{{loc_0000:</w:t>
      </w:r>
      <w:r w:rsidRPr="00993C0D">
        <w:t>Kenchreai</w:t>
      </w:r>
      <w:r w:rsidR="00851F69">
        <w:t>}}</w:t>
      </w:r>
      <w:r w:rsidRPr="00993C0D">
        <w:t>); Slane 1990, p. 18, no. 49, pl. 4 (</w:t>
      </w:r>
      <w:r w:rsidR="00590168">
        <w:t>{{loc_0000:</w:t>
      </w:r>
      <w:r w:rsidRPr="00993C0D">
        <w:t>Corinth</w:t>
      </w:r>
      <w:r w:rsidR="00590168">
        <w:t>}}</w:t>
      </w:r>
      <w:r w:rsidRPr="00993C0D">
        <w:t>); Karivieri 1996, nos. 114–16, pl. 9; Böttger 2002, nos. 2308–40, pl. 41 (Kerameikos</w:t>
      </w:r>
      <w:r w:rsidR="00590168">
        <w:t>, Athens</w:t>
      </w:r>
      <w:r w:rsidRPr="00993C0D">
        <w:t>), especially no. 2335, which is practically identical with the same mark on the base; Lindros Wohl 1981, no. 11, pl. 34 (</w:t>
      </w:r>
      <w:r w:rsidR="00590168">
        <w:t>{{loc_0000:</w:t>
      </w:r>
      <w:r w:rsidRPr="00993C0D">
        <w:t>Isthmia</w:t>
      </w:r>
      <w:r w:rsidR="00590168">
        <w:t>}}</w:t>
      </w:r>
      <w:r w:rsidRPr="00993C0D">
        <w:t xml:space="preserve">), and lamps nos. 268 and 345 in her catalogue of Isthmian lamps </w:t>
      </w:r>
      <w:r w:rsidRPr="00A41325">
        <w:t>(forthcoming</w:t>
      </w:r>
      <w:r w:rsidRPr="00993C0D">
        <w:t>)</w:t>
      </w:r>
      <w:r>
        <w:t>.</w:t>
      </w:r>
      <w:r w:rsidR="00A41325">
        <w:t xml:space="preserve"> </w:t>
      </w:r>
    </w:p>
    <w:p w14:paraId="249B20BC" w14:textId="77777777" w:rsidR="00D14985" w:rsidRDefault="00D14985" w:rsidP="00D14985">
      <w:pPr>
        <w:spacing w:line="480" w:lineRule="auto"/>
      </w:pPr>
      <w:r>
        <w:t xml:space="preserve">Provenance: </w:t>
      </w:r>
    </w:p>
    <w:p w14:paraId="7CA361A7" w14:textId="77777777" w:rsidR="005D348F" w:rsidRDefault="005D348F" w:rsidP="005D348F">
      <w:pPr>
        <w:spacing w:line="480" w:lineRule="auto"/>
      </w:pPr>
      <w:r>
        <w:t>Bibliography: Unpublished.</w:t>
      </w:r>
    </w:p>
    <w:p w14:paraId="22E65003" w14:textId="77777777" w:rsidR="005D348F" w:rsidRDefault="005D348F" w:rsidP="005D348F">
      <w:pPr>
        <w:spacing w:line="480" w:lineRule="auto"/>
      </w:pPr>
      <w:r>
        <w:t xml:space="preserve">Date: </w:t>
      </w:r>
      <w:r w:rsidRPr="00993C0D">
        <w:t>Mid-third century</w:t>
      </w:r>
      <w:r w:rsidRPr="00524C6D">
        <w:rPr>
          <w:caps/>
        </w:rPr>
        <w:t xml:space="preserve"> </w:t>
      </w:r>
      <w:r w:rsidRPr="005170AB">
        <w:rPr>
          <w:caps/>
        </w:rPr>
        <w:t>A.D.</w:t>
      </w:r>
    </w:p>
    <w:p w14:paraId="78983ECE" w14:textId="77777777" w:rsidR="005D348F" w:rsidRDefault="005D348F" w:rsidP="005D348F">
      <w:pPr>
        <w:spacing w:line="480" w:lineRule="auto"/>
      </w:pPr>
      <w:r>
        <w:t>Date numeric: 240; 260</w:t>
      </w:r>
    </w:p>
    <w:p w14:paraId="03AE5C20"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5310F1B2" w14:textId="77777777" w:rsidR="009D3D6A" w:rsidRPr="000E4153" w:rsidRDefault="009D3D6A" w:rsidP="009D3D6A">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4C150ABC" w14:textId="77777777" w:rsidR="009D3D6A" w:rsidRDefault="009D3D6A" w:rsidP="009D3D6A">
      <w:pPr>
        <w:pStyle w:val="Textedelespacerserv2"/>
        <w:numPr>
          <w:ilvl w:val="0"/>
          <w:numId w:val="0"/>
        </w:numPr>
        <w:spacing w:line="480" w:lineRule="auto"/>
        <w:jc w:val="left"/>
        <w:outlineLvl w:val="9"/>
        <w:rPr>
          <w:rFonts w:ascii="Palatino" w:hAnsi="Palatino"/>
        </w:rPr>
      </w:pPr>
    </w:p>
    <w:p w14:paraId="5E49BCAA" w14:textId="77777777" w:rsidR="006051FE" w:rsidRDefault="006051FE" w:rsidP="006051FE">
      <w:pPr>
        <w:spacing w:line="480" w:lineRule="auto"/>
      </w:pPr>
      <w:r>
        <w:t>Catalogue Number: 524</w:t>
      </w:r>
    </w:p>
    <w:p w14:paraId="4DD7B4F3" w14:textId="77777777" w:rsidR="006051FE" w:rsidRDefault="006051FE" w:rsidP="006051FE">
      <w:pPr>
        <w:spacing w:line="480" w:lineRule="auto"/>
      </w:pPr>
      <w:r>
        <w:t xml:space="preserve">Inventory Number: </w:t>
      </w:r>
      <w:r w:rsidRPr="00993C0D">
        <w:t>83.</w:t>
      </w:r>
      <w:r w:rsidRPr="00524C6D">
        <w:rPr>
          <w:caps/>
        </w:rPr>
        <w:t>aq.</w:t>
      </w:r>
      <w:r w:rsidRPr="00993C0D">
        <w:t>377.273</w:t>
      </w:r>
    </w:p>
    <w:p w14:paraId="6745BD65" w14:textId="77777777" w:rsidR="006051FE" w:rsidRDefault="006051FE" w:rsidP="006051FE">
      <w:pPr>
        <w:spacing w:line="480" w:lineRule="auto"/>
      </w:pPr>
      <w:r>
        <w:t xml:space="preserve">Dimensions: </w:t>
      </w:r>
      <w:r w:rsidRPr="00993C0D">
        <w:t>L: 8.5; W: 6.0; H: 2.1</w:t>
      </w:r>
    </w:p>
    <w:p w14:paraId="797FB3D7" w14:textId="77777777" w:rsidR="006051FE" w:rsidRDefault="006051FE" w:rsidP="006051FE">
      <w:pPr>
        <w:spacing w:line="480" w:lineRule="auto"/>
      </w:pPr>
      <w:r>
        <w:t xml:space="preserve">Condition and Fabric: </w:t>
      </w:r>
      <w:r w:rsidRPr="00993C0D">
        <w:t>Small cracked area in upper right discus. Clay near 5YR6/4 light reddish brown, worn glaze 2.5YR6/6 light red. Gold mica.</w:t>
      </w:r>
    </w:p>
    <w:p w14:paraId="33232B61" w14:textId="77777777" w:rsidR="006051FE" w:rsidRDefault="006051FE" w:rsidP="006051FE">
      <w:pPr>
        <w:spacing w:line="480" w:lineRule="auto"/>
      </w:pPr>
      <w:r>
        <w:t xml:space="preserve">Description: </w:t>
      </w:r>
      <w:r w:rsidRPr="00993C0D">
        <w:t xml:space="preserve">Moldmade. Exceptionally long and flat pierced handle, lower part ending in </w:t>
      </w:r>
      <w:r>
        <w:t xml:space="preserve">a </w:t>
      </w:r>
      <w:r w:rsidRPr="00993C0D">
        <w:t xml:space="preserve">fishtail; three grooves on upper part. Rounded shoulder with </w:t>
      </w:r>
      <w:r>
        <w:t xml:space="preserve">a </w:t>
      </w:r>
      <w:r w:rsidRPr="00993C0D">
        <w:t xml:space="preserve">continuous row of globules; circular groove separating shoulder from discus. Two symmetrically placed filling-holes slightly below center. Small tapering round-tipped nozzle with two smaller globules on top. Raised round base-ring marked off </w:t>
      </w:r>
      <w:r>
        <w:t>by</w:t>
      </w:r>
      <w:r w:rsidRPr="00993C0D">
        <w:t xml:space="preserve"> two circular grooves. Large plain </w:t>
      </w:r>
      <w:r w:rsidRPr="00993C0D">
        <w:rPr>
          <w:i/>
        </w:rPr>
        <w:t>planta pedis</w:t>
      </w:r>
      <w:r w:rsidRPr="004465AB">
        <w:t xml:space="preserve"> (</w:t>
      </w:r>
      <w:r w:rsidRPr="00993C0D">
        <w:t>near mark on Bailey Q 3105, Q 3122, Q 3125).</w:t>
      </w:r>
    </w:p>
    <w:p w14:paraId="6743EDD8" w14:textId="7EE2714F" w:rsidR="006051FE" w:rsidRDefault="006051FE" w:rsidP="006051FE">
      <w:pPr>
        <w:spacing w:line="480" w:lineRule="auto"/>
      </w:pPr>
      <w:r>
        <w:t xml:space="preserve">Discus Iconography: </w:t>
      </w:r>
      <w:r w:rsidRPr="00993C0D">
        <w:t xml:space="preserve">Jewish seven-armed candlestick (menorah) with bejeweled branches each with a candle, </w:t>
      </w:r>
      <w:r>
        <w:t xml:space="preserve">a </w:t>
      </w:r>
      <w:r w:rsidRPr="00993C0D">
        <w:t xml:space="preserve">twisted staff, and three legs; </w:t>
      </w:r>
      <w:r>
        <w:t xml:space="preserve">the </w:t>
      </w:r>
      <w:r w:rsidRPr="00993C0D">
        <w:t xml:space="preserve">foot </w:t>
      </w:r>
      <w:r>
        <w:t xml:space="preserve">is </w:t>
      </w:r>
      <w:r w:rsidRPr="00993C0D">
        <w:t xml:space="preserve">flanked on each side by </w:t>
      </w:r>
      <w:r>
        <w:t>a</w:t>
      </w:r>
      <w:r w:rsidRPr="00993C0D">
        <w:t xml:space="preserve"> curved ram’s horn (</w:t>
      </w:r>
      <w:r w:rsidRPr="00EF1690">
        <w:rPr>
          <w:i/>
        </w:rPr>
        <w:t>shofar</w:t>
      </w:r>
      <w:r w:rsidRPr="00993C0D">
        <w:t>)</w:t>
      </w:r>
      <w:r>
        <w:t xml:space="preserve"> and</w:t>
      </w:r>
      <w:r w:rsidRPr="00993C0D">
        <w:t xml:space="preserve"> </w:t>
      </w:r>
      <w:r>
        <w:t xml:space="preserve">a </w:t>
      </w:r>
      <w:r w:rsidRPr="00993C0D">
        <w:t>citrus (</w:t>
      </w:r>
      <w:r w:rsidRPr="00DF2F61">
        <w:rPr>
          <w:i/>
        </w:rPr>
        <w:t>etrog</w:t>
      </w:r>
      <w:r w:rsidRPr="00993C0D">
        <w:t xml:space="preserve">), and, </w:t>
      </w:r>
      <w:r>
        <w:t>on</w:t>
      </w:r>
      <w:r w:rsidRPr="00993C0D">
        <w:t xml:space="preserve"> </w:t>
      </w:r>
      <w:r w:rsidR="00851F69">
        <w:t xml:space="preserve">the </w:t>
      </w:r>
      <w:r w:rsidRPr="00993C0D">
        <w:t>right</w:t>
      </w:r>
      <w:r>
        <w:t xml:space="preserve"> side only</w:t>
      </w:r>
      <w:r w:rsidRPr="00993C0D">
        <w:t xml:space="preserve">, </w:t>
      </w:r>
      <w:r>
        <w:t xml:space="preserve">a </w:t>
      </w:r>
      <w:r w:rsidRPr="00993C0D">
        <w:t>palm branch (</w:t>
      </w:r>
      <w:r w:rsidRPr="00DF2F61">
        <w:rPr>
          <w:i/>
        </w:rPr>
        <w:t>lulav</w:t>
      </w:r>
      <w:r w:rsidRPr="00993C0D">
        <w:t>).</w:t>
      </w:r>
    </w:p>
    <w:p w14:paraId="34086DDB" w14:textId="77777777" w:rsidR="006051FE" w:rsidRDefault="006051FE" w:rsidP="006051FE">
      <w:pPr>
        <w:spacing w:line="480" w:lineRule="auto"/>
      </w:pPr>
      <w:r>
        <w:t xml:space="preserve">Type: </w:t>
      </w:r>
      <w:r w:rsidRPr="00993C0D">
        <w:t xml:space="preserve">Loeschcke </w:t>
      </w:r>
      <w:r w:rsidRPr="00524C6D">
        <w:rPr>
          <w:caps/>
        </w:rPr>
        <w:t>viii</w:t>
      </w:r>
    </w:p>
    <w:p w14:paraId="426B4419" w14:textId="77777777" w:rsidR="006051FE" w:rsidRDefault="006051FE" w:rsidP="006051FE">
      <w:pPr>
        <w:spacing w:line="480" w:lineRule="auto"/>
      </w:pPr>
      <w:r>
        <w:t xml:space="preserve">Place of Manufacture or Origin: </w:t>
      </w:r>
      <w:r w:rsidR="00A41325">
        <w:t>Asia Minor</w:t>
      </w:r>
    </w:p>
    <w:p w14:paraId="28204F3F" w14:textId="77777777" w:rsidR="006051FE" w:rsidRDefault="006051FE" w:rsidP="006051FE">
      <w:pPr>
        <w:spacing w:line="480" w:lineRule="auto"/>
      </w:pPr>
      <w:r>
        <w:t>Parallels: (C</w:t>
      </w:r>
      <w:r w:rsidRPr="00993C0D">
        <w:t>lose) Miltner 1937, no. 180, pl. 2, and nos. 164, 167, pl. 12 (</w:t>
      </w:r>
      <w:r w:rsidR="00D365C2">
        <w:t>{{loc_0000:</w:t>
      </w:r>
      <w:r w:rsidRPr="00993C0D">
        <w:t>Ephesus</w:t>
      </w:r>
      <w:r w:rsidR="00D365C2">
        <w:t>}}</w:t>
      </w:r>
      <w:r w:rsidRPr="00993C0D">
        <w:t>).</w:t>
      </w:r>
    </w:p>
    <w:p w14:paraId="6E43A0BD" w14:textId="77777777" w:rsidR="00D14985" w:rsidRDefault="00D14985" w:rsidP="00D14985">
      <w:pPr>
        <w:spacing w:line="480" w:lineRule="auto"/>
      </w:pPr>
      <w:r>
        <w:t xml:space="preserve">Provenance: </w:t>
      </w:r>
    </w:p>
    <w:p w14:paraId="7A8CE765" w14:textId="77777777" w:rsidR="006051FE" w:rsidRDefault="006051FE" w:rsidP="006051FE">
      <w:pPr>
        <w:spacing w:line="480" w:lineRule="auto"/>
      </w:pPr>
      <w:r>
        <w:t>Bibliography: Unpublished.</w:t>
      </w:r>
    </w:p>
    <w:p w14:paraId="0A9600C9" w14:textId="77777777" w:rsidR="006051FE" w:rsidRDefault="006051FE" w:rsidP="006051FE">
      <w:pPr>
        <w:spacing w:line="480" w:lineRule="auto"/>
      </w:pPr>
      <w:r>
        <w:t xml:space="preserve">Date: </w:t>
      </w:r>
      <w:r w:rsidRPr="00993C0D">
        <w:t>Third or fourth century</w:t>
      </w:r>
      <w:r w:rsidRPr="00524C6D">
        <w:rPr>
          <w:caps/>
        </w:rPr>
        <w:t xml:space="preserve"> </w:t>
      </w:r>
      <w:r w:rsidRPr="005170AB">
        <w:rPr>
          <w:caps/>
        </w:rPr>
        <w:t>A.D.</w:t>
      </w:r>
      <w:r w:rsidRPr="00524C6D">
        <w:rPr>
          <w:caps/>
        </w:rPr>
        <w:t>(</w:t>
      </w:r>
      <w:r w:rsidR="00A41325">
        <w:t>?)</w:t>
      </w:r>
    </w:p>
    <w:p w14:paraId="37A8D27F" w14:textId="77777777" w:rsidR="006051FE" w:rsidRDefault="006051FE" w:rsidP="006051FE">
      <w:pPr>
        <w:spacing w:line="480" w:lineRule="auto"/>
      </w:pPr>
      <w:r>
        <w:t>Date numeric: 200; 400</w:t>
      </w:r>
    </w:p>
    <w:p w14:paraId="62A023CF"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43999015" w14:textId="7474529A" w:rsidR="009D3D6A"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5394161" w14:textId="77777777" w:rsidR="00FE3CC3" w:rsidRDefault="00FE3CC3" w:rsidP="00FE3CC3">
      <w:pPr>
        <w:spacing w:line="480" w:lineRule="auto"/>
      </w:pPr>
      <w:r>
        <w:t>Catalogue Number: 525</w:t>
      </w:r>
    </w:p>
    <w:p w14:paraId="308E1895" w14:textId="77777777" w:rsidR="00FE3CC3" w:rsidRDefault="00FE3CC3" w:rsidP="00FE3CC3">
      <w:pPr>
        <w:spacing w:line="480" w:lineRule="auto"/>
      </w:pPr>
      <w:r>
        <w:t xml:space="preserve">Inventory Number: </w:t>
      </w:r>
      <w:r w:rsidRPr="00993C0D">
        <w:t>83.</w:t>
      </w:r>
      <w:r w:rsidRPr="00524C6D">
        <w:rPr>
          <w:caps/>
        </w:rPr>
        <w:t>aq</w:t>
      </w:r>
      <w:r w:rsidRPr="00993C0D">
        <w:t>.377.290</w:t>
      </w:r>
    </w:p>
    <w:p w14:paraId="5651C6CC" w14:textId="77777777" w:rsidR="00FE3CC3" w:rsidRDefault="00FE3CC3" w:rsidP="00FE3CC3">
      <w:pPr>
        <w:spacing w:line="480" w:lineRule="auto"/>
      </w:pPr>
      <w:r>
        <w:t xml:space="preserve">Dimensions: </w:t>
      </w:r>
      <w:r w:rsidRPr="00993C0D">
        <w:t>L: 8.5; W: 5.5; H: 3.0</w:t>
      </w:r>
    </w:p>
    <w:p w14:paraId="1A446291" w14:textId="41786C7D" w:rsidR="00FE3CC3" w:rsidRDefault="00FE3CC3" w:rsidP="00FE3CC3">
      <w:pPr>
        <w:spacing w:line="480" w:lineRule="auto"/>
      </w:pPr>
      <w:r>
        <w:t>Condition and Fabric:</w:t>
      </w:r>
      <w:r w:rsidRPr="00993C0D">
        <w:t xml:space="preserve"> Intact. </w:t>
      </w:r>
      <w:r w:rsidR="00851F69">
        <w:t xml:space="preserve">Burn marks on nozzle. </w:t>
      </w:r>
      <w:r w:rsidRPr="00993C0D">
        <w:t>Clay and glaze 7.5YR6/2 pinkish gray.</w:t>
      </w:r>
    </w:p>
    <w:p w14:paraId="4C862214" w14:textId="5023C834" w:rsidR="00FE3CC3" w:rsidRDefault="00FE3CC3" w:rsidP="00FE3CC3">
      <w:pPr>
        <w:spacing w:line="480" w:lineRule="auto"/>
      </w:pPr>
      <w:r>
        <w:t xml:space="preserve">Description: </w:t>
      </w:r>
      <w:r w:rsidRPr="00993C0D">
        <w:t>Moldmade</w:t>
      </w:r>
      <w:r>
        <w:t>.</w:t>
      </w:r>
      <w:r w:rsidRPr="00993C0D">
        <w:t xml:space="preserve"> Solid broad vertical handle with three grooves on both upper and lower parts. Broad shoulder with two continuous r</w:t>
      </w:r>
      <w:r w:rsidR="00D95C94">
        <w:t>ows of sizable globules. C</w:t>
      </w:r>
      <w:r w:rsidRPr="00993C0D">
        <w:t xml:space="preserve">oncave discus surrounded by two raised ridges with </w:t>
      </w:r>
      <w:r w:rsidR="00851F69">
        <w:t xml:space="preserve">a </w:t>
      </w:r>
      <w:r w:rsidRPr="00993C0D">
        <w:t>groove between. Central filling-hole. Hea</w:t>
      </w:r>
      <w:r w:rsidR="00851F69">
        <w:t>rt-shaped nozzle</w:t>
      </w:r>
      <w:r w:rsidRPr="00993C0D">
        <w:t xml:space="preserve">. Base marked off </w:t>
      </w:r>
      <w:r>
        <w:t xml:space="preserve">by </w:t>
      </w:r>
      <w:r w:rsidRPr="00993C0D">
        <w:t xml:space="preserve">circular groove. Large plain </w:t>
      </w:r>
      <w:r w:rsidRPr="00993C0D">
        <w:rPr>
          <w:i/>
        </w:rPr>
        <w:t>planta pedis.</w:t>
      </w:r>
    </w:p>
    <w:p w14:paraId="50D62518" w14:textId="77777777" w:rsidR="00FE3CC3" w:rsidRDefault="00FE3CC3" w:rsidP="00FE3CC3">
      <w:pPr>
        <w:spacing w:line="480" w:lineRule="auto"/>
      </w:pPr>
      <w:r>
        <w:t xml:space="preserve">Discus Iconography: </w:t>
      </w:r>
      <w:r w:rsidR="00D95C94">
        <w:t>Plain discus.</w:t>
      </w:r>
    </w:p>
    <w:p w14:paraId="4259DCAA" w14:textId="77777777" w:rsidR="00FE3CC3" w:rsidRDefault="00FE3CC3" w:rsidP="00FE3CC3">
      <w:pPr>
        <w:spacing w:line="480" w:lineRule="auto"/>
      </w:pPr>
      <w:r>
        <w:t xml:space="preserve">Type: </w:t>
      </w:r>
      <w:r w:rsidR="00D95C94" w:rsidRPr="00993C0D">
        <w:t xml:space="preserve">Eastern variant of Loeschcke </w:t>
      </w:r>
      <w:r w:rsidR="00D95C94" w:rsidRPr="00524C6D">
        <w:rPr>
          <w:caps/>
        </w:rPr>
        <w:t>viii</w:t>
      </w:r>
    </w:p>
    <w:p w14:paraId="0C734286" w14:textId="77777777" w:rsidR="00FE3CC3" w:rsidRDefault="00FE3CC3" w:rsidP="00FE3CC3">
      <w:pPr>
        <w:spacing w:line="480" w:lineRule="auto"/>
      </w:pPr>
      <w:r>
        <w:t xml:space="preserve">Place of Manufacture or Origin: </w:t>
      </w:r>
      <w:r w:rsidR="00A41325">
        <w:t>Asia Minor</w:t>
      </w:r>
    </w:p>
    <w:p w14:paraId="3CCBBD36" w14:textId="77777777" w:rsidR="00FE3CC3" w:rsidRDefault="00FE3CC3" w:rsidP="00FE3CC3">
      <w:pPr>
        <w:spacing w:line="480" w:lineRule="auto"/>
      </w:pPr>
      <w:r>
        <w:t xml:space="preserve">Parallels: </w:t>
      </w:r>
      <w:r w:rsidR="00D95C94">
        <w:t xml:space="preserve">None </w:t>
      </w:r>
      <w:r w:rsidR="00D95C94" w:rsidRPr="00993C0D">
        <w:t>found; (close) Miltner 1937, nos. 123 and 125, pl. 1, and no. 215, pl. 2 (</w:t>
      </w:r>
      <w:r w:rsidR="00D365C2">
        <w:t>{{loc_0000:</w:t>
      </w:r>
      <w:r w:rsidR="00D95C94" w:rsidRPr="00993C0D">
        <w:t>Ephesus</w:t>
      </w:r>
      <w:r w:rsidR="00D365C2">
        <w:t>}}</w:t>
      </w:r>
      <w:r w:rsidR="00D95C94" w:rsidRPr="00993C0D">
        <w:t xml:space="preserve">); Bailey BM </w:t>
      </w:r>
      <w:r w:rsidR="00D95C94" w:rsidRPr="00524C6D">
        <w:rPr>
          <w:caps/>
        </w:rPr>
        <w:t>iii</w:t>
      </w:r>
      <w:r w:rsidR="00D95C94" w:rsidRPr="00993C0D">
        <w:t>, Q 3091, pl. 104, and Q 3125, pl. 106 (Ephesus); Heimerl 2001, no. 442, pl. 11 (</w:t>
      </w:r>
      <w:r w:rsidR="00D365C2">
        <w:t>{{loc_0000:</w:t>
      </w:r>
      <w:r w:rsidR="00D95C94" w:rsidRPr="00993C0D">
        <w:t>Pergamon</w:t>
      </w:r>
      <w:r w:rsidR="00D365C2">
        <w:t>}}</w:t>
      </w:r>
      <w:r w:rsidR="00D95C94" w:rsidRPr="00993C0D">
        <w:t>).</w:t>
      </w:r>
    </w:p>
    <w:p w14:paraId="337A67B3" w14:textId="77777777" w:rsidR="00D14985" w:rsidRDefault="00D14985" w:rsidP="00D14985">
      <w:pPr>
        <w:spacing w:line="480" w:lineRule="auto"/>
      </w:pPr>
      <w:r>
        <w:t xml:space="preserve">Provenance: </w:t>
      </w:r>
    </w:p>
    <w:p w14:paraId="6F2692BC" w14:textId="77777777" w:rsidR="00FE3CC3" w:rsidRDefault="00FE3CC3" w:rsidP="00FE3CC3">
      <w:pPr>
        <w:spacing w:line="480" w:lineRule="auto"/>
      </w:pPr>
      <w:r>
        <w:t>Bibliography: Unpublished.</w:t>
      </w:r>
    </w:p>
    <w:p w14:paraId="35D8397F" w14:textId="77777777" w:rsidR="00FE3CC3" w:rsidRDefault="00FE3CC3" w:rsidP="00FE3CC3">
      <w:pPr>
        <w:spacing w:line="480" w:lineRule="auto"/>
      </w:pPr>
      <w:r>
        <w:t xml:space="preserve">Date: </w:t>
      </w:r>
      <w:r w:rsidR="00D95C94" w:rsidRPr="00993C0D">
        <w:t>Third century</w:t>
      </w:r>
      <w:r w:rsidR="00D95C94" w:rsidRPr="00524C6D">
        <w:rPr>
          <w:caps/>
        </w:rPr>
        <w:t xml:space="preserve"> </w:t>
      </w:r>
      <w:r w:rsidR="00D95C94" w:rsidRPr="005170AB">
        <w:rPr>
          <w:caps/>
        </w:rPr>
        <w:t>A.D.</w:t>
      </w:r>
      <w:r w:rsidR="00D95C94" w:rsidRPr="00524C6D">
        <w:rPr>
          <w:caps/>
        </w:rPr>
        <w:t>(</w:t>
      </w:r>
      <w:r w:rsidR="00A41325">
        <w:t>?)</w:t>
      </w:r>
    </w:p>
    <w:p w14:paraId="43229913" w14:textId="77777777" w:rsidR="00FE3CC3" w:rsidRDefault="00FE3CC3" w:rsidP="00FE3CC3">
      <w:pPr>
        <w:spacing w:line="480" w:lineRule="auto"/>
      </w:pPr>
      <w:r>
        <w:t xml:space="preserve">Date numeric: </w:t>
      </w:r>
      <w:r w:rsidR="00D95C94">
        <w:t>200; 300</w:t>
      </w:r>
    </w:p>
    <w:p w14:paraId="215742E0"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2BAD3E1A"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0344429" w14:textId="77777777" w:rsidR="009D3D6A" w:rsidRDefault="009D3D6A" w:rsidP="009D3D6A">
      <w:pPr>
        <w:pStyle w:val="Textedelespacerserv2"/>
        <w:numPr>
          <w:ilvl w:val="0"/>
          <w:numId w:val="0"/>
        </w:numPr>
        <w:spacing w:line="480" w:lineRule="auto"/>
        <w:jc w:val="left"/>
        <w:outlineLvl w:val="9"/>
        <w:rPr>
          <w:rFonts w:ascii="Palatino" w:hAnsi="Palatino"/>
        </w:rPr>
      </w:pPr>
    </w:p>
    <w:p w14:paraId="6027B521" w14:textId="77777777" w:rsidR="000F759E" w:rsidRDefault="000F759E" w:rsidP="000F759E">
      <w:pPr>
        <w:spacing w:line="480" w:lineRule="auto"/>
      </w:pPr>
      <w:r>
        <w:t>Catalogue Number: 526</w:t>
      </w:r>
    </w:p>
    <w:p w14:paraId="6E5CA3D4" w14:textId="77777777" w:rsidR="000F759E" w:rsidRDefault="000F759E" w:rsidP="000F759E">
      <w:pPr>
        <w:spacing w:line="480" w:lineRule="auto"/>
      </w:pPr>
      <w:r>
        <w:t xml:space="preserve">Inventory Number: </w:t>
      </w:r>
      <w:r w:rsidRPr="00993C0D">
        <w:t>83.</w:t>
      </w:r>
      <w:r w:rsidRPr="00524C6D">
        <w:rPr>
          <w:caps/>
        </w:rPr>
        <w:t>aq</w:t>
      </w:r>
      <w:r w:rsidRPr="00993C0D">
        <w:t>.377.284</w:t>
      </w:r>
    </w:p>
    <w:p w14:paraId="7305EAFB" w14:textId="77777777" w:rsidR="000F759E" w:rsidRDefault="000F759E" w:rsidP="000F759E">
      <w:pPr>
        <w:spacing w:line="480" w:lineRule="auto"/>
      </w:pPr>
      <w:r>
        <w:t xml:space="preserve">Dimensions: </w:t>
      </w:r>
      <w:r w:rsidRPr="00993C0D">
        <w:t>L: 8.7; W: 6.0; H: 2.5</w:t>
      </w:r>
    </w:p>
    <w:p w14:paraId="45149FD6" w14:textId="77777777" w:rsidR="000F759E" w:rsidRDefault="000F759E" w:rsidP="000F759E">
      <w:pPr>
        <w:spacing w:line="480" w:lineRule="auto"/>
      </w:pPr>
      <w:r>
        <w:t xml:space="preserve">Condition and Fabric: </w:t>
      </w:r>
      <w:r w:rsidRPr="00993C0D">
        <w:t>Intact. Clay near 5YR6/6 reddish yellow, uneven remains of glaze 5YR5/3 reddish brown and 5YR4/2 dark reddish gray. Small traces of mica.</w:t>
      </w:r>
    </w:p>
    <w:p w14:paraId="4344A9F0" w14:textId="77777777" w:rsidR="000F759E" w:rsidRDefault="000F759E" w:rsidP="000F759E">
      <w:pPr>
        <w:spacing w:line="480" w:lineRule="auto"/>
      </w:pPr>
      <w:r>
        <w:t xml:space="preserve">Description: </w:t>
      </w:r>
      <w:r w:rsidRPr="00993C0D">
        <w:t xml:space="preserve">Moldmade. Solid vertical round handle with two grooves on both upper and lower parts. Convex shoulder with two rows of globules, separated from discus by </w:t>
      </w:r>
      <w:r>
        <w:t xml:space="preserve">a </w:t>
      </w:r>
      <w:r w:rsidRPr="00993C0D">
        <w:t xml:space="preserve">raised ridge surrounding both discus and nozzle top, leaving </w:t>
      </w:r>
      <w:r>
        <w:t xml:space="preserve">a </w:t>
      </w:r>
      <w:r w:rsidRPr="00993C0D">
        <w:t xml:space="preserve">narrow channel between them. Central filling-hole. Unpierced air hole facing </w:t>
      </w:r>
      <w:r>
        <w:t xml:space="preserve">the </w:t>
      </w:r>
      <w:r w:rsidRPr="00993C0D">
        <w:t xml:space="preserve">channel. Short round-tipped nozzle. Raised base-ring; lower part of lamp is recorded as Eph. A, with large plain blurred </w:t>
      </w:r>
      <w:r w:rsidRPr="00993C0D">
        <w:rPr>
          <w:i/>
        </w:rPr>
        <w:t>planta pedis</w:t>
      </w:r>
      <w:r w:rsidRPr="00993C0D">
        <w:t xml:space="preserve"> (close to the mark on Q 3105, Q 3122, and Q 3125 in Bailey BM </w:t>
      </w:r>
      <w:r w:rsidRPr="00524C6D">
        <w:rPr>
          <w:caps/>
        </w:rPr>
        <w:t>iii</w:t>
      </w:r>
      <w:r w:rsidRPr="00993C0D">
        <w:t>).</w:t>
      </w:r>
    </w:p>
    <w:p w14:paraId="3C3823D2" w14:textId="77777777" w:rsidR="000F759E" w:rsidRDefault="000F759E" w:rsidP="000F759E">
      <w:pPr>
        <w:spacing w:line="480" w:lineRule="auto"/>
      </w:pPr>
      <w:r>
        <w:t>Discus Iconography: R</w:t>
      </w:r>
      <w:r w:rsidRPr="00993C0D">
        <w:t xml:space="preserve">osette of fourteen or fifteen petals within </w:t>
      </w:r>
      <w:r>
        <w:t xml:space="preserve">a </w:t>
      </w:r>
      <w:r w:rsidRPr="00993C0D">
        <w:t>circular flat band.</w:t>
      </w:r>
    </w:p>
    <w:p w14:paraId="50C2FBA4" w14:textId="77777777" w:rsidR="000F759E" w:rsidRDefault="000F759E" w:rsidP="000F759E">
      <w:pPr>
        <w:spacing w:line="480" w:lineRule="auto"/>
      </w:pPr>
      <w:r>
        <w:t xml:space="preserve">Type: </w:t>
      </w:r>
      <w:r w:rsidRPr="00993C0D">
        <w:t xml:space="preserve">Broneer </w:t>
      </w:r>
      <w:r w:rsidRPr="00524C6D">
        <w:rPr>
          <w:caps/>
        </w:rPr>
        <w:t>xxix</w:t>
      </w:r>
      <w:r w:rsidR="00A41325">
        <w:t>, group 3</w:t>
      </w:r>
    </w:p>
    <w:p w14:paraId="633C9FF0" w14:textId="77777777" w:rsidR="000F759E" w:rsidRDefault="000F759E" w:rsidP="000F759E">
      <w:pPr>
        <w:spacing w:line="480" w:lineRule="auto"/>
      </w:pPr>
      <w:r>
        <w:t xml:space="preserve">Place of Manufacture or Origin: </w:t>
      </w:r>
      <w:r w:rsidR="00A41325">
        <w:t>South Anatolia</w:t>
      </w:r>
    </w:p>
    <w:p w14:paraId="27D0A077" w14:textId="77777777" w:rsidR="000F759E" w:rsidRDefault="000F759E" w:rsidP="000F759E">
      <w:pPr>
        <w:spacing w:line="480" w:lineRule="auto"/>
      </w:pPr>
      <w:r>
        <w:t>Parallels: (C</w:t>
      </w:r>
      <w:r w:rsidRPr="00993C0D">
        <w:t>lose) Miltner 1937, nos. 1662, 1671, and 1680, pl. 9 (</w:t>
      </w:r>
      <w:r w:rsidR="00D365C2">
        <w:t>{{loc_0000:</w:t>
      </w:r>
      <w:r w:rsidRPr="00993C0D">
        <w:t>Ephesus</w:t>
      </w:r>
      <w:r w:rsidR="00D365C2">
        <w:t>}}</w:t>
      </w:r>
      <w:r w:rsidRPr="00993C0D">
        <w:t xml:space="preserve">); Bailey BM </w:t>
      </w:r>
      <w:r w:rsidRPr="00524C6D">
        <w:rPr>
          <w:caps/>
        </w:rPr>
        <w:t>iii</w:t>
      </w:r>
      <w:r w:rsidRPr="00993C0D">
        <w:t>, Q 3173, pl. 110 (Ephesus).</w:t>
      </w:r>
    </w:p>
    <w:p w14:paraId="79E90D60" w14:textId="77777777" w:rsidR="00D14985" w:rsidRDefault="00D14985" w:rsidP="00D14985">
      <w:pPr>
        <w:spacing w:line="480" w:lineRule="auto"/>
      </w:pPr>
      <w:r>
        <w:t xml:space="preserve">Provenance: </w:t>
      </w:r>
    </w:p>
    <w:p w14:paraId="09A8CCC0" w14:textId="77777777" w:rsidR="000F759E" w:rsidRDefault="000F759E" w:rsidP="000F759E">
      <w:pPr>
        <w:spacing w:line="480" w:lineRule="auto"/>
      </w:pPr>
      <w:r>
        <w:t>Bibliography: Unpublished.</w:t>
      </w:r>
    </w:p>
    <w:p w14:paraId="2BC39B39" w14:textId="77777777" w:rsidR="000F759E" w:rsidRDefault="000F759E" w:rsidP="000F759E">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A41325">
        <w:t>550–650</w:t>
      </w:r>
    </w:p>
    <w:p w14:paraId="0A269966" w14:textId="77777777" w:rsidR="000F759E" w:rsidRDefault="000F759E" w:rsidP="000F759E">
      <w:pPr>
        <w:spacing w:line="480" w:lineRule="auto"/>
      </w:pPr>
      <w:r>
        <w:t>Date numeric: 550; 650</w:t>
      </w:r>
    </w:p>
    <w:p w14:paraId="05D7A0AB"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3C3B85F4"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28EC691" w14:textId="77777777" w:rsidR="009D3D6A" w:rsidRDefault="009D3D6A" w:rsidP="009D3D6A">
      <w:pPr>
        <w:pStyle w:val="Textedelespacerserv2"/>
        <w:numPr>
          <w:ilvl w:val="0"/>
          <w:numId w:val="0"/>
        </w:numPr>
        <w:spacing w:line="480" w:lineRule="auto"/>
        <w:jc w:val="left"/>
        <w:outlineLvl w:val="9"/>
        <w:rPr>
          <w:rFonts w:ascii="Palatino" w:hAnsi="Palatino"/>
        </w:rPr>
      </w:pPr>
    </w:p>
    <w:p w14:paraId="4A649C37" w14:textId="77777777" w:rsidR="008E6F35" w:rsidRDefault="008E6F35" w:rsidP="008E6F35">
      <w:pPr>
        <w:spacing w:line="480" w:lineRule="auto"/>
      </w:pPr>
      <w:r>
        <w:t>Catalogue Number: 527</w:t>
      </w:r>
    </w:p>
    <w:p w14:paraId="10C9C745" w14:textId="77777777" w:rsidR="008E6F35" w:rsidRDefault="008E6F35" w:rsidP="008E6F35">
      <w:pPr>
        <w:spacing w:line="480" w:lineRule="auto"/>
      </w:pPr>
      <w:r>
        <w:t xml:space="preserve">Inventory Number: </w:t>
      </w:r>
      <w:r w:rsidRPr="00993C0D">
        <w:t>83.</w:t>
      </w:r>
      <w:r w:rsidRPr="00524C6D">
        <w:rPr>
          <w:caps/>
        </w:rPr>
        <w:t>aq.</w:t>
      </w:r>
      <w:r w:rsidRPr="00993C0D">
        <w:t>377.309</w:t>
      </w:r>
    </w:p>
    <w:p w14:paraId="27EE5B04" w14:textId="77777777" w:rsidR="008E6F35" w:rsidRDefault="008E6F35" w:rsidP="008E6F35">
      <w:pPr>
        <w:spacing w:line="480" w:lineRule="auto"/>
      </w:pPr>
      <w:r>
        <w:t xml:space="preserve">Dimensions: </w:t>
      </w:r>
      <w:r w:rsidRPr="00993C0D">
        <w:t>L: 7.7; W: 5.1; H: 2.5</w:t>
      </w:r>
    </w:p>
    <w:p w14:paraId="2FFF6178" w14:textId="77777777" w:rsidR="000D7A04" w:rsidRDefault="008E6F35" w:rsidP="008E6F35">
      <w:pPr>
        <w:spacing w:line="480" w:lineRule="auto"/>
      </w:pPr>
      <w:r>
        <w:t xml:space="preserve">Condition and Fabric: </w:t>
      </w:r>
      <w:r w:rsidRPr="00993C0D">
        <w:t xml:space="preserve">Intact. Clay 5YR6/6 reddish yellow, </w:t>
      </w:r>
      <w:r>
        <w:t xml:space="preserve">a </w:t>
      </w:r>
      <w:r w:rsidRPr="00993C0D">
        <w:t xml:space="preserve">few traces of glaze 5YR4/3 reddish brown. Mica. </w:t>
      </w:r>
    </w:p>
    <w:p w14:paraId="7E265DB9" w14:textId="734B0F22" w:rsidR="008E6F35" w:rsidRDefault="008E6F35" w:rsidP="008E6F35">
      <w:pPr>
        <w:spacing w:line="480" w:lineRule="auto"/>
      </w:pPr>
      <w:r>
        <w:t xml:space="preserve">Description: </w:t>
      </w:r>
      <w:r w:rsidRPr="00993C0D">
        <w:t xml:space="preserve">Moldmade. Solid vertical round handle with two grooves on both upper and lower parts; lower part ending in fishtail. Deep basin. Shoulder with </w:t>
      </w:r>
      <w:r>
        <w:t xml:space="preserve">a </w:t>
      </w:r>
      <w:r w:rsidRPr="00993C0D">
        <w:t xml:space="preserve">continuous row of globules. Raised ridge encircling </w:t>
      </w:r>
      <w:r>
        <w:t xml:space="preserve">a </w:t>
      </w:r>
      <w:r w:rsidRPr="00993C0D">
        <w:t xml:space="preserve">concave discus. Central filling-hole. Slightly protruding heart-shaped nozzle Eph. D 2. Base-ring; underbody Eph. B. Large blurred plain </w:t>
      </w:r>
      <w:r w:rsidRPr="00993C0D">
        <w:rPr>
          <w:i/>
        </w:rPr>
        <w:t>planta pedis.</w:t>
      </w:r>
    </w:p>
    <w:p w14:paraId="20E68808" w14:textId="77777777" w:rsidR="008E6F35" w:rsidRDefault="008E6F35" w:rsidP="008E6F35">
      <w:pPr>
        <w:spacing w:line="480" w:lineRule="auto"/>
      </w:pPr>
      <w:r>
        <w:t>Discus Iconography: Plain discus.</w:t>
      </w:r>
    </w:p>
    <w:p w14:paraId="46FD5E44" w14:textId="77777777" w:rsidR="008E6F35" w:rsidRDefault="008E6F35" w:rsidP="008E6F35">
      <w:pPr>
        <w:spacing w:line="480" w:lineRule="auto"/>
      </w:pPr>
      <w:r>
        <w:t xml:space="preserve">Type: </w:t>
      </w:r>
      <w:r w:rsidRPr="00993C0D">
        <w:t xml:space="preserve">Broneer </w:t>
      </w:r>
      <w:r w:rsidRPr="00524C6D">
        <w:rPr>
          <w:caps/>
        </w:rPr>
        <w:t>xxix</w:t>
      </w:r>
      <w:r w:rsidR="00A41325">
        <w:t>, group 4</w:t>
      </w:r>
    </w:p>
    <w:p w14:paraId="01163BDC" w14:textId="77777777" w:rsidR="008E6F35" w:rsidRDefault="008E6F35" w:rsidP="008E6F35">
      <w:pPr>
        <w:spacing w:line="480" w:lineRule="auto"/>
      </w:pPr>
      <w:r>
        <w:t xml:space="preserve">Place of Manufacture or Origin: </w:t>
      </w:r>
      <w:r w:rsidR="00A41325">
        <w:t>Asia Minor</w:t>
      </w:r>
    </w:p>
    <w:p w14:paraId="4D0322A4" w14:textId="77777777" w:rsidR="008E6F35" w:rsidRDefault="008E6F35" w:rsidP="008E6F35">
      <w:pPr>
        <w:spacing w:line="480" w:lineRule="auto"/>
      </w:pPr>
      <w:r>
        <w:t>Parallels: (C</w:t>
      </w:r>
      <w:r w:rsidRPr="00993C0D">
        <w:t>lose) Miltner 1937, nos. 123 and 125, pl. 1, and no. 238, pl. 2 (</w:t>
      </w:r>
      <w:r w:rsidR="00D365C2">
        <w:t>{{loc_0000:</w:t>
      </w:r>
      <w:r w:rsidRPr="00993C0D">
        <w:t>Ephesus</w:t>
      </w:r>
      <w:r w:rsidR="00D365C2">
        <w:t>}}</w:t>
      </w:r>
      <w:r w:rsidRPr="00993C0D">
        <w:t xml:space="preserve">); Bailey BM </w:t>
      </w:r>
      <w:r w:rsidRPr="00524C6D">
        <w:rPr>
          <w:caps/>
        </w:rPr>
        <w:t>iii</w:t>
      </w:r>
      <w:r w:rsidRPr="00993C0D">
        <w:t>, Q 3125, pl. 106 (Ephesus); Abadie-Reynal and Sodini 1992, nos. a-L 33, b-L 34 (</w:t>
      </w:r>
      <w:r w:rsidR="00D365C2">
        <w:t>{{loc_0000:</w:t>
      </w:r>
      <w:r w:rsidRPr="00993C0D">
        <w:t>Thasos</w:t>
      </w:r>
      <w:r w:rsidR="00D365C2">
        <w:t>}}</w:t>
      </w:r>
      <w:r w:rsidRPr="00993C0D">
        <w:t>).</w:t>
      </w:r>
    </w:p>
    <w:p w14:paraId="7CB3036C" w14:textId="77777777" w:rsidR="00D14985" w:rsidRDefault="00D14985" w:rsidP="00D14985">
      <w:pPr>
        <w:spacing w:line="480" w:lineRule="auto"/>
      </w:pPr>
      <w:r>
        <w:t xml:space="preserve">Provenance: </w:t>
      </w:r>
    </w:p>
    <w:p w14:paraId="0C54BE81" w14:textId="77777777" w:rsidR="008E6F35" w:rsidRDefault="008E6F35" w:rsidP="008E6F35">
      <w:pPr>
        <w:spacing w:line="480" w:lineRule="auto"/>
      </w:pPr>
      <w:r>
        <w:t>Bibliography: Unpublished.</w:t>
      </w:r>
    </w:p>
    <w:p w14:paraId="2A1D2066" w14:textId="77777777" w:rsidR="008E6F35" w:rsidRDefault="008E6F35" w:rsidP="008E6F35">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A41325">
        <w:t>500–600</w:t>
      </w:r>
    </w:p>
    <w:p w14:paraId="3A70B21C" w14:textId="77777777" w:rsidR="008E6F35" w:rsidRDefault="008E6F35" w:rsidP="008E6F35">
      <w:pPr>
        <w:spacing w:line="480" w:lineRule="auto"/>
      </w:pPr>
      <w:r>
        <w:t>Date numeric: 500; 600</w:t>
      </w:r>
    </w:p>
    <w:p w14:paraId="106DB9D6"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5C7EFC2A"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E9CC4A8" w14:textId="77777777" w:rsidR="009D3D6A" w:rsidRDefault="009D3D6A" w:rsidP="009D3D6A">
      <w:pPr>
        <w:pStyle w:val="Textedelespacerserv2"/>
        <w:numPr>
          <w:ilvl w:val="0"/>
          <w:numId w:val="0"/>
        </w:numPr>
        <w:spacing w:line="480" w:lineRule="auto"/>
        <w:jc w:val="left"/>
        <w:outlineLvl w:val="9"/>
        <w:rPr>
          <w:rFonts w:ascii="Palatino" w:hAnsi="Palatino"/>
        </w:rPr>
      </w:pPr>
    </w:p>
    <w:p w14:paraId="2F311C00" w14:textId="77777777" w:rsidR="00C53F3C" w:rsidRDefault="00C53F3C" w:rsidP="00C53F3C">
      <w:pPr>
        <w:spacing w:line="480" w:lineRule="auto"/>
      </w:pPr>
      <w:r>
        <w:t>Catalogue Number: 528</w:t>
      </w:r>
    </w:p>
    <w:p w14:paraId="0A0C03F8" w14:textId="77777777" w:rsidR="00C53F3C" w:rsidRDefault="00C53F3C" w:rsidP="00C53F3C">
      <w:pPr>
        <w:spacing w:line="480" w:lineRule="auto"/>
      </w:pPr>
      <w:r>
        <w:t xml:space="preserve">Inventory Number: </w:t>
      </w:r>
      <w:r w:rsidRPr="00993C0D">
        <w:t>83.</w:t>
      </w:r>
      <w:r w:rsidRPr="00524C6D">
        <w:rPr>
          <w:caps/>
        </w:rPr>
        <w:t>aq</w:t>
      </w:r>
      <w:r w:rsidRPr="00993C0D">
        <w:t>.377.289</w:t>
      </w:r>
    </w:p>
    <w:p w14:paraId="0A00FE04" w14:textId="77777777" w:rsidR="00C53F3C" w:rsidRDefault="00C53F3C" w:rsidP="00C53F3C">
      <w:pPr>
        <w:spacing w:line="480" w:lineRule="auto"/>
      </w:pPr>
      <w:r>
        <w:t xml:space="preserve">Dimensions: </w:t>
      </w:r>
      <w:r w:rsidRPr="00993C0D">
        <w:t>L: 9.0; W: 5.4; H: 2.5</w:t>
      </w:r>
    </w:p>
    <w:p w14:paraId="631D866A" w14:textId="77777777" w:rsidR="00C53F3C" w:rsidRDefault="00C53F3C" w:rsidP="00C53F3C">
      <w:pPr>
        <w:spacing w:line="480" w:lineRule="auto"/>
      </w:pPr>
      <w:r>
        <w:t xml:space="preserve">Condition and Fabric: </w:t>
      </w:r>
      <w:r w:rsidRPr="00993C0D">
        <w:t>Intact. Clay near 10YR5/2 grayish brown, glaze 10YR4/1 dark gray.</w:t>
      </w:r>
    </w:p>
    <w:p w14:paraId="7EBA7BBA" w14:textId="77777777" w:rsidR="00C53F3C" w:rsidRDefault="00C53F3C" w:rsidP="00C53F3C">
      <w:pPr>
        <w:spacing w:line="480" w:lineRule="auto"/>
      </w:pPr>
      <w:r>
        <w:t xml:space="preserve">Description: </w:t>
      </w:r>
      <w:r w:rsidRPr="00993C0D">
        <w:t xml:space="preserve">Moldmade. Vertical round solid handle with two grooves on both upper and lower parts. Striated convex shoulder. Slightly concave discus surrounded by </w:t>
      </w:r>
      <w:r>
        <w:t xml:space="preserve">a </w:t>
      </w:r>
      <w:r w:rsidRPr="00993C0D">
        <w:t xml:space="preserve">raised ridge. Central filling-hole. Rounded heart-shaped nozzle Eph. D. Three globules between discus edge and raised wick-hole area. Base-ring marked off </w:t>
      </w:r>
      <w:r>
        <w:t>by</w:t>
      </w:r>
      <w:r w:rsidRPr="00993C0D">
        <w:t xml:space="preserve"> two grooves; underbody Eph. A. Large blurred plain </w:t>
      </w:r>
      <w:r w:rsidRPr="00993C0D">
        <w:rPr>
          <w:i/>
        </w:rPr>
        <w:t>planta pedis.</w:t>
      </w:r>
    </w:p>
    <w:p w14:paraId="53298C00" w14:textId="77777777" w:rsidR="00C53F3C" w:rsidRDefault="00C53F3C" w:rsidP="00C53F3C">
      <w:pPr>
        <w:spacing w:line="480" w:lineRule="auto"/>
      </w:pPr>
      <w:r>
        <w:t xml:space="preserve">Discus Iconography: </w:t>
      </w:r>
      <w:r w:rsidR="00624140">
        <w:t>Plain discus.</w:t>
      </w:r>
    </w:p>
    <w:p w14:paraId="7BECB888" w14:textId="77777777" w:rsidR="00C53F3C" w:rsidRDefault="00C53F3C" w:rsidP="00C53F3C">
      <w:pPr>
        <w:spacing w:line="480" w:lineRule="auto"/>
      </w:pPr>
      <w:r>
        <w:t xml:space="preserve">Type: </w:t>
      </w:r>
      <w:r w:rsidR="00624140" w:rsidRPr="00993C0D">
        <w:t xml:space="preserve">Broneer </w:t>
      </w:r>
      <w:r w:rsidR="00624140" w:rsidRPr="00524C6D">
        <w:rPr>
          <w:caps/>
        </w:rPr>
        <w:t>xxix</w:t>
      </w:r>
      <w:r w:rsidR="00A41325">
        <w:t>, group 4</w:t>
      </w:r>
    </w:p>
    <w:p w14:paraId="4370461F" w14:textId="77777777" w:rsidR="00C53F3C" w:rsidRDefault="00C53F3C" w:rsidP="00C53F3C">
      <w:pPr>
        <w:spacing w:line="480" w:lineRule="auto"/>
      </w:pPr>
      <w:r>
        <w:t xml:space="preserve">Place of Manufacture or Origin: </w:t>
      </w:r>
      <w:r w:rsidR="00A41325">
        <w:t>Asia Minor</w:t>
      </w:r>
    </w:p>
    <w:p w14:paraId="453EF1E5" w14:textId="77777777" w:rsidR="00C53F3C" w:rsidRDefault="00C53F3C" w:rsidP="00C53F3C">
      <w:pPr>
        <w:spacing w:line="480" w:lineRule="auto"/>
      </w:pPr>
      <w:r>
        <w:t xml:space="preserve">Parallels: </w:t>
      </w:r>
      <w:r w:rsidR="00624140" w:rsidRPr="00993C0D">
        <w:t xml:space="preserve">Miltner 1937, no. 301, pl. 3, and nos. 592, 618, pl. 4 (Ephesus); </w:t>
      </w:r>
      <w:r w:rsidR="00624140" w:rsidRPr="005F08A1">
        <w:t>Pasinli,</w:t>
      </w:r>
      <w:r w:rsidR="00624140" w:rsidRPr="00993C0D">
        <w:t xml:space="preserve"> </w:t>
      </w:r>
      <w:r w:rsidR="00624140" w:rsidRPr="00B05120">
        <w:t>Gökyıldırım, and Düzgüner 1997, fig. 16 (from Turkey); Chrzanovski and Zhuravlev</w:t>
      </w:r>
      <w:r w:rsidR="00624140" w:rsidRPr="00993C0D">
        <w:t xml:space="preserve"> 1998, nos. 75–76 (</w:t>
      </w:r>
      <w:r w:rsidR="00D365C2">
        <w:t>{{loc_0000:</w:t>
      </w:r>
      <w:r w:rsidR="00624140" w:rsidRPr="00993C0D">
        <w:t>Chersonesus</w:t>
      </w:r>
      <w:r w:rsidR="00D365C2">
        <w:t>}}</w:t>
      </w:r>
      <w:r w:rsidR="00624140" w:rsidRPr="00993C0D">
        <w:t>, proposed date</w:t>
      </w:r>
      <w:r w:rsidR="00624140" w:rsidRPr="000E4153">
        <w:t>:</w:t>
      </w:r>
      <w:r w:rsidR="00624140" w:rsidRPr="00993C0D">
        <w:t xml:space="preserve"> third to fourth century).</w:t>
      </w:r>
    </w:p>
    <w:p w14:paraId="7A9747A2" w14:textId="77777777" w:rsidR="00D14985" w:rsidRDefault="00D14985" w:rsidP="00D14985">
      <w:pPr>
        <w:spacing w:line="480" w:lineRule="auto"/>
      </w:pPr>
      <w:r>
        <w:t xml:space="preserve">Provenance: </w:t>
      </w:r>
    </w:p>
    <w:p w14:paraId="1AD2C7D8" w14:textId="77777777" w:rsidR="00C53F3C" w:rsidRDefault="00C53F3C" w:rsidP="00C53F3C">
      <w:pPr>
        <w:spacing w:line="480" w:lineRule="auto"/>
      </w:pPr>
      <w:r>
        <w:t>Bibliography: Unpublished.</w:t>
      </w:r>
    </w:p>
    <w:p w14:paraId="2349614B" w14:textId="77777777" w:rsidR="00C53F3C" w:rsidRDefault="00C53F3C" w:rsidP="00C53F3C">
      <w:pPr>
        <w:spacing w:line="480" w:lineRule="auto"/>
      </w:pPr>
      <w:r>
        <w:t xml:space="preserve">Date: </w:t>
      </w:r>
      <w:r w:rsidR="00624140" w:rsidRPr="00993C0D">
        <w:t>Ca.</w:t>
      </w:r>
      <w:r w:rsidR="00624140" w:rsidRPr="00524C6D">
        <w:rPr>
          <w:caps/>
        </w:rPr>
        <w:t xml:space="preserve"> </w:t>
      </w:r>
      <w:r w:rsidR="00624140" w:rsidRPr="005170AB">
        <w:rPr>
          <w:caps/>
        </w:rPr>
        <w:t>A.D.</w:t>
      </w:r>
      <w:r w:rsidR="00624140" w:rsidRPr="00524C6D">
        <w:rPr>
          <w:caps/>
        </w:rPr>
        <w:t xml:space="preserve"> </w:t>
      </w:r>
      <w:r w:rsidR="00624140">
        <w:t>500–600 (Bailey BM</w:t>
      </w:r>
      <w:r w:rsidR="00624140" w:rsidRPr="00993C0D">
        <w:t xml:space="preserve"> </w:t>
      </w:r>
      <w:r w:rsidR="00624140" w:rsidRPr="00524C6D">
        <w:rPr>
          <w:caps/>
        </w:rPr>
        <w:t>iii</w:t>
      </w:r>
      <w:r w:rsidR="00A41325">
        <w:t>)</w:t>
      </w:r>
    </w:p>
    <w:p w14:paraId="51263A16" w14:textId="77777777" w:rsidR="00C53F3C" w:rsidRDefault="00C53F3C" w:rsidP="00C53F3C">
      <w:pPr>
        <w:spacing w:line="480" w:lineRule="auto"/>
      </w:pPr>
      <w:r>
        <w:t xml:space="preserve">Date numeric: </w:t>
      </w:r>
      <w:r w:rsidR="00624140">
        <w:t>500; 600</w:t>
      </w:r>
    </w:p>
    <w:p w14:paraId="428F2E8A"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09F94817" w14:textId="77777777" w:rsidR="009D3D6A" w:rsidRPr="000E4153" w:rsidRDefault="009D3D6A" w:rsidP="009D3D6A">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3B4F59AC" w14:textId="77777777" w:rsidR="009D3D6A" w:rsidRDefault="009D3D6A" w:rsidP="009D3D6A">
      <w:pPr>
        <w:pStyle w:val="Textedelespacerserv2"/>
        <w:numPr>
          <w:ilvl w:val="0"/>
          <w:numId w:val="0"/>
        </w:numPr>
        <w:spacing w:line="480" w:lineRule="auto"/>
        <w:jc w:val="left"/>
        <w:outlineLvl w:val="9"/>
        <w:rPr>
          <w:rFonts w:ascii="Palatino" w:hAnsi="Palatino"/>
        </w:rPr>
      </w:pPr>
    </w:p>
    <w:p w14:paraId="6E2FE19D" w14:textId="77777777" w:rsidR="00BE2234" w:rsidRDefault="00BE2234" w:rsidP="00BE2234">
      <w:pPr>
        <w:spacing w:line="480" w:lineRule="auto"/>
      </w:pPr>
      <w:r>
        <w:t>Catalogue Number: 529</w:t>
      </w:r>
    </w:p>
    <w:p w14:paraId="3DEF44D6" w14:textId="77777777" w:rsidR="00BE2234" w:rsidRDefault="00BE2234" w:rsidP="00BE2234">
      <w:pPr>
        <w:spacing w:line="480" w:lineRule="auto"/>
      </w:pPr>
      <w:r>
        <w:t xml:space="preserve">Inventory Number: </w:t>
      </w:r>
      <w:r w:rsidRPr="00993C0D">
        <w:t>83.</w:t>
      </w:r>
      <w:r w:rsidRPr="00524C6D">
        <w:rPr>
          <w:caps/>
        </w:rPr>
        <w:t>aq.</w:t>
      </w:r>
      <w:r w:rsidRPr="00993C0D">
        <w:t>377.308</w:t>
      </w:r>
    </w:p>
    <w:p w14:paraId="1F30A8E0" w14:textId="77777777" w:rsidR="00BE2234" w:rsidRDefault="00BE2234" w:rsidP="00BE2234">
      <w:pPr>
        <w:spacing w:line="480" w:lineRule="auto"/>
      </w:pPr>
      <w:r>
        <w:t xml:space="preserve">Dimensions: </w:t>
      </w:r>
      <w:r w:rsidRPr="00993C0D">
        <w:t>L: 7.1; W: 4.8; H: 2.1</w:t>
      </w:r>
    </w:p>
    <w:p w14:paraId="28CB58C4" w14:textId="77777777" w:rsidR="00BE2234" w:rsidRDefault="00BE2234" w:rsidP="00BE2234">
      <w:pPr>
        <w:spacing w:line="480" w:lineRule="auto"/>
      </w:pPr>
      <w:r>
        <w:t xml:space="preserve">Condition and Fabric: </w:t>
      </w:r>
      <w:r w:rsidRPr="00993C0D">
        <w:t>Intact. Clay near 5YR6/3 light reddish brown, glaze 5YR5/2 reddish gray. Mica.</w:t>
      </w:r>
    </w:p>
    <w:p w14:paraId="1C19244F" w14:textId="77777777" w:rsidR="00BE2234" w:rsidRDefault="00BE2234" w:rsidP="00BE2234">
      <w:pPr>
        <w:spacing w:line="480" w:lineRule="auto"/>
      </w:pPr>
      <w:r>
        <w:t xml:space="preserve">Description: </w:t>
      </w:r>
      <w:r w:rsidRPr="00993C0D">
        <w:t xml:space="preserve">Moldmade. Broad solid handle with three grooves on both upper and lower parts. Biconvex body. Striated outward-sloping shoulder. Concave discus surrounded by </w:t>
      </w:r>
      <w:r>
        <w:t xml:space="preserve">a </w:t>
      </w:r>
      <w:r w:rsidRPr="00993C0D">
        <w:t xml:space="preserve">raised ridge. Central filling-hole. Rounded heart-shaped nozzle with </w:t>
      </w:r>
      <w:r>
        <w:t xml:space="preserve">a </w:t>
      </w:r>
      <w:r w:rsidRPr="00993C0D">
        <w:t xml:space="preserve">raised wick-hole area, Eph. D2. Circular </w:t>
      </w:r>
      <w:r>
        <w:t>base marked off by one circular groove.</w:t>
      </w:r>
      <w:r w:rsidRPr="00993C0D">
        <w:t xml:space="preserve"> Large, plain </w:t>
      </w:r>
      <w:r w:rsidRPr="00993C0D">
        <w:rPr>
          <w:i/>
        </w:rPr>
        <w:t>planta pedis.</w:t>
      </w:r>
    </w:p>
    <w:p w14:paraId="0B929AA8" w14:textId="77777777" w:rsidR="00BE2234" w:rsidRDefault="00BE2234" w:rsidP="00BE2234">
      <w:pPr>
        <w:spacing w:line="480" w:lineRule="auto"/>
      </w:pPr>
      <w:r>
        <w:t>Discus Iconography: Plain discus.</w:t>
      </w:r>
    </w:p>
    <w:p w14:paraId="1243DC1A" w14:textId="77777777" w:rsidR="00BE2234" w:rsidRDefault="00BE2234" w:rsidP="00BE2234">
      <w:pPr>
        <w:spacing w:line="480" w:lineRule="auto"/>
      </w:pPr>
      <w:r>
        <w:t xml:space="preserve">Type: </w:t>
      </w:r>
      <w:r w:rsidRPr="00993C0D">
        <w:t xml:space="preserve">Broneer </w:t>
      </w:r>
      <w:r w:rsidRPr="00524C6D">
        <w:rPr>
          <w:caps/>
        </w:rPr>
        <w:t>xxix</w:t>
      </w:r>
      <w:r w:rsidR="00A41325">
        <w:t>, group 4</w:t>
      </w:r>
    </w:p>
    <w:p w14:paraId="505F8658" w14:textId="77777777" w:rsidR="00BE2234" w:rsidRDefault="00BE2234" w:rsidP="00BE2234">
      <w:pPr>
        <w:spacing w:line="480" w:lineRule="auto"/>
      </w:pPr>
      <w:r>
        <w:t xml:space="preserve">Place of Manufacture or Origin: </w:t>
      </w:r>
      <w:r w:rsidR="00A41325">
        <w:t>Asia Minor</w:t>
      </w:r>
    </w:p>
    <w:p w14:paraId="7BB1C0F2" w14:textId="77777777" w:rsidR="00BE2234" w:rsidRDefault="00BE2234" w:rsidP="00BE2234">
      <w:pPr>
        <w:spacing w:line="480" w:lineRule="auto"/>
      </w:pPr>
      <w:r>
        <w:t xml:space="preserve">Parallels: None </w:t>
      </w:r>
      <w:r w:rsidRPr="00993C0D">
        <w:t>found. For the general form and the striated shoulder, see Brants 1913, no. 1122, pl. 8 (</w:t>
      </w:r>
      <w:r w:rsidR="00D365C2">
        <w:t>{{loc_0000:</w:t>
      </w:r>
      <w:r w:rsidRPr="00993C0D">
        <w:t>Smyrna</w:t>
      </w:r>
      <w:r w:rsidR="00D365C2">
        <w:t>}}</w:t>
      </w:r>
      <w:r w:rsidRPr="00993C0D">
        <w:t xml:space="preserve">); Miltner 1937, no. 937, pl. 5, and no. 222, pl. 13; Bailey BM </w:t>
      </w:r>
      <w:r w:rsidRPr="00524C6D">
        <w:rPr>
          <w:caps/>
        </w:rPr>
        <w:t>iii</w:t>
      </w:r>
      <w:r w:rsidRPr="00993C0D">
        <w:t>, Q 3163, pl. 110 (</w:t>
      </w:r>
      <w:r w:rsidR="00D365C2">
        <w:t>{{loc_0000:</w:t>
      </w:r>
      <w:r w:rsidRPr="00993C0D">
        <w:t>Ephesus</w:t>
      </w:r>
      <w:r w:rsidR="00D365C2">
        <w:t>}}</w:t>
      </w:r>
      <w:r w:rsidRPr="00993C0D">
        <w:t xml:space="preserve">). For the broad solid ribbed handle, see Miltner 1937, nos. 773–77, 940–50, pl. 5, and nos. 231, 309, pl. 13; or Bailey BM </w:t>
      </w:r>
      <w:r w:rsidRPr="00524C6D">
        <w:rPr>
          <w:caps/>
        </w:rPr>
        <w:t>iii</w:t>
      </w:r>
      <w:r w:rsidRPr="00993C0D">
        <w:t>, Q 3216, pl. 114 (Ephesus).</w:t>
      </w:r>
    </w:p>
    <w:p w14:paraId="18A4065E" w14:textId="77777777" w:rsidR="00D14985" w:rsidRDefault="00D14985" w:rsidP="00D14985">
      <w:pPr>
        <w:spacing w:line="480" w:lineRule="auto"/>
      </w:pPr>
      <w:r>
        <w:t xml:space="preserve">Provenance: </w:t>
      </w:r>
    </w:p>
    <w:p w14:paraId="6D440217" w14:textId="77777777" w:rsidR="00BE2234" w:rsidRDefault="00BE2234" w:rsidP="00BE2234">
      <w:pPr>
        <w:spacing w:line="480" w:lineRule="auto"/>
      </w:pPr>
      <w:r>
        <w:t>Bibliography: Unpublished.</w:t>
      </w:r>
    </w:p>
    <w:p w14:paraId="6511280F" w14:textId="77777777" w:rsidR="00BE2234" w:rsidRDefault="00BE2234" w:rsidP="00BE2234">
      <w:pPr>
        <w:spacing w:line="480" w:lineRule="auto"/>
      </w:pPr>
      <w:r>
        <w:t xml:space="preserve">Date: </w:t>
      </w:r>
      <w:r w:rsidR="00593C9B" w:rsidRPr="00993C0D">
        <w:t>Ca.</w:t>
      </w:r>
      <w:r w:rsidR="00593C9B" w:rsidRPr="00524C6D">
        <w:rPr>
          <w:caps/>
        </w:rPr>
        <w:t xml:space="preserve"> </w:t>
      </w:r>
      <w:r w:rsidR="00593C9B" w:rsidRPr="005170AB">
        <w:rPr>
          <w:caps/>
        </w:rPr>
        <w:t>A.D.</w:t>
      </w:r>
      <w:r w:rsidR="00593C9B" w:rsidRPr="00524C6D">
        <w:rPr>
          <w:caps/>
        </w:rPr>
        <w:t xml:space="preserve"> </w:t>
      </w:r>
      <w:r w:rsidR="00A41325">
        <w:t>500–600</w:t>
      </w:r>
    </w:p>
    <w:p w14:paraId="5E3AC374" w14:textId="77777777" w:rsidR="00BE2234" w:rsidRDefault="00BE2234" w:rsidP="00BE2234">
      <w:pPr>
        <w:spacing w:line="480" w:lineRule="auto"/>
      </w:pPr>
      <w:r>
        <w:t xml:space="preserve">Date numeric: </w:t>
      </w:r>
      <w:r w:rsidR="00593C9B">
        <w:t>500; 600</w:t>
      </w:r>
    </w:p>
    <w:p w14:paraId="0F692A96"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5093701E"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3410E82" w14:textId="77777777" w:rsidR="009D3D6A" w:rsidRDefault="009D3D6A" w:rsidP="009D3D6A">
      <w:pPr>
        <w:pStyle w:val="Textedelespacerserv2"/>
        <w:numPr>
          <w:ilvl w:val="0"/>
          <w:numId w:val="0"/>
        </w:numPr>
        <w:spacing w:line="480" w:lineRule="auto"/>
        <w:jc w:val="left"/>
        <w:outlineLvl w:val="9"/>
        <w:rPr>
          <w:rFonts w:ascii="Palatino" w:hAnsi="Palatino"/>
        </w:rPr>
      </w:pPr>
    </w:p>
    <w:p w14:paraId="31D66260" w14:textId="77777777" w:rsidR="00460841" w:rsidRDefault="00460841" w:rsidP="00460841">
      <w:pPr>
        <w:spacing w:line="480" w:lineRule="auto"/>
      </w:pPr>
      <w:r>
        <w:t>Catalogue Number: 530</w:t>
      </w:r>
    </w:p>
    <w:p w14:paraId="0888CBDA" w14:textId="77777777" w:rsidR="00460841" w:rsidRDefault="00460841" w:rsidP="00460841">
      <w:pPr>
        <w:spacing w:line="480" w:lineRule="auto"/>
      </w:pPr>
      <w:r>
        <w:t xml:space="preserve">Inventory Number: </w:t>
      </w:r>
      <w:r w:rsidRPr="00993C0D">
        <w:t>83.</w:t>
      </w:r>
      <w:r w:rsidRPr="00524C6D">
        <w:rPr>
          <w:caps/>
        </w:rPr>
        <w:t>aq</w:t>
      </w:r>
      <w:r w:rsidRPr="00993C0D">
        <w:t>.377.302</w:t>
      </w:r>
    </w:p>
    <w:p w14:paraId="03012EE9" w14:textId="77777777" w:rsidR="00460841" w:rsidRDefault="00460841" w:rsidP="00460841">
      <w:pPr>
        <w:spacing w:line="480" w:lineRule="auto"/>
      </w:pPr>
      <w:r>
        <w:t xml:space="preserve">Dimensions: </w:t>
      </w:r>
      <w:r w:rsidRPr="00993C0D">
        <w:t>L: 8.2; W: 4.4; H: 2.6</w:t>
      </w:r>
    </w:p>
    <w:p w14:paraId="5F714369" w14:textId="77777777" w:rsidR="00460841" w:rsidRDefault="00460841" w:rsidP="00460841">
      <w:pPr>
        <w:spacing w:line="480" w:lineRule="auto"/>
      </w:pPr>
      <w:r>
        <w:t xml:space="preserve">Condition and Fabric: </w:t>
      </w:r>
      <w:r w:rsidR="00BD78AB" w:rsidRPr="00993C0D">
        <w:t>Thin crack on discus. Clay 5YR6/6 reddish yellow, unevenly preserved glaze varying between 10R5/4 and 4/1 weak red and dark reddish gray.</w:t>
      </w:r>
    </w:p>
    <w:p w14:paraId="1733F7C7" w14:textId="18D0F9AA" w:rsidR="00460841" w:rsidRDefault="00460841" w:rsidP="00460841">
      <w:pPr>
        <w:spacing w:line="480" w:lineRule="auto"/>
      </w:pPr>
      <w:r>
        <w:t xml:space="preserve">Description: </w:t>
      </w:r>
      <w:r w:rsidR="00BD78AB" w:rsidRPr="00993C0D">
        <w:t>Moldmade</w:t>
      </w:r>
      <w:r w:rsidR="00BD78AB">
        <w:t>, from plaster mold</w:t>
      </w:r>
      <w:r w:rsidR="00BD78AB" w:rsidRPr="00993C0D">
        <w:t xml:space="preserve">. Solid broad handle with five grooves on upper part; on lower part, incised rectangle containing </w:t>
      </w:r>
      <w:r w:rsidR="00BD78AB">
        <w:t xml:space="preserve">an </w:t>
      </w:r>
      <w:r w:rsidR="00BD78AB" w:rsidRPr="00993C0D">
        <w:t xml:space="preserve">incised upside-down Y; small circles at each corner of </w:t>
      </w:r>
      <w:r w:rsidR="00BD78AB">
        <w:t xml:space="preserve">the </w:t>
      </w:r>
      <w:r w:rsidR="00BD78AB" w:rsidRPr="00993C0D">
        <w:t xml:space="preserve">rectangle. Pear-shaped elongated body. Outward-sloping shoulder with three globules evenly displayed on it, separated from discus by </w:t>
      </w:r>
      <w:r w:rsidR="00BD78AB">
        <w:t xml:space="preserve">a </w:t>
      </w:r>
      <w:r w:rsidR="00BD78AB" w:rsidRPr="00993C0D">
        <w:t xml:space="preserve">grooved raised ridge, surrounding both discus and nozzle. Channel with curved sides connecting discus to wick-hole. Central filling-hole. Rounded nozzle; </w:t>
      </w:r>
      <w:r w:rsidR="009D7F99">
        <w:t>underneath,</w:t>
      </w:r>
      <w:r w:rsidR="00BD78AB" w:rsidRPr="00993C0D">
        <w:t xml:space="preserve">on both sides, two parallel grooves with slanted notches in between. Circular base marked off </w:t>
      </w:r>
      <w:r w:rsidR="00BD78AB">
        <w:t>by</w:t>
      </w:r>
      <w:r w:rsidR="00BD78AB" w:rsidRPr="00993C0D">
        <w:t xml:space="preserve"> one groove; small circle impressed in center.</w:t>
      </w:r>
    </w:p>
    <w:p w14:paraId="3FB55599" w14:textId="77777777" w:rsidR="00460841" w:rsidRDefault="00460841" w:rsidP="00460841">
      <w:pPr>
        <w:spacing w:line="480" w:lineRule="auto"/>
      </w:pPr>
      <w:r>
        <w:t xml:space="preserve">Discus Iconography: </w:t>
      </w:r>
      <w:r w:rsidR="00BD78AB" w:rsidRPr="00993C0D">
        <w:t>Plain discus.</w:t>
      </w:r>
    </w:p>
    <w:p w14:paraId="2AA1B34A" w14:textId="77777777" w:rsidR="00460841" w:rsidRDefault="00460841" w:rsidP="00460841">
      <w:pPr>
        <w:spacing w:line="480" w:lineRule="auto"/>
      </w:pPr>
      <w:r>
        <w:t xml:space="preserve">Type: </w:t>
      </w:r>
      <w:r w:rsidR="00BD78AB" w:rsidRPr="00993C0D">
        <w:t xml:space="preserve">Broneer </w:t>
      </w:r>
      <w:r w:rsidR="00BD78AB" w:rsidRPr="00524C6D">
        <w:rPr>
          <w:caps/>
        </w:rPr>
        <w:t>xxix</w:t>
      </w:r>
      <w:r w:rsidR="00A41325">
        <w:t>, group 3</w:t>
      </w:r>
    </w:p>
    <w:p w14:paraId="1867D628" w14:textId="77777777" w:rsidR="00460841" w:rsidRDefault="00460841" w:rsidP="00460841">
      <w:pPr>
        <w:spacing w:line="480" w:lineRule="auto"/>
      </w:pPr>
      <w:r>
        <w:t xml:space="preserve">Place of Manufacture or Origin: </w:t>
      </w:r>
      <w:r w:rsidR="00A41325">
        <w:t>Asia Minor</w:t>
      </w:r>
    </w:p>
    <w:p w14:paraId="628F7FD1" w14:textId="77777777" w:rsidR="00460841" w:rsidRDefault="00460841" w:rsidP="00460841">
      <w:pPr>
        <w:spacing w:line="480" w:lineRule="auto"/>
      </w:pPr>
      <w:r>
        <w:t xml:space="preserve">Parallels: </w:t>
      </w:r>
      <w:r w:rsidR="00BD78AB">
        <w:t>(C</w:t>
      </w:r>
      <w:r w:rsidR="00BD78AB" w:rsidRPr="00993C0D">
        <w:t>lose) Brants 1913, no. 1121, pl. 8 (</w:t>
      </w:r>
      <w:r w:rsidR="00597CB9">
        <w:t>{{loc_0000:</w:t>
      </w:r>
      <w:r w:rsidR="00BD78AB" w:rsidRPr="00993C0D">
        <w:t>Smyrna</w:t>
      </w:r>
      <w:r w:rsidR="00597CB9">
        <w:t>}}</w:t>
      </w:r>
      <w:r w:rsidR="00BD78AB" w:rsidRPr="00993C0D">
        <w:t xml:space="preserve">). For the general elongated shape, oval discus, and narrow channel with curved sides, see Miltner 1937, various lamps on pls. 7 and 8, particularly nos. 1291 and 1394; Bailey BM </w:t>
      </w:r>
      <w:r w:rsidR="00BD78AB" w:rsidRPr="00524C6D">
        <w:rPr>
          <w:caps/>
        </w:rPr>
        <w:t>iii</w:t>
      </w:r>
      <w:r w:rsidR="00BD78AB" w:rsidRPr="00993C0D">
        <w:t>, Q 3185–Q 3191, pls. 111–12 (</w:t>
      </w:r>
      <w:r w:rsidR="00597CB9">
        <w:t>{{loc_0000:</w:t>
      </w:r>
      <w:r w:rsidR="00BD78AB" w:rsidRPr="00993C0D">
        <w:t>Ephesus</w:t>
      </w:r>
      <w:r w:rsidR="00597CB9">
        <w:t>}}</w:t>
      </w:r>
      <w:r w:rsidR="00BD78AB" w:rsidRPr="00993C0D">
        <w:t>); Gürler 2005, pl. 8</w:t>
      </w:r>
      <w:r w:rsidR="00BD78AB">
        <w:t>,</w:t>
      </w:r>
      <w:r w:rsidR="00BD78AB" w:rsidRPr="00993C0D">
        <w:t xml:space="preserve"> 92/293.</w:t>
      </w:r>
    </w:p>
    <w:p w14:paraId="67950901" w14:textId="77777777" w:rsidR="00D14985" w:rsidRDefault="00D14985" w:rsidP="00D14985">
      <w:pPr>
        <w:spacing w:line="480" w:lineRule="auto"/>
      </w:pPr>
      <w:r>
        <w:t xml:space="preserve">Provenance: </w:t>
      </w:r>
    </w:p>
    <w:p w14:paraId="3627531D" w14:textId="77777777" w:rsidR="00460841" w:rsidRDefault="00460841" w:rsidP="00460841">
      <w:pPr>
        <w:spacing w:line="480" w:lineRule="auto"/>
      </w:pPr>
      <w:r>
        <w:t>Bibliography: Unpublished.</w:t>
      </w:r>
    </w:p>
    <w:p w14:paraId="1DAC3F60" w14:textId="77777777" w:rsidR="00460841" w:rsidRDefault="00460841" w:rsidP="00460841">
      <w:pPr>
        <w:spacing w:line="480" w:lineRule="auto"/>
      </w:pPr>
      <w:r>
        <w:t xml:space="preserve">Date: </w:t>
      </w:r>
      <w:r w:rsidR="00BD78AB" w:rsidRPr="00993C0D">
        <w:t>Ca.</w:t>
      </w:r>
      <w:r w:rsidR="00BD78AB" w:rsidRPr="00524C6D">
        <w:rPr>
          <w:caps/>
        </w:rPr>
        <w:t xml:space="preserve"> </w:t>
      </w:r>
      <w:r w:rsidR="00BD78AB" w:rsidRPr="005170AB">
        <w:rPr>
          <w:caps/>
        </w:rPr>
        <w:t>A.D.</w:t>
      </w:r>
      <w:r w:rsidR="00BD78AB" w:rsidRPr="00524C6D">
        <w:rPr>
          <w:caps/>
        </w:rPr>
        <w:t xml:space="preserve"> </w:t>
      </w:r>
      <w:r w:rsidR="00A41325">
        <w:t>550–650</w:t>
      </w:r>
    </w:p>
    <w:p w14:paraId="7408166C" w14:textId="77777777" w:rsidR="00460841" w:rsidRDefault="00460841" w:rsidP="00460841">
      <w:pPr>
        <w:spacing w:line="480" w:lineRule="auto"/>
      </w:pPr>
      <w:r>
        <w:t xml:space="preserve">Date numeric: </w:t>
      </w:r>
      <w:r w:rsidR="00BD78AB">
        <w:t>550; 650</w:t>
      </w:r>
    </w:p>
    <w:p w14:paraId="75511130"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420D4444"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200B8DA" w14:textId="77777777" w:rsidR="009D3D6A" w:rsidRDefault="009D3D6A" w:rsidP="009D3D6A">
      <w:pPr>
        <w:pStyle w:val="Textedelespacerserv2"/>
        <w:numPr>
          <w:ilvl w:val="0"/>
          <w:numId w:val="0"/>
        </w:numPr>
        <w:spacing w:line="480" w:lineRule="auto"/>
        <w:jc w:val="left"/>
        <w:outlineLvl w:val="9"/>
        <w:rPr>
          <w:rFonts w:ascii="Palatino" w:hAnsi="Palatino"/>
        </w:rPr>
      </w:pPr>
    </w:p>
    <w:p w14:paraId="40C035FF" w14:textId="77777777" w:rsidR="009B5BEF" w:rsidRDefault="009B5BEF" w:rsidP="009B5BEF">
      <w:pPr>
        <w:spacing w:line="480" w:lineRule="auto"/>
      </w:pPr>
      <w:r>
        <w:t>Catalogue Number: 531</w:t>
      </w:r>
    </w:p>
    <w:p w14:paraId="28E45752" w14:textId="77777777" w:rsidR="009B5BEF" w:rsidRDefault="009B5BEF" w:rsidP="009B5BEF">
      <w:pPr>
        <w:spacing w:line="480" w:lineRule="auto"/>
      </w:pPr>
      <w:r>
        <w:t xml:space="preserve">Inventory Number: </w:t>
      </w:r>
      <w:r w:rsidRPr="00993C0D">
        <w:t>83.</w:t>
      </w:r>
      <w:r w:rsidRPr="00524C6D">
        <w:rPr>
          <w:caps/>
        </w:rPr>
        <w:t>aq</w:t>
      </w:r>
      <w:r w:rsidRPr="00993C0D">
        <w:t>.377.311</w:t>
      </w:r>
    </w:p>
    <w:p w14:paraId="5AF6BCE7" w14:textId="77777777" w:rsidR="009B5BEF" w:rsidRDefault="009B5BEF" w:rsidP="009B5BEF">
      <w:pPr>
        <w:spacing w:line="480" w:lineRule="auto"/>
      </w:pPr>
      <w:r>
        <w:t xml:space="preserve">Dimensions: </w:t>
      </w:r>
      <w:r w:rsidRPr="00993C0D">
        <w:t>L: 11.1; W: 8.2; H: 2.1</w:t>
      </w:r>
    </w:p>
    <w:p w14:paraId="46B9DB22" w14:textId="4018C5FD" w:rsidR="009B5BEF" w:rsidRDefault="009B5BEF" w:rsidP="009B5BEF">
      <w:pPr>
        <w:spacing w:line="480" w:lineRule="auto"/>
      </w:pPr>
      <w:r>
        <w:t xml:space="preserve">Condition and Fabric: </w:t>
      </w:r>
      <w:r w:rsidRPr="00993C0D">
        <w:t xml:space="preserve">Intact. </w:t>
      </w:r>
      <w:r w:rsidR="000D7A04">
        <w:t xml:space="preserve">Burn marks on nozzle. </w:t>
      </w:r>
      <w:r w:rsidRPr="00993C0D">
        <w:t xml:space="preserve">Clay and slip 7.5YR6/4 light brown. Gold </w:t>
      </w:r>
      <w:r>
        <w:t>m</w:t>
      </w:r>
      <w:r w:rsidRPr="00993C0D">
        <w:t>ica.</w:t>
      </w:r>
    </w:p>
    <w:p w14:paraId="631892CC" w14:textId="06DCAA4B" w:rsidR="009B5BEF" w:rsidRDefault="009B5BEF" w:rsidP="009B5BEF">
      <w:pPr>
        <w:spacing w:line="480" w:lineRule="auto"/>
      </w:pPr>
      <w:r>
        <w:t xml:space="preserve">Description: </w:t>
      </w:r>
      <w:r w:rsidRPr="00993C0D">
        <w:t xml:space="preserve">Moldmade. Ring handle with three grooves on upper part and one on lower. Shallow body. Shoulder </w:t>
      </w:r>
      <w:r>
        <w:t xml:space="preserve">with a </w:t>
      </w:r>
      <w:r w:rsidRPr="00993C0D">
        <w:t xml:space="preserve">row of globules. Discus surrounded by </w:t>
      </w:r>
      <w:r>
        <w:t xml:space="preserve">a </w:t>
      </w:r>
      <w:r w:rsidRPr="00993C0D">
        <w:t xml:space="preserve">molding; circular slightly raised flat band around central filling-hole. Air hole </w:t>
      </w:r>
      <w:r>
        <w:t>i</w:t>
      </w:r>
      <w:r w:rsidRPr="00993C0D">
        <w:t xml:space="preserve">n lower </w:t>
      </w:r>
      <w:r>
        <w:t>field</w:t>
      </w:r>
      <w:r w:rsidRPr="00993C0D">
        <w:t xml:space="preserve">. Slightly </w:t>
      </w:r>
      <w:r>
        <w:t>up</w:t>
      </w:r>
      <w:r w:rsidRPr="00993C0D">
        <w:t xml:space="preserve">turned rounded nozzle with </w:t>
      </w:r>
      <w:r>
        <w:t xml:space="preserve">a </w:t>
      </w:r>
      <w:r w:rsidRPr="00993C0D">
        <w:t>band of long tongues on</w:t>
      </w:r>
      <w:r w:rsidR="000D7A04">
        <w:t xml:space="preserve"> shoulder between it and discus</w:t>
      </w:r>
      <w:r w:rsidRPr="00993C0D">
        <w:t xml:space="preserve">. Underbody near Eph. B. Plain </w:t>
      </w:r>
      <w:r w:rsidRPr="00993C0D">
        <w:rPr>
          <w:i/>
        </w:rPr>
        <w:t>planta pedis.</w:t>
      </w:r>
    </w:p>
    <w:p w14:paraId="40C48815" w14:textId="77777777" w:rsidR="009B5BEF" w:rsidRDefault="009B5BEF" w:rsidP="009B5BEF">
      <w:pPr>
        <w:spacing w:line="480" w:lineRule="auto"/>
      </w:pPr>
      <w:r>
        <w:t>Discus Iconography: Plain discus.</w:t>
      </w:r>
    </w:p>
    <w:p w14:paraId="4EA55DA7" w14:textId="77777777" w:rsidR="009B5BEF" w:rsidRDefault="009B5BEF" w:rsidP="009B5BEF">
      <w:pPr>
        <w:spacing w:line="480" w:lineRule="auto"/>
      </w:pPr>
      <w:r>
        <w:t xml:space="preserve">Type: </w:t>
      </w:r>
      <w:r w:rsidRPr="00993C0D">
        <w:t xml:space="preserve">Broneer </w:t>
      </w:r>
      <w:r w:rsidRPr="00524C6D">
        <w:rPr>
          <w:caps/>
        </w:rPr>
        <w:t>xxix</w:t>
      </w:r>
      <w:r w:rsidR="00831C69">
        <w:t>, group 4</w:t>
      </w:r>
    </w:p>
    <w:p w14:paraId="3906A935" w14:textId="77777777" w:rsidR="009B5BEF" w:rsidRPr="00831C69" w:rsidRDefault="009B5BEF" w:rsidP="009B5BEF">
      <w:pPr>
        <w:spacing w:line="480" w:lineRule="auto"/>
      </w:pPr>
      <w:r>
        <w:t xml:space="preserve">Place of Manufacture or Origin: </w:t>
      </w:r>
      <w:r w:rsidR="00831C69">
        <w:t>As</w:t>
      </w:r>
      <w:r w:rsidRPr="00993C0D">
        <w:t>ia Minor</w:t>
      </w:r>
    </w:p>
    <w:p w14:paraId="4F96326A" w14:textId="77777777" w:rsidR="009B5BEF" w:rsidRDefault="009B5BEF" w:rsidP="009B5BEF">
      <w:pPr>
        <w:spacing w:line="480" w:lineRule="auto"/>
      </w:pPr>
      <w:r>
        <w:t xml:space="preserve">Parallels: </w:t>
      </w:r>
      <w:r w:rsidRPr="00993C0D">
        <w:t>None found; (close) Miltner 1937, nos. 534, 572, pl. 4 (</w:t>
      </w:r>
      <w:r w:rsidR="00597CB9">
        <w:t>{{loc_0000:</w:t>
      </w:r>
      <w:r w:rsidRPr="00993C0D">
        <w:t>Ephesus</w:t>
      </w:r>
      <w:r w:rsidR="00597CB9">
        <w:t>}}</w:t>
      </w:r>
      <w:r w:rsidRPr="00993C0D">
        <w:t xml:space="preserve">); for the petal nozzle only: Bailey BM </w:t>
      </w:r>
      <w:r w:rsidRPr="00524C6D">
        <w:rPr>
          <w:caps/>
        </w:rPr>
        <w:t>iii</w:t>
      </w:r>
      <w:r w:rsidRPr="00993C0D">
        <w:t>, Q 3151–Q 3158, pl. 109 (Ephesus).</w:t>
      </w:r>
    </w:p>
    <w:p w14:paraId="5B8768CB" w14:textId="77777777" w:rsidR="00D14985" w:rsidRDefault="00D14985" w:rsidP="00D14985">
      <w:pPr>
        <w:spacing w:line="480" w:lineRule="auto"/>
      </w:pPr>
      <w:r>
        <w:t xml:space="preserve">Provenance: </w:t>
      </w:r>
    </w:p>
    <w:p w14:paraId="5018F661" w14:textId="77777777" w:rsidR="009B5BEF" w:rsidRDefault="009B5BEF" w:rsidP="009B5BEF">
      <w:pPr>
        <w:spacing w:line="480" w:lineRule="auto"/>
      </w:pPr>
      <w:r>
        <w:t>Bibliography: Unpublished.</w:t>
      </w:r>
    </w:p>
    <w:p w14:paraId="68B0DA53" w14:textId="77777777" w:rsidR="009B5BEF" w:rsidRDefault="009B5BEF" w:rsidP="009B5BEF">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31C69">
        <w:t>500–600</w:t>
      </w:r>
    </w:p>
    <w:p w14:paraId="63B4A25A" w14:textId="77777777" w:rsidR="009B5BEF" w:rsidRDefault="009B5BEF" w:rsidP="009B5BEF">
      <w:pPr>
        <w:spacing w:line="480" w:lineRule="auto"/>
      </w:pPr>
      <w:r>
        <w:t>Date numeric: 500; 600</w:t>
      </w:r>
    </w:p>
    <w:p w14:paraId="23C54EBC"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636A3552"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C8C7F60" w14:textId="77777777" w:rsidR="009D3D6A" w:rsidRDefault="009D3D6A" w:rsidP="009D3D6A">
      <w:pPr>
        <w:pStyle w:val="Textedelespacerserv2"/>
        <w:numPr>
          <w:ilvl w:val="0"/>
          <w:numId w:val="0"/>
        </w:numPr>
        <w:spacing w:line="480" w:lineRule="auto"/>
        <w:jc w:val="left"/>
        <w:outlineLvl w:val="9"/>
        <w:rPr>
          <w:rFonts w:ascii="Palatino" w:hAnsi="Palatino"/>
        </w:rPr>
      </w:pPr>
    </w:p>
    <w:p w14:paraId="34FF77FE" w14:textId="77777777" w:rsidR="003F1358" w:rsidRDefault="003F1358" w:rsidP="003F1358">
      <w:pPr>
        <w:spacing w:line="480" w:lineRule="auto"/>
      </w:pPr>
      <w:r>
        <w:t>Catalogue Number: 532</w:t>
      </w:r>
    </w:p>
    <w:p w14:paraId="47AB1753" w14:textId="77777777" w:rsidR="007160EA" w:rsidRDefault="003F1358" w:rsidP="003F1358">
      <w:pPr>
        <w:spacing w:line="480" w:lineRule="auto"/>
      </w:pPr>
      <w:r>
        <w:t xml:space="preserve">Inventory Number: </w:t>
      </w:r>
      <w:r w:rsidR="007160EA" w:rsidRPr="00993C0D">
        <w:t>83.</w:t>
      </w:r>
      <w:r w:rsidR="007160EA" w:rsidRPr="00524C6D">
        <w:rPr>
          <w:caps/>
        </w:rPr>
        <w:t>aq</w:t>
      </w:r>
      <w:r w:rsidR="007160EA" w:rsidRPr="00993C0D">
        <w:t>.377.387</w:t>
      </w:r>
    </w:p>
    <w:p w14:paraId="09AAB302" w14:textId="77777777" w:rsidR="003F1358" w:rsidRDefault="003F1358" w:rsidP="003F1358">
      <w:pPr>
        <w:spacing w:line="480" w:lineRule="auto"/>
      </w:pPr>
      <w:r>
        <w:t xml:space="preserve">Dimensions: </w:t>
      </w:r>
      <w:r w:rsidR="007160EA" w:rsidRPr="00993C0D">
        <w:t>L: 9</w:t>
      </w:r>
      <w:r w:rsidR="007160EA">
        <w:t>.</w:t>
      </w:r>
      <w:r w:rsidR="007160EA" w:rsidRPr="00993C0D">
        <w:t>5; W: 6.2; H: 3.0</w:t>
      </w:r>
    </w:p>
    <w:p w14:paraId="74A1FDC2" w14:textId="2263BEB6" w:rsidR="003F1358" w:rsidRDefault="003F1358" w:rsidP="003F1358">
      <w:pPr>
        <w:spacing w:line="480" w:lineRule="auto"/>
      </w:pPr>
      <w:r>
        <w:t xml:space="preserve">Condition and Fabric: </w:t>
      </w:r>
      <w:r w:rsidR="007160EA" w:rsidRPr="00993C0D">
        <w:t xml:space="preserve">Intact. </w:t>
      </w:r>
      <w:r w:rsidR="000D7A04">
        <w:t xml:space="preserve">Burn marks on nozzle. </w:t>
      </w:r>
      <w:r w:rsidR="007160EA" w:rsidRPr="00993C0D">
        <w:t>Clay 2.5YR6/6 light red, worn slip 2.5YR6/4 light reddish brown.</w:t>
      </w:r>
    </w:p>
    <w:p w14:paraId="0590F7DD" w14:textId="675C6962" w:rsidR="003F1358" w:rsidRDefault="003F1358" w:rsidP="003F1358">
      <w:pPr>
        <w:spacing w:line="480" w:lineRule="auto"/>
      </w:pPr>
      <w:r>
        <w:t xml:space="preserve">Description: </w:t>
      </w:r>
      <w:r w:rsidR="007160EA" w:rsidRPr="00993C0D">
        <w:t xml:space="preserve">Moldmade. Solid vertical round handle with two worn grooves on upper part; lower part ending in fishtail. Deep body with sloping sides. Striated shoulder, separated from discus by </w:t>
      </w:r>
      <w:r w:rsidR="007160EA">
        <w:t xml:space="preserve">a </w:t>
      </w:r>
      <w:r w:rsidR="007160EA" w:rsidRPr="00993C0D">
        <w:t>circular raised ridge. Flat-bottomed discus</w:t>
      </w:r>
      <w:r w:rsidR="00652AC0">
        <w:t>.</w:t>
      </w:r>
      <w:r w:rsidR="007160EA" w:rsidRPr="00993C0D">
        <w:t xml:space="preserve"> </w:t>
      </w:r>
      <w:r w:rsidR="00652AC0">
        <w:t>F</w:t>
      </w:r>
      <w:r w:rsidR="007160EA" w:rsidRPr="00993C0D">
        <w:t>illing-hole</w:t>
      </w:r>
      <w:r w:rsidR="00652AC0">
        <w:t xml:space="preserve"> in each petal of the rosette</w:t>
      </w:r>
      <w:r w:rsidR="007160EA" w:rsidRPr="00993C0D">
        <w:t xml:space="preserve">; </w:t>
      </w:r>
      <w:r w:rsidR="007160EA">
        <w:t xml:space="preserve">a </w:t>
      </w:r>
      <w:r w:rsidR="007160EA" w:rsidRPr="00993C0D">
        <w:t xml:space="preserve">seventh equal-sized hole in </w:t>
      </w:r>
      <w:r w:rsidR="00652AC0">
        <w:t xml:space="preserve">the </w:t>
      </w:r>
      <w:r w:rsidR="007160EA" w:rsidRPr="00993C0D">
        <w:t xml:space="preserve">center. Slightly </w:t>
      </w:r>
      <w:r w:rsidR="007160EA">
        <w:t>up</w:t>
      </w:r>
      <w:r w:rsidR="007160EA" w:rsidRPr="00993C0D">
        <w:t xml:space="preserve">turned rounded nozzle with </w:t>
      </w:r>
      <w:r w:rsidR="007160EA">
        <w:t xml:space="preserve">a </w:t>
      </w:r>
      <w:r w:rsidR="007160EA" w:rsidRPr="00993C0D">
        <w:t>b</w:t>
      </w:r>
      <w:r w:rsidR="000D7A04">
        <w:t>and of five long tongues on top</w:t>
      </w:r>
      <w:r w:rsidR="007160EA" w:rsidRPr="00993C0D">
        <w:t xml:space="preserve">. Underbody Eph. B. Large incuse plain </w:t>
      </w:r>
      <w:r w:rsidR="007160EA" w:rsidRPr="00993C0D">
        <w:rPr>
          <w:i/>
        </w:rPr>
        <w:t>planta pedis.</w:t>
      </w:r>
    </w:p>
    <w:p w14:paraId="25817A7B" w14:textId="77777777" w:rsidR="003F1358" w:rsidRDefault="003F1358" w:rsidP="003F1358">
      <w:pPr>
        <w:spacing w:line="480" w:lineRule="auto"/>
      </w:pPr>
      <w:r>
        <w:t xml:space="preserve">Discus Iconography: </w:t>
      </w:r>
      <w:r w:rsidR="00652AC0">
        <w:t>Rosette composed of six rounded petals.</w:t>
      </w:r>
    </w:p>
    <w:p w14:paraId="73448610" w14:textId="77777777" w:rsidR="003F1358" w:rsidRDefault="003F1358" w:rsidP="003F1358">
      <w:pPr>
        <w:spacing w:line="480" w:lineRule="auto"/>
      </w:pPr>
      <w:r>
        <w:t xml:space="preserve">Type: </w:t>
      </w:r>
      <w:r w:rsidR="00652AC0" w:rsidRPr="00993C0D">
        <w:t xml:space="preserve">Broneer </w:t>
      </w:r>
      <w:r w:rsidR="00652AC0" w:rsidRPr="00524C6D">
        <w:rPr>
          <w:caps/>
        </w:rPr>
        <w:t>xxix</w:t>
      </w:r>
      <w:r w:rsidR="00831C69">
        <w:t>, group 4</w:t>
      </w:r>
    </w:p>
    <w:p w14:paraId="26D81BA9" w14:textId="77777777" w:rsidR="003F1358" w:rsidRDefault="003F1358" w:rsidP="003F1358">
      <w:pPr>
        <w:spacing w:line="480" w:lineRule="auto"/>
      </w:pPr>
      <w:r>
        <w:t xml:space="preserve">Place of Manufacture or Origin: </w:t>
      </w:r>
      <w:r w:rsidR="00831C69">
        <w:t>Asia Minor</w:t>
      </w:r>
    </w:p>
    <w:p w14:paraId="4BA9E202" w14:textId="77777777" w:rsidR="003F1358" w:rsidRDefault="003F1358" w:rsidP="003F1358">
      <w:pPr>
        <w:spacing w:line="480" w:lineRule="auto"/>
      </w:pPr>
      <w:r>
        <w:t xml:space="preserve">Parallels: </w:t>
      </w:r>
      <w:r w:rsidR="00652AC0" w:rsidRPr="00993C0D">
        <w:t xml:space="preserve">Miltner 1937, nos. 1065–67, pl. 6; Bailey BM </w:t>
      </w:r>
      <w:r w:rsidR="00652AC0" w:rsidRPr="00524C6D">
        <w:rPr>
          <w:caps/>
        </w:rPr>
        <w:t>iii</w:t>
      </w:r>
      <w:r w:rsidR="00652AC0" w:rsidRPr="00993C0D">
        <w:t>, Q 3144, pl. 108; for similar rosettes on discus, see Miltner 1937, several examples on pl. 6; Lyon-Caen and Hoff 1986, p. 127, no. 162 (</w:t>
      </w:r>
      <w:r w:rsidR="00597CB9">
        <w:t>{{loc_0000:</w:t>
      </w:r>
      <w:r w:rsidR="00652AC0" w:rsidRPr="00993C0D">
        <w:t>Smyrna</w:t>
      </w:r>
      <w:r w:rsidR="00597CB9">
        <w:t>}}</w:t>
      </w:r>
      <w:r w:rsidR="00652AC0" w:rsidRPr="00993C0D">
        <w:t xml:space="preserve">); Bailey BM </w:t>
      </w:r>
      <w:r w:rsidR="00652AC0" w:rsidRPr="00524C6D">
        <w:rPr>
          <w:caps/>
        </w:rPr>
        <w:t>iii</w:t>
      </w:r>
      <w:r w:rsidR="00652AC0" w:rsidRPr="00993C0D">
        <w:t xml:space="preserve">, Q 3120, pl. 106; for similar nozzles with a tongue-pattern, see Bailey BM </w:t>
      </w:r>
      <w:r w:rsidR="00652AC0" w:rsidRPr="00524C6D">
        <w:rPr>
          <w:caps/>
        </w:rPr>
        <w:t>iii</w:t>
      </w:r>
      <w:r w:rsidR="00652AC0" w:rsidRPr="00993C0D">
        <w:t>, several examples pls. 108–9 (</w:t>
      </w:r>
      <w:r w:rsidR="00597CB9">
        <w:t>{{loc_0000:</w:t>
      </w:r>
      <w:r w:rsidR="00652AC0" w:rsidRPr="00993C0D">
        <w:t>Ephesus</w:t>
      </w:r>
      <w:r w:rsidR="00597CB9">
        <w:t>}}</w:t>
      </w:r>
      <w:r w:rsidR="00652AC0" w:rsidRPr="00993C0D">
        <w:t>); Cicikova 1999, pp. 105–6.</w:t>
      </w:r>
    </w:p>
    <w:p w14:paraId="74CC1021" w14:textId="77777777" w:rsidR="00D14985" w:rsidRDefault="00D14985" w:rsidP="00D14985">
      <w:pPr>
        <w:spacing w:line="480" w:lineRule="auto"/>
      </w:pPr>
      <w:r>
        <w:t xml:space="preserve">Provenance: </w:t>
      </w:r>
    </w:p>
    <w:p w14:paraId="4F5048BB" w14:textId="77777777" w:rsidR="003F1358" w:rsidRDefault="003F1358" w:rsidP="003F1358">
      <w:pPr>
        <w:spacing w:line="480" w:lineRule="auto"/>
      </w:pPr>
      <w:r>
        <w:t>Bibliography: Unpublished.</w:t>
      </w:r>
    </w:p>
    <w:p w14:paraId="56031E40" w14:textId="77777777" w:rsidR="003F1358" w:rsidRDefault="003F1358" w:rsidP="003F1358">
      <w:pPr>
        <w:spacing w:line="480" w:lineRule="auto"/>
      </w:pPr>
      <w:r>
        <w:t xml:space="preserve">Date: </w:t>
      </w:r>
      <w:r w:rsidR="00652AC0" w:rsidRPr="00993C0D">
        <w:t>Ca.</w:t>
      </w:r>
      <w:r w:rsidR="00652AC0" w:rsidRPr="00524C6D">
        <w:rPr>
          <w:caps/>
        </w:rPr>
        <w:t xml:space="preserve"> </w:t>
      </w:r>
      <w:r w:rsidR="00652AC0" w:rsidRPr="005170AB">
        <w:rPr>
          <w:caps/>
        </w:rPr>
        <w:t>A.D.</w:t>
      </w:r>
      <w:r w:rsidR="00652AC0" w:rsidRPr="00524C6D">
        <w:rPr>
          <w:caps/>
        </w:rPr>
        <w:t xml:space="preserve"> </w:t>
      </w:r>
      <w:r w:rsidR="00831C69">
        <w:t>500–600</w:t>
      </w:r>
    </w:p>
    <w:p w14:paraId="50AC61CE" w14:textId="77777777" w:rsidR="009D3D6A" w:rsidRPr="00993C0D" w:rsidRDefault="003F1358" w:rsidP="00652AC0">
      <w:pPr>
        <w:spacing w:line="480" w:lineRule="auto"/>
      </w:pPr>
      <w:r>
        <w:t xml:space="preserve">Date numeric: </w:t>
      </w:r>
      <w:r w:rsidR="00652AC0">
        <w:t>500; 600</w:t>
      </w:r>
      <w:r w:rsidR="009D3D6A" w:rsidRPr="00993C0D">
        <w:t xml:space="preserve"> </w:t>
      </w:r>
    </w:p>
    <w:p w14:paraId="0030EC8A"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6FEF0F4B"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12AB40C" w14:textId="77777777" w:rsidR="009D3D6A" w:rsidRDefault="009D3D6A" w:rsidP="009D3D6A">
      <w:pPr>
        <w:pStyle w:val="Textedelespacerserv2"/>
        <w:numPr>
          <w:ilvl w:val="0"/>
          <w:numId w:val="0"/>
        </w:numPr>
        <w:spacing w:line="480" w:lineRule="auto"/>
        <w:jc w:val="left"/>
        <w:outlineLvl w:val="9"/>
        <w:rPr>
          <w:rFonts w:ascii="Palatino" w:hAnsi="Palatino"/>
        </w:rPr>
      </w:pPr>
    </w:p>
    <w:p w14:paraId="1E4A05B5" w14:textId="77777777" w:rsidR="00403820" w:rsidRDefault="00403820" w:rsidP="00403820">
      <w:pPr>
        <w:spacing w:line="480" w:lineRule="auto"/>
      </w:pPr>
      <w:r>
        <w:t>Catalogue Number: 533</w:t>
      </w:r>
    </w:p>
    <w:p w14:paraId="18C99FF6" w14:textId="77777777" w:rsidR="00403820" w:rsidRDefault="00403820" w:rsidP="00403820">
      <w:pPr>
        <w:spacing w:line="480" w:lineRule="auto"/>
      </w:pPr>
      <w:r>
        <w:t xml:space="preserve">Inventory Number: </w:t>
      </w:r>
      <w:r w:rsidRPr="00993C0D">
        <w:t>83.</w:t>
      </w:r>
      <w:r w:rsidRPr="00524C6D">
        <w:rPr>
          <w:caps/>
        </w:rPr>
        <w:t>aq</w:t>
      </w:r>
      <w:r w:rsidRPr="00993C0D">
        <w:t>.377.390</w:t>
      </w:r>
    </w:p>
    <w:p w14:paraId="0A0A647B" w14:textId="77777777" w:rsidR="00403820" w:rsidRDefault="00403820" w:rsidP="00403820">
      <w:pPr>
        <w:spacing w:line="480" w:lineRule="auto"/>
      </w:pPr>
      <w:r>
        <w:t xml:space="preserve">Dimensions: </w:t>
      </w:r>
      <w:r w:rsidRPr="00993C0D">
        <w:t>L: 8.3; W: 5.4; H: 2.2</w:t>
      </w:r>
    </w:p>
    <w:p w14:paraId="4BBD7A6E" w14:textId="77777777" w:rsidR="00403820" w:rsidRDefault="00403820" w:rsidP="00403820">
      <w:pPr>
        <w:spacing w:line="480" w:lineRule="auto"/>
      </w:pPr>
      <w:r>
        <w:t xml:space="preserve">Condition and Fabric: </w:t>
      </w:r>
      <w:r w:rsidRPr="00993C0D">
        <w:t>Intact; from worn mold. Clay 2.5YR6/6 light red, same color slip.</w:t>
      </w:r>
    </w:p>
    <w:p w14:paraId="3F0EAD32" w14:textId="77777777" w:rsidR="00403820" w:rsidRDefault="00403820" w:rsidP="00403820">
      <w:pPr>
        <w:spacing w:line="480" w:lineRule="auto"/>
      </w:pPr>
      <w:r>
        <w:t xml:space="preserve">Description: </w:t>
      </w:r>
      <w:r w:rsidRPr="00993C0D">
        <w:t xml:space="preserve">Moldmade. Solid vertical round handle with groove on upper part. Slightly oval body. Sloping shoulder with relief vine-grapes; circular groove around discus. Two symmetrically placed filling-holes, one on each side of discus. Slightly elongated round-tipped nozzle with </w:t>
      </w:r>
      <w:r>
        <w:t xml:space="preserve">a </w:t>
      </w:r>
      <w:r w:rsidRPr="00993C0D">
        <w:t xml:space="preserve">circular raised ridge around wick-hole; burn marks. Underbody Eph. B. Large incuse plain </w:t>
      </w:r>
      <w:r w:rsidRPr="00993C0D">
        <w:rPr>
          <w:i/>
        </w:rPr>
        <w:t>planta pedis.</w:t>
      </w:r>
    </w:p>
    <w:p w14:paraId="31172BD6" w14:textId="77777777" w:rsidR="00403820" w:rsidRDefault="00403820" w:rsidP="00403820">
      <w:pPr>
        <w:spacing w:line="480" w:lineRule="auto"/>
      </w:pPr>
      <w:r>
        <w:t>Discus Iconography: M</w:t>
      </w:r>
      <w:r w:rsidRPr="00993C0D">
        <w:t>ale or female(?) bust in pronounced relief, smiling, looking down to left; abundant curly hair.</w:t>
      </w:r>
    </w:p>
    <w:p w14:paraId="60F96DF5" w14:textId="77777777" w:rsidR="00403820" w:rsidRDefault="00403820" w:rsidP="00403820">
      <w:pPr>
        <w:spacing w:line="480" w:lineRule="auto"/>
      </w:pPr>
      <w:r>
        <w:t xml:space="preserve">Type: </w:t>
      </w:r>
      <w:r w:rsidRPr="00993C0D">
        <w:t xml:space="preserve">Broneer </w:t>
      </w:r>
      <w:r w:rsidRPr="00524C6D">
        <w:rPr>
          <w:caps/>
        </w:rPr>
        <w:t>xxix</w:t>
      </w:r>
      <w:r w:rsidR="00831C69">
        <w:t>, group 4</w:t>
      </w:r>
    </w:p>
    <w:p w14:paraId="5BFC3934" w14:textId="77777777" w:rsidR="00403820" w:rsidRDefault="00403820" w:rsidP="00403820">
      <w:pPr>
        <w:spacing w:line="480" w:lineRule="auto"/>
      </w:pPr>
      <w:r>
        <w:t xml:space="preserve">Place of Manufacture or Origin: </w:t>
      </w:r>
      <w:r w:rsidR="00831C69">
        <w:t>Asia Minor</w:t>
      </w:r>
    </w:p>
    <w:p w14:paraId="762B5AA0" w14:textId="77777777" w:rsidR="00403820" w:rsidRDefault="00403820" w:rsidP="00403820">
      <w:pPr>
        <w:spacing w:line="480" w:lineRule="auto"/>
      </w:pPr>
      <w:r>
        <w:t xml:space="preserve">Parallels: None </w:t>
      </w:r>
      <w:r w:rsidRPr="00993C0D">
        <w:t>found; (close) Brants 1913, no. 1124, pl. 8 (Asia Minor); Miltner 1937, no. 417, pl. 3 (</w:t>
      </w:r>
      <w:r w:rsidR="00597CB9">
        <w:t>{{loc_0000:</w:t>
      </w:r>
      <w:r w:rsidRPr="00993C0D">
        <w:t>Ephesus</w:t>
      </w:r>
      <w:r w:rsidR="00597CB9">
        <w:t>}}</w:t>
      </w:r>
      <w:r w:rsidRPr="00993C0D">
        <w:t xml:space="preserve">); Bailey BM </w:t>
      </w:r>
      <w:r w:rsidRPr="00524C6D">
        <w:rPr>
          <w:caps/>
        </w:rPr>
        <w:t>iii</w:t>
      </w:r>
      <w:r w:rsidRPr="00993C0D">
        <w:t>, Q 3120, pl. 106 (Ephesus).</w:t>
      </w:r>
    </w:p>
    <w:p w14:paraId="5393C0C4" w14:textId="77777777" w:rsidR="00D14985" w:rsidRDefault="00D14985" w:rsidP="00D14985">
      <w:pPr>
        <w:spacing w:line="480" w:lineRule="auto"/>
      </w:pPr>
      <w:r>
        <w:t xml:space="preserve">Provenance: </w:t>
      </w:r>
    </w:p>
    <w:p w14:paraId="7840AB0D" w14:textId="77777777" w:rsidR="00403820" w:rsidRDefault="00403820" w:rsidP="00403820">
      <w:pPr>
        <w:spacing w:line="480" w:lineRule="auto"/>
      </w:pPr>
      <w:r>
        <w:t>Bibliography: Unpublished.</w:t>
      </w:r>
    </w:p>
    <w:p w14:paraId="63EF0689" w14:textId="77777777" w:rsidR="00403820" w:rsidRDefault="00403820" w:rsidP="00403820">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Pr="00993C0D">
        <w:t>5</w:t>
      </w:r>
      <w:r w:rsidR="00831C69">
        <w:t>00–600</w:t>
      </w:r>
    </w:p>
    <w:p w14:paraId="63DA9680" w14:textId="77777777" w:rsidR="00403820" w:rsidRDefault="00403820" w:rsidP="00403820">
      <w:pPr>
        <w:spacing w:line="480" w:lineRule="auto"/>
      </w:pPr>
      <w:r>
        <w:t>Date numeric: 500; 600</w:t>
      </w:r>
    </w:p>
    <w:p w14:paraId="53CC9972"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6B27884C"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6A4BC4D" w14:textId="77777777" w:rsidR="009D3D6A" w:rsidRDefault="009D3D6A" w:rsidP="009D3D6A">
      <w:pPr>
        <w:pStyle w:val="Textedelespacerserv2"/>
        <w:numPr>
          <w:ilvl w:val="0"/>
          <w:numId w:val="0"/>
        </w:numPr>
        <w:spacing w:line="480" w:lineRule="auto"/>
        <w:jc w:val="left"/>
        <w:outlineLvl w:val="9"/>
        <w:rPr>
          <w:rFonts w:ascii="Palatino" w:hAnsi="Palatino"/>
        </w:rPr>
      </w:pPr>
    </w:p>
    <w:p w14:paraId="58D8B701" w14:textId="77777777" w:rsidR="00D75734" w:rsidRDefault="00D75734" w:rsidP="00D75734">
      <w:pPr>
        <w:spacing w:line="480" w:lineRule="auto"/>
      </w:pPr>
      <w:r>
        <w:t>Catalogue Number: 534</w:t>
      </w:r>
    </w:p>
    <w:p w14:paraId="0CF183D3" w14:textId="77777777" w:rsidR="00D75734" w:rsidRDefault="00D75734" w:rsidP="00D75734">
      <w:pPr>
        <w:spacing w:line="480" w:lineRule="auto"/>
      </w:pPr>
      <w:r>
        <w:t xml:space="preserve">Inventory Number: </w:t>
      </w:r>
      <w:r w:rsidRPr="00993C0D">
        <w:t>83.</w:t>
      </w:r>
      <w:r w:rsidRPr="00524C6D">
        <w:rPr>
          <w:caps/>
        </w:rPr>
        <w:t>aq</w:t>
      </w:r>
      <w:r w:rsidRPr="00993C0D">
        <w:t>.377.272</w:t>
      </w:r>
    </w:p>
    <w:p w14:paraId="285ADCB1" w14:textId="77777777" w:rsidR="00D75734" w:rsidRDefault="00D75734" w:rsidP="00D75734">
      <w:pPr>
        <w:spacing w:line="480" w:lineRule="auto"/>
      </w:pPr>
      <w:r>
        <w:t xml:space="preserve">Dimensions: </w:t>
      </w:r>
      <w:r w:rsidRPr="00993C0D">
        <w:t>L: 10.1; W: 6.8; H: 3.0</w:t>
      </w:r>
    </w:p>
    <w:p w14:paraId="40D13E21" w14:textId="453F976D" w:rsidR="00D75734" w:rsidRDefault="00D75734" w:rsidP="00D75734">
      <w:pPr>
        <w:spacing w:line="480" w:lineRule="auto"/>
      </w:pPr>
      <w:r>
        <w:t xml:space="preserve">Condition and Fabric: </w:t>
      </w:r>
      <w:r w:rsidRPr="00993C0D">
        <w:t xml:space="preserve">Intact. </w:t>
      </w:r>
      <w:r w:rsidR="000D7A04">
        <w:t xml:space="preserve">Burn marks on nozzle. </w:t>
      </w:r>
      <w:r w:rsidRPr="00993C0D">
        <w:t>Clay near 5YR6/4 light reddish brown, worn remains of glaze 5YR5/2. reddish gray.</w:t>
      </w:r>
    </w:p>
    <w:p w14:paraId="36494AEF" w14:textId="5F43C092" w:rsidR="00D75734" w:rsidRDefault="00D75734" w:rsidP="00D75734">
      <w:pPr>
        <w:spacing w:line="480" w:lineRule="auto"/>
      </w:pPr>
      <w:r>
        <w:t xml:space="preserve">Description: </w:t>
      </w:r>
      <w:r w:rsidRPr="00993C0D">
        <w:t xml:space="preserve">Moldmade. Vertical round solid handle with two grooves on upper part; lower part ending in fishtail. Narrow outward-sloping shoulder with </w:t>
      </w:r>
      <w:r>
        <w:t xml:space="preserve">a </w:t>
      </w:r>
      <w:r w:rsidRPr="00993C0D">
        <w:t>continuous row of globules, separated from discus by two groo</w:t>
      </w:r>
      <w:r>
        <w:t>ves. Large flat-bottomed discus.</w:t>
      </w:r>
      <w:r w:rsidRPr="00993C0D">
        <w:t xml:space="preserve"> Slightly protruding heart-shaped nozzle with </w:t>
      </w:r>
      <w:r>
        <w:t xml:space="preserve">a </w:t>
      </w:r>
      <w:r w:rsidRPr="00993C0D">
        <w:t xml:space="preserve">raised wick-area and </w:t>
      </w:r>
      <w:r>
        <w:t xml:space="preserve">an </w:t>
      </w:r>
      <w:r w:rsidRPr="00993C0D">
        <w:t>unclear relief between it and shoulder. Underbody Eph. B. Large incuse plain</w:t>
      </w:r>
      <w:r w:rsidRPr="00993C0D">
        <w:rPr>
          <w:i/>
        </w:rPr>
        <w:t xml:space="preserve"> planta pedis.</w:t>
      </w:r>
    </w:p>
    <w:p w14:paraId="34CC8F96" w14:textId="77777777" w:rsidR="00D75734" w:rsidRDefault="00D75734" w:rsidP="00D75734">
      <w:pPr>
        <w:spacing w:line="480" w:lineRule="auto"/>
      </w:pPr>
      <w:r>
        <w:t>Discus Iconography: M</w:t>
      </w:r>
      <w:r w:rsidRPr="00993C0D">
        <w:t xml:space="preserve">onogrammatic Greek cross with </w:t>
      </w:r>
      <w:r w:rsidRPr="00993C0D">
        <w:rPr>
          <w:i/>
        </w:rPr>
        <w:t>rho</w:t>
      </w:r>
      <w:r w:rsidRPr="00993C0D">
        <w:t xml:space="preserve"> turned right. </w:t>
      </w:r>
      <w:r w:rsidRPr="00993C0D">
        <w:rPr>
          <w:i/>
        </w:rPr>
        <w:t>Alpha</w:t>
      </w:r>
      <w:r w:rsidRPr="00993C0D">
        <w:t xml:space="preserve"> and </w:t>
      </w:r>
      <w:r w:rsidRPr="00993C0D">
        <w:rPr>
          <w:i/>
        </w:rPr>
        <w:t>omega</w:t>
      </w:r>
      <w:r w:rsidRPr="00993C0D">
        <w:t xml:space="preserve"> above </w:t>
      </w:r>
      <w:r>
        <w:t xml:space="preserve">the </w:t>
      </w:r>
      <w:r w:rsidRPr="00993C0D">
        <w:t xml:space="preserve">transverse bar of </w:t>
      </w:r>
      <w:r>
        <w:t xml:space="preserve">the </w:t>
      </w:r>
      <w:r w:rsidRPr="00993C0D">
        <w:t xml:space="preserve">cross; lamb at foot of </w:t>
      </w:r>
      <w:r>
        <w:t xml:space="preserve">the </w:t>
      </w:r>
      <w:r w:rsidRPr="00993C0D">
        <w:t xml:space="preserve">cross; above its hindquarters, </w:t>
      </w:r>
      <w:r>
        <w:t xml:space="preserve">a </w:t>
      </w:r>
      <w:r w:rsidRPr="00993C0D">
        <w:t>star or sun with six rays.</w:t>
      </w:r>
    </w:p>
    <w:p w14:paraId="26AD4263" w14:textId="77777777" w:rsidR="00D75734" w:rsidRDefault="00D75734" w:rsidP="00D75734">
      <w:pPr>
        <w:spacing w:line="480" w:lineRule="auto"/>
      </w:pPr>
      <w:r>
        <w:t xml:space="preserve">Type: </w:t>
      </w:r>
      <w:r w:rsidRPr="00993C0D">
        <w:t xml:space="preserve">Broneer </w:t>
      </w:r>
      <w:r w:rsidRPr="00524C6D">
        <w:rPr>
          <w:caps/>
        </w:rPr>
        <w:t>xxix</w:t>
      </w:r>
      <w:r w:rsidR="00831C69">
        <w:t>, group 4</w:t>
      </w:r>
    </w:p>
    <w:p w14:paraId="5FD8A216" w14:textId="77777777" w:rsidR="00D75734" w:rsidRDefault="00D75734" w:rsidP="00D75734">
      <w:pPr>
        <w:spacing w:line="480" w:lineRule="auto"/>
      </w:pPr>
      <w:r>
        <w:t xml:space="preserve">Place of Manufacture or Origin: </w:t>
      </w:r>
      <w:r w:rsidR="00831C69">
        <w:t>Asia Minor</w:t>
      </w:r>
    </w:p>
    <w:p w14:paraId="14CF02D5" w14:textId="77777777" w:rsidR="00D75734" w:rsidRDefault="00D75734" w:rsidP="00D75734">
      <w:pPr>
        <w:spacing w:line="480" w:lineRule="auto"/>
      </w:pPr>
      <w:r>
        <w:t xml:space="preserve">Parallels: None </w:t>
      </w:r>
      <w:r w:rsidRPr="00993C0D">
        <w:t xml:space="preserve">found; (close) Brants 1913, no. 1129, pl. 8, with one row of globules, a Greek cross, and a heart-shaped nozzle (Asia Minor); Bailey BM </w:t>
      </w:r>
      <w:r w:rsidRPr="00524C6D">
        <w:rPr>
          <w:caps/>
        </w:rPr>
        <w:t>iii</w:t>
      </w:r>
      <w:r w:rsidRPr="00993C0D">
        <w:t>, Q 3123 and Q 3126, pl. 106, and Q 3131, Q 3134, and Q 3138, pl. 107, all with a Greek cross on the discus and row(s) of globules on the shoulder (</w:t>
      </w:r>
      <w:r w:rsidR="00597CB9">
        <w:t>{{loc_0000:</w:t>
      </w:r>
      <w:r w:rsidRPr="00993C0D">
        <w:t>Ephesus</w:t>
      </w:r>
      <w:r w:rsidR="00597CB9">
        <w:t>}}</w:t>
      </w:r>
      <w:r w:rsidRPr="00993C0D">
        <w:t>).</w:t>
      </w:r>
    </w:p>
    <w:p w14:paraId="665705EE" w14:textId="77777777" w:rsidR="00D14985" w:rsidRDefault="00D14985" w:rsidP="00D14985">
      <w:pPr>
        <w:spacing w:line="480" w:lineRule="auto"/>
      </w:pPr>
      <w:r>
        <w:t xml:space="preserve">Provenance: </w:t>
      </w:r>
    </w:p>
    <w:p w14:paraId="64AC5AE0" w14:textId="77777777" w:rsidR="00D75734" w:rsidRDefault="00D75734" w:rsidP="00D75734">
      <w:pPr>
        <w:spacing w:line="480" w:lineRule="auto"/>
      </w:pPr>
      <w:r>
        <w:t>Bibliography: Unpublished.</w:t>
      </w:r>
    </w:p>
    <w:p w14:paraId="432737BD" w14:textId="77777777" w:rsidR="00D75734" w:rsidRDefault="00D75734" w:rsidP="00D75734">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831C69">
        <w:t>500–600</w:t>
      </w:r>
    </w:p>
    <w:p w14:paraId="52922ADF" w14:textId="77777777" w:rsidR="00D75734" w:rsidRDefault="00D75734" w:rsidP="00D75734">
      <w:pPr>
        <w:spacing w:line="480" w:lineRule="auto"/>
      </w:pPr>
      <w:r>
        <w:t>Date numeric: 500; 600</w:t>
      </w:r>
    </w:p>
    <w:p w14:paraId="4C83855A"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6C9FAD74"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4CE1A3A" w14:textId="77777777" w:rsidR="009D3D6A" w:rsidRDefault="009D3D6A" w:rsidP="009D3D6A">
      <w:pPr>
        <w:pStyle w:val="Textedelespacerserv2"/>
        <w:numPr>
          <w:ilvl w:val="0"/>
          <w:numId w:val="0"/>
        </w:numPr>
        <w:spacing w:line="480" w:lineRule="auto"/>
        <w:jc w:val="left"/>
        <w:outlineLvl w:val="9"/>
        <w:rPr>
          <w:rFonts w:ascii="Palatino" w:hAnsi="Palatino"/>
        </w:rPr>
      </w:pPr>
    </w:p>
    <w:p w14:paraId="31D0E9E1" w14:textId="77777777" w:rsidR="00FC3A30" w:rsidRDefault="00FC3A30" w:rsidP="00FC3A30">
      <w:pPr>
        <w:spacing w:line="480" w:lineRule="auto"/>
      </w:pPr>
      <w:r>
        <w:t>Catalogue Number: 535</w:t>
      </w:r>
    </w:p>
    <w:p w14:paraId="36A9292B" w14:textId="77777777" w:rsidR="00FC3A30" w:rsidRDefault="00FC3A30" w:rsidP="00FC3A30">
      <w:pPr>
        <w:spacing w:line="480" w:lineRule="auto"/>
      </w:pPr>
      <w:r>
        <w:t xml:space="preserve">Inventory Number: </w:t>
      </w:r>
      <w:r w:rsidRPr="00993C0D">
        <w:t>83.</w:t>
      </w:r>
      <w:r w:rsidRPr="00524C6D">
        <w:rPr>
          <w:caps/>
        </w:rPr>
        <w:t>aq.</w:t>
      </w:r>
      <w:r w:rsidRPr="00993C0D">
        <w:t>377.285</w:t>
      </w:r>
    </w:p>
    <w:p w14:paraId="129D1497" w14:textId="77777777" w:rsidR="00FC3A30" w:rsidRDefault="00FC3A30" w:rsidP="00FC3A30">
      <w:pPr>
        <w:spacing w:line="480" w:lineRule="auto"/>
      </w:pPr>
      <w:r>
        <w:t xml:space="preserve">Dimensions: </w:t>
      </w:r>
      <w:r w:rsidRPr="00993C0D">
        <w:t>L: 8.8; W: 6.2; H: 3.0</w:t>
      </w:r>
    </w:p>
    <w:p w14:paraId="2F2BA0A6" w14:textId="4EE7EC83" w:rsidR="00FC3A30" w:rsidRDefault="00FC3A30" w:rsidP="00FC3A30">
      <w:pPr>
        <w:spacing w:line="480" w:lineRule="auto"/>
      </w:pPr>
      <w:r>
        <w:t xml:space="preserve">Condition and Fabric: </w:t>
      </w:r>
      <w:r w:rsidRPr="00993C0D">
        <w:t xml:space="preserve">Intact. </w:t>
      </w:r>
      <w:r w:rsidR="000D7A04" w:rsidRPr="00993C0D">
        <w:t xml:space="preserve">Burn marks on nozzle tip. </w:t>
      </w:r>
      <w:r w:rsidRPr="00993C0D">
        <w:t xml:space="preserve">Clay and slip 7.5YR7/4 pink. </w:t>
      </w:r>
    </w:p>
    <w:p w14:paraId="37BED832" w14:textId="082FF7C5" w:rsidR="00FC3A30" w:rsidRDefault="00FC3A30" w:rsidP="00FC3A30">
      <w:pPr>
        <w:spacing w:line="480" w:lineRule="auto"/>
      </w:pPr>
      <w:r>
        <w:t xml:space="preserve">Description: </w:t>
      </w:r>
      <w:r w:rsidRPr="00993C0D">
        <w:t xml:space="preserve">Moldmade. </w:t>
      </w:r>
      <w:r w:rsidR="000D7A04" w:rsidRPr="00993C0D">
        <w:t>Solid vertical round handle with groove on upper part; lower part ending in fishtail.</w:t>
      </w:r>
      <w:r w:rsidR="000D7A04">
        <w:t xml:space="preserve"> </w:t>
      </w:r>
      <w:r w:rsidRPr="00993C0D">
        <w:t>Deep oval body. Convex shoulder with four rows of globules; thin raised grooved ridge surrounding both discus and nozzle wick-area, which are connected by</w:t>
      </w:r>
      <w:r>
        <w:t xml:space="preserve"> a</w:t>
      </w:r>
      <w:r w:rsidRPr="000F61FC">
        <w:t xml:space="preserve"> </w:t>
      </w:r>
      <w:r w:rsidRPr="00993C0D">
        <w:t>channel with curved sides. Big central filling-hole</w:t>
      </w:r>
      <w:r>
        <w:t>.</w:t>
      </w:r>
      <w:r w:rsidRPr="00993C0D">
        <w:t xml:space="preserve"> Underbody Eph. B. Base-ring marked off </w:t>
      </w:r>
      <w:r>
        <w:t>by</w:t>
      </w:r>
      <w:r w:rsidRPr="00993C0D">
        <w:t xml:space="preserve"> two grooves; inside, six small circles arranged in cross-pattern</w:t>
      </w:r>
      <w:r w:rsidR="006B0A58">
        <w:t>:</w:t>
      </w:r>
      <w:r w:rsidR="002E5C78">
        <w:t xml:space="preserve"> {{stamp:535}}</w:t>
      </w:r>
      <w:r w:rsidRPr="00993C0D">
        <w:t xml:space="preserve">; three similar circles vertically placed underneath </w:t>
      </w:r>
      <w:r>
        <w:t xml:space="preserve">the </w:t>
      </w:r>
      <w:r w:rsidRPr="00993C0D">
        <w:t xml:space="preserve">nozzle, above an </w:t>
      </w:r>
      <w:r w:rsidRPr="00993C0D">
        <w:rPr>
          <w:i/>
        </w:rPr>
        <w:t xml:space="preserve">alpha. </w:t>
      </w:r>
      <w:r w:rsidRPr="00993C0D">
        <w:t xml:space="preserve">At </w:t>
      </w:r>
      <w:r w:rsidRPr="001E4BA3">
        <w:t>each lower</w:t>
      </w:r>
      <w:r w:rsidRPr="000F61FC">
        <w:t xml:space="preserve"> </w:t>
      </w:r>
      <w:r w:rsidRPr="00993C0D">
        <w:t xml:space="preserve">branch of the letter a similar small circle; an additional one under </w:t>
      </w:r>
      <w:r>
        <w:t xml:space="preserve">the </w:t>
      </w:r>
      <w:r w:rsidRPr="00993C0D">
        <w:t>fishtail of</w:t>
      </w:r>
      <w:r>
        <w:t xml:space="preserve"> the </w:t>
      </w:r>
      <w:r w:rsidRPr="00993C0D">
        <w:t>handle.</w:t>
      </w:r>
    </w:p>
    <w:p w14:paraId="2F78D27A" w14:textId="77777777" w:rsidR="00FC3A30" w:rsidRDefault="00FC3A30" w:rsidP="00FC3A30">
      <w:pPr>
        <w:spacing w:line="480" w:lineRule="auto"/>
      </w:pPr>
      <w:r>
        <w:t>Discus Iconography: Two circles of small dots surrounding filling-hole. In lower field, two small dotted circles.</w:t>
      </w:r>
    </w:p>
    <w:p w14:paraId="492F63C4" w14:textId="77777777" w:rsidR="00FC3A30" w:rsidRDefault="00FC3A30" w:rsidP="00FC3A30">
      <w:pPr>
        <w:spacing w:line="480" w:lineRule="auto"/>
      </w:pPr>
      <w:r>
        <w:t xml:space="preserve">Type: </w:t>
      </w:r>
      <w:r w:rsidR="00886156" w:rsidRPr="00993C0D">
        <w:t xml:space="preserve">Broneer </w:t>
      </w:r>
      <w:r w:rsidR="00886156" w:rsidRPr="00524C6D">
        <w:rPr>
          <w:caps/>
        </w:rPr>
        <w:t>xxix</w:t>
      </w:r>
      <w:r w:rsidR="00831C69">
        <w:t>, group 3</w:t>
      </w:r>
    </w:p>
    <w:p w14:paraId="3A13410D" w14:textId="77777777" w:rsidR="00FC3A30" w:rsidRDefault="00FC3A30" w:rsidP="00FC3A30">
      <w:pPr>
        <w:spacing w:line="480" w:lineRule="auto"/>
      </w:pPr>
      <w:r>
        <w:t xml:space="preserve">Place of Manufacture or Origin: </w:t>
      </w:r>
      <w:r w:rsidR="00831C69">
        <w:t>South Anatolia</w:t>
      </w:r>
    </w:p>
    <w:p w14:paraId="0FB36A50" w14:textId="0AC56355" w:rsidR="00FC3A30" w:rsidRDefault="00FC3A30" w:rsidP="00FC3A30">
      <w:pPr>
        <w:spacing w:line="480" w:lineRule="auto"/>
      </w:pPr>
      <w:r>
        <w:t xml:space="preserve">Parallels: </w:t>
      </w:r>
      <w:r w:rsidR="00886156">
        <w:t>(C</w:t>
      </w:r>
      <w:r w:rsidR="00886156" w:rsidRPr="00993C0D">
        <w:t>lose) Brants 1913, no. 1120, pl. 8 (</w:t>
      </w:r>
      <w:r w:rsidR="00597CB9">
        <w:t>{{loc_0000:</w:t>
      </w:r>
      <w:r w:rsidR="00886156" w:rsidRPr="00993C0D">
        <w:t>Smyrna</w:t>
      </w:r>
      <w:r w:rsidR="00597CB9">
        <w:t>}}</w:t>
      </w:r>
      <w:r w:rsidR="00886156" w:rsidRPr="00993C0D">
        <w:t>); Deneauve 1969, no. 1136, pl. 102 (</w:t>
      </w:r>
      <w:r w:rsidR="00597CB9">
        <w:t>{{loc_0000:</w:t>
      </w:r>
      <w:r w:rsidR="00886156" w:rsidRPr="00993C0D">
        <w:t>Carthage</w:t>
      </w:r>
      <w:r w:rsidR="00597CB9">
        <w:t>}}</w:t>
      </w:r>
      <w:r w:rsidR="00886156" w:rsidRPr="00993C0D">
        <w:t>); Bass and Van Doorninck 1982, L 12, fig. 9</w:t>
      </w:r>
      <w:r w:rsidR="00886156">
        <w:t>.</w:t>
      </w:r>
      <w:r w:rsidR="00886156" w:rsidRPr="00993C0D">
        <w:t>4 (</w:t>
      </w:r>
      <w:r w:rsidR="000D7A04">
        <w:t>{{loc_0000:</w:t>
      </w:r>
      <w:r w:rsidR="00886156" w:rsidRPr="00993C0D">
        <w:t>Yassi Ada</w:t>
      </w:r>
      <w:r w:rsidR="000D7A04">
        <w:t>}}</w:t>
      </w:r>
      <w:r w:rsidR="00886156" w:rsidRPr="00993C0D">
        <w:t xml:space="preserve">); De Luca 1984, no. 503, </w:t>
      </w:r>
      <w:r w:rsidR="00886156" w:rsidRPr="00524C6D">
        <w:rPr>
          <w:caps/>
        </w:rPr>
        <w:t>i</w:t>
      </w:r>
      <w:r w:rsidR="00886156" w:rsidRPr="00993C0D">
        <w:t xml:space="preserve">:2, pl. 20; (practically identical) Lyon-Caen and Hoff 1986, p. 128, no. 164 (Smyrna); Bailey BM </w:t>
      </w:r>
      <w:r w:rsidR="00886156" w:rsidRPr="00524C6D">
        <w:rPr>
          <w:caps/>
        </w:rPr>
        <w:t>iii</w:t>
      </w:r>
      <w:r w:rsidR="00886156" w:rsidRPr="00993C0D">
        <w:t xml:space="preserve">, Q 3194, pl. 112 (several close parallels given); (very close) Popescu 1994, pl. 22, fig. 58; Topoleanu 1996, figs. 1–2 (local production in </w:t>
      </w:r>
      <w:r w:rsidR="00597CB9">
        <w:t>{{loc_0000:</w:t>
      </w:r>
      <w:r w:rsidR="00886156" w:rsidRPr="00993C0D">
        <w:t>Halmyris</w:t>
      </w:r>
      <w:r w:rsidR="00597CB9">
        <w:t>}}</w:t>
      </w:r>
      <w:r w:rsidR="00886156" w:rsidRPr="00993C0D">
        <w:t>); (close) Topoleanu 2000, pls. 68–69 (Halmyris).</w:t>
      </w:r>
    </w:p>
    <w:p w14:paraId="338B566D" w14:textId="77777777" w:rsidR="00D14985" w:rsidRDefault="00D14985" w:rsidP="00D14985">
      <w:pPr>
        <w:spacing w:line="480" w:lineRule="auto"/>
      </w:pPr>
      <w:r>
        <w:t xml:space="preserve">Provenance: </w:t>
      </w:r>
    </w:p>
    <w:p w14:paraId="710249B0" w14:textId="77777777" w:rsidR="00FC3A30" w:rsidRDefault="00FC3A30" w:rsidP="00FC3A30">
      <w:pPr>
        <w:spacing w:line="480" w:lineRule="auto"/>
      </w:pPr>
      <w:r>
        <w:t>Bibliography: Unpublished.</w:t>
      </w:r>
    </w:p>
    <w:p w14:paraId="7FD1E1D7" w14:textId="77777777" w:rsidR="00FC3A30" w:rsidRDefault="00FC3A30" w:rsidP="00FC3A30">
      <w:pPr>
        <w:spacing w:line="480" w:lineRule="auto"/>
      </w:pPr>
      <w:r>
        <w:t xml:space="preserve">Date: </w:t>
      </w:r>
      <w:r w:rsidR="00886156" w:rsidRPr="00993C0D">
        <w:t>Ca.</w:t>
      </w:r>
      <w:r w:rsidR="00886156" w:rsidRPr="00524C6D">
        <w:rPr>
          <w:caps/>
        </w:rPr>
        <w:t xml:space="preserve"> </w:t>
      </w:r>
      <w:r w:rsidR="00886156" w:rsidRPr="005170AB">
        <w:rPr>
          <w:caps/>
        </w:rPr>
        <w:t>A.D.</w:t>
      </w:r>
      <w:r w:rsidR="00886156" w:rsidRPr="00524C6D">
        <w:rPr>
          <w:caps/>
        </w:rPr>
        <w:t xml:space="preserve"> </w:t>
      </w:r>
      <w:r w:rsidR="00831C69">
        <w:t>550–650</w:t>
      </w:r>
    </w:p>
    <w:p w14:paraId="31D1ED84" w14:textId="77777777" w:rsidR="00FC3A30" w:rsidRDefault="00FC3A30" w:rsidP="00FC3A30">
      <w:pPr>
        <w:spacing w:line="480" w:lineRule="auto"/>
      </w:pPr>
      <w:r>
        <w:t xml:space="preserve">Date numeric: </w:t>
      </w:r>
      <w:r w:rsidR="00886156">
        <w:t>550; 650</w:t>
      </w:r>
    </w:p>
    <w:p w14:paraId="5D91B6E5"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3A225625"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24F92F2" w14:textId="77777777" w:rsidR="009D3D6A" w:rsidRDefault="009D3D6A" w:rsidP="009D3D6A">
      <w:pPr>
        <w:pStyle w:val="Textedelespacerserv2"/>
        <w:numPr>
          <w:ilvl w:val="0"/>
          <w:numId w:val="0"/>
        </w:numPr>
        <w:spacing w:line="480" w:lineRule="auto"/>
        <w:jc w:val="left"/>
        <w:outlineLvl w:val="9"/>
        <w:rPr>
          <w:rFonts w:ascii="Palatino" w:hAnsi="Palatino"/>
        </w:rPr>
      </w:pPr>
    </w:p>
    <w:p w14:paraId="51C52F05" w14:textId="77777777" w:rsidR="00B93F3B" w:rsidRDefault="00B93F3B" w:rsidP="00B93F3B">
      <w:pPr>
        <w:spacing w:line="480" w:lineRule="auto"/>
      </w:pPr>
      <w:r>
        <w:t>Catalogue Number: 536</w:t>
      </w:r>
    </w:p>
    <w:p w14:paraId="14A9BC3E" w14:textId="77777777" w:rsidR="00B93F3B" w:rsidRDefault="00B93F3B" w:rsidP="00B93F3B">
      <w:pPr>
        <w:spacing w:line="480" w:lineRule="auto"/>
      </w:pPr>
      <w:r>
        <w:t xml:space="preserve">Inventory Number: </w:t>
      </w:r>
      <w:r w:rsidR="00BD06B8" w:rsidRPr="00993C0D">
        <w:t>83.</w:t>
      </w:r>
      <w:r w:rsidR="00BD06B8" w:rsidRPr="00524C6D">
        <w:rPr>
          <w:caps/>
        </w:rPr>
        <w:t>aq</w:t>
      </w:r>
      <w:r w:rsidR="00BD06B8" w:rsidRPr="00993C0D">
        <w:t>.377.320</w:t>
      </w:r>
    </w:p>
    <w:p w14:paraId="4EA75FCE" w14:textId="77777777" w:rsidR="00B93F3B" w:rsidRDefault="00B93F3B" w:rsidP="00B93F3B">
      <w:pPr>
        <w:spacing w:line="480" w:lineRule="auto"/>
      </w:pPr>
      <w:r>
        <w:t xml:space="preserve">Dimensions: </w:t>
      </w:r>
      <w:r w:rsidR="00BD06B8" w:rsidRPr="00993C0D">
        <w:t>L: 10.1; W: 6.5; H: 2.4</w:t>
      </w:r>
    </w:p>
    <w:p w14:paraId="06132E0B" w14:textId="48CCFFEB" w:rsidR="00B93F3B" w:rsidRDefault="00B93F3B" w:rsidP="00B93F3B">
      <w:pPr>
        <w:spacing w:line="480" w:lineRule="auto"/>
      </w:pPr>
      <w:r>
        <w:t xml:space="preserve">Condition and Fabric: </w:t>
      </w:r>
      <w:r w:rsidR="00BD06B8" w:rsidRPr="00993C0D">
        <w:t xml:space="preserve">Small fr. on left underside reattached. </w:t>
      </w:r>
      <w:r w:rsidR="000D7A04">
        <w:t xml:space="preserve">Burn marks on nozzle. </w:t>
      </w:r>
      <w:r w:rsidR="00BD06B8" w:rsidRPr="00993C0D">
        <w:t>Clay 5YR6/6 reddish yellow, mostly same color slip.</w:t>
      </w:r>
    </w:p>
    <w:p w14:paraId="28DA050F" w14:textId="7B82A36C" w:rsidR="00B93F3B" w:rsidRDefault="00B93F3B" w:rsidP="00B93F3B">
      <w:pPr>
        <w:spacing w:line="480" w:lineRule="auto"/>
      </w:pPr>
      <w:r>
        <w:t xml:space="preserve">Description: </w:t>
      </w:r>
      <w:r w:rsidR="00BD06B8" w:rsidRPr="00993C0D">
        <w:t xml:space="preserve">Moldmade. Solid vertical handle with three grooves on upper part, one on lower. Oval body. Outward-sloping shoulder with </w:t>
      </w:r>
      <w:r w:rsidR="00BD06B8">
        <w:t xml:space="preserve">a </w:t>
      </w:r>
      <w:r w:rsidR="00BD06B8" w:rsidRPr="00993C0D">
        <w:t xml:space="preserve">row of globules. Raised ridge surrounding both discus and nozzle top, leaving </w:t>
      </w:r>
      <w:r w:rsidR="00BD06B8">
        <w:t xml:space="preserve">a </w:t>
      </w:r>
      <w:r w:rsidR="00BD06B8" w:rsidRPr="00993C0D">
        <w:t>channel with curved sides connecting them. Filling-hole slightly right of center. Rounded nozzle. Underbody Eph. A.; four circles within base-ring.</w:t>
      </w:r>
    </w:p>
    <w:p w14:paraId="4F00D89B" w14:textId="488E9595" w:rsidR="00B93F3B" w:rsidRDefault="00B93F3B" w:rsidP="00B93F3B">
      <w:pPr>
        <w:spacing w:line="480" w:lineRule="auto"/>
      </w:pPr>
      <w:r>
        <w:t xml:space="preserve">Discus Iconography: </w:t>
      </w:r>
      <w:r w:rsidR="00BD06B8">
        <w:rPr>
          <w:i/>
        </w:rPr>
        <w:t>B</w:t>
      </w:r>
      <w:r w:rsidR="00BD06B8" w:rsidRPr="00EF1690">
        <w:rPr>
          <w:i/>
        </w:rPr>
        <w:t>estiar</w:t>
      </w:r>
      <w:r w:rsidR="000F61FC">
        <w:rPr>
          <w:i/>
        </w:rPr>
        <w:t>i</w:t>
      </w:r>
      <w:r w:rsidR="00BD06B8" w:rsidRPr="00EF1690">
        <w:rPr>
          <w:i/>
        </w:rPr>
        <w:t>us</w:t>
      </w:r>
      <w:r w:rsidR="00BD06B8" w:rsidRPr="00993C0D">
        <w:t xml:space="preserve"> at left combatting </w:t>
      </w:r>
      <w:r w:rsidR="00BD06B8">
        <w:t xml:space="preserve">a </w:t>
      </w:r>
      <w:r w:rsidR="00BD06B8" w:rsidRPr="00993C0D">
        <w:t>rearing lion with his spear.</w:t>
      </w:r>
    </w:p>
    <w:p w14:paraId="6E828913" w14:textId="77777777" w:rsidR="00B93F3B" w:rsidRDefault="00B93F3B" w:rsidP="00B93F3B">
      <w:pPr>
        <w:spacing w:line="480" w:lineRule="auto"/>
      </w:pPr>
      <w:r>
        <w:t xml:space="preserve">Type: </w:t>
      </w:r>
      <w:r w:rsidR="00BD06B8" w:rsidRPr="00993C0D">
        <w:t xml:space="preserve">Broneer </w:t>
      </w:r>
      <w:r w:rsidR="00BD06B8" w:rsidRPr="00524C6D">
        <w:rPr>
          <w:caps/>
        </w:rPr>
        <w:t>xxix</w:t>
      </w:r>
      <w:r w:rsidR="00831C69">
        <w:t>, group 3</w:t>
      </w:r>
    </w:p>
    <w:p w14:paraId="20D184C8" w14:textId="77777777" w:rsidR="00B93F3B" w:rsidRDefault="00B93F3B" w:rsidP="00B93F3B">
      <w:pPr>
        <w:spacing w:line="480" w:lineRule="auto"/>
      </w:pPr>
      <w:r>
        <w:t xml:space="preserve">Place of Manufacture or Origin: </w:t>
      </w:r>
      <w:r w:rsidR="00831C69">
        <w:t>Asia Minor</w:t>
      </w:r>
    </w:p>
    <w:p w14:paraId="20DFAF45" w14:textId="77777777" w:rsidR="00B93F3B" w:rsidRDefault="00B93F3B" w:rsidP="00B93F3B">
      <w:pPr>
        <w:spacing w:line="480" w:lineRule="auto"/>
      </w:pPr>
      <w:r>
        <w:t xml:space="preserve">Parallels: </w:t>
      </w:r>
      <w:r w:rsidR="00BD06B8">
        <w:t>(I</w:t>
      </w:r>
      <w:r w:rsidR="00BD06B8" w:rsidRPr="00993C0D">
        <w:t>dentical) Brants 1913, no. 1136, pl. 8 (</w:t>
      </w:r>
      <w:r w:rsidR="00597CB9">
        <w:t>{{loc_0000:</w:t>
      </w:r>
      <w:r w:rsidR="00BD06B8" w:rsidRPr="00993C0D">
        <w:t>Smyrna</w:t>
      </w:r>
      <w:r w:rsidR="00597CB9">
        <w:t>}}</w:t>
      </w:r>
      <w:r w:rsidR="00BD06B8" w:rsidRPr="00993C0D">
        <w:t xml:space="preserve">); with different discus decor: Bailey BM </w:t>
      </w:r>
      <w:r w:rsidR="00BD06B8" w:rsidRPr="00524C6D">
        <w:rPr>
          <w:caps/>
        </w:rPr>
        <w:t>iii</w:t>
      </w:r>
      <w:r w:rsidR="00BD06B8" w:rsidRPr="00993C0D">
        <w:t>, Q 3180, pl. 111 (</w:t>
      </w:r>
      <w:r w:rsidR="00597CB9">
        <w:t>{{loc_0000:</w:t>
      </w:r>
      <w:r w:rsidR="00BD06B8" w:rsidRPr="00993C0D">
        <w:t>Ephesus</w:t>
      </w:r>
      <w:r w:rsidR="00597CB9">
        <w:t>}}</w:t>
      </w:r>
      <w:r w:rsidR="00BD06B8" w:rsidRPr="00993C0D">
        <w:t>).</w:t>
      </w:r>
    </w:p>
    <w:p w14:paraId="037F5AB5" w14:textId="77777777" w:rsidR="00D14985" w:rsidRDefault="00D14985" w:rsidP="00D14985">
      <w:pPr>
        <w:spacing w:line="480" w:lineRule="auto"/>
      </w:pPr>
      <w:r>
        <w:t xml:space="preserve">Provenance: </w:t>
      </w:r>
    </w:p>
    <w:p w14:paraId="4053AFE6" w14:textId="77777777" w:rsidR="00B93F3B" w:rsidRDefault="00B93F3B" w:rsidP="00B93F3B">
      <w:pPr>
        <w:spacing w:line="480" w:lineRule="auto"/>
      </w:pPr>
      <w:r>
        <w:t>Bibliography: Unpublished.</w:t>
      </w:r>
    </w:p>
    <w:p w14:paraId="658FEF7B" w14:textId="77777777" w:rsidR="00B93F3B" w:rsidRDefault="00B93F3B" w:rsidP="00B93F3B">
      <w:pPr>
        <w:spacing w:line="480" w:lineRule="auto"/>
      </w:pPr>
      <w:r>
        <w:t xml:space="preserve">Date: </w:t>
      </w:r>
      <w:r w:rsidR="00BD06B8" w:rsidRPr="00993C0D">
        <w:t>Ca.</w:t>
      </w:r>
      <w:r w:rsidR="00BD06B8" w:rsidRPr="00524C6D">
        <w:rPr>
          <w:caps/>
        </w:rPr>
        <w:t xml:space="preserve"> </w:t>
      </w:r>
      <w:r w:rsidR="00BD06B8" w:rsidRPr="005170AB">
        <w:rPr>
          <w:caps/>
        </w:rPr>
        <w:t>A.D.</w:t>
      </w:r>
      <w:r w:rsidR="00BD06B8" w:rsidRPr="00524C6D">
        <w:rPr>
          <w:caps/>
        </w:rPr>
        <w:t xml:space="preserve"> </w:t>
      </w:r>
      <w:r w:rsidR="00831C69">
        <w:t>550–650</w:t>
      </w:r>
    </w:p>
    <w:p w14:paraId="5DE33539" w14:textId="77777777" w:rsidR="00B93F3B" w:rsidRDefault="00B93F3B" w:rsidP="00B93F3B">
      <w:pPr>
        <w:spacing w:line="480" w:lineRule="auto"/>
      </w:pPr>
      <w:r>
        <w:t xml:space="preserve">Date numeric: </w:t>
      </w:r>
      <w:r w:rsidR="00BD06B8">
        <w:t>550; 650</w:t>
      </w:r>
    </w:p>
    <w:p w14:paraId="707DA8FD"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1FC8F796"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BCEEAC3" w14:textId="77777777" w:rsidR="009D3D6A" w:rsidRDefault="009D3D6A" w:rsidP="009D3D6A">
      <w:pPr>
        <w:pStyle w:val="Textedelespacerserv2"/>
        <w:numPr>
          <w:ilvl w:val="0"/>
          <w:numId w:val="0"/>
        </w:numPr>
        <w:spacing w:line="480" w:lineRule="auto"/>
        <w:jc w:val="left"/>
        <w:outlineLvl w:val="9"/>
        <w:rPr>
          <w:rFonts w:ascii="Palatino" w:hAnsi="Palatino"/>
        </w:rPr>
      </w:pPr>
    </w:p>
    <w:p w14:paraId="4C1140A9" w14:textId="77777777" w:rsidR="0047083D" w:rsidRDefault="0047083D" w:rsidP="0047083D">
      <w:pPr>
        <w:spacing w:line="480" w:lineRule="auto"/>
      </w:pPr>
      <w:r>
        <w:t>Catalogue Number: 537</w:t>
      </w:r>
    </w:p>
    <w:p w14:paraId="4CEA7D1E" w14:textId="77777777" w:rsidR="0047083D" w:rsidRDefault="0047083D" w:rsidP="0047083D">
      <w:pPr>
        <w:spacing w:line="480" w:lineRule="auto"/>
      </w:pPr>
      <w:r>
        <w:t xml:space="preserve">Inventory Number: </w:t>
      </w:r>
      <w:r w:rsidR="00C7115C" w:rsidRPr="00993C0D">
        <w:t>83.</w:t>
      </w:r>
      <w:r w:rsidR="00C7115C" w:rsidRPr="00524C6D">
        <w:rPr>
          <w:caps/>
        </w:rPr>
        <w:t>aq</w:t>
      </w:r>
      <w:r w:rsidR="00C7115C" w:rsidRPr="00993C0D">
        <w:t>.377.306</w:t>
      </w:r>
    </w:p>
    <w:p w14:paraId="5ACECD0D" w14:textId="77777777" w:rsidR="0047083D" w:rsidRDefault="0047083D" w:rsidP="0047083D">
      <w:pPr>
        <w:spacing w:line="480" w:lineRule="auto"/>
      </w:pPr>
      <w:r>
        <w:t xml:space="preserve">Dimensions: </w:t>
      </w:r>
      <w:r w:rsidR="00C7115C" w:rsidRPr="00993C0D">
        <w:t>L: 8.0; W: 5.1; H: 2.2</w:t>
      </w:r>
    </w:p>
    <w:p w14:paraId="4A9D4DCE" w14:textId="77777777" w:rsidR="0047083D" w:rsidRDefault="0047083D" w:rsidP="0047083D">
      <w:pPr>
        <w:spacing w:line="480" w:lineRule="auto"/>
      </w:pPr>
      <w:r>
        <w:t xml:space="preserve">Condition and Fabric: </w:t>
      </w:r>
      <w:r w:rsidR="00C7115C" w:rsidRPr="00993C0D">
        <w:t>Intact. Clay 5YR6/6 yellowish red, near</w:t>
      </w:r>
      <w:r w:rsidR="00C7115C">
        <w:t>ly</w:t>
      </w:r>
      <w:r w:rsidR="00C7115C" w:rsidRPr="00993C0D">
        <w:t xml:space="preserve"> same color slip.</w:t>
      </w:r>
    </w:p>
    <w:p w14:paraId="0FBEA8C3" w14:textId="77777777" w:rsidR="0047083D" w:rsidRDefault="0047083D" w:rsidP="0047083D">
      <w:pPr>
        <w:spacing w:line="480" w:lineRule="auto"/>
      </w:pPr>
      <w:r>
        <w:t xml:space="preserve">Description: </w:t>
      </w:r>
      <w:r w:rsidR="00C7115C" w:rsidRPr="00993C0D">
        <w:t xml:space="preserve">Moldmade. Solid vertical round handle. Oval body. Shoulder with tendrils and grapes. Raised ridge marked off by </w:t>
      </w:r>
      <w:r w:rsidR="00C7115C">
        <w:t xml:space="preserve">a </w:t>
      </w:r>
      <w:r w:rsidR="00C7115C" w:rsidRPr="00993C0D">
        <w:t xml:space="preserve">thin groove surrounding both discus and nozzle top, leaving </w:t>
      </w:r>
      <w:r w:rsidR="00C7115C">
        <w:t xml:space="preserve">a </w:t>
      </w:r>
      <w:r w:rsidR="00C7115C" w:rsidRPr="00993C0D">
        <w:t>narrow channel with curved sides connecting them</w:t>
      </w:r>
      <w:r w:rsidR="00C7115C">
        <w:t>.</w:t>
      </w:r>
      <w:r w:rsidR="00C7115C" w:rsidRPr="00993C0D">
        <w:t xml:space="preserve"> Nozzle with splayed rounded tip. Underbody close to Eph. B, with two additional parallel vertical grooves on each side of basin. Large plain </w:t>
      </w:r>
      <w:r w:rsidR="00C7115C" w:rsidRPr="00993C0D">
        <w:rPr>
          <w:i/>
        </w:rPr>
        <w:t>planta pedis.</w:t>
      </w:r>
    </w:p>
    <w:p w14:paraId="205CFAE9" w14:textId="5DC46A42" w:rsidR="0047083D" w:rsidRDefault="0047083D" w:rsidP="0047083D">
      <w:pPr>
        <w:spacing w:line="480" w:lineRule="auto"/>
      </w:pPr>
      <w:r>
        <w:t xml:space="preserve">Discus Iconography: </w:t>
      </w:r>
      <w:r w:rsidR="00C7115C">
        <w:t>Unclear. P</w:t>
      </w:r>
      <w:r w:rsidR="00C7115C" w:rsidRPr="00993C0D">
        <w:t xml:space="preserve">ossibly </w:t>
      </w:r>
      <w:r w:rsidR="00C7115C">
        <w:t xml:space="preserve">a </w:t>
      </w:r>
      <w:r w:rsidR="00C7115C" w:rsidRPr="00993C0D">
        <w:t>male figure standing at left, reaching toward grapes in a basket(?).</w:t>
      </w:r>
    </w:p>
    <w:p w14:paraId="2A128DB8" w14:textId="77777777" w:rsidR="0047083D" w:rsidRDefault="0047083D" w:rsidP="0047083D">
      <w:pPr>
        <w:spacing w:line="480" w:lineRule="auto"/>
      </w:pPr>
      <w:r>
        <w:t xml:space="preserve">Type: </w:t>
      </w:r>
      <w:r w:rsidR="00C7115C" w:rsidRPr="00993C0D">
        <w:t xml:space="preserve">Broneer </w:t>
      </w:r>
      <w:r w:rsidR="00C7115C" w:rsidRPr="00524C6D">
        <w:rPr>
          <w:caps/>
        </w:rPr>
        <w:t>xxix</w:t>
      </w:r>
      <w:r w:rsidR="00831C69">
        <w:t>, group 3</w:t>
      </w:r>
    </w:p>
    <w:p w14:paraId="24D393DA" w14:textId="77777777" w:rsidR="0047083D" w:rsidRDefault="0047083D" w:rsidP="0047083D">
      <w:pPr>
        <w:spacing w:line="480" w:lineRule="auto"/>
      </w:pPr>
      <w:r>
        <w:t xml:space="preserve">Place of Manufacture or Origin: </w:t>
      </w:r>
      <w:r w:rsidR="00831C69">
        <w:t>Asia Minor</w:t>
      </w:r>
    </w:p>
    <w:p w14:paraId="63DBDB06" w14:textId="77777777" w:rsidR="0047083D" w:rsidRDefault="0047083D" w:rsidP="0047083D">
      <w:pPr>
        <w:spacing w:line="480" w:lineRule="auto"/>
      </w:pPr>
      <w:r>
        <w:t xml:space="preserve">Parallels: </w:t>
      </w:r>
      <w:r w:rsidR="00C7115C" w:rsidRPr="00993C0D">
        <w:t>No</w:t>
      </w:r>
      <w:r w:rsidR="00C7115C">
        <w:t>ne found;</w:t>
      </w:r>
      <w:r w:rsidR="00C7115C" w:rsidRPr="00993C0D">
        <w:t xml:space="preserve"> (close) Bailey BM </w:t>
      </w:r>
      <w:r w:rsidR="00C7115C" w:rsidRPr="00524C6D">
        <w:rPr>
          <w:caps/>
        </w:rPr>
        <w:t>iii</w:t>
      </w:r>
      <w:r w:rsidR="00C7115C" w:rsidRPr="00993C0D">
        <w:t>, Q 3178, pl. 111 (male and female Pan on discus)</w:t>
      </w:r>
      <w:r w:rsidR="00C7115C">
        <w:t>, and</w:t>
      </w:r>
      <w:r w:rsidR="00C7115C" w:rsidRPr="00993C0D">
        <w:t xml:space="preserve"> Q 3195, pl. 112 (plain discus).</w:t>
      </w:r>
    </w:p>
    <w:p w14:paraId="47C793B1" w14:textId="77777777" w:rsidR="00D14985" w:rsidRDefault="00D14985" w:rsidP="00D14985">
      <w:pPr>
        <w:spacing w:line="480" w:lineRule="auto"/>
      </w:pPr>
      <w:r>
        <w:t xml:space="preserve">Provenance: </w:t>
      </w:r>
    </w:p>
    <w:p w14:paraId="046E644D" w14:textId="77777777" w:rsidR="0047083D" w:rsidRDefault="0047083D" w:rsidP="0047083D">
      <w:pPr>
        <w:spacing w:line="480" w:lineRule="auto"/>
      </w:pPr>
      <w:r>
        <w:t>Bibliography: Unpublished.</w:t>
      </w:r>
    </w:p>
    <w:p w14:paraId="1A0A9FC3" w14:textId="77777777" w:rsidR="0047083D" w:rsidRDefault="0047083D" w:rsidP="0047083D">
      <w:pPr>
        <w:spacing w:line="480" w:lineRule="auto"/>
      </w:pPr>
      <w:r>
        <w:t xml:space="preserve">Date: </w:t>
      </w:r>
      <w:r w:rsidR="00C7115C" w:rsidRPr="00993C0D">
        <w:t>Ca.</w:t>
      </w:r>
      <w:r w:rsidR="00C7115C" w:rsidRPr="00524C6D">
        <w:rPr>
          <w:caps/>
        </w:rPr>
        <w:t xml:space="preserve"> </w:t>
      </w:r>
      <w:r w:rsidR="00C7115C" w:rsidRPr="005170AB">
        <w:rPr>
          <w:caps/>
        </w:rPr>
        <w:t>A.D.</w:t>
      </w:r>
      <w:r w:rsidR="00C7115C" w:rsidRPr="00524C6D">
        <w:rPr>
          <w:caps/>
        </w:rPr>
        <w:t xml:space="preserve"> </w:t>
      </w:r>
      <w:r w:rsidR="00831C69">
        <w:t>550–650</w:t>
      </w:r>
    </w:p>
    <w:p w14:paraId="249FC1C0" w14:textId="77777777" w:rsidR="0047083D" w:rsidRDefault="0047083D" w:rsidP="0047083D">
      <w:pPr>
        <w:spacing w:line="480" w:lineRule="auto"/>
      </w:pPr>
      <w:r>
        <w:t xml:space="preserve">Date numeric: </w:t>
      </w:r>
      <w:r w:rsidR="00C7115C">
        <w:t>550; 650</w:t>
      </w:r>
    </w:p>
    <w:p w14:paraId="1FD8A849"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55BCC193"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55B0210" w14:textId="77777777" w:rsidR="009D3D6A" w:rsidRDefault="009D3D6A" w:rsidP="009D3D6A">
      <w:pPr>
        <w:pStyle w:val="Textedelespacerserv2"/>
        <w:numPr>
          <w:ilvl w:val="0"/>
          <w:numId w:val="0"/>
        </w:numPr>
        <w:spacing w:line="480" w:lineRule="auto"/>
        <w:jc w:val="left"/>
        <w:outlineLvl w:val="9"/>
        <w:rPr>
          <w:rFonts w:ascii="Palatino" w:hAnsi="Palatino"/>
        </w:rPr>
      </w:pPr>
    </w:p>
    <w:p w14:paraId="4F6AFB99" w14:textId="77777777" w:rsidR="00AA5740" w:rsidRDefault="00AA5740" w:rsidP="00AA5740">
      <w:pPr>
        <w:spacing w:line="480" w:lineRule="auto"/>
      </w:pPr>
      <w:r>
        <w:t>Catalogue Number: 538</w:t>
      </w:r>
    </w:p>
    <w:p w14:paraId="564309FA" w14:textId="77777777" w:rsidR="00AA5740" w:rsidRDefault="00AA5740" w:rsidP="00AA5740">
      <w:pPr>
        <w:spacing w:line="480" w:lineRule="auto"/>
      </w:pPr>
      <w:r>
        <w:t xml:space="preserve">Inventory Number: </w:t>
      </w:r>
      <w:r w:rsidRPr="00993C0D">
        <w:t>83.</w:t>
      </w:r>
      <w:r w:rsidRPr="00524C6D">
        <w:rPr>
          <w:caps/>
        </w:rPr>
        <w:t>aq</w:t>
      </w:r>
      <w:r w:rsidRPr="00993C0D">
        <w:t>.377.291</w:t>
      </w:r>
    </w:p>
    <w:p w14:paraId="64E29D26" w14:textId="77777777" w:rsidR="00AA5740" w:rsidRDefault="00AA5740" w:rsidP="00AA5740">
      <w:pPr>
        <w:spacing w:line="480" w:lineRule="auto"/>
      </w:pPr>
      <w:r>
        <w:t xml:space="preserve">Dimensions: </w:t>
      </w:r>
      <w:r w:rsidRPr="00993C0D">
        <w:t>L: 8; W: 5.5; H: 2.5</w:t>
      </w:r>
    </w:p>
    <w:p w14:paraId="64B3B922" w14:textId="755AD6DF" w:rsidR="00AA5740" w:rsidRDefault="00AA5740" w:rsidP="00AA5740">
      <w:pPr>
        <w:spacing w:line="480" w:lineRule="auto"/>
      </w:pPr>
      <w:r>
        <w:t xml:space="preserve">Condition and Fabric: </w:t>
      </w:r>
      <w:r w:rsidRPr="00993C0D">
        <w:t xml:space="preserve">Intact. </w:t>
      </w:r>
      <w:r w:rsidR="001A1186">
        <w:t xml:space="preserve">Burn marks on nozzle. </w:t>
      </w:r>
      <w:r w:rsidRPr="00993C0D">
        <w:t>Clay 2.5YR6/6 reddish yellow, glaze 2.5YR5/6 yellowish red.</w:t>
      </w:r>
    </w:p>
    <w:p w14:paraId="5DD230A1" w14:textId="38F21822" w:rsidR="00AA5740" w:rsidRDefault="00AA5740" w:rsidP="00AA5740">
      <w:pPr>
        <w:spacing w:line="480" w:lineRule="auto"/>
      </w:pPr>
      <w:r>
        <w:t xml:space="preserve">Description: </w:t>
      </w:r>
      <w:r w:rsidRPr="00993C0D">
        <w:t>Moldmade</w:t>
      </w:r>
      <w:r>
        <w:t>, from plaster mold</w:t>
      </w:r>
      <w:r w:rsidRPr="00993C0D">
        <w:t xml:space="preserve">. Solid vertical round handle with three grooves on upper part. Oval body. Sloping shoulder with tendrils and bunches of grapes. Raised ridge marked off by </w:t>
      </w:r>
      <w:r>
        <w:t xml:space="preserve">a </w:t>
      </w:r>
      <w:r w:rsidRPr="00993C0D">
        <w:t xml:space="preserve">groove surrounding both discus and nozzle top, leaving </w:t>
      </w:r>
      <w:r>
        <w:t xml:space="preserve">a </w:t>
      </w:r>
      <w:r w:rsidRPr="00993C0D">
        <w:t>narrow straight channel connecting them. Central filling-hole. Round-tipped nozzle. Blurred base-ring. Large</w:t>
      </w:r>
      <w:r w:rsidRPr="00993C0D" w:rsidDel="00990AC2">
        <w:t xml:space="preserve"> </w:t>
      </w:r>
      <w:r w:rsidRPr="00993C0D">
        <w:t xml:space="preserve">blurred plain </w:t>
      </w:r>
      <w:r w:rsidRPr="00993C0D">
        <w:rPr>
          <w:i/>
        </w:rPr>
        <w:t>planta pedis.</w:t>
      </w:r>
    </w:p>
    <w:p w14:paraId="63A0842D" w14:textId="77777777" w:rsidR="00AA5740" w:rsidRDefault="00AA5740" w:rsidP="00AA5740">
      <w:pPr>
        <w:spacing w:line="480" w:lineRule="auto"/>
      </w:pPr>
      <w:r>
        <w:t>Discus Iconography: Plain discus.</w:t>
      </w:r>
    </w:p>
    <w:p w14:paraId="1FFB9D93" w14:textId="77777777" w:rsidR="00AA5740" w:rsidRDefault="00AA5740" w:rsidP="00AA5740">
      <w:pPr>
        <w:spacing w:line="480" w:lineRule="auto"/>
      </w:pPr>
      <w:r>
        <w:t xml:space="preserve">Type: </w:t>
      </w:r>
      <w:r w:rsidRPr="00993C0D">
        <w:t xml:space="preserve">Broneer </w:t>
      </w:r>
      <w:r w:rsidRPr="00524C6D">
        <w:rPr>
          <w:caps/>
        </w:rPr>
        <w:t>xxix</w:t>
      </w:r>
      <w:r w:rsidR="00831C69">
        <w:t>, group 3</w:t>
      </w:r>
    </w:p>
    <w:p w14:paraId="12D8C11C" w14:textId="77777777" w:rsidR="00AA5740" w:rsidRDefault="00AA5740" w:rsidP="00AA5740">
      <w:pPr>
        <w:spacing w:line="480" w:lineRule="auto"/>
      </w:pPr>
      <w:r>
        <w:t xml:space="preserve">Place of Manufacture or Origin: </w:t>
      </w:r>
      <w:r w:rsidR="00831C69">
        <w:t>Anatolia</w:t>
      </w:r>
    </w:p>
    <w:p w14:paraId="20750533" w14:textId="77777777" w:rsidR="00AA5740" w:rsidRDefault="00AA5740" w:rsidP="00AA5740">
      <w:pPr>
        <w:spacing w:line="480" w:lineRule="auto"/>
      </w:pPr>
      <w:r>
        <w:t xml:space="preserve">Parallels: None </w:t>
      </w:r>
      <w:r w:rsidRPr="00993C0D">
        <w:t xml:space="preserve">found; (close) Bailey BM </w:t>
      </w:r>
      <w:r w:rsidRPr="00524C6D">
        <w:rPr>
          <w:caps/>
        </w:rPr>
        <w:t>iii</w:t>
      </w:r>
      <w:r w:rsidRPr="00993C0D">
        <w:t>, Q 3175, pl. 111 (</w:t>
      </w:r>
      <w:r w:rsidR="00046285">
        <w:t>{{loc_0000:</w:t>
      </w:r>
      <w:r w:rsidRPr="00993C0D">
        <w:t>Ephesus</w:t>
      </w:r>
      <w:r w:rsidR="00046285">
        <w:t>}}</w:t>
      </w:r>
      <w:r w:rsidRPr="00993C0D">
        <w:t>); Hadad 2002, p. 134, no. 521, type 10 (</w:t>
      </w:r>
      <w:r w:rsidR="00046285">
        <w:t>{{loc_0000:</w:t>
      </w:r>
      <w:r w:rsidRPr="00993C0D">
        <w:t>Beth-Shean</w:t>
      </w:r>
      <w:r w:rsidR="00046285">
        <w:t>}}</w:t>
      </w:r>
      <w:r w:rsidRPr="00993C0D">
        <w:t>).</w:t>
      </w:r>
    </w:p>
    <w:p w14:paraId="4E79C125" w14:textId="77777777" w:rsidR="00D14985" w:rsidRDefault="00D14985" w:rsidP="00D14985">
      <w:pPr>
        <w:spacing w:line="480" w:lineRule="auto"/>
      </w:pPr>
      <w:r>
        <w:t xml:space="preserve">Provenance: </w:t>
      </w:r>
    </w:p>
    <w:p w14:paraId="44552794" w14:textId="77777777" w:rsidR="00AA5740" w:rsidRDefault="00AA5740" w:rsidP="00AA5740">
      <w:pPr>
        <w:spacing w:line="480" w:lineRule="auto"/>
      </w:pPr>
      <w:r>
        <w:t>Bibliography: Unpublished.</w:t>
      </w:r>
    </w:p>
    <w:p w14:paraId="11DC3F7F" w14:textId="77777777" w:rsidR="00AA5740" w:rsidRDefault="00AA5740" w:rsidP="00AA5740">
      <w:pPr>
        <w:spacing w:line="480" w:lineRule="auto"/>
      </w:pPr>
      <w:r>
        <w:t xml:space="preserve">Date: </w:t>
      </w:r>
      <w:r w:rsidRPr="005170AB">
        <w:rPr>
          <w:caps/>
        </w:rPr>
        <w:t>A.D.</w:t>
      </w:r>
      <w:r w:rsidRPr="00524C6D">
        <w:rPr>
          <w:caps/>
        </w:rPr>
        <w:t xml:space="preserve"> </w:t>
      </w:r>
      <w:r w:rsidR="00831C69">
        <w:t>550–650</w:t>
      </w:r>
    </w:p>
    <w:p w14:paraId="497C9FBC" w14:textId="77777777" w:rsidR="00AA5740" w:rsidRDefault="00AA5740" w:rsidP="00AA5740">
      <w:pPr>
        <w:spacing w:line="480" w:lineRule="auto"/>
      </w:pPr>
      <w:r>
        <w:t>Date numeric: 550; 650</w:t>
      </w:r>
    </w:p>
    <w:p w14:paraId="4D08DCC4"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680A3380"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A66AFB5" w14:textId="77777777" w:rsidR="009D3D6A" w:rsidRDefault="009D3D6A" w:rsidP="009D3D6A">
      <w:pPr>
        <w:pStyle w:val="Textedelespacerserv2"/>
        <w:numPr>
          <w:ilvl w:val="0"/>
          <w:numId w:val="0"/>
        </w:numPr>
        <w:spacing w:line="480" w:lineRule="auto"/>
        <w:jc w:val="left"/>
        <w:outlineLvl w:val="9"/>
        <w:rPr>
          <w:rFonts w:ascii="Palatino" w:hAnsi="Palatino"/>
        </w:rPr>
      </w:pPr>
    </w:p>
    <w:p w14:paraId="006F966A" w14:textId="77777777" w:rsidR="007F6B94" w:rsidRDefault="007F6B94" w:rsidP="007F6B94">
      <w:pPr>
        <w:spacing w:line="480" w:lineRule="auto"/>
      </w:pPr>
      <w:r>
        <w:t>Catalogue Number: 539</w:t>
      </w:r>
    </w:p>
    <w:p w14:paraId="53EA03F3" w14:textId="77777777" w:rsidR="007F6B94" w:rsidRDefault="007F6B94" w:rsidP="007F6B94">
      <w:pPr>
        <w:spacing w:line="480" w:lineRule="auto"/>
      </w:pPr>
      <w:r>
        <w:t xml:space="preserve">Inventory Number: </w:t>
      </w:r>
      <w:r w:rsidRPr="00993C0D">
        <w:t>83.</w:t>
      </w:r>
      <w:r w:rsidRPr="00524C6D">
        <w:rPr>
          <w:caps/>
        </w:rPr>
        <w:t>aq</w:t>
      </w:r>
      <w:r w:rsidRPr="00993C0D">
        <w:t>.377.319</w:t>
      </w:r>
    </w:p>
    <w:p w14:paraId="53A657E5" w14:textId="77777777" w:rsidR="007F6B94" w:rsidRDefault="007F6B94" w:rsidP="007F6B94">
      <w:pPr>
        <w:spacing w:line="480" w:lineRule="auto"/>
      </w:pPr>
      <w:r>
        <w:t xml:space="preserve">Dimensions: </w:t>
      </w:r>
      <w:r w:rsidRPr="00993C0D">
        <w:t>L: 9.8; W: 6.8; H: 2.7</w:t>
      </w:r>
    </w:p>
    <w:p w14:paraId="2F86D099" w14:textId="2D32D246" w:rsidR="007F6B94" w:rsidRDefault="007F6B94" w:rsidP="007F6B94">
      <w:pPr>
        <w:spacing w:line="480" w:lineRule="auto"/>
      </w:pPr>
      <w:r>
        <w:t xml:space="preserve">Condition and Fabric: </w:t>
      </w:r>
      <w:r w:rsidR="009470B9">
        <w:t>Chips on</w:t>
      </w:r>
      <w:r w:rsidRPr="00993C0D">
        <w:t xml:space="preserve"> handle. Clay 5YR6/6 reddish yellow, slip near 5YR6/4 light reddish brown.</w:t>
      </w:r>
    </w:p>
    <w:p w14:paraId="61FD4057" w14:textId="11B992BC" w:rsidR="007F6B94" w:rsidRDefault="007F6B94" w:rsidP="007F6B94">
      <w:pPr>
        <w:spacing w:line="480" w:lineRule="auto"/>
      </w:pPr>
      <w:r>
        <w:t xml:space="preserve">Description: </w:t>
      </w:r>
      <w:r w:rsidRPr="00993C0D">
        <w:t xml:space="preserve">Moldmade. </w:t>
      </w:r>
      <w:r w:rsidR="009470B9">
        <w:t xml:space="preserve">Solid vertical round handle with beginning of three grooves on upper part. </w:t>
      </w:r>
      <w:r w:rsidRPr="00993C0D">
        <w:t xml:space="preserve">Convex shoulder with tendrils and bunches of grapes. Two thin ridges separated by </w:t>
      </w:r>
      <w:r>
        <w:t xml:space="preserve">a </w:t>
      </w:r>
      <w:r w:rsidRPr="00993C0D">
        <w:t xml:space="preserve">groove surround both discus and nozzle top, leaving </w:t>
      </w:r>
      <w:r>
        <w:t xml:space="preserve">a </w:t>
      </w:r>
      <w:r w:rsidRPr="00993C0D">
        <w:t xml:space="preserve">narrow straight channel connecting them. Large filling-hole in lower </w:t>
      </w:r>
      <w:r>
        <w:t>field, s</w:t>
      </w:r>
      <w:r w:rsidRPr="00993C0D">
        <w:t xml:space="preserve">maller air hole in upper </w:t>
      </w:r>
      <w:r>
        <w:t>one</w:t>
      </w:r>
      <w:r w:rsidRPr="00993C0D">
        <w:t>. Round-tipped protruding nozzle with tongues on each side of channel. Underbody near Eph. B.</w:t>
      </w:r>
    </w:p>
    <w:p w14:paraId="4B9A43BD" w14:textId="77777777" w:rsidR="007F6B94" w:rsidRDefault="007F6B94" w:rsidP="007F6B94">
      <w:pPr>
        <w:spacing w:line="480" w:lineRule="auto"/>
      </w:pPr>
      <w:r>
        <w:t>Discus Iconography: T</w:t>
      </w:r>
      <w:r w:rsidRPr="00993C0D">
        <w:t xml:space="preserve">wo heads facing one another; young maiden at left with veil over back half of her wavy hairdo; she wears earrings; young man at right in </w:t>
      </w:r>
      <w:r>
        <w:t xml:space="preserve">a </w:t>
      </w:r>
      <w:r w:rsidRPr="00993C0D">
        <w:t>Phrygian bonnet; above,</w:t>
      </w:r>
      <w:r>
        <w:t xml:space="preserve"> a</w:t>
      </w:r>
      <w:r w:rsidRPr="00993C0D">
        <w:t xml:space="preserve"> small Greek cross.</w:t>
      </w:r>
    </w:p>
    <w:p w14:paraId="78258658" w14:textId="77777777" w:rsidR="007F6B94" w:rsidRDefault="007F6B94" w:rsidP="007F6B94">
      <w:pPr>
        <w:spacing w:line="480" w:lineRule="auto"/>
      </w:pPr>
      <w:r>
        <w:t xml:space="preserve">Type: </w:t>
      </w:r>
      <w:r w:rsidRPr="00993C0D">
        <w:t xml:space="preserve">Broneer </w:t>
      </w:r>
      <w:r w:rsidRPr="00524C6D">
        <w:rPr>
          <w:caps/>
        </w:rPr>
        <w:t>xxix</w:t>
      </w:r>
      <w:r w:rsidR="00831C69">
        <w:t>, group 3</w:t>
      </w:r>
    </w:p>
    <w:p w14:paraId="529FD242" w14:textId="77777777" w:rsidR="007F6B94" w:rsidRDefault="007F6B94" w:rsidP="007F6B94">
      <w:pPr>
        <w:spacing w:line="480" w:lineRule="auto"/>
      </w:pPr>
      <w:r>
        <w:t xml:space="preserve">Place of Manufacture or Origin: </w:t>
      </w:r>
      <w:r w:rsidR="00831C69">
        <w:t>Asia Minor</w:t>
      </w:r>
    </w:p>
    <w:p w14:paraId="58520438" w14:textId="77777777" w:rsidR="007F6B94" w:rsidRDefault="007F6B94" w:rsidP="007F6B94">
      <w:pPr>
        <w:spacing w:line="480" w:lineRule="auto"/>
      </w:pPr>
      <w:r>
        <w:t>Parallels: None found;</w:t>
      </w:r>
      <w:r w:rsidRPr="00993C0D">
        <w:t xml:space="preserve"> (close) Miltner 1937, no. 1594, pl. 8 (plain discus); Bailey BM </w:t>
      </w:r>
      <w:r w:rsidRPr="00524C6D">
        <w:rPr>
          <w:caps/>
        </w:rPr>
        <w:t>iii</w:t>
      </w:r>
      <w:r w:rsidRPr="00993C0D">
        <w:t>, Q 3175–Q 3176, pl. 111 (</w:t>
      </w:r>
      <w:r w:rsidR="00046285">
        <w:t>{{loc_0000:</w:t>
      </w:r>
      <w:r w:rsidRPr="00993C0D">
        <w:t>Ephesus</w:t>
      </w:r>
      <w:r w:rsidR="00046285">
        <w:t>}}</w:t>
      </w:r>
      <w:r w:rsidRPr="00993C0D">
        <w:t>).</w:t>
      </w:r>
    </w:p>
    <w:p w14:paraId="2FF38C19" w14:textId="77777777" w:rsidR="00D14985" w:rsidRDefault="00D14985" w:rsidP="00D14985">
      <w:pPr>
        <w:spacing w:line="480" w:lineRule="auto"/>
      </w:pPr>
      <w:r>
        <w:t xml:space="preserve">Provenance: </w:t>
      </w:r>
    </w:p>
    <w:p w14:paraId="5D78B4CE" w14:textId="77777777" w:rsidR="007F6B94" w:rsidRDefault="007F6B94" w:rsidP="007F6B94">
      <w:pPr>
        <w:spacing w:line="480" w:lineRule="auto"/>
      </w:pPr>
      <w:r>
        <w:t>Bibliography: Unpublished.</w:t>
      </w:r>
    </w:p>
    <w:p w14:paraId="7ABD2237" w14:textId="77777777" w:rsidR="007F6B94" w:rsidRDefault="007F6B94" w:rsidP="007F6B94">
      <w:pPr>
        <w:spacing w:line="480" w:lineRule="auto"/>
      </w:pPr>
      <w:r>
        <w:t xml:space="preserve">Date: </w:t>
      </w:r>
      <w:r w:rsidRPr="005170AB">
        <w:rPr>
          <w:caps/>
        </w:rPr>
        <w:t>A.D.</w:t>
      </w:r>
      <w:r w:rsidRPr="00524C6D">
        <w:rPr>
          <w:caps/>
        </w:rPr>
        <w:t xml:space="preserve"> </w:t>
      </w:r>
      <w:r w:rsidR="00831C69">
        <w:t>550–650 (Bailey)</w:t>
      </w:r>
    </w:p>
    <w:p w14:paraId="44D6A0F3" w14:textId="77777777" w:rsidR="007F6B94" w:rsidRDefault="007F6B94" w:rsidP="007F6B94">
      <w:pPr>
        <w:spacing w:line="480" w:lineRule="auto"/>
      </w:pPr>
      <w:r>
        <w:t>Date numeric: 550; 650</w:t>
      </w:r>
    </w:p>
    <w:p w14:paraId="78E9659D"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2CEC21FC"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9E09463" w14:textId="77777777" w:rsidR="009D3D6A" w:rsidRDefault="009D3D6A" w:rsidP="009D3D6A">
      <w:pPr>
        <w:pStyle w:val="Textedelespacerserv2"/>
        <w:numPr>
          <w:ilvl w:val="0"/>
          <w:numId w:val="0"/>
        </w:numPr>
        <w:spacing w:line="480" w:lineRule="auto"/>
        <w:jc w:val="left"/>
        <w:outlineLvl w:val="9"/>
        <w:rPr>
          <w:rFonts w:ascii="Palatino" w:hAnsi="Palatino"/>
        </w:rPr>
      </w:pPr>
    </w:p>
    <w:p w14:paraId="37A9A3FC" w14:textId="77777777" w:rsidR="00690F67" w:rsidRDefault="00690F67" w:rsidP="00690F67">
      <w:pPr>
        <w:spacing w:line="480" w:lineRule="auto"/>
      </w:pPr>
      <w:r>
        <w:t>Catalogue Number: 540</w:t>
      </w:r>
    </w:p>
    <w:p w14:paraId="0204C481" w14:textId="77777777" w:rsidR="00690F67" w:rsidRDefault="00690F67" w:rsidP="00690F67">
      <w:pPr>
        <w:spacing w:line="480" w:lineRule="auto"/>
      </w:pPr>
      <w:r>
        <w:t xml:space="preserve">Inventory Number: </w:t>
      </w:r>
      <w:r w:rsidRPr="00993C0D">
        <w:t>83.</w:t>
      </w:r>
      <w:r w:rsidRPr="00524C6D">
        <w:rPr>
          <w:caps/>
        </w:rPr>
        <w:t>aq</w:t>
      </w:r>
      <w:r w:rsidRPr="00993C0D">
        <w:t>.377.477</w:t>
      </w:r>
    </w:p>
    <w:p w14:paraId="0BF3470F" w14:textId="77777777" w:rsidR="00690F67" w:rsidRDefault="00690F67" w:rsidP="00690F67">
      <w:pPr>
        <w:spacing w:line="480" w:lineRule="auto"/>
      </w:pPr>
      <w:r>
        <w:t xml:space="preserve">Dimensions: </w:t>
      </w:r>
      <w:r w:rsidRPr="00993C0D">
        <w:t>L: 13.0; W: 6.6; H: 3.0</w:t>
      </w:r>
    </w:p>
    <w:p w14:paraId="0EF9B4CA" w14:textId="7C44D1C5" w:rsidR="00690F67" w:rsidRDefault="00690F67" w:rsidP="00690F67">
      <w:pPr>
        <w:spacing w:line="480" w:lineRule="auto"/>
      </w:pPr>
      <w:r>
        <w:t xml:space="preserve">Condition and Fabric: </w:t>
      </w:r>
      <w:r w:rsidRPr="00993C0D">
        <w:t>Intact.</w:t>
      </w:r>
      <w:r w:rsidR="009470B9">
        <w:t xml:space="preserve"> Se</w:t>
      </w:r>
      <w:r w:rsidRPr="00993C0D">
        <w:t>veral areas burned dark</w:t>
      </w:r>
      <w:r w:rsidR="009470B9">
        <w:t>, including nozzle</w:t>
      </w:r>
      <w:r w:rsidRPr="00993C0D">
        <w:t xml:space="preserve">. </w:t>
      </w:r>
      <w:r w:rsidR="009470B9" w:rsidRPr="00993C0D">
        <w:t>Clay and slip 5YR6/6 reddish yellow</w:t>
      </w:r>
      <w:r w:rsidR="009470B9">
        <w:t>.</w:t>
      </w:r>
      <w:r w:rsidR="009470B9" w:rsidRPr="00993C0D">
        <w:t xml:space="preserve"> </w:t>
      </w:r>
      <w:r w:rsidRPr="00993C0D">
        <w:t>Mica.</w:t>
      </w:r>
    </w:p>
    <w:p w14:paraId="1C99658B" w14:textId="7730711E" w:rsidR="00690F67" w:rsidRDefault="00690F67" w:rsidP="00690F67">
      <w:pPr>
        <w:spacing w:line="480" w:lineRule="auto"/>
      </w:pPr>
      <w:r>
        <w:t xml:space="preserve">Description: </w:t>
      </w:r>
      <w:r w:rsidRPr="00993C0D">
        <w:t>Moldmade</w:t>
      </w:r>
      <w:r>
        <w:t>, from plaster mold</w:t>
      </w:r>
      <w:r w:rsidRPr="00993C0D">
        <w:t xml:space="preserve">. Ornament handle in </w:t>
      </w:r>
      <w:r>
        <w:t xml:space="preserve">the </w:t>
      </w:r>
      <w:r w:rsidRPr="00993C0D">
        <w:t xml:space="preserve">shape of </w:t>
      </w:r>
      <w:r>
        <w:t xml:space="preserve">a </w:t>
      </w:r>
      <w:r w:rsidRPr="00993C0D">
        <w:t xml:space="preserve">palmette; groove on back of handle. Elongated body. Outward-sloping shoulder with tendrils and bunches of grapes; at foot of handle, three globules on </w:t>
      </w:r>
      <w:r>
        <w:t xml:space="preserve">the </w:t>
      </w:r>
      <w:r w:rsidRPr="00993C0D">
        <w:t xml:space="preserve">shoulder. Raised grooved ridge surrounding both discus and nozzle top, leaving </w:t>
      </w:r>
      <w:r>
        <w:t xml:space="preserve">a </w:t>
      </w:r>
      <w:r w:rsidRPr="00993C0D">
        <w:t xml:space="preserve">channel with curved sides connecting them. Two rings surrounding concave central discus area. Central filling-hole. Air hole in upper part of channel. Nozzle with splayed rounded tip. Two slightly raised flat concentric base-rings marked off </w:t>
      </w:r>
      <w:r>
        <w:t>by</w:t>
      </w:r>
      <w:r w:rsidRPr="00993C0D">
        <w:t xml:space="preserve"> three circular grooves; center of base slightly concave.</w:t>
      </w:r>
    </w:p>
    <w:p w14:paraId="43D94A9E" w14:textId="77777777" w:rsidR="00690F67" w:rsidRDefault="00690F67" w:rsidP="00690F67">
      <w:pPr>
        <w:spacing w:line="480" w:lineRule="auto"/>
      </w:pPr>
      <w:r>
        <w:t xml:space="preserve">Discus Iconography: </w:t>
      </w:r>
      <w:r w:rsidR="00DA5F59">
        <w:t>Plain discus.</w:t>
      </w:r>
    </w:p>
    <w:p w14:paraId="02106BAD" w14:textId="77777777" w:rsidR="00690F67" w:rsidRDefault="00690F67" w:rsidP="00690F67">
      <w:pPr>
        <w:spacing w:line="480" w:lineRule="auto"/>
      </w:pPr>
      <w:r>
        <w:t xml:space="preserve">Type: </w:t>
      </w:r>
      <w:r w:rsidR="00DA5F59" w:rsidRPr="00993C0D">
        <w:t xml:space="preserve">Broneer </w:t>
      </w:r>
      <w:r w:rsidR="00DA5F59" w:rsidRPr="00524C6D">
        <w:rPr>
          <w:caps/>
        </w:rPr>
        <w:t>xxix</w:t>
      </w:r>
      <w:r w:rsidR="00831C69">
        <w:t>, group 3</w:t>
      </w:r>
    </w:p>
    <w:p w14:paraId="4AFF8697" w14:textId="77777777" w:rsidR="00690F67" w:rsidRDefault="00690F67" w:rsidP="00690F67">
      <w:pPr>
        <w:spacing w:line="480" w:lineRule="auto"/>
      </w:pPr>
      <w:r>
        <w:t xml:space="preserve">Place of Manufacture or Origin: </w:t>
      </w:r>
      <w:r w:rsidR="00831C69">
        <w:t>Anatolia</w:t>
      </w:r>
    </w:p>
    <w:p w14:paraId="47DB3848" w14:textId="77777777" w:rsidR="00690F67" w:rsidRDefault="00690F67" w:rsidP="00690F67">
      <w:pPr>
        <w:spacing w:line="480" w:lineRule="auto"/>
      </w:pPr>
      <w:r>
        <w:t xml:space="preserve">Parallels: </w:t>
      </w:r>
      <w:r w:rsidR="00DA5F59">
        <w:t>(N</w:t>
      </w:r>
      <w:r w:rsidR="00DA5F59" w:rsidRPr="00993C0D">
        <w:t xml:space="preserve">ear) Miltner 1937, no. 308, pl. 13; Bailey BM </w:t>
      </w:r>
      <w:r w:rsidR="00DA5F59" w:rsidRPr="00524C6D">
        <w:rPr>
          <w:caps/>
        </w:rPr>
        <w:t>iii</w:t>
      </w:r>
      <w:r w:rsidR="00DA5F59" w:rsidRPr="00993C0D">
        <w:t>, Q 3208 and Q 3210, pl. 114 (</w:t>
      </w:r>
      <w:r w:rsidR="00046285">
        <w:t>{{loc_0000:</w:t>
      </w:r>
      <w:r w:rsidR="00DA5F59" w:rsidRPr="00993C0D">
        <w:t>Ephesus</w:t>
      </w:r>
      <w:r w:rsidR="00046285">
        <w:t>}}</w:t>
      </w:r>
      <w:r w:rsidR="00DA5F59" w:rsidRPr="00993C0D">
        <w:t xml:space="preserve">); (identical) </w:t>
      </w:r>
      <w:r w:rsidR="00DA5F59" w:rsidRPr="00B05120">
        <w:t>Pasinli, Gökyıldırım, and Düzgüner</w:t>
      </w:r>
      <w:r w:rsidR="00DA5F59" w:rsidRPr="00993C0D">
        <w:t xml:space="preserve"> 1997, fig. 18 (Turkey).</w:t>
      </w:r>
    </w:p>
    <w:p w14:paraId="2D5264E3" w14:textId="77777777" w:rsidR="00D14985" w:rsidRDefault="00D14985" w:rsidP="00D14985">
      <w:pPr>
        <w:spacing w:line="480" w:lineRule="auto"/>
      </w:pPr>
      <w:r>
        <w:t xml:space="preserve">Provenance: </w:t>
      </w:r>
    </w:p>
    <w:p w14:paraId="400B0270" w14:textId="77777777" w:rsidR="00690F67" w:rsidRDefault="00690F67" w:rsidP="00690F67">
      <w:pPr>
        <w:spacing w:line="480" w:lineRule="auto"/>
      </w:pPr>
      <w:r>
        <w:t>Bibliography: Unpublished.</w:t>
      </w:r>
    </w:p>
    <w:p w14:paraId="01696C31" w14:textId="77777777" w:rsidR="00690F67" w:rsidRDefault="00690F67" w:rsidP="00690F67">
      <w:pPr>
        <w:spacing w:line="480" w:lineRule="auto"/>
      </w:pPr>
      <w:r>
        <w:t xml:space="preserve">Date: </w:t>
      </w:r>
      <w:r w:rsidR="00DA5F59" w:rsidRPr="005170AB">
        <w:rPr>
          <w:caps/>
        </w:rPr>
        <w:t>A.D.</w:t>
      </w:r>
      <w:r w:rsidR="00DA5F59" w:rsidRPr="00524C6D">
        <w:rPr>
          <w:caps/>
        </w:rPr>
        <w:t xml:space="preserve"> </w:t>
      </w:r>
      <w:r w:rsidR="00DA5F59" w:rsidRPr="00993C0D">
        <w:t>550–650</w:t>
      </w:r>
    </w:p>
    <w:p w14:paraId="44683DB0" w14:textId="77777777" w:rsidR="00690F67" w:rsidRDefault="00690F67" w:rsidP="00690F67">
      <w:pPr>
        <w:spacing w:line="480" w:lineRule="auto"/>
      </w:pPr>
      <w:r>
        <w:t xml:space="preserve">Date numeric: </w:t>
      </w:r>
      <w:r w:rsidR="00DA5F59">
        <w:t>550; 650</w:t>
      </w:r>
    </w:p>
    <w:p w14:paraId="6E135104"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76180813"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2FACA66" w14:textId="77777777" w:rsidR="009D3D6A" w:rsidRDefault="009D3D6A" w:rsidP="009D3D6A">
      <w:pPr>
        <w:pStyle w:val="Textedelespacerserv2"/>
        <w:numPr>
          <w:ilvl w:val="0"/>
          <w:numId w:val="0"/>
        </w:numPr>
        <w:spacing w:line="480" w:lineRule="auto"/>
        <w:jc w:val="left"/>
        <w:outlineLvl w:val="9"/>
        <w:rPr>
          <w:rFonts w:ascii="Palatino" w:hAnsi="Palatino"/>
        </w:rPr>
      </w:pPr>
    </w:p>
    <w:p w14:paraId="3A336A85" w14:textId="77777777" w:rsidR="00574CB2" w:rsidRDefault="00574CB2" w:rsidP="00574CB2">
      <w:pPr>
        <w:spacing w:line="480" w:lineRule="auto"/>
      </w:pPr>
      <w:r>
        <w:t>Catalogue Number: 541</w:t>
      </w:r>
    </w:p>
    <w:p w14:paraId="618A4462" w14:textId="77777777" w:rsidR="00574CB2" w:rsidRDefault="00574CB2" w:rsidP="00574CB2">
      <w:pPr>
        <w:spacing w:line="480" w:lineRule="auto"/>
      </w:pPr>
      <w:r>
        <w:t xml:space="preserve">Inventory Number: </w:t>
      </w:r>
      <w:r w:rsidRPr="00993C0D">
        <w:t>83.</w:t>
      </w:r>
      <w:r w:rsidRPr="00524C6D">
        <w:rPr>
          <w:caps/>
        </w:rPr>
        <w:t>aq</w:t>
      </w:r>
      <w:r w:rsidRPr="00993C0D">
        <w:t>.377.307</w:t>
      </w:r>
    </w:p>
    <w:p w14:paraId="106E5C2A" w14:textId="77777777" w:rsidR="00574CB2" w:rsidRDefault="00574CB2" w:rsidP="00574CB2">
      <w:pPr>
        <w:spacing w:line="480" w:lineRule="auto"/>
      </w:pPr>
      <w:r>
        <w:t xml:space="preserve">Dimensions: </w:t>
      </w:r>
      <w:r w:rsidRPr="00993C0D">
        <w:t>L: 8.2; W: 4.7; H: 2.1</w:t>
      </w:r>
    </w:p>
    <w:p w14:paraId="74D274B2" w14:textId="77777777" w:rsidR="00574CB2" w:rsidRDefault="00574CB2" w:rsidP="00574CB2">
      <w:pPr>
        <w:spacing w:line="480" w:lineRule="auto"/>
      </w:pPr>
      <w:r>
        <w:t xml:space="preserve">Condition and Fabric: </w:t>
      </w:r>
      <w:r w:rsidRPr="00993C0D">
        <w:t>Intact. Clay and slip 5YR6/6 reddish yellow. Gold mica.</w:t>
      </w:r>
    </w:p>
    <w:p w14:paraId="48D3CEC5" w14:textId="77777777" w:rsidR="00574CB2" w:rsidRDefault="00574CB2" w:rsidP="00574CB2">
      <w:pPr>
        <w:spacing w:line="480" w:lineRule="auto"/>
      </w:pPr>
      <w:r>
        <w:t xml:space="preserve">Description: </w:t>
      </w:r>
      <w:r w:rsidRPr="00993C0D">
        <w:t>Moldmade</w:t>
      </w:r>
      <w:r>
        <w:t>, from plaster mold</w:t>
      </w:r>
      <w:r w:rsidRPr="00993C0D">
        <w:t xml:space="preserve">. Triangular leaf-shaped ornament handle with grooved floral stems ending in curves; back of handle has grooved stem ending in fishtail. Pear-shaped body. Two small dotted circles on each side of sloping shoulder. Raised ridge marked off by two grooves surrounding both discus and nozzle top, connected by channel with curved sides. Circular slightly raised band around central filling-hole. Rounded nozzle. Base-ring marked off </w:t>
      </w:r>
      <w:r>
        <w:t>by</w:t>
      </w:r>
      <w:r w:rsidRPr="00993C0D">
        <w:t xml:space="preserve"> two circular grooves. Large plain </w:t>
      </w:r>
      <w:r w:rsidRPr="00993C0D">
        <w:rPr>
          <w:i/>
        </w:rPr>
        <w:t>planta pedis.</w:t>
      </w:r>
    </w:p>
    <w:p w14:paraId="00B02A05" w14:textId="77777777" w:rsidR="00574CB2" w:rsidRDefault="00574CB2" w:rsidP="00574CB2">
      <w:pPr>
        <w:spacing w:line="480" w:lineRule="auto"/>
      </w:pPr>
      <w:r>
        <w:t>Discus Iconography: Plain discus.</w:t>
      </w:r>
    </w:p>
    <w:p w14:paraId="0148BC1D" w14:textId="77777777" w:rsidR="00574CB2" w:rsidRDefault="00574CB2" w:rsidP="00574CB2">
      <w:pPr>
        <w:spacing w:line="480" w:lineRule="auto"/>
      </w:pPr>
      <w:r>
        <w:t xml:space="preserve">Type: </w:t>
      </w:r>
      <w:r w:rsidRPr="00993C0D">
        <w:t xml:space="preserve">Broneer </w:t>
      </w:r>
      <w:r w:rsidRPr="00524C6D">
        <w:rPr>
          <w:caps/>
        </w:rPr>
        <w:t>xxix</w:t>
      </w:r>
      <w:r w:rsidR="00286590">
        <w:t>, group 3</w:t>
      </w:r>
    </w:p>
    <w:p w14:paraId="5E656426" w14:textId="77777777" w:rsidR="00574CB2" w:rsidRDefault="00574CB2" w:rsidP="00574CB2">
      <w:pPr>
        <w:spacing w:line="480" w:lineRule="auto"/>
      </w:pPr>
      <w:r>
        <w:t xml:space="preserve">Place of Manufacture or Origin: </w:t>
      </w:r>
      <w:r w:rsidR="00286590">
        <w:t>Asia Minor</w:t>
      </w:r>
    </w:p>
    <w:p w14:paraId="72BFF34F" w14:textId="77777777" w:rsidR="00574CB2" w:rsidRDefault="00574CB2" w:rsidP="00574CB2">
      <w:pPr>
        <w:spacing w:line="480" w:lineRule="auto"/>
      </w:pPr>
      <w:r>
        <w:t>Parallels: None found;</w:t>
      </w:r>
      <w:r w:rsidRPr="00993C0D">
        <w:t xml:space="preserve"> (close) Brants 1913, no. 1113, pl. 8 (</w:t>
      </w:r>
      <w:r w:rsidR="00046285">
        <w:t>{{loc_0000:</w:t>
      </w:r>
      <w:r w:rsidRPr="00993C0D">
        <w:t>Troy</w:t>
      </w:r>
      <w:r w:rsidR="00046285">
        <w:t>}}</w:t>
      </w:r>
      <w:r w:rsidRPr="00993C0D">
        <w:t>); Miltner 1937, no. 1329, pl. 7 (</w:t>
      </w:r>
      <w:r w:rsidR="00046285">
        <w:t>{{loc_0000:</w:t>
      </w:r>
      <w:r w:rsidRPr="00993C0D">
        <w:t>Ephesus</w:t>
      </w:r>
      <w:r w:rsidR="00046285">
        <w:t>}}</w:t>
      </w:r>
      <w:r w:rsidRPr="00993C0D">
        <w:t>); Bass and Van Doorninck 1982, p. 194, L11 (</w:t>
      </w:r>
      <w:r w:rsidR="00046285">
        <w:t>{{loc_0000:</w:t>
      </w:r>
      <w:r w:rsidRPr="00993C0D">
        <w:t>Yassi Ada</w:t>
      </w:r>
      <w:r w:rsidR="00046285">
        <w:t>}}</w:t>
      </w:r>
      <w:r w:rsidRPr="00993C0D">
        <w:t xml:space="preserve">); Bailey BM </w:t>
      </w:r>
      <w:r w:rsidRPr="00524C6D">
        <w:rPr>
          <w:caps/>
        </w:rPr>
        <w:t>iii</w:t>
      </w:r>
      <w:r w:rsidRPr="00993C0D">
        <w:t>, Q 3210, pl. 114 (</w:t>
      </w:r>
      <w:r w:rsidR="00046285">
        <w:t>{{loc_0000:</w:t>
      </w:r>
      <w:r w:rsidRPr="00993C0D">
        <w:t>Cnidus</w:t>
      </w:r>
      <w:r w:rsidR="00046285">
        <w:t>}}</w:t>
      </w:r>
      <w:r w:rsidRPr="00993C0D">
        <w:t>).</w:t>
      </w:r>
    </w:p>
    <w:p w14:paraId="4CF52F15" w14:textId="77777777" w:rsidR="00D14985" w:rsidRDefault="00D14985" w:rsidP="00D14985">
      <w:pPr>
        <w:spacing w:line="480" w:lineRule="auto"/>
      </w:pPr>
      <w:r>
        <w:t xml:space="preserve">Provenance: </w:t>
      </w:r>
    </w:p>
    <w:p w14:paraId="48E605B3" w14:textId="77777777" w:rsidR="00574CB2" w:rsidRDefault="00574CB2" w:rsidP="00574CB2">
      <w:pPr>
        <w:spacing w:line="480" w:lineRule="auto"/>
      </w:pPr>
      <w:r>
        <w:t>Bibliography: Unpublished.</w:t>
      </w:r>
    </w:p>
    <w:p w14:paraId="3B75825D" w14:textId="77777777" w:rsidR="00574CB2" w:rsidRDefault="00574CB2" w:rsidP="00574CB2">
      <w:pPr>
        <w:spacing w:line="480" w:lineRule="auto"/>
      </w:pPr>
      <w:r>
        <w:t xml:space="preserve">Date: </w:t>
      </w:r>
      <w:r w:rsidRPr="005170AB">
        <w:rPr>
          <w:caps/>
        </w:rPr>
        <w:t>A.D.</w:t>
      </w:r>
      <w:r w:rsidRPr="00524C6D">
        <w:rPr>
          <w:caps/>
        </w:rPr>
        <w:t xml:space="preserve"> </w:t>
      </w:r>
      <w:r w:rsidR="00286590">
        <w:t>550–650</w:t>
      </w:r>
    </w:p>
    <w:p w14:paraId="2616F790" w14:textId="77777777" w:rsidR="00574CB2" w:rsidRDefault="00574CB2" w:rsidP="00574CB2">
      <w:pPr>
        <w:spacing w:line="480" w:lineRule="auto"/>
      </w:pPr>
      <w:r>
        <w:t>Date numeric: 550; 650</w:t>
      </w:r>
    </w:p>
    <w:p w14:paraId="5A24179E"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35AAED1A" w14:textId="77777777" w:rsidR="009D3D6A" w:rsidRPr="000E4153" w:rsidRDefault="009D3D6A" w:rsidP="009D3D6A">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7956DD14" w14:textId="77777777" w:rsidR="009D3D6A" w:rsidRDefault="009D3D6A" w:rsidP="009D3D6A">
      <w:pPr>
        <w:pStyle w:val="Textedelespacerserv2"/>
        <w:numPr>
          <w:ilvl w:val="0"/>
          <w:numId w:val="0"/>
        </w:numPr>
        <w:spacing w:line="480" w:lineRule="auto"/>
        <w:jc w:val="left"/>
        <w:outlineLvl w:val="9"/>
        <w:rPr>
          <w:rFonts w:ascii="Palatino" w:hAnsi="Palatino"/>
        </w:rPr>
      </w:pPr>
    </w:p>
    <w:p w14:paraId="146C31EB" w14:textId="77777777" w:rsidR="009F251D" w:rsidRDefault="009F251D" w:rsidP="009F251D">
      <w:pPr>
        <w:spacing w:line="480" w:lineRule="auto"/>
      </w:pPr>
      <w:r>
        <w:t xml:space="preserve">Catalogue Number: </w:t>
      </w:r>
      <w:r w:rsidR="00D25430">
        <w:t>542</w:t>
      </w:r>
    </w:p>
    <w:p w14:paraId="15C3BC58" w14:textId="77777777" w:rsidR="009F251D" w:rsidRDefault="009F251D" w:rsidP="009F251D">
      <w:pPr>
        <w:spacing w:line="480" w:lineRule="auto"/>
      </w:pPr>
      <w:r>
        <w:t xml:space="preserve">Inventory Number: </w:t>
      </w:r>
      <w:r w:rsidR="00D25430" w:rsidRPr="00993C0D">
        <w:t>83.</w:t>
      </w:r>
      <w:r w:rsidR="00D25430" w:rsidRPr="00524C6D">
        <w:rPr>
          <w:caps/>
        </w:rPr>
        <w:t>aq.</w:t>
      </w:r>
      <w:r w:rsidR="00D25430" w:rsidRPr="00993C0D">
        <w:t>377</w:t>
      </w:r>
      <w:r w:rsidR="00D25430">
        <w:t>.</w:t>
      </w:r>
      <w:r w:rsidR="00D25430" w:rsidRPr="00993C0D">
        <w:t>303</w:t>
      </w:r>
    </w:p>
    <w:p w14:paraId="111D49BF" w14:textId="77777777" w:rsidR="009F251D" w:rsidRDefault="009F251D" w:rsidP="009F251D">
      <w:pPr>
        <w:spacing w:line="480" w:lineRule="auto"/>
      </w:pPr>
      <w:r>
        <w:t xml:space="preserve">Dimensions: </w:t>
      </w:r>
      <w:r w:rsidR="00D25430" w:rsidRPr="00993C0D">
        <w:t>L: 8.0; W: 5.2; H: 2.8</w:t>
      </w:r>
    </w:p>
    <w:p w14:paraId="2BA2ECB2" w14:textId="77777777" w:rsidR="009F251D" w:rsidRDefault="009F251D" w:rsidP="009F251D">
      <w:pPr>
        <w:spacing w:line="480" w:lineRule="auto"/>
      </w:pPr>
      <w:r>
        <w:t xml:space="preserve">Condition and Fabric: </w:t>
      </w:r>
      <w:r w:rsidR="00D25430" w:rsidRPr="00993C0D">
        <w:t>Intact. Clay 7.5YR7/4 pink, glaze (only one broad vertical streak on top) 10YR4/2 dark grayish brown and 10YR4/6 dark yellowish brown.</w:t>
      </w:r>
    </w:p>
    <w:p w14:paraId="245F2702" w14:textId="77777777" w:rsidR="009F251D" w:rsidRDefault="009F251D" w:rsidP="009F251D">
      <w:pPr>
        <w:spacing w:line="480" w:lineRule="auto"/>
      </w:pPr>
      <w:r>
        <w:t xml:space="preserve">Description: </w:t>
      </w:r>
      <w:r w:rsidR="00D25430" w:rsidRPr="00993C0D">
        <w:t xml:space="preserve">Moldmade. Handle </w:t>
      </w:r>
      <w:r w:rsidR="00D25430">
        <w:t xml:space="preserve">is an </w:t>
      </w:r>
      <w:r w:rsidR="00D25430" w:rsidRPr="00993C0D">
        <w:t xml:space="preserve">almost-conical backward-leaning stump. Biconical deep body. Large central filling-hole surrounded by </w:t>
      </w:r>
      <w:r w:rsidR="00D25430">
        <w:t xml:space="preserve">a </w:t>
      </w:r>
      <w:r w:rsidR="00D25430" w:rsidRPr="00993C0D">
        <w:t xml:space="preserve">ring. Long tapering upturned nozzle; two parallel curved grooves across </w:t>
      </w:r>
      <w:r w:rsidR="00D25430">
        <w:t xml:space="preserve">the </w:t>
      </w:r>
      <w:r w:rsidR="00D25430" w:rsidRPr="00993C0D">
        <w:t>nozzle</w:t>
      </w:r>
      <w:r w:rsidR="00D25430">
        <w:t xml:space="preserve"> neck</w:t>
      </w:r>
      <w:r w:rsidR="00D25430" w:rsidRPr="00993C0D">
        <w:t xml:space="preserve">. Slightly raised </w:t>
      </w:r>
      <w:r w:rsidR="00D25430">
        <w:t>base marked off by one circular groove.</w:t>
      </w:r>
    </w:p>
    <w:p w14:paraId="71682FFF" w14:textId="77777777" w:rsidR="009F251D" w:rsidRDefault="009F251D" w:rsidP="009F251D">
      <w:pPr>
        <w:spacing w:line="480" w:lineRule="auto"/>
      </w:pPr>
      <w:r>
        <w:t xml:space="preserve">Discus Iconography: </w:t>
      </w:r>
      <w:r w:rsidR="005C52BD">
        <w:t>Plain discus.</w:t>
      </w:r>
    </w:p>
    <w:p w14:paraId="45063349" w14:textId="77777777" w:rsidR="009F251D" w:rsidRDefault="009F251D" w:rsidP="009F251D">
      <w:pPr>
        <w:spacing w:line="480" w:lineRule="auto"/>
      </w:pPr>
      <w:r>
        <w:t xml:space="preserve">Type: </w:t>
      </w:r>
      <w:r w:rsidR="005C52BD" w:rsidRPr="00993C0D">
        <w:t>“Amorium”</w:t>
      </w:r>
    </w:p>
    <w:p w14:paraId="19EA55DB" w14:textId="77777777" w:rsidR="005C52BD" w:rsidRDefault="009F251D" w:rsidP="009F251D">
      <w:pPr>
        <w:spacing w:line="480" w:lineRule="auto"/>
      </w:pPr>
      <w:r>
        <w:t xml:space="preserve">Place of Manufacture or Origin: </w:t>
      </w:r>
      <w:r w:rsidR="00286590">
        <w:t>Asia Minor</w:t>
      </w:r>
    </w:p>
    <w:p w14:paraId="4DEC8055" w14:textId="77777777" w:rsidR="009F251D" w:rsidRDefault="009F251D" w:rsidP="009F251D">
      <w:pPr>
        <w:spacing w:line="480" w:lineRule="auto"/>
      </w:pPr>
      <w:r>
        <w:t xml:space="preserve">Parallels: </w:t>
      </w:r>
      <w:r w:rsidR="005C52BD">
        <w:t>(I</w:t>
      </w:r>
      <w:r w:rsidR="005C52BD" w:rsidRPr="00993C0D">
        <w:t>dentical) Bernhard 1955, no. 354, pl. 106; Chrzanovski and Zhuravlev 1998, nos. 82–83 (</w:t>
      </w:r>
      <w:r w:rsidR="001313BD">
        <w:t>{{loc_0000:</w:t>
      </w:r>
      <w:r w:rsidR="005C52BD" w:rsidRPr="00993C0D">
        <w:t>Chersonesus</w:t>
      </w:r>
      <w:r w:rsidR="001313BD">
        <w:t>}}</w:t>
      </w:r>
      <w:r w:rsidR="005C52BD" w:rsidRPr="00993C0D">
        <w:t>); similar knob-handle frr. in Lightfoot 2003, nos. 103–5, pl. 3</w:t>
      </w:r>
      <w:r w:rsidR="005C52BD">
        <w:t>.</w:t>
      </w:r>
      <w:r w:rsidR="005C52BD" w:rsidRPr="00993C0D">
        <w:t xml:space="preserve">21 and </w:t>
      </w:r>
      <w:r w:rsidR="005C52BD">
        <w:t>3.</w:t>
      </w:r>
      <w:r w:rsidR="005C52BD" w:rsidRPr="00993C0D">
        <w:t>40 (</w:t>
      </w:r>
      <w:r w:rsidR="001313BD">
        <w:t>{{loc_0000:</w:t>
      </w:r>
      <w:r w:rsidR="005C52BD" w:rsidRPr="00993C0D">
        <w:t>Amorium</w:t>
      </w:r>
      <w:r w:rsidR="001313BD">
        <w:t>}}</w:t>
      </w:r>
      <w:r w:rsidR="005C52BD" w:rsidRPr="00993C0D">
        <w:t>); (near) Stojkov 2001, nos. 1–3, pl. 3.</w:t>
      </w:r>
    </w:p>
    <w:p w14:paraId="751C1191" w14:textId="77777777" w:rsidR="00D14985" w:rsidRDefault="00D14985" w:rsidP="00D14985">
      <w:pPr>
        <w:spacing w:line="480" w:lineRule="auto"/>
      </w:pPr>
      <w:r>
        <w:t xml:space="preserve">Provenance: </w:t>
      </w:r>
    </w:p>
    <w:p w14:paraId="05042B8D" w14:textId="77777777" w:rsidR="009F251D" w:rsidRDefault="009F251D" w:rsidP="009F251D">
      <w:pPr>
        <w:spacing w:line="480" w:lineRule="auto"/>
      </w:pPr>
      <w:r>
        <w:t>Bibliography: Unpublished.</w:t>
      </w:r>
    </w:p>
    <w:p w14:paraId="0C077E91" w14:textId="77777777" w:rsidR="009F251D" w:rsidRDefault="009F251D" w:rsidP="009F251D">
      <w:pPr>
        <w:spacing w:line="480" w:lineRule="auto"/>
      </w:pPr>
      <w:r>
        <w:t xml:space="preserve">Date: </w:t>
      </w:r>
      <w:r w:rsidR="005C52BD" w:rsidRPr="00993C0D">
        <w:t xml:space="preserve">Fourth to mid-fifth century </w:t>
      </w:r>
      <w:r w:rsidR="005C52BD" w:rsidRPr="005170AB">
        <w:rPr>
          <w:caps/>
        </w:rPr>
        <w:t>A.D.</w:t>
      </w:r>
      <w:r w:rsidR="005C52BD" w:rsidRPr="00993C0D">
        <w:t xml:space="preserve"> (</w:t>
      </w:r>
      <w:r w:rsidR="005C52BD">
        <w:t xml:space="preserve">the </w:t>
      </w:r>
      <w:r w:rsidR="005C52BD" w:rsidRPr="00993C0D">
        <w:t xml:space="preserve">date given to </w:t>
      </w:r>
      <w:r w:rsidR="005C52BD">
        <w:t xml:space="preserve">a </w:t>
      </w:r>
      <w:r w:rsidR="005C52BD" w:rsidRPr="00993C0D">
        <w:t>similar lamp, no. 83, in Chrzanov</w:t>
      </w:r>
      <w:r w:rsidR="00286590">
        <w:t>ski and Zhuravlev 1998, p. 143)</w:t>
      </w:r>
    </w:p>
    <w:p w14:paraId="168F38F3" w14:textId="77777777" w:rsidR="009F251D" w:rsidRDefault="009F251D" w:rsidP="009F251D">
      <w:pPr>
        <w:spacing w:line="480" w:lineRule="auto"/>
      </w:pPr>
      <w:r>
        <w:t xml:space="preserve">Date numeric: </w:t>
      </w:r>
      <w:r w:rsidR="005C52BD">
        <w:t>300; 450</w:t>
      </w:r>
    </w:p>
    <w:p w14:paraId="0F888591"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0378C380" w14:textId="77777777" w:rsidR="009D3D6A" w:rsidRPr="00F90C10" w:rsidRDefault="009D3D6A" w:rsidP="009D3D6A">
      <w:pPr>
        <w:pStyle w:val="Textedelespacerserv2"/>
        <w:numPr>
          <w:ilvl w:val="0"/>
          <w:numId w:val="0"/>
        </w:numPr>
        <w:spacing w:line="480" w:lineRule="auto"/>
        <w:jc w:val="left"/>
        <w:outlineLvl w:val="9"/>
        <w:rPr>
          <w:rFonts w:ascii="Palatino" w:hAnsi="Palatino"/>
        </w:rPr>
      </w:pPr>
      <w:r w:rsidRPr="00524C6D">
        <w:rPr>
          <w:rFonts w:ascii="Palatino" w:hAnsi="Palatino"/>
          <w:caps/>
        </w:rPr>
        <w:t>———</w:t>
      </w:r>
    </w:p>
    <w:p w14:paraId="4AF0C557" w14:textId="77777777" w:rsidR="009D3D6A" w:rsidRDefault="009D3D6A" w:rsidP="009D3D6A">
      <w:pPr>
        <w:pStyle w:val="Textedelespacerserv2"/>
        <w:numPr>
          <w:ilvl w:val="0"/>
          <w:numId w:val="0"/>
        </w:numPr>
        <w:spacing w:line="480" w:lineRule="auto"/>
        <w:jc w:val="left"/>
        <w:outlineLvl w:val="9"/>
        <w:rPr>
          <w:rFonts w:ascii="Palatino" w:hAnsi="Palatino"/>
        </w:rPr>
      </w:pPr>
    </w:p>
    <w:p w14:paraId="11CF6B28" w14:textId="77777777" w:rsidR="00F32636" w:rsidRDefault="00F32636" w:rsidP="00F32636">
      <w:pPr>
        <w:spacing w:line="480" w:lineRule="auto"/>
      </w:pPr>
      <w:r>
        <w:t>Catalogue Number: 543</w:t>
      </w:r>
    </w:p>
    <w:p w14:paraId="5D4E9B1F" w14:textId="77777777" w:rsidR="00F32636" w:rsidRDefault="00F32636" w:rsidP="00F32636">
      <w:pPr>
        <w:spacing w:line="480" w:lineRule="auto"/>
      </w:pPr>
      <w:r>
        <w:t xml:space="preserve">Inventory Number: </w:t>
      </w:r>
      <w:r w:rsidRPr="00993C0D">
        <w:t>83.</w:t>
      </w:r>
      <w:r w:rsidRPr="00524C6D">
        <w:rPr>
          <w:caps/>
        </w:rPr>
        <w:t>aq</w:t>
      </w:r>
      <w:r w:rsidRPr="00993C0D">
        <w:t>.377.384</w:t>
      </w:r>
    </w:p>
    <w:p w14:paraId="2BA1D9F1" w14:textId="77777777" w:rsidR="00F32636" w:rsidRDefault="00F32636" w:rsidP="00F32636">
      <w:pPr>
        <w:spacing w:line="480" w:lineRule="auto"/>
      </w:pPr>
      <w:r>
        <w:t xml:space="preserve">Dimensions: </w:t>
      </w:r>
      <w:r w:rsidRPr="00993C0D">
        <w:t>L: 10.8; W: 5.6; H: 3.0</w:t>
      </w:r>
    </w:p>
    <w:p w14:paraId="7B32B8AE" w14:textId="7FEF7C80" w:rsidR="00F32636" w:rsidRDefault="00F32636" w:rsidP="00F32636">
      <w:pPr>
        <w:spacing w:line="480" w:lineRule="auto"/>
      </w:pPr>
      <w:r>
        <w:t xml:space="preserve">Condition and Fabric: </w:t>
      </w:r>
      <w:r w:rsidRPr="00993C0D">
        <w:t xml:space="preserve">Repair on right shoulder, some infill. </w:t>
      </w:r>
      <w:r w:rsidR="009470B9">
        <w:t xml:space="preserve">Burn marks on nozzle. </w:t>
      </w:r>
      <w:r w:rsidRPr="00993C0D">
        <w:t>Clay 5YR7/4 pink, mottled remains of glaze 2.5YR6/6 light red.</w:t>
      </w:r>
    </w:p>
    <w:p w14:paraId="63E3EC03" w14:textId="7DE2C6BF" w:rsidR="00F32636" w:rsidRDefault="00F32636" w:rsidP="00F32636">
      <w:pPr>
        <w:spacing w:line="480" w:lineRule="auto"/>
      </w:pPr>
      <w:r>
        <w:t xml:space="preserve">Description: </w:t>
      </w:r>
      <w:r w:rsidRPr="00993C0D">
        <w:t xml:space="preserve">Moldmade. Broad rectangular stump handle with five raised ridges on upper part, two on lower. Elongated body. Raised ridge surrounding both discus and nozzle top, leaving </w:t>
      </w:r>
      <w:r>
        <w:t xml:space="preserve">a </w:t>
      </w:r>
      <w:r w:rsidRPr="00993C0D">
        <w:t xml:space="preserve">straight broad channel connecting them. On outward-sloping shoulder </w:t>
      </w:r>
      <w:r>
        <w:t xml:space="preserve">a </w:t>
      </w:r>
      <w:r w:rsidRPr="00993C0D">
        <w:t xml:space="preserve">twisted cord on each side of </w:t>
      </w:r>
      <w:r>
        <w:t xml:space="preserve">the </w:t>
      </w:r>
      <w:r w:rsidRPr="00993C0D">
        <w:t xml:space="preserve">lamp from </w:t>
      </w:r>
      <w:r>
        <w:t xml:space="preserve">the </w:t>
      </w:r>
      <w:r w:rsidRPr="00993C0D">
        <w:t xml:space="preserve">handle to </w:t>
      </w:r>
      <w:r>
        <w:t>the beginning of the c</w:t>
      </w:r>
      <w:r w:rsidRPr="00993C0D">
        <w:t>hannel. Large central lipped filling-hole. At top of nozzle,</w:t>
      </w:r>
      <w:r w:rsidRPr="000E4153">
        <w:t xml:space="preserve"> </w:t>
      </w:r>
      <w:r>
        <w:t xml:space="preserve">a </w:t>
      </w:r>
      <w:r w:rsidRPr="00993C0D">
        <w:t>small raised dotted ring. Long ch</w:t>
      </w:r>
      <w:r w:rsidR="009470B9">
        <w:t>anneled nozzle with rounded tip</w:t>
      </w:r>
      <w:r w:rsidRPr="00993C0D">
        <w:t xml:space="preserve">. Slightly raised base-ring marked off </w:t>
      </w:r>
      <w:r>
        <w:t>by one</w:t>
      </w:r>
      <w:r w:rsidRPr="00993C0D">
        <w:t xml:space="preserve"> deep outer circular groove; within, </w:t>
      </w:r>
      <w:r>
        <w:t xml:space="preserve">a </w:t>
      </w:r>
      <w:r w:rsidRPr="00993C0D">
        <w:t>rose</w:t>
      </w:r>
      <w:r>
        <w:t>tte of ten small dotted circles</w:t>
      </w:r>
      <w:r w:rsidRPr="00993C0D">
        <w:t xml:space="preserve"> </w:t>
      </w:r>
      <w:r>
        <w:t xml:space="preserve">and an additional </w:t>
      </w:r>
      <w:r w:rsidRPr="00993C0D">
        <w:t xml:space="preserve">one in </w:t>
      </w:r>
      <w:r>
        <w:t xml:space="preserve">the </w:t>
      </w:r>
      <w:r w:rsidRPr="00993C0D">
        <w:t>center</w:t>
      </w:r>
      <w:r w:rsidR="006B0A58">
        <w:t>.</w:t>
      </w:r>
      <w:r w:rsidR="002E5C78">
        <w:t xml:space="preserve"> {{stamp:543}}</w:t>
      </w:r>
    </w:p>
    <w:p w14:paraId="39E21238" w14:textId="77777777" w:rsidR="00F32636" w:rsidRDefault="00F32636" w:rsidP="00F32636">
      <w:pPr>
        <w:spacing w:line="480" w:lineRule="auto"/>
      </w:pPr>
      <w:r>
        <w:t>Discus Iconography: Circular beaded band surrounding filling-hole.</w:t>
      </w:r>
    </w:p>
    <w:p w14:paraId="30E1D419" w14:textId="77777777" w:rsidR="00F32636" w:rsidRDefault="00F32636" w:rsidP="00F32636">
      <w:pPr>
        <w:spacing w:line="480" w:lineRule="auto"/>
      </w:pPr>
      <w:r>
        <w:t xml:space="preserve">Type: </w:t>
      </w:r>
      <w:r w:rsidR="00286590">
        <w:t>Waagé 53</w:t>
      </w:r>
    </w:p>
    <w:p w14:paraId="6292902E" w14:textId="77777777" w:rsidR="00F32636" w:rsidRDefault="00F32636" w:rsidP="00F32636">
      <w:pPr>
        <w:spacing w:line="480" w:lineRule="auto"/>
      </w:pPr>
      <w:r>
        <w:t xml:space="preserve">Place of Manufacture or Origin: </w:t>
      </w:r>
      <w:r w:rsidR="00286590">
        <w:t>Asia Minor</w:t>
      </w:r>
    </w:p>
    <w:p w14:paraId="2BB23165" w14:textId="77777777" w:rsidR="00F32636" w:rsidRDefault="00F32636" w:rsidP="00F32636">
      <w:pPr>
        <w:spacing w:line="480" w:lineRule="auto"/>
      </w:pPr>
      <w:r>
        <w:t xml:space="preserve">Parallels: </w:t>
      </w:r>
      <w:r w:rsidRPr="00993C0D">
        <w:t>Waagé 1941, p. 77, no. 159, fig. 80 (</w:t>
      </w:r>
      <w:r w:rsidR="001313BD">
        <w:t>{{loc_0000:</w:t>
      </w:r>
      <w:r w:rsidRPr="00993C0D">
        <w:t>Antioch</w:t>
      </w:r>
      <w:r w:rsidR="001313BD">
        <w:t>}}</w:t>
      </w:r>
      <w:r w:rsidRPr="00993C0D">
        <w:t>); (close) Du Mesnil du Buisson 1966, p. 152, fig.</w:t>
      </w:r>
      <w:r>
        <w:t xml:space="preserve"> </w:t>
      </w:r>
      <w:r w:rsidRPr="00993C0D">
        <w:t>1.a (</w:t>
      </w:r>
      <w:r w:rsidR="001313BD">
        <w:t>{{loc_0000:</w:t>
      </w:r>
      <w:r w:rsidRPr="00993C0D">
        <w:t>Homs</w:t>
      </w:r>
      <w:r w:rsidR="001313BD">
        <w:t>}}</w:t>
      </w:r>
      <w:r w:rsidRPr="00993C0D">
        <w:t xml:space="preserve">, Syria); Fischer and Welling 1984, pp. 390–91, no. 52; Hoff 1986, no. 234 (near </w:t>
      </w:r>
      <w:r w:rsidR="001313BD">
        <w:t>{{loc_0000:</w:t>
      </w:r>
      <w:r w:rsidRPr="00993C0D">
        <w:t>Beirut</w:t>
      </w:r>
      <w:r w:rsidR="001313BD">
        <w:t>}}</w:t>
      </w:r>
      <w:r w:rsidRPr="00993C0D">
        <w:t xml:space="preserve">); Bailey BM </w:t>
      </w:r>
      <w:r w:rsidRPr="00524C6D">
        <w:rPr>
          <w:caps/>
        </w:rPr>
        <w:t>iii</w:t>
      </w:r>
      <w:r w:rsidRPr="00993C0D">
        <w:t xml:space="preserve">, Q 2344, pl. 61 (Syria); Bussière and Rivel </w:t>
      </w:r>
      <w:r>
        <w:t>2012,</w:t>
      </w:r>
      <w:r w:rsidRPr="00993C0D">
        <w:t xml:space="preserve"> no. 328.</w:t>
      </w:r>
    </w:p>
    <w:p w14:paraId="50DAD8D1" w14:textId="77777777" w:rsidR="00D14985" w:rsidRDefault="00D14985" w:rsidP="00D14985">
      <w:pPr>
        <w:spacing w:line="480" w:lineRule="auto"/>
      </w:pPr>
      <w:r>
        <w:t xml:space="preserve">Provenance: </w:t>
      </w:r>
    </w:p>
    <w:p w14:paraId="6E1DACC1" w14:textId="77777777" w:rsidR="00F32636" w:rsidRDefault="00F32636" w:rsidP="00F32636">
      <w:pPr>
        <w:spacing w:line="480" w:lineRule="auto"/>
      </w:pPr>
      <w:r>
        <w:t>Bibliography: Unpublished.</w:t>
      </w:r>
    </w:p>
    <w:p w14:paraId="037969BE" w14:textId="25EA00FB" w:rsidR="00F32636" w:rsidRDefault="00F32636" w:rsidP="00F32636">
      <w:pPr>
        <w:spacing w:line="480" w:lineRule="auto"/>
      </w:pPr>
      <w:r>
        <w:t xml:space="preserve">Date: </w:t>
      </w:r>
      <w:r w:rsidRPr="00993C0D">
        <w:t xml:space="preserve">Fifth to </w:t>
      </w:r>
      <w:r w:rsidR="00DC2304">
        <w:t>early</w:t>
      </w:r>
      <w:r w:rsidRPr="00993C0D">
        <w:t xml:space="preserve"> sixth century</w:t>
      </w:r>
      <w:r w:rsidRPr="00524C6D">
        <w:rPr>
          <w:caps/>
        </w:rPr>
        <w:t xml:space="preserve"> </w:t>
      </w:r>
      <w:r w:rsidRPr="005170AB">
        <w:rPr>
          <w:caps/>
        </w:rPr>
        <w:t>A.D.</w:t>
      </w:r>
      <w:r w:rsidRPr="00524C6D">
        <w:rPr>
          <w:caps/>
        </w:rPr>
        <w:t xml:space="preserve"> </w:t>
      </w:r>
      <w:r w:rsidRPr="00993C0D">
        <w:t>(Waagé); sixth to seventh century</w:t>
      </w:r>
      <w:r w:rsidRPr="00524C6D">
        <w:rPr>
          <w:caps/>
        </w:rPr>
        <w:t xml:space="preserve"> </w:t>
      </w:r>
      <w:r w:rsidRPr="005170AB">
        <w:rPr>
          <w:caps/>
        </w:rPr>
        <w:t>A.D.</w:t>
      </w:r>
      <w:r w:rsidRPr="00524C6D">
        <w:rPr>
          <w:caps/>
        </w:rPr>
        <w:t xml:space="preserve"> </w:t>
      </w:r>
      <w:r w:rsidR="00286590">
        <w:t>(Bailey)</w:t>
      </w:r>
    </w:p>
    <w:p w14:paraId="63DA5ACA" w14:textId="77777777" w:rsidR="00F32636" w:rsidRDefault="00F32636" w:rsidP="00F32636">
      <w:pPr>
        <w:spacing w:line="480" w:lineRule="auto"/>
      </w:pPr>
      <w:r>
        <w:t>Date numeric: 400; 700</w:t>
      </w:r>
    </w:p>
    <w:p w14:paraId="4AD9DD23"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230554D1"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E93AC3F" w14:textId="77777777" w:rsidR="009D3D6A" w:rsidRDefault="009D3D6A" w:rsidP="009D3D6A">
      <w:pPr>
        <w:pStyle w:val="Textedelespacerserv2"/>
        <w:numPr>
          <w:ilvl w:val="0"/>
          <w:numId w:val="0"/>
        </w:numPr>
        <w:spacing w:line="480" w:lineRule="auto"/>
        <w:jc w:val="left"/>
        <w:outlineLvl w:val="9"/>
        <w:rPr>
          <w:rFonts w:ascii="Palatino" w:hAnsi="Palatino"/>
        </w:rPr>
      </w:pPr>
    </w:p>
    <w:p w14:paraId="2243A9F5" w14:textId="77777777" w:rsidR="0045344C" w:rsidRDefault="0045344C" w:rsidP="0045344C">
      <w:pPr>
        <w:spacing w:line="480" w:lineRule="auto"/>
      </w:pPr>
      <w:r>
        <w:t>Catalogue Number: 544</w:t>
      </w:r>
    </w:p>
    <w:p w14:paraId="18DBD0E8" w14:textId="77777777" w:rsidR="0045344C" w:rsidRDefault="0045344C" w:rsidP="0045344C">
      <w:pPr>
        <w:spacing w:line="480" w:lineRule="auto"/>
      </w:pPr>
      <w:r>
        <w:t xml:space="preserve">Inventory Number: </w:t>
      </w:r>
      <w:r w:rsidRPr="00993C0D">
        <w:t>83.</w:t>
      </w:r>
      <w:r w:rsidRPr="00524C6D">
        <w:rPr>
          <w:caps/>
        </w:rPr>
        <w:t>aq.</w:t>
      </w:r>
      <w:r w:rsidRPr="00993C0D">
        <w:t>377.325</w:t>
      </w:r>
    </w:p>
    <w:p w14:paraId="43EA10E6" w14:textId="77777777" w:rsidR="0045344C" w:rsidRDefault="0045344C" w:rsidP="0045344C">
      <w:pPr>
        <w:spacing w:line="480" w:lineRule="auto"/>
      </w:pPr>
      <w:r>
        <w:t xml:space="preserve">Dimensions: </w:t>
      </w:r>
      <w:r w:rsidRPr="00993C0D">
        <w:t>L: 10.2; W: 5.4; H: 3.2</w:t>
      </w:r>
    </w:p>
    <w:p w14:paraId="05971F60" w14:textId="6141830D" w:rsidR="0045344C" w:rsidRDefault="0045344C" w:rsidP="0045344C">
      <w:pPr>
        <w:spacing w:line="480" w:lineRule="auto"/>
      </w:pPr>
      <w:r>
        <w:t xml:space="preserve">Condition and Fabric: </w:t>
      </w:r>
      <w:r w:rsidRPr="00993C0D">
        <w:t xml:space="preserve">Intact. </w:t>
      </w:r>
      <w:r w:rsidR="009470B9">
        <w:t xml:space="preserve">Nozzle tip blackened by fire. </w:t>
      </w:r>
      <w:r w:rsidRPr="00993C0D">
        <w:t>Clay 5YR6/6 reddish yellow, unevenly preserved glaze 10R6/6 light red.</w:t>
      </w:r>
    </w:p>
    <w:p w14:paraId="119B54DC" w14:textId="5C987EB3" w:rsidR="0045344C" w:rsidRDefault="0045344C" w:rsidP="0045344C">
      <w:pPr>
        <w:spacing w:line="480" w:lineRule="auto"/>
      </w:pPr>
      <w:r>
        <w:t xml:space="preserve">Description: </w:t>
      </w:r>
      <w:r w:rsidRPr="00993C0D">
        <w:t xml:space="preserve">Moldmade. Handle ornament in </w:t>
      </w:r>
      <w:r>
        <w:t xml:space="preserve">the </w:t>
      </w:r>
      <w:r w:rsidRPr="00993C0D">
        <w:t xml:space="preserve">shape of </w:t>
      </w:r>
      <w:r>
        <w:t xml:space="preserve">a </w:t>
      </w:r>
      <w:r w:rsidRPr="00993C0D">
        <w:t xml:space="preserve">human, probably female, head with elaborate hairdo, including locks at back. Elongated body. Raised ridge surrounding both </w:t>
      </w:r>
      <w:r>
        <w:t xml:space="preserve">the </w:t>
      </w:r>
      <w:r w:rsidRPr="00993C0D">
        <w:t xml:space="preserve">large central filling-hole and </w:t>
      </w:r>
      <w:r>
        <w:t xml:space="preserve">the </w:t>
      </w:r>
      <w:r w:rsidRPr="00993C0D">
        <w:t xml:space="preserve">nozzle top, leaving </w:t>
      </w:r>
      <w:r>
        <w:t xml:space="preserve">a </w:t>
      </w:r>
      <w:r w:rsidRPr="00993C0D">
        <w:t xml:space="preserve">nearly straight channel connecting them; four small beads vertically arranged in </w:t>
      </w:r>
      <w:r>
        <w:t xml:space="preserve">the </w:t>
      </w:r>
      <w:r w:rsidRPr="00993C0D">
        <w:t xml:space="preserve">channel. Shoulder: band with </w:t>
      </w:r>
      <w:r>
        <w:t xml:space="preserve">a </w:t>
      </w:r>
      <w:r w:rsidRPr="00993C0D">
        <w:t>row of four small curved and striated motifs alternating with two small</w:t>
      </w:r>
      <w:r w:rsidR="009470B9">
        <w:t xml:space="preserve"> beads. Nozzle with rounded tip</w:t>
      </w:r>
      <w:r w:rsidRPr="00993C0D">
        <w:t>. Blurred raised base-ring; between it and handle, three parallel, vertical lines.</w:t>
      </w:r>
    </w:p>
    <w:p w14:paraId="0F132B21" w14:textId="21884917" w:rsidR="0045344C" w:rsidRDefault="0045344C" w:rsidP="0045344C">
      <w:pPr>
        <w:spacing w:line="480" w:lineRule="auto"/>
      </w:pPr>
      <w:r>
        <w:t xml:space="preserve">Discus Iconography: </w:t>
      </w:r>
    </w:p>
    <w:p w14:paraId="6D6A5518" w14:textId="77777777" w:rsidR="0045344C" w:rsidRDefault="0045344C" w:rsidP="0045344C">
      <w:pPr>
        <w:spacing w:line="480" w:lineRule="auto"/>
      </w:pPr>
      <w:r>
        <w:t xml:space="preserve">Type: </w:t>
      </w:r>
      <w:r w:rsidR="00286590">
        <w:t>Dobbins 21</w:t>
      </w:r>
    </w:p>
    <w:p w14:paraId="234F7E32" w14:textId="77777777" w:rsidR="0045344C" w:rsidRDefault="0045344C" w:rsidP="0045344C">
      <w:pPr>
        <w:spacing w:line="480" w:lineRule="auto"/>
      </w:pPr>
      <w:r>
        <w:t xml:space="preserve">Place of Manufacture or Origin: </w:t>
      </w:r>
      <w:r w:rsidR="00286590">
        <w:t>Asia Minor</w:t>
      </w:r>
    </w:p>
    <w:p w14:paraId="3BA8FD09" w14:textId="77777777" w:rsidR="0045344C" w:rsidRDefault="0045344C" w:rsidP="0045344C">
      <w:pPr>
        <w:spacing w:line="480" w:lineRule="auto"/>
      </w:pPr>
      <w:r>
        <w:t>Parallels: (C</w:t>
      </w:r>
      <w:r w:rsidRPr="00993C0D">
        <w:t>lose) Hoff 1986, p. 142, nos. 218–21, 227 (</w:t>
      </w:r>
      <w:r w:rsidR="001313BD">
        <w:t>{{loc_0000:</w:t>
      </w:r>
      <w:r w:rsidRPr="00993C0D">
        <w:t>Homs</w:t>
      </w:r>
      <w:r w:rsidR="001313BD">
        <w:t>}}</w:t>
      </w:r>
      <w:r w:rsidRPr="00993C0D">
        <w:t xml:space="preserve"> region); Bailey BM </w:t>
      </w:r>
      <w:r w:rsidRPr="00524C6D">
        <w:rPr>
          <w:caps/>
        </w:rPr>
        <w:t>iii</w:t>
      </w:r>
      <w:r w:rsidRPr="00993C0D">
        <w:t>, Q 2345–Q 2346, pl. 61 (</w:t>
      </w:r>
      <w:r w:rsidR="001313BD">
        <w:t>{{loc_0000:</w:t>
      </w:r>
      <w:r w:rsidRPr="00993C0D">
        <w:t>Tyre</w:t>
      </w:r>
      <w:r w:rsidR="001313BD">
        <w:t>}}</w:t>
      </w:r>
      <w:r w:rsidRPr="00993C0D">
        <w:t>[?]); Djuric 1995, pp. 86–87, nos. C 272–C 274 (without</w:t>
      </w:r>
      <w:r w:rsidRPr="000E4153">
        <w:t xml:space="preserve"> </w:t>
      </w:r>
      <w:r w:rsidRPr="00993C0D">
        <w:t xml:space="preserve">provenience); Bussière and Rivel </w:t>
      </w:r>
      <w:r>
        <w:t>2012,</w:t>
      </w:r>
      <w:r w:rsidRPr="00993C0D">
        <w:t xml:space="preserve"> no. 320.</w:t>
      </w:r>
    </w:p>
    <w:p w14:paraId="76BCAE8D" w14:textId="77777777" w:rsidR="00D14985" w:rsidRDefault="00D14985" w:rsidP="00D14985">
      <w:pPr>
        <w:spacing w:line="480" w:lineRule="auto"/>
      </w:pPr>
      <w:r>
        <w:t xml:space="preserve">Provenance: </w:t>
      </w:r>
    </w:p>
    <w:p w14:paraId="5D0016F0" w14:textId="77777777" w:rsidR="0045344C" w:rsidRDefault="0045344C" w:rsidP="0045344C">
      <w:pPr>
        <w:spacing w:line="480" w:lineRule="auto"/>
      </w:pPr>
      <w:r>
        <w:t>Bibliography: Unpublished.</w:t>
      </w:r>
    </w:p>
    <w:p w14:paraId="677CD8C4" w14:textId="77777777" w:rsidR="0045344C" w:rsidRDefault="0045344C" w:rsidP="0045344C">
      <w:pPr>
        <w:spacing w:line="480" w:lineRule="auto"/>
      </w:pPr>
      <w:r>
        <w:t xml:space="preserve">Date: </w:t>
      </w:r>
      <w:r w:rsidRPr="00993C0D">
        <w:t>Sixth to seventh century</w:t>
      </w:r>
      <w:r w:rsidRPr="00524C6D">
        <w:rPr>
          <w:caps/>
        </w:rPr>
        <w:t xml:space="preserve"> </w:t>
      </w:r>
      <w:r w:rsidRPr="005170AB">
        <w:rPr>
          <w:caps/>
        </w:rPr>
        <w:t>A.D.</w:t>
      </w:r>
    </w:p>
    <w:p w14:paraId="3B94C067" w14:textId="77777777" w:rsidR="0045344C" w:rsidRDefault="0045344C" w:rsidP="0045344C">
      <w:pPr>
        <w:spacing w:line="480" w:lineRule="auto"/>
      </w:pPr>
      <w:r>
        <w:t>Date numeric: 500; 700</w:t>
      </w:r>
    </w:p>
    <w:p w14:paraId="54A60A28"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00E0791A"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E928262" w14:textId="77777777" w:rsidR="009D3D6A" w:rsidRDefault="009D3D6A" w:rsidP="009D3D6A">
      <w:pPr>
        <w:pStyle w:val="Textedelespacerserv2"/>
        <w:numPr>
          <w:ilvl w:val="0"/>
          <w:numId w:val="0"/>
        </w:numPr>
        <w:spacing w:line="480" w:lineRule="auto"/>
        <w:jc w:val="left"/>
        <w:outlineLvl w:val="9"/>
        <w:rPr>
          <w:rFonts w:ascii="Palatino" w:hAnsi="Palatino"/>
        </w:rPr>
      </w:pPr>
    </w:p>
    <w:p w14:paraId="15A0BC54" w14:textId="77777777" w:rsidR="004A7D4B" w:rsidRDefault="004A7D4B" w:rsidP="004A7D4B">
      <w:pPr>
        <w:spacing w:line="480" w:lineRule="auto"/>
      </w:pPr>
      <w:r>
        <w:t>Catalogue Number: 545</w:t>
      </w:r>
    </w:p>
    <w:p w14:paraId="52658F79" w14:textId="77777777" w:rsidR="004A7D4B" w:rsidRDefault="004A7D4B" w:rsidP="004A7D4B">
      <w:pPr>
        <w:spacing w:line="480" w:lineRule="auto"/>
      </w:pPr>
      <w:r>
        <w:t xml:space="preserve">Inventory Number: </w:t>
      </w:r>
      <w:r w:rsidRPr="00993C0D">
        <w:t>83.</w:t>
      </w:r>
      <w:r w:rsidRPr="00524C6D">
        <w:rPr>
          <w:caps/>
        </w:rPr>
        <w:t>aq</w:t>
      </w:r>
      <w:r w:rsidRPr="00993C0D">
        <w:t>.377.551</w:t>
      </w:r>
    </w:p>
    <w:p w14:paraId="1D3DEE33" w14:textId="77777777" w:rsidR="004A7D4B" w:rsidRDefault="004A7D4B" w:rsidP="004A7D4B">
      <w:pPr>
        <w:spacing w:line="480" w:lineRule="auto"/>
      </w:pPr>
      <w:r>
        <w:t xml:space="preserve">Dimensions: </w:t>
      </w:r>
      <w:r w:rsidRPr="00993C0D">
        <w:t>L: 10.8; W: 6.3; H: 3.1</w:t>
      </w:r>
    </w:p>
    <w:p w14:paraId="6BE7DAD0" w14:textId="77777777" w:rsidR="004A7D4B" w:rsidRDefault="004A7D4B" w:rsidP="004A7D4B">
      <w:pPr>
        <w:spacing w:line="480" w:lineRule="auto"/>
      </w:pPr>
      <w:r>
        <w:t xml:space="preserve">Condition and Fabric: </w:t>
      </w:r>
      <w:r w:rsidRPr="00993C0D">
        <w:t>Intact. Clay near 5YR7/6 reddish yellow, glaze 10R5/6 red.</w:t>
      </w:r>
    </w:p>
    <w:p w14:paraId="38C257EC" w14:textId="5A565158" w:rsidR="004A7D4B" w:rsidRDefault="004A7D4B" w:rsidP="004A7D4B">
      <w:pPr>
        <w:spacing w:line="480" w:lineRule="auto"/>
      </w:pPr>
      <w:r>
        <w:t xml:space="preserve">Description: </w:t>
      </w:r>
      <w:r w:rsidRPr="00993C0D">
        <w:t xml:space="preserve">Moldmade. Ornament handle in </w:t>
      </w:r>
      <w:r>
        <w:t xml:space="preserve">the </w:t>
      </w:r>
      <w:r w:rsidRPr="00993C0D">
        <w:t xml:space="preserve">shape of </w:t>
      </w:r>
      <w:r>
        <w:t xml:space="preserve">a </w:t>
      </w:r>
      <w:r w:rsidRPr="00993C0D">
        <w:t>human head in pronounced relief, a woman, as shown by her hairdo. Oval basin whose two molded halves have been joined by a thick band of clay. Large central filling-hole edged by</w:t>
      </w:r>
      <w:r>
        <w:t xml:space="preserve"> a </w:t>
      </w:r>
      <w:r w:rsidRPr="00993C0D">
        <w:t xml:space="preserve">circular lip. Around it, </w:t>
      </w:r>
      <w:r>
        <w:t xml:space="preserve">a </w:t>
      </w:r>
      <w:r w:rsidRPr="00993C0D">
        <w:t xml:space="preserve">band of geometrical patterns, angles, and dotted circles. Round-tipped nozzle integrated into </w:t>
      </w:r>
      <w:r>
        <w:t xml:space="preserve">the </w:t>
      </w:r>
      <w:r w:rsidRPr="00993C0D">
        <w:t>oval b</w:t>
      </w:r>
      <w:r>
        <w:t>asin</w:t>
      </w:r>
      <w:r w:rsidRPr="00993C0D">
        <w:t xml:space="preserve">; burn marks. Two blurred concentric base-rings; in central area, </w:t>
      </w:r>
      <w:r>
        <w:t xml:space="preserve">a </w:t>
      </w:r>
      <w:r w:rsidRPr="00993C0D">
        <w:t xml:space="preserve">small dotted circle surrounded by </w:t>
      </w:r>
      <w:r>
        <w:t xml:space="preserve">a </w:t>
      </w:r>
      <w:r w:rsidRPr="00993C0D">
        <w:t>row of small beads</w:t>
      </w:r>
      <w:r w:rsidR="006B0A58">
        <w:t>.</w:t>
      </w:r>
      <w:r w:rsidR="00F23214">
        <w:t xml:space="preserve"> {{stamp:545}}</w:t>
      </w:r>
    </w:p>
    <w:p w14:paraId="12B3C40A" w14:textId="294D6463" w:rsidR="004A7D4B" w:rsidRDefault="004A7D4B" w:rsidP="004A7D4B">
      <w:pPr>
        <w:spacing w:line="480" w:lineRule="auto"/>
      </w:pPr>
      <w:r>
        <w:t xml:space="preserve">Discus Iconography: </w:t>
      </w:r>
    </w:p>
    <w:p w14:paraId="15747C2B" w14:textId="77777777" w:rsidR="004A7D4B" w:rsidRDefault="004A7D4B" w:rsidP="004A7D4B">
      <w:pPr>
        <w:spacing w:line="480" w:lineRule="auto"/>
      </w:pPr>
      <w:r>
        <w:t xml:space="preserve">Type: </w:t>
      </w:r>
      <w:r w:rsidR="00286590">
        <w:t>Dobbins 21</w:t>
      </w:r>
    </w:p>
    <w:p w14:paraId="30CC2A81" w14:textId="77777777" w:rsidR="004A7D4B" w:rsidRDefault="004A7D4B" w:rsidP="004A7D4B">
      <w:pPr>
        <w:spacing w:line="480" w:lineRule="auto"/>
      </w:pPr>
      <w:r>
        <w:t xml:space="preserve">Place of Manufacture or Origin: </w:t>
      </w:r>
      <w:r w:rsidR="00286590">
        <w:t>Unknown</w:t>
      </w:r>
    </w:p>
    <w:p w14:paraId="23876923" w14:textId="77777777" w:rsidR="004A7D4B" w:rsidRDefault="004A7D4B" w:rsidP="004A7D4B">
      <w:pPr>
        <w:spacing w:line="480" w:lineRule="auto"/>
      </w:pPr>
      <w:r>
        <w:t>Parallels: (C</w:t>
      </w:r>
      <w:r w:rsidRPr="00993C0D">
        <w:t>lose) Hoff 1986, p. 142, nos. 218–21 and 227 (</w:t>
      </w:r>
      <w:r w:rsidR="00F24D3A">
        <w:t>{{loc_0000:</w:t>
      </w:r>
      <w:r w:rsidRPr="00993C0D">
        <w:t>Homs</w:t>
      </w:r>
      <w:r w:rsidR="00F24D3A">
        <w:t>}}</w:t>
      </w:r>
      <w:r w:rsidRPr="00993C0D">
        <w:t xml:space="preserve"> region); Bailey BM </w:t>
      </w:r>
      <w:r w:rsidRPr="00524C6D">
        <w:rPr>
          <w:caps/>
        </w:rPr>
        <w:t>iii</w:t>
      </w:r>
      <w:r w:rsidRPr="00993C0D">
        <w:t>, Q 2345–Q 2346, pl. 61 (</w:t>
      </w:r>
      <w:r w:rsidR="00F24D3A">
        <w:t>{{loc_0000:</w:t>
      </w:r>
      <w:r w:rsidRPr="00993C0D">
        <w:t>Tyre</w:t>
      </w:r>
      <w:r w:rsidR="00F24D3A">
        <w:t>}}</w:t>
      </w:r>
      <w:r w:rsidRPr="00993C0D">
        <w:t xml:space="preserve">[?]); Djuric 1995, pp. 86–87, C 272–C 274 (without provenience); Bussière and Rivel </w:t>
      </w:r>
      <w:r>
        <w:t>2012,</w:t>
      </w:r>
      <w:r w:rsidRPr="00993C0D">
        <w:t xml:space="preserve"> </w:t>
      </w:r>
      <w:r>
        <w:t xml:space="preserve">no. </w:t>
      </w:r>
      <w:r w:rsidRPr="00993C0D">
        <w:t>328.</w:t>
      </w:r>
    </w:p>
    <w:p w14:paraId="3F815541" w14:textId="77777777" w:rsidR="00D14985" w:rsidRDefault="00D14985" w:rsidP="00D14985">
      <w:pPr>
        <w:spacing w:line="480" w:lineRule="auto"/>
      </w:pPr>
      <w:r>
        <w:t xml:space="preserve">Provenance: </w:t>
      </w:r>
    </w:p>
    <w:p w14:paraId="1CD92820" w14:textId="14122414" w:rsidR="004A7D4B" w:rsidRDefault="004A7D4B" w:rsidP="004A7D4B">
      <w:pPr>
        <w:spacing w:line="480" w:lineRule="auto"/>
      </w:pPr>
      <w:r>
        <w:t xml:space="preserve">Bibliography: </w:t>
      </w:r>
      <w:ins w:id="41" w:author="Benedicte Gilman" w:date="2016-07-19T16:45:00Z">
        <w:r w:rsidR="00E725A5">
          <w:t xml:space="preserve">Galerie Günter Puhze 1982, no. 274. </w:t>
        </w:r>
      </w:ins>
      <w:del w:id="42" w:author="Benedicte Gilman" w:date="2016-07-19T16:45:00Z">
        <w:r w:rsidDel="00E725A5">
          <w:delText>Unpublished.</w:delText>
        </w:r>
      </w:del>
    </w:p>
    <w:p w14:paraId="51E5273F" w14:textId="77777777" w:rsidR="004A7D4B" w:rsidRDefault="004A7D4B" w:rsidP="004A7D4B">
      <w:pPr>
        <w:spacing w:line="480" w:lineRule="auto"/>
      </w:pPr>
      <w:r>
        <w:t xml:space="preserve">Date: </w:t>
      </w:r>
      <w:r w:rsidRPr="00993C0D">
        <w:t>Sixth or seventh century</w:t>
      </w:r>
      <w:r w:rsidRPr="00524C6D">
        <w:rPr>
          <w:caps/>
        </w:rPr>
        <w:t xml:space="preserve"> </w:t>
      </w:r>
      <w:r w:rsidRPr="005170AB">
        <w:rPr>
          <w:caps/>
        </w:rPr>
        <w:t>A.D.</w:t>
      </w:r>
    </w:p>
    <w:p w14:paraId="5F1F6AA3" w14:textId="77777777" w:rsidR="004A7D4B" w:rsidRDefault="004A7D4B" w:rsidP="004A7D4B">
      <w:pPr>
        <w:spacing w:line="480" w:lineRule="auto"/>
      </w:pPr>
      <w:r>
        <w:t>Date numeric: 500; 700</w:t>
      </w:r>
    </w:p>
    <w:p w14:paraId="534AC562"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76831617"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DF37A3A" w14:textId="77777777" w:rsidR="009D3D6A" w:rsidRDefault="009D3D6A" w:rsidP="009D3D6A">
      <w:pPr>
        <w:pStyle w:val="Textedelespacerserv2"/>
        <w:numPr>
          <w:ilvl w:val="0"/>
          <w:numId w:val="0"/>
        </w:numPr>
        <w:spacing w:line="480" w:lineRule="auto"/>
        <w:jc w:val="left"/>
        <w:outlineLvl w:val="9"/>
        <w:rPr>
          <w:rFonts w:ascii="Palatino" w:hAnsi="Palatino"/>
        </w:rPr>
      </w:pPr>
    </w:p>
    <w:p w14:paraId="20A4BEF1" w14:textId="77777777" w:rsidR="00982282" w:rsidRDefault="00982282" w:rsidP="00982282">
      <w:pPr>
        <w:spacing w:line="480" w:lineRule="auto"/>
      </w:pPr>
      <w:r>
        <w:t>Catalogue Number: 546</w:t>
      </w:r>
    </w:p>
    <w:p w14:paraId="6B3DDC0B" w14:textId="77777777" w:rsidR="00982282" w:rsidRDefault="00982282" w:rsidP="00982282">
      <w:pPr>
        <w:spacing w:line="480" w:lineRule="auto"/>
      </w:pPr>
      <w:r>
        <w:t xml:space="preserve">Inventory Number: </w:t>
      </w:r>
      <w:r w:rsidRPr="00993C0D">
        <w:t>83.</w:t>
      </w:r>
      <w:r w:rsidRPr="00524C6D">
        <w:rPr>
          <w:caps/>
        </w:rPr>
        <w:t>aq</w:t>
      </w:r>
      <w:r w:rsidRPr="00993C0D">
        <w:t>.377.539</w:t>
      </w:r>
    </w:p>
    <w:p w14:paraId="3F2F908D" w14:textId="77777777" w:rsidR="00982282" w:rsidRDefault="00982282" w:rsidP="00982282">
      <w:pPr>
        <w:spacing w:line="480" w:lineRule="auto"/>
      </w:pPr>
      <w:r>
        <w:t xml:space="preserve">Dimensions: </w:t>
      </w:r>
      <w:r w:rsidRPr="00993C0D">
        <w:t>L: 9.5; W: 5.2; H: 2.7</w:t>
      </w:r>
      <w:r>
        <w:t>,</w:t>
      </w:r>
      <w:r w:rsidRPr="00993C0D">
        <w:t xml:space="preserve"> (with handle) 4.2</w:t>
      </w:r>
    </w:p>
    <w:p w14:paraId="1EC9431F" w14:textId="58FB0315" w:rsidR="00982282" w:rsidRDefault="00982282" w:rsidP="00982282">
      <w:pPr>
        <w:spacing w:line="480" w:lineRule="auto"/>
      </w:pPr>
      <w:r>
        <w:t xml:space="preserve">Condition and Fabric: </w:t>
      </w:r>
      <w:r w:rsidRPr="00993C0D">
        <w:t>Intact.</w:t>
      </w:r>
      <w:r w:rsidR="00707E79">
        <w:t xml:space="preserve"> Burn marks on nozzle.</w:t>
      </w:r>
      <w:r w:rsidRPr="00993C0D">
        <w:t xml:space="preserve"> Coarse clay 7.5YR7/4 pink, </w:t>
      </w:r>
      <w:r>
        <w:t xml:space="preserve">a </w:t>
      </w:r>
      <w:r w:rsidRPr="00993C0D">
        <w:t>few traces of glaze 2.5YR6/6 reddish yellow.</w:t>
      </w:r>
    </w:p>
    <w:p w14:paraId="2A20C432" w14:textId="4763C14A" w:rsidR="00982282" w:rsidRDefault="00982282" w:rsidP="00982282">
      <w:pPr>
        <w:spacing w:line="480" w:lineRule="auto"/>
      </w:pPr>
      <w:r>
        <w:t xml:space="preserve">Description: </w:t>
      </w:r>
      <w:r w:rsidRPr="00993C0D">
        <w:t xml:space="preserve">Moldmade. Ornament handle integrated into </w:t>
      </w:r>
      <w:r>
        <w:t xml:space="preserve">the </w:t>
      </w:r>
      <w:r w:rsidRPr="00993C0D">
        <w:t xml:space="preserve">oval body of </w:t>
      </w:r>
      <w:r>
        <w:t xml:space="preserve">the </w:t>
      </w:r>
      <w:r w:rsidRPr="00993C0D">
        <w:t xml:space="preserve">lamp; its front side has </w:t>
      </w:r>
      <w:r>
        <w:t xml:space="preserve">a </w:t>
      </w:r>
      <w:r w:rsidRPr="00993C0D">
        <w:t xml:space="preserve">human face in low relief; its back side has two vertical lines of notches, most with </w:t>
      </w:r>
      <w:r>
        <w:t xml:space="preserve">a </w:t>
      </w:r>
      <w:r w:rsidRPr="00993C0D">
        <w:t xml:space="preserve">bead inside. Central filling-hole. Rounded nozzle likewise integrated into body. Raised base-ring marked off </w:t>
      </w:r>
      <w:r>
        <w:t>by</w:t>
      </w:r>
      <w:r w:rsidRPr="00993C0D">
        <w:t xml:space="preserve"> </w:t>
      </w:r>
      <w:r>
        <w:t xml:space="preserve">one </w:t>
      </w:r>
      <w:r w:rsidRPr="00993C0D">
        <w:t>deep circular outer groove.</w:t>
      </w:r>
    </w:p>
    <w:p w14:paraId="46137407" w14:textId="77777777" w:rsidR="00982282" w:rsidRDefault="00982282" w:rsidP="00982282">
      <w:pPr>
        <w:spacing w:line="480" w:lineRule="auto"/>
      </w:pPr>
      <w:r>
        <w:t>Discus Iconography: Double row of notches around filling-hole.</w:t>
      </w:r>
    </w:p>
    <w:p w14:paraId="7356FD6B" w14:textId="77777777" w:rsidR="00982282" w:rsidRDefault="00982282" w:rsidP="00982282">
      <w:pPr>
        <w:spacing w:line="480" w:lineRule="auto"/>
      </w:pPr>
      <w:r>
        <w:t xml:space="preserve">Type: </w:t>
      </w:r>
      <w:r w:rsidR="00286590">
        <w:t>Dobbins 21</w:t>
      </w:r>
    </w:p>
    <w:p w14:paraId="6B44D9A5" w14:textId="77777777" w:rsidR="00982282" w:rsidRDefault="00982282" w:rsidP="00982282">
      <w:pPr>
        <w:spacing w:line="480" w:lineRule="auto"/>
      </w:pPr>
      <w:r>
        <w:t xml:space="preserve">Place of Manufacture or Origin: </w:t>
      </w:r>
      <w:r w:rsidR="00286590">
        <w:t>Unknown</w:t>
      </w:r>
    </w:p>
    <w:p w14:paraId="4B5E7ECF" w14:textId="77777777" w:rsidR="00982282" w:rsidRDefault="00982282" w:rsidP="00982282">
      <w:pPr>
        <w:spacing w:line="480" w:lineRule="auto"/>
      </w:pPr>
      <w:r>
        <w:t>Parallels: (C</w:t>
      </w:r>
      <w:r w:rsidRPr="00993C0D">
        <w:t>lose) Hoff 1986, p. 142, nos. 218–21 and 227 (</w:t>
      </w:r>
      <w:r w:rsidR="00F24D3A">
        <w:t>{{loc_0000:</w:t>
      </w:r>
      <w:r w:rsidRPr="00993C0D">
        <w:t>Homs</w:t>
      </w:r>
      <w:r w:rsidR="00F24D3A">
        <w:t>}}</w:t>
      </w:r>
      <w:r w:rsidRPr="00993C0D">
        <w:t xml:space="preserve"> region); Bailey BM </w:t>
      </w:r>
      <w:r w:rsidRPr="00524C6D">
        <w:rPr>
          <w:caps/>
        </w:rPr>
        <w:t>iii</w:t>
      </w:r>
      <w:r w:rsidRPr="00993C0D">
        <w:t>, Q 2345–Q 2346, pl. 61 (</w:t>
      </w:r>
      <w:r w:rsidR="00F24D3A">
        <w:t>{{loc_0000:</w:t>
      </w:r>
      <w:r w:rsidRPr="00993C0D">
        <w:t>Tyre</w:t>
      </w:r>
      <w:r w:rsidR="00F24D3A">
        <w:t>}}</w:t>
      </w:r>
      <w:r w:rsidRPr="00993C0D">
        <w:t>[?]); Djuric 1995, pp. 86–87, nos. C 272–C 274 (without provenience).</w:t>
      </w:r>
    </w:p>
    <w:p w14:paraId="5FB0662B" w14:textId="77777777" w:rsidR="00D14985" w:rsidRDefault="00D14985" w:rsidP="00D14985">
      <w:pPr>
        <w:spacing w:line="480" w:lineRule="auto"/>
      </w:pPr>
      <w:r>
        <w:t xml:space="preserve">Provenance: </w:t>
      </w:r>
    </w:p>
    <w:p w14:paraId="0333AC63" w14:textId="77777777" w:rsidR="00982282" w:rsidRDefault="00982282" w:rsidP="00982282">
      <w:pPr>
        <w:spacing w:line="480" w:lineRule="auto"/>
      </w:pPr>
      <w:r>
        <w:t>Bibliography: Unpublished.</w:t>
      </w:r>
    </w:p>
    <w:p w14:paraId="7068F5A1" w14:textId="77777777" w:rsidR="00982282" w:rsidRDefault="00982282" w:rsidP="00982282">
      <w:pPr>
        <w:spacing w:line="480" w:lineRule="auto"/>
      </w:pPr>
      <w:r>
        <w:t xml:space="preserve">Date: </w:t>
      </w:r>
      <w:r w:rsidRPr="00993C0D">
        <w:t>Sixth or seventh century</w:t>
      </w:r>
      <w:r w:rsidRPr="00524C6D">
        <w:rPr>
          <w:caps/>
        </w:rPr>
        <w:t xml:space="preserve"> </w:t>
      </w:r>
      <w:r w:rsidRPr="005170AB">
        <w:rPr>
          <w:caps/>
        </w:rPr>
        <w:t>A.D.</w:t>
      </w:r>
    </w:p>
    <w:p w14:paraId="05A40D04" w14:textId="77777777" w:rsidR="00982282" w:rsidRDefault="00982282" w:rsidP="00982282">
      <w:pPr>
        <w:spacing w:line="480" w:lineRule="auto"/>
      </w:pPr>
      <w:r>
        <w:t>Date numeric: 500; 700</w:t>
      </w:r>
    </w:p>
    <w:p w14:paraId="01940FAC"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2829FC52"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DC1B087" w14:textId="77777777" w:rsidR="009D3D6A" w:rsidRDefault="009D3D6A" w:rsidP="009D3D6A">
      <w:pPr>
        <w:pStyle w:val="Textedelespacerserv2"/>
        <w:numPr>
          <w:ilvl w:val="0"/>
          <w:numId w:val="0"/>
        </w:numPr>
        <w:spacing w:line="480" w:lineRule="auto"/>
        <w:jc w:val="left"/>
        <w:outlineLvl w:val="9"/>
        <w:rPr>
          <w:rFonts w:ascii="Palatino" w:hAnsi="Palatino"/>
        </w:rPr>
      </w:pPr>
    </w:p>
    <w:p w14:paraId="3A9E0F1C" w14:textId="77777777" w:rsidR="0038289A" w:rsidRDefault="0038289A" w:rsidP="0038289A">
      <w:pPr>
        <w:spacing w:line="480" w:lineRule="auto"/>
      </w:pPr>
      <w:r>
        <w:t>Catalogue Number: 547</w:t>
      </w:r>
    </w:p>
    <w:p w14:paraId="5CB68228" w14:textId="77777777" w:rsidR="0038289A" w:rsidRDefault="0038289A" w:rsidP="0038289A">
      <w:pPr>
        <w:spacing w:line="480" w:lineRule="auto"/>
      </w:pPr>
      <w:r>
        <w:t xml:space="preserve">Inventory Number: </w:t>
      </w:r>
      <w:r w:rsidRPr="00993C0D">
        <w:t>83.</w:t>
      </w:r>
      <w:r w:rsidRPr="00524C6D">
        <w:rPr>
          <w:caps/>
        </w:rPr>
        <w:t>aq</w:t>
      </w:r>
      <w:r w:rsidRPr="00993C0D">
        <w:t>.377.299</w:t>
      </w:r>
    </w:p>
    <w:p w14:paraId="60AC2254" w14:textId="77777777" w:rsidR="0038289A" w:rsidRDefault="0038289A" w:rsidP="0038289A">
      <w:pPr>
        <w:spacing w:line="480" w:lineRule="auto"/>
      </w:pPr>
      <w:r>
        <w:t xml:space="preserve">Dimensions: </w:t>
      </w:r>
      <w:r w:rsidRPr="00993C0D">
        <w:t>L: 9.4; W: 4.1; H: 2.2</w:t>
      </w:r>
    </w:p>
    <w:p w14:paraId="46ADDCA3" w14:textId="77777777" w:rsidR="0038289A" w:rsidRDefault="0038289A" w:rsidP="0038289A">
      <w:pPr>
        <w:spacing w:line="480" w:lineRule="auto"/>
      </w:pPr>
      <w:r>
        <w:t xml:space="preserve">Condition and Fabric: </w:t>
      </w:r>
      <w:r w:rsidRPr="00993C0D">
        <w:t>Intact. Clay 10R6/6 light red, glaze 10R5/6 red.</w:t>
      </w:r>
    </w:p>
    <w:p w14:paraId="16F6372E" w14:textId="77777777" w:rsidR="0038289A" w:rsidRDefault="0038289A" w:rsidP="0038289A">
      <w:pPr>
        <w:spacing w:line="480" w:lineRule="auto"/>
      </w:pPr>
      <w:r>
        <w:t xml:space="preserve">Description: </w:t>
      </w:r>
      <w:r w:rsidRPr="00993C0D">
        <w:t xml:space="preserve">Moldmade. Triangular ornament handle in </w:t>
      </w:r>
      <w:r>
        <w:t xml:space="preserve">the </w:t>
      </w:r>
      <w:r w:rsidRPr="00993C0D">
        <w:t xml:space="preserve">shape of </w:t>
      </w:r>
      <w:r>
        <w:t xml:space="preserve">a </w:t>
      </w:r>
      <w:r w:rsidRPr="00993C0D">
        <w:t xml:space="preserve">human head, two median ridges on back, bending outward at bottom. Oval elongated body. Two ribbed leaves in relief on each shoulder and one between discus and nozzle. Small concave discus surrounded by </w:t>
      </w:r>
      <w:r>
        <w:t xml:space="preserve">a </w:t>
      </w:r>
      <w:r w:rsidRPr="00993C0D">
        <w:t xml:space="preserve">raised ridge between two grooves. Central filling-hole. Nozzle with rounded tip and flat plate surrounding wick-hole. Oval raised base-ring. Plain </w:t>
      </w:r>
      <w:r w:rsidRPr="00993C0D">
        <w:rPr>
          <w:i/>
        </w:rPr>
        <w:t>planta pedis.</w:t>
      </w:r>
    </w:p>
    <w:p w14:paraId="7EAF8AA4" w14:textId="77777777" w:rsidR="0038289A" w:rsidRDefault="0038289A" w:rsidP="0038289A">
      <w:pPr>
        <w:spacing w:line="480" w:lineRule="auto"/>
      </w:pPr>
      <w:r>
        <w:t xml:space="preserve">Discus Iconography: </w:t>
      </w:r>
      <w:r w:rsidR="00916E67">
        <w:t>Plain discus.</w:t>
      </w:r>
    </w:p>
    <w:p w14:paraId="2F66B8DB" w14:textId="77777777" w:rsidR="0038289A" w:rsidRDefault="0038289A" w:rsidP="0038289A">
      <w:pPr>
        <w:spacing w:line="480" w:lineRule="auto"/>
      </w:pPr>
      <w:r>
        <w:t xml:space="preserve">Type: </w:t>
      </w:r>
      <w:r w:rsidR="00286590">
        <w:t>Dobbins 21(?)</w:t>
      </w:r>
    </w:p>
    <w:p w14:paraId="12CE6607" w14:textId="77777777" w:rsidR="0038289A" w:rsidRDefault="0038289A" w:rsidP="0038289A">
      <w:pPr>
        <w:spacing w:line="480" w:lineRule="auto"/>
      </w:pPr>
      <w:r>
        <w:t xml:space="preserve">Place of Manufacture or Origin: </w:t>
      </w:r>
      <w:r w:rsidR="00286590">
        <w:t>Asia Minor</w:t>
      </w:r>
    </w:p>
    <w:p w14:paraId="132CE46D" w14:textId="77777777" w:rsidR="0038289A" w:rsidRDefault="0038289A" w:rsidP="0038289A">
      <w:pPr>
        <w:spacing w:line="480" w:lineRule="auto"/>
      </w:pPr>
      <w:r>
        <w:t xml:space="preserve">Parallels: </w:t>
      </w:r>
      <w:r w:rsidR="00916E67">
        <w:t>(C</w:t>
      </w:r>
      <w:r w:rsidR="00916E67" w:rsidRPr="00993C0D">
        <w:t>lose) Hoff 1986, p. 142, nos. 218–21 and 227 (</w:t>
      </w:r>
      <w:r w:rsidR="00F24D3A">
        <w:t>{{loc_0000:</w:t>
      </w:r>
      <w:r w:rsidR="00916E67" w:rsidRPr="00993C0D">
        <w:t>Homs</w:t>
      </w:r>
      <w:r w:rsidR="00F24D3A">
        <w:t>}}</w:t>
      </w:r>
      <w:r w:rsidR="00916E67" w:rsidRPr="00993C0D">
        <w:t xml:space="preserve"> region); Bailey BM </w:t>
      </w:r>
      <w:r w:rsidR="00916E67" w:rsidRPr="00524C6D">
        <w:rPr>
          <w:caps/>
        </w:rPr>
        <w:t>iii</w:t>
      </w:r>
      <w:r w:rsidR="00916E67" w:rsidRPr="00993C0D">
        <w:t>, Q 2345–Q 2346, pl. 61 (</w:t>
      </w:r>
      <w:r w:rsidR="00F24D3A">
        <w:t>{{loc_0000:</w:t>
      </w:r>
      <w:r w:rsidR="00916E67" w:rsidRPr="00993C0D">
        <w:t>Tyre</w:t>
      </w:r>
      <w:r w:rsidR="00F24D3A">
        <w:t>}}</w:t>
      </w:r>
      <w:r w:rsidR="00916E67" w:rsidRPr="00993C0D">
        <w:t>[?]).</w:t>
      </w:r>
    </w:p>
    <w:p w14:paraId="0D4C6B5F" w14:textId="77777777" w:rsidR="00D14985" w:rsidRDefault="00D14985" w:rsidP="00D14985">
      <w:pPr>
        <w:spacing w:line="480" w:lineRule="auto"/>
      </w:pPr>
      <w:r>
        <w:t xml:space="preserve">Provenance: </w:t>
      </w:r>
    </w:p>
    <w:p w14:paraId="3C43E0D2" w14:textId="77777777" w:rsidR="0038289A" w:rsidRDefault="0038289A" w:rsidP="0038289A">
      <w:pPr>
        <w:spacing w:line="480" w:lineRule="auto"/>
      </w:pPr>
      <w:r>
        <w:t>Bibliography: Unpublished.</w:t>
      </w:r>
    </w:p>
    <w:p w14:paraId="1314AD1C" w14:textId="77777777" w:rsidR="0038289A" w:rsidRDefault="0038289A" w:rsidP="0038289A">
      <w:pPr>
        <w:spacing w:line="480" w:lineRule="auto"/>
      </w:pPr>
      <w:r>
        <w:t xml:space="preserve">Date: </w:t>
      </w:r>
      <w:r w:rsidR="00916E67" w:rsidRPr="00993C0D">
        <w:t>Sixth to seventh century</w:t>
      </w:r>
      <w:r w:rsidR="00916E67" w:rsidRPr="00524C6D">
        <w:rPr>
          <w:caps/>
        </w:rPr>
        <w:t xml:space="preserve"> </w:t>
      </w:r>
      <w:r w:rsidR="00916E67" w:rsidRPr="005170AB">
        <w:rPr>
          <w:caps/>
        </w:rPr>
        <w:t>A.D.</w:t>
      </w:r>
    </w:p>
    <w:p w14:paraId="1B41D654" w14:textId="77777777" w:rsidR="0038289A" w:rsidRDefault="0038289A" w:rsidP="0038289A">
      <w:pPr>
        <w:spacing w:line="480" w:lineRule="auto"/>
      </w:pPr>
      <w:r>
        <w:t xml:space="preserve">Date numeric: </w:t>
      </w:r>
      <w:r w:rsidR="00916E67">
        <w:t>500; 700</w:t>
      </w:r>
    </w:p>
    <w:p w14:paraId="47C80F1C"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60F880A8" w14:textId="77777777" w:rsidR="009D3D6A" w:rsidRPr="000E4153" w:rsidRDefault="009D3D6A" w:rsidP="009D3D6A">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386CA4EB" w14:textId="77777777" w:rsidR="009D3D6A" w:rsidRDefault="009D3D6A" w:rsidP="009D3D6A">
      <w:pPr>
        <w:pStyle w:val="Textedelespacerserv2"/>
        <w:numPr>
          <w:ilvl w:val="0"/>
          <w:numId w:val="0"/>
        </w:numPr>
        <w:spacing w:line="480" w:lineRule="auto"/>
        <w:jc w:val="left"/>
        <w:outlineLvl w:val="9"/>
        <w:rPr>
          <w:rFonts w:ascii="Palatino" w:hAnsi="Palatino"/>
        </w:rPr>
      </w:pPr>
    </w:p>
    <w:p w14:paraId="05F90215" w14:textId="77777777" w:rsidR="00E060DF" w:rsidRDefault="00285DEC" w:rsidP="00285DEC">
      <w:pPr>
        <w:spacing w:line="480" w:lineRule="auto"/>
      </w:pPr>
      <w:r>
        <w:t>Catalogue Number: 548</w:t>
      </w:r>
    </w:p>
    <w:p w14:paraId="7A49F31E" w14:textId="3CD18E3C" w:rsidR="00285DEC" w:rsidRDefault="00285DEC" w:rsidP="00285DEC">
      <w:pPr>
        <w:spacing w:line="480" w:lineRule="auto"/>
      </w:pPr>
      <w:r>
        <w:t xml:space="preserve">Inventory Number: </w:t>
      </w:r>
      <w:r w:rsidRPr="00993C0D">
        <w:t>83.</w:t>
      </w:r>
      <w:r w:rsidRPr="00524C6D">
        <w:rPr>
          <w:caps/>
        </w:rPr>
        <w:t>aq</w:t>
      </w:r>
      <w:r w:rsidRPr="00993C0D">
        <w:t>.377.326</w:t>
      </w:r>
    </w:p>
    <w:p w14:paraId="0200B745" w14:textId="77777777" w:rsidR="00285DEC" w:rsidRDefault="00285DEC" w:rsidP="00285DEC">
      <w:pPr>
        <w:spacing w:line="480" w:lineRule="auto"/>
      </w:pPr>
      <w:r>
        <w:t xml:space="preserve">Dimensions: </w:t>
      </w:r>
      <w:r w:rsidRPr="00993C0D">
        <w:t>Diam: 8.3; H: 3.7</w:t>
      </w:r>
    </w:p>
    <w:p w14:paraId="70837ECC" w14:textId="5FA17493" w:rsidR="00285DEC" w:rsidRDefault="00285DEC" w:rsidP="00285DEC">
      <w:pPr>
        <w:spacing w:line="480" w:lineRule="auto"/>
      </w:pPr>
      <w:r>
        <w:t xml:space="preserve">Condition and Fabric: </w:t>
      </w:r>
      <w:r w:rsidRPr="00993C0D">
        <w:t xml:space="preserve">Broken knob handle; several thin cracks near nozzle; basin flaked in some parts. </w:t>
      </w:r>
      <w:r w:rsidR="00707E79">
        <w:t>B</w:t>
      </w:r>
      <w:r w:rsidR="00707E79" w:rsidRPr="00993C0D">
        <w:t>urn marks around both wick-hole and filling-hole</w:t>
      </w:r>
      <w:r w:rsidR="00707E79">
        <w:t>.</w:t>
      </w:r>
      <w:r w:rsidR="00707E79" w:rsidRPr="00993C0D">
        <w:t xml:space="preserve"> </w:t>
      </w:r>
      <w:r w:rsidRPr="00993C0D">
        <w:t>Clay 7.5YR7/4 pink, slip 5YR7/3 pink.</w:t>
      </w:r>
    </w:p>
    <w:p w14:paraId="7FA442CE" w14:textId="06387B57" w:rsidR="00285DEC" w:rsidRDefault="00285DEC" w:rsidP="00285DEC">
      <w:pPr>
        <w:spacing w:line="480" w:lineRule="auto"/>
      </w:pPr>
      <w:r>
        <w:t xml:space="preserve">Description: </w:t>
      </w:r>
      <w:r w:rsidRPr="00993C0D">
        <w:t xml:space="preserve">Moldmade. Circular biconical body. Top surmounted by </w:t>
      </w:r>
      <w:r>
        <w:t xml:space="preserve">a </w:t>
      </w:r>
      <w:r w:rsidRPr="00993C0D">
        <w:t xml:space="preserve">conical dome pierced by </w:t>
      </w:r>
      <w:r>
        <w:t xml:space="preserve">a </w:t>
      </w:r>
      <w:r w:rsidRPr="00993C0D">
        <w:t xml:space="preserve">large central filling-hole surrounded by </w:t>
      </w:r>
      <w:r>
        <w:t xml:space="preserve">one </w:t>
      </w:r>
      <w:r w:rsidRPr="00993C0D">
        <w:t>groove. Between dome and rim of lamp, flat shoulder with Greek inscription in relief capital letters; clockwise from wick-</w:t>
      </w:r>
      <w:r w:rsidRPr="00784B67">
        <w:t>hole: {{insc:</w:t>
      </w:r>
      <w:r w:rsidRPr="00784B67">
        <w:sym w:font="Symbol" w:char="F045"/>
      </w:r>
      <w:r w:rsidRPr="00784B67">
        <w:sym w:font="Symbol" w:char="F055"/>
      </w:r>
      <w:r w:rsidRPr="00784B67">
        <w:sym w:font="Symbol" w:char="F04C"/>
      </w:r>
      <w:r w:rsidRPr="00784B67">
        <w:sym w:font="Symbol" w:char="F04F"/>
      </w:r>
      <w:r w:rsidRPr="00784B67">
        <w:sym w:font="Symbol" w:char="F047"/>
      </w:r>
      <w:r w:rsidRPr="00784B67">
        <w:sym w:font="Symbol" w:char="F049"/>
      </w:r>
      <w:r w:rsidRPr="00784B67">
        <w:sym w:font="Symbol" w:char="F041"/>
      </w:r>
      <w:r w:rsidRPr="00784B67">
        <w:sym w:font="Symbol" w:char="F054"/>
      </w:r>
      <w:r w:rsidRPr="00784B67">
        <w:sym w:font="Symbol" w:char="F048"/>
      </w:r>
      <w:r w:rsidRPr="00784B67">
        <w:t>C</w:t>
      </w:r>
      <w:r w:rsidRPr="00784B67">
        <w:sym w:font="Symbol" w:char="F051"/>
      </w:r>
      <w:r w:rsidRPr="00784B67">
        <w:sym w:font="Symbol" w:char="F045"/>
      </w:r>
      <w:r w:rsidRPr="00784B67">
        <w:sym w:font="Symbol" w:char="F04F"/>
      </w:r>
      <w:r w:rsidRPr="00784B67">
        <w:sym w:font="Symbol" w:char="F054"/>
      </w:r>
      <w:r w:rsidRPr="00784B67">
        <w:sym w:font="Symbol" w:char="F04F"/>
      </w:r>
      <w:r w:rsidRPr="00784B67">
        <w:sym w:font="Symbol" w:char="F04B"/>
      </w:r>
      <w:r w:rsidRPr="00784B67">
        <w:t>Y</w:t>
      </w:r>
      <w:r w:rsidRPr="00784B67">
        <w:sym w:font="Symbol" w:char="F04D"/>
      </w:r>
      <w:r w:rsidRPr="00784B67">
        <w:sym w:font="Symbol" w:char="F048"/>
      </w:r>
      <w:r w:rsidRPr="00784B67">
        <w:sym w:font="Symbol" w:char="F05B"/>
      </w:r>
      <w:r w:rsidRPr="00784B67">
        <w:t xml:space="preserve"> . . . . ] </w:t>
      </w:r>
      <w:r w:rsidRPr="00784B67">
        <w:sym w:font="Symbol" w:char="F049"/>
      </w:r>
      <w:r w:rsidRPr="00784B67">
        <w:sym w:font="Symbol" w:char="F047"/>
      </w:r>
      <w:r w:rsidRPr="00784B67">
        <w:sym w:font="Symbol" w:char="F052"/>
      </w:r>
      <w:r w:rsidRPr="00784B67">
        <w:sym w:font="Symbol" w:char="F041"/>
      </w:r>
      <w:r w:rsidRPr="00784B67">
        <w:sym w:font="Symbol" w:char="F04D"/>
      </w:r>
      <w:r w:rsidRPr="00784B67">
        <w:sym w:font="Symbol" w:char="F041"/>
      </w:r>
      <w:r w:rsidRPr="00784B67">
        <w:t>}}. No defined nozzle, merely a wick-hole on the discus close to the rim opposite the stump handle</w:t>
      </w:r>
      <w:r w:rsidRPr="00993C0D">
        <w:t>.</w:t>
      </w:r>
      <w:r w:rsidRPr="000F61FC">
        <w:t xml:space="preserve"> </w:t>
      </w:r>
      <w:r w:rsidRPr="00993C0D">
        <w:t xml:space="preserve">Ridge surrounding </w:t>
      </w:r>
      <w:r>
        <w:t xml:space="preserve">a </w:t>
      </w:r>
      <w:r w:rsidRPr="00993C0D">
        <w:t>flat circular base.</w:t>
      </w:r>
    </w:p>
    <w:p w14:paraId="5BA3E2ED" w14:textId="500207B7" w:rsidR="00285DEC" w:rsidRDefault="00285DEC" w:rsidP="00285DEC">
      <w:pPr>
        <w:spacing w:line="480" w:lineRule="auto"/>
      </w:pPr>
      <w:r>
        <w:t xml:space="preserve">Discus Iconography: </w:t>
      </w:r>
    </w:p>
    <w:p w14:paraId="3945954F" w14:textId="77777777" w:rsidR="00285DEC" w:rsidRDefault="00285DEC" w:rsidP="00285DEC">
      <w:pPr>
        <w:spacing w:line="480" w:lineRule="auto"/>
      </w:pPr>
      <w:r>
        <w:t xml:space="preserve">Type: </w:t>
      </w:r>
      <w:r w:rsidRPr="00993C0D">
        <w:t>Bagatti 3; Kennedy 28; Loffreda C 2</w:t>
      </w:r>
      <w:r>
        <w:t>.4</w:t>
      </w:r>
    </w:p>
    <w:p w14:paraId="3D7DD12A" w14:textId="77777777" w:rsidR="00285DEC" w:rsidRDefault="00285DEC" w:rsidP="00285DEC">
      <w:pPr>
        <w:spacing w:line="480" w:lineRule="auto"/>
      </w:pPr>
      <w:r>
        <w:t xml:space="preserve">Place of Manufacture or Origin: </w:t>
      </w:r>
      <w:r w:rsidR="00286590">
        <w:t>Asia Minor</w:t>
      </w:r>
    </w:p>
    <w:p w14:paraId="1ECE0D74" w14:textId="77777777" w:rsidR="00285DEC" w:rsidRDefault="00285DEC" w:rsidP="00285DEC">
      <w:pPr>
        <w:spacing w:line="480" w:lineRule="auto"/>
      </w:pPr>
      <w:r>
        <w:t xml:space="preserve">Parallels: </w:t>
      </w:r>
      <w:r w:rsidRPr="00B37636">
        <w:t>See discussion below.</w:t>
      </w:r>
    </w:p>
    <w:p w14:paraId="47BFD6A1" w14:textId="77777777" w:rsidR="00D14985" w:rsidRDefault="00D14985" w:rsidP="00D14985">
      <w:pPr>
        <w:spacing w:line="480" w:lineRule="auto"/>
      </w:pPr>
      <w:r>
        <w:t xml:space="preserve">Provenance: </w:t>
      </w:r>
    </w:p>
    <w:p w14:paraId="61E6E2C5" w14:textId="77777777" w:rsidR="00285DEC" w:rsidRDefault="00285DEC" w:rsidP="00285DEC">
      <w:pPr>
        <w:spacing w:line="480" w:lineRule="auto"/>
      </w:pPr>
      <w:r>
        <w:t>Bibliography: Unpublished.</w:t>
      </w:r>
    </w:p>
    <w:p w14:paraId="71969247" w14:textId="77777777" w:rsidR="00285DEC" w:rsidRDefault="00285DEC" w:rsidP="00285DEC">
      <w:pPr>
        <w:spacing w:line="480" w:lineRule="auto"/>
      </w:pPr>
      <w:r>
        <w:t xml:space="preserve">Date: </w:t>
      </w:r>
      <w:r w:rsidRPr="00993C0D">
        <w:t>Seventh to eighth century</w:t>
      </w:r>
      <w:r w:rsidRPr="00524C6D">
        <w:rPr>
          <w:caps/>
        </w:rPr>
        <w:t xml:space="preserve"> </w:t>
      </w:r>
      <w:r w:rsidRPr="005170AB">
        <w:rPr>
          <w:caps/>
        </w:rPr>
        <w:t>A.D.</w:t>
      </w:r>
    </w:p>
    <w:p w14:paraId="3876B185" w14:textId="77777777" w:rsidR="00285DEC" w:rsidRDefault="00285DEC" w:rsidP="00285DEC">
      <w:pPr>
        <w:spacing w:line="480" w:lineRule="auto"/>
      </w:pPr>
      <w:r>
        <w:t>Date numeric: 600; 800</w:t>
      </w:r>
    </w:p>
    <w:p w14:paraId="3C84FB61" w14:textId="77777777" w:rsidR="009D3D6A" w:rsidRPr="00993C0D" w:rsidRDefault="00285DEC" w:rsidP="00285DEC">
      <w:pPr>
        <w:spacing w:line="480" w:lineRule="auto"/>
      </w:pPr>
      <w:r>
        <w:t xml:space="preserve">Discussion: </w:t>
      </w:r>
      <w:r w:rsidR="009D3D6A" w:rsidRPr="00993C0D">
        <w:t xml:space="preserve">The inscription </w:t>
      </w:r>
      <w:r w:rsidR="009D3D6A">
        <w:t>is well and occurs in several</w:t>
      </w:r>
      <w:r w:rsidR="009D3D6A" w:rsidRPr="00993C0D">
        <w:t xml:space="preserve"> variations. The Getty version is incomplete, partly contracted, and missing </w:t>
      </w:r>
      <w:r w:rsidR="009D3D6A">
        <w:t>four</w:t>
      </w:r>
      <w:r w:rsidR="009D3D6A" w:rsidRPr="00993C0D">
        <w:t xml:space="preserve"> letters due to a smudge. Two distinct types of lamps carry the essence of this inscription:</w:t>
      </w:r>
    </w:p>
    <w:p w14:paraId="54AC9DB1"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7D2A66E3" w14:textId="14984B96" w:rsidR="009D3D6A" w:rsidRPr="00993C0D" w:rsidRDefault="009D3D6A" w:rsidP="009D3D6A">
      <w:pPr>
        <w:pStyle w:val="Textedelespacerserv2"/>
        <w:numPr>
          <w:ilvl w:val="0"/>
          <w:numId w:val="0"/>
        </w:numPr>
        <w:spacing w:line="480" w:lineRule="auto"/>
        <w:ind w:left="720"/>
        <w:jc w:val="left"/>
        <w:outlineLvl w:val="9"/>
        <w:rPr>
          <w:rFonts w:ascii="Palatino" w:hAnsi="Palatino"/>
        </w:rPr>
      </w:pPr>
      <w:r>
        <w:rPr>
          <w:rFonts w:ascii="Palatino" w:hAnsi="Palatino"/>
        </w:rPr>
        <w:t>a.</w:t>
      </w:r>
      <w:r>
        <w:rPr>
          <w:rFonts w:ascii="Palatino" w:hAnsi="Palatino"/>
        </w:rPr>
        <w:tab/>
        <w:t>The Getty lamp</w:t>
      </w:r>
      <w:r w:rsidRPr="00993C0D">
        <w:rPr>
          <w:rFonts w:ascii="Palatino" w:hAnsi="Palatino"/>
        </w:rPr>
        <w:t xml:space="preserve"> </w:t>
      </w:r>
      <w:r>
        <w:rPr>
          <w:rFonts w:ascii="Palatino" w:hAnsi="Palatino"/>
        </w:rPr>
        <w:t>and</w:t>
      </w:r>
      <w:r w:rsidRPr="00993C0D">
        <w:rPr>
          <w:rFonts w:ascii="Palatino" w:hAnsi="Palatino"/>
        </w:rPr>
        <w:t xml:space="preserve"> an identical </w:t>
      </w:r>
      <w:r>
        <w:rPr>
          <w:rFonts w:ascii="Palatino" w:hAnsi="Palatino"/>
        </w:rPr>
        <w:t>one</w:t>
      </w:r>
      <w:r w:rsidRPr="00993C0D">
        <w:rPr>
          <w:rFonts w:ascii="Palatino" w:hAnsi="Palatino"/>
        </w:rPr>
        <w:t xml:space="preserve"> in Rosenthal and Sivan 1978, p. 142, no. 580, where, however, no le</w:t>
      </w:r>
      <w:r w:rsidR="00E060DF">
        <w:rPr>
          <w:rFonts w:ascii="Palatino" w:hAnsi="Palatino"/>
        </w:rPr>
        <w:t xml:space="preserve">tters are smudged; and Loffreda </w:t>
      </w:r>
      <w:r w:rsidRPr="00993C0D">
        <w:rPr>
          <w:rFonts w:ascii="Palatino" w:hAnsi="Palatino"/>
        </w:rPr>
        <w:t xml:space="preserve">1989, pp. 124–25, no. 661; </w:t>
      </w:r>
      <w:r>
        <w:rPr>
          <w:rFonts w:ascii="Palatino" w:hAnsi="Palatino"/>
        </w:rPr>
        <w:t xml:space="preserve">the </w:t>
      </w:r>
      <w:r w:rsidRPr="00993C0D">
        <w:rPr>
          <w:rFonts w:ascii="Palatino" w:hAnsi="Palatino"/>
        </w:rPr>
        <w:t xml:space="preserve">same lamp </w:t>
      </w:r>
      <w:r>
        <w:rPr>
          <w:rFonts w:ascii="Palatino" w:hAnsi="Palatino"/>
        </w:rPr>
        <w:t xml:space="preserve">is </w:t>
      </w:r>
      <w:r w:rsidRPr="00993C0D">
        <w:rPr>
          <w:rFonts w:ascii="Palatino" w:hAnsi="Palatino"/>
        </w:rPr>
        <w:t>discussed in Loffreda 1990, p. 487, fig. 5.2</w:t>
      </w:r>
      <w:r>
        <w:rPr>
          <w:rFonts w:ascii="Palatino" w:hAnsi="Palatino"/>
        </w:rPr>
        <w:t xml:space="preserve">3: </w:t>
      </w:r>
      <w:r w:rsidRPr="00993C0D">
        <w:rPr>
          <w:rFonts w:ascii="Palatino" w:hAnsi="Palatino"/>
        </w:rPr>
        <w:t>peculiar o</w:t>
      </w:r>
      <w:r w:rsidR="00280154">
        <w:rPr>
          <w:rFonts w:ascii="Palatino" w:hAnsi="Palatino"/>
        </w:rPr>
        <w:t>rthography identical to this lamp</w:t>
      </w:r>
      <w:r>
        <w:rPr>
          <w:rFonts w:ascii="Palatino" w:hAnsi="Palatino"/>
        </w:rPr>
        <w:t xml:space="preserve">, including iota instead of </w:t>
      </w:r>
      <w:r w:rsidRPr="00784B67">
        <w:rPr>
          <w:rFonts w:ascii="Palatino" w:hAnsi="Palatino"/>
        </w:rPr>
        <w:t>ypsilon (</w:t>
      </w:r>
      <w:r w:rsidR="00784B67" w:rsidRPr="00784B67">
        <w:rPr>
          <w:rFonts w:ascii="Palatino" w:hAnsi="Palatino"/>
        </w:rPr>
        <w:t>{{insc:</w:t>
      </w:r>
      <w:r w:rsidR="00784B67" w:rsidRPr="00784B67">
        <w:rPr>
          <w:rFonts w:ascii="Palatino" w:hAnsi="Palatino"/>
        </w:rPr>
        <w:sym w:font="Symbol" w:char="F045"/>
      </w:r>
      <w:r w:rsidR="00784B67" w:rsidRPr="00784B67">
        <w:rPr>
          <w:rFonts w:ascii="Palatino" w:hAnsi="Palatino"/>
        </w:rPr>
        <w:sym w:font="Symbol" w:char="F055"/>
      </w:r>
      <w:r w:rsidR="00784B67" w:rsidRPr="00784B67">
        <w:rPr>
          <w:rFonts w:ascii="Palatino" w:hAnsi="Palatino"/>
        </w:rPr>
        <w:sym w:font="Symbol" w:char="F04C"/>
      </w:r>
      <w:r w:rsidR="00784B67" w:rsidRPr="00784B67">
        <w:rPr>
          <w:rFonts w:ascii="Palatino" w:hAnsi="Palatino"/>
        </w:rPr>
        <w:sym w:font="Symbol" w:char="F04F"/>
      </w:r>
      <w:r w:rsidR="00784B67" w:rsidRPr="00784B67">
        <w:rPr>
          <w:rFonts w:ascii="Palatino" w:hAnsi="Palatino"/>
        </w:rPr>
        <w:sym w:font="Symbol" w:char="F047"/>
      </w:r>
      <w:r w:rsidR="00784B67" w:rsidRPr="00784B67">
        <w:rPr>
          <w:rFonts w:ascii="Palatino" w:hAnsi="Palatino"/>
        </w:rPr>
        <w:sym w:font="Symbol" w:char="F049"/>
      </w:r>
      <w:r w:rsidR="00784B67" w:rsidRPr="00784B67">
        <w:rPr>
          <w:rFonts w:ascii="Palatino" w:hAnsi="Palatino"/>
        </w:rPr>
        <w:sym w:font="Symbol" w:char="F041"/>
      </w:r>
      <w:r w:rsidR="00784B67" w:rsidRPr="00784B67">
        <w:rPr>
          <w:rFonts w:ascii="Palatino" w:hAnsi="Palatino"/>
        </w:rPr>
        <w:t>}</w:t>
      </w:r>
      <w:r w:rsidR="00784B67" w:rsidRPr="00784B67">
        <w:t>}</w:t>
      </w:r>
      <w:r w:rsidRPr="00784B67">
        <w:rPr>
          <w:rFonts w:ascii="Palatino" w:hAnsi="Palatino"/>
        </w:rPr>
        <w:t xml:space="preserve">), a single ypsilon replacing iota/ypsilon (end of </w:t>
      </w:r>
      <w:r w:rsidR="00784B67" w:rsidRPr="00784B67">
        <w:rPr>
          <w:rFonts w:ascii="Palatino" w:hAnsi="Palatino"/>
        </w:rPr>
        <w:t>{{insc:</w:t>
      </w:r>
      <w:r w:rsidR="00784B67" w:rsidRPr="00784B67">
        <w:rPr>
          <w:rFonts w:ascii="Palatino" w:hAnsi="Palatino"/>
        </w:rPr>
        <w:sym w:font="Symbol" w:char="F051"/>
      </w:r>
      <w:r w:rsidR="00784B67" w:rsidRPr="00784B67">
        <w:rPr>
          <w:rFonts w:ascii="Palatino" w:hAnsi="Palatino"/>
        </w:rPr>
        <w:sym w:font="Symbol" w:char="F045"/>
      </w:r>
      <w:r w:rsidR="00784B67" w:rsidRPr="00784B67">
        <w:rPr>
          <w:rFonts w:ascii="Palatino" w:hAnsi="Palatino"/>
        </w:rPr>
        <w:sym w:font="Symbol" w:char="F04F"/>
      </w:r>
      <w:r w:rsidR="00784B67" w:rsidRPr="00784B67">
        <w:rPr>
          <w:rFonts w:ascii="Palatino" w:hAnsi="Palatino"/>
        </w:rPr>
        <w:sym w:font="Symbol" w:char="F054"/>
      </w:r>
      <w:r w:rsidR="00784B67" w:rsidRPr="00784B67">
        <w:rPr>
          <w:rFonts w:ascii="Palatino" w:hAnsi="Palatino"/>
        </w:rPr>
        <w:sym w:font="Symbol" w:char="F04F"/>
      </w:r>
      <w:r w:rsidR="00784B67" w:rsidRPr="00784B67">
        <w:rPr>
          <w:rFonts w:ascii="Palatino" w:hAnsi="Palatino"/>
        </w:rPr>
        <w:sym w:font="Symbol" w:char="F04B"/>
      </w:r>
      <w:r w:rsidR="00784B67" w:rsidRPr="00784B67">
        <w:rPr>
          <w:rFonts w:ascii="Times New Roman" w:hAnsi="Times New Roman"/>
        </w:rPr>
        <w:t>Y</w:t>
      </w:r>
      <w:r w:rsidR="00784B67" w:rsidRPr="00784B67">
        <w:rPr>
          <w:rFonts w:ascii="Palatino" w:hAnsi="Palatino"/>
        </w:rPr>
        <w:t>}}</w:t>
      </w:r>
      <w:r w:rsidRPr="00784B67">
        <w:rPr>
          <w:rFonts w:ascii="Palatino" w:hAnsi="Palatino"/>
        </w:rPr>
        <w:t xml:space="preserve">), same contraction (for </w:t>
      </w:r>
      <w:r w:rsidR="00784B67" w:rsidRPr="00784B67">
        <w:rPr>
          <w:rFonts w:ascii="Palatino" w:hAnsi="Palatino"/>
        </w:rPr>
        <w:t>{{insc:ME</w:t>
      </w:r>
      <w:r w:rsidR="00784B67" w:rsidRPr="00E060DF">
        <w:rPr>
          <w:rFonts w:ascii="Palatino" w:hAnsi="Palatino"/>
        </w:rPr>
        <w:t>Θ</w:t>
      </w:r>
      <w:r w:rsidR="00784B67" w:rsidRPr="00784B67">
        <w:rPr>
          <w:rFonts w:ascii="Palatino" w:hAnsi="Palatino"/>
        </w:rPr>
        <w:t>HMΩ</w:t>
      </w:r>
      <w:r w:rsidR="00784B67" w:rsidRPr="00E060DF">
        <w:rPr>
          <w:rFonts w:ascii="Palatino" w:hAnsi="Palatino"/>
        </w:rPr>
        <w:t>Ν</w:t>
      </w:r>
      <w:r w:rsidR="00784B67" w:rsidRPr="00784B67">
        <w:rPr>
          <w:rFonts w:ascii="Palatino" w:hAnsi="Palatino"/>
        </w:rPr>
        <w:t>}}</w:t>
      </w:r>
      <w:r w:rsidRPr="00784B67">
        <w:rPr>
          <w:rFonts w:ascii="Palatino" w:hAnsi="Palatino"/>
        </w:rPr>
        <w:t xml:space="preserve">); however, </w:t>
      </w:r>
      <w:r w:rsidRPr="001163A5">
        <w:rPr>
          <w:rFonts w:ascii="Palatino" w:hAnsi="Palatino"/>
        </w:rPr>
        <w:t>cat. 548</w:t>
      </w:r>
      <w:r w:rsidRPr="00784B67">
        <w:rPr>
          <w:rFonts w:ascii="Palatino" w:hAnsi="Palatino"/>
        </w:rPr>
        <w:t xml:space="preserve"> has a full theta </w:t>
      </w:r>
      <w:r w:rsidR="00784B67" w:rsidRPr="00784B67">
        <w:rPr>
          <w:rFonts w:ascii="Palatino" w:hAnsi="Palatino"/>
        </w:rPr>
        <w:t>({{insc</w:t>
      </w:r>
      <w:r w:rsidR="00784B67" w:rsidRPr="00E060DF">
        <w:rPr>
          <w:rFonts w:ascii="Palatino" w:hAnsi="Palatino"/>
        </w:rPr>
        <w:t>:</w:t>
      </w:r>
      <w:r w:rsidR="00784B67" w:rsidRPr="00E060DF">
        <w:rPr>
          <w:rFonts w:ascii="Palatino" w:hAnsi="Palatino"/>
        </w:rPr>
        <w:sym w:font="Symbol" w:char="F051"/>
      </w:r>
      <w:r w:rsidR="00784B67" w:rsidRPr="00E060DF">
        <w:rPr>
          <w:rFonts w:ascii="Palatino" w:hAnsi="Palatino"/>
        </w:rPr>
        <w:sym w:font="Symbol" w:char="F045"/>
      </w:r>
      <w:r w:rsidR="00784B67" w:rsidRPr="00E060DF">
        <w:rPr>
          <w:rFonts w:ascii="Palatino" w:hAnsi="Palatino"/>
        </w:rPr>
        <w:sym w:font="Symbol" w:char="F04F"/>
      </w:r>
      <w:r w:rsidR="00784B67" w:rsidRPr="00E060DF">
        <w:rPr>
          <w:rFonts w:ascii="Palatino" w:hAnsi="Palatino"/>
        </w:rPr>
        <w:sym w:font="Symbol" w:char="F054"/>
      </w:r>
      <w:r w:rsidR="00784B67" w:rsidRPr="00E060DF">
        <w:rPr>
          <w:rFonts w:ascii="Palatino" w:hAnsi="Palatino"/>
        </w:rPr>
        <w:sym w:font="Symbol" w:char="F04F"/>
      </w:r>
      <w:r w:rsidR="00784B67" w:rsidRPr="00E060DF">
        <w:rPr>
          <w:rFonts w:ascii="Palatino" w:hAnsi="Palatino"/>
        </w:rPr>
        <w:sym w:font="Symbol" w:char="F04B"/>
      </w:r>
      <w:r w:rsidR="00784B67" w:rsidRPr="00E060DF">
        <w:rPr>
          <w:rFonts w:ascii="Palatino" w:hAnsi="Palatino"/>
        </w:rPr>
        <w:t>Y</w:t>
      </w:r>
      <w:r w:rsidR="00784B67" w:rsidRPr="00784B67">
        <w:rPr>
          <w:rFonts w:ascii="Palatino" w:hAnsi="Palatino"/>
        </w:rPr>
        <w:t>}}</w:t>
      </w:r>
      <w:r w:rsidRPr="00784B67">
        <w:rPr>
          <w:rFonts w:ascii="Palatino" w:hAnsi="Palatino"/>
        </w:rPr>
        <w:t>), not replaced by an omicron, as in Loffreda.</w:t>
      </w:r>
    </w:p>
    <w:p w14:paraId="5EBA1FA1" w14:textId="77777777" w:rsidR="009D3D6A" w:rsidRPr="00993C0D" w:rsidRDefault="009D3D6A" w:rsidP="009D3D6A">
      <w:pPr>
        <w:pStyle w:val="Textedelespacerserv2"/>
        <w:numPr>
          <w:ilvl w:val="0"/>
          <w:numId w:val="0"/>
        </w:numPr>
        <w:spacing w:line="480" w:lineRule="auto"/>
        <w:ind w:left="720"/>
        <w:jc w:val="left"/>
        <w:outlineLvl w:val="9"/>
        <w:rPr>
          <w:rFonts w:ascii="Palatino" w:hAnsi="Palatino"/>
        </w:rPr>
      </w:pPr>
    </w:p>
    <w:p w14:paraId="255C456C" w14:textId="77777777" w:rsidR="009D3D6A" w:rsidRPr="00993C0D" w:rsidRDefault="009D3D6A" w:rsidP="009D3D6A">
      <w:pPr>
        <w:pStyle w:val="Textedelespacerserv2"/>
        <w:numPr>
          <w:ilvl w:val="0"/>
          <w:numId w:val="0"/>
        </w:numPr>
        <w:spacing w:line="480" w:lineRule="auto"/>
        <w:ind w:left="720"/>
        <w:jc w:val="left"/>
        <w:outlineLvl w:val="9"/>
        <w:rPr>
          <w:rFonts w:ascii="Palatino" w:hAnsi="Palatino"/>
        </w:rPr>
      </w:pPr>
      <w:r>
        <w:rPr>
          <w:rFonts w:ascii="Palatino" w:hAnsi="Palatino"/>
        </w:rPr>
        <w:t xml:space="preserve">b. </w:t>
      </w:r>
      <w:r>
        <w:rPr>
          <w:rFonts w:ascii="Palatino" w:hAnsi="Palatino"/>
        </w:rPr>
        <w:tab/>
        <w:t>A</w:t>
      </w:r>
      <w:r w:rsidRPr="00993C0D">
        <w:rPr>
          <w:rFonts w:ascii="Palatino" w:hAnsi="Palatino"/>
        </w:rPr>
        <w:t xml:space="preserve"> flatter lamp </w:t>
      </w:r>
      <w:r>
        <w:rPr>
          <w:rFonts w:ascii="Palatino" w:hAnsi="Palatino"/>
        </w:rPr>
        <w:t xml:space="preserve">type </w:t>
      </w:r>
      <w:r w:rsidRPr="00993C0D">
        <w:rPr>
          <w:rFonts w:ascii="Palatino" w:hAnsi="Palatino"/>
        </w:rPr>
        <w:t>with two concentric rows of letters, leaving enough space for the full inscription. There are many examples of this version, for instance, Kennedy 1963, no. 818, pl. 30; Bagatti 1964, pp. 266–68, nos. 11 and 12 (</w:t>
      </w:r>
      <w:r w:rsidR="00F24D3A">
        <w:rPr>
          <w:rFonts w:ascii="Palatino" w:hAnsi="Palatino"/>
        </w:rPr>
        <w:t xml:space="preserve">the </w:t>
      </w:r>
      <w:r w:rsidRPr="00993C0D">
        <w:rPr>
          <w:rFonts w:ascii="Palatino" w:hAnsi="Palatino"/>
        </w:rPr>
        <w:t>inscription moves in opposite directions on the two lamps); Zouhdi 1974, no. 7; Rosenthal and Sivan 1978, p. 142, no. 581; Israeli and Avida 1988, p. 172, no. 488; Loffreda 1989, p. 125, no. 437; Loffreda 1990, pp. 487–88, fig. 5.24; Hübinger 1993, p. 127, no. 243, pl. 30</w:t>
      </w:r>
      <w:r>
        <w:rPr>
          <w:rFonts w:ascii="Palatino" w:hAnsi="Palatino"/>
        </w:rPr>
        <w:t xml:space="preserve"> (</w:t>
      </w:r>
      <w:r w:rsidRPr="00993C0D">
        <w:rPr>
          <w:rFonts w:ascii="Palatino" w:hAnsi="Palatino"/>
        </w:rPr>
        <w:t xml:space="preserve">most </w:t>
      </w:r>
      <w:r>
        <w:rPr>
          <w:rFonts w:ascii="Palatino" w:hAnsi="Palatino"/>
        </w:rPr>
        <w:t xml:space="preserve">of these </w:t>
      </w:r>
      <w:r w:rsidRPr="00993C0D">
        <w:rPr>
          <w:rFonts w:ascii="Palatino" w:hAnsi="Palatino"/>
        </w:rPr>
        <w:t>with further refs.</w:t>
      </w:r>
      <w:r>
        <w:rPr>
          <w:rFonts w:ascii="Palatino" w:hAnsi="Palatino"/>
        </w:rPr>
        <w:t>)</w:t>
      </w:r>
      <w:r w:rsidRPr="00993C0D">
        <w:rPr>
          <w:rFonts w:ascii="Palatino" w:hAnsi="Palatino"/>
        </w:rPr>
        <w:t xml:space="preserve">; Djuric 1995, p. 80, no. C 247: the text in the outer circle partly perforated by six additional wick-holes; C 248 carries a partially different inscription; Bussière and Rivel </w:t>
      </w:r>
      <w:r>
        <w:rPr>
          <w:rFonts w:ascii="Palatino" w:hAnsi="Palatino"/>
        </w:rPr>
        <w:t>2012,</w:t>
      </w:r>
      <w:r w:rsidRPr="00993C0D">
        <w:rPr>
          <w:rFonts w:ascii="Palatino" w:hAnsi="Palatino"/>
        </w:rPr>
        <w:t xml:space="preserve"> no. 346.</w:t>
      </w:r>
    </w:p>
    <w:p w14:paraId="5FE00338" w14:textId="77777777" w:rsidR="009D3D6A" w:rsidRPr="00993C0D" w:rsidRDefault="009D3D6A" w:rsidP="009D3D6A">
      <w:pPr>
        <w:pStyle w:val="Textedelespacerserv2"/>
        <w:numPr>
          <w:ilvl w:val="0"/>
          <w:numId w:val="0"/>
        </w:numPr>
        <w:spacing w:line="480" w:lineRule="auto"/>
        <w:ind w:left="720"/>
        <w:jc w:val="left"/>
        <w:outlineLvl w:val="9"/>
        <w:rPr>
          <w:rFonts w:ascii="Palatino" w:hAnsi="Palatino"/>
        </w:rPr>
      </w:pPr>
    </w:p>
    <w:p w14:paraId="2FE86405" w14:textId="77777777" w:rsidR="009D3D6A" w:rsidRPr="00F90C10"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The full version of the Greek reads in translation: “Blessing of the Mother of God be with us,” followed by “Inscription of John” (</w:t>
      </w:r>
      <w:r>
        <w:rPr>
          <w:rFonts w:ascii="Palatino" w:hAnsi="Palatino"/>
        </w:rPr>
        <w:t>whose</w:t>
      </w:r>
      <w:r w:rsidRPr="00993C0D">
        <w:rPr>
          <w:rFonts w:ascii="Palatino" w:hAnsi="Palatino"/>
        </w:rPr>
        <w:t xml:space="preserve"> identity remains unknown, Kennedy 1963, p. 94; less likely the potter, as suggested by Bagatti 1964, p. 268, and </w:t>
      </w:r>
      <w:r>
        <w:rPr>
          <w:rFonts w:ascii="Palatino" w:hAnsi="Palatino"/>
        </w:rPr>
        <w:t xml:space="preserve">by </w:t>
      </w:r>
      <w:r w:rsidRPr="00993C0D">
        <w:rPr>
          <w:rFonts w:ascii="Palatino" w:hAnsi="Palatino"/>
        </w:rPr>
        <w:t xml:space="preserve">Loffreda 1989, p. 125). The peculiar </w:t>
      </w:r>
      <w:r>
        <w:rPr>
          <w:rFonts w:ascii="Palatino" w:hAnsi="Palatino"/>
        </w:rPr>
        <w:t>shape</w:t>
      </w:r>
      <w:r w:rsidRPr="00993C0D">
        <w:rPr>
          <w:rFonts w:ascii="Palatino" w:hAnsi="Palatino"/>
        </w:rPr>
        <w:t xml:space="preserve"> of the rare</w:t>
      </w:r>
      <w:r>
        <w:rPr>
          <w:rFonts w:ascii="Palatino" w:hAnsi="Palatino"/>
        </w:rPr>
        <w:t>r</w:t>
      </w:r>
      <w:r w:rsidRPr="00993C0D">
        <w:rPr>
          <w:rFonts w:ascii="Palatino" w:hAnsi="Palatino"/>
        </w:rPr>
        <w:t xml:space="preserve"> lamp</w:t>
      </w:r>
      <w:r>
        <w:rPr>
          <w:rFonts w:ascii="Palatino" w:hAnsi="Palatino"/>
        </w:rPr>
        <w:t xml:space="preserve"> (type a)</w:t>
      </w:r>
      <w:r w:rsidRPr="00993C0D">
        <w:rPr>
          <w:rFonts w:ascii="Palatino" w:hAnsi="Palatino"/>
        </w:rPr>
        <w:t>, represented by the Getty example and its parallels, necessitated a compressed formula. A clear epigraphic analysis of both versions is found in Loffreda 1989, pp. 124–25, and Loffreda 1990, pp. 487–88. All the lamps derive from the eastern Mediterranean, specifically Palestine and Syria; the suggested date varies from fifth to eighth century; we have adopted the later period, proposed by the majority of authors: seventh to eighth century</w:t>
      </w:r>
      <w:r w:rsidRPr="00524C6D">
        <w:rPr>
          <w:rFonts w:ascii="Palatino" w:hAnsi="Palatino"/>
          <w:caps/>
        </w:rPr>
        <w:t xml:space="preserve"> </w:t>
      </w:r>
      <w:r w:rsidR="005170AB" w:rsidRPr="005170AB">
        <w:rPr>
          <w:rFonts w:ascii="Palatino" w:hAnsi="Palatino"/>
          <w:caps/>
        </w:rPr>
        <w:t>A.D.</w:t>
      </w:r>
    </w:p>
    <w:p w14:paraId="0151E425" w14:textId="77777777" w:rsidR="009D3D6A" w:rsidRPr="00B37636" w:rsidRDefault="009D3D6A" w:rsidP="009D3D6A">
      <w:pPr>
        <w:pStyle w:val="Textedelespacerserv2"/>
        <w:numPr>
          <w:ilvl w:val="0"/>
          <w:numId w:val="0"/>
        </w:numPr>
        <w:spacing w:line="480" w:lineRule="auto"/>
        <w:jc w:val="left"/>
        <w:outlineLvl w:val="9"/>
        <w:rPr>
          <w:rFonts w:ascii="Palatino" w:hAnsi="Palatino"/>
        </w:rPr>
      </w:pPr>
    </w:p>
    <w:p w14:paraId="3DAA0821"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F06A5AB" w14:textId="77777777" w:rsidR="009D3D6A" w:rsidRDefault="009D3D6A" w:rsidP="009D3D6A">
      <w:pPr>
        <w:pStyle w:val="Textedelespacerserv2"/>
        <w:numPr>
          <w:ilvl w:val="0"/>
          <w:numId w:val="0"/>
        </w:numPr>
        <w:spacing w:line="480" w:lineRule="auto"/>
        <w:jc w:val="left"/>
        <w:outlineLvl w:val="9"/>
        <w:rPr>
          <w:rFonts w:ascii="Palatino" w:hAnsi="Palatino"/>
        </w:rPr>
      </w:pPr>
    </w:p>
    <w:p w14:paraId="7D0E6197" w14:textId="77777777" w:rsidR="00A6192E" w:rsidRDefault="00A6192E" w:rsidP="00A6192E">
      <w:pPr>
        <w:spacing w:line="480" w:lineRule="auto"/>
      </w:pPr>
      <w:r>
        <w:t>Catalogue Number: 549</w:t>
      </w:r>
    </w:p>
    <w:p w14:paraId="2BC2E135" w14:textId="77777777" w:rsidR="00A6192E" w:rsidRDefault="00A6192E" w:rsidP="00A6192E">
      <w:pPr>
        <w:spacing w:line="480" w:lineRule="auto"/>
      </w:pPr>
      <w:r>
        <w:t xml:space="preserve">Inventory Number: </w:t>
      </w:r>
      <w:r w:rsidRPr="00993C0D">
        <w:t>83.</w:t>
      </w:r>
      <w:r w:rsidRPr="00524C6D">
        <w:rPr>
          <w:caps/>
        </w:rPr>
        <w:t>aq</w:t>
      </w:r>
      <w:r w:rsidRPr="00993C0D">
        <w:t>.377.389</w:t>
      </w:r>
    </w:p>
    <w:p w14:paraId="6E4671C3" w14:textId="77777777" w:rsidR="00A6192E" w:rsidRDefault="00A6192E" w:rsidP="00A6192E">
      <w:pPr>
        <w:spacing w:line="480" w:lineRule="auto"/>
      </w:pPr>
      <w:r>
        <w:t xml:space="preserve">Dimensions: </w:t>
      </w:r>
      <w:r w:rsidRPr="00993C0D">
        <w:t>Diam: 8.0–8.1; H: 3.1</w:t>
      </w:r>
    </w:p>
    <w:p w14:paraId="1F8738EF" w14:textId="2904A63D" w:rsidR="00A6192E" w:rsidRDefault="00A6192E" w:rsidP="00A6192E">
      <w:pPr>
        <w:spacing w:line="480" w:lineRule="auto"/>
      </w:pPr>
      <w:r>
        <w:t xml:space="preserve">Condition and Fabric: </w:t>
      </w:r>
      <w:r w:rsidRPr="00993C0D">
        <w:t xml:space="preserve">Portion of left side of basin rim missing. </w:t>
      </w:r>
      <w:r w:rsidR="003F3397">
        <w:t>Burn marks</w:t>
      </w:r>
      <w:r w:rsidR="00C82FE5">
        <w:t xml:space="preserve"> at wick-hole</w:t>
      </w:r>
      <w:r w:rsidR="003F3397">
        <w:t xml:space="preserve">. </w:t>
      </w:r>
      <w:r w:rsidRPr="00993C0D">
        <w:t xml:space="preserve">Clay between 5YR7/4 </w:t>
      </w:r>
      <w:r>
        <w:t xml:space="preserve">pink </w:t>
      </w:r>
      <w:r w:rsidRPr="00993C0D">
        <w:t>and 5YR6/4 light reddish brown, slip 7.5YR7/3 pink.</w:t>
      </w:r>
    </w:p>
    <w:p w14:paraId="219FDC4D" w14:textId="03B43CCD" w:rsidR="00A6192E" w:rsidRDefault="00A6192E" w:rsidP="00A6192E">
      <w:pPr>
        <w:spacing w:line="480" w:lineRule="auto"/>
      </w:pPr>
      <w:r>
        <w:t xml:space="preserve">Description: </w:t>
      </w:r>
      <w:r w:rsidRPr="00993C0D">
        <w:t xml:space="preserve">Moldmade. Small vertical conical knob handle on upper side of discus. Circular biconical body. Narrow outward-sloping shoulder with </w:t>
      </w:r>
      <w:r>
        <w:t xml:space="preserve">a </w:t>
      </w:r>
      <w:r w:rsidRPr="00993C0D">
        <w:t xml:space="preserve">row of notches. Raised circular ridge separating shoulder from slightly concave discus; zigzag-pattern running along inner side of this ridge. </w:t>
      </w:r>
      <w:r>
        <w:t xml:space="preserve">Central </w:t>
      </w:r>
      <w:r w:rsidRPr="00993C0D">
        <w:t>large-lipped filling-hole</w:t>
      </w:r>
      <w:r>
        <w:t>.</w:t>
      </w:r>
      <w:r w:rsidRPr="00993C0D">
        <w:t xml:space="preserve"> No distinct nozzle, only </w:t>
      </w:r>
      <w:r>
        <w:t xml:space="preserve">a </w:t>
      </w:r>
      <w:r w:rsidRPr="00993C0D">
        <w:t xml:space="preserve">round wick-hole at </w:t>
      </w:r>
      <w:r>
        <w:t xml:space="preserve">the </w:t>
      </w:r>
      <w:r w:rsidRPr="00993C0D">
        <w:t xml:space="preserve">edge of </w:t>
      </w:r>
      <w:r>
        <w:t xml:space="preserve">the </w:t>
      </w:r>
      <w:r w:rsidRPr="00993C0D">
        <w:t>discus, flanke</w:t>
      </w:r>
      <w:r w:rsidR="003F3397">
        <w:t>d by two small rings</w:t>
      </w:r>
      <w:r w:rsidRPr="00993C0D">
        <w:t xml:space="preserve">. Raised base-ring; within, </w:t>
      </w:r>
      <w:r>
        <w:t xml:space="preserve">a </w:t>
      </w:r>
      <w:r w:rsidRPr="00993C0D">
        <w:t>rosette with eight pointed petals</w:t>
      </w:r>
      <w:r w:rsidR="006B0A58">
        <w:t>.</w:t>
      </w:r>
      <w:r w:rsidR="00F23214">
        <w:t xml:space="preserve"> {{stamp:549}}</w:t>
      </w:r>
    </w:p>
    <w:p w14:paraId="0CD347A6" w14:textId="77777777" w:rsidR="00A6192E" w:rsidRDefault="00A6192E" w:rsidP="00A6192E">
      <w:pPr>
        <w:spacing w:line="480" w:lineRule="auto"/>
      </w:pPr>
      <w:r>
        <w:t>Discus Iconography: S</w:t>
      </w:r>
      <w:r w:rsidRPr="00993C0D">
        <w:t xml:space="preserve">quare frame composed of four twisted cords with </w:t>
      </w:r>
      <w:r>
        <w:t xml:space="preserve">a </w:t>
      </w:r>
      <w:r w:rsidR="00BC1974">
        <w:t>bead at each corner</w:t>
      </w:r>
      <w:r w:rsidRPr="00993C0D">
        <w:t xml:space="preserve">; vertical branch on </w:t>
      </w:r>
      <w:r>
        <w:t xml:space="preserve">the </w:t>
      </w:r>
      <w:r w:rsidRPr="00993C0D">
        <w:t>left and right sides of frame.</w:t>
      </w:r>
    </w:p>
    <w:p w14:paraId="20705E55" w14:textId="77777777" w:rsidR="00A6192E" w:rsidRDefault="00A6192E" w:rsidP="00A6192E">
      <w:pPr>
        <w:spacing w:line="480" w:lineRule="auto"/>
      </w:pPr>
      <w:r>
        <w:t xml:space="preserve">Type: </w:t>
      </w:r>
      <w:r w:rsidR="00286590">
        <w:t>Bagatti 3; Kennedy 28</w:t>
      </w:r>
    </w:p>
    <w:p w14:paraId="11DFB11B" w14:textId="77777777" w:rsidR="00A6192E" w:rsidRDefault="00A6192E" w:rsidP="00A6192E">
      <w:pPr>
        <w:spacing w:line="480" w:lineRule="auto"/>
      </w:pPr>
      <w:r>
        <w:t xml:space="preserve">Place of Manufacture or Origin: </w:t>
      </w:r>
      <w:r w:rsidR="00286590">
        <w:t>Asia Minor</w:t>
      </w:r>
    </w:p>
    <w:p w14:paraId="4D9A2490" w14:textId="77777777" w:rsidR="00A6192E" w:rsidRDefault="00A6192E" w:rsidP="00A6192E">
      <w:pPr>
        <w:spacing w:line="480" w:lineRule="auto"/>
      </w:pPr>
      <w:r>
        <w:t xml:space="preserve">Parallels: </w:t>
      </w:r>
      <w:r w:rsidR="00BC1974" w:rsidRPr="00993C0D">
        <w:t xml:space="preserve">None </w:t>
      </w:r>
      <w:r w:rsidR="00BC1974">
        <w:t>found;</w:t>
      </w:r>
      <w:r w:rsidR="00BC1974" w:rsidRPr="00993C0D">
        <w:t xml:space="preserve"> but affinities </w:t>
      </w:r>
      <w:r w:rsidR="00BC1974">
        <w:t xml:space="preserve">should </w:t>
      </w:r>
      <w:r w:rsidR="00BC1974" w:rsidRPr="00993C0D">
        <w:t xml:space="preserve">be sought among Early Islamic lamps with abstract decor of raised relief; see, for instance, Bagatti 1964, no. 11, fig. 3; Rosenthal and Sivan 1978, p. 131, nos. 533–36, and p. 141, nos. 578–79 (bases); Trost and Hellmann 1996, nos. 210–11 (bottom, side), pl. 31; Bussière and Rivel </w:t>
      </w:r>
      <w:r w:rsidR="00BC1974">
        <w:t>2012,</w:t>
      </w:r>
      <w:r w:rsidR="00BC1974" w:rsidRPr="00993C0D">
        <w:t xml:space="preserve"> no. 345.</w:t>
      </w:r>
    </w:p>
    <w:p w14:paraId="2599C465" w14:textId="77777777" w:rsidR="00D14985" w:rsidRDefault="00D14985" w:rsidP="00D14985">
      <w:pPr>
        <w:spacing w:line="480" w:lineRule="auto"/>
      </w:pPr>
      <w:r>
        <w:t xml:space="preserve">Provenance: </w:t>
      </w:r>
    </w:p>
    <w:p w14:paraId="2D79744B" w14:textId="77777777" w:rsidR="00A6192E" w:rsidRDefault="00A6192E" w:rsidP="00A6192E">
      <w:pPr>
        <w:spacing w:line="480" w:lineRule="auto"/>
      </w:pPr>
      <w:r>
        <w:t>Bibliography: Unpublished.</w:t>
      </w:r>
    </w:p>
    <w:p w14:paraId="276F1BC4" w14:textId="77777777" w:rsidR="00A6192E" w:rsidRDefault="00A6192E" w:rsidP="00A6192E">
      <w:pPr>
        <w:spacing w:line="480" w:lineRule="auto"/>
      </w:pPr>
      <w:r>
        <w:t xml:space="preserve">Date: </w:t>
      </w:r>
      <w:r w:rsidR="00BC1974" w:rsidRPr="00993C0D">
        <w:t>Seventh to eighth century</w:t>
      </w:r>
      <w:r w:rsidR="00BC1974" w:rsidRPr="00524C6D">
        <w:rPr>
          <w:caps/>
        </w:rPr>
        <w:t xml:space="preserve"> </w:t>
      </w:r>
      <w:r w:rsidR="00BC1974" w:rsidRPr="005170AB">
        <w:rPr>
          <w:caps/>
        </w:rPr>
        <w:t>A.D.</w:t>
      </w:r>
    </w:p>
    <w:p w14:paraId="6C8902B8" w14:textId="77777777" w:rsidR="00A6192E" w:rsidRDefault="00A6192E" w:rsidP="00A6192E">
      <w:pPr>
        <w:spacing w:line="480" w:lineRule="auto"/>
      </w:pPr>
      <w:r>
        <w:t xml:space="preserve">Date numeric: </w:t>
      </w:r>
      <w:r w:rsidR="00BC1974">
        <w:t>600; 800</w:t>
      </w:r>
    </w:p>
    <w:p w14:paraId="5F3A48D9" w14:textId="77777777" w:rsidR="009D3D6A" w:rsidRPr="00993C0D" w:rsidRDefault="009D3D6A" w:rsidP="009D3D6A">
      <w:pPr>
        <w:pStyle w:val="Textedelespacerserv2"/>
        <w:numPr>
          <w:ilvl w:val="0"/>
          <w:numId w:val="0"/>
        </w:numPr>
        <w:spacing w:line="480" w:lineRule="auto"/>
        <w:jc w:val="left"/>
        <w:outlineLvl w:val="9"/>
        <w:rPr>
          <w:rFonts w:ascii="Palatino" w:hAnsi="Palatino"/>
        </w:rPr>
      </w:pPr>
    </w:p>
    <w:p w14:paraId="5A099E59" w14:textId="77777777" w:rsidR="00B22A8F" w:rsidRPr="000E4153" w:rsidRDefault="00B22A8F" w:rsidP="00B22A8F">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3E0C9D4A" w14:textId="77777777" w:rsidR="00B22A8F" w:rsidRDefault="00B22A8F" w:rsidP="00B22A8F">
      <w:pPr>
        <w:pStyle w:val="Textedelespacerserv2"/>
        <w:numPr>
          <w:ilvl w:val="0"/>
          <w:numId w:val="0"/>
        </w:numPr>
        <w:spacing w:line="480" w:lineRule="auto"/>
        <w:jc w:val="left"/>
        <w:outlineLvl w:val="9"/>
        <w:rPr>
          <w:rFonts w:ascii="Palatino" w:hAnsi="Palatino"/>
        </w:rPr>
      </w:pPr>
    </w:p>
    <w:p w14:paraId="04FAFB60" w14:textId="77777777" w:rsidR="001B1E2A" w:rsidRDefault="001B1E2A" w:rsidP="001B1E2A">
      <w:pPr>
        <w:spacing w:line="480" w:lineRule="auto"/>
      </w:pPr>
      <w:r>
        <w:t>Catalogue Number: 550</w:t>
      </w:r>
    </w:p>
    <w:p w14:paraId="2B8A3D09" w14:textId="77777777" w:rsidR="001B1E2A" w:rsidRDefault="001B1E2A" w:rsidP="001B1E2A">
      <w:pPr>
        <w:spacing w:line="480" w:lineRule="auto"/>
      </w:pPr>
      <w:r>
        <w:t xml:space="preserve">Inventory Number: </w:t>
      </w:r>
      <w:r w:rsidRPr="00993C0D">
        <w:t>83.</w:t>
      </w:r>
      <w:r w:rsidRPr="00524C6D">
        <w:rPr>
          <w:caps/>
        </w:rPr>
        <w:t>aq.</w:t>
      </w:r>
      <w:r w:rsidRPr="00993C0D">
        <w:t>377.454</w:t>
      </w:r>
    </w:p>
    <w:p w14:paraId="71544DB8" w14:textId="77777777" w:rsidR="001B1E2A" w:rsidRDefault="001B1E2A" w:rsidP="001B1E2A">
      <w:pPr>
        <w:spacing w:line="480" w:lineRule="auto"/>
      </w:pPr>
      <w:r>
        <w:t xml:space="preserve">Dimensions: </w:t>
      </w:r>
      <w:r w:rsidRPr="00993C0D">
        <w:t>L: 9.0; W: 6.0; H: 3.1</w:t>
      </w:r>
    </w:p>
    <w:p w14:paraId="4A3688AD" w14:textId="77777777" w:rsidR="001B1E2A" w:rsidRDefault="001B1E2A" w:rsidP="001B1E2A">
      <w:pPr>
        <w:spacing w:line="480" w:lineRule="auto"/>
      </w:pPr>
      <w:r>
        <w:t xml:space="preserve">Condition and Fabric: </w:t>
      </w:r>
      <w:r w:rsidRPr="00993C0D">
        <w:t>Several surface chips. Clay 10YR7/4 very pale brown, vitreous glaze closest to GLEY 1 5G 5/2 grayish green (although of a warmer tone than found in the scale).</w:t>
      </w:r>
    </w:p>
    <w:p w14:paraId="29262001" w14:textId="69EB5AAB" w:rsidR="001B1E2A" w:rsidRDefault="001B1E2A" w:rsidP="001B1E2A">
      <w:pPr>
        <w:spacing w:line="480" w:lineRule="auto"/>
      </w:pPr>
      <w:r>
        <w:t xml:space="preserve">Description: </w:t>
      </w:r>
      <w:r w:rsidRPr="00993C0D">
        <w:t xml:space="preserve">Moldmade. Vertical conical knob handle. Almond-shaped body. From handle to nozzle, </w:t>
      </w:r>
      <w:r>
        <w:t xml:space="preserve">a </w:t>
      </w:r>
      <w:r w:rsidRPr="00993C0D">
        <w:t xml:space="preserve">raised almond-shaped ridge marked off by two grooves separates </w:t>
      </w:r>
      <w:r>
        <w:t xml:space="preserve">the </w:t>
      </w:r>
      <w:r w:rsidRPr="00993C0D">
        <w:t xml:space="preserve">striated shoulder from </w:t>
      </w:r>
      <w:r>
        <w:t xml:space="preserve">the </w:t>
      </w:r>
      <w:r w:rsidRPr="00993C0D">
        <w:t xml:space="preserve">discus area, </w:t>
      </w:r>
      <w:r w:rsidR="003F3397">
        <w:t>and</w:t>
      </w:r>
      <w:r w:rsidRPr="00993C0D">
        <w:t xml:space="preserve"> encompasses </w:t>
      </w:r>
      <w:r>
        <w:t xml:space="preserve">a </w:t>
      </w:r>
      <w:r w:rsidRPr="00993C0D">
        <w:t xml:space="preserve">small wick-hole. Large central filling-hole edged by </w:t>
      </w:r>
      <w:r>
        <w:t xml:space="preserve">a </w:t>
      </w:r>
      <w:r w:rsidRPr="00993C0D">
        <w:t xml:space="preserve">raised ring. Nozzle at pointed end of </w:t>
      </w:r>
      <w:r>
        <w:t xml:space="preserve">an </w:t>
      </w:r>
      <w:r w:rsidRPr="00993C0D">
        <w:t>almond-shaped body. Almond-shaped raised base-ring; within, three long vertical parallel ridges.</w:t>
      </w:r>
    </w:p>
    <w:p w14:paraId="36A680F5" w14:textId="77777777" w:rsidR="001B1E2A" w:rsidRDefault="001B1E2A" w:rsidP="001B1E2A">
      <w:pPr>
        <w:spacing w:line="480" w:lineRule="auto"/>
      </w:pPr>
      <w:r>
        <w:t>Discus Iconography: The a</w:t>
      </w:r>
      <w:r w:rsidRPr="00993C0D">
        <w:t xml:space="preserve">rea between </w:t>
      </w:r>
      <w:r>
        <w:t xml:space="preserve">the </w:t>
      </w:r>
      <w:r w:rsidRPr="00993C0D">
        <w:t xml:space="preserve">filling-hole and </w:t>
      </w:r>
      <w:r>
        <w:t xml:space="preserve">the </w:t>
      </w:r>
      <w:r w:rsidRPr="00993C0D">
        <w:t>wick-hole has four raised V-shaped ridges.</w:t>
      </w:r>
    </w:p>
    <w:p w14:paraId="2CAE127E" w14:textId="0CE9EEFC" w:rsidR="001B1E2A" w:rsidRPr="001B1E2A" w:rsidRDefault="001B1E2A" w:rsidP="001B1E2A">
      <w:pPr>
        <w:pStyle w:val="Textedelespacerserv2"/>
        <w:numPr>
          <w:ilvl w:val="0"/>
          <w:numId w:val="0"/>
        </w:numPr>
        <w:spacing w:line="480" w:lineRule="auto"/>
        <w:jc w:val="left"/>
        <w:outlineLvl w:val="9"/>
        <w:rPr>
          <w:rFonts w:ascii="Palatino" w:hAnsi="Palatino"/>
        </w:rPr>
      </w:pPr>
      <w:r w:rsidRPr="001B1E2A">
        <w:rPr>
          <w:rFonts w:ascii="Palatino" w:hAnsi="Palatino"/>
        </w:rPr>
        <w:t>Type: Waagé 56 (Antioch); Fellman group</w:t>
      </w:r>
      <w:r w:rsidRPr="001B1E2A">
        <w:rPr>
          <w:rFonts w:ascii="Palatino" w:hAnsi="Palatino"/>
          <w:caps/>
        </w:rPr>
        <w:t xml:space="preserve"> i, </w:t>
      </w:r>
      <w:r w:rsidRPr="001B1E2A">
        <w:rPr>
          <w:rFonts w:ascii="Palatino" w:hAnsi="Palatino"/>
        </w:rPr>
        <w:t>almond-shape type (</w:t>
      </w:r>
      <w:r w:rsidR="003F3397">
        <w:rPr>
          <w:rFonts w:ascii="Palatino" w:hAnsi="Palatino"/>
        </w:rPr>
        <w:t>{{loc_0000:</w:t>
      </w:r>
      <w:r w:rsidRPr="001B1E2A">
        <w:rPr>
          <w:rFonts w:ascii="Palatino" w:hAnsi="Palatino"/>
        </w:rPr>
        <w:t>Palmyra</w:t>
      </w:r>
      <w:r w:rsidR="003F3397">
        <w:rPr>
          <w:rFonts w:ascii="Palatino" w:hAnsi="Palatino"/>
        </w:rPr>
        <w:t>}}</w:t>
      </w:r>
      <w:r w:rsidRPr="001B1E2A">
        <w:rPr>
          <w:rFonts w:ascii="Palatino" w:hAnsi="Palatino"/>
        </w:rPr>
        <w:t>);</w:t>
      </w:r>
      <w:r w:rsidR="00286590">
        <w:rPr>
          <w:rFonts w:ascii="Palatino" w:hAnsi="Palatino"/>
        </w:rPr>
        <w:t xml:space="preserve"> Kennedy 23</w:t>
      </w:r>
    </w:p>
    <w:p w14:paraId="2D083D4C" w14:textId="77777777" w:rsidR="001B1E2A" w:rsidRDefault="001B1E2A" w:rsidP="001B1E2A">
      <w:pPr>
        <w:spacing w:line="480" w:lineRule="auto"/>
      </w:pPr>
      <w:r>
        <w:t xml:space="preserve">Place of Manufacture or Origin: </w:t>
      </w:r>
      <w:r w:rsidR="00286590">
        <w:t>Syria</w:t>
      </w:r>
    </w:p>
    <w:p w14:paraId="30245810" w14:textId="77777777" w:rsidR="001B1E2A" w:rsidRDefault="001B1E2A" w:rsidP="001B1E2A">
      <w:pPr>
        <w:spacing w:line="480" w:lineRule="auto"/>
      </w:pPr>
      <w:r>
        <w:t xml:space="preserve">Parallels: </w:t>
      </w:r>
      <w:r w:rsidRPr="00993C0D">
        <w:t>Waagé 1934, no. 1843, pl. 12; Waagé 1941, type 56, nos. 172–74, fig. 81; Bernhard 1955, nos. 389–91, pls. 119–21; Fellman 1975, p. 47, no. 66, pl. 6.1 (</w:t>
      </w:r>
      <w:r w:rsidR="00AD15A6">
        <w:t>{{loc_0000:</w:t>
      </w:r>
      <w:r w:rsidRPr="00993C0D">
        <w:t>Palmyra</w:t>
      </w:r>
      <w:r w:rsidR="00AD15A6">
        <w:t>}}</w:t>
      </w:r>
      <w:r w:rsidRPr="00993C0D">
        <w:t>); Fischer and Welling 1984, no. 55, pl. 6.1.</w:t>
      </w:r>
    </w:p>
    <w:p w14:paraId="17100B5E" w14:textId="77777777" w:rsidR="00D14985" w:rsidRDefault="00D14985" w:rsidP="00D14985">
      <w:pPr>
        <w:spacing w:line="480" w:lineRule="auto"/>
      </w:pPr>
      <w:r>
        <w:t xml:space="preserve">Provenance: </w:t>
      </w:r>
    </w:p>
    <w:p w14:paraId="7D533447" w14:textId="77777777" w:rsidR="001B1E2A" w:rsidRDefault="001B1E2A" w:rsidP="001B1E2A">
      <w:pPr>
        <w:spacing w:line="480" w:lineRule="auto"/>
      </w:pPr>
      <w:r>
        <w:t>Bibliography: Unpublished.</w:t>
      </w:r>
    </w:p>
    <w:p w14:paraId="7C097928" w14:textId="77777777" w:rsidR="001B1E2A" w:rsidRDefault="001B1E2A" w:rsidP="001B1E2A">
      <w:pPr>
        <w:spacing w:line="480" w:lineRule="auto"/>
      </w:pPr>
      <w:r>
        <w:t xml:space="preserve">Date: </w:t>
      </w:r>
      <w:r w:rsidRPr="00993C0D">
        <w:t>Early Islamic Ummayad period, seventh to eighth century</w:t>
      </w:r>
      <w:r w:rsidRPr="00524C6D">
        <w:rPr>
          <w:caps/>
        </w:rPr>
        <w:t xml:space="preserve"> </w:t>
      </w:r>
      <w:r w:rsidRPr="005170AB">
        <w:rPr>
          <w:caps/>
        </w:rPr>
        <w:t>A.D.</w:t>
      </w:r>
    </w:p>
    <w:p w14:paraId="1279ECFE" w14:textId="77777777" w:rsidR="001B1E2A" w:rsidRDefault="001B1E2A" w:rsidP="001B1E2A">
      <w:pPr>
        <w:spacing w:line="480" w:lineRule="auto"/>
      </w:pPr>
      <w:r>
        <w:t>Date numeric: 600; 800</w:t>
      </w:r>
    </w:p>
    <w:p w14:paraId="6A8590AE" w14:textId="77777777" w:rsidR="00B22A8F" w:rsidRPr="00993C0D" w:rsidRDefault="00B22A8F" w:rsidP="00B22A8F">
      <w:pPr>
        <w:spacing w:line="480" w:lineRule="auto"/>
      </w:pPr>
    </w:p>
    <w:p w14:paraId="210C5D32"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26015E9" w14:textId="77777777" w:rsidR="00B22A8F" w:rsidRDefault="00B22A8F" w:rsidP="00B22A8F">
      <w:pPr>
        <w:pStyle w:val="Textedelespacerserv2"/>
        <w:numPr>
          <w:ilvl w:val="0"/>
          <w:numId w:val="0"/>
        </w:numPr>
        <w:spacing w:line="480" w:lineRule="auto"/>
        <w:jc w:val="left"/>
        <w:outlineLvl w:val="9"/>
        <w:rPr>
          <w:rFonts w:ascii="Palatino" w:hAnsi="Palatino"/>
        </w:rPr>
      </w:pPr>
    </w:p>
    <w:p w14:paraId="6B35882C" w14:textId="77777777" w:rsidR="001B1E2A" w:rsidRDefault="001B1E2A" w:rsidP="001B1E2A">
      <w:pPr>
        <w:spacing w:line="480" w:lineRule="auto"/>
      </w:pPr>
      <w:r>
        <w:t>Catalogue Number: 551</w:t>
      </w:r>
    </w:p>
    <w:p w14:paraId="7FB5FBFD" w14:textId="77777777" w:rsidR="001B1E2A" w:rsidRDefault="001B1E2A" w:rsidP="001B1E2A">
      <w:pPr>
        <w:spacing w:line="480" w:lineRule="auto"/>
      </w:pPr>
      <w:r>
        <w:t xml:space="preserve">Inventory Number: </w:t>
      </w:r>
      <w:r w:rsidRPr="00993C0D">
        <w:t>83.</w:t>
      </w:r>
      <w:r w:rsidRPr="00524C6D">
        <w:rPr>
          <w:caps/>
        </w:rPr>
        <w:t>aq</w:t>
      </w:r>
      <w:r w:rsidRPr="00993C0D">
        <w:t>.377.453</w:t>
      </w:r>
    </w:p>
    <w:p w14:paraId="03910A6E" w14:textId="77777777" w:rsidR="001B1E2A" w:rsidRDefault="001B1E2A" w:rsidP="001B1E2A">
      <w:pPr>
        <w:spacing w:line="480" w:lineRule="auto"/>
      </w:pPr>
      <w:r>
        <w:t xml:space="preserve">Dimensions: </w:t>
      </w:r>
      <w:r w:rsidRPr="00993C0D">
        <w:t>L: 9.8; W: 7.5; H: 4.5</w:t>
      </w:r>
    </w:p>
    <w:p w14:paraId="6E49D8A1" w14:textId="77777777" w:rsidR="001B1E2A" w:rsidRDefault="001B1E2A" w:rsidP="001B1E2A">
      <w:pPr>
        <w:spacing w:line="480" w:lineRule="auto"/>
      </w:pPr>
      <w:r>
        <w:t xml:space="preserve">Condition and Fabric: </w:t>
      </w:r>
      <w:r w:rsidRPr="00993C0D">
        <w:t>Intact. Clay 7.5YR8/4 pink, same color slip; reddish soil incrustations.</w:t>
      </w:r>
    </w:p>
    <w:p w14:paraId="22087AF2" w14:textId="19C46F50" w:rsidR="001B1E2A" w:rsidRDefault="001B1E2A" w:rsidP="001B1E2A">
      <w:pPr>
        <w:spacing w:line="480" w:lineRule="auto"/>
      </w:pPr>
      <w:r>
        <w:t xml:space="preserve">Description: </w:t>
      </w:r>
      <w:r w:rsidRPr="00993C0D">
        <w:t>Moldmade. Vertical conical knob handle. Biconical slightly</w:t>
      </w:r>
      <w:r w:rsidRPr="000F61FC">
        <w:t xml:space="preserve"> </w:t>
      </w:r>
      <w:r w:rsidRPr="00993C0D">
        <w:t xml:space="preserve">oval body with thin raised circular ring at midheight of lower half. Shoulder with </w:t>
      </w:r>
      <w:r>
        <w:t xml:space="preserve">a </w:t>
      </w:r>
      <w:r w:rsidRPr="00993C0D">
        <w:t>wide band marked off by thin raised ridges: two in the inner part with dots between</w:t>
      </w:r>
      <w:r>
        <w:t xml:space="preserve"> them</w:t>
      </w:r>
      <w:r w:rsidRPr="00993C0D">
        <w:t xml:space="preserve">; two in the outer part with </w:t>
      </w:r>
      <w:r>
        <w:t xml:space="preserve">an </w:t>
      </w:r>
      <w:r w:rsidRPr="00993C0D">
        <w:t>irregular small zigzag-pattern between</w:t>
      </w:r>
      <w:r>
        <w:t xml:space="preserve"> them</w:t>
      </w:r>
      <w:r w:rsidRPr="00993C0D">
        <w:t xml:space="preserve">. The shoulder-band is decorated </w:t>
      </w:r>
      <w:r w:rsidR="003F3397">
        <w:t>with</w:t>
      </w:r>
      <w:r w:rsidRPr="00993C0D">
        <w:t xml:space="preserve"> large zigzag-patterns</w:t>
      </w:r>
      <w:r>
        <w:t>,</w:t>
      </w:r>
      <w:r w:rsidRPr="00993C0D">
        <w:t xml:space="preserve"> each consisting of three parallel raised lines. On the band section, flanking the handle</w:t>
      </w:r>
      <w:r>
        <w:t>,</w:t>
      </w:r>
      <w:r w:rsidRPr="00993C0D">
        <w:t xml:space="preserve"> are numerous small horizontal raised lines. Wide filling-hole with </w:t>
      </w:r>
      <w:r>
        <w:t xml:space="preserve">a </w:t>
      </w:r>
      <w:r w:rsidRPr="00993C0D">
        <w:t xml:space="preserve">raised collar surrounded by </w:t>
      </w:r>
      <w:r>
        <w:t xml:space="preserve">a </w:t>
      </w:r>
      <w:r w:rsidRPr="00993C0D">
        <w:t xml:space="preserve">deep groove. Nozzle channel with high vertical walls connecting groove around filling-hole to wick-hole; in this channel </w:t>
      </w:r>
      <w:r>
        <w:t xml:space="preserve">are </w:t>
      </w:r>
      <w:r w:rsidRPr="00993C0D">
        <w:t>two raised parallel lines. Raised circular foot, resting on base-ring; sunken area inside base decorated with four radiating Ys, with two lines between each one (all features raised); raised button in center</w:t>
      </w:r>
      <w:r w:rsidR="006B0A58">
        <w:t>:</w:t>
      </w:r>
      <w:r w:rsidR="00644C16">
        <w:t xml:space="preserve"> {{stamp:551}}</w:t>
      </w:r>
      <w:r w:rsidRPr="00993C0D">
        <w:t xml:space="preserve"> For this base design, see Bailey BM </w:t>
      </w:r>
      <w:r w:rsidRPr="00524C6D">
        <w:rPr>
          <w:caps/>
        </w:rPr>
        <w:t>iii</w:t>
      </w:r>
      <w:r w:rsidRPr="00993C0D">
        <w:t>, Q 2328, pl. 60 (for base), and Q 2347, pl. 61 (for nozzle).</w:t>
      </w:r>
    </w:p>
    <w:p w14:paraId="3A616377" w14:textId="1FEF0CC2" w:rsidR="001B1E2A" w:rsidRDefault="001B1E2A" w:rsidP="001B1E2A">
      <w:pPr>
        <w:spacing w:line="480" w:lineRule="auto"/>
      </w:pPr>
      <w:r>
        <w:t xml:space="preserve">Discus Iconography: </w:t>
      </w:r>
    </w:p>
    <w:p w14:paraId="4531A5FF" w14:textId="77777777" w:rsidR="001B1E2A" w:rsidRDefault="001B1E2A" w:rsidP="001B1E2A">
      <w:pPr>
        <w:spacing w:line="480" w:lineRule="auto"/>
      </w:pPr>
      <w:r>
        <w:t xml:space="preserve">Type: </w:t>
      </w:r>
      <w:r w:rsidR="000619BE">
        <w:t>Kennedy 23 group B</w:t>
      </w:r>
    </w:p>
    <w:p w14:paraId="1CB9F258" w14:textId="77777777" w:rsidR="001B1E2A" w:rsidRDefault="001B1E2A" w:rsidP="001B1E2A">
      <w:pPr>
        <w:spacing w:line="480" w:lineRule="auto"/>
      </w:pPr>
      <w:r>
        <w:t xml:space="preserve">Place of Manufacture or Origin: </w:t>
      </w:r>
      <w:r w:rsidR="000619BE">
        <w:t>Syria</w:t>
      </w:r>
    </w:p>
    <w:p w14:paraId="2492D11E" w14:textId="77777777" w:rsidR="001B1E2A" w:rsidRDefault="001B1E2A" w:rsidP="001B1E2A">
      <w:pPr>
        <w:spacing w:line="480" w:lineRule="auto"/>
      </w:pPr>
      <w:r>
        <w:t xml:space="preserve">Parallels: </w:t>
      </w:r>
      <w:r w:rsidR="00E32092" w:rsidRPr="00993C0D">
        <w:t>Bernhard 1955, no. 345, pl. 101; Crowfoot 1957, p. 375, fig. 89.9 (</w:t>
      </w:r>
      <w:r w:rsidR="00AD15A6">
        <w:t>{{loc_0000:</w:t>
      </w:r>
      <w:r w:rsidR="00E32092" w:rsidRPr="00993C0D">
        <w:t>Samaria/Sebaste</w:t>
      </w:r>
      <w:r w:rsidR="00AD15A6">
        <w:t>}}</w:t>
      </w:r>
      <w:r w:rsidR="00E32092" w:rsidRPr="00993C0D">
        <w:t>); Kennedy 1963, nos. 778 and 785, pl. 29 (Palestine); Avigad 1976, nos. 9–52, pl. 71 (</w:t>
      </w:r>
      <w:r w:rsidR="00AD15A6">
        <w:t>{{loc_0000:</w:t>
      </w:r>
      <w:r w:rsidR="00E32092" w:rsidRPr="00993C0D">
        <w:t>Beth Shearim</w:t>
      </w:r>
      <w:r w:rsidR="00AD15A6">
        <w:t>}}</w:t>
      </w:r>
      <w:r w:rsidR="00E32092" w:rsidRPr="00993C0D">
        <w:t>, Palestine); Selesnow 1988, pls. 50</w:t>
      </w:r>
      <w:r w:rsidR="00E32092">
        <w:t>–</w:t>
      </w:r>
      <w:r w:rsidR="00E32092" w:rsidRPr="00993C0D">
        <w:t>52, nos. 388</w:t>
      </w:r>
      <w:r w:rsidR="00E32092">
        <w:t>–</w:t>
      </w:r>
      <w:r w:rsidR="00E32092" w:rsidRPr="00993C0D">
        <w:t xml:space="preserve">99 (Syria, Palestine); Bailey BM </w:t>
      </w:r>
      <w:r w:rsidR="00E32092" w:rsidRPr="00524C6D">
        <w:rPr>
          <w:caps/>
        </w:rPr>
        <w:t>iii</w:t>
      </w:r>
      <w:r w:rsidR="00E32092" w:rsidRPr="00993C0D">
        <w:t>, Q 2328–Q 2329, pl. 60 (Syria, Palestine); Hübinger 1993, nos. 299–300, pl. 35.</w:t>
      </w:r>
    </w:p>
    <w:p w14:paraId="594B2164" w14:textId="77777777" w:rsidR="00A43570" w:rsidRDefault="00A43570" w:rsidP="00A43570">
      <w:pPr>
        <w:spacing w:line="480" w:lineRule="auto"/>
      </w:pPr>
      <w:r>
        <w:t xml:space="preserve">Provenance: </w:t>
      </w:r>
    </w:p>
    <w:p w14:paraId="2F6D39C0" w14:textId="77777777" w:rsidR="001B1E2A" w:rsidRDefault="001B1E2A" w:rsidP="001B1E2A">
      <w:pPr>
        <w:spacing w:line="480" w:lineRule="auto"/>
      </w:pPr>
      <w:r>
        <w:t>Bibliography: Unpublished.</w:t>
      </w:r>
    </w:p>
    <w:p w14:paraId="0C4D4A07" w14:textId="77777777" w:rsidR="001B1E2A" w:rsidRDefault="001B1E2A" w:rsidP="001B1E2A">
      <w:pPr>
        <w:spacing w:line="480" w:lineRule="auto"/>
      </w:pPr>
      <w:r>
        <w:t xml:space="preserve">Date: </w:t>
      </w:r>
      <w:r w:rsidR="00E32092" w:rsidRPr="00993C0D">
        <w:t>Early Islamic Ummayad period, seventh and eighth centuries</w:t>
      </w:r>
      <w:r w:rsidR="00E32092" w:rsidRPr="00524C6D">
        <w:rPr>
          <w:caps/>
        </w:rPr>
        <w:t xml:space="preserve"> </w:t>
      </w:r>
      <w:r w:rsidR="00E32092" w:rsidRPr="005170AB">
        <w:rPr>
          <w:caps/>
        </w:rPr>
        <w:t>A.D.</w:t>
      </w:r>
    </w:p>
    <w:p w14:paraId="0C1DA8C4" w14:textId="77777777" w:rsidR="001B1E2A" w:rsidRDefault="001B1E2A" w:rsidP="001B1E2A">
      <w:pPr>
        <w:spacing w:line="480" w:lineRule="auto"/>
      </w:pPr>
      <w:r>
        <w:t xml:space="preserve">Date numeric: </w:t>
      </w:r>
      <w:r w:rsidR="00E32092">
        <w:t>600; 800</w:t>
      </w:r>
    </w:p>
    <w:p w14:paraId="68E01FD9"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7932ADF5" w14:textId="77777777" w:rsidR="00B22A8F" w:rsidRPr="000E4153" w:rsidRDefault="00B22A8F" w:rsidP="00B22A8F">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28487FF3" w14:textId="77777777" w:rsidR="00B22A8F" w:rsidRDefault="00B22A8F" w:rsidP="00B22A8F">
      <w:pPr>
        <w:pStyle w:val="Textedelespacerserv2"/>
        <w:numPr>
          <w:ilvl w:val="0"/>
          <w:numId w:val="0"/>
        </w:numPr>
        <w:spacing w:line="480" w:lineRule="auto"/>
        <w:jc w:val="left"/>
        <w:outlineLvl w:val="9"/>
        <w:rPr>
          <w:rFonts w:ascii="Palatino" w:hAnsi="Palatino"/>
        </w:rPr>
      </w:pPr>
    </w:p>
    <w:p w14:paraId="00614F25" w14:textId="77777777" w:rsidR="00F314CF" w:rsidRDefault="00F314CF" w:rsidP="00F314CF">
      <w:pPr>
        <w:spacing w:line="480" w:lineRule="auto"/>
      </w:pPr>
      <w:r>
        <w:t>Catalogue Number: 552</w:t>
      </w:r>
    </w:p>
    <w:p w14:paraId="3025E4F5" w14:textId="77777777" w:rsidR="00F314CF" w:rsidRDefault="00F314CF" w:rsidP="00F314CF">
      <w:pPr>
        <w:spacing w:line="480" w:lineRule="auto"/>
      </w:pPr>
      <w:r>
        <w:t xml:space="preserve">Inventory Number: </w:t>
      </w:r>
      <w:r w:rsidRPr="00993C0D">
        <w:t>83.</w:t>
      </w:r>
      <w:r w:rsidRPr="00524C6D">
        <w:rPr>
          <w:caps/>
        </w:rPr>
        <w:t>aq</w:t>
      </w:r>
      <w:r w:rsidRPr="00993C0D">
        <w:t>.377.474</w:t>
      </w:r>
    </w:p>
    <w:p w14:paraId="38CD4C6B" w14:textId="77777777" w:rsidR="00F314CF" w:rsidRDefault="00F314CF" w:rsidP="00F314CF">
      <w:pPr>
        <w:spacing w:line="480" w:lineRule="auto"/>
      </w:pPr>
      <w:r>
        <w:t xml:space="preserve">Dimensions: </w:t>
      </w:r>
      <w:r w:rsidRPr="00993C0D">
        <w:t>L: 12.2; W: 8.8; H: 4.0</w:t>
      </w:r>
    </w:p>
    <w:p w14:paraId="36F97CB0" w14:textId="77777777" w:rsidR="00F314CF" w:rsidRDefault="00F314CF" w:rsidP="00F314CF">
      <w:pPr>
        <w:spacing w:line="480" w:lineRule="auto"/>
      </w:pPr>
      <w:r>
        <w:t xml:space="preserve">Condition and Fabric: </w:t>
      </w:r>
      <w:r w:rsidRPr="00993C0D">
        <w:t>Small chips on base and lower part of basin; lower left corner of handle palmette broken off</w:t>
      </w:r>
      <w:r>
        <w:t>.</w:t>
      </w:r>
      <w:r w:rsidRPr="00993C0D">
        <w:t xml:space="preserve"> Clay 2.5YR6/6 light red, fine shiny glaze 10R5/6 red,</w:t>
      </w:r>
      <w:r w:rsidRPr="000F61FC">
        <w:t xml:space="preserve"> </w:t>
      </w:r>
      <w:r w:rsidRPr="00993C0D">
        <w:t>covering mostly the upper part of the basin.</w:t>
      </w:r>
    </w:p>
    <w:p w14:paraId="1C314149" w14:textId="77777777" w:rsidR="00F314CF" w:rsidRDefault="00F314CF" w:rsidP="00F314CF">
      <w:pPr>
        <w:spacing w:line="480" w:lineRule="auto"/>
      </w:pPr>
      <w:r>
        <w:t xml:space="preserve">Description: </w:t>
      </w:r>
      <w:r w:rsidRPr="00993C0D">
        <w:t>Wheelmade. Handmolded applied ornament handle decorated with volutes and palmette. Low rounded body.</w:t>
      </w:r>
      <w:r w:rsidRPr="000F61FC">
        <w:t xml:space="preserve"> </w:t>
      </w:r>
      <w:r w:rsidRPr="00993C0D">
        <w:t xml:space="preserve">Sunken area around filling-hole. Applied upturned short tubular nozzle; oval wick-hole with flat rim. Flat base surrounded by </w:t>
      </w:r>
      <w:r>
        <w:t xml:space="preserve">a </w:t>
      </w:r>
      <w:r w:rsidRPr="00993C0D">
        <w:t>raised ridge.</w:t>
      </w:r>
    </w:p>
    <w:p w14:paraId="28A23CBA" w14:textId="20980006" w:rsidR="00F314CF" w:rsidRDefault="00F314CF" w:rsidP="00F314CF">
      <w:pPr>
        <w:spacing w:line="480" w:lineRule="auto"/>
      </w:pPr>
      <w:r>
        <w:t>Discus Iconography: Plain discus</w:t>
      </w:r>
      <w:r w:rsidR="00850678">
        <w:t>.</w:t>
      </w:r>
    </w:p>
    <w:p w14:paraId="73006FAD" w14:textId="77777777" w:rsidR="00F314CF" w:rsidRDefault="000619BE" w:rsidP="00F314CF">
      <w:pPr>
        <w:spacing w:line="480" w:lineRule="auto"/>
      </w:pPr>
      <w:r>
        <w:t>Type: Type not recorded</w:t>
      </w:r>
    </w:p>
    <w:p w14:paraId="72C94451" w14:textId="77777777" w:rsidR="00F314CF" w:rsidRDefault="00F314CF" w:rsidP="00F314CF">
      <w:pPr>
        <w:spacing w:line="480" w:lineRule="auto"/>
      </w:pPr>
      <w:r>
        <w:t xml:space="preserve">Place of Manufacture or Origin: </w:t>
      </w:r>
      <w:r w:rsidR="000619BE">
        <w:t>Anatolia</w:t>
      </w:r>
    </w:p>
    <w:p w14:paraId="2E4EDD06" w14:textId="77777777" w:rsidR="00F314CF" w:rsidRDefault="00F314CF" w:rsidP="00F314CF">
      <w:pPr>
        <w:spacing w:line="480" w:lineRule="auto"/>
      </w:pPr>
      <w:r>
        <w:t>Parallels: (V</w:t>
      </w:r>
      <w:r w:rsidRPr="00993C0D">
        <w:t xml:space="preserve">ery close) Bailey BM </w:t>
      </w:r>
      <w:r w:rsidRPr="00524C6D">
        <w:rPr>
          <w:caps/>
        </w:rPr>
        <w:t>iii</w:t>
      </w:r>
      <w:r w:rsidRPr="00993C0D">
        <w:t>, Q 3335, pl. 125, same orange red slip (underbody reserved), s</w:t>
      </w:r>
      <w:r>
        <w:t>upposed to come from a workshop in</w:t>
      </w:r>
      <w:r w:rsidRPr="00993C0D">
        <w:t xml:space="preserve"> Asia Minor.</w:t>
      </w:r>
    </w:p>
    <w:p w14:paraId="324CD8CA" w14:textId="77777777" w:rsidR="00A43570" w:rsidRDefault="00A43570" w:rsidP="00A43570">
      <w:pPr>
        <w:spacing w:line="480" w:lineRule="auto"/>
      </w:pPr>
      <w:r>
        <w:t xml:space="preserve">Provenance: </w:t>
      </w:r>
    </w:p>
    <w:p w14:paraId="228203ED" w14:textId="77777777" w:rsidR="00F314CF" w:rsidRDefault="00F314CF" w:rsidP="00F314CF">
      <w:pPr>
        <w:spacing w:line="480" w:lineRule="auto"/>
      </w:pPr>
      <w:r>
        <w:t>Bibliography: Unpublished.</w:t>
      </w:r>
    </w:p>
    <w:p w14:paraId="70DD5F48" w14:textId="77777777" w:rsidR="00F314CF" w:rsidRDefault="00F314CF" w:rsidP="00F314CF">
      <w:pPr>
        <w:spacing w:line="480" w:lineRule="auto"/>
      </w:pPr>
      <w:r>
        <w:t xml:space="preserve">Date: </w:t>
      </w:r>
      <w:r w:rsidRPr="00993C0D">
        <w:t>Probably second century</w:t>
      </w:r>
      <w:r w:rsidRPr="00524C6D">
        <w:rPr>
          <w:caps/>
        </w:rPr>
        <w:t xml:space="preserve"> </w:t>
      </w:r>
      <w:r w:rsidRPr="005170AB">
        <w:rPr>
          <w:caps/>
        </w:rPr>
        <w:t>A.D.</w:t>
      </w:r>
      <w:r w:rsidRPr="00993C0D">
        <w:t xml:space="preserve"> (date</w:t>
      </w:r>
      <w:r w:rsidR="000619BE">
        <w:t xml:space="preserve"> attributed to Bailey’s Q 3335)</w:t>
      </w:r>
    </w:p>
    <w:p w14:paraId="779D323B" w14:textId="77777777" w:rsidR="00F314CF" w:rsidRDefault="00F314CF" w:rsidP="00F314CF">
      <w:pPr>
        <w:spacing w:line="480" w:lineRule="auto"/>
      </w:pPr>
      <w:r>
        <w:t>Date numeric: 100; 200</w:t>
      </w:r>
    </w:p>
    <w:p w14:paraId="649D02FC"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768859A1"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7E37EC1" w14:textId="77777777" w:rsidR="00B22A8F" w:rsidRDefault="00B22A8F" w:rsidP="00B22A8F">
      <w:pPr>
        <w:pStyle w:val="Textedelespacerserv2"/>
        <w:numPr>
          <w:ilvl w:val="0"/>
          <w:numId w:val="0"/>
        </w:numPr>
        <w:spacing w:line="480" w:lineRule="auto"/>
        <w:jc w:val="left"/>
        <w:outlineLvl w:val="9"/>
        <w:rPr>
          <w:rFonts w:ascii="Palatino" w:hAnsi="Palatino"/>
        </w:rPr>
      </w:pPr>
    </w:p>
    <w:p w14:paraId="1D82A954" w14:textId="77777777" w:rsidR="005B7866" w:rsidRDefault="005B7866" w:rsidP="005B7866">
      <w:pPr>
        <w:spacing w:line="480" w:lineRule="auto"/>
      </w:pPr>
      <w:r>
        <w:t>Catalogue Number: 553</w:t>
      </w:r>
    </w:p>
    <w:p w14:paraId="38A6AE9E" w14:textId="77777777" w:rsidR="005B7866" w:rsidRDefault="005B7866" w:rsidP="005B7866">
      <w:pPr>
        <w:spacing w:line="480" w:lineRule="auto"/>
      </w:pPr>
      <w:r>
        <w:t xml:space="preserve">Inventory Number: </w:t>
      </w:r>
      <w:r w:rsidRPr="00993C0D">
        <w:t>83.</w:t>
      </w:r>
      <w:r w:rsidRPr="00524C6D">
        <w:rPr>
          <w:caps/>
        </w:rPr>
        <w:t>aq</w:t>
      </w:r>
      <w:r w:rsidRPr="00993C0D">
        <w:t>.377.547</w:t>
      </w:r>
    </w:p>
    <w:p w14:paraId="6D85B897" w14:textId="77777777" w:rsidR="005B7866" w:rsidRDefault="005B7866" w:rsidP="005B7866">
      <w:pPr>
        <w:spacing w:line="480" w:lineRule="auto"/>
      </w:pPr>
      <w:r>
        <w:t xml:space="preserve">Dimensions: </w:t>
      </w:r>
      <w:r w:rsidRPr="00993C0D">
        <w:t>L: 12.1; W: 8.3; H: 6.0</w:t>
      </w:r>
    </w:p>
    <w:p w14:paraId="3E0766DA" w14:textId="77777777" w:rsidR="005B7866" w:rsidRDefault="005B7866" w:rsidP="005B7866">
      <w:pPr>
        <w:spacing w:line="480" w:lineRule="auto"/>
      </w:pPr>
      <w:r>
        <w:t xml:space="preserve">Condition and Fabric: </w:t>
      </w:r>
      <w:r w:rsidRPr="00993C0D">
        <w:t xml:space="preserve">Chip on right side of basin </w:t>
      </w:r>
      <w:r>
        <w:t xml:space="preserve">and </w:t>
      </w:r>
      <w:r w:rsidRPr="00993C0D">
        <w:t>around nozzle</w:t>
      </w:r>
      <w:r>
        <w:t xml:space="preserve">, </w:t>
      </w:r>
      <w:r w:rsidRPr="00993C0D">
        <w:t>some scratches. Clay 5YR6/6 reddish yellow, glaze 2.5YR5/4 red, unevenly applied, base unglazed; applied handle and nozzle molded separately.</w:t>
      </w:r>
    </w:p>
    <w:p w14:paraId="3D01858C" w14:textId="77777777" w:rsidR="005B7866" w:rsidRDefault="005B7866" w:rsidP="005B7866">
      <w:pPr>
        <w:spacing w:line="480" w:lineRule="auto"/>
      </w:pPr>
      <w:r>
        <w:t xml:space="preserve">Description: </w:t>
      </w:r>
      <w:r w:rsidRPr="00993C0D">
        <w:t xml:space="preserve">Wheelmade. Handle ornament in </w:t>
      </w:r>
      <w:r>
        <w:t xml:space="preserve">the </w:t>
      </w:r>
      <w:r w:rsidRPr="00993C0D">
        <w:t>shape of</w:t>
      </w:r>
      <w:r>
        <w:t xml:space="preserve"> a</w:t>
      </w:r>
      <w:r w:rsidRPr="00993C0D">
        <w:t xml:space="preserve"> triangular leaf; no ring behind. Carination at low point of body. Curved band of clay added on each side of lamp top before firing. Sunken area around filling-hole. Applied short nearly tubular nozzle with </w:t>
      </w:r>
      <w:r>
        <w:t xml:space="preserve">a </w:t>
      </w:r>
      <w:r w:rsidRPr="00993C0D">
        <w:t>large oval wick-hole. Raised unglazed base with tournassage marks.</w:t>
      </w:r>
    </w:p>
    <w:p w14:paraId="7E6D2937" w14:textId="77777777" w:rsidR="005B7866" w:rsidRDefault="005B7866" w:rsidP="005B7866">
      <w:pPr>
        <w:spacing w:line="480" w:lineRule="auto"/>
      </w:pPr>
      <w:r>
        <w:t>Discus Iconography: Plain discus.</w:t>
      </w:r>
    </w:p>
    <w:p w14:paraId="3CD32F9F" w14:textId="77777777" w:rsidR="005B7866" w:rsidRDefault="005B7866" w:rsidP="005B7866">
      <w:pPr>
        <w:spacing w:line="480" w:lineRule="auto"/>
      </w:pPr>
      <w:r>
        <w:t xml:space="preserve">Type: </w:t>
      </w:r>
      <w:r w:rsidR="000619BE">
        <w:t>Type not recorded</w:t>
      </w:r>
    </w:p>
    <w:p w14:paraId="0CD6BE5B" w14:textId="77777777" w:rsidR="005B7866" w:rsidRDefault="005B7866" w:rsidP="005B7866">
      <w:pPr>
        <w:spacing w:line="480" w:lineRule="auto"/>
      </w:pPr>
      <w:r>
        <w:t xml:space="preserve">Place of Manufacture or Origin: </w:t>
      </w:r>
      <w:r w:rsidR="000619BE">
        <w:t>Unknown</w:t>
      </w:r>
    </w:p>
    <w:p w14:paraId="25516980" w14:textId="77777777" w:rsidR="005B7866" w:rsidRDefault="005B7866" w:rsidP="005B7866">
      <w:pPr>
        <w:spacing w:line="480" w:lineRule="auto"/>
      </w:pPr>
      <w:r>
        <w:t xml:space="preserve">Parallels: None </w:t>
      </w:r>
      <w:r w:rsidRPr="00993C0D">
        <w:t xml:space="preserve">found; (near) Bailey BM </w:t>
      </w:r>
      <w:r w:rsidRPr="00524C6D">
        <w:rPr>
          <w:caps/>
        </w:rPr>
        <w:t>iii</w:t>
      </w:r>
      <w:r w:rsidRPr="00993C0D">
        <w:t>, Q 3335, pl. 125.</w:t>
      </w:r>
    </w:p>
    <w:p w14:paraId="49258098" w14:textId="77777777" w:rsidR="00A43570" w:rsidRDefault="00A43570" w:rsidP="00A43570">
      <w:pPr>
        <w:spacing w:line="480" w:lineRule="auto"/>
      </w:pPr>
      <w:r>
        <w:t xml:space="preserve">Provenance: </w:t>
      </w:r>
    </w:p>
    <w:p w14:paraId="3F490F12" w14:textId="77777777" w:rsidR="005B7866" w:rsidRDefault="005B7866" w:rsidP="005B7866">
      <w:pPr>
        <w:spacing w:line="480" w:lineRule="auto"/>
      </w:pPr>
      <w:r>
        <w:t>Bibliography: Unpublished.</w:t>
      </w:r>
    </w:p>
    <w:p w14:paraId="70D3E886" w14:textId="77777777" w:rsidR="005B7866" w:rsidRDefault="005B7866" w:rsidP="005B7866">
      <w:pPr>
        <w:spacing w:line="480" w:lineRule="auto"/>
      </w:pPr>
      <w:r>
        <w:t xml:space="preserve">Date: </w:t>
      </w:r>
      <w:r w:rsidRPr="00993C0D">
        <w:t>Second century</w:t>
      </w:r>
      <w:r w:rsidRPr="00524C6D">
        <w:rPr>
          <w:caps/>
        </w:rPr>
        <w:t xml:space="preserve"> </w:t>
      </w:r>
      <w:r w:rsidRPr="005170AB">
        <w:rPr>
          <w:caps/>
        </w:rPr>
        <w:t>A.D.</w:t>
      </w:r>
      <w:r w:rsidRPr="00524C6D">
        <w:rPr>
          <w:caps/>
        </w:rPr>
        <w:t>(</w:t>
      </w:r>
      <w:r w:rsidRPr="00993C0D">
        <w:t>?) (date</w:t>
      </w:r>
      <w:r w:rsidR="000619BE">
        <w:t xml:space="preserve"> attributed to Bailey’s Q 3335)</w:t>
      </w:r>
    </w:p>
    <w:p w14:paraId="0C8C455C" w14:textId="77777777" w:rsidR="005B7866" w:rsidRDefault="005B7866" w:rsidP="005B7866">
      <w:pPr>
        <w:spacing w:line="480" w:lineRule="auto"/>
      </w:pPr>
      <w:r>
        <w:t>Date numeric: 100; 200</w:t>
      </w:r>
    </w:p>
    <w:p w14:paraId="7C4D8474"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44DF5286"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66DA63C" w14:textId="77777777" w:rsidR="00B22A8F" w:rsidRDefault="00B22A8F" w:rsidP="00B22A8F">
      <w:pPr>
        <w:pStyle w:val="Textedelespacerserv2"/>
        <w:numPr>
          <w:ilvl w:val="0"/>
          <w:numId w:val="0"/>
        </w:numPr>
        <w:spacing w:line="480" w:lineRule="auto"/>
        <w:jc w:val="left"/>
        <w:outlineLvl w:val="9"/>
        <w:rPr>
          <w:rFonts w:ascii="Palatino" w:hAnsi="Palatino"/>
        </w:rPr>
      </w:pPr>
    </w:p>
    <w:p w14:paraId="778F378A" w14:textId="77777777" w:rsidR="007D5630" w:rsidRDefault="007D5630" w:rsidP="007D5630">
      <w:pPr>
        <w:spacing w:line="480" w:lineRule="auto"/>
      </w:pPr>
      <w:r>
        <w:t>Catalogue Number: 554</w:t>
      </w:r>
    </w:p>
    <w:p w14:paraId="4C52B0FA" w14:textId="77777777" w:rsidR="007D5630" w:rsidRDefault="007D5630" w:rsidP="007D5630">
      <w:pPr>
        <w:spacing w:line="480" w:lineRule="auto"/>
      </w:pPr>
      <w:r>
        <w:t xml:space="preserve">Inventory Number: </w:t>
      </w:r>
      <w:r w:rsidRPr="00993C0D">
        <w:t>83.</w:t>
      </w:r>
      <w:r w:rsidRPr="00524C6D">
        <w:rPr>
          <w:caps/>
        </w:rPr>
        <w:t>aq.</w:t>
      </w:r>
      <w:r w:rsidRPr="00993C0D">
        <w:t>377.455</w:t>
      </w:r>
    </w:p>
    <w:p w14:paraId="1B5C4CCD" w14:textId="77777777" w:rsidR="007D5630" w:rsidRDefault="007D5630" w:rsidP="007D5630">
      <w:pPr>
        <w:spacing w:line="480" w:lineRule="auto"/>
      </w:pPr>
      <w:r>
        <w:t xml:space="preserve">Dimensions: </w:t>
      </w:r>
      <w:r w:rsidRPr="00993C0D">
        <w:t>L: 11.1; W: 9.2; H: 2.8</w:t>
      </w:r>
    </w:p>
    <w:p w14:paraId="3EFB101E" w14:textId="77777777" w:rsidR="007D5630" w:rsidRDefault="007D5630" w:rsidP="007D5630">
      <w:pPr>
        <w:spacing w:line="480" w:lineRule="auto"/>
      </w:pPr>
      <w:r>
        <w:t xml:space="preserve">Condition and Fabric: </w:t>
      </w:r>
      <w:r w:rsidRPr="00993C0D">
        <w:t>Intact. Clay 10R6/6 light red, uneven glaze mostly 2.5YR5/6 red.</w:t>
      </w:r>
    </w:p>
    <w:p w14:paraId="40A618DA" w14:textId="77777777" w:rsidR="007D5630" w:rsidRDefault="007D5630" w:rsidP="007D5630">
      <w:pPr>
        <w:spacing w:line="480" w:lineRule="auto"/>
      </w:pPr>
      <w:r>
        <w:t xml:space="preserve">Description: </w:t>
      </w:r>
      <w:r w:rsidRPr="00993C0D">
        <w:t xml:space="preserve">Wheelmade. Applied ribbon handle with heart-shaped cross-band. Squat deep carinated body. Raised ridge marked off by two grooves surrounding </w:t>
      </w:r>
      <w:r>
        <w:t xml:space="preserve">the </w:t>
      </w:r>
      <w:r w:rsidRPr="00993C0D">
        <w:t xml:space="preserve">filling-hole. Short applied upturned tubular nozzle with large oval wick-hole. Flat base with thin circular raised ridge; </w:t>
      </w:r>
      <w:r>
        <w:t>t</w:t>
      </w:r>
      <w:r w:rsidRPr="00993C0D">
        <w:t>o</w:t>
      </w:r>
      <w:r>
        <w:t>u</w:t>
      </w:r>
      <w:r w:rsidRPr="00993C0D">
        <w:t>rnassage marks.</w:t>
      </w:r>
    </w:p>
    <w:p w14:paraId="3F1447C0" w14:textId="72F91D67" w:rsidR="007D5630" w:rsidRDefault="007D5630" w:rsidP="007D5630">
      <w:pPr>
        <w:spacing w:line="480" w:lineRule="auto"/>
      </w:pPr>
      <w:r>
        <w:t>Discus Iconography:</w:t>
      </w:r>
    </w:p>
    <w:p w14:paraId="08116174" w14:textId="77777777" w:rsidR="007D5630" w:rsidRDefault="007D5630" w:rsidP="007D5630">
      <w:pPr>
        <w:spacing w:line="480" w:lineRule="auto"/>
      </w:pPr>
      <w:r>
        <w:t xml:space="preserve">Type: </w:t>
      </w:r>
      <w:r w:rsidR="000619BE">
        <w:t>Type not recorded</w:t>
      </w:r>
    </w:p>
    <w:p w14:paraId="1DD4444F" w14:textId="77777777" w:rsidR="007D5630" w:rsidRDefault="007D5630" w:rsidP="007D5630">
      <w:pPr>
        <w:spacing w:line="480" w:lineRule="auto"/>
      </w:pPr>
      <w:r>
        <w:t xml:space="preserve">Place of Manufacture or Origin: </w:t>
      </w:r>
      <w:r w:rsidR="000619BE">
        <w:t>Central Anatolia</w:t>
      </w:r>
    </w:p>
    <w:p w14:paraId="734D41C5" w14:textId="77777777" w:rsidR="007D5630" w:rsidRDefault="007D5630" w:rsidP="007D5630">
      <w:pPr>
        <w:spacing w:line="480" w:lineRule="auto"/>
      </w:pPr>
      <w:r>
        <w:t xml:space="preserve">Parallels: </w:t>
      </w:r>
      <w:r w:rsidRPr="00993C0D">
        <w:t xml:space="preserve">None found. Some similarity with Bailey BM </w:t>
      </w:r>
      <w:r w:rsidRPr="00524C6D">
        <w:rPr>
          <w:caps/>
        </w:rPr>
        <w:t>iii</w:t>
      </w:r>
      <w:r w:rsidRPr="00993C0D">
        <w:t>, Q 3337, pl. 125, supposed to have been made in the Greek East.</w:t>
      </w:r>
    </w:p>
    <w:p w14:paraId="3EC31E70" w14:textId="77777777" w:rsidR="00A43570" w:rsidRDefault="00A43570" w:rsidP="00A43570">
      <w:pPr>
        <w:spacing w:line="480" w:lineRule="auto"/>
      </w:pPr>
      <w:r>
        <w:t xml:space="preserve">Provenance: </w:t>
      </w:r>
    </w:p>
    <w:p w14:paraId="75E10FCF" w14:textId="77777777" w:rsidR="007D5630" w:rsidRDefault="007D5630" w:rsidP="007D5630">
      <w:pPr>
        <w:spacing w:line="480" w:lineRule="auto"/>
      </w:pPr>
      <w:r>
        <w:t>Bibliography: Unpublished.</w:t>
      </w:r>
    </w:p>
    <w:p w14:paraId="5628721B" w14:textId="77777777" w:rsidR="007D5630" w:rsidRPr="007D5630" w:rsidRDefault="007D5630" w:rsidP="007D5630">
      <w:pPr>
        <w:pStyle w:val="Textedelespacerserv2"/>
        <w:numPr>
          <w:ilvl w:val="0"/>
          <w:numId w:val="0"/>
        </w:numPr>
        <w:spacing w:line="480" w:lineRule="auto"/>
        <w:jc w:val="left"/>
        <w:outlineLvl w:val="9"/>
        <w:rPr>
          <w:rFonts w:ascii="Palatino" w:hAnsi="Palatino"/>
        </w:rPr>
      </w:pPr>
      <w:r w:rsidRPr="007D5630">
        <w:rPr>
          <w:rFonts w:ascii="Palatino" w:hAnsi="Palatino"/>
        </w:rPr>
        <w:t>Date: Second century</w:t>
      </w:r>
      <w:r w:rsidRPr="007D5630">
        <w:rPr>
          <w:rFonts w:ascii="Palatino" w:hAnsi="Palatino"/>
          <w:caps/>
        </w:rPr>
        <w:t xml:space="preserve"> A.D.(</w:t>
      </w:r>
      <w:r w:rsidRPr="007D5630">
        <w:rPr>
          <w:rFonts w:ascii="Palatino" w:hAnsi="Palatino"/>
        </w:rPr>
        <w:t>?) (date given to Bailey’s Q 3337).</w:t>
      </w:r>
    </w:p>
    <w:p w14:paraId="68AE6407" w14:textId="77777777" w:rsidR="007D5630" w:rsidRDefault="007D5630" w:rsidP="007D5630">
      <w:pPr>
        <w:spacing w:line="480" w:lineRule="auto"/>
      </w:pPr>
      <w:r>
        <w:t>Date numeric: 100; 200</w:t>
      </w:r>
    </w:p>
    <w:p w14:paraId="054041CE"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0D292679"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EB5B0FE" w14:textId="77777777" w:rsidR="00B22A8F" w:rsidRDefault="00B22A8F" w:rsidP="00B22A8F">
      <w:pPr>
        <w:pStyle w:val="Textedelespacerserv2"/>
        <w:numPr>
          <w:ilvl w:val="0"/>
          <w:numId w:val="0"/>
        </w:numPr>
        <w:spacing w:line="480" w:lineRule="auto"/>
        <w:jc w:val="left"/>
        <w:outlineLvl w:val="9"/>
        <w:rPr>
          <w:rFonts w:ascii="Palatino" w:hAnsi="Palatino"/>
        </w:rPr>
      </w:pPr>
    </w:p>
    <w:p w14:paraId="1B53F397" w14:textId="77777777" w:rsidR="00CB25ED" w:rsidRDefault="00CB25ED" w:rsidP="00CB25ED">
      <w:pPr>
        <w:spacing w:line="480" w:lineRule="auto"/>
      </w:pPr>
      <w:r>
        <w:t>Catalogue Number: 555</w:t>
      </w:r>
    </w:p>
    <w:p w14:paraId="7EB4B04F" w14:textId="77777777" w:rsidR="00CB25ED" w:rsidRDefault="00CB25ED" w:rsidP="00CB25ED">
      <w:pPr>
        <w:spacing w:line="480" w:lineRule="auto"/>
      </w:pPr>
      <w:r>
        <w:t xml:space="preserve">Inventory Number: </w:t>
      </w:r>
      <w:r w:rsidRPr="00993C0D">
        <w:t>83.</w:t>
      </w:r>
      <w:r w:rsidRPr="00524C6D">
        <w:rPr>
          <w:caps/>
        </w:rPr>
        <w:t>aq</w:t>
      </w:r>
      <w:r w:rsidRPr="00993C0D">
        <w:t>.377.226</w:t>
      </w:r>
    </w:p>
    <w:p w14:paraId="74DCB956" w14:textId="77777777" w:rsidR="00CB25ED" w:rsidRDefault="00CB25ED" w:rsidP="00CB25ED">
      <w:pPr>
        <w:spacing w:line="480" w:lineRule="auto"/>
      </w:pPr>
      <w:r>
        <w:t xml:space="preserve">Dimensions: </w:t>
      </w:r>
      <w:r w:rsidRPr="00993C0D">
        <w:t>L: 8.3; W: 5.2; H: 2.8</w:t>
      </w:r>
    </w:p>
    <w:p w14:paraId="52BF1526" w14:textId="77777777" w:rsidR="00CB25ED" w:rsidRDefault="00CB25ED" w:rsidP="00CB25ED">
      <w:pPr>
        <w:spacing w:line="480" w:lineRule="auto"/>
      </w:pPr>
      <w:r>
        <w:t xml:space="preserve">Condition and Fabric: </w:t>
      </w:r>
      <w:r w:rsidRPr="00993C0D">
        <w:t>Intact. Clay near 5YR7/4 pink, worn traces of light</w:t>
      </w:r>
      <w:r w:rsidRPr="000F61FC">
        <w:t xml:space="preserve"> </w:t>
      </w:r>
      <w:r w:rsidRPr="00993C0D">
        <w:t>glaze 10R6/6 light red and grayish incrustation.</w:t>
      </w:r>
    </w:p>
    <w:p w14:paraId="079B24DB" w14:textId="77777777" w:rsidR="00CB25ED" w:rsidRDefault="00CB25ED" w:rsidP="00CB25ED">
      <w:pPr>
        <w:spacing w:line="480" w:lineRule="auto"/>
      </w:pPr>
      <w:r>
        <w:t xml:space="preserve">Description: </w:t>
      </w:r>
      <w:r w:rsidRPr="00993C0D">
        <w:t>Moldmade. Ring handle with three grooves on upper part. Deep biconvex body; on lower convex part of basin, at midheight of lamp on either side of nozzle, volute not connected to nozzle; on upper convex part of basin, curved line in relief on each side of handle base. Slightly concave discus surrounded by two ridges, exterior one wider than interior</w:t>
      </w:r>
      <w:r>
        <w:t xml:space="preserve"> one</w:t>
      </w:r>
      <w:r w:rsidRPr="00993C0D">
        <w:t>. Small c</w:t>
      </w:r>
      <w:r>
        <w:t>entral filling-hole. Air hole i</w:t>
      </w:r>
      <w:r w:rsidRPr="00993C0D">
        <w:t xml:space="preserve">n lower </w:t>
      </w:r>
      <w:r>
        <w:t>field</w:t>
      </w:r>
      <w:r w:rsidRPr="00993C0D">
        <w:t xml:space="preserve">. Tubular upturned nozzle. Large flat </w:t>
      </w:r>
      <w:r>
        <w:t>base marked off by one circular groove.</w:t>
      </w:r>
    </w:p>
    <w:p w14:paraId="65E19510" w14:textId="77777777" w:rsidR="00CB25ED" w:rsidRDefault="00CB25ED" w:rsidP="00CB25ED">
      <w:pPr>
        <w:spacing w:line="480" w:lineRule="auto"/>
      </w:pPr>
      <w:r>
        <w:t>Discus Iconography: Plain discus.</w:t>
      </w:r>
    </w:p>
    <w:p w14:paraId="1A2066CC" w14:textId="77777777" w:rsidR="00CB25ED" w:rsidRDefault="00CB25ED" w:rsidP="00CB25ED">
      <w:pPr>
        <w:spacing w:line="480" w:lineRule="auto"/>
      </w:pPr>
      <w:r>
        <w:t xml:space="preserve">Type: </w:t>
      </w:r>
      <w:r w:rsidR="000619BE">
        <w:t>Type not recorded</w:t>
      </w:r>
    </w:p>
    <w:p w14:paraId="68146DBC" w14:textId="77777777" w:rsidR="00CB25ED" w:rsidRDefault="00CB25ED" w:rsidP="00CB25ED">
      <w:pPr>
        <w:spacing w:line="480" w:lineRule="auto"/>
      </w:pPr>
      <w:r>
        <w:t xml:space="preserve">Place of Manufacture or Origin: </w:t>
      </w:r>
      <w:r w:rsidR="000619BE">
        <w:t>Asia Minor</w:t>
      </w:r>
    </w:p>
    <w:p w14:paraId="72C2A607" w14:textId="77777777" w:rsidR="00CB25ED" w:rsidRDefault="00CB25ED" w:rsidP="00CB25ED">
      <w:pPr>
        <w:spacing w:line="480" w:lineRule="auto"/>
      </w:pPr>
      <w:r>
        <w:t xml:space="preserve">Parallels: </w:t>
      </w:r>
      <w:r w:rsidRPr="00993C0D">
        <w:t>None found.</w:t>
      </w:r>
    </w:p>
    <w:p w14:paraId="5E7372A5" w14:textId="77777777" w:rsidR="00A43570" w:rsidRDefault="00A43570" w:rsidP="00A43570">
      <w:pPr>
        <w:spacing w:line="480" w:lineRule="auto"/>
      </w:pPr>
      <w:r>
        <w:t xml:space="preserve">Provenance: </w:t>
      </w:r>
    </w:p>
    <w:p w14:paraId="3068477D" w14:textId="77777777" w:rsidR="00CB25ED" w:rsidRDefault="00CB25ED" w:rsidP="00CB25ED">
      <w:pPr>
        <w:spacing w:line="480" w:lineRule="auto"/>
      </w:pPr>
      <w:r>
        <w:t>Bibliography: Unpublished.</w:t>
      </w:r>
    </w:p>
    <w:p w14:paraId="2B8B6472" w14:textId="77777777" w:rsidR="00CB25ED" w:rsidRDefault="00CB25ED" w:rsidP="00CB25ED">
      <w:pPr>
        <w:spacing w:line="480" w:lineRule="auto"/>
      </w:pPr>
      <w:r>
        <w:t xml:space="preserve">Date: </w:t>
      </w:r>
      <w:r w:rsidRPr="00993C0D">
        <w:t>Second century</w:t>
      </w:r>
      <w:r w:rsidRPr="00524C6D">
        <w:rPr>
          <w:caps/>
        </w:rPr>
        <w:t xml:space="preserve"> </w:t>
      </w:r>
      <w:r w:rsidRPr="005170AB">
        <w:rPr>
          <w:caps/>
        </w:rPr>
        <w:t>A.D.</w:t>
      </w:r>
      <w:r w:rsidRPr="00524C6D">
        <w:rPr>
          <w:caps/>
        </w:rPr>
        <w:t>(</w:t>
      </w:r>
      <w:r w:rsidR="000619BE">
        <w:t>?)</w:t>
      </w:r>
    </w:p>
    <w:p w14:paraId="1D9941AF" w14:textId="77777777" w:rsidR="00CB25ED" w:rsidRDefault="00CB25ED" w:rsidP="00CB25ED">
      <w:pPr>
        <w:spacing w:line="480" w:lineRule="auto"/>
      </w:pPr>
      <w:r>
        <w:t>Date numeric: 100; 200</w:t>
      </w:r>
    </w:p>
    <w:p w14:paraId="1B798901"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2089A835"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C06BF9C" w14:textId="77777777" w:rsidR="00B22A8F" w:rsidRDefault="00B22A8F" w:rsidP="00B22A8F">
      <w:pPr>
        <w:pStyle w:val="Textedelespacerserv2"/>
        <w:numPr>
          <w:ilvl w:val="0"/>
          <w:numId w:val="0"/>
        </w:numPr>
        <w:spacing w:line="480" w:lineRule="auto"/>
        <w:jc w:val="left"/>
        <w:outlineLvl w:val="9"/>
        <w:rPr>
          <w:rFonts w:ascii="Palatino" w:hAnsi="Palatino"/>
        </w:rPr>
      </w:pPr>
    </w:p>
    <w:p w14:paraId="09F1B305" w14:textId="77777777" w:rsidR="008E7212" w:rsidRDefault="008E7212" w:rsidP="008E7212">
      <w:pPr>
        <w:spacing w:line="480" w:lineRule="auto"/>
      </w:pPr>
      <w:r>
        <w:t>Catalogue Number: 556</w:t>
      </w:r>
    </w:p>
    <w:p w14:paraId="186D7726" w14:textId="77777777" w:rsidR="008E7212" w:rsidRDefault="008E7212" w:rsidP="008E7212">
      <w:pPr>
        <w:spacing w:line="480" w:lineRule="auto"/>
      </w:pPr>
      <w:r>
        <w:t xml:space="preserve">Inventory Number: </w:t>
      </w:r>
      <w:r w:rsidRPr="00993C0D">
        <w:t>83.</w:t>
      </w:r>
      <w:r w:rsidRPr="00524C6D">
        <w:rPr>
          <w:caps/>
        </w:rPr>
        <w:t>aq</w:t>
      </w:r>
      <w:r w:rsidRPr="00993C0D">
        <w:t>.377.283</w:t>
      </w:r>
    </w:p>
    <w:p w14:paraId="3A80A65A" w14:textId="77777777" w:rsidR="008E7212" w:rsidRDefault="008E7212" w:rsidP="008E7212">
      <w:pPr>
        <w:spacing w:line="480" w:lineRule="auto"/>
      </w:pPr>
      <w:r>
        <w:t xml:space="preserve">Dimensions: </w:t>
      </w:r>
      <w:r w:rsidRPr="00993C0D">
        <w:t>L: 7.5; W: 5.2; H: 2.9</w:t>
      </w:r>
    </w:p>
    <w:p w14:paraId="747A915A" w14:textId="77777777" w:rsidR="008E7212" w:rsidRDefault="008E7212" w:rsidP="008E7212">
      <w:pPr>
        <w:spacing w:line="480" w:lineRule="auto"/>
      </w:pPr>
      <w:r>
        <w:t xml:space="preserve">Condition and Fabric: </w:t>
      </w:r>
      <w:r w:rsidRPr="00993C0D">
        <w:t>Small hole above cracked nozzle; area around nozzle and lower left lamp surface chipped. Clay 5YR6/3 pale red, glaze 2.5YR5/6 red.</w:t>
      </w:r>
    </w:p>
    <w:p w14:paraId="1D270E8D" w14:textId="77777777" w:rsidR="008E7212" w:rsidRDefault="008E7212" w:rsidP="008E7212">
      <w:pPr>
        <w:spacing w:line="480" w:lineRule="auto"/>
      </w:pPr>
      <w:r>
        <w:t xml:space="preserve">Description: </w:t>
      </w:r>
      <w:r w:rsidRPr="00993C0D">
        <w:t>Moldmade. Ring handle with three grooves on upper part, one on lower, which is flanked by two grooves; handle ending in V-shape near base</w:t>
      </w:r>
      <w:r w:rsidRPr="000F61FC">
        <w:t>.</w:t>
      </w:r>
      <w:r w:rsidRPr="00993C0D">
        <w:t xml:space="preserve"> Biconvex body. Convex upper part pierced by </w:t>
      </w:r>
      <w:r>
        <w:t xml:space="preserve">a </w:t>
      </w:r>
      <w:r w:rsidRPr="00993C0D">
        <w:t>la</w:t>
      </w:r>
      <w:r>
        <w:t>rge central lipped filling-hole</w:t>
      </w:r>
      <w:r w:rsidRPr="00993C0D">
        <w:t xml:space="preserve">. Round nozzle slightly upturned with raised wick-hole area. </w:t>
      </w:r>
      <w:r>
        <w:t>Base marked off by one circular groove</w:t>
      </w:r>
      <w:r w:rsidRPr="00993C0D">
        <w:t>; small dotted circle in center.</w:t>
      </w:r>
    </w:p>
    <w:p w14:paraId="7E65FD94" w14:textId="77777777" w:rsidR="008E7212" w:rsidRDefault="008E7212" w:rsidP="008E7212">
      <w:pPr>
        <w:spacing w:line="480" w:lineRule="auto"/>
      </w:pPr>
      <w:r>
        <w:t>Discus Iconography: S</w:t>
      </w:r>
      <w:r w:rsidRPr="00993C0D">
        <w:t xml:space="preserve">ixteen narrow petals forming </w:t>
      </w:r>
      <w:r>
        <w:t xml:space="preserve">a </w:t>
      </w:r>
      <w:r w:rsidRPr="00993C0D">
        <w:t>rosette</w:t>
      </w:r>
      <w:r>
        <w:t xml:space="preserve"> around the filling-hole.</w:t>
      </w:r>
    </w:p>
    <w:p w14:paraId="29BE061C" w14:textId="77777777" w:rsidR="008E7212" w:rsidRDefault="008E7212" w:rsidP="008E7212">
      <w:pPr>
        <w:spacing w:line="480" w:lineRule="auto"/>
      </w:pPr>
      <w:r>
        <w:t xml:space="preserve">Type: </w:t>
      </w:r>
      <w:r w:rsidR="000619BE">
        <w:t>Type not recorded</w:t>
      </w:r>
    </w:p>
    <w:p w14:paraId="79FD3703" w14:textId="77777777" w:rsidR="008E7212" w:rsidRDefault="008E7212" w:rsidP="008E7212">
      <w:pPr>
        <w:spacing w:line="480" w:lineRule="auto"/>
      </w:pPr>
      <w:r>
        <w:t xml:space="preserve">Place of Manufacture or Origin: </w:t>
      </w:r>
      <w:r w:rsidRPr="00993C0D">
        <w:t>Sout</w:t>
      </w:r>
      <w:r w:rsidR="000619BE">
        <w:t>h Anatolia</w:t>
      </w:r>
    </w:p>
    <w:p w14:paraId="02345BF0" w14:textId="77777777" w:rsidR="008E7212" w:rsidRDefault="008E7212" w:rsidP="008E7212">
      <w:pPr>
        <w:spacing w:line="480" w:lineRule="auto"/>
      </w:pPr>
      <w:r>
        <w:t xml:space="preserve">Parallels: </w:t>
      </w:r>
      <w:r w:rsidRPr="00993C0D">
        <w:t xml:space="preserve">None found. Bailey BM </w:t>
      </w:r>
      <w:r w:rsidRPr="00524C6D">
        <w:rPr>
          <w:caps/>
        </w:rPr>
        <w:t>i</w:t>
      </w:r>
      <w:r w:rsidRPr="00993C0D">
        <w:t>, p. 70, no. 6/10, pl. 27 ( = BM</w:t>
      </w:r>
      <w:r w:rsidRPr="00524C6D">
        <w:rPr>
          <w:caps/>
        </w:rPr>
        <w:t xml:space="preserve"> iii, </w:t>
      </w:r>
      <w:r w:rsidRPr="00993C0D">
        <w:t>Q 2739, pl. 83, broken off from a lampstand), has a similar shoulder decor of long tongues in relief</w:t>
      </w:r>
      <w:r w:rsidRPr="000F61FC">
        <w:t xml:space="preserve">. </w:t>
      </w:r>
      <w:r w:rsidRPr="00993C0D">
        <w:t>However, its nozzle is not as upturned and does not have a raised wick-hole area.</w:t>
      </w:r>
      <w:r w:rsidRPr="000F61FC">
        <w:t xml:space="preserve"> </w:t>
      </w:r>
      <w:r w:rsidRPr="00993C0D">
        <w:t xml:space="preserve">From its vestigial nozzle volutes near Loeschcke type </w:t>
      </w:r>
      <w:r w:rsidRPr="00524C6D">
        <w:rPr>
          <w:caps/>
        </w:rPr>
        <w:t>v</w:t>
      </w:r>
      <w:r w:rsidRPr="00993C0D">
        <w:t>, Bailey dates it to about</w:t>
      </w:r>
      <w:r w:rsidRPr="00524C6D">
        <w:rPr>
          <w:caps/>
        </w:rPr>
        <w:t xml:space="preserve"> </w:t>
      </w:r>
      <w:r w:rsidRPr="005170AB">
        <w:rPr>
          <w:caps/>
        </w:rPr>
        <w:t>A.D.</w:t>
      </w:r>
      <w:r w:rsidRPr="00524C6D">
        <w:rPr>
          <w:caps/>
        </w:rPr>
        <w:t xml:space="preserve"> </w:t>
      </w:r>
      <w:r w:rsidRPr="00993C0D">
        <w:t>70–120. We mention this lamp because its secure origin (</w:t>
      </w:r>
      <w:r w:rsidR="00AD15A6">
        <w:t>{{loc_0000:</w:t>
      </w:r>
      <w:r w:rsidRPr="00993C0D">
        <w:t>Cnidus</w:t>
      </w:r>
      <w:r w:rsidR="00AD15A6">
        <w:t>}}</w:t>
      </w:r>
      <w:r w:rsidRPr="00993C0D">
        <w:t xml:space="preserve">) and the orange color of its clay and slip confirm the eastern provenience of </w:t>
      </w:r>
      <w:r w:rsidR="00695835">
        <w:t>this lamp</w:t>
      </w:r>
      <w:r w:rsidRPr="00993C0D">
        <w:t>, possibly Cnidus too.</w:t>
      </w:r>
    </w:p>
    <w:p w14:paraId="2DB7C4C1" w14:textId="77777777" w:rsidR="008E7212" w:rsidRDefault="008E7212" w:rsidP="008E7212">
      <w:pPr>
        <w:spacing w:line="480" w:lineRule="auto"/>
      </w:pPr>
      <w:r>
        <w:t>Bibliography: Unpublished.</w:t>
      </w:r>
    </w:p>
    <w:p w14:paraId="0E021A7B" w14:textId="77777777" w:rsidR="00A43570" w:rsidRDefault="00A43570" w:rsidP="00A43570">
      <w:pPr>
        <w:spacing w:line="480" w:lineRule="auto"/>
      </w:pPr>
      <w:r>
        <w:t xml:space="preserve">Provenance: </w:t>
      </w:r>
    </w:p>
    <w:p w14:paraId="7E03ED4A" w14:textId="77777777" w:rsidR="008E7212" w:rsidRDefault="008E7212" w:rsidP="008E7212">
      <w:pPr>
        <w:spacing w:line="480" w:lineRule="auto"/>
      </w:pPr>
      <w:r>
        <w:t xml:space="preserve">Date: </w:t>
      </w:r>
      <w:r w:rsidR="00695835" w:rsidRPr="00993C0D">
        <w:t>Second century</w:t>
      </w:r>
      <w:r w:rsidR="00695835" w:rsidRPr="00524C6D">
        <w:rPr>
          <w:caps/>
        </w:rPr>
        <w:t xml:space="preserve"> </w:t>
      </w:r>
      <w:r w:rsidR="00695835" w:rsidRPr="005170AB">
        <w:rPr>
          <w:caps/>
        </w:rPr>
        <w:t>A.D.</w:t>
      </w:r>
      <w:r w:rsidR="00695835" w:rsidRPr="00524C6D">
        <w:rPr>
          <w:caps/>
        </w:rPr>
        <w:t>(</w:t>
      </w:r>
      <w:r w:rsidR="000619BE">
        <w:t>?)</w:t>
      </w:r>
    </w:p>
    <w:p w14:paraId="77B3242B" w14:textId="77777777" w:rsidR="008E7212" w:rsidRDefault="008E7212" w:rsidP="008E7212">
      <w:pPr>
        <w:spacing w:line="480" w:lineRule="auto"/>
      </w:pPr>
      <w:r>
        <w:t xml:space="preserve">Date numeric: </w:t>
      </w:r>
      <w:r w:rsidR="00695835">
        <w:t>100; 200</w:t>
      </w:r>
    </w:p>
    <w:p w14:paraId="2E7F823A"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6CB3C79B"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7FD6BA9" w14:textId="77777777" w:rsidR="00B22A8F" w:rsidRDefault="00B22A8F" w:rsidP="00B22A8F">
      <w:pPr>
        <w:pStyle w:val="Textedelespacerserv2"/>
        <w:numPr>
          <w:ilvl w:val="0"/>
          <w:numId w:val="0"/>
        </w:numPr>
        <w:spacing w:line="480" w:lineRule="auto"/>
        <w:jc w:val="left"/>
        <w:outlineLvl w:val="9"/>
        <w:rPr>
          <w:rFonts w:ascii="Palatino" w:hAnsi="Palatino"/>
        </w:rPr>
      </w:pPr>
    </w:p>
    <w:p w14:paraId="60181107" w14:textId="77777777" w:rsidR="007204A2" w:rsidRDefault="007204A2" w:rsidP="007204A2">
      <w:pPr>
        <w:spacing w:line="480" w:lineRule="auto"/>
      </w:pPr>
      <w:r>
        <w:t>Catalogue Number: 557</w:t>
      </w:r>
    </w:p>
    <w:p w14:paraId="16522332" w14:textId="77777777" w:rsidR="007204A2" w:rsidRDefault="007204A2" w:rsidP="007204A2">
      <w:pPr>
        <w:spacing w:line="480" w:lineRule="auto"/>
      </w:pPr>
      <w:r>
        <w:t xml:space="preserve">Inventory Number: </w:t>
      </w:r>
      <w:r w:rsidR="00EB0818" w:rsidRPr="00993C0D">
        <w:t>83.</w:t>
      </w:r>
      <w:r w:rsidR="00EB0818" w:rsidRPr="00524C6D">
        <w:rPr>
          <w:caps/>
        </w:rPr>
        <w:t>aq</w:t>
      </w:r>
      <w:r w:rsidR="00EB0818" w:rsidRPr="00993C0D">
        <w:t>.377.327</w:t>
      </w:r>
    </w:p>
    <w:p w14:paraId="681CECFC" w14:textId="77777777" w:rsidR="007204A2" w:rsidRDefault="007204A2" w:rsidP="007204A2">
      <w:pPr>
        <w:spacing w:line="480" w:lineRule="auto"/>
      </w:pPr>
      <w:r>
        <w:t xml:space="preserve">Dimensions: </w:t>
      </w:r>
      <w:r w:rsidR="00EB0818" w:rsidRPr="00993C0D">
        <w:t>L: 11.6; W: 6.6; H: 3.5</w:t>
      </w:r>
    </w:p>
    <w:p w14:paraId="38BC65C0" w14:textId="77777777" w:rsidR="00EB0818" w:rsidRDefault="007204A2" w:rsidP="007204A2">
      <w:pPr>
        <w:spacing w:line="480" w:lineRule="auto"/>
      </w:pPr>
      <w:r>
        <w:t xml:space="preserve">Condition and Fabric: </w:t>
      </w:r>
      <w:r w:rsidR="00EB0818" w:rsidRPr="00993C0D">
        <w:t xml:space="preserve">Slightly chipped. Clay near 5YR7/4 pink, glaze mostly 5YR6/6 yellowish red. </w:t>
      </w:r>
    </w:p>
    <w:p w14:paraId="2E98474D" w14:textId="77777777" w:rsidR="007204A2" w:rsidRDefault="007204A2" w:rsidP="007204A2">
      <w:pPr>
        <w:spacing w:line="480" w:lineRule="auto"/>
      </w:pPr>
      <w:r>
        <w:t xml:space="preserve">Description: </w:t>
      </w:r>
      <w:r w:rsidR="00EB0818" w:rsidRPr="00993C0D">
        <w:t xml:space="preserve">Moldmade. Globular body with four horizontal lines painted </w:t>
      </w:r>
      <w:r w:rsidR="00EB0818">
        <w:t xml:space="preserve">a </w:t>
      </w:r>
      <w:r w:rsidR="00EB0818" w:rsidRPr="00993C0D">
        <w:t xml:space="preserve">darker brownish color. Thick ring handle, slightly askew, with thin raised ridge. Upper part of basin bears </w:t>
      </w:r>
      <w:r w:rsidR="00EB0818">
        <w:t xml:space="preserve">a </w:t>
      </w:r>
      <w:r w:rsidR="00EB0818" w:rsidRPr="00993C0D">
        <w:t xml:space="preserve">Greek inscription in relief letters, divided by </w:t>
      </w:r>
      <w:r w:rsidR="00EB0818">
        <w:t xml:space="preserve">the </w:t>
      </w:r>
      <w:r w:rsidR="00EB0818" w:rsidRPr="00B50991">
        <w:t>nozzle:</w:t>
      </w:r>
      <w:r w:rsidR="00EB0818" w:rsidRPr="00B50991">
        <w:rPr>
          <w:rFonts w:cs="Courier New"/>
        </w:rPr>
        <w:t xml:space="preserve"> </w:t>
      </w:r>
      <w:r w:rsidR="00EB0818" w:rsidRPr="00B50991">
        <w:t>{{insc:</w:t>
      </w:r>
      <w:r w:rsidR="00EB0818" w:rsidRPr="00B50991">
        <w:sym w:font="Symbol" w:char="F046"/>
      </w:r>
      <w:r w:rsidR="00EB0818" w:rsidRPr="00B50991">
        <w:t></w:t>
      </w:r>
      <w:r w:rsidR="00EB0818" w:rsidRPr="00B50991">
        <w:t></w:t>
      </w:r>
      <w:r w:rsidR="00EB0818" w:rsidRPr="00B50991">
        <w:t></w:t>
      </w:r>
      <w:r w:rsidR="00EB0818" w:rsidRPr="00B50991">
        <w:sym w:font="Symbol" w:char="F050"/>
      </w:r>
      <w:r w:rsidR="00EB0818" w:rsidRPr="00B50991">
        <w:t>ACIN</w:t>
      </w:r>
      <w:r w:rsidR="00EB0818" w:rsidRPr="00B50991">
        <w:t></w:t>
      </w:r>
      <w:r w:rsidR="00EB0818" w:rsidRPr="00B50991">
        <w:sym w:font="Symbol" w:char="F046"/>
      </w:r>
      <w:r w:rsidR="00EB0818" w:rsidRPr="00B50991">
        <w:rPr>
          <w:rFonts w:ascii="Times New Roman" w:hAnsi="Times New Roman"/>
          <w:sz w:val="32"/>
        </w:rPr>
        <w:t>ω</w:t>
      </w:r>
      <w:r w:rsidR="00EB0818" w:rsidRPr="00B50991">
        <w:t>C</w:t>
      </w:r>
      <w:r w:rsidR="00EB0818" w:rsidRPr="00B50991">
        <w:rPr>
          <w:caps/>
        </w:rPr>
        <w:t>XP</w:t>
      </w:r>
      <w:r w:rsidR="00EB0818" w:rsidRPr="00B50991">
        <w:t>C</w:t>
      </w:r>
      <w:r w:rsidR="00EB0818" w:rsidRPr="00B50991">
        <w:t></w:t>
      </w:r>
      <w:r w:rsidR="00EB0818" w:rsidRPr="00B50991">
        <w:t xml:space="preserve">}} </w:t>
      </w:r>
      <w:r w:rsidR="00EB0818" w:rsidRPr="00B50991">
        <w:rPr>
          <w:rFonts w:cs="Courier New"/>
        </w:rPr>
        <w:t>(Christ’s</w:t>
      </w:r>
      <w:r w:rsidR="00EB0818" w:rsidRPr="00993C0D">
        <w:rPr>
          <w:rFonts w:cs="Courier New"/>
        </w:rPr>
        <w:t xml:space="preserve"> light shines for all). </w:t>
      </w:r>
      <w:r w:rsidR="00EB0818" w:rsidRPr="00993C0D">
        <w:t xml:space="preserve">Thick raised ridge marked off by two grooves, encircling slightly concave discus. Central filling-hole. Nozzle lower than discus ridge, surrounded by </w:t>
      </w:r>
      <w:r w:rsidR="00EB0818">
        <w:t xml:space="preserve">a </w:t>
      </w:r>
      <w:r w:rsidR="00EB0818" w:rsidRPr="00993C0D">
        <w:t xml:space="preserve">raised ridge forming </w:t>
      </w:r>
      <w:r w:rsidR="00EB0818">
        <w:t xml:space="preserve">a </w:t>
      </w:r>
      <w:r w:rsidR="00EB0818" w:rsidRPr="00993C0D">
        <w:t>channel with curved sides. Raised circular rounded base-ring.</w:t>
      </w:r>
    </w:p>
    <w:p w14:paraId="22F41291" w14:textId="77777777" w:rsidR="007204A2" w:rsidRDefault="007204A2" w:rsidP="007204A2">
      <w:pPr>
        <w:spacing w:line="480" w:lineRule="auto"/>
      </w:pPr>
      <w:r>
        <w:t xml:space="preserve">Discus Iconography: </w:t>
      </w:r>
      <w:r w:rsidR="00EB0818">
        <w:t>Plain discus.</w:t>
      </w:r>
    </w:p>
    <w:p w14:paraId="087903FE" w14:textId="77777777" w:rsidR="007204A2" w:rsidRDefault="007204A2" w:rsidP="007204A2">
      <w:pPr>
        <w:spacing w:line="480" w:lineRule="auto"/>
      </w:pPr>
      <w:r>
        <w:t xml:space="preserve">Type: </w:t>
      </w:r>
      <w:r w:rsidR="000619BE">
        <w:t>Type not recorded</w:t>
      </w:r>
    </w:p>
    <w:p w14:paraId="259AED69" w14:textId="77777777" w:rsidR="007204A2" w:rsidRDefault="007204A2" w:rsidP="007204A2">
      <w:pPr>
        <w:spacing w:line="480" w:lineRule="auto"/>
      </w:pPr>
      <w:r>
        <w:t xml:space="preserve">Place of Manufacture or Origin: </w:t>
      </w:r>
      <w:r w:rsidR="000619BE">
        <w:t>Asia Minor</w:t>
      </w:r>
    </w:p>
    <w:p w14:paraId="43928938" w14:textId="77777777" w:rsidR="007204A2" w:rsidRDefault="007204A2" w:rsidP="007204A2">
      <w:pPr>
        <w:spacing w:line="480" w:lineRule="auto"/>
      </w:pPr>
      <w:r>
        <w:t xml:space="preserve">Parallels: </w:t>
      </w:r>
      <w:r w:rsidR="00EB0818" w:rsidRPr="00993C0D">
        <w:t>None found.</w:t>
      </w:r>
    </w:p>
    <w:p w14:paraId="01BEA1CD" w14:textId="77777777" w:rsidR="00A43570" w:rsidRDefault="00A43570" w:rsidP="00A43570">
      <w:pPr>
        <w:spacing w:line="480" w:lineRule="auto"/>
      </w:pPr>
      <w:r>
        <w:t xml:space="preserve">Provenance: </w:t>
      </w:r>
    </w:p>
    <w:p w14:paraId="67A70C66" w14:textId="77777777" w:rsidR="007204A2" w:rsidRDefault="007204A2" w:rsidP="007204A2">
      <w:pPr>
        <w:spacing w:line="480" w:lineRule="auto"/>
      </w:pPr>
      <w:r>
        <w:t>Bibliography: Unpublished.</w:t>
      </w:r>
    </w:p>
    <w:p w14:paraId="0E9383D8" w14:textId="77777777" w:rsidR="007204A2" w:rsidRDefault="007204A2" w:rsidP="007204A2">
      <w:pPr>
        <w:spacing w:line="480" w:lineRule="auto"/>
      </w:pPr>
      <w:r>
        <w:t xml:space="preserve">Date: </w:t>
      </w:r>
      <w:r w:rsidR="00EB0818" w:rsidRPr="00993C0D">
        <w:t>Fourth to fifth century</w:t>
      </w:r>
      <w:r w:rsidR="00EB0818" w:rsidRPr="00524C6D">
        <w:rPr>
          <w:caps/>
        </w:rPr>
        <w:t xml:space="preserve"> </w:t>
      </w:r>
      <w:r w:rsidR="00EB0818" w:rsidRPr="005170AB">
        <w:rPr>
          <w:caps/>
        </w:rPr>
        <w:t>A.D.</w:t>
      </w:r>
    </w:p>
    <w:p w14:paraId="4C35A054" w14:textId="77777777" w:rsidR="007204A2" w:rsidRDefault="007204A2" w:rsidP="007204A2">
      <w:pPr>
        <w:spacing w:line="480" w:lineRule="auto"/>
      </w:pPr>
      <w:r>
        <w:t xml:space="preserve">Date numeric: </w:t>
      </w:r>
      <w:r w:rsidR="00EB0818">
        <w:t>300; 500</w:t>
      </w:r>
    </w:p>
    <w:p w14:paraId="40548C75"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069D4B76" w14:textId="77777777" w:rsidR="00B22A8F" w:rsidRPr="000E4153" w:rsidRDefault="00B22A8F" w:rsidP="00B22A8F">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5B649102" w14:textId="77777777" w:rsidR="00B22A8F" w:rsidRDefault="00B22A8F" w:rsidP="00B22A8F">
      <w:pPr>
        <w:pStyle w:val="Textedelespacerserv2"/>
        <w:numPr>
          <w:ilvl w:val="0"/>
          <w:numId w:val="0"/>
        </w:numPr>
        <w:spacing w:line="480" w:lineRule="auto"/>
        <w:jc w:val="left"/>
        <w:outlineLvl w:val="9"/>
        <w:rPr>
          <w:rFonts w:ascii="Palatino" w:hAnsi="Palatino"/>
        </w:rPr>
      </w:pPr>
    </w:p>
    <w:p w14:paraId="3C1BDAD6" w14:textId="77777777" w:rsidR="00CC42E2" w:rsidRDefault="00CC42E2" w:rsidP="00CC42E2">
      <w:pPr>
        <w:spacing w:line="480" w:lineRule="auto"/>
      </w:pPr>
      <w:r>
        <w:t>Catalogue Number: 558</w:t>
      </w:r>
    </w:p>
    <w:p w14:paraId="13A706CE" w14:textId="77777777" w:rsidR="00CC42E2" w:rsidRDefault="00CC42E2" w:rsidP="00CC42E2">
      <w:pPr>
        <w:spacing w:line="480" w:lineRule="auto"/>
      </w:pPr>
      <w:r>
        <w:t xml:space="preserve">Inventory Number: </w:t>
      </w:r>
      <w:r w:rsidRPr="00993C0D">
        <w:t>83.</w:t>
      </w:r>
      <w:r w:rsidRPr="00524C6D">
        <w:rPr>
          <w:caps/>
        </w:rPr>
        <w:t>aq</w:t>
      </w:r>
      <w:r w:rsidRPr="00993C0D">
        <w:t>.377.522</w:t>
      </w:r>
    </w:p>
    <w:p w14:paraId="09BCD61F" w14:textId="77777777" w:rsidR="00CC42E2" w:rsidRDefault="00CC42E2" w:rsidP="00CC42E2">
      <w:pPr>
        <w:spacing w:line="480" w:lineRule="auto"/>
      </w:pPr>
      <w:r>
        <w:t xml:space="preserve">Dimensions: </w:t>
      </w:r>
      <w:r w:rsidRPr="00993C0D">
        <w:t>L: (to nozzle) 5.8, (to handle) 8.2; W: 12.4; H: 2.4</w:t>
      </w:r>
    </w:p>
    <w:p w14:paraId="2C6F091A" w14:textId="77777777" w:rsidR="00CC42E2" w:rsidRDefault="00CC42E2" w:rsidP="00CC42E2">
      <w:pPr>
        <w:spacing w:line="480" w:lineRule="auto"/>
      </w:pPr>
      <w:r>
        <w:t xml:space="preserve">Condition and Fabric: </w:t>
      </w:r>
      <w:r w:rsidRPr="00993C0D">
        <w:t xml:space="preserve">Restored in several areas; heavily overpainted. Clay 10YR8/3 very pale brown, </w:t>
      </w:r>
      <w:r>
        <w:t>slip</w:t>
      </w:r>
      <w:r w:rsidRPr="00993C0D">
        <w:t xml:space="preserve"> 10YR6/2 light brownish gray.</w:t>
      </w:r>
    </w:p>
    <w:p w14:paraId="3ABCF9DF" w14:textId="77777777" w:rsidR="00CC42E2" w:rsidRDefault="00CC42E2" w:rsidP="00CC42E2">
      <w:pPr>
        <w:spacing w:line="480" w:lineRule="auto"/>
      </w:pPr>
      <w:r>
        <w:t xml:space="preserve">Description: </w:t>
      </w:r>
      <w:r w:rsidRPr="00993C0D">
        <w:t xml:space="preserve">Moldmade. Ribbon handle with median-deep groove between two thinner grooves on upper part, median groove only on lower part. Long rectangular body edged by two raised ridges; two shorter sides end in </w:t>
      </w:r>
      <w:r>
        <w:t xml:space="preserve">a </w:t>
      </w:r>
      <w:r w:rsidRPr="00993C0D">
        <w:t xml:space="preserve">triangle with double-pointed tip; inner triangular area decorated with palmette; five lamp sections regularly spaced within this frame; each section has </w:t>
      </w:r>
      <w:r>
        <w:t xml:space="preserve">a </w:t>
      </w:r>
      <w:r w:rsidRPr="00993C0D">
        <w:t xml:space="preserve">domed area, the outside of which shows </w:t>
      </w:r>
      <w:r>
        <w:t xml:space="preserve">a </w:t>
      </w:r>
      <w:r w:rsidRPr="00993C0D">
        <w:t>rosette ring with pointed petals; three lamp sections—</w:t>
      </w:r>
      <w:r>
        <w:t xml:space="preserve">the </w:t>
      </w:r>
      <w:r w:rsidRPr="00993C0D">
        <w:t xml:space="preserve">central one and two exterior ones—have no pierced filling-holes. Medium-sized nozzles </w:t>
      </w:r>
      <w:r>
        <w:t>protruding</w:t>
      </w:r>
      <w:r w:rsidRPr="00993C0D">
        <w:t>; top area decorated with two parallel longitudinal raised ridges. Rectangular base with long sunken area.</w:t>
      </w:r>
    </w:p>
    <w:p w14:paraId="7ECAA82A" w14:textId="59E9EA15" w:rsidR="00CC42E2" w:rsidRDefault="00CC42E2" w:rsidP="00CC42E2">
      <w:pPr>
        <w:spacing w:line="480" w:lineRule="auto"/>
      </w:pPr>
      <w:r>
        <w:t xml:space="preserve">Discus Iconography: </w:t>
      </w:r>
    </w:p>
    <w:p w14:paraId="3FA25063" w14:textId="77777777" w:rsidR="00CC42E2" w:rsidRDefault="00CC42E2" w:rsidP="00CC42E2">
      <w:pPr>
        <w:spacing w:line="480" w:lineRule="auto"/>
      </w:pPr>
      <w:r>
        <w:t xml:space="preserve">Type: </w:t>
      </w:r>
      <w:r w:rsidRPr="00993C0D">
        <w:t xml:space="preserve">Bruneau </w:t>
      </w:r>
      <w:r w:rsidRPr="00524C6D">
        <w:rPr>
          <w:caps/>
        </w:rPr>
        <w:t>xv,</w:t>
      </w:r>
      <w:r w:rsidRPr="00993C0D">
        <w:t xml:space="preserve"> </w:t>
      </w:r>
      <w:r w:rsidRPr="00993C0D">
        <w:rPr>
          <w:i/>
        </w:rPr>
        <w:t>lampes moulées à plusieurs becs rangés en ligne</w:t>
      </w:r>
      <w:r w:rsidRPr="000E4153">
        <w:rPr>
          <w:i/>
        </w:rPr>
        <w:t xml:space="preserve">, </w:t>
      </w:r>
      <w:r w:rsidRPr="000E4153">
        <w:t>1</w:t>
      </w:r>
      <w:r w:rsidRPr="000E4153">
        <w:rPr>
          <w:i/>
        </w:rPr>
        <w:t>.</w:t>
      </w:r>
      <w:r w:rsidRPr="00993C0D">
        <w:rPr>
          <w:i/>
        </w:rPr>
        <w:t xml:space="preserve"> Lampes ornées de rosettes</w:t>
      </w:r>
    </w:p>
    <w:p w14:paraId="50F2CCFE" w14:textId="77777777" w:rsidR="00CC42E2" w:rsidRDefault="00CC42E2" w:rsidP="00CC42E2">
      <w:pPr>
        <w:spacing w:line="480" w:lineRule="auto"/>
      </w:pPr>
      <w:r>
        <w:t xml:space="preserve">Place of Manufacture or Origin: </w:t>
      </w:r>
      <w:r w:rsidR="000619BE">
        <w:t>Asia Minor</w:t>
      </w:r>
    </w:p>
    <w:p w14:paraId="0DAEFCC0" w14:textId="77777777" w:rsidR="00CC42E2" w:rsidRDefault="00CC42E2" w:rsidP="00CC42E2">
      <w:pPr>
        <w:spacing w:line="480" w:lineRule="auto"/>
      </w:pPr>
      <w:r>
        <w:t xml:space="preserve">Parallels: </w:t>
      </w:r>
      <w:r w:rsidRPr="00993C0D">
        <w:t>Macalister 1912, p. 219, fig. 369 (</w:t>
      </w:r>
      <w:r w:rsidR="00951661">
        <w:t>{{loc_0000:</w:t>
      </w:r>
      <w:r w:rsidRPr="00993C0D">
        <w:t>Gezer</w:t>
      </w:r>
      <w:r w:rsidR="00951661">
        <w:t>}}</w:t>
      </w:r>
      <w:r w:rsidRPr="00993C0D">
        <w:t>); close but with some differences: Smith 1964, p. 115, fig. 11; Bruneau 1965, no. 4450, pl. 26; Heres 1969, no. 214, pl. 22; Selesnow 1988, no. 67, pl. 10.</w:t>
      </w:r>
    </w:p>
    <w:p w14:paraId="0951E308" w14:textId="77777777" w:rsidR="00A43570" w:rsidRDefault="00A43570" w:rsidP="00A43570">
      <w:pPr>
        <w:spacing w:line="480" w:lineRule="auto"/>
      </w:pPr>
      <w:r>
        <w:t xml:space="preserve">Provenance: </w:t>
      </w:r>
    </w:p>
    <w:p w14:paraId="0D230860" w14:textId="77777777" w:rsidR="00CC42E2" w:rsidRDefault="00CC42E2" w:rsidP="00CC42E2">
      <w:pPr>
        <w:spacing w:line="480" w:lineRule="auto"/>
      </w:pPr>
      <w:r>
        <w:t>Bibliography: Unpublished.</w:t>
      </w:r>
    </w:p>
    <w:p w14:paraId="14050E50" w14:textId="7CBC2168" w:rsidR="00CC42E2" w:rsidRDefault="00CC42E2" w:rsidP="00CC42E2">
      <w:pPr>
        <w:spacing w:line="480" w:lineRule="auto"/>
      </w:pPr>
      <w:r>
        <w:t xml:space="preserve">Date: </w:t>
      </w:r>
      <w:r w:rsidRPr="00993C0D">
        <w:t xml:space="preserve">Second half of second to </w:t>
      </w:r>
      <w:r w:rsidR="00DC2304">
        <w:t>early</w:t>
      </w:r>
      <w:r w:rsidRPr="00993C0D">
        <w:t xml:space="preserve"> first century</w:t>
      </w:r>
      <w:r w:rsidRPr="00524C6D">
        <w:rPr>
          <w:caps/>
        </w:rPr>
        <w:t xml:space="preserve"> </w:t>
      </w:r>
      <w:r w:rsidRPr="005170AB">
        <w:rPr>
          <w:caps/>
        </w:rPr>
        <w:t>B.C.</w:t>
      </w:r>
    </w:p>
    <w:p w14:paraId="2102D8D3" w14:textId="77777777" w:rsidR="00CC42E2" w:rsidRDefault="00CC42E2" w:rsidP="00CC42E2">
      <w:pPr>
        <w:spacing w:line="480" w:lineRule="auto"/>
      </w:pPr>
      <w:r>
        <w:t>Date numeric: -150; -75</w:t>
      </w:r>
    </w:p>
    <w:p w14:paraId="0544CE41"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3BA93E8C"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6D15DC5" w14:textId="77777777" w:rsidR="00B22A8F" w:rsidRDefault="00B22A8F" w:rsidP="00B22A8F">
      <w:pPr>
        <w:pStyle w:val="Textedelespacerserv2"/>
        <w:numPr>
          <w:ilvl w:val="0"/>
          <w:numId w:val="0"/>
        </w:numPr>
        <w:spacing w:line="480" w:lineRule="auto"/>
        <w:jc w:val="left"/>
        <w:outlineLvl w:val="9"/>
        <w:rPr>
          <w:rFonts w:ascii="Palatino" w:hAnsi="Palatino"/>
        </w:rPr>
      </w:pPr>
    </w:p>
    <w:p w14:paraId="09073167" w14:textId="77777777" w:rsidR="00A7497C" w:rsidRDefault="00A7497C" w:rsidP="00A7497C">
      <w:pPr>
        <w:spacing w:line="480" w:lineRule="auto"/>
      </w:pPr>
      <w:r>
        <w:t>Catalogue Number: 559</w:t>
      </w:r>
    </w:p>
    <w:p w14:paraId="73FEDFEE" w14:textId="77777777" w:rsidR="00A7497C" w:rsidRDefault="00A7497C" w:rsidP="00A7497C">
      <w:pPr>
        <w:spacing w:line="480" w:lineRule="auto"/>
      </w:pPr>
      <w:r>
        <w:t xml:space="preserve">Inventory Number: </w:t>
      </w:r>
      <w:r w:rsidRPr="00993C0D">
        <w:t>83.</w:t>
      </w:r>
      <w:r w:rsidRPr="00524C6D">
        <w:rPr>
          <w:caps/>
        </w:rPr>
        <w:t>aq</w:t>
      </w:r>
      <w:r w:rsidRPr="00993C0D">
        <w:t>.438.460</w:t>
      </w:r>
    </w:p>
    <w:p w14:paraId="13E1B16A" w14:textId="77777777" w:rsidR="00A7497C" w:rsidRDefault="00A7497C" w:rsidP="00A7497C">
      <w:pPr>
        <w:spacing w:line="480" w:lineRule="auto"/>
      </w:pPr>
      <w:r>
        <w:t xml:space="preserve">Dimensions: </w:t>
      </w:r>
      <w:r w:rsidRPr="00993C0D">
        <w:t>L:</w:t>
      </w:r>
      <w:r w:rsidRPr="000F61FC">
        <w:t xml:space="preserve"> </w:t>
      </w:r>
      <w:r w:rsidRPr="00993C0D">
        <w:t>15.1; W: 14.6; H: 3.6</w:t>
      </w:r>
    </w:p>
    <w:p w14:paraId="545FDE0A" w14:textId="77777777" w:rsidR="00A7497C" w:rsidRDefault="00A7497C" w:rsidP="00A7497C">
      <w:pPr>
        <w:spacing w:line="480" w:lineRule="auto"/>
      </w:pPr>
      <w:r>
        <w:t xml:space="preserve">Condition and Fabric: </w:t>
      </w:r>
      <w:r w:rsidRPr="00993C0D">
        <w:t>Restored and overpainted on lower part. Clay 5YR7/4 pink, unevenly applied glaze between 5YR5/1 gray and 5YR4/1 dark gray.</w:t>
      </w:r>
    </w:p>
    <w:p w14:paraId="7CD5F7C0" w14:textId="77777777" w:rsidR="00A7497C" w:rsidRDefault="00A7497C" w:rsidP="00A7497C">
      <w:pPr>
        <w:spacing w:line="480" w:lineRule="auto"/>
      </w:pPr>
      <w:r>
        <w:t xml:space="preserve">Description: </w:t>
      </w:r>
      <w:r w:rsidRPr="00993C0D">
        <w:t xml:space="preserve">Moldmade. Ornament handle with female bust with elaborate hairdo; her left hand </w:t>
      </w:r>
      <w:r>
        <w:t xml:space="preserve">is </w:t>
      </w:r>
      <w:r w:rsidRPr="00993C0D">
        <w:t xml:space="preserve">holding </w:t>
      </w:r>
      <w:r>
        <w:t xml:space="preserve">a </w:t>
      </w:r>
      <w:r w:rsidRPr="00993C0D">
        <w:t xml:space="preserve">harp, her right striking the cords. Central filling-hole with lip. Three tubular nozzles arranged on perpendicular and horizontal axes; wick-holes surrounded by lip. On each side of shoulder of </w:t>
      </w:r>
      <w:r>
        <w:t xml:space="preserve">the </w:t>
      </w:r>
      <w:r w:rsidRPr="00993C0D">
        <w:t>lower nozzle, face and wings of relief Cupid. Blurred base-ring with concave interior.</w:t>
      </w:r>
    </w:p>
    <w:p w14:paraId="378E83F3" w14:textId="2F79F143" w:rsidR="00A7497C" w:rsidRDefault="00A7497C" w:rsidP="00A7497C">
      <w:pPr>
        <w:spacing w:line="480" w:lineRule="auto"/>
      </w:pPr>
      <w:r>
        <w:t xml:space="preserve">Discus Iconography: </w:t>
      </w:r>
    </w:p>
    <w:p w14:paraId="7168DD36" w14:textId="77777777" w:rsidR="00A7497C" w:rsidRDefault="00A7497C" w:rsidP="00A7497C">
      <w:pPr>
        <w:spacing w:line="480" w:lineRule="auto"/>
      </w:pPr>
      <w:r>
        <w:t xml:space="preserve">Type: </w:t>
      </w:r>
      <w:r w:rsidR="000619BE">
        <w:t>Type not recorded</w:t>
      </w:r>
    </w:p>
    <w:p w14:paraId="5EFB5BF3" w14:textId="77777777" w:rsidR="00A7497C" w:rsidRDefault="00A7497C" w:rsidP="00A7497C">
      <w:pPr>
        <w:spacing w:line="480" w:lineRule="auto"/>
      </w:pPr>
      <w:r>
        <w:t xml:space="preserve">Place of Manufacture or Origin: </w:t>
      </w:r>
      <w:r w:rsidR="000619BE">
        <w:t>Asia Minor</w:t>
      </w:r>
    </w:p>
    <w:p w14:paraId="6C035284" w14:textId="77777777" w:rsidR="00A7497C" w:rsidRDefault="00A7497C" w:rsidP="00A7497C">
      <w:pPr>
        <w:spacing w:line="480" w:lineRule="auto"/>
      </w:pPr>
      <w:r>
        <w:t xml:space="preserve">Parallels: </w:t>
      </w:r>
      <w:r w:rsidR="001A0C26" w:rsidRPr="00993C0D">
        <w:t xml:space="preserve">None found. Some morphological similarity with Bruneau’s three-nozzle lamps </w:t>
      </w:r>
      <w:r w:rsidR="001A0C26" w:rsidRPr="008C3FCF">
        <w:t>(Bruneau 1965,</w:t>
      </w:r>
      <w:r w:rsidR="001A0C26" w:rsidRPr="00993C0D">
        <w:t xml:space="preserve"> pl. 26).</w:t>
      </w:r>
    </w:p>
    <w:p w14:paraId="257F6E2C" w14:textId="77777777" w:rsidR="00A43570" w:rsidRDefault="00A43570" w:rsidP="00A43570">
      <w:pPr>
        <w:spacing w:line="480" w:lineRule="auto"/>
      </w:pPr>
      <w:r>
        <w:t xml:space="preserve">Provenance: </w:t>
      </w:r>
    </w:p>
    <w:p w14:paraId="5681789B" w14:textId="77777777" w:rsidR="00A7497C" w:rsidRDefault="00A7497C" w:rsidP="00A7497C">
      <w:pPr>
        <w:spacing w:line="480" w:lineRule="auto"/>
      </w:pPr>
      <w:r>
        <w:t>Bibliography: Unpublished.</w:t>
      </w:r>
    </w:p>
    <w:p w14:paraId="3FFCA674" w14:textId="23D175CC" w:rsidR="00A7497C" w:rsidRDefault="00A7497C" w:rsidP="00A7497C">
      <w:pPr>
        <w:spacing w:line="480" w:lineRule="auto"/>
      </w:pPr>
      <w:r>
        <w:t xml:space="preserve">Date: </w:t>
      </w:r>
      <w:r w:rsidR="001A0C26" w:rsidRPr="00993C0D">
        <w:t xml:space="preserve">Second half of second </w:t>
      </w:r>
      <w:r w:rsidR="00DC2304">
        <w:t>early</w:t>
      </w:r>
      <w:r w:rsidR="001A0C26" w:rsidRPr="00993C0D">
        <w:t xml:space="preserve"> first century</w:t>
      </w:r>
      <w:r w:rsidR="001A0C26" w:rsidRPr="00524C6D">
        <w:rPr>
          <w:caps/>
        </w:rPr>
        <w:t xml:space="preserve"> </w:t>
      </w:r>
      <w:r w:rsidR="001A0C26" w:rsidRPr="005170AB">
        <w:rPr>
          <w:caps/>
        </w:rPr>
        <w:t>B.C.</w:t>
      </w:r>
      <w:r w:rsidR="001A0C26" w:rsidRPr="00524C6D">
        <w:rPr>
          <w:caps/>
        </w:rPr>
        <w:t>(</w:t>
      </w:r>
      <w:r w:rsidR="000619BE">
        <w:t>?)</w:t>
      </w:r>
    </w:p>
    <w:p w14:paraId="5A8A894E" w14:textId="77777777" w:rsidR="00A7497C" w:rsidRDefault="00A7497C" w:rsidP="00A7497C">
      <w:pPr>
        <w:spacing w:line="480" w:lineRule="auto"/>
      </w:pPr>
      <w:r>
        <w:t xml:space="preserve">Date numeric: </w:t>
      </w:r>
      <w:r w:rsidR="001A0C26">
        <w:t>-150; -75</w:t>
      </w:r>
    </w:p>
    <w:p w14:paraId="0FC25506"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2D4478EF"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6E033AE" w14:textId="77777777" w:rsidR="00B22A8F" w:rsidRDefault="00B22A8F" w:rsidP="00B22A8F">
      <w:pPr>
        <w:pStyle w:val="Textedelespacerserv2"/>
        <w:numPr>
          <w:ilvl w:val="0"/>
          <w:numId w:val="0"/>
        </w:numPr>
        <w:spacing w:line="480" w:lineRule="auto"/>
        <w:jc w:val="left"/>
        <w:outlineLvl w:val="9"/>
        <w:rPr>
          <w:rFonts w:ascii="Palatino" w:hAnsi="Palatino"/>
        </w:rPr>
      </w:pPr>
    </w:p>
    <w:p w14:paraId="522B5F4B" w14:textId="77777777" w:rsidR="006949F8" w:rsidRDefault="006949F8" w:rsidP="006949F8">
      <w:pPr>
        <w:spacing w:line="480" w:lineRule="auto"/>
      </w:pPr>
      <w:r>
        <w:t>Catalogue Number: 560</w:t>
      </w:r>
    </w:p>
    <w:p w14:paraId="64F3AC37" w14:textId="77777777" w:rsidR="006949F8" w:rsidRDefault="006949F8" w:rsidP="006949F8">
      <w:pPr>
        <w:spacing w:line="480" w:lineRule="auto"/>
      </w:pPr>
      <w:r>
        <w:t xml:space="preserve">Inventory Number: </w:t>
      </w:r>
      <w:r w:rsidRPr="00993C0D">
        <w:t>83.</w:t>
      </w:r>
      <w:r w:rsidRPr="00524C6D">
        <w:rPr>
          <w:caps/>
        </w:rPr>
        <w:t>aq.</w:t>
      </w:r>
      <w:r w:rsidRPr="00993C0D">
        <w:t>377.482</w:t>
      </w:r>
    </w:p>
    <w:p w14:paraId="7322B05D" w14:textId="77777777" w:rsidR="006949F8" w:rsidRDefault="006949F8" w:rsidP="006949F8">
      <w:pPr>
        <w:spacing w:line="480" w:lineRule="auto"/>
      </w:pPr>
      <w:r>
        <w:t xml:space="preserve">Dimensions: </w:t>
      </w:r>
      <w:r w:rsidRPr="00993C0D">
        <w:t>L: 12.8; W: 14.4; H: 3.0</w:t>
      </w:r>
    </w:p>
    <w:p w14:paraId="14D4DFB1" w14:textId="6B71ADD8" w:rsidR="006949F8" w:rsidRDefault="006949F8" w:rsidP="006949F8">
      <w:pPr>
        <w:spacing w:line="480" w:lineRule="auto"/>
      </w:pPr>
      <w:r>
        <w:t xml:space="preserve">Condition and Fabric: </w:t>
      </w:r>
      <w:r w:rsidRPr="00993C0D">
        <w:t xml:space="preserve">Intact. </w:t>
      </w:r>
      <w:r w:rsidR="00F44D90">
        <w:t xml:space="preserve">Burn marks at nozzles. </w:t>
      </w:r>
      <w:r w:rsidRPr="00993C0D">
        <w:t>Clay 7.5YR7/4 pink, varying glaze: 2.5YR6/4 light reddish brown (top), 2.5YR5/6 red (bottom).</w:t>
      </w:r>
    </w:p>
    <w:p w14:paraId="45963F2D" w14:textId="6ABE3F77" w:rsidR="006949F8" w:rsidRDefault="006949F8" w:rsidP="006949F8">
      <w:pPr>
        <w:spacing w:line="480" w:lineRule="auto"/>
      </w:pPr>
      <w:r>
        <w:t xml:space="preserve">Description: </w:t>
      </w:r>
      <w:r w:rsidRPr="00993C0D">
        <w:t xml:space="preserve">Moldmade. Crescent ornament handle with sunken crescent within; ring behind. Flat shoulder, separated from flat-bottomed discus by </w:t>
      </w:r>
      <w:r>
        <w:t xml:space="preserve">a </w:t>
      </w:r>
      <w:r w:rsidRPr="00993C0D">
        <w:t>molding marked off by three grooves. Central filling-hole. Six medium-sized nozzles with rounded tips and f</w:t>
      </w:r>
      <w:r w:rsidR="00F44D90">
        <w:t>lat oval raised wick-hole areas</w:t>
      </w:r>
      <w:r w:rsidRPr="00993C0D">
        <w:t xml:space="preserve">. Air hole in front of each nozzle on </w:t>
      </w:r>
      <w:r>
        <w:t xml:space="preserve">the </w:t>
      </w:r>
      <w:r w:rsidRPr="00993C0D">
        <w:t xml:space="preserve">shoulder. Raised slightly concave base marked off </w:t>
      </w:r>
      <w:r>
        <w:t>by</w:t>
      </w:r>
      <w:r w:rsidRPr="00993C0D">
        <w:t xml:space="preserve"> </w:t>
      </w:r>
      <w:r>
        <w:t xml:space="preserve">a </w:t>
      </w:r>
      <w:r w:rsidRPr="00993C0D">
        <w:t xml:space="preserve">groove. Incuse plain </w:t>
      </w:r>
      <w:r w:rsidRPr="00993C0D">
        <w:rPr>
          <w:i/>
        </w:rPr>
        <w:t>planta pedis.</w:t>
      </w:r>
    </w:p>
    <w:p w14:paraId="30026BD4" w14:textId="77777777" w:rsidR="006949F8" w:rsidRDefault="006949F8" w:rsidP="006949F8">
      <w:pPr>
        <w:spacing w:line="480" w:lineRule="auto"/>
      </w:pPr>
      <w:r>
        <w:t>Discus Iconography: Plain discus.</w:t>
      </w:r>
    </w:p>
    <w:p w14:paraId="67EF6C9E" w14:textId="77777777" w:rsidR="006949F8" w:rsidRDefault="006949F8" w:rsidP="006949F8">
      <w:pPr>
        <w:spacing w:line="480" w:lineRule="auto"/>
      </w:pPr>
      <w:r>
        <w:t xml:space="preserve">Type: </w:t>
      </w:r>
      <w:r w:rsidRPr="00993C0D">
        <w:t xml:space="preserve">Bisi Ingrassia </w:t>
      </w:r>
      <w:r w:rsidRPr="00524C6D">
        <w:rPr>
          <w:caps/>
        </w:rPr>
        <w:t xml:space="preserve">vii </w:t>
      </w:r>
      <w:r w:rsidR="000619BE">
        <w:t>B; Bailey H</w:t>
      </w:r>
    </w:p>
    <w:p w14:paraId="6726E9F9" w14:textId="77777777" w:rsidR="006949F8" w:rsidRDefault="006949F8" w:rsidP="006949F8">
      <w:pPr>
        <w:spacing w:line="480" w:lineRule="auto"/>
      </w:pPr>
      <w:r>
        <w:t xml:space="preserve">Place of Manufacture or Origin: </w:t>
      </w:r>
      <w:r w:rsidR="000619BE">
        <w:t>Anatolia</w:t>
      </w:r>
    </w:p>
    <w:p w14:paraId="5AEAE9F8" w14:textId="290B3C90" w:rsidR="006949F8" w:rsidRDefault="006949F8" w:rsidP="006949F8">
      <w:pPr>
        <w:spacing w:line="480" w:lineRule="auto"/>
      </w:pPr>
      <w:r>
        <w:t xml:space="preserve">Parallels: </w:t>
      </w:r>
      <w:r w:rsidRPr="00993C0D">
        <w:t xml:space="preserve">Bisi Ingrassia 1977, pl. 46.3 (Herculaneum); </w:t>
      </w:r>
      <w:r w:rsidRPr="00993C0D">
        <w:rPr>
          <w:i/>
        </w:rPr>
        <w:t>Antichit</w:t>
      </w:r>
      <w:r w:rsidRPr="00993C0D">
        <w:rPr>
          <w:rFonts w:cs="Courier New"/>
          <w:i/>
        </w:rPr>
        <w:t>à</w:t>
      </w:r>
      <w:r w:rsidRPr="00993C0D">
        <w:rPr>
          <w:i/>
        </w:rPr>
        <w:t xml:space="preserve"> di Ercolano </w:t>
      </w:r>
      <w:r w:rsidRPr="00993C0D">
        <w:t>6,</w:t>
      </w:r>
      <w:r w:rsidRPr="000F61FC">
        <w:t xml:space="preserve"> </w:t>
      </w:r>
      <w:r w:rsidRPr="00993C0D">
        <w:t>pl. 9, fig. 4; same type with five nozzles: Menzel 1969, p. 29, fig. 26,1; Seidel 2002, no. 33.</w:t>
      </w:r>
    </w:p>
    <w:p w14:paraId="24B2444D" w14:textId="77777777" w:rsidR="00A43570" w:rsidRDefault="00A43570" w:rsidP="00A43570">
      <w:pPr>
        <w:spacing w:line="480" w:lineRule="auto"/>
      </w:pPr>
      <w:r>
        <w:t xml:space="preserve">Provenance: </w:t>
      </w:r>
    </w:p>
    <w:p w14:paraId="011EBA3F" w14:textId="77777777" w:rsidR="006949F8" w:rsidRDefault="006949F8" w:rsidP="006949F8">
      <w:pPr>
        <w:spacing w:line="480" w:lineRule="auto"/>
      </w:pPr>
      <w:r>
        <w:t>Bibliography: Unpublished.</w:t>
      </w:r>
    </w:p>
    <w:p w14:paraId="12DBACA0" w14:textId="77777777" w:rsidR="006949F8" w:rsidRDefault="006949F8" w:rsidP="006949F8">
      <w:pPr>
        <w:spacing w:line="480" w:lineRule="auto"/>
      </w:pPr>
      <w:r>
        <w:t xml:space="preserve">Date: </w:t>
      </w:r>
      <w:r w:rsidRPr="00993C0D">
        <w:t>Second half of first century</w:t>
      </w:r>
      <w:r w:rsidRPr="00524C6D">
        <w:rPr>
          <w:caps/>
        </w:rPr>
        <w:t xml:space="preserve"> </w:t>
      </w:r>
      <w:r w:rsidRPr="005170AB">
        <w:rPr>
          <w:caps/>
        </w:rPr>
        <w:t>A.D.</w:t>
      </w:r>
    </w:p>
    <w:p w14:paraId="107A3046" w14:textId="77777777" w:rsidR="006949F8" w:rsidRDefault="006949F8" w:rsidP="006949F8">
      <w:pPr>
        <w:spacing w:line="480" w:lineRule="auto"/>
      </w:pPr>
      <w:r>
        <w:t>Date numeric: 50; 100</w:t>
      </w:r>
    </w:p>
    <w:p w14:paraId="3A9AAA9C"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5A8FF534"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FBEBBD5" w14:textId="77777777" w:rsidR="00B22A8F" w:rsidRDefault="00B22A8F" w:rsidP="00B22A8F">
      <w:pPr>
        <w:pStyle w:val="Textedelespacerserv2"/>
        <w:numPr>
          <w:ilvl w:val="0"/>
          <w:numId w:val="0"/>
        </w:numPr>
        <w:spacing w:line="480" w:lineRule="auto"/>
        <w:jc w:val="left"/>
        <w:outlineLvl w:val="9"/>
        <w:rPr>
          <w:rFonts w:ascii="Palatino" w:hAnsi="Palatino"/>
        </w:rPr>
      </w:pPr>
    </w:p>
    <w:p w14:paraId="3338C275" w14:textId="77777777" w:rsidR="008216EF" w:rsidRDefault="008216EF" w:rsidP="008216EF">
      <w:pPr>
        <w:spacing w:line="480" w:lineRule="auto"/>
      </w:pPr>
      <w:r>
        <w:t>Catalogue Number: 561</w:t>
      </w:r>
    </w:p>
    <w:p w14:paraId="2388C172" w14:textId="77777777" w:rsidR="008216EF" w:rsidRDefault="008216EF" w:rsidP="008216EF">
      <w:pPr>
        <w:spacing w:line="480" w:lineRule="auto"/>
      </w:pPr>
      <w:r>
        <w:t xml:space="preserve">Inventory Number: </w:t>
      </w:r>
      <w:r w:rsidRPr="00993C0D">
        <w:t>83.</w:t>
      </w:r>
      <w:r w:rsidRPr="00524C6D">
        <w:rPr>
          <w:caps/>
        </w:rPr>
        <w:t>aq</w:t>
      </w:r>
      <w:r w:rsidRPr="00993C0D">
        <w:t>.377.483</w:t>
      </w:r>
    </w:p>
    <w:p w14:paraId="5071FC11" w14:textId="77777777" w:rsidR="008216EF" w:rsidRDefault="008216EF" w:rsidP="008216EF">
      <w:pPr>
        <w:spacing w:line="480" w:lineRule="auto"/>
      </w:pPr>
      <w:r>
        <w:t xml:space="preserve">Dimensions: </w:t>
      </w:r>
      <w:r w:rsidRPr="00993C0D">
        <w:t>L: 10.7; W: 10.4; H: 2.6</w:t>
      </w:r>
    </w:p>
    <w:p w14:paraId="3FE00738" w14:textId="77777777" w:rsidR="008216EF" w:rsidRDefault="008216EF" w:rsidP="008216EF">
      <w:pPr>
        <w:spacing w:line="480" w:lineRule="auto"/>
      </w:pPr>
      <w:r>
        <w:t xml:space="preserve">Condition and Fabric: </w:t>
      </w:r>
      <w:r w:rsidRPr="00993C0D">
        <w:t>Intact. Clay 7.5YR7/4 pink, glaze 5YR4/1 dark gray.</w:t>
      </w:r>
    </w:p>
    <w:p w14:paraId="1081D087" w14:textId="77777777" w:rsidR="008216EF" w:rsidRDefault="008216EF" w:rsidP="008216EF">
      <w:pPr>
        <w:spacing w:line="480" w:lineRule="auto"/>
      </w:pPr>
      <w:r>
        <w:t xml:space="preserve">Description: </w:t>
      </w:r>
      <w:r w:rsidRPr="00993C0D">
        <w:t>Moldmade. Crescent ornament handle with ring behind; globular</w:t>
      </w:r>
      <w:r w:rsidRPr="00993C0D" w:rsidDel="005229F0">
        <w:t xml:space="preserve"> </w:t>
      </w:r>
      <w:r w:rsidRPr="00993C0D">
        <w:t xml:space="preserve">tips of crescent. Outward-sloping shoulder, separated from flat-bottomed discus by two ridges, inner one large and inward sloping. Filling-hole in center. Three slender round-tipped nozzles, each flanked by two single volutes. Base-ring marked off </w:t>
      </w:r>
      <w:r>
        <w:t>by one</w:t>
      </w:r>
      <w:r w:rsidRPr="00993C0D">
        <w:t xml:space="preserve"> groove, central part sunken.</w:t>
      </w:r>
    </w:p>
    <w:p w14:paraId="5F299512" w14:textId="77777777" w:rsidR="008216EF" w:rsidRDefault="008216EF" w:rsidP="008216EF">
      <w:pPr>
        <w:spacing w:line="480" w:lineRule="auto"/>
      </w:pPr>
      <w:r>
        <w:t>Discus Iconography: Plain discus.</w:t>
      </w:r>
    </w:p>
    <w:p w14:paraId="5948BF0F" w14:textId="77777777" w:rsidR="008216EF" w:rsidRDefault="008216EF" w:rsidP="008216EF">
      <w:pPr>
        <w:spacing w:line="480" w:lineRule="auto"/>
      </w:pPr>
      <w:r>
        <w:t xml:space="preserve">Type: </w:t>
      </w:r>
      <w:r w:rsidRPr="00993C0D">
        <w:t xml:space="preserve">Deneauve </w:t>
      </w:r>
      <w:r w:rsidRPr="00524C6D">
        <w:rPr>
          <w:caps/>
        </w:rPr>
        <w:t xml:space="preserve">v </w:t>
      </w:r>
      <w:r w:rsidR="000619BE">
        <w:t>B</w:t>
      </w:r>
    </w:p>
    <w:p w14:paraId="56D69563" w14:textId="77777777" w:rsidR="008216EF" w:rsidRDefault="008216EF" w:rsidP="008216EF">
      <w:pPr>
        <w:spacing w:line="480" w:lineRule="auto"/>
      </w:pPr>
      <w:r>
        <w:t xml:space="preserve">Place of Manufacture or Origin: </w:t>
      </w:r>
      <w:r w:rsidR="000619BE">
        <w:t>Italy</w:t>
      </w:r>
    </w:p>
    <w:p w14:paraId="012DE93C" w14:textId="77777777" w:rsidR="008216EF" w:rsidRDefault="008216EF" w:rsidP="008216EF">
      <w:pPr>
        <w:spacing w:line="480" w:lineRule="auto"/>
      </w:pPr>
      <w:r>
        <w:t>Parallels: None found;</w:t>
      </w:r>
      <w:r w:rsidRPr="00993C0D">
        <w:t xml:space="preserve"> (near) Deneauve 1969, p. 146, no. 552, pl. 62.</w:t>
      </w:r>
    </w:p>
    <w:p w14:paraId="65F2FCA6" w14:textId="77777777" w:rsidR="00A43570" w:rsidRDefault="00A43570" w:rsidP="00A43570">
      <w:pPr>
        <w:spacing w:line="480" w:lineRule="auto"/>
      </w:pPr>
      <w:r>
        <w:t xml:space="preserve">Provenance: </w:t>
      </w:r>
    </w:p>
    <w:p w14:paraId="59595659" w14:textId="77777777" w:rsidR="008216EF" w:rsidRDefault="008216EF" w:rsidP="008216EF">
      <w:pPr>
        <w:spacing w:line="480" w:lineRule="auto"/>
      </w:pPr>
      <w:r>
        <w:t>Bibliography: Unpublished.</w:t>
      </w:r>
    </w:p>
    <w:p w14:paraId="53526CF9" w14:textId="77777777" w:rsidR="008216EF" w:rsidRDefault="008216EF" w:rsidP="008216EF">
      <w:pPr>
        <w:spacing w:line="480" w:lineRule="auto"/>
      </w:pPr>
      <w:r>
        <w:t xml:space="preserve">Date: </w:t>
      </w:r>
      <w:r w:rsidRPr="00993C0D">
        <w:t>Second half of first century</w:t>
      </w:r>
      <w:r w:rsidRPr="00524C6D">
        <w:rPr>
          <w:caps/>
        </w:rPr>
        <w:t xml:space="preserve"> </w:t>
      </w:r>
      <w:r w:rsidRPr="005170AB">
        <w:rPr>
          <w:caps/>
        </w:rPr>
        <w:t>A.D.</w:t>
      </w:r>
    </w:p>
    <w:p w14:paraId="1C2B6D31" w14:textId="77777777" w:rsidR="008216EF" w:rsidRDefault="008216EF" w:rsidP="008216EF">
      <w:pPr>
        <w:spacing w:line="480" w:lineRule="auto"/>
      </w:pPr>
      <w:r>
        <w:t>Date numeric: 50; 100</w:t>
      </w:r>
    </w:p>
    <w:p w14:paraId="4908B762"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6E70087C"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B026DBD" w14:textId="77777777" w:rsidR="00B22A8F" w:rsidRDefault="00B22A8F" w:rsidP="00B22A8F">
      <w:pPr>
        <w:pStyle w:val="Textedelespacerserv2"/>
        <w:numPr>
          <w:ilvl w:val="0"/>
          <w:numId w:val="0"/>
        </w:numPr>
        <w:spacing w:line="480" w:lineRule="auto"/>
        <w:jc w:val="left"/>
        <w:outlineLvl w:val="9"/>
        <w:rPr>
          <w:rFonts w:ascii="Palatino" w:hAnsi="Palatino"/>
        </w:rPr>
      </w:pPr>
    </w:p>
    <w:p w14:paraId="0738CCB2" w14:textId="77777777" w:rsidR="00FE14A7" w:rsidRDefault="00FE14A7" w:rsidP="00FE14A7">
      <w:pPr>
        <w:spacing w:line="480" w:lineRule="auto"/>
      </w:pPr>
      <w:r>
        <w:t>Catalogue Number: 562</w:t>
      </w:r>
    </w:p>
    <w:p w14:paraId="291184C2" w14:textId="77777777" w:rsidR="00FE14A7" w:rsidRDefault="00FE14A7" w:rsidP="00FE14A7">
      <w:pPr>
        <w:spacing w:line="480" w:lineRule="auto"/>
      </w:pPr>
      <w:r>
        <w:t xml:space="preserve">Inventory Number: </w:t>
      </w:r>
      <w:r w:rsidRPr="00993C0D">
        <w:t>83.</w:t>
      </w:r>
      <w:r w:rsidRPr="00524C6D">
        <w:rPr>
          <w:caps/>
        </w:rPr>
        <w:t>aq</w:t>
      </w:r>
      <w:r w:rsidRPr="00993C0D">
        <w:t xml:space="preserve"> 377.480</w:t>
      </w:r>
    </w:p>
    <w:p w14:paraId="201ED3E1" w14:textId="7D67D948" w:rsidR="00FE14A7" w:rsidRDefault="00FE14A7" w:rsidP="00FE14A7">
      <w:pPr>
        <w:spacing w:line="480" w:lineRule="auto"/>
      </w:pPr>
      <w:r>
        <w:t xml:space="preserve">Dimensions: </w:t>
      </w:r>
      <w:r w:rsidR="00FC4C7F">
        <w:t>L: 13.0; W: (basin</w:t>
      </w:r>
      <w:r w:rsidRPr="00993C0D">
        <w:t>) 6.2, (nozzles) 7.3 ; H: 2.7</w:t>
      </w:r>
    </w:p>
    <w:p w14:paraId="59B32A91" w14:textId="77777777" w:rsidR="00FE14A7" w:rsidRDefault="00FE14A7" w:rsidP="00FE14A7">
      <w:pPr>
        <w:spacing w:line="480" w:lineRule="auto"/>
      </w:pPr>
      <w:r>
        <w:t xml:space="preserve">Condition and Fabric: </w:t>
      </w:r>
      <w:r w:rsidRPr="00993C0D">
        <w:t>Intact. Clay 2.5YR6/8 light red, uneven glaze near 2.5YR6/4 light reddish brown, with substantial dark areas: sediments.</w:t>
      </w:r>
    </w:p>
    <w:p w14:paraId="4974CF9F" w14:textId="77777777" w:rsidR="00FE14A7" w:rsidRDefault="00FE14A7" w:rsidP="00FE14A7">
      <w:pPr>
        <w:spacing w:line="480" w:lineRule="auto"/>
      </w:pPr>
      <w:r>
        <w:t xml:space="preserve">Description: </w:t>
      </w:r>
      <w:r w:rsidRPr="00993C0D">
        <w:t>Moldmade. Crescent ornament handle with incised crescent within, ring behind. Flat shoulder: Loeschcke form</w:t>
      </w:r>
      <w:r w:rsidRPr="00524C6D">
        <w:rPr>
          <w:caps/>
        </w:rPr>
        <w:t xml:space="preserve"> iii </w:t>
      </w:r>
      <w:r w:rsidRPr="00993C0D">
        <w:t xml:space="preserve">a var.(?). Deep inward-sloping discus divided into two parts separated by </w:t>
      </w:r>
      <w:r>
        <w:t>a ring:</w:t>
      </w:r>
      <w:r w:rsidRPr="00993C0D">
        <w:t xml:space="preserve"> outer area with rosette; inner flat disc with central filling-hole. Five long nozzles joined to one another, each with </w:t>
      </w:r>
      <w:r>
        <w:t xml:space="preserve">a </w:t>
      </w:r>
      <w:r w:rsidRPr="00993C0D">
        <w:t xml:space="preserve">circular raised area on flat top and single volutes, partially rendered. One volute-spine on each side of this uncommon grouping of five nozzles. Raised base-ring marked off </w:t>
      </w:r>
      <w:r>
        <w:t>by</w:t>
      </w:r>
      <w:r w:rsidRPr="00993C0D">
        <w:t xml:space="preserve"> two circular grooves.</w:t>
      </w:r>
    </w:p>
    <w:p w14:paraId="214DE386" w14:textId="77777777" w:rsidR="00FE14A7" w:rsidRDefault="00FE14A7" w:rsidP="00FE14A7">
      <w:pPr>
        <w:spacing w:line="480" w:lineRule="auto"/>
      </w:pPr>
      <w:r>
        <w:t>Discus Iconography: R</w:t>
      </w:r>
      <w:r w:rsidRPr="00993C0D">
        <w:t>osette of twenty-three petals</w:t>
      </w:r>
      <w:r>
        <w:t>.</w:t>
      </w:r>
    </w:p>
    <w:p w14:paraId="441E6093" w14:textId="77777777" w:rsidR="00FE14A7" w:rsidRDefault="00FE14A7" w:rsidP="00FE14A7">
      <w:pPr>
        <w:spacing w:line="480" w:lineRule="auto"/>
      </w:pPr>
      <w:r>
        <w:t xml:space="preserve">Type: </w:t>
      </w:r>
      <w:r w:rsidRPr="00993C0D">
        <w:t xml:space="preserve">Loeschcke </w:t>
      </w:r>
      <w:r w:rsidRPr="00524C6D">
        <w:rPr>
          <w:caps/>
        </w:rPr>
        <w:t xml:space="preserve">iii </w:t>
      </w:r>
      <w:r w:rsidRPr="00993C0D">
        <w:t>var.</w:t>
      </w:r>
    </w:p>
    <w:p w14:paraId="5C6BB986" w14:textId="77777777" w:rsidR="00FE14A7" w:rsidRDefault="00FE14A7" w:rsidP="00FE14A7">
      <w:pPr>
        <w:spacing w:line="480" w:lineRule="auto"/>
      </w:pPr>
      <w:r>
        <w:t xml:space="preserve">Place of Manufacture or Origin: </w:t>
      </w:r>
      <w:r w:rsidR="000619BE">
        <w:t>South Anatolia</w:t>
      </w:r>
    </w:p>
    <w:p w14:paraId="2BB92684" w14:textId="77777777" w:rsidR="00FE14A7" w:rsidRDefault="00FE14A7" w:rsidP="00FE14A7">
      <w:pPr>
        <w:spacing w:line="480" w:lineRule="auto"/>
      </w:pPr>
      <w:r>
        <w:t xml:space="preserve">Parallels: </w:t>
      </w:r>
      <w:r w:rsidRPr="00993C0D">
        <w:t>None found.</w:t>
      </w:r>
    </w:p>
    <w:p w14:paraId="35D3571E" w14:textId="77777777" w:rsidR="00A43570" w:rsidRDefault="00A43570" w:rsidP="00A43570">
      <w:pPr>
        <w:spacing w:line="480" w:lineRule="auto"/>
      </w:pPr>
      <w:r>
        <w:t xml:space="preserve">Provenance: </w:t>
      </w:r>
    </w:p>
    <w:p w14:paraId="790771D0" w14:textId="77777777" w:rsidR="00FE14A7" w:rsidRDefault="00FE14A7" w:rsidP="00FE14A7">
      <w:pPr>
        <w:spacing w:line="480" w:lineRule="auto"/>
      </w:pPr>
      <w:r>
        <w:t>Bibliography: Unpublished.</w:t>
      </w:r>
    </w:p>
    <w:p w14:paraId="2DA62CED" w14:textId="77777777" w:rsidR="00FE14A7" w:rsidRDefault="00FE14A7" w:rsidP="00FE14A7">
      <w:pPr>
        <w:spacing w:line="480" w:lineRule="auto"/>
      </w:pPr>
      <w:r>
        <w:t xml:space="preserve">Date: </w:t>
      </w:r>
      <w:r w:rsidRPr="00993C0D">
        <w:t>Second half of first century</w:t>
      </w:r>
      <w:r w:rsidRPr="00524C6D">
        <w:rPr>
          <w:caps/>
        </w:rPr>
        <w:t xml:space="preserve"> </w:t>
      </w:r>
      <w:r w:rsidRPr="005170AB">
        <w:rPr>
          <w:caps/>
        </w:rPr>
        <w:t>A.D.</w:t>
      </w:r>
      <w:r w:rsidRPr="00524C6D">
        <w:rPr>
          <w:caps/>
        </w:rPr>
        <w:t>(</w:t>
      </w:r>
      <w:r w:rsidR="000619BE">
        <w:t>?)</w:t>
      </w:r>
    </w:p>
    <w:p w14:paraId="5B165D62" w14:textId="77777777" w:rsidR="00FE14A7" w:rsidRDefault="00FE14A7" w:rsidP="00FE14A7">
      <w:pPr>
        <w:spacing w:line="480" w:lineRule="auto"/>
      </w:pPr>
      <w:r>
        <w:t>Date numeric: 50; 100</w:t>
      </w:r>
    </w:p>
    <w:p w14:paraId="040957EA"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757E6147"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C66E69E" w14:textId="77777777" w:rsidR="00B22A8F" w:rsidRDefault="00B22A8F" w:rsidP="00B22A8F">
      <w:pPr>
        <w:pStyle w:val="Textedelespacerserv2"/>
        <w:numPr>
          <w:ilvl w:val="0"/>
          <w:numId w:val="0"/>
        </w:numPr>
        <w:spacing w:line="480" w:lineRule="auto"/>
        <w:jc w:val="left"/>
        <w:outlineLvl w:val="9"/>
        <w:rPr>
          <w:rFonts w:ascii="Palatino" w:hAnsi="Palatino"/>
        </w:rPr>
      </w:pPr>
    </w:p>
    <w:p w14:paraId="62A9FEC2" w14:textId="77777777" w:rsidR="00687EF4" w:rsidRDefault="00687EF4" w:rsidP="00687EF4">
      <w:pPr>
        <w:spacing w:line="480" w:lineRule="auto"/>
      </w:pPr>
      <w:r>
        <w:t>Catalogue Number: 563</w:t>
      </w:r>
    </w:p>
    <w:p w14:paraId="2E9F3DA2" w14:textId="77777777" w:rsidR="00687EF4" w:rsidRDefault="00687EF4" w:rsidP="00687EF4">
      <w:pPr>
        <w:spacing w:line="480" w:lineRule="auto"/>
      </w:pPr>
      <w:r>
        <w:t xml:space="preserve">Inventory Number: </w:t>
      </w:r>
      <w:r w:rsidRPr="00993C0D">
        <w:t>83.</w:t>
      </w:r>
      <w:r w:rsidRPr="00524C6D">
        <w:rPr>
          <w:caps/>
        </w:rPr>
        <w:t>aq</w:t>
      </w:r>
      <w:r w:rsidRPr="00993C0D">
        <w:t>.377.493</w:t>
      </w:r>
    </w:p>
    <w:p w14:paraId="2E0C2B92" w14:textId="77777777" w:rsidR="00687EF4" w:rsidRDefault="00687EF4" w:rsidP="00687EF4">
      <w:pPr>
        <w:spacing w:line="480" w:lineRule="auto"/>
      </w:pPr>
      <w:r>
        <w:t xml:space="preserve">Dimensions: </w:t>
      </w:r>
      <w:r w:rsidRPr="00993C0D">
        <w:t>L: 14.2; W: 8.8; H: 2.3</w:t>
      </w:r>
    </w:p>
    <w:p w14:paraId="23F050F7" w14:textId="77777777" w:rsidR="00687EF4" w:rsidRDefault="00687EF4" w:rsidP="00687EF4">
      <w:pPr>
        <w:spacing w:line="480" w:lineRule="auto"/>
      </w:pPr>
      <w:r>
        <w:t xml:space="preserve">Condition and Fabric: </w:t>
      </w:r>
      <w:r w:rsidRPr="00993C0D">
        <w:t xml:space="preserve">Thin crack on right part of discus; heavily overpainted. Clay 10YR7/3 very pale brown, </w:t>
      </w:r>
      <w:r>
        <w:t xml:space="preserve">a </w:t>
      </w:r>
      <w:r w:rsidRPr="00993C0D">
        <w:t>few traces of original glaze 10YR5/4 yellowish brown, overpaint near 10YR5/1 gray.</w:t>
      </w:r>
    </w:p>
    <w:p w14:paraId="555ECDCD" w14:textId="77777777" w:rsidR="00687EF4" w:rsidRDefault="00687EF4" w:rsidP="00687EF4">
      <w:pPr>
        <w:spacing w:line="480" w:lineRule="auto"/>
      </w:pPr>
      <w:r>
        <w:t xml:space="preserve">Description: </w:t>
      </w:r>
      <w:r w:rsidRPr="00993C0D">
        <w:t>Moldmade</w:t>
      </w:r>
      <w:r>
        <w:t>, from plaster mold</w:t>
      </w:r>
      <w:r w:rsidRPr="00993C0D">
        <w:t>. Crescent ornament handle with incised crescent within</w:t>
      </w:r>
      <w:r w:rsidRPr="000F61FC">
        <w:t>,</w:t>
      </w:r>
      <w:r w:rsidRPr="00993C0D">
        <w:t xml:space="preserve"> no ring behind. Flat rectangular body with small voluted ear on each side; decorated area within frame consisting of </w:t>
      </w:r>
      <w:r>
        <w:t xml:space="preserve">an </w:t>
      </w:r>
      <w:r w:rsidRPr="00993C0D">
        <w:t xml:space="preserve">outer flat-topped ridge and </w:t>
      </w:r>
      <w:r>
        <w:t xml:space="preserve">an </w:t>
      </w:r>
      <w:r w:rsidRPr="00993C0D">
        <w:t xml:space="preserve">inner inward-sloping ridge. Two filling-holes flanking </w:t>
      </w:r>
      <w:r>
        <w:t>Hecate</w:t>
      </w:r>
      <w:r w:rsidRPr="00993C0D">
        <w:t xml:space="preserve">. Five long round-tipped volute-nozzles with sides joined, each with </w:t>
      </w:r>
      <w:r>
        <w:t xml:space="preserve">a </w:t>
      </w:r>
      <w:r w:rsidRPr="00993C0D">
        <w:t xml:space="preserve">circular raised area on flat top and single volutes, partially rendered; one volute-spine on each side of this uncommon grouping of nozzles. Flat rectangular base marked off by </w:t>
      </w:r>
      <w:r>
        <w:t xml:space="preserve">one </w:t>
      </w:r>
      <w:r w:rsidRPr="00993C0D">
        <w:t>thin groove.</w:t>
      </w:r>
    </w:p>
    <w:p w14:paraId="310A028C" w14:textId="77777777" w:rsidR="00687EF4" w:rsidRDefault="00687EF4" w:rsidP="00687EF4">
      <w:pPr>
        <w:spacing w:line="480" w:lineRule="auto"/>
      </w:pPr>
      <w:r>
        <w:t xml:space="preserve">Discus Iconography: </w:t>
      </w:r>
      <w:r w:rsidRPr="00993C0D">
        <w:t>Hecate lifting her six arms and holding torches in her six hands, flanked by two dogs; lunar crescent on her head</w:t>
      </w:r>
      <w:r w:rsidRPr="000F61FC">
        <w:t>.</w:t>
      </w:r>
    </w:p>
    <w:p w14:paraId="68107CDD" w14:textId="77777777" w:rsidR="00687EF4" w:rsidRDefault="00687EF4" w:rsidP="00687EF4">
      <w:pPr>
        <w:spacing w:line="480" w:lineRule="auto"/>
      </w:pPr>
      <w:r>
        <w:t xml:space="preserve">Type: </w:t>
      </w:r>
      <w:r w:rsidR="000619BE">
        <w:t>Type not recorded</w:t>
      </w:r>
    </w:p>
    <w:p w14:paraId="5B93197A" w14:textId="77777777" w:rsidR="00687EF4" w:rsidRDefault="00687EF4" w:rsidP="00687EF4">
      <w:pPr>
        <w:spacing w:line="480" w:lineRule="auto"/>
      </w:pPr>
      <w:r>
        <w:t xml:space="preserve">Place of Manufacture or Origin: </w:t>
      </w:r>
      <w:r w:rsidR="000619BE">
        <w:t>Asia Minor</w:t>
      </w:r>
    </w:p>
    <w:p w14:paraId="35454C71" w14:textId="77777777" w:rsidR="00687EF4" w:rsidRDefault="00687EF4" w:rsidP="00687EF4">
      <w:pPr>
        <w:spacing w:line="480" w:lineRule="auto"/>
      </w:pPr>
      <w:r>
        <w:t xml:space="preserve">Parallels: </w:t>
      </w:r>
      <w:r w:rsidRPr="00993C0D">
        <w:t xml:space="preserve">None found. For Hecate alone, cf. </w:t>
      </w:r>
      <w:r w:rsidRPr="00993C0D">
        <w:rPr>
          <w:i/>
        </w:rPr>
        <w:t>LIMC</w:t>
      </w:r>
      <w:r w:rsidRPr="00993C0D">
        <w:t xml:space="preserve"> </w:t>
      </w:r>
      <w:r>
        <w:t>6</w:t>
      </w:r>
      <w:r w:rsidRPr="00993C0D">
        <w:t xml:space="preserve">.2, p. 671, no. 238 (with four arms), </w:t>
      </w:r>
      <w:r>
        <w:t xml:space="preserve">s.v. Hekate, </w:t>
      </w:r>
      <w:r w:rsidRPr="00993C0D">
        <w:t>and p. 672, nos. 295 and 308</w:t>
      </w:r>
      <w:r>
        <w:t xml:space="preserve"> (</w:t>
      </w:r>
      <w:r w:rsidRPr="00993C0D">
        <w:t>with six arms and three heads</w:t>
      </w:r>
      <w:r>
        <w:t>), s.v. Hekate</w:t>
      </w:r>
      <w:r w:rsidRPr="00993C0D">
        <w:t>.</w:t>
      </w:r>
    </w:p>
    <w:p w14:paraId="07C1DDCA" w14:textId="77777777" w:rsidR="00A43570" w:rsidRDefault="00A43570" w:rsidP="00A43570">
      <w:pPr>
        <w:spacing w:line="480" w:lineRule="auto"/>
      </w:pPr>
      <w:r>
        <w:t xml:space="preserve">Provenance: </w:t>
      </w:r>
    </w:p>
    <w:p w14:paraId="3E924CD7" w14:textId="77777777" w:rsidR="00687EF4" w:rsidRDefault="00687EF4" w:rsidP="00687EF4">
      <w:pPr>
        <w:spacing w:line="480" w:lineRule="auto"/>
      </w:pPr>
      <w:r>
        <w:t>Bibliography: Unpublished.</w:t>
      </w:r>
    </w:p>
    <w:p w14:paraId="0D9A9A04" w14:textId="77777777" w:rsidR="00687EF4" w:rsidRDefault="00687EF4" w:rsidP="00687EF4">
      <w:pPr>
        <w:spacing w:line="480" w:lineRule="auto"/>
      </w:pPr>
      <w:r>
        <w:t xml:space="preserve">Date: </w:t>
      </w:r>
      <w:r w:rsidR="00F139AD" w:rsidRPr="00993C0D">
        <w:t>Second half of first century</w:t>
      </w:r>
      <w:r w:rsidR="00F139AD" w:rsidRPr="00524C6D">
        <w:rPr>
          <w:caps/>
        </w:rPr>
        <w:t xml:space="preserve"> </w:t>
      </w:r>
      <w:r w:rsidR="00F139AD" w:rsidRPr="005170AB">
        <w:rPr>
          <w:caps/>
        </w:rPr>
        <w:t>A.D.</w:t>
      </w:r>
      <w:r w:rsidR="00F139AD" w:rsidRPr="00524C6D">
        <w:rPr>
          <w:caps/>
        </w:rPr>
        <w:t>(</w:t>
      </w:r>
      <w:r w:rsidR="000619BE">
        <w:t>?)</w:t>
      </w:r>
    </w:p>
    <w:p w14:paraId="7F1350FC" w14:textId="77777777" w:rsidR="00687EF4" w:rsidRDefault="00687EF4" w:rsidP="00687EF4">
      <w:pPr>
        <w:spacing w:line="480" w:lineRule="auto"/>
      </w:pPr>
      <w:r>
        <w:t xml:space="preserve">Date numeric: </w:t>
      </w:r>
      <w:r w:rsidR="00F139AD">
        <w:t>50; 100</w:t>
      </w:r>
    </w:p>
    <w:p w14:paraId="2316C2F8"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3B425B77"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BBBC6FC" w14:textId="77777777" w:rsidR="00B22A8F" w:rsidRDefault="00B22A8F" w:rsidP="00B22A8F">
      <w:pPr>
        <w:pStyle w:val="Textedelespacerserv2"/>
        <w:numPr>
          <w:ilvl w:val="0"/>
          <w:numId w:val="0"/>
        </w:numPr>
        <w:spacing w:line="480" w:lineRule="auto"/>
        <w:jc w:val="left"/>
        <w:outlineLvl w:val="9"/>
        <w:rPr>
          <w:rFonts w:ascii="Palatino" w:hAnsi="Palatino"/>
        </w:rPr>
      </w:pPr>
    </w:p>
    <w:p w14:paraId="6DCD9AD2" w14:textId="77777777" w:rsidR="003609EA" w:rsidRDefault="003609EA" w:rsidP="003609EA">
      <w:pPr>
        <w:spacing w:line="480" w:lineRule="auto"/>
      </w:pPr>
      <w:r>
        <w:t>Catalogue Number: 564</w:t>
      </w:r>
    </w:p>
    <w:p w14:paraId="03B94C13" w14:textId="77777777" w:rsidR="003609EA" w:rsidRDefault="003609EA" w:rsidP="003609EA">
      <w:pPr>
        <w:spacing w:line="480" w:lineRule="auto"/>
      </w:pPr>
      <w:r>
        <w:t xml:space="preserve">Inventory Number: </w:t>
      </w:r>
      <w:r w:rsidRPr="00993C0D">
        <w:t>83.</w:t>
      </w:r>
      <w:r w:rsidRPr="00524C6D">
        <w:rPr>
          <w:caps/>
        </w:rPr>
        <w:t>aq</w:t>
      </w:r>
      <w:r w:rsidRPr="00993C0D">
        <w:t>.377.470</w:t>
      </w:r>
    </w:p>
    <w:p w14:paraId="76A82A06" w14:textId="77777777" w:rsidR="003609EA" w:rsidRDefault="003609EA" w:rsidP="003609EA">
      <w:pPr>
        <w:spacing w:line="480" w:lineRule="auto"/>
      </w:pPr>
      <w:r>
        <w:t xml:space="preserve">Dimensions: </w:t>
      </w:r>
      <w:r w:rsidRPr="00993C0D">
        <w:t>L: 9.2; W: 5.2; H: 3.2</w:t>
      </w:r>
    </w:p>
    <w:p w14:paraId="2C612011" w14:textId="77777777" w:rsidR="003609EA" w:rsidRDefault="003609EA" w:rsidP="003609EA">
      <w:pPr>
        <w:spacing w:line="480" w:lineRule="auto"/>
      </w:pPr>
      <w:r>
        <w:t xml:space="preserve">Condition and Fabric: </w:t>
      </w:r>
      <w:r w:rsidRPr="00993C0D">
        <w:t>Right tip of crescent handle broken off. Clay 10YR8/2 white, faint traces of slip 7.5YR6/3 light brown.</w:t>
      </w:r>
    </w:p>
    <w:p w14:paraId="2517F7A1" w14:textId="77777777" w:rsidR="003609EA" w:rsidRDefault="003609EA" w:rsidP="003609EA">
      <w:pPr>
        <w:spacing w:line="480" w:lineRule="auto"/>
      </w:pPr>
      <w:r>
        <w:t xml:space="preserve">Description: </w:t>
      </w:r>
      <w:r w:rsidRPr="00993C0D">
        <w:t>Moldmade. Plain crescent ornament handle. Convex thick ridge, partly striated, surrounding both discus and nozzles. Flat-topped ring</w:t>
      </w:r>
      <w:r w:rsidRPr="00993C0D" w:rsidDel="00781ED6">
        <w:t xml:space="preserve"> </w:t>
      </w:r>
      <w:r w:rsidRPr="00993C0D">
        <w:t xml:space="preserve">on flat discus marked off by two grooves. Much larger raised ring around central filling-hole. Two nozzle channels separated from discus by </w:t>
      </w:r>
      <w:r>
        <w:t xml:space="preserve">a </w:t>
      </w:r>
      <w:r w:rsidRPr="00993C0D">
        <w:t xml:space="preserve">thin striated ridge. Raised rounded base-ring with two inner rings. Handle underside connected to </w:t>
      </w:r>
      <w:r>
        <w:t xml:space="preserve">the </w:t>
      </w:r>
      <w:r w:rsidRPr="00993C0D">
        <w:t xml:space="preserve">base by </w:t>
      </w:r>
      <w:r>
        <w:t xml:space="preserve">a </w:t>
      </w:r>
      <w:r w:rsidRPr="00993C0D">
        <w:t>raised ridge.</w:t>
      </w:r>
    </w:p>
    <w:p w14:paraId="2383B1F5" w14:textId="77777777" w:rsidR="003609EA" w:rsidRDefault="003609EA" w:rsidP="003609EA">
      <w:pPr>
        <w:spacing w:line="480" w:lineRule="auto"/>
      </w:pPr>
      <w:r>
        <w:t>Discus Iconography: Plain discus.</w:t>
      </w:r>
    </w:p>
    <w:p w14:paraId="0E4ECF03" w14:textId="77777777" w:rsidR="003609EA" w:rsidRDefault="003609EA" w:rsidP="003609EA">
      <w:pPr>
        <w:spacing w:line="480" w:lineRule="auto"/>
      </w:pPr>
      <w:r>
        <w:t xml:space="preserve">Type: </w:t>
      </w:r>
      <w:r w:rsidRPr="00993C0D">
        <w:t xml:space="preserve">Iványi </w:t>
      </w:r>
      <w:r w:rsidRPr="00524C6D">
        <w:rPr>
          <w:caps/>
        </w:rPr>
        <w:t>iv</w:t>
      </w:r>
    </w:p>
    <w:p w14:paraId="006852C0" w14:textId="77777777" w:rsidR="003609EA" w:rsidRDefault="003609EA" w:rsidP="003609EA">
      <w:pPr>
        <w:spacing w:line="480" w:lineRule="auto"/>
      </w:pPr>
      <w:r>
        <w:t xml:space="preserve">Place of Manufacture or Origin: </w:t>
      </w:r>
      <w:r w:rsidR="00B72668">
        <w:t>{{loc_0000:</w:t>
      </w:r>
      <w:r w:rsidR="000619BE">
        <w:t>Cologne</w:t>
      </w:r>
      <w:r w:rsidR="00B72668">
        <w:t>}}</w:t>
      </w:r>
      <w:r w:rsidR="000619BE">
        <w:t xml:space="preserve"> (Germany)</w:t>
      </w:r>
    </w:p>
    <w:p w14:paraId="3D3B4D1E" w14:textId="28ED69D9" w:rsidR="003609EA" w:rsidRDefault="003609EA" w:rsidP="003609EA">
      <w:pPr>
        <w:spacing w:line="480" w:lineRule="auto"/>
      </w:pPr>
      <w:r>
        <w:t>Parallels: (V</w:t>
      </w:r>
      <w:r w:rsidRPr="00993C0D">
        <w:t xml:space="preserve">ery close) Menzel 1969, p. 74, no. 491, fig. 59 (from </w:t>
      </w:r>
      <w:r w:rsidR="00F44D90">
        <w:t>{{loc_0000:</w:t>
      </w:r>
      <w:r w:rsidRPr="00993C0D">
        <w:t>Friedberg</w:t>
      </w:r>
      <w:r w:rsidR="00F44D90">
        <w:t>}}</w:t>
      </w:r>
      <w:r w:rsidRPr="00993C0D">
        <w:t>, Germany); (close) Menzel 1969, p. 72, nos. 485–87, fig. 56</w:t>
      </w:r>
      <w:r>
        <w:t>.</w:t>
      </w:r>
      <w:r w:rsidRPr="00993C0D">
        <w:t>5</w:t>
      </w:r>
      <w:r>
        <w:t xml:space="preserve"> and .</w:t>
      </w:r>
      <w:r w:rsidRPr="00993C0D">
        <w:t xml:space="preserve">7, especially no. 487, which has the same twisted ridge surrounding the nozzles and separating them from the discus; (near) Alicu 2006, pl. 2, </w:t>
      </w:r>
      <w:r>
        <w:t xml:space="preserve">no. 39, </w:t>
      </w:r>
      <w:r w:rsidRPr="00993C0D">
        <w:t>also no. 785, pl. 16, for the same twisted ridge (</w:t>
      </w:r>
      <w:r w:rsidR="00B72668">
        <w:t>{{loc_0000:</w:t>
      </w:r>
      <w:r w:rsidRPr="00993C0D">
        <w:t>Sarmizegetusa</w:t>
      </w:r>
      <w:r w:rsidR="00B72668">
        <w:t>}}</w:t>
      </w:r>
      <w:r w:rsidRPr="00993C0D">
        <w:t>).</w:t>
      </w:r>
    </w:p>
    <w:p w14:paraId="3366313A" w14:textId="77777777" w:rsidR="00A43570" w:rsidRDefault="00A43570" w:rsidP="00A43570">
      <w:pPr>
        <w:spacing w:line="480" w:lineRule="auto"/>
      </w:pPr>
      <w:r>
        <w:t xml:space="preserve">Provenance: </w:t>
      </w:r>
    </w:p>
    <w:p w14:paraId="270A48AD" w14:textId="77777777" w:rsidR="003609EA" w:rsidRDefault="003609EA" w:rsidP="003609EA">
      <w:pPr>
        <w:spacing w:line="480" w:lineRule="auto"/>
      </w:pPr>
      <w:r>
        <w:t>Bibliography: Unpublished.</w:t>
      </w:r>
    </w:p>
    <w:p w14:paraId="5092CF5E" w14:textId="77777777" w:rsidR="003609EA" w:rsidRDefault="003609EA" w:rsidP="003609EA">
      <w:pPr>
        <w:spacing w:line="480" w:lineRule="auto"/>
      </w:pPr>
      <w:r>
        <w:t xml:space="preserve">Date: </w:t>
      </w:r>
      <w:r w:rsidRPr="00993C0D">
        <w:t>Second to third century</w:t>
      </w:r>
      <w:r w:rsidRPr="00524C6D">
        <w:rPr>
          <w:caps/>
        </w:rPr>
        <w:t xml:space="preserve"> </w:t>
      </w:r>
      <w:r w:rsidRPr="005170AB">
        <w:rPr>
          <w:caps/>
        </w:rPr>
        <w:t>A.D.</w:t>
      </w:r>
    </w:p>
    <w:p w14:paraId="2B2A1DAB" w14:textId="77777777" w:rsidR="003609EA" w:rsidRDefault="003609EA" w:rsidP="003609EA">
      <w:pPr>
        <w:spacing w:line="480" w:lineRule="auto"/>
      </w:pPr>
      <w:r>
        <w:t>Date numeric: 100; 300</w:t>
      </w:r>
    </w:p>
    <w:p w14:paraId="09C0FEC5" w14:textId="77777777" w:rsidR="00B22A8F" w:rsidRPr="00F90C10" w:rsidRDefault="00B22A8F" w:rsidP="00B22A8F">
      <w:pPr>
        <w:pStyle w:val="Textedelespacerserv2"/>
        <w:numPr>
          <w:ilvl w:val="0"/>
          <w:numId w:val="0"/>
        </w:numPr>
        <w:spacing w:line="480" w:lineRule="auto"/>
        <w:jc w:val="left"/>
        <w:outlineLvl w:val="9"/>
        <w:rPr>
          <w:rFonts w:ascii="Palatino" w:hAnsi="Palatino"/>
        </w:rPr>
      </w:pPr>
    </w:p>
    <w:p w14:paraId="4BFA7048"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1B25425" w14:textId="77777777" w:rsidR="00B22A8F" w:rsidRDefault="00B22A8F" w:rsidP="00B22A8F">
      <w:pPr>
        <w:pStyle w:val="Textedelespacerserv2"/>
        <w:numPr>
          <w:ilvl w:val="0"/>
          <w:numId w:val="0"/>
        </w:numPr>
        <w:spacing w:line="480" w:lineRule="auto"/>
        <w:jc w:val="left"/>
        <w:outlineLvl w:val="9"/>
        <w:rPr>
          <w:rFonts w:ascii="Palatino" w:hAnsi="Palatino"/>
        </w:rPr>
      </w:pPr>
    </w:p>
    <w:p w14:paraId="1152EF0E" w14:textId="77777777" w:rsidR="0076239D" w:rsidRDefault="0076239D" w:rsidP="0076239D">
      <w:pPr>
        <w:spacing w:line="480" w:lineRule="auto"/>
      </w:pPr>
      <w:r>
        <w:t>Catalogue Number: 565</w:t>
      </w:r>
    </w:p>
    <w:p w14:paraId="35A996DF" w14:textId="77777777" w:rsidR="0076239D" w:rsidRDefault="0076239D" w:rsidP="0076239D">
      <w:pPr>
        <w:spacing w:line="480" w:lineRule="auto"/>
      </w:pPr>
      <w:r>
        <w:t xml:space="preserve">Inventory Number: </w:t>
      </w:r>
      <w:r w:rsidRPr="00993C0D">
        <w:t>83.</w:t>
      </w:r>
      <w:r w:rsidRPr="00524C6D">
        <w:rPr>
          <w:caps/>
        </w:rPr>
        <w:t>aq</w:t>
      </w:r>
      <w:r w:rsidRPr="00993C0D">
        <w:t>.377.301</w:t>
      </w:r>
    </w:p>
    <w:p w14:paraId="460DB7FC" w14:textId="77777777" w:rsidR="0076239D" w:rsidRDefault="0076239D" w:rsidP="0076239D">
      <w:pPr>
        <w:spacing w:line="480" w:lineRule="auto"/>
      </w:pPr>
      <w:r>
        <w:t xml:space="preserve">Dimensions: </w:t>
      </w:r>
      <w:r w:rsidRPr="00993C0D">
        <w:t>L: 6.8; W: 4.7; H: 1.8</w:t>
      </w:r>
    </w:p>
    <w:p w14:paraId="1758299F" w14:textId="0990D81A" w:rsidR="0076239D" w:rsidRDefault="0076239D" w:rsidP="0076239D">
      <w:pPr>
        <w:spacing w:line="480" w:lineRule="auto"/>
      </w:pPr>
      <w:r>
        <w:t xml:space="preserve">Condition and Fabric: </w:t>
      </w:r>
      <w:r w:rsidRPr="00993C0D">
        <w:t xml:space="preserve">Intact. </w:t>
      </w:r>
      <w:r w:rsidR="00F44D90">
        <w:t xml:space="preserve">Burn marks at nozzles. </w:t>
      </w:r>
      <w:r w:rsidRPr="00993C0D">
        <w:t>Clay near 5YR6/6 reddish yellow, same color slip.</w:t>
      </w:r>
    </w:p>
    <w:p w14:paraId="2C4181E5" w14:textId="662DE401" w:rsidR="0076239D" w:rsidRDefault="0076239D" w:rsidP="0076239D">
      <w:pPr>
        <w:spacing w:line="480" w:lineRule="auto"/>
      </w:pPr>
      <w:r>
        <w:t xml:space="preserve">Description: </w:t>
      </w:r>
      <w:r w:rsidRPr="00993C0D">
        <w:t>Moldmade. Sloppily made. Solid round vertical handle with two grooves on upper part.</w:t>
      </w:r>
      <w:r w:rsidRPr="000F61FC">
        <w:t xml:space="preserve"> </w:t>
      </w:r>
      <w:r w:rsidRPr="00993C0D">
        <w:t xml:space="preserve">Rounded shoulder with </w:t>
      </w:r>
      <w:r>
        <w:t xml:space="preserve">a </w:t>
      </w:r>
      <w:r w:rsidRPr="00993C0D">
        <w:t>row of dots between two thin grooves. Raised convex ridge surrounding slightly concave discus. Central filling-hole. Two short rounded nozzles. Flat base not clearly defined.</w:t>
      </w:r>
    </w:p>
    <w:p w14:paraId="6820EC74" w14:textId="77777777" w:rsidR="0076239D" w:rsidRDefault="0076239D" w:rsidP="0076239D">
      <w:pPr>
        <w:spacing w:line="480" w:lineRule="auto"/>
      </w:pPr>
      <w:r>
        <w:t>Discus Iconography: Plain discus.</w:t>
      </w:r>
    </w:p>
    <w:p w14:paraId="521C1C2B" w14:textId="77777777" w:rsidR="0076239D" w:rsidRDefault="0076239D" w:rsidP="0076239D">
      <w:pPr>
        <w:spacing w:line="480" w:lineRule="auto"/>
      </w:pPr>
      <w:r>
        <w:t xml:space="preserve">Type: </w:t>
      </w:r>
      <w:r w:rsidRPr="00993C0D">
        <w:t xml:space="preserve">Iványi </w:t>
      </w:r>
      <w:r w:rsidRPr="00524C6D">
        <w:rPr>
          <w:caps/>
        </w:rPr>
        <w:t>viii</w:t>
      </w:r>
    </w:p>
    <w:p w14:paraId="1B718B65" w14:textId="77777777" w:rsidR="0076239D" w:rsidRDefault="0076239D" w:rsidP="0076239D">
      <w:pPr>
        <w:spacing w:line="480" w:lineRule="auto"/>
      </w:pPr>
      <w:r>
        <w:t xml:space="preserve">Place of Manufacture or Origin: </w:t>
      </w:r>
      <w:r w:rsidR="000619BE">
        <w:t>Asia Minor</w:t>
      </w:r>
    </w:p>
    <w:p w14:paraId="6DFD5923" w14:textId="77777777" w:rsidR="00B72668" w:rsidRDefault="0076239D" w:rsidP="0076239D">
      <w:pPr>
        <w:spacing w:line="480" w:lineRule="auto"/>
      </w:pPr>
      <w:r>
        <w:t xml:space="preserve">Parallels: </w:t>
      </w:r>
      <w:r w:rsidRPr="00993C0D">
        <w:t>None found; (near) Iványi 1935, p. 92, no. 796, pl. 31.4.</w:t>
      </w:r>
    </w:p>
    <w:p w14:paraId="727B434D" w14:textId="77777777" w:rsidR="00A43570" w:rsidRDefault="00A43570" w:rsidP="00A43570">
      <w:pPr>
        <w:spacing w:line="480" w:lineRule="auto"/>
      </w:pPr>
      <w:r>
        <w:t xml:space="preserve">Provenance: </w:t>
      </w:r>
    </w:p>
    <w:p w14:paraId="2B517D71" w14:textId="77777777" w:rsidR="0076239D" w:rsidRDefault="0076239D" w:rsidP="0076239D">
      <w:pPr>
        <w:spacing w:line="480" w:lineRule="auto"/>
      </w:pPr>
      <w:r>
        <w:t>Bibliography: Unpublished.</w:t>
      </w:r>
    </w:p>
    <w:p w14:paraId="704616EA" w14:textId="77777777" w:rsidR="0076239D" w:rsidRDefault="0076239D" w:rsidP="0076239D">
      <w:pPr>
        <w:spacing w:line="480" w:lineRule="auto"/>
      </w:pPr>
      <w:r>
        <w:t xml:space="preserve">Date: </w:t>
      </w:r>
      <w:r w:rsidRPr="00993C0D">
        <w:t>Second to third century</w:t>
      </w:r>
      <w:r w:rsidRPr="00524C6D">
        <w:rPr>
          <w:caps/>
        </w:rPr>
        <w:t xml:space="preserve"> </w:t>
      </w:r>
      <w:r w:rsidRPr="005170AB">
        <w:rPr>
          <w:caps/>
        </w:rPr>
        <w:t>A.D.</w:t>
      </w:r>
      <w:r w:rsidRPr="00524C6D">
        <w:rPr>
          <w:caps/>
        </w:rPr>
        <w:t>(</w:t>
      </w:r>
      <w:r w:rsidR="000619BE">
        <w:t>?)</w:t>
      </w:r>
    </w:p>
    <w:p w14:paraId="4BE9F80F" w14:textId="77777777" w:rsidR="0076239D" w:rsidRDefault="0076239D" w:rsidP="0076239D">
      <w:pPr>
        <w:spacing w:line="480" w:lineRule="auto"/>
      </w:pPr>
      <w:r>
        <w:t>Date numeric: 100; 300</w:t>
      </w:r>
    </w:p>
    <w:p w14:paraId="69DE2466"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0A274BCD"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093BCC9" w14:textId="77777777" w:rsidR="00B22A8F" w:rsidRDefault="00B22A8F" w:rsidP="00B22A8F">
      <w:pPr>
        <w:pStyle w:val="Textedelespacerserv2"/>
        <w:numPr>
          <w:ilvl w:val="0"/>
          <w:numId w:val="0"/>
        </w:numPr>
        <w:spacing w:line="480" w:lineRule="auto"/>
        <w:jc w:val="left"/>
        <w:outlineLvl w:val="9"/>
        <w:rPr>
          <w:rFonts w:ascii="Palatino" w:hAnsi="Palatino"/>
        </w:rPr>
      </w:pPr>
    </w:p>
    <w:p w14:paraId="5EBE1F2B" w14:textId="77777777" w:rsidR="0026325B" w:rsidRDefault="0026325B" w:rsidP="0026325B">
      <w:pPr>
        <w:spacing w:line="480" w:lineRule="auto"/>
      </w:pPr>
      <w:r>
        <w:t>Catalogue Number: 566</w:t>
      </w:r>
    </w:p>
    <w:p w14:paraId="3EBE9EA5" w14:textId="77777777" w:rsidR="0026325B" w:rsidRDefault="0026325B" w:rsidP="0026325B">
      <w:pPr>
        <w:spacing w:line="480" w:lineRule="auto"/>
      </w:pPr>
      <w:r>
        <w:t xml:space="preserve">Inventory Number: </w:t>
      </w:r>
      <w:r w:rsidRPr="00993C0D">
        <w:t>83.</w:t>
      </w:r>
      <w:r w:rsidRPr="00524C6D">
        <w:rPr>
          <w:caps/>
        </w:rPr>
        <w:t>aq</w:t>
      </w:r>
      <w:r w:rsidRPr="00993C0D">
        <w:t>.377.434</w:t>
      </w:r>
    </w:p>
    <w:p w14:paraId="31D8FA9B" w14:textId="77777777" w:rsidR="0026325B" w:rsidRDefault="0026325B" w:rsidP="0026325B">
      <w:pPr>
        <w:spacing w:line="480" w:lineRule="auto"/>
      </w:pPr>
      <w:r>
        <w:t xml:space="preserve">Dimensions: </w:t>
      </w:r>
      <w:r w:rsidRPr="00993C0D">
        <w:t>L: 7.2; W: 4.5; H: 2.4</w:t>
      </w:r>
    </w:p>
    <w:p w14:paraId="6C12DDE7" w14:textId="77777777" w:rsidR="0026325B" w:rsidRDefault="0026325B" w:rsidP="0026325B">
      <w:pPr>
        <w:spacing w:line="480" w:lineRule="auto"/>
      </w:pPr>
      <w:r>
        <w:t xml:space="preserve">Condition and Fabric: </w:t>
      </w:r>
      <w:r w:rsidRPr="00993C0D">
        <w:t>Intact; some overpaint. Clay near 7.5YR6/4 light brown, same color slip; burned dark in spots</w:t>
      </w:r>
      <w:r>
        <w:t>.</w:t>
      </w:r>
    </w:p>
    <w:p w14:paraId="2AD7DFB4" w14:textId="77777777" w:rsidR="0026325B" w:rsidRDefault="0026325B" w:rsidP="0026325B">
      <w:pPr>
        <w:spacing w:line="480" w:lineRule="auto"/>
      </w:pPr>
      <w:r>
        <w:t xml:space="preserve">Description: </w:t>
      </w:r>
      <w:r w:rsidRPr="00993C0D">
        <w:t>Moldmade</w:t>
      </w:r>
      <w:r>
        <w:t>, from worn mold</w:t>
      </w:r>
      <w:r w:rsidRPr="00993C0D">
        <w:t xml:space="preserve">. Sloppily made. Round pierced </w:t>
      </w:r>
      <w:r>
        <w:t xml:space="preserve">thick </w:t>
      </w:r>
      <w:r w:rsidRPr="00993C0D">
        <w:t>vertical handle with blurred median groove. Raised edge surrounding both discus and nozzles. Large central filling-hole. Two short rounded nozzles. Flat base not clearly defined.</w:t>
      </w:r>
    </w:p>
    <w:p w14:paraId="36ADCEBD" w14:textId="77777777" w:rsidR="0026325B" w:rsidRDefault="0026325B" w:rsidP="0026325B">
      <w:pPr>
        <w:spacing w:line="480" w:lineRule="auto"/>
      </w:pPr>
      <w:r>
        <w:t xml:space="preserve">Discus Iconography: </w:t>
      </w:r>
      <w:r w:rsidRPr="00993C0D">
        <w:t>Plain discus.</w:t>
      </w:r>
    </w:p>
    <w:p w14:paraId="44E0F40A" w14:textId="77777777" w:rsidR="0026325B" w:rsidRDefault="0026325B" w:rsidP="0026325B">
      <w:pPr>
        <w:spacing w:line="480" w:lineRule="auto"/>
      </w:pPr>
      <w:r>
        <w:t xml:space="preserve">Type: </w:t>
      </w:r>
      <w:r w:rsidRPr="00993C0D">
        <w:t xml:space="preserve">Iványi </w:t>
      </w:r>
      <w:r w:rsidRPr="00524C6D">
        <w:rPr>
          <w:caps/>
        </w:rPr>
        <w:t>viii</w:t>
      </w:r>
    </w:p>
    <w:p w14:paraId="04FEF323" w14:textId="77777777" w:rsidR="0026325B" w:rsidRDefault="0026325B" w:rsidP="0026325B">
      <w:pPr>
        <w:spacing w:line="480" w:lineRule="auto"/>
      </w:pPr>
      <w:r>
        <w:t xml:space="preserve">Place of Manufacture or Origin: </w:t>
      </w:r>
      <w:r w:rsidR="00B72668">
        <w:t>{{loc_0000:</w:t>
      </w:r>
      <w:r w:rsidR="00A6105F">
        <w:t>Cologne</w:t>
      </w:r>
      <w:r w:rsidR="00B72668">
        <w:t>}}</w:t>
      </w:r>
      <w:r w:rsidR="00A6105F">
        <w:t xml:space="preserve"> (Germany)</w:t>
      </w:r>
    </w:p>
    <w:p w14:paraId="43C22E7A" w14:textId="77777777" w:rsidR="0026325B" w:rsidRDefault="0026325B" w:rsidP="0026325B">
      <w:pPr>
        <w:spacing w:line="480" w:lineRule="auto"/>
      </w:pPr>
      <w:r>
        <w:t xml:space="preserve">Parallels: </w:t>
      </w:r>
      <w:r w:rsidRPr="00993C0D">
        <w:t>None found; (near) Iványi 1935 p. 92, no. 796, pl. 31.4.</w:t>
      </w:r>
    </w:p>
    <w:p w14:paraId="7DD1DAE1" w14:textId="77777777" w:rsidR="00A43570" w:rsidRDefault="00A43570" w:rsidP="00A43570">
      <w:pPr>
        <w:spacing w:line="480" w:lineRule="auto"/>
      </w:pPr>
      <w:r>
        <w:t xml:space="preserve">Provenance: </w:t>
      </w:r>
    </w:p>
    <w:p w14:paraId="0B7DD0F8" w14:textId="77777777" w:rsidR="0026325B" w:rsidRDefault="0026325B" w:rsidP="0026325B">
      <w:pPr>
        <w:spacing w:line="480" w:lineRule="auto"/>
      </w:pPr>
      <w:r>
        <w:t>Bibliography: Unpublished.</w:t>
      </w:r>
    </w:p>
    <w:p w14:paraId="74C67AFB" w14:textId="77777777" w:rsidR="0026325B" w:rsidRDefault="0026325B" w:rsidP="0026325B">
      <w:pPr>
        <w:spacing w:line="480" w:lineRule="auto"/>
      </w:pPr>
      <w:r>
        <w:t xml:space="preserve">Date: </w:t>
      </w:r>
      <w:r w:rsidRPr="00993C0D">
        <w:t>Second to third century</w:t>
      </w:r>
      <w:r w:rsidRPr="00524C6D">
        <w:rPr>
          <w:caps/>
        </w:rPr>
        <w:t xml:space="preserve"> </w:t>
      </w:r>
      <w:r w:rsidRPr="005170AB">
        <w:rPr>
          <w:caps/>
        </w:rPr>
        <w:t>A.D.</w:t>
      </w:r>
      <w:r w:rsidRPr="00524C6D">
        <w:rPr>
          <w:caps/>
        </w:rPr>
        <w:t>(</w:t>
      </w:r>
      <w:r w:rsidR="00A6105F">
        <w:t>?)</w:t>
      </w:r>
    </w:p>
    <w:p w14:paraId="7D68D48F" w14:textId="77777777" w:rsidR="0026325B" w:rsidRDefault="0026325B" w:rsidP="0026325B">
      <w:pPr>
        <w:spacing w:line="480" w:lineRule="auto"/>
      </w:pPr>
      <w:r>
        <w:t>Date numeric: 100; 300</w:t>
      </w:r>
    </w:p>
    <w:p w14:paraId="39AF6903" w14:textId="77777777" w:rsidR="00B22A8F" w:rsidRPr="007A3F18" w:rsidRDefault="00B22A8F" w:rsidP="00B22A8F">
      <w:pPr>
        <w:pStyle w:val="Textedelespacerserv2"/>
        <w:numPr>
          <w:ilvl w:val="0"/>
          <w:numId w:val="0"/>
        </w:numPr>
        <w:spacing w:line="480" w:lineRule="auto"/>
        <w:jc w:val="left"/>
        <w:outlineLvl w:val="9"/>
        <w:rPr>
          <w:rFonts w:ascii="Palatino" w:hAnsi="Palatino"/>
        </w:rPr>
      </w:pPr>
    </w:p>
    <w:p w14:paraId="195C63B2"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86961B5" w14:textId="77777777" w:rsidR="00B22A8F" w:rsidRDefault="00B22A8F" w:rsidP="00B22A8F">
      <w:pPr>
        <w:pStyle w:val="Textedelespacerserv2"/>
        <w:numPr>
          <w:ilvl w:val="0"/>
          <w:numId w:val="0"/>
        </w:numPr>
        <w:spacing w:line="480" w:lineRule="auto"/>
        <w:jc w:val="left"/>
        <w:outlineLvl w:val="9"/>
        <w:rPr>
          <w:rFonts w:ascii="Palatino" w:hAnsi="Palatino"/>
        </w:rPr>
      </w:pPr>
    </w:p>
    <w:p w14:paraId="4DD61F84" w14:textId="77777777" w:rsidR="009A027F" w:rsidRDefault="009A027F" w:rsidP="009A027F">
      <w:pPr>
        <w:spacing w:line="480" w:lineRule="auto"/>
      </w:pPr>
      <w:r>
        <w:t>Catalogue Number: 567</w:t>
      </w:r>
    </w:p>
    <w:p w14:paraId="2A83DEB9" w14:textId="77777777" w:rsidR="009A027F" w:rsidRDefault="009A027F" w:rsidP="009A027F">
      <w:pPr>
        <w:spacing w:line="480" w:lineRule="auto"/>
      </w:pPr>
      <w:r>
        <w:t xml:space="preserve">Inventory Number: </w:t>
      </w:r>
      <w:r w:rsidRPr="00993C0D">
        <w:t>83.</w:t>
      </w:r>
      <w:r w:rsidRPr="00524C6D">
        <w:rPr>
          <w:caps/>
        </w:rPr>
        <w:t>aq</w:t>
      </w:r>
      <w:r w:rsidRPr="00993C0D">
        <w:t>.377.433</w:t>
      </w:r>
    </w:p>
    <w:p w14:paraId="20043BE5" w14:textId="77777777" w:rsidR="009A027F" w:rsidRDefault="009A027F" w:rsidP="009A027F">
      <w:pPr>
        <w:spacing w:line="480" w:lineRule="auto"/>
      </w:pPr>
      <w:r>
        <w:t xml:space="preserve">Dimensions: </w:t>
      </w:r>
      <w:r w:rsidRPr="00993C0D">
        <w:t>L: 6.8; W: 4.6; H: 2.4</w:t>
      </w:r>
    </w:p>
    <w:p w14:paraId="5D7A8E1E" w14:textId="77777777" w:rsidR="009A027F" w:rsidRDefault="009A027F" w:rsidP="009A027F">
      <w:pPr>
        <w:spacing w:line="480" w:lineRule="auto"/>
      </w:pPr>
      <w:r>
        <w:t xml:space="preserve">Condition and Fabric: </w:t>
      </w:r>
      <w:r w:rsidRPr="00993C0D">
        <w:t>Intact. Clay 10YR8/3 very pale brown, flaked glaze 2.5YR4/0 dark gray.</w:t>
      </w:r>
    </w:p>
    <w:p w14:paraId="41AAEB24" w14:textId="77777777" w:rsidR="009A027F" w:rsidRDefault="009A027F" w:rsidP="009A027F">
      <w:pPr>
        <w:spacing w:line="480" w:lineRule="auto"/>
      </w:pPr>
      <w:r>
        <w:t xml:space="preserve">Description: </w:t>
      </w:r>
      <w:r w:rsidRPr="00993C0D">
        <w:t>Moldmade</w:t>
      </w:r>
      <w:r>
        <w:t>, from worn mold</w:t>
      </w:r>
      <w:r w:rsidRPr="00993C0D">
        <w:t xml:space="preserve">. Round pierced </w:t>
      </w:r>
      <w:r>
        <w:t xml:space="preserve">thick </w:t>
      </w:r>
      <w:r w:rsidRPr="00993C0D">
        <w:t>vertical handle with median groove on both parts. Raised edge surrounding b</w:t>
      </w:r>
      <w:r>
        <w:t>oth discus and nozzles. S</w:t>
      </w:r>
      <w:r w:rsidRPr="00993C0D">
        <w:t xml:space="preserve">lightly sunken discus. Large central filling-hole. Three short rounded nozzles. Raised base-ring marked off </w:t>
      </w:r>
      <w:r>
        <w:t>by</w:t>
      </w:r>
      <w:r w:rsidRPr="00993C0D">
        <w:t xml:space="preserve"> two circular grooves.</w:t>
      </w:r>
    </w:p>
    <w:p w14:paraId="550BA08A" w14:textId="77777777" w:rsidR="009A027F" w:rsidRDefault="009A027F" w:rsidP="009A027F">
      <w:pPr>
        <w:spacing w:line="480" w:lineRule="auto"/>
      </w:pPr>
      <w:r>
        <w:t>Discus Iconography: Plain discus.</w:t>
      </w:r>
    </w:p>
    <w:p w14:paraId="3A1AAD84" w14:textId="77777777" w:rsidR="009A027F" w:rsidRDefault="009A027F" w:rsidP="009A027F">
      <w:pPr>
        <w:spacing w:line="480" w:lineRule="auto"/>
      </w:pPr>
      <w:r>
        <w:t xml:space="preserve">Type: </w:t>
      </w:r>
      <w:r w:rsidRPr="00993C0D">
        <w:t xml:space="preserve">Alicu </w:t>
      </w:r>
      <w:r w:rsidRPr="00524C6D">
        <w:rPr>
          <w:caps/>
        </w:rPr>
        <w:t xml:space="preserve">vi </w:t>
      </w:r>
      <w:r w:rsidR="00A6105F">
        <w:t>A</w:t>
      </w:r>
    </w:p>
    <w:p w14:paraId="2C7F838F" w14:textId="77777777" w:rsidR="009A027F" w:rsidRDefault="009A027F" w:rsidP="009A027F">
      <w:pPr>
        <w:spacing w:line="480" w:lineRule="auto"/>
      </w:pPr>
      <w:r>
        <w:t xml:space="preserve">Place of Manufacture or Origin: </w:t>
      </w:r>
      <w:r w:rsidR="00B72668">
        <w:t>{{loc_0000:</w:t>
      </w:r>
      <w:r w:rsidR="00A6105F">
        <w:t>Cologne</w:t>
      </w:r>
      <w:r w:rsidR="00B72668">
        <w:t>}}</w:t>
      </w:r>
      <w:r w:rsidR="00A6105F">
        <w:t xml:space="preserve"> (Germany)</w:t>
      </w:r>
    </w:p>
    <w:p w14:paraId="32E6E04A" w14:textId="77777777" w:rsidR="009A027F" w:rsidRDefault="009A027F" w:rsidP="009A027F">
      <w:pPr>
        <w:spacing w:line="480" w:lineRule="auto"/>
      </w:pPr>
      <w:r>
        <w:t xml:space="preserve">Parallels: </w:t>
      </w:r>
      <w:r w:rsidRPr="00993C0D">
        <w:t>Menzel 1969, p. 72, nos. 485–86, fig. 56 (</w:t>
      </w:r>
      <w:r w:rsidR="00B72668">
        <w:t>{{loc_0000:</w:t>
      </w:r>
      <w:r w:rsidRPr="00993C0D">
        <w:t>Pannonia</w:t>
      </w:r>
      <w:r w:rsidR="00B72668">
        <w:t>}}</w:t>
      </w:r>
      <w:r w:rsidRPr="00993C0D">
        <w:t>); Mlasowsky 1993, p. 433, no. 428 (Pannonia); Alicu 2006, p. 84, no. 102 (</w:t>
      </w:r>
      <w:r w:rsidR="00B72668">
        <w:t>{{loc_0000:</w:t>
      </w:r>
      <w:r w:rsidRPr="00993C0D">
        <w:t>Sarmizegetusa</w:t>
      </w:r>
      <w:r w:rsidR="00B72668">
        <w:t>}}</w:t>
      </w:r>
      <w:r w:rsidRPr="00993C0D">
        <w:t>).</w:t>
      </w:r>
    </w:p>
    <w:p w14:paraId="76C6D7F4" w14:textId="77777777" w:rsidR="00A43570" w:rsidRDefault="00A43570" w:rsidP="00A43570">
      <w:pPr>
        <w:spacing w:line="480" w:lineRule="auto"/>
      </w:pPr>
      <w:r>
        <w:t xml:space="preserve">Provenance: </w:t>
      </w:r>
    </w:p>
    <w:p w14:paraId="5E373A77" w14:textId="77777777" w:rsidR="009A027F" w:rsidRDefault="009A027F" w:rsidP="009A027F">
      <w:pPr>
        <w:spacing w:line="480" w:lineRule="auto"/>
      </w:pPr>
      <w:r>
        <w:t>Bibliography: Unpublished.</w:t>
      </w:r>
    </w:p>
    <w:p w14:paraId="07CAE14B" w14:textId="77777777" w:rsidR="009A027F" w:rsidRDefault="009A027F" w:rsidP="009A027F">
      <w:pPr>
        <w:spacing w:line="480" w:lineRule="auto"/>
      </w:pPr>
      <w:r>
        <w:t xml:space="preserve">Date: </w:t>
      </w:r>
      <w:r w:rsidRPr="00993C0D">
        <w:t>Second to third century</w:t>
      </w:r>
      <w:r w:rsidRPr="00524C6D">
        <w:rPr>
          <w:caps/>
        </w:rPr>
        <w:t xml:space="preserve"> </w:t>
      </w:r>
      <w:r w:rsidRPr="005170AB">
        <w:rPr>
          <w:caps/>
        </w:rPr>
        <w:t>A.D.</w:t>
      </w:r>
      <w:r w:rsidRPr="00524C6D">
        <w:rPr>
          <w:caps/>
        </w:rPr>
        <w:t>(</w:t>
      </w:r>
      <w:r w:rsidR="00A6105F">
        <w:t>?)</w:t>
      </w:r>
    </w:p>
    <w:p w14:paraId="0D31A99B" w14:textId="77777777" w:rsidR="009A027F" w:rsidRDefault="009A027F" w:rsidP="009A027F">
      <w:pPr>
        <w:spacing w:line="480" w:lineRule="auto"/>
      </w:pPr>
      <w:r>
        <w:t>Date numeric: 100; 300</w:t>
      </w:r>
    </w:p>
    <w:p w14:paraId="45444AFE" w14:textId="77777777" w:rsidR="00B22A8F" w:rsidRPr="00993C0D" w:rsidDel="005B381E" w:rsidRDefault="00B22A8F" w:rsidP="00B22A8F">
      <w:pPr>
        <w:pStyle w:val="Textedelespacerserv2"/>
        <w:numPr>
          <w:ilvl w:val="0"/>
          <w:numId w:val="0"/>
        </w:numPr>
        <w:spacing w:line="480" w:lineRule="auto"/>
        <w:jc w:val="left"/>
        <w:outlineLvl w:val="9"/>
        <w:rPr>
          <w:rFonts w:ascii="Palatino" w:hAnsi="Palatino"/>
        </w:rPr>
      </w:pPr>
    </w:p>
    <w:p w14:paraId="67FDC824"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DF3ED11" w14:textId="77777777" w:rsidR="00B22A8F" w:rsidRDefault="00B22A8F" w:rsidP="00B22A8F">
      <w:pPr>
        <w:pStyle w:val="Textedelespacerserv2"/>
        <w:numPr>
          <w:ilvl w:val="0"/>
          <w:numId w:val="0"/>
        </w:numPr>
        <w:spacing w:line="480" w:lineRule="auto"/>
        <w:jc w:val="left"/>
        <w:outlineLvl w:val="9"/>
        <w:rPr>
          <w:rFonts w:ascii="Palatino" w:hAnsi="Palatino"/>
        </w:rPr>
      </w:pPr>
    </w:p>
    <w:p w14:paraId="61DA4C70" w14:textId="77777777" w:rsidR="00700426" w:rsidRDefault="00700426" w:rsidP="00700426">
      <w:pPr>
        <w:spacing w:line="480" w:lineRule="auto"/>
      </w:pPr>
      <w:r>
        <w:t>Catalogue Number: 568</w:t>
      </w:r>
    </w:p>
    <w:p w14:paraId="0EB3456C" w14:textId="77777777" w:rsidR="00700426" w:rsidRDefault="00700426" w:rsidP="00700426">
      <w:pPr>
        <w:spacing w:line="480" w:lineRule="auto"/>
      </w:pPr>
      <w:r>
        <w:t xml:space="preserve">Inventory Number: </w:t>
      </w:r>
      <w:r w:rsidRPr="00993C0D">
        <w:t>83.</w:t>
      </w:r>
      <w:r w:rsidRPr="00524C6D">
        <w:rPr>
          <w:caps/>
        </w:rPr>
        <w:t>aq</w:t>
      </w:r>
      <w:r w:rsidRPr="00993C0D">
        <w:t>.377.324</w:t>
      </w:r>
    </w:p>
    <w:p w14:paraId="0E7B06D2" w14:textId="77777777" w:rsidR="00700426" w:rsidRDefault="00700426" w:rsidP="00700426">
      <w:pPr>
        <w:spacing w:line="480" w:lineRule="auto"/>
      </w:pPr>
      <w:r>
        <w:t xml:space="preserve">Dimensions: </w:t>
      </w:r>
      <w:r w:rsidRPr="00993C0D">
        <w:t>L: 10.3; W: (center) 7, (nozzles) 7.5; H: 3.3</w:t>
      </w:r>
    </w:p>
    <w:p w14:paraId="20C15DD0" w14:textId="77777777" w:rsidR="00700426" w:rsidRDefault="00700426" w:rsidP="00700426">
      <w:pPr>
        <w:spacing w:line="480" w:lineRule="auto"/>
      </w:pPr>
      <w:r>
        <w:t xml:space="preserve">Condition and Fabric: </w:t>
      </w:r>
      <w:r w:rsidRPr="00993C0D">
        <w:t>Long crack at joint of upper and lower parts; thin cracks on handle back. Clay 5YR7/4 pink, glaze 2.5YR5/6 red, with many small black particles.</w:t>
      </w:r>
    </w:p>
    <w:p w14:paraId="3538BEE4" w14:textId="77777777" w:rsidR="00700426" w:rsidRDefault="00700426" w:rsidP="00700426">
      <w:pPr>
        <w:spacing w:line="480" w:lineRule="auto"/>
      </w:pPr>
      <w:r>
        <w:t xml:space="preserve">Description: </w:t>
      </w:r>
      <w:r w:rsidRPr="00993C0D">
        <w:t xml:space="preserve">Moldmade. Biconvex body. Triangular handle ornament not clearly detached from lamp body; handle has four oblique lines, framed by four globules and additional short lines; incuse branch on back. Top of lamp decorated with two bunches of grapes, tendrils, and globules in pronounced relief. Large central filling-hole surrounded by </w:t>
      </w:r>
      <w:r>
        <w:t xml:space="preserve">a </w:t>
      </w:r>
      <w:r w:rsidRPr="00993C0D">
        <w:t xml:space="preserve">ring. Three rounded nozzles barely detached from </w:t>
      </w:r>
      <w:r>
        <w:t xml:space="preserve">the </w:t>
      </w:r>
      <w:r w:rsidRPr="00993C0D">
        <w:t xml:space="preserve">lamp body. Base-ring marked off </w:t>
      </w:r>
      <w:r>
        <w:t>by</w:t>
      </w:r>
      <w:r w:rsidRPr="00993C0D">
        <w:t xml:space="preserve"> two grooves; interior filled with dots.</w:t>
      </w:r>
    </w:p>
    <w:p w14:paraId="5D0011DC" w14:textId="14BF19D7" w:rsidR="00700426" w:rsidRDefault="00700426" w:rsidP="00700426">
      <w:pPr>
        <w:spacing w:line="480" w:lineRule="auto"/>
      </w:pPr>
      <w:r>
        <w:t xml:space="preserve">Discus Iconography: </w:t>
      </w:r>
    </w:p>
    <w:p w14:paraId="66BA0760" w14:textId="77777777" w:rsidR="00700426" w:rsidRDefault="00A6105F" w:rsidP="00700426">
      <w:pPr>
        <w:spacing w:line="480" w:lineRule="auto"/>
      </w:pPr>
      <w:r>
        <w:t>Type: Type not found</w:t>
      </w:r>
    </w:p>
    <w:p w14:paraId="09B9E1A5" w14:textId="77777777" w:rsidR="00700426" w:rsidRDefault="00700426" w:rsidP="00700426">
      <w:pPr>
        <w:spacing w:line="480" w:lineRule="auto"/>
      </w:pPr>
      <w:r>
        <w:t xml:space="preserve">Place of Manufacture or Origin: </w:t>
      </w:r>
      <w:r w:rsidR="00A6105F">
        <w:t>Asia Minor</w:t>
      </w:r>
    </w:p>
    <w:p w14:paraId="3B121C68" w14:textId="77777777" w:rsidR="00700426" w:rsidRDefault="00700426" w:rsidP="00700426">
      <w:pPr>
        <w:spacing w:line="480" w:lineRule="auto"/>
      </w:pPr>
      <w:r>
        <w:t xml:space="preserve">Parallels: </w:t>
      </w:r>
      <w:r w:rsidRPr="00993C0D">
        <w:t>None found.</w:t>
      </w:r>
    </w:p>
    <w:p w14:paraId="4557B356" w14:textId="77777777" w:rsidR="00A43570" w:rsidRDefault="00A43570" w:rsidP="00A43570">
      <w:pPr>
        <w:spacing w:line="480" w:lineRule="auto"/>
      </w:pPr>
      <w:r>
        <w:t xml:space="preserve">Provenance: </w:t>
      </w:r>
    </w:p>
    <w:p w14:paraId="40D894BA" w14:textId="77777777" w:rsidR="00700426" w:rsidRDefault="00700426" w:rsidP="00700426">
      <w:pPr>
        <w:spacing w:line="480" w:lineRule="auto"/>
      </w:pPr>
      <w:r>
        <w:t>Bibliography: Unpublished.</w:t>
      </w:r>
    </w:p>
    <w:p w14:paraId="4FCE8055" w14:textId="77777777" w:rsidR="00700426" w:rsidRDefault="00700426" w:rsidP="00700426">
      <w:pPr>
        <w:spacing w:line="480" w:lineRule="auto"/>
      </w:pPr>
      <w:r>
        <w:t xml:space="preserve">Date: </w:t>
      </w:r>
      <w:r w:rsidRPr="00993C0D">
        <w:t>Fourth to fifth century</w:t>
      </w:r>
      <w:r w:rsidRPr="00524C6D">
        <w:rPr>
          <w:caps/>
        </w:rPr>
        <w:t xml:space="preserve"> </w:t>
      </w:r>
      <w:r w:rsidRPr="005170AB">
        <w:rPr>
          <w:caps/>
        </w:rPr>
        <w:t>A.D.</w:t>
      </w:r>
      <w:r w:rsidRPr="00524C6D">
        <w:rPr>
          <w:caps/>
        </w:rPr>
        <w:t>(</w:t>
      </w:r>
      <w:r w:rsidR="00A6105F">
        <w:t>?)</w:t>
      </w:r>
    </w:p>
    <w:p w14:paraId="401E11C6" w14:textId="77777777" w:rsidR="00700426" w:rsidRDefault="00700426" w:rsidP="00700426">
      <w:pPr>
        <w:spacing w:line="480" w:lineRule="auto"/>
      </w:pPr>
      <w:r>
        <w:t>Date numeric: 300; 500</w:t>
      </w:r>
    </w:p>
    <w:p w14:paraId="5C9CAB0D"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015AEE90" w14:textId="77777777" w:rsidR="00B22A8F" w:rsidRPr="000E4153" w:rsidRDefault="00B22A8F" w:rsidP="00B22A8F">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187EBFD0" w14:textId="77777777" w:rsidR="00B22A8F" w:rsidRDefault="00B22A8F" w:rsidP="00B22A8F">
      <w:pPr>
        <w:pStyle w:val="Textedelespacerserv2"/>
        <w:numPr>
          <w:ilvl w:val="0"/>
          <w:numId w:val="0"/>
        </w:numPr>
        <w:spacing w:line="480" w:lineRule="auto"/>
        <w:jc w:val="left"/>
        <w:outlineLvl w:val="9"/>
        <w:rPr>
          <w:rFonts w:ascii="Palatino" w:hAnsi="Palatino"/>
        </w:rPr>
      </w:pPr>
    </w:p>
    <w:p w14:paraId="51915C90" w14:textId="77777777" w:rsidR="000F4FE0" w:rsidRDefault="000F4FE0" w:rsidP="000F4FE0">
      <w:pPr>
        <w:spacing w:line="480" w:lineRule="auto"/>
      </w:pPr>
      <w:r>
        <w:t>Catalogue Number: 569</w:t>
      </w:r>
    </w:p>
    <w:p w14:paraId="5098E906" w14:textId="77777777" w:rsidR="000F4FE0" w:rsidRDefault="000F4FE0" w:rsidP="000F4FE0">
      <w:pPr>
        <w:spacing w:line="480" w:lineRule="auto"/>
      </w:pPr>
      <w:r>
        <w:t xml:space="preserve">Inventory Number: </w:t>
      </w:r>
      <w:r w:rsidRPr="00993C0D">
        <w:t>83.</w:t>
      </w:r>
      <w:r w:rsidRPr="00524C6D">
        <w:rPr>
          <w:caps/>
        </w:rPr>
        <w:t>aq.</w:t>
      </w:r>
      <w:r w:rsidRPr="00993C0D">
        <w:t>377.256</w:t>
      </w:r>
    </w:p>
    <w:p w14:paraId="15307222" w14:textId="77777777" w:rsidR="000F4FE0" w:rsidRDefault="000F4FE0" w:rsidP="000F4FE0">
      <w:pPr>
        <w:spacing w:line="480" w:lineRule="auto"/>
      </w:pPr>
      <w:r>
        <w:t xml:space="preserve">Dimensions: </w:t>
      </w:r>
      <w:r w:rsidRPr="00993C0D">
        <w:t>L: 8.8; W: 6.5; H: 2.8, (with loop) 4.4</w:t>
      </w:r>
    </w:p>
    <w:p w14:paraId="7E974BDA" w14:textId="77777777" w:rsidR="000F4FE0" w:rsidRDefault="000F4FE0" w:rsidP="000F4FE0">
      <w:pPr>
        <w:spacing w:line="480" w:lineRule="auto"/>
      </w:pPr>
      <w:r>
        <w:t xml:space="preserve">Condition and Fabric: </w:t>
      </w:r>
      <w:r w:rsidRPr="00993C0D">
        <w:t>Intact. Clay 7.5YR7/4 pink, mottled worn glaze 5YR5/3 reddish brown.</w:t>
      </w:r>
    </w:p>
    <w:p w14:paraId="0D45F1AB" w14:textId="77777777" w:rsidR="000F4FE0" w:rsidRDefault="000F4FE0" w:rsidP="000F4FE0">
      <w:pPr>
        <w:spacing w:line="480" w:lineRule="auto"/>
      </w:pPr>
      <w:r>
        <w:t xml:space="preserve">Description: </w:t>
      </w:r>
      <w:r w:rsidRPr="00993C0D">
        <w:t xml:space="preserve">Moldmade. Central ring handle for suspension with two grooves. Outward-sloping shoulder with </w:t>
      </w:r>
      <w:r>
        <w:t xml:space="preserve">a </w:t>
      </w:r>
      <w:r w:rsidRPr="00993C0D">
        <w:t xml:space="preserve">row of closely spaced rays, separated from discus by </w:t>
      </w:r>
      <w:r>
        <w:t xml:space="preserve">a </w:t>
      </w:r>
      <w:r w:rsidRPr="00993C0D">
        <w:t xml:space="preserve">circular ridge marked </w:t>
      </w:r>
      <w:r>
        <w:t xml:space="preserve">off </w:t>
      </w:r>
      <w:r w:rsidRPr="00993C0D">
        <w:t xml:space="preserve">by </w:t>
      </w:r>
      <w:r>
        <w:t xml:space="preserve">an </w:t>
      </w:r>
      <w:r w:rsidRPr="00993C0D">
        <w:t xml:space="preserve">outer groove. Three raised shoulder-lugs, two symmetrically placed on near-median horizontal line, </w:t>
      </w:r>
      <w:r>
        <w:t xml:space="preserve">the </w:t>
      </w:r>
      <w:r w:rsidRPr="00993C0D">
        <w:t xml:space="preserve">third at </w:t>
      </w:r>
      <w:r>
        <w:t xml:space="preserve">the </w:t>
      </w:r>
      <w:r w:rsidRPr="00993C0D">
        <w:t xml:space="preserve">upper end, opposite nozzle. </w:t>
      </w:r>
      <w:r>
        <w:t>T</w:t>
      </w:r>
      <w:r w:rsidRPr="00993C0D">
        <w:t xml:space="preserve">wo filling-holes, flanking central handle. Protruding rounded nozzle; flat wick area surrounded by </w:t>
      </w:r>
      <w:r>
        <w:t xml:space="preserve">a </w:t>
      </w:r>
      <w:r w:rsidRPr="00993C0D">
        <w:t>raised ridge. Between nozzle top and edge of discus</w:t>
      </w:r>
      <w:r>
        <w:t xml:space="preserve"> is</w:t>
      </w:r>
      <w:r w:rsidRPr="00993C0D">
        <w:t xml:space="preserve"> </w:t>
      </w:r>
      <w:r>
        <w:t xml:space="preserve">a </w:t>
      </w:r>
      <w:r w:rsidRPr="00993C0D">
        <w:t xml:space="preserve">crude mask(?) surrounded by </w:t>
      </w:r>
      <w:r>
        <w:t xml:space="preserve">a </w:t>
      </w:r>
      <w:r w:rsidRPr="00993C0D">
        <w:t xml:space="preserve">semicircular radiated ridge. Flat slightly raised base-ring marked off </w:t>
      </w:r>
      <w:r>
        <w:t>by</w:t>
      </w:r>
      <w:r w:rsidRPr="00993C0D">
        <w:t xml:space="preserve"> two circular grooves.</w:t>
      </w:r>
    </w:p>
    <w:p w14:paraId="4F54F02E" w14:textId="77777777" w:rsidR="000F4FE0" w:rsidRDefault="000F4FE0" w:rsidP="000F4FE0">
      <w:pPr>
        <w:spacing w:line="480" w:lineRule="auto"/>
      </w:pPr>
      <w:r>
        <w:t>Discus Iconography: Plain discus.</w:t>
      </w:r>
    </w:p>
    <w:p w14:paraId="088F045C" w14:textId="77777777" w:rsidR="000F4FE0" w:rsidRDefault="000F4FE0" w:rsidP="000F4FE0">
      <w:pPr>
        <w:spacing w:line="480" w:lineRule="auto"/>
      </w:pPr>
      <w:r>
        <w:t xml:space="preserve">Type: </w:t>
      </w:r>
      <w:r w:rsidRPr="00993C0D">
        <w:t xml:space="preserve">Bussière F </w:t>
      </w:r>
      <w:r w:rsidRPr="00524C6D">
        <w:rPr>
          <w:caps/>
        </w:rPr>
        <w:t>iv</w:t>
      </w:r>
      <w:r w:rsidRPr="00993C0D">
        <w:t xml:space="preserve"> 1/C</w:t>
      </w:r>
      <w:r w:rsidRPr="00524C6D">
        <w:rPr>
          <w:caps/>
        </w:rPr>
        <w:t xml:space="preserve"> vii </w:t>
      </w:r>
      <w:r w:rsidR="00A6105F">
        <w:t>c</w:t>
      </w:r>
    </w:p>
    <w:p w14:paraId="71A6E342" w14:textId="77777777" w:rsidR="000F4FE0" w:rsidRDefault="000F4FE0" w:rsidP="000F4FE0">
      <w:pPr>
        <w:spacing w:line="480" w:lineRule="auto"/>
      </w:pPr>
      <w:r>
        <w:t xml:space="preserve">Place of Manufacture or Origin: </w:t>
      </w:r>
      <w:r w:rsidR="00A6105F">
        <w:t>North Africa</w:t>
      </w:r>
    </w:p>
    <w:p w14:paraId="2A6950C4" w14:textId="77777777" w:rsidR="000F4FE0" w:rsidRDefault="000F4FE0" w:rsidP="000F4FE0">
      <w:pPr>
        <w:spacing w:line="480" w:lineRule="auto"/>
      </w:pPr>
      <w:r>
        <w:t xml:space="preserve">Parallels: </w:t>
      </w:r>
      <w:r w:rsidRPr="00993C0D">
        <w:t>None found. For the shape of the nozzle top only, see Bussière 2000, no. 802, pl. 49; Wilmet 2003, fig. 5, pl. 134.</w:t>
      </w:r>
    </w:p>
    <w:p w14:paraId="5087C248" w14:textId="77777777" w:rsidR="00A43570" w:rsidRDefault="00A43570" w:rsidP="00A43570">
      <w:pPr>
        <w:spacing w:line="480" w:lineRule="auto"/>
      </w:pPr>
      <w:r>
        <w:t xml:space="preserve">Provenance: </w:t>
      </w:r>
    </w:p>
    <w:p w14:paraId="254C375C" w14:textId="77777777" w:rsidR="000F4FE0" w:rsidRDefault="000F4FE0" w:rsidP="000F4FE0">
      <w:pPr>
        <w:spacing w:line="480" w:lineRule="auto"/>
      </w:pPr>
      <w:r>
        <w:t>Bibliography: Unpublished.</w:t>
      </w:r>
    </w:p>
    <w:p w14:paraId="77F49B30" w14:textId="77777777" w:rsidR="000F4FE0" w:rsidRDefault="000F4FE0" w:rsidP="000F4FE0">
      <w:pPr>
        <w:spacing w:line="480" w:lineRule="auto"/>
      </w:pPr>
      <w:r>
        <w:t xml:space="preserve">Date: </w:t>
      </w:r>
      <w:r w:rsidR="00A6105F">
        <w:t>Flavian to Trajanic(?)</w:t>
      </w:r>
    </w:p>
    <w:p w14:paraId="7DF26750" w14:textId="77777777" w:rsidR="000F4FE0" w:rsidRDefault="000F4FE0" w:rsidP="000F4FE0">
      <w:pPr>
        <w:spacing w:line="480" w:lineRule="auto"/>
      </w:pPr>
      <w:r>
        <w:t>Date numeric: 69; 117</w:t>
      </w:r>
    </w:p>
    <w:p w14:paraId="57725109"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579BB28A"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B1D4408" w14:textId="77777777" w:rsidR="00B22A8F" w:rsidRDefault="00B22A8F" w:rsidP="00B22A8F">
      <w:pPr>
        <w:pStyle w:val="Textedelespacerserv2"/>
        <w:numPr>
          <w:ilvl w:val="0"/>
          <w:numId w:val="0"/>
        </w:numPr>
        <w:spacing w:line="480" w:lineRule="auto"/>
        <w:jc w:val="left"/>
        <w:outlineLvl w:val="9"/>
        <w:rPr>
          <w:rFonts w:ascii="Palatino" w:hAnsi="Palatino"/>
        </w:rPr>
      </w:pPr>
    </w:p>
    <w:p w14:paraId="7CC7AFF5" w14:textId="77777777" w:rsidR="00F32A29" w:rsidRDefault="00F32A29" w:rsidP="00F32A29">
      <w:pPr>
        <w:spacing w:line="480" w:lineRule="auto"/>
      </w:pPr>
      <w:r>
        <w:t>Catalogue Number: 570</w:t>
      </w:r>
    </w:p>
    <w:p w14:paraId="13B64E08" w14:textId="77777777" w:rsidR="00F32A29" w:rsidRDefault="00F32A29" w:rsidP="00F32A29">
      <w:pPr>
        <w:spacing w:line="480" w:lineRule="auto"/>
      </w:pPr>
      <w:r>
        <w:t xml:space="preserve">Inventory Number: </w:t>
      </w:r>
      <w:r w:rsidR="000C6CA7" w:rsidRPr="00993C0D">
        <w:t>83.</w:t>
      </w:r>
      <w:r w:rsidR="000C6CA7" w:rsidRPr="00524C6D">
        <w:rPr>
          <w:caps/>
        </w:rPr>
        <w:t>aq</w:t>
      </w:r>
      <w:r w:rsidR="000C6CA7" w:rsidRPr="00993C0D">
        <w:t>.377.443</w:t>
      </w:r>
    </w:p>
    <w:p w14:paraId="53DC3E7B" w14:textId="77777777" w:rsidR="00F32A29" w:rsidRDefault="00F32A29" w:rsidP="00F32A29">
      <w:pPr>
        <w:spacing w:line="480" w:lineRule="auto"/>
      </w:pPr>
      <w:r>
        <w:t xml:space="preserve">Dimensions: </w:t>
      </w:r>
      <w:r w:rsidR="000C6CA7" w:rsidRPr="00993C0D">
        <w:t>L: 7.9; W: 5.5; H: 5.0</w:t>
      </w:r>
    </w:p>
    <w:p w14:paraId="4355C9A7" w14:textId="2E264B29" w:rsidR="00F32A29" w:rsidRDefault="00F32A29" w:rsidP="00F32A29">
      <w:pPr>
        <w:spacing w:line="480" w:lineRule="auto"/>
      </w:pPr>
      <w:r>
        <w:t xml:space="preserve">Condition and Fabric: </w:t>
      </w:r>
      <w:r w:rsidR="000C6CA7" w:rsidRPr="00993C0D">
        <w:t xml:space="preserve">Thin crack on nozzle; ring handle restored and overpainted. </w:t>
      </w:r>
      <w:r w:rsidR="00F44D90">
        <w:t xml:space="preserve">Burn marks at nozzle. </w:t>
      </w:r>
      <w:r w:rsidR="000C6CA7" w:rsidRPr="00993C0D">
        <w:t xml:space="preserve">Clay 7.5YR8/4 pink, uneven worn glaze between 2.5YR6/6 light red and 2.5YR5/6 red, with </w:t>
      </w:r>
      <w:r w:rsidR="000C6CA7">
        <w:t xml:space="preserve">a </w:t>
      </w:r>
      <w:r w:rsidR="000C6CA7" w:rsidRPr="00993C0D">
        <w:t>few areas burned dark.</w:t>
      </w:r>
    </w:p>
    <w:p w14:paraId="4D25E4C2" w14:textId="7A0F81A6" w:rsidR="00F32A29" w:rsidRDefault="00F32A29" w:rsidP="00F32A29">
      <w:pPr>
        <w:spacing w:line="480" w:lineRule="auto"/>
      </w:pPr>
      <w:r>
        <w:t xml:space="preserve">Description: </w:t>
      </w:r>
      <w:r w:rsidR="000C6CA7" w:rsidRPr="00993C0D">
        <w:t xml:space="preserve">Moldmade. Deep body with strongly convex top. Plain central suspension-ring handle. Narrow raised edge surrounding </w:t>
      </w:r>
      <w:r w:rsidR="000C6CA7">
        <w:t xml:space="preserve">the </w:t>
      </w:r>
      <w:r w:rsidR="000C6CA7" w:rsidRPr="00993C0D">
        <w:t xml:space="preserve">top; three raised lugs evenly spaced on edge. Top decorated with </w:t>
      </w:r>
      <w:r w:rsidR="000C6CA7">
        <w:t xml:space="preserve">a </w:t>
      </w:r>
      <w:r w:rsidR="000C6CA7" w:rsidRPr="00993C0D">
        <w:t xml:space="preserve">continuous row of fourteen radiating relief rectangles. Two equal filling-holes, one on each side of </w:t>
      </w:r>
      <w:r w:rsidR="000C6CA7">
        <w:t xml:space="preserve">the </w:t>
      </w:r>
      <w:r w:rsidR="000C6CA7" w:rsidRPr="00993C0D">
        <w:t xml:space="preserve">handle. Two parallel raised ridges on top of nozzle neck, reminiscent of </w:t>
      </w:r>
      <w:r w:rsidR="000C6CA7">
        <w:t xml:space="preserve">a </w:t>
      </w:r>
      <w:r w:rsidR="00F44D90">
        <w:t>channel. Round-tipped nozzle</w:t>
      </w:r>
      <w:r w:rsidR="000C6CA7" w:rsidRPr="00993C0D">
        <w:t>. Raised rounded concave base-ring.</w:t>
      </w:r>
    </w:p>
    <w:p w14:paraId="41C5BF31" w14:textId="77777777" w:rsidR="00F32A29" w:rsidRDefault="00F32A29" w:rsidP="00F32A29">
      <w:pPr>
        <w:spacing w:line="480" w:lineRule="auto"/>
      </w:pPr>
      <w:r>
        <w:t xml:space="preserve">Discus Iconography: </w:t>
      </w:r>
      <w:r w:rsidR="000C6CA7">
        <w:t>Plain discus.</w:t>
      </w:r>
    </w:p>
    <w:p w14:paraId="5A449709" w14:textId="77777777" w:rsidR="00F32A29" w:rsidRDefault="00F32A29" w:rsidP="00F32A29">
      <w:pPr>
        <w:spacing w:line="480" w:lineRule="auto"/>
      </w:pPr>
      <w:r>
        <w:t xml:space="preserve">Type: </w:t>
      </w:r>
      <w:r w:rsidR="000C6CA7" w:rsidRPr="00993C0D">
        <w:t xml:space="preserve">Bussière F </w:t>
      </w:r>
      <w:r w:rsidR="000C6CA7" w:rsidRPr="00524C6D">
        <w:rPr>
          <w:caps/>
        </w:rPr>
        <w:t>iv</w:t>
      </w:r>
      <w:r w:rsidR="00A6105F">
        <w:t xml:space="preserve"> 1</w:t>
      </w:r>
    </w:p>
    <w:p w14:paraId="1463251D" w14:textId="77777777" w:rsidR="00F32A29" w:rsidRDefault="00F32A29" w:rsidP="00F32A29">
      <w:pPr>
        <w:spacing w:line="480" w:lineRule="auto"/>
      </w:pPr>
      <w:r>
        <w:t xml:space="preserve">Place of Manufacture or Origin: </w:t>
      </w:r>
      <w:r w:rsidR="00B72668">
        <w:t>{{loc_0000:</w:t>
      </w:r>
      <w:r w:rsidR="000C6CA7">
        <w:t>Cologne</w:t>
      </w:r>
      <w:r w:rsidR="00B72668">
        <w:t>}}</w:t>
      </w:r>
      <w:r w:rsidR="000C6CA7">
        <w:t xml:space="preserve"> (</w:t>
      </w:r>
      <w:r w:rsidR="000C6CA7" w:rsidRPr="00993C0D">
        <w:t>Germany</w:t>
      </w:r>
      <w:r w:rsidR="000C6CA7">
        <w:t>)</w:t>
      </w:r>
    </w:p>
    <w:p w14:paraId="3A939224" w14:textId="77777777" w:rsidR="00F32A29" w:rsidRDefault="00F32A29" w:rsidP="00F32A29">
      <w:pPr>
        <w:spacing w:line="480" w:lineRule="auto"/>
      </w:pPr>
      <w:r>
        <w:t xml:space="preserve">Parallels: </w:t>
      </w:r>
      <w:r w:rsidR="000C6CA7">
        <w:t>(I</w:t>
      </w:r>
      <w:r w:rsidR="000C6CA7" w:rsidRPr="00993C0D">
        <w:t>dentical) Hübinger 1993, no. 185, pl. 24.</w:t>
      </w:r>
    </w:p>
    <w:p w14:paraId="03352E69" w14:textId="77777777" w:rsidR="00A43570" w:rsidRDefault="00A43570" w:rsidP="00A43570">
      <w:pPr>
        <w:spacing w:line="480" w:lineRule="auto"/>
      </w:pPr>
      <w:r>
        <w:t xml:space="preserve">Provenance: </w:t>
      </w:r>
    </w:p>
    <w:p w14:paraId="4A5A494B" w14:textId="77777777" w:rsidR="00F32A29" w:rsidRDefault="00F32A29" w:rsidP="00F32A29">
      <w:pPr>
        <w:spacing w:line="480" w:lineRule="auto"/>
      </w:pPr>
      <w:r>
        <w:t>Bibliography: Unpublished.</w:t>
      </w:r>
    </w:p>
    <w:p w14:paraId="04BA9066" w14:textId="77777777" w:rsidR="00F32A29" w:rsidRDefault="00F32A29" w:rsidP="00F32A29">
      <w:pPr>
        <w:spacing w:line="480" w:lineRule="auto"/>
      </w:pPr>
      <w:r>
        <w:t xml:space="preserve">Date: </w:t>
      </w:r>
      <w:r w:rsidR="000C6CA7" w:rsidRPr="005170AB">
        <w:rPr>
          <w:caps/>
        </w:rPr>
        <w:t>A.D.</w:t>
      </w:r>
      <w:r w:rsidR="000C6CA7" w:rsidRPr="00524C6D">
        <w:rPr>
          <w:caps/>
        </w:rPr>
        <w:t xml:space="preserve"> </w:t>
      </w:r>
      <w:r w:rsidR="00A6105F">
        <w:t>100–150 (Hübinger)</w:t>
      </w:r>
    </w:p>
    <w:p w14:paraId="04425DD8" w14:textId="77777777" w:rsidR="00F32A29" w:rsidRDefault="00F32A29" w:rsidP="00F32A29">
      <w:pPr>
        <w:spacing w:line="480" w:lineRule="auto"/>
      </w:pPr>
      <w:r>
        <w:t xml:space="preserve">Date numeric: </w:t>
      </w:r>
      <w:r w:rsidR="000C6CA7">
        <w:t>100; 150</w:t>
      </w:r>
    </w:p>
    <w:p w14:paraId="0116D135"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63649865"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5375919" w14:textId="77777777" w:rsidR="00B22A8F" w:rsidRDefault="00B22A8F" w:rsidP="00B22A8F">
      <w:pPr>
        <w:pStyle w:val="Textedelespacerserv2"/>
        <w:numPr>
          <w:ilvl w:val="0"/>
          <w:numId w:val="0"/>
        </w:numPr>
        <w:spacing w:line="480" w:lineRule="auto"/>
        <w:jc w:val="left"/>
        <w:outlineLvl w:val="9"/>
        <w:rPr>
          <w:rFonts w:ascii="Palatino" w:hAnsi="Palatino"/>
        </w:rPr>
      </w:pPr>
    </w:p>
    <w:p w14:paraId="5761E36E" w14:textId="77777777" w:rsidR="00C450F1" w:rsidRDefault="00C450F1" w:rsidP="00C450F1">
      <w:pPr>
        <w:spacing w:line="480" w:lineRule="auto"/>
      </w:pPr>
      <w:r>
        <w:t>Catalogue Number: 571</w:t>
      </w:r>
    </w:p>
    <w:p w14:paraId="615EDA83" w14:textId="77777777" w:rsidR="00C450F1" w:rsidRDefault="00C450F1" w:rsidP="00C450F1">
      <w:pPr>
        <w:spacing w:line="480" w:lineRule="auto"/>
      </w:pPr>
      <w:r>
        <w:t xml:space="preserve">Inventory Number: </w:t>
      </w:r>
      <w:r w:rsidRPr="00993C0D">
        <w:t>83.</w:t>
      </w:r>
      <w:r w:rsidRPr="00524C6D">
        <w:rPr>
          <w:caps/>
        </w:rPr>
        <w:t>aq</w:t>
      </w:r>
      <w:r w:rsidRPr="00993C0D">
        <w:t>.377.432</w:t>
      </w:r>
    </w:p>
    <w:p w14:paraId="0EF1AE7B" w14:textId="77777777" w:rsidR="00C450F1" w:rsidRDefault="00C450F1" w:rsidP="00C450F1">
      <w:pPr>
        <w:spacing w:line="480" w:lineRule="auto"/>
      </w:pPr>
      <w:r>
        <w:t xml:space="preserve">Dimensions: </w:t>
      </w:r>
      <w:r w:rsidRPr="00993C0D">
        <w:t>L: 6.6; W: 3.7; H: 2.9, (with handle) 4.5</w:t>
      </w:r>
    </w:p>
    <w:p w14:paraId="68BF64D2" w14:textId="1EA2F4F1" w:rsidR="00C450F1" w:rsidRDefault="00C450F1" w:rsidP="00C450F1">
      <w:pPr>
        <w:spacing w:line="480" w:lineRule="auto"/>
      </w:pPr>
      <w:r>
        <w:t xml:space="preserve">Condition and Fabric: </w:t>
      </w:r>
      <w:r w:rsidRPr="00993C0D">
        <w:t xml:space="preserve">Intact. </w:t>
      </w:r>
      <w:r w:rsidR="00F44D90">
        <w:t xml:space="preserve">Burn marks at nozzles. </w:t>
      </w:r>
      <w:r w:rsidRPr="00993C0D">
        <w:t>Clay near 7.5YR6/4 light brown, faint traces of glaze 5YR6/6 reddish yellow.</w:t>
      </w:r>
    </w:p>
    <w:p w14:paraId="118BB8B7" w14:textId="523E5F0F" w:rsidR="00C450F1" w:rsidRDefault="00C450F1" w:rsidP="00C450F1">
      <w:pPr>
        <w:spacing w:line="480" w:lineRule="auto"/>
      </w:pPr>
      <w:r>
        <w:t xml:space="preserve">Description: </w:t>
      </w:r>
      <w:r w:rsidRPr="00993C0D">
        <w:t xml:space="preserve">Moldmade. Ring-suspension handle with groove. Raised outer edge surrounding both discus and nozzles; second inner ridge surrounding </w:t>
      </w:r>
      <w:r>
        <w:t>the oval discus alone. F</w:t>
      </w:r>
      <w:r w:rsidRPr="00993C0D">
        <w:t>lat discus. Central suspension ring. Two equal filling-holes, one on each side of handle. Exceptionally large wick-hole at both upper and lower end</w:t>
      </w:r>
      <w:r>
        <w:t>s</w:t>
      </w:r>
      <w:r w:rsidR="00F44D90">
        <w:t xml:space="preserve"> of lamp</w:t>
      </w:r>
      <w:r w:rsidRPr="00993C0D">
        <w:t xml:space="preserve">. Raised slightly oval base-ring marked off </w:t>
      </w:r>
      <w:r>
        <w:t>by</w:t>
      </w:r>
      <w:r w:rsidRPr="00993C0D">
        <w:t xml:space="preserve"> two grooves; small dotted ring in </w:t>
      </w:r>
      <w:r>
        <w:t xml:space="preserve">the </w:t>
      </w:r>
      <w:r w:rsidRPr="00993C0D">
        <w:t>center.</w:t>
      </w:r>
    </w:p>
    <w:p w14:paraId="3839F197" w14:textId="77777777" w:rsidR="00C450F1" w:rsidRDefault="00C450F1" w:rsidP="00C450F1">
      <w:pPr>
        <w:spacing w:line="480" w:lineRule="auto"/>
      </w:pPr>
      <w:r>
        <w:t>Discus Iconography: Plain discus.</w:t>
      </w:r>
    </w:p>
    <w:p w14:paraId="21F5EEAC" w14:textId="77777777" w:rsidR="00C450F1" w:rsidRDefault="00C450F1" w:rsidP="00C450F1">
      <w:pPr>
        <w:spacing w:line="480" w:lineRule="auto"/>
      </w:pPr>
      <w:r>
        <w:t xml:space="preserve">Type: </w:t>
      </w:r>
      <w:r w:rsidRPr="00993C0D">
        <w:t xml:space="preserve">Bussière F </w:t>
      </w:r>
      <w:r w:rsidRPr="00524C6D">
        <w:rPr>
          <w:caps/>
        </w:rPr>
        <w:t>iv</w:t>
      </w:r>
      <w:r w:rsidR="00A6105F">
        <w:t xml:space="preserve"> 2</w:t>
      </w:r>
    </w:p>
    <w:p w14:paraId="72D1F487" w14:textId="77777777" w:rsidR="00C450F1" w:rsidRDefault="00C450F1" w:rsidP="00C450F1">
      <w:pPr>
        <w:spacing w:line="480" w:lineRule="auto"/>
      </w:pPr>
      <w:r>
        <w:t xml:space="preserve">Place of Manufacture or Origin: </w:t>
      </w:r>
      <w:r w:rsidR="00B72668">
        <w:t>{{loc_0000:</w:t>
      </w:r>
      <w:r>
        <w:t>Cologne</w:t>
      </w:r>
      <w:r w:rsidR="00B72668">
        <w:t>}}</w:t>
      </w:r>
      <w:r>
        <w:t xml:space="preserve"> (</w:t>
      </w:r>
      <w:r w:rsidRPr="00993C0D">
        <w:t>Germany</w:t>
      </w:r>
      <w:r>
        <w:t>)</w:t>
      </w:r>
    </w:p>
    <w:p w14:paraId="7B9EDA26" w14:textId="77777777" w:rsidR="00C450F1" w:rsidRDefault="00C450F1" w:rsidP="00C450F1">
      <w:pPr>
        <w:spacing w:line="480" w:lineRule="auto"/>
      </w:pPr>
      <w:r>
        <w:t>Parallels: None found.</w:t>
      </w:r>
    </w:p>
    <w:p w14:paraId="2A4214FD" w14:textId="77777777" w:rsidR="00A43570" w:rsidRDefault="00A43570" w:rsidP="00A43570">
      <w:pPr>
        <w:spacing w:line="480" w:lineRule="auto"/>
      </w:pPr>
      <w:r>
        <w:t xml:space="preserve">Provenance: </w:t>
      </w:r>
    </w:p>
    <w:p w14:paraId="1823CE6E" w14:textId="77777777" w:rsidR="00C450F1" w:rsidRDefault="00C450F1" w:rsidP="00C450F1">
      <w:pPr>
        <w:spacing w:line="480" w:lineRule="auto"/>
      </w:pPr>
      <w:r>
        <w:t>Bibliography: Unpublished.</w:t>
      </w:r>
    </w:p>
    <w:p w14:paraId="30B317B8" w14:textId="77777777" w:rsidR="00C450F1" w:rsidRDefault="00C450F1" w:rsidP="00C450F1">
      <w:pPr>
        <w:spacing w:line="480" w:lineRule="auto"/>
      </w:pPr>
      <w:r>
        <w:t xml:space="preserve">Date: </w:t>
      </w:r>
      <w:r w:rsidRPr="00E254C1">
        <w:t>Second to third century</w:t>
      </w:r>
      <w:r w:rsidRPr="00524C6D">
        <w:rPr>
          <w:caps/>
        </w:rPr>
        <w:t xml:space="preserve"> </w:t>
      </w:r>
      <w:r w:rsidRPr="005170AB">
        <w:rPr>
          <w:caps/>
        </w:rPr>
        <w:t>A.D.</w:t>
      </w:r>
      <w:r w:rsidR="00A6105F">
        <w:t>(?)</w:t>
      </w:r>
    </w:p>
    <w:p w14:paraId="61A1CBCD" w14:textId="77777777" w:rsidR="00C450F1" w:rsidRDefault="00C450F1" w:rsidP="00C450F1">
      <w:pPr>
        <w:spacing w:line="480" w:lineRule="auto"/>
      </w:pPr>
      <w:r>
        <w:t>Date numeric: 100; 300</w:t>
      </w:r>
    </w:p>
    <w:p w14:paraId="17146F23" w14:textId="77777777" w:rsidR="00B22A8F" w:rsidRPr="00F90C10" w:rsidRDefault="00B22A8F" w:rsidP="00B22A8F">
      <w:pPr>
        <w:pStyle w:val="Textedelespacerserv2"/>
        <w:numPr>
          <w:ilvl w:val="0"/>
          <w:numId w:val="0"/>
        </w:numPr>
        <w:spacing w:line="480" w:lineRule="auto"/>
        <w:jc w:val="left"/>
        <w:outlineLvl w:val="9"/>
        <w:rPr>
          <w:rFonts w:ascii="Palatino" w:hAnsi="Palatino"/>
        </w:rPr>
      </w:pPr>
    </w:p>
    <w:p w14:paraId="05F84844" w14:textId="77777777" w:rsidR="00B22A8F" w:rsidRPr="000E4153" w:rsidRDefault="00B22A8F" w:rsidP="00B22A8F">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20F9152C" w14:textId="77777777" w:rsidR="00B22A8F" w:rsidRDefault="00B22A8F" w:rsidP="00B22A8F">
      <w:pPr>
        <w:pStyle w:val="Textedelespacerserv2"/>
        <w:numPr>
          <w:ilvl w:val="0"/>
          <w:numId w:val="0"/>
        </w:numPr>
        <w:spacing w:line="480" w:lineRule="auto"/>
        <w:jc w:val="left"/>
        <w:outlineLvl w:val="9"/>
        <w:rPr>
          <w:rFonts w:ascii="Palatino" w:hAnsi="Palatino"/>
        </w:rPr>
      </w:pPr>
    </w:p>
    <w:p w14:paraId="0EAE02DE" w14:textId="77777777" w:rsidR="00F174F2" w:rsidRDefault="00F174F2" w:rsidP="00F174F2">
      <w:pPr>
        <w:spacing w:line="480" w:lineRule="auto"/>
      </w:pPr>
      <w:r>
        <w:t>Catalogue Number: 572</w:t>
      </w:r>
    </w:p>
    <w:p w14:paraId="44B0B5DF" w14:textId="77777777" w:rsidR="00F174F2" w:rsidRDefault="00F174F2" w:rsidP="00F174F2">
      <w:pPr>
        <w:spacing w:line="480" w:lineRule="auto"/>
      </w:pPr>
      <w:r>
        <w:t xml:space="preserve">Inventory Number: </w:t>
      </w:r>
      <w:r w:rsidRPr="00993C0D">
        <w:t>83.</w:t>
      </w:r>
      <w:r w:rsidRPr="00524C6D">
        <w:rPr>
          <w:caps/>
        </w:rPr>
        <w:t>aq</w:t>
      </w:r>
      <w:r w:rsidRPr="00993C0D">
        <w:t>.438.435</w:t>
      </w:r>
    </w:p>
    <w:p w14:paraId="4A3E00D5" w14:textId="77777777" w:rsidR="00F174F2" w:rsidRDefault="00F174F2" w:rsidP="00F174F2">
      <w:pPr>
        <w:spacing w:line="480" w:lineRule="auto"/>
      </w:pPr>
      <w:r>
        <w:t xml:space="preserve">Dimensions: </w:t>
      </w:r>
      <w:r w:rsidRPr="000E4153">
        <w:t>L: 9</w:t>
      </w:r>
      <w:r w:rsidRPr="00993C0D">
        <w:t>.7; W: 4.3; H: 3.9</w:t>
      </w:r>
    </w:p>
    <w:p w14:paraId="47B2B688" w14:textId="77777777" w:rsidR="00F174F2" w:rsidRDefault="00F174F2" w:rsidP="00F174F2">
      <w:pPr>
        <w:spacing w:line="480" w:lineRule="auto"/>
      </w:pPr>
      <w:r>
        <w:t xml:space="preserve">Condition and Fabric: </w:t>
      </w:r>
      <w:r w:rsidRPr="00993C0D">
        <w:t>Side chipped. Clay 2.5YR5/6 red, slip near 10YR6/3 pale brown.</w:t>
      </w:r>
    </w:p>
    <w:p w14:paraId="2E11605D" w14:textId="2F93773B" w:rsidR="00F174F2" w:rsidRDefault="00F174F2" w:rsidP="00F174F2">
      <w:pPr>
        <w:spacing w:line="480" w:lineRule="auto"/>
      </w:pPr>
      <w:r>
        <w:t xml:space="preserve">Description: </w:t>
      </w:r>
      <w:r w:rsidRPr="00993C0D">
        <w:t xml:space="preserve">Moldmade. Round body prolonged by two long round-tipped nozzles, one at each end. Shoulder with herringbone-pattern. Plain central suspension ring in discus. Filling-holes of equal size above and below ring. Each nozzle top connected to discus by </w:t>
      </w:r>
      <w:r>
        <w:t xml:space="preserve">a </w:t>
      </w:r>
      <w:r w:rsidRPr="00993C0D">
        <w:t>channel with slightly curved sides. Two superimposed raised rounded base-rings, inner one taller than outer one, creating a foot. Incised workshop mark: three arrows pointing in opposite directions</w:t>
      </w:r>
      <w:r w:rsidR="006B0A58">
        <w:t>.</w:t>
      </w:r>
      <w:r w:rsidR="000B2917">
        <w:t xml:space="preserve"> {{stamp:572}}</w:t>
      </w:r>
    </w:p>
    <w:p w14:paraId="6BAAAB45" w14:textId="77777777" w:rsidR="00F174F2" w:rsidRDefault="00F174F2" w:rsidP="00F174F2">
      <w:pPr>
        <w:spacing w:line="480" w:lineRule="auto"/>
      </w:pPr>
      <w:r>
        <w:t>Discus Iconography: Plain discus.</w:t>
      </w:r>
    </w:p>
    <w:p w14:paraId="0D796DF5" w14:textId="77777777" w:rsidR="00F174F2" w:rsidRDefault="00F174F2" w:rsidP="00F174F2">
      <w:pPr>
        <w:spacing w:line="480" w:lineRule="auto"/>
      </w:pPr>
      <w:r>
        <w:t xml:space="preserve">Type: </w:t>
      </w:r>
      <w:r w:rsidRPr="00993C0D">
        <w:t xml:space="preserve">Bussière F </w:t>
      </w:r>
      <w:r w:rsidRPr="00524C6D">
        <w:rPr>
          <w:caps/>
        </w:rPr>
        <w:t>iv</w:t>
      </w:r>
      <w:r w:rsidR="00A6105F">
        <w:t xml:space="preserve"> 2</w:t>
      </w:r>
    </w:p>
    <w:p w14:paraId="067BF519" w14:textId="77777777" w:rsidR="00F174F2" w:rsidRDefault="00F174F2" w:rsidP="00F174F2">
      <w:pPr>
        <w:spacing w:line="480" w:lineRule="auto"/>
      </w:pPr>
      <w:r>
        <w:t xml:space="preserve">Place of Manufacture or Origin: </w:t>
      </w:r>
      <w:r w:rsidR="00B72668">
        <w:t>{{loc_0000:</w:t>
      </w:r>
      <w:r>
        <w:t>Cologne</w:t>
      </w:r>
      <w:r w:rsidR="00B72668">
        <w:t>}}</w:t>
      </w:r>
      <w:r>
        <w:t xml:space="preserve"> (</w:t>
      </w:r>
      <w:r w:rsidRPr="00993C0D">
        <w:t>Germany</w:t>
      </w:r>
      <w:r>
        <w:t>)</w:t>
      </w:r>
    </w:p>
    <w:p w14:paraId="5C76702F" w14:textId="77777777" w:rsidR="00F174F2" w:rsidRDefault="00F174F2" w:rsidP="00F174F2">
      <w:pPr>
        <w:spacing w:line="480" w:lineRule="auto"/>
      </w:pPr>
      <w:r>
        <w:t xml:space="preserve">Parallels: </w:t>
      </w:r>
      <w:r w:rsidRPr="00993C0D">
        <w:t>None found.</w:t>
      </w:r>
    </w:p>
    <w:p w14:paraId="442BF325" w14:textId="77777777" w:rsidR="00A43570" w:rsidRDefault="00A43570" w:rsidP="00A43570">
      <w:pPr>
        <w:spacing w:line="480" w:lineRule="auto"/>
      </w:pPr>
      <w:r>
        <w:t xml:space="preserve">Provenance: </w:t>
      </w:r>
    </w:p>
    <w:p w14:paraId="46BAAC71" w14:textId="77777777" w:rsidR="00F174F2" w:rsidRDefault="00F174F2" w:rsidP="00F174F2">
      <w:pPr>
        <w:spacing w:line="480" w:lineRule="auto"/>
      </w:pPr>
      <w:r>
        <w:t>Bibliography: Unpublished.</w:t>
      </w:r>
    </w:p>
    <w:p w14:paraId="02763E13" w14:textId="77777777" w:rsidR="00F174F2" w:rsidRDefault="00F174F2" w:rsidP="00F174F2">
      <w:pPr>
        <w:spacing w:line="480" w:lineRule="auto"/>
      </w:pPr>
      <w:r>
        <w:t xml:space="preserve">Date: </w:t>
      </w:r>
      <w:r w:rsidRPr="00993C0D">
        <w:t>Second or third century</w:t>
      </w:r>
      <w:r w:rsidRPr="00524C6D">
        <w:rPr>
          <w:caps/>
        </w:rPr>
        <w:t xml:space="preserve"> </w:t>
      </w:r>
      <w:r w:rsidRPr="005170AB">
        <w:rPr>
          <w:caps/>
        </w:rPr>
        <w:t>A.D.</w:t>
      </w:r>
      <w:r w:rsidR="00A6105F">
        <w:t>(?)</w:t>
      </w:r>
    </w:p>
    <w:p w14:paraId="0D381C46" w14:textId="77777777" w:rsidR="00F174F2" w:rsidRDefault="00F174F2" w:rsidP="00F174F2">
      <w:pPr>
        <w:spacing w:line="480" w:lineRule="auto"/>
      </w:pPr>
      <w:r>
        <w:t>Date numeric: 100; 300</w:t>
      </w:r>
    </w:p>
    <w:p w14:paraId="3CA153D8" w14:textId="77777777" w:rsidR="00B22A8F" w:rsidRPr="00993C0D" w:rsidRDefault="00B22A8F" w:rsidP="00B22A8F">
      <w:pPr>
        <w:pStyle w:val="Textedelespacerserv2"/>
        <w:numPr>
          <w:ilvl w:val="0"/>
          <w:numId w:val="0"/>
        </w:numPr>
        <w:spacing w:line="480" w:lineRule="auto"/>
        <w:jc w:val="left"/>
        <w:outlineLvl w:val="9"/>
        <w:rPr>
          <w:rFonts w:ascii="Palatino" w:hAnsi="Palatino"/>
        </w:rPr>
      </w:pPr>
    </w:p>
    <w:p w14:paraId="141A4899" w14:textId="77777777" w:rsidR="00F85C45" w:rsidRPr="000E4153" w:rsidRDefault="00F85C45" w:rsidP="00F85C45">
      <w:pPr>
        <w:pStyle w:val="Textedelespacerserv2"/>
        <w:numPr>
          <w:ilvl w:val="0"/>
          <w:numId w:val="0"/>
        </w:numPr>
        <w:spacing w:line="480" w:lineRule="auto"/>
        <w:jc w:val="left"/>
        <w:outlineLvl w:val="9"/>
        <w:rPr>
          <w:rFonts w:ascii="Palatino" w:hAnsi="Palatino"/>
        </w:rPr>
      </w:pPr>
      <w:r w:rsidRPr="000E4153">
        <w:rPr>
          <w:rFonts w:ascii="Palatino" w:hAnsi="Palatino"/>
        </w:rPr>
        <w:t>———</w:t>
      </w:r>
    </w:p>
    <w:p w14:paraId="4F5FD68B" w14:textId="77777777" w:rsidR="00F85C45" w:rsidRDefault="00F85C45" w:rsidP="00F85C45">
      <w:pPr>
        <w:pStyle w:val="Textedelespacerserv2"/>
        <w:numPr>
          <w:ilvl w:val="0"/>
          <w:numId w:val="0"/>
        </w:numPr>
        <w:spacing w:line="480" w:lineRule="auto"/>
        <w:jc w:val="left"/>
        <w:outlineLvl w:val="9"/>
        <w:rPr>
          <w:rFonts w:ascii="Palatino" w:hAnsi="Palatino"/>
        </w:rPr>
      </w:pPr>
    </w:p>
    <w:p w14:paraId="2AB67ED8" w14:textId="77777777" w:rsidR="004875FA" w:rsidRDefault="004875FA" w:rsidP="004875FA">
      <w:pPr>
        <w:spacing w:line="480" w:lineRule="auto"/>
      </w:pPr>
      <w:r>
        <w:t>Catalogue Number: 573</w:t>
      </w:r>
    </w:p>
    <w:p w14:paraId="362CF0F9" w14:textId="77777777" w:rsidR="004875FA" w:rsidRDefault="004875FA" w:rsidP="004875FA">
      <w:pPr>
        <w:spacing w:line="480" w:lineRule="auto"/>
      </w:pPr>
      <w:r>
        <w:t xml:space="preserve">Inventory Number: </w:t>
      </w:r>
      <w:r w:rsidRPr="00993C0D">
        <w:t>83.</w:t>
      </w:r>
      <w:r w:rsidRPr="00524C6D">
        <w:rPr>
          <w:caps/>
        </w:rPr>
        <w:t>aq</w:t>
      </w:r>
      <w:r w:rsidRPr="00993C0D">
        <w:t>.377.524</w:t>
      </w:r>
    </w:p>
    <w:p w14:paraId="75254563" w14:textId="7EA8E05B" w:rsidR="004875FA" w:rsidRDefault="004875FA" w:rsidP="004875FA">
      <w:pPr>
        <w:spacing w:line="480" w:lineRule="auto"/>
      </w:pPr>
      <w:r>
        <w:t xml:space="preserve">Dimensions: </w:t>
      </w:r>
      <w:r w:rsidRPr="00993C0D">
        <w:t>W: 8.3–8.9 (from nozzle to the corona edge o</w:t>
      </w:r>
      <w:r>
        <w:t>n</w:t>
      </w:r>
      <w:r w:rsidRPr="00993C0D">
        <w:t xml:space="preserve"> the oppo</w:t>
      </w:r>
      <w:r w:rsidR="00C96F3D">
        <w:t>site side), max. W: 9.5; H: 4.6</w:t>
      </w:r>
    </w:p>
    <w:p w14:paraId="31E3EB5D" w14:textId="77777777" w:rsidR="004875FA" w:rsidRDefault="004875FA" w:rsidP="004875FA">
      <w:pPr>
        <w:spacing w:line="480" w:lineRule="auto"/>
      </w:pPr>
      <w:r>
        <w:t xml:space="preserve">Condition and Fabric: </w:t>
      </w:r>
      <w:r w:rsidRPr="00993C0D">
        <w:t>Repair to two nozzles; some overpaint. Clay 5YR6/4 light reddish brown, sloppily applied thin glaze on upper half only 2.5YR5/6 red.</w:t>
      </w:r>
    </w:p>
    <w:p w14:paraId="0FC92721" w14:textId="77777777" w:rsidR="004875FA" w:rsidRDefault="004875FA" w:rsidP="004875FA">
      <w:pPr>
        <w:spacing w:line="480" w:lineRule="auto"/>
      </w:pPr>
      <w:r>
        <w:t xml:space="preserve">Description: </w:t>
      </w:r>
      <w:r w:rsidRPr="00993C0D">
        <w:t>Hand modeled</w:t>
      </w:r>
      <w:r>
        <w:t xml:space="preserve"> and wheelmade</w:t>
      </w:r>
      <w:r w:rsidRPr="00993C0D">
        <w:t xml:space="preserve">. Large cylindrical </w:t>
      </w:r>
      <w:r>
        <w:t xml:space="preserve">wheelmade </w:t>
      </w:r>
      <w:r w:rsidRPr="00993C0D">
        <w:t>stand carrying five regularly spaced hand</w:t>
      </w:r>
      <w:r>
        <w:t>-</w:t>
      </w:r>
      <w:r w:rsidRPr="00993C0D">
        <w:t xml:space="preserve">modeled lamps, each consisting of </w:t>
      </w:r>
      <w:r>
        <w:t xml:space="preserve">an </w:t>
      </w:r>
      <w:r w:rsidRPr="00993C0D">
        <w:t xml:space="preserve">open round basin with vertical wall and stout blunt nozzle. These lamps resemble </w:t>
      </w:r>
      <w:hyperlink r:id="rId107" w:history="1">
        <w:r w:rsidRPr="004875FA">
          <w:rPr>
            <w:rStyle w:val="Hyperlink"/>
          </w:rPr>
          <w:t>cat. 8</w:t>
        </w:r>
      </w:hyperlink>
      <w:r w:rsidRPr="00993C0D">
        <w:t xml:space="preserve">, related to Broneer type </w:t>
      </w:r>
      <w:r w:rsidRPr="00524C6D">
        <w:rPr>
          <w:caps/>
        </w:rPr>
        <w:t>iv</w:t>
      </w:r>
      <w:r w:rsidRPr="00993C0D">
        <w:t xml:space="preserve">. Each lamp was filled with oil separately. </w:t>
      </w:r>
      <w:r>
        <w:t>The c</w:t>
      </w:r>
      <w:r w:rsidRPr="00993C0D">
        <w:t xml:space="preserve">ylindrical body to which </w:t>
      </w:r>
      <w:r>
        <w:t xml:space="preserve">the </w:t>
      </w:r>
      <w:r w:rsidRPr="00993C0D">
        <w:t xml:space="preserve">lamps are applied has </w:t>
      </w:r>
      <w:r>
        <w:t xml:space="preserve">a </w:t>
      </w:r>
      <w:r w:rsidRPr="00993C0D">
        <w:t>flat plain base.</w:t>
      </w:r>
    </w:p>
    <w:p w14:paraId="32EED662" w14:textId="6FA34D9B" w:rsidR="004875FA" w:rsidRDefault="00C96F3D" w:rsidP="004875FA">
      <w:pPr>
        <w:spacing w:line="480" w:lineRule="auto"/>
      </w:pPr>
      <w:r>
        <w:t xml:space="preserve">Discus Iconography: </w:t>
      </w:r>
    </w:p>
    <w:p w14:paraId="0FA34CB0" w14:textId="77777777" w:rsidR="004875FA" w:rsidRDefault="004875FA" w:rsidP="004875FA">
      <w:pPr>
        <w:spacing w:line="480" w:lineRule="auto"/>
      </w:pPr>
      <w:r>
        <w:t>Type: Corona lamp or lampstand</w:t>
      </w:r>
      <w:r w:rsidR="00A6105F">
        <w:t>(?)</w:t>
      </w:r>
    </w:p>
    <w:p w14:paraId="06C1C2AC" w14:textId="77777777" w:rsidR="004875FA" w:rsidRDefault="004875FA" w:rsidP="004875FA">
      <w:pPr>
        <w:spacing w:line="480" w:lineRule="auto"/>
      </w:pPr>
      <w:r>
        <w:t xml:space="preserve">Place of Manufacture or Origin: </w:t>
      </w:r>
      <w:r w:rsidR="00A6105F">
        <w:t>Asia Minor</w:t>
      </w:r>
    </w:p>
    <w:p w14:paraId="525605F1" w14:textId="77777777" w:rsidR="004875FA" w:rsidRDefault="004875FA" w:rsidP="004875FA">
      <w:pPr>
        <w:spacing w:line="480" w:lineRule="auto"/>
      </w:pPr>
      <w:r>
        <w:t xml:space="preserve">Parallels: None </w:t>
      </w:r>
      <w:r w:rsidRPr="00993C0D">
        <w:t xml:space="preserve">found. Some resemblance: Hermanns 2004, fig. 11, SL 20327. For the shape of the attached lamps only, see Bailey BM </w:t>
      </w:r>
      <w:r w:rsidRPr="00524C6D">
        <w:rPr>
          <w:caps/>
        </w:rPr>
        <w:t>iii</w:t>
      </w:r>
      <w:r w:rsidRPr="00993C0D">
        <w:t>, Q 462 bis, pl. 150.</w:t>
      </w:r>
    </w:p>
    <w:p w14:paraId="651BBCFD" w14:textId="77777777" w:rsidR="00A43570" w:rsidRDefault="00A43570" w:rsidP="00A43570">
      <w:pPr>
        <w:spacing w:line="480" w:lineRule="auto"/>
      </w:pPr>
      <w:r>
        <w:t xml:space="preserve">Provenance: </w:t>
      </w:r>
    </w:p>
    <w:p w14:paraId="492ED700" w14:textId="77777777" w:rsidR="004875FA" w:rsidRDefault="004875FA" w:rsidP="004875FA">
      <w:pPr>
        <w:spacing w:line="480" w:lineRule="auto"/>
      </w:pPr>
      <w:r>
        <w:t>Bibliography: Unpublished.</w:t>
      </w:r>
    </w:p>
    <w:p w14:paraId="24FAFCC9" w14:textId="77777777" w:rsidR="004875FA" w:rsidRDefault="004875FA" w:rsidP="004875FA">
      <w:pPr>
        <w:spacing w:line="480" w:lineRule="auto"/>
      </w:pPr>
      <w:r>
        <w:t xml:space="preserve">Date: </w:t>
      </w:r>
      <w:r w:rsidRPr="00993C0D">
        <w:t>Mid-fifth century</w:t>
      </w:r>
      <w:r w:rsidRPr="00524C6D">
        <w:rPr>
          <w:caps/>
        </w:rPr>
        <w:t xml:space="preserve"> </w:t>
      </w:r>
      <w:r w:rsidRPr="005170AB">
        <w:rPr>
          <w:caps/>
        </w:rPr>
        <w:t>B.C.</w:t>
      </w:r>
      <w:r w:rsidR="00A6105F">
        <w:t>(?)</w:t>
      </w:r>
    </w:p>
    <w:p w14:paraId="4BC06012" w14:textId="77777777" w:rsidR="004875FA" w:rsidRDefault="004875FA" w:rsidP="004875FA">
      <w:pPr>
        <w:spacing w:line="480" w:lineRule="auto"/>
      </w:pPr>
      <w:r>
        <w:t>Date numeric: 440; 460</w:t>
      </w:r>
    </w:p>
    <w:p w14:paraId="2E325D18"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p>
    <w:p w14:paraId="5D2A314B"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6B1E057" w14:textId="77777777" w:rsidR="00F85C45" w:rsidRDefault="00F85C45" w:rsidP="00F85C45">
      <w:pPr>
        <w:pStyle w:val="Textedelespacerserv2"/>
        <w:numPr>
          <w:ilvl w:val="0"/>
          <w:numId w:val="0"/>
        </w:numPr>
        <w:spacing w:line="480" w:lineRule="auto"/>
        <w:jc w:val="left"/>
        <w:outlineLvl w:val="9"/>
        <w:rPr>
          <w:rFonts w:ascii="Palatino" w:hAnsi="Palatino"/>
        </w:rPr>
      </w:pPr>
    </w:p>
    <w:p w14:paraId="60F83821" w14:textId="77777777" w:rsidR="003B40E0" w:rsidRDefault="003B40E0" w:rsidP="003B40E0">
      <w:pPr>
        <w:spacing w:line="480" w:lineRule="auto"/>
      </w:pPr>
      <w:r>
        <w:t>Catalogue Number: 574</w:t>
      </w:r>
    </w:p>
    <w:p w14:paraId="2D8E319E" w14:textId="77777777" w:rsidR="003B40E0" w:rsidRDefault="003B40E0" w:rsidP="003B40E0">
      <w:pPr>
        <w:spacing w:line="480" w:lineRule="auto"/>
      </w:pPr>
      <w:r>
        <w:t xml:space="preserve">Inventory Number: </w:t>
      </w:r>
      <w:r w:rsidRPr="00993C0D">
        <w:t>83.</w:t>
      </w:r>
      <w:r w:rsidRPr="00524C6D">
        <w:rPr>
          <w:caps/>
        </w:rPr>
        <w:t>aq</w:t>
      </w:r>
      <w:r w:rsidRPr="00993C0D">
        <w:t>.377.52</w:t>
      </w:r>
      <w:r>
        <w:t>7</w:t>
      </w:r>
    </w:p>
    <w:p w14:paraId="431235E4" w14:textId="77777777" w:rsidR="003B40E0" w:rsidRDefault="003B40E0" w:rsidP="003B40E0">
      <w:pPr>
        <w:spacing w:line="480" w:lineRule="auto"/>
      </w:pPr>
      <w:r>
        <w:t xml:space="preserve">Dimensions: </w:t>
      </w:r>
      <w:r w:rsidRPr="00993C0D">
        <w:t>W: (from nozzle to opposite nozzle) 14.7, (body-ring) 4.2; H: (body-ring) 3.5; H: (with handle) 11.6</w:t>
      </w:r>
    </w:p>
    <w:p w14:paraId="2CAA4E36" w14:textId="77777777" w:rsidR="003B40E0" w:rsidRDefault="003B40E0" w:rsidP="003B40E0">
      <w:pPr>
        <w:spacing w:line="480" w:lineRule="auto"/>
      </w:pPr>
      <w:r>
        <w:t xml:space="preserve">Condition and Fabric: </w:t>
      </w:r>
      <w:r w:rsidRPr="00993C0D">
        <w:t xml:space="preserve">Intact, but leaf handle appears to be </w:t>
      </w:r>
      <w:r>
        <w:t xml:space="preserve">a </w:t>
      </w:r>
      <w:r w:rsidRPr="00993C0D">
        <w:t>plaster restoration. Clay near 2.5YR5/4 reddish brown, uneven glaze mostly 5YR5/6 yellowish red, with some darker areas.</w:t>
      </w:r>
    </w:p>
    <w:p w14:paraId="1C87340D" w14:textId="77777777" w:rsidR="003B40E0" w:rsidRDefault="003B40E0" w:rsidP="003B40E0">
      <w:pPr>
        <w:spacing w:line="480" w:lineRule="auto"/>
      </w:pPr>
      <w:r>
        <w:t xml:space="preserve">Description: </w:t>
      </w:r>
      <w:r w:rsidRPr="00993C0D">
        <w:t xml:space="preserve">Moldmade. Circular body and handle have been molded separately. Vertical leaf-shaped ornament handle has five segments with incisions for leaves; on back, three parallel grooves, repeated five times, indicating veins. On top of </w:t>
      </w:r>
      <w:r>
        <w:t xml:space="preserve">the </w:t>
      </w:r>
      <w:r w:rsidRPr="00993C0D">
        <w:t>ring two raised circular ridges fram</w:t>
      </w:r>
      <w:r>
        <w:t>e a</w:t>
      </w:r>
      <w:r w:rsidRPr="00993C0D">
        <w:t xml:space="preserve"> band with two rows of incised dots; large central opening of lamp edged by </w:t>
      </w:r>
      <w:r>
        <w:t xml:space="preserve">a </w:t>
      </w:r>
      <w:r w:rsidRPr="00993C0D">
        <w:t xml:space="preserve">lip. Filling-hole below handle in band top of lamp. Three small slit air holes evenly distributed. All around </w:t>
      </w:r>
      <w:r>
        <w:t xml:space="preserve">the </w:t>
      </w:r>
      <w:r w:rsidRPr="00993C0D">
        <w:t xml:space="preserve">ring </w:t>
      </w:r>
      <w:r>
        <w:t xml:space="preserve">are </w:t>
      </w:r>
      <w:r w:rsidRPr="00993C0D">
        <w:t xml:space="preserve">eleven short round-tipped protruding nozzles. Base edged by </w:t>
      </w:r>
      <w:r>
        <w:t xml:space="preserve">a </w:t>
      </w:r>
      <w:r w:rsidRPr="00993C0D">
        <w:t xml:space="preserve">raised ridge marked off </w:t>
      </w:r>
      <w:r>
        <w:t>by</w:t>
      </w:r>
      <w:r w:rsidRPr="00993C0D">
        <w:t xml:space="preserve"> two circular grooves. Lacking any suspension rings, the corona was meant for display</w:t>
      </w:r>
      <w:r>
        <w:t xml:space="preserve"> on a </w:t>
      </w:r>
      <w:r w:rsidRPr="00993C0D">
        <w:t>flat surface.</w:t>
      </w:r>
    </w:p>
    <w:p w14:paraId="09E4A6AD" w14:textId="2FB3F9BF" w:rsidR="003B40E0" w:rsidRDefault="003B40E0" w:rsidP="003B40E0">
      <w:pPr>
        <w:spacing w:line="480" w:lineRule="auto"/>
      </w:pPr>
      <w:r>
        <w:t xml:space="preserve">Discus Iconography: </w:t>
      </w:r>
    </w:p>
    <w:p w14:paraId="23DAE70F" w14:textId="77777777" w:rsidR="003B40E0" w:rsidRDefault="003B40E0" w:rsidP="003B40E0">
      <w:pPr>
        <w:spacing w:line="480" w:lineRule="auto"/>
      </w:pPr>
      <w:r>
        <w:t xml:space="preserve">Type: </w:t>
      </w:r>
      <w:r w:rsidR="00800091">
        <w:t>Corona lamp</w:t>
      </w:r>
    </w:p>
    <w:p w14:paraId="1FDEE45F" w14:textId="77777777" w:rsidR="003B40E0" w:rsidRDefault="003B40E0" w:rsidP="003B40E0">
      <w:pPr>
        <w:spacing w:line="480" w:lineRule="auto"/>
      </w:pPr>
      <w:r>
        <w:t xml:space="preserve">Place of Manufacture or Origin: </w:t>
      </w:r>
      <w:r w:rsidR="00800091">
        <w:t>Turkey</w:t>
      </w:r>
    </w:p>
    <w:p w14:paraId="44EBD3A6" w14:textId="77777777" w:rsidR="003B40E0" w:rsidRDefault="003B40E0" w:rsidP="003B40E0">
      <w:pPr>
        <w:spacing w:line="480" w:lineRule="auto"/>
      </w:pPr>
      <w:r>
        <w:t xml:space="preserve">Parallels: </w:t>
      </w:r>
      <w:r w:rsidR="00110ECC" w:rsidRPr="00993C0D">
        <w:t>None found.</w:t>
      </w:r>
    </w:p>
    <w:p w14:paraId="742E1AFC" w14:textId="77777777" w:rsidR="00A43570" w:rsidRDefault="00A43570" w:rsidP="00A43570">
      <w:pPr>
        <w:spacing w:line="480" w:lineRule="auto"/>
      </w:pPr>
      <w:r>
        <w:t xml:space="preserve">Provenance: </w:t>
      </w:r>
    </w:p>
    <w:p w14:paraId="2623578E" w14:textId="77777777" w:rsidR="003B40E0" w:rsidRDefault="003B40E0" w:rsidP="003B40E0">
      <w:pPr>
        <w:spacing w:line="480" w:lineRule="auto"/>
      </w:pPr>
      <w:r>
        <w:t>Bibliography: Unpublished.</w:t>
      </w:r>
    </w:p>
    <w:p w14:paraId="34E2AAAB" w14:textId="77777777" w:rsidR="003B40E0" w:rsidRDefault="003B40E0" w:rsidP="003B40E0">
      <w:pPr>
        <w:spacing w:line="480" w:lineRule="auto"/>
      </w:pPr>
      <w:r>
        <w:t xml:space="preserve">Date: </w:t>
      </w:r>
      <w:r w:rsidR="00110ECC" w:rsidRPr="00993C0D">
        <w:t>First or second century</w:t>
      </w:r>
      <w:r w:rsidR="00110ECC" w:rsidRPr="00524C6D">
        <w:rPr>
          <w:caps/>
        </w:rPr>
        <w:t xml:space="preserve"> </w:t>
      </w:r>
      <w:r w:rsidR="00110ECC" w:rsidRPr="005170AB">
        <w:rPr>
          <w:caps/>
        </w:rPr>
        <w:t>A.D.</w:t>
      </w:r>
      <w:r w:rsidR="00800091">
        <w:t>, or even later(?)</w:t>
      </w:r>
    </w:p>
    <w:p w14:paraId="76BA31EB" w14:textId="77777777" w:rsidR="003B40E0" w:rsidRDefault="003B40E0" w:rsidP="003B40E0">
      <w:pPr>
        <w:spacing w:line="480" w:lineRule="auto"/>
      </w:pPr>
      <w:r>
        <w:t xml:space="preserve">Date numeric: </w:t>
      </w:r>
      <w:r w:rsidR="00110ECC">
        <w:t>1; 200</w:t>
      </w:r>
    </w:p>
    <w:p w14:paraId="6019EF5E"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p>
    <w:p w14:paraId="5E00D1AC"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0789C3C" w14:textId="77777777" w:rsidR="00F85C45" w:rsidRDefault="00F85C45" w:rsidP="00F85C45">
      <w:pPr>
        <w:pStyle w:val="Textedelespacerserv2"/>
        <w:numPr>
          <w:ilvl w:val="0"/>
          <w:numId w:val="0"/>
        </w:numPr>
        <w:spacing w:line="480" w:lineRule="auto"/>
        <w:jc w:val="left"/>
        <w:outlineLvl w:val="9"/>
        <w:rPr>
          <w:rFonts w:ascii="Palatino" w:hAnsi="Palatino"/>
        </w:rPr>
      </w:pPr>
    </w:p>
    <w:p w14:paraId="0E0E8117" w14:textId="77777777" w:rsidR="005B48C8" w:rsidRDefault="005B48C8" w:rsidP="005B48C8">
      <w:pPr>
        <w:spacing w:line="480" w:lineRule="auto"/>
      </w:pPr>
      <w:r>
        <w:t>Catalogue Number: 575</w:t>
      </w:r>
    </w:p>
    <w:p w14:paraId="5D7B1A48" w14:textId="77777777" w:rsidR="005B48C8" w:rsidRDefault="005B48C8" w:rsidP="005B48C8">
      <w:pPr>
        <w:spacing w:line="480" w:lineRule="auto"/>
      </w:pPr>
      <w:r>
        <w:t xml:space="preserve">Inventory Number: </w:t>
      </w:r>
      <w:r w:rsidRPr="00993C0D">
        <w:t>83.</w:t>
      </w:r>
      <w:r w:rsidRPr="00524C6D">
        <w:rPr>
          <w:caps/>
        </w:rPr>
        <w:t>aq</w:t>
      </w:r>
      <w:r w:rsidRPr="00993C0D">
        <w:t>.377.526</w:t>
      </w:r>
    </w:p>
    <w:p w14:paraId="56AC2E92" w14:textId="77777777" w:rsidR="005B48C8" w:rsidRDefault="005B48C8" w:rsidP="005B48C8">
      <w:pPr>
        <w:spacing w:line="480" w:lineRule="auto"/>
      </w:pPr>
      <w:r>
        <w:t xml:space="preserve">Dimensions: </w:t>
      </w:r>
      <w:r w:rsidRPr="00993C0D">
        <w:t>W: (ring body) 16.1, (with nozzles) 21; H: (body) 3.3, (with suspension rings) 4.7</w:t>
      </w:r>
    </w:p>
    <w:p w14:paraId="26837EE4" w14:textId="1D91762D" w:rsidR="005B48C8" w:rsidRDefault="005B48C8" w:rsidP="005B48C8">
      <w:pPr>
        <w:spacing w:line="480" w:lineRule="auto"/>
      </w:pPr>
      <w:r>
        <w:t xml:space="preserve">Condition and Fabric: </w:t>
      </w:r>
      <w:r w:rsidR="00C96F3D">
        <w:t>A</w:t>
      </w:r>
      <w:r w:rsidR="00C96F3D" w:rsidRPr="00993C0D">
        <w:t xml:space="preserve">ll nozzles show black burn marks. </w:t>
      </w:r>
      <w:r w:rsidRPr="00993C0D">
        <w:t>Clay with large white bits 10R6/6 light red, slip same color.</w:t>
      </w:r>
    </w:p>
    <w:p w14:paraId="1DA7C13B" w14:textId="7A36593C" w:rsidR="005B48C8" w:rsidRDefault="005B48C8" w:rsidP="005B48C8">
      <w:pPr>
        <w:spacing w:line="480" w:lineRule="auto"/>
      </w:pPr>
      <w:r>
        <w:t xml:space="preserve">Description: </w:t>
      </w:r>
      <w:r w:rsidRPr="00993C0D">
        <w:t xml:space="preserve">Moldmade. Intact. Chandelier consisting of </w:t>
      </w:r>
      <w:r>
        <w:t xml:space="preserve">a </w:t>
      </w:r>
      <w:r w:rsidRPr="00993C0D">
        <w:t xml:space="preserve">large circular hollow ring; flat top flanked by two raised ridges and pierced by seven small filling-holes; three suspension rings evenly distributed on inner ridge. Twelve short rounded protruding nozzles evenly placed around ring. Each wick-hole area edged by </w:t>
      </w:r>
      <w:r>
        <w:t xml:space="preserve">a </w:t>
      </w:r>
      <w:r w:rsidR="00C96F3D">
        <w:t>slightly raised ridge.</w:t>
      </w:r>
      <w:r w:rsidRPr="00993C0D">
        <w:t xml:space="preserve"> Plain base.</w:t>
      </w:r>
    </w:p>
    <w:p w14:paraId="47ACA416" w14:textId="2EE0129D" w:rsidR="005B48C8" w:rsidRDefault="005B48C8" w:rsidP="005B48C8">
      <w:pPr>
        <w:spacing w:line="480" w:lineRule="auto"/>
      </w:pPr>
      <w:r>
        <w:t xml:space="preserve">Discus Iconography: </w:t>
      </w:r>
      <w:r w:rsidR="00C96F3D">
        <w:t>Plain</w:t>
      </w:r>
      <w:r>
        <w:t xml:space="preserve"> discus.</w:t>
      </w:r>
    </w:p>
    <w:p w14:paraId="451FCDE9" w14:textId="77777777" w:rsidR="005B48C8" w:rsidRDefault="005B48C8" w:rsidP="005B48C8">
      <w:pPr>
        <w:spacing w:line="480" w:lineRule="auto"/>
      </w:pPr>
      <w:r>
        <w:t xml:space="preserve">Type: </w:t>
      </w:r>
      <w:r w:rsidRPr="00993C0D">
        <w:t>Corona lamp; Bussière E</w:t>
      </w:r>
      <w:r w:rsidRPr="00524C6D">
        <w:rPr>
          <w:caps/>
        </w:rPr>
        <w:t xml:space="preserve"> v </w:t>
      </w:r>
      <w:r w:rsidR="00800091">
        <w:t>7</w:t>
      </w:r>
    </w:p>
    <w:p w14:paraId="702B4F64" w14:textId="77777777" w:rsidR="005B48C8" w:rsidRDefault="005B48C8" w:rsidP="005B48C8">
      <w:pPr>
        <w:spacing w:line="480" w:lineRule="auto"/>
      </w:pPr>
      <w:r>
        <w:t xml:space="preserve">Place of Manufacture or Origin: </w:t>
      </w:r>
      <w:r w:rsidR="00800091">
        <w:t>Unknown</w:t>
      </w:r>
    </w:p>
    <w:p w14:paraId="489190CF" w14:textId="6536DD9C" w:rsidR="005B48C8" w:rsidRDefault="005B48C8" w:rsidP="005B48C8">
      <w:pPr>
        <w:spacing w:line="480" w:lineRule="auto"/>
      </w:pPr>
      <w:r>
        <w:t xml:space="preserve">Parallels: None </w:t>
      </w:r>
      <w:r w:rsidRPr="00993C0D">
        <w:t>found</w:t>
      </w:r>
      <w:r w:rsidR="00C96F3D">
        <w:t>.</w:t>
      </w:r>
    </w:p>
    <w:p w14:paraId="27CE3706" w14:textId="77777777" w:rsidR="00A43570" w:rsidRDefault="00A43570" w:rsidP="00A43570">
      <w:pPr>
        <w:spacing w:line="480" w:lineRule="auto"/>
      </w:pPr>
      <w:r>
        <w:t xml:space="preserve">Provenance: </w:t>
      </w:r>
    </w:p>
    <w:p w14:paraId="136D3B2E" w14:textId="77777777" w:rsidR="005B48C8" w:rsidRDefault="005B48C8" w:rsidP="005B48C8">
      <w:pPr>
        <w:spacing w:line="480" w:lineRule="auto"/>
      </w:pPr>
      <w:r>
        <w:t>Bibliography: Unpublished.</w:t>
      </w:r>
    </w:p>
    <w:p w14:paraId="60840F5A" w14:textId="77777777" w:rsidR="005B48C8" w:rsidRDefault="005B48C8" w:rsidP="005B48C8">
      <w:pPr>
        <w:spacing w:line="480" w:lineRule="auto"/>
      </w:pPr>
      <w:r>
        <w:t xml:space="preserve">Date: </w:t>
      </w:r>
      <w:r w:rsidRPr="00993C0D">
        <w:t>Second to fourth century</w:t>
      </w:r>
      <w:r w:rsidRPr="00524C6D">
        <w:rPr>
          <w:caps/>
        </w:rPr>
        <w:t xml:space="preserve"> </w:t>
      </w:r>
      <w:r w:rsidRPr="005170AB">
        <w:rPr>
          <w:caps/>
        </w:rPr>
        <w:t>A.D.</w:t>
      </w:r>
    </w:p>
    <w:p w14:paraId="454DE003" w14:textId="77777777" w:rsidR="005B48C8" w:rsidRDefault="005B48C8" w:rsidP="005B48C8">
      <w:pPr>
        <w:spacing w:line="480" w:lineRule="auto"/>
      </w:pPr>
      <w:r>
        <w:t>Date numeric: 100; 400</w:t>
      </w:r>
    </w:p>
    <w:p w14:paraId="5797B7A4"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p>
    <w:p w14:paraId="726D05A3"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B7E301B" w14:textId="77777777" w:rsidR="00F85C45" w:rsidRDefault="00F85C45" w:rsidP="00F85C45">
      <w:pPr>
        <w:pStyle w:val="Textedelespacerserv2"/>
        <w:numPr>
          <w:ilvl w:val="0"/>
          <w:numId w:val="0"/>
        </w:numPr>
        <w:spacing w:line="480" w:lineRule="auto"/>
        <w:jc w:val="left"/>
        <w:outlineLvl w:val="9"/>
        <w:rPr>
          <w:rFonts w:ascii="Palatino" w:hAnsi="Palatino"/>
        </w:rPr>
      </w:pPr>
    </w:p>
    <w:p w14:paraId="1308593F" w14:textId="77777777" w:rsidR="00CB6BA7" w:rsidRDefault="00CB6BA7" w:rsidP="00CB6BA7">
      <w:pPr>
        <w:spacing w:line="480" w:lineRule="auto"/>
      </w:pPr>
      <w:r>
        <w:t>Catalogue Number: 576</w:t>
      </w:r>
    </w:p>
    <w:p w14:paraId="42548CC5" w14:textId="77777777" w:rsidR="00CB6BA7" w:rsidRDefault="00CB6BA7" w:rsidP="00CB6BA7">
      <w:pPr>
        <w:spacing w:line="480" w:lineRule="auto"/>
      </w:pPr>
      <w:r>
        <w:t xml:space="preserve">Inventory Number: </w:t>
      </w:r>
      <w:r w:rsidRPr="00993C0D">
        <w:t>83.</w:t>
      </w:r>
      <w:r w:rsidRPr="00524C6D">
        <w:rPr>
          <w:caps/>
        </w:rPr>
        <w:t>aq</w:t>
      </w:r>
      <w:r w:rsidRPr="00993C0D">
        <w:t>.377.525</w:t>
      </w:r>
    </w:p>
    <w:p w14:paraId="40A934F6" w14:textId="77777777" w:rsidR="00CB6BA7" w:rsidRDefault="00CB6BA7" w:rsidP="00CB6BA7">
      <w:pPr>
        <w:spacing w:line="480" w:lineRule="auto"/>
      </w:pPr>
      <w:r>
        <w:t xml:space="preserve">Dimensions: </w:t>
      </w:r>
      <w:r w:rsidRPr="00993C0D">
        <w:t>Max. W: 11.9; max. H: 4.5</w:t>
      </w:r>
    </w:p>
    <w:p w14:paraId="3661A193" w14:textId="77777777" w:rsidR="00CB6BA7" w:rsidRDefault="00CB6BA7" w:rsidP="00CB6BA7">
      <w:pPr>
        <w:spacing w:line="480" w:lineRule="auto"/>
      </w:pPr>
      <w:r>
        <w:t xml:space="preserve">Condition and Fabric: </w:t>
      </w:r>
      <w:r w:rsidRPr="00993C0D">
        <w:t>Two wick-holes without burn marks restored, possibly also two suspension rings; bottom partially overpainted. Clay 7.5YR7/4 pink, thin traces of slip 10R6/6 light red.</w:t>
      </w:r>
    </w:p>
    <w:p w14:paraId="5A8066EF" w14:textId="77777777" w:rsidR="00CB6BA7" w:rsidRDefault="00CB6BA7" w:rsidP="00CB6BA7">
      <w:pPr>
        <w:spacing w:line="480" w:lineRule="auto"/>
      </w:pPr>
      <w:r>
        <w:t xml:space="preserve">Description: </w:t>
      </w:r>
      <w:r w:rsidRPr="00993C0D">
        <w:t xml:space="preserve">Wheelmade. Suspension chandelier consisting of large tubular circular ring strengthened by </w:t>
      </w:r>
      <w:r>
        <w:t xml:space="preserve">a </w:t>
      </w:r>
      <w:r w:rsidRPr="00993C0D">
        <w:t xml:space="preserve">central flat base with four cut-outs, suggesting </w:t>
      </w:r>
      <w:r>
        <w:t xml:space="preserve">the </w:t>
      </w:r>
      <w:r w:rsidRPr="00993C0D">
        <w:t xml:space="preserve">shape of </w:t>
      </w:r>
      <w:r>
        <w:t xml:space="preserve">a </w:t>
      </w:r>
      <w:r w:rsidRPr="00993C0D">
        <w:t xml:space="preserve">Greek cross. Six tubular upturned nozzles evenly distributed on </w:t>
      </w:r>
      <w:r>
        <w:t xml:space="preserve">the </w:t>
      </w:r>
      <w:r w:rsidRPr="00993C0D">
        <w:t xml:space="preserve">edge of </w:t>
      </w:r>
      <w:r>
        <w:t xml:space="preserve">the </w:t>
      </w:r>
      <w:r w:rsidRPr="00993C0D">
        <w:t xml:space="preserve">ring. One shorter rising tube is </w:t>
      </w:r>
      <w:r>
        <w:t xml:space="preserve">the </w:t>
      </w:r>
      <w:r w:rsidRPr="00993C0D">
        <w:t xml:space="preserve">filling-hole. Three suspension rings evenly spaced on </w:t>
      </w:r>
      <w:r>
        <w:t xml:space="preserve">the </w:t>
      </w:r>
      <w:r w:rsidRPr="00993C0D">
        <w:t>ring</w:t>
      </w:r>
      <w:r>
        <w:t xml:space="preserve"> lamp</w:t>
      </w:r>
      <w:r w:rsidRPr="00993C0D">
        <w:t xml:space="preserve">. Nozzles and suspension rings made separately </w:t>
      </w:r>
      <w:r>
        <w:t>and</w:t>
      </w:r>
      <w:r w:rsidRPr="00993C0D">
        <w:t xml:space="preserve"> applied to </w:t>
      </w:r>
      <w:r>
        <w:t xml:space="preserve">the </w:t>
      </w:r>
      <w:r w:rsidRPr="00993C0D">
        <w:t>wheelmade body. Flat plain circular base with string marks.</w:t>
      </w:r>
    </w:p>
    <w:p w14:paraId="0AF9B332" w14:textId="04E09BF1" w:rsidR="00CB6BA7" w:rsidRDefault="00CB6BA7" w:rsidP="00CB6BA7">
      <w:pPr>
        <w:spacing w:line="480" w:lineRule="auto"/>
      </w:pPr>
      <w:r>
        <w:t xml:space="preserve">Discus Iconography: </w:t>
      </w:r>
    </w:p>
    <w:p w14:paraId="285C4CDF" w14:textId="77777777" w:rsidR="00CB6BA7" w:rsidRDefault="00CB6BA7" w:rsidP="00CB6BA7">
      <w:pPr>
        <w:spacing w:line="480" w:lineRule="auto"/>
      </w:pPr>
      <w:r>
        <w:t xml:space="preserve">Type: </w:t>
      </w:r>
      <w:r w:rsidRPr="00993C0D">
        <w:t>Corona lamp; Bussière E</w:t>
      </w:r>
      <w:r w:rsidRPr="00524C6D">
        <w:rPr>
          <w:caps/>
        </w:rPr>
        <w:t xml:space="preserve"> v </w:t>
      </w:r>
      <w:r w:rsidR="00800091">
        <w:t>7</w:t>
      </w:r>
    </w:p>
    <w:p w14:paraId="77FDDA54" w14:textId="77777777" w:rsidR="00CB6BA7" w:rsidRDefault="00CB6BA7" w:rsidP="00CB6BA7">
      <w:pPr>
        <w:spacing w:line="480" w:lineRule="auto"/>
      </w:pPr>
      <w:r>
        <w:t xml:space="preserve">Place of Manufacture or Origin: </w:t>
      </w:r>
      <w:r w:rsidR="00800091">
        <w:t>Unknown</w:t>
      </w:r>
    </w:p>
    <w:p w14:paraId="60ADC81E" w14:textId="77777777" w:rsidR="00CB6BA7" w:rsidRDefault="00CB6BA7" w:rsidP="00CB6BA7">
      <w:pPr>
        <w:spacing w:line="480" w:lineRule="auto"/>
      </w:pPr>
      <w:r>
        <w:t xml:space="preserve">Parallels: </w:t>
      </w:r>
      <w:r w:rsidRPr="00993C0D">
        <w:t>None found.</w:t>
      </w:r>
    </w:p>
    <w:p w14:paraId="2D21B63A" w14:textId="77777777" w:rsidR="00A43570" w:rsidRDefault="00A43570" w:rsidP="00A43570">
      <w:pPr>
        <w:spacing w:line="480" w:lineRule="auto"/>
      </w:pPr>
      <w:r>
        <w:t xml:space="preserve">Provenance: </w:t>
      </w:r>
    </w:p>
    <w:p w14:paraId="05E30DA1" w14:textId="77777777" w:rsidR="00CB6BA7" w:rsidRDefault="00CB6BA7" w:rsidP="00CB6BA7">
      <w:pPr>
        <w:spacing w:line="480" w:lineRule="auto"/>
      </w:pPr>
      <w:r>
        <w:t>Bibliography: Unpublished.</w:t>
      </w:r>
    </w:p>
    <w:p w14:paraId="728E8E16" w14:textId="77777777" w:rsidR="00CB6BA7" w:rsidRDefault="00CB6BA7" w:rsidP="00CB6BA7">
      <w:pPr>
        <w:spacing w:line="480" w:lineRule="auto"/>
      </w:pPr>
      <w:r>
        <w:t xml:space="preserve">Date: </w:t>
      </w:r>
      <w:r w:rsidR="00800091">
        <w:t>Byzantine period(?)</w:t>
      </w:r>
    </w:p>
    <w:p w14:paraId="61EDCF76" w14:textId="77777777" w:rsidR="00CB6BA7" w:rsidRDefault="00CB6BA7" w:rsidP="00CB6BA7">
      <w:pPr>
        <w:spacing w:line="480" w:lineRule="auto"/>
      </w:pPr>
      <w:r>
        <w:t>Date numeric: 330; 1000</w:t>
      </w:r>
    </w:p>
    <w:p w14:paraId="7B3CCA3D" w14:textId="77777777" w:rsidR="00CB6BA7" w:rsidRDefault="00CB6BA7" w:rsidP="00F85C45">
      <w:pPr>
        <w:keepNext/>
        <w:spacing w:line="480" w:lineRule="auto"/>
      </w:pPr>
    </w:p>
    <w:p w14:paraId="66278756" w14:textId="77777777" w:rsidR="00CB6BA7" w:rsidRDefault="00CB6BA7" w:rsidP="00F85C45">
      <w:pPr>
        <w:keepNext/>
        <w:spacing w:line="480" w:lineRule="auto"/>
      </w:pPr>
      <w:r>
        <w:t>———</w:t>
      </w:r>
    </w:p>
    <w:p w14:paraId="157FCDC7" w14:textId="77777777" w:rsidR="00F85C45" w:rsidRDefault="00F85C45" w:rsidP="00F85C45">
      <w:pPr>
        <w:keepNext/>
        <w:spacing w:line="480" w:lineRule="auto"/>
      </w:pPr>
    </w:p>
    <w:p w14:paraId="63061578"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rPr>
          <w:b/>
          <w:color w:val="FF0000"/>
        </w:rPr>
      </w:pPr>
      <w:r>
        <w:rPr>
          <w:b/>
          <w:i/>
          <w:color w:val="FF0000"/>
          <w:highlight w:val="yellow"/>
        </w:rPr>
        <w:t>C</w:t>
      </w:r>
      <w:r w:rsidRPr="005111EE">
        <w:rPr>
          <w:b/>
          <w:i/>
          <w:color w:val="FF0000"/>
          <w:highlight w:val="yellow"/>
        </w:rPr>
        <w:t xml:space="preserve">ollective </w:t>
      </w:r>
      <w:r>
        <w:rPr>
          <w:b/>
          <w:i/>
          <w:color w:val="FF0000"/>
          <w:highlight w:val="yellow"/>
        </w:rPr>
        <w:t>photo</w:t>
      </w:r>
      <w:r w:rsidRPr="005111EE">
        <w:rPr>
          <w:b/>
          <w:i/>
          <w:color w:val="FF0000"/>
          <w:highlight w:val="yellow"/>
        </w:rPr>
        <w:t xml:space="preserve"> of this series with </w:t>
      </w:r>
      <w:r>
        <w:rPr>
          <w:b/>
          <w:i/>
          <w:color w:val="FF0000"/>
          <w:highlight w:val="yellow"/>
        </w:rPr>
        <w:t>extension of acc</w:t>
      </w:r>
      <w:r w:rsidRPr="005111EE">
        <w:rPr>
          <w:b/>
          <w:i/>
          <w:color w:val="FF0000"/>
          <w:highlight w:val="yellow"/>
        </w:rPr>
        <w:t>. no. under each fr</w:t>
      </w:r>
      <w:r>
        <w:rPr>
          <w:b/>
          <w:i/>
          <w:color w:val="FF0000"/>
          <w:highlight w:val="yellow"/>
        </w:rPr>
        <w:t>.</w:t>
      </w:r>
      <w:r>
        <w:rPr>
          <w:b/>
          <w:i/>
          <w:color w:val="FF0000"/>
        </w:rPr>
        <w:t>:</w:t>
      </w:r>
    </w:p>
    <w:p w14:paraId="7B72960D"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rsidRPr="00005ADF">
        <w:t>.470</w:t>
      </w:r>
    </w:p>
    <w:p w14:paraId="75F35B6B"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.471</w:t>
      </w:r>
    </w:p>
    <w:p w14:paraId="14070AE4"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.472</w:t>
      </w:r>
    </w:p>
    <w:p w14:paraId="6D397968"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.473</w:t>
      </w:r>
    </w:p>
    <w:p w14:paraId="50F38DE8"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.474</w:t>
      </w:r>
    </w:p>
    <w:p w14:paraId="2A97D254"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.475</w:t>
      </w:r>
    </w:p>
    <w:p w14:paraId="1D6C9A36"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.476</w:t>
      </w:r>
    </w:p>
    <w:p w14:paraId="6A64DE35"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.477</w:t>
      </w:r>
    </w:p>
    <w:p w14:paraId="3AAD9A3B"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.478</w:t>
      </w:r>
    </w:p>
    <w:p w14:paraId="31029064"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.479</w:t>
      </w:r>
    </w:p>
    <w:p w14:paraId="4A6A26B1"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.480</w:t>
      </w:r>
    </w:p>
    <w:p w14:paraId="655B3063" w14:textId="77777777" w:rsidR="00257AE3" w:rsidRDefault="00257AE3" w:rsidP="00257AE3">
      <w:pPr>
        <w:keepNext/>
        <w:pBdr>
          <w:top w:val="single" w:sz="4" w:space="1" w:color="auto"/>
          <w:left w:val="single" w:sz="4" w:space="0" w:color="auto"/>
          <w:bottom w:val="single" w:sz="4" w:space="1" w:color="auto"/>
          <w:right w:val="single" w:sz="4" w:space="4" w:color="auto"/>
        </w:pBdr>
        <w:spacing w:line="480" w:lineRule="auto"/>
      </w:pPr>
      <w:r>
        <w:t>.481</w:t>
      </w:r>
    </w:p>
    <w:p w14:paraId="765C28DE" w14:textId="77777777" w:rsidR="00257AE3" w:rsidRPr="00005ADF" w:rsidRDefault="00257AE3" w:rsidP="00257AE3">
      <w:pPr>
        <w:keepNext/>
        <w:pBdr>
          <w:top w:val="single" w:sz="4" w:space="1" w:color="auto"/>
          <w:left w:val="single" w:sz="4" w:space="0" w:color="auto"/>
          <w:bottom w:val="single" w:sz="4" w:space="1" w:color="auto"/>
          <w:right w:val="single" w:sz="4" w:space="4" w:color="auto"/>
        </w:pBdr>
        <w:spacing w:line="480" w:lineRule="auto"/>
      </w:pPr>
      <w:r>
        <w:t>.482</w:t>
      </w:r>
    </w:p>
    <w:p w14:paraId="4898C3DC" w14:textId="77777777" w:rsidR="00257AE3" w:rsidRDefault="00257AE3" w:rsidP="00F85C45">
      <w:pPr>
        <w:keepNext/>
        <w:spacing w:line="480" w:lineRule="auto"/>
      </w:pPr>
    </w:p>
    <w:p w14:paraId="279EA877" w14:textId="77777777" w:rsidR="00257AE3" w:rsidRDefault="00257AE3" w:rsidP="00257AE3">
      <w:pPr>
        <w:spacing w:line="480" w:lineRule="auto"/>
      </w:pPr>
      <w:r>
        <w:t>Catalogue Number: 577</w:t>
      </w:r>
    </w:p>
    <w:p w14:paraId="0CB19308" w14:textId="77777777" w:rsidR="00257AE3" w:rsidRDefault="00257AE3" w:rsidP="00257AE3">
      <w:pPr>
        <w:spacing w:line="480" w:lineRule="auto"/>
      </w:pPr>
      <w:r>
        <w:t xml:space="preserve">Inventory Number: </w:t>
      </w:r>
      <w:r w:rsidRPr="00993C0D">
        <w:t>First series: 83.</w:t>
      </w:r>
      <w:r w:rsidRPr="00524C6D">
        <w:rPr>
          <w:caps/>
        </w:rPr>
        <w:t>ae</w:t>
      </w:r>
      <w:r w:rsidRPr="00993C0D">
        <w:t>.436.470–82</w:t>
      </w:r>
    </w:p>
    <w:p w14:paraId="13625D6B" w14:textId="1A0D1CC9" w:rsidR="00257AE3" w:rsidRPr="00993C0D" w:rsidRDefault="00257AE3" w:rsidP="00257AE3">
      <w:pPr>
        <w:pStyle w:val="Textedelespacerserv2"/>
        <w:numPr>
          <w:ilvl w:val="0"/>
          <w:numId w:val="0"/>
        </w:numPr>
        <w:spacing w:line="480" w:lineRule="auto"/>
        <w:jc w:val="left"/>
        <w:outlineLvl w:val="9"/>
        <w:rPr>
          <w:rFonts w:ascii="Palatino" w:hAnsi="Palatino"/>
        </w:rPr>
      </w:pPr>
      <w:r w:rsidRPr="00257AE3">
        <w:rPr>
          <w:rFonts w:ascii="Palatino" w:hAnsi="Palatino"/>
        </w:rPr>
        <w:t>Dimensions: 83</w:t>
      </w:r>
      <w:r w:rsidRPr="00257AE3">
        <w:rPr>
          <w:rFonts w:ascii="Palatino" w:hAnsi="Palatino"/>
          <w:caps/>
        </w:rPr>
        <w:t>.ae</w:t>
      </w:r>
      <w:r w:rsidRPr="00257AE3">
        <w:rPr>
          <w:rFonts w:ascii="Palatino" w:hAnsi="Palatino"/>
        </w:rPr>
        <w:t>.436.470 = 6.8 x 4.0 (max. pres. dim. )</w:t>
      </w:r>
      <w:r w:rsidR="00A15CD7">
        <w:rPr>
          <w:rFonts w:ascii="Palatino" w:hAnsi="Palatino"/>
        </w:rPr>
        <w:t xml:space="preserve">; </w:t>
      </w:r>
      <w:r w:rsidRPr="00993C0D">
        <w:rPr>
          <w:rFonts w:ascii="Palatino" w:hAnsi="Palatino"/>
        </w:rPr>
        <w:t>83.</w:t>
      </w:r>
      <w:r w:rsidRPr="00524C6D">
        <w:rPr>
          <w:rFonts w:ascii="Palatino" w:hAnsi="Palatino"/>
          <w:caps/>
        </w:rPr>
        <w:t>ae</w:t>
      </w:r>
      <w:r w:rsidRPr="00993C0D">
        <w:rPr>
          <w:rFonts w:ascii="Palatino" w:hAnsi="Palatino"/>
        </w:rPr>
        <w:t>.436.471 = 9.6 x 8.5 (max. pres. dim.)</w:t>
      </w:r>
      <w:r w:rsidR="00A15CD7">
        <w:rPr>
          <w:rFonts w:ascii="Palatino" w:hAnsi="Palatino"/>
        </w:rPr>
        <w:t xml:space="preserve">; </w:t>
      </w:r>
      <w:r w:rsidRPr="00993C0D">
        <w:rPr>
          <w:rFonts w:ascii="Palatino" w:hAnsi="Palatino"/>
        </w:rPr>
        <w:t>83.</w:t>
      </w:r>
      <w:r w:rsidRPr="00524C6D">
        <w:rPr>
          <w:rFonts w:ascii="Palatino" w:hAnsi="Palatino"/>
          <w:caps/>
        </w:rPr>
        <w:t>ae</w:t>
      </w:r>
      <w:r w:rsidRPr="00993C0D">
        <w:rPr>
          <w:rFonts w:ascii="Palatino" w:hAnsi="Palatino"/>
        </w:rPr>
        <w:t>.436.472 = 3.7 x 6.6 (max. pres. dim.)</w:t>
      </w:r>
      <w:r w:rsidR="00A15CD7">
        <w:rPr>
          <w:rFonts w:ascii="Palatino" w:hAnsi="Palatino"/>
        </w:rPr>
        <w:t xml:space="preserve">; </w:t>
      </w:r>
      <w:r w:rsidRPr="00993C0D">
        <w:rPr>
          <w:rFonts w:ascii="Palatino" w:hAnsi="Palatino"/>
        </w:rPr>
        <w:t>83.</w:t>
      </w:r>
      <w:r w:rsidRPr="00524C6D">
        <w:rPr>
          <w:rFonts w:ascii="Palatino" w:hAnsi="Palatino"/>
          <w:caps/>
        </w:rPr>
        <w:t>ae</w:t>
      </w:r>
      <w:r w:rsidRPr="00993C0D">
        <w:rPr>
          <w:rFonts w:ascii="Palatino" w:hAnsi="Palatino"/>
        </w:rPr>
        <w:t>.436.473 = 7.8 x 7.8 (max. pres. dim.)</w:t>
      </w:r>
      <w:r w:rsidR="00A15CD7">
        <w:rPr>
          <w:rFonts w:ascii="Palatino" w:hAnsi="Palatino"/>
        </w:rPr>
        <w:t xml:space="preserve">; </w:t>
      </w:r>
      <w:r w:rsidRPr="00993C0D">
        <w:rPr>
          <w:rFonts w:ascii="Palatino" w:hAnsi="Palatino"/>
        </w:rPr>
        <w:t>83.</w:t>
      </w:r>
      <w:r w:rsidRPr="00524C6D">
        <w:rPr>
          <w:rFonts w:ascii="Palatino" w:hAnsi="Palatino"/>
          <w:caps/>
        </w:rPr>
        <w:t>ae</w:t>
      </w:r>
      <w:r w:rsidRPr="00993C0D">
        <w:rPr>
          <w:rFonts w:ascii="Palatino" w:hAnsi="Palatino"/>
        </w:rPr>
        <w:t>.436.474 = 1.9 x 3.4 (max. pres. dim.)</w:t>
      </w:r>
      <w:r w:rsidR="00A15CD7">
        <w:rPr>
          <w:rFonts w:ascii="Palatino" w:hAnsi="Palatino"/>
        </w:rPr>
        <w:t xml:space="preserve">; </w:t>
      </w:r>
      <w:r w:rsidRPr="00993C0D">
        <w:rPr>
          <w:rFonts w:ascii="Palatino" w:hAnsi="Palatino"/>
        </w:rPr>
        <w:t>83.</w:t>
      </w:r>
      <w:r w:rsidRPr="00524C6D">
        <w:rPr>
          <w:rFonts w:ascii="Palatino" w:hAnsi="Palatino"/>
          <w:caps/>
        </w:rPr>
        <w:t>ae</w:t>
      </w:r>
      <w:r w:rsidRPr="00993C0D">
        <w:rPr>
          <w:rFonts w:ascii="Palatino" w:hAnsi="Palatino"/>
        </w:rPr>
        <w:t>.436.475 = 3.4 x 1.7 (max. pres. dim.)</w:t>
      </w:r>
      <w:r w:rsidR="00A15CD7">
        <w:rPr>
          <w:rFonts w:ascii="Palatino" w:hAnsi="Palatino"/>
        </w:rPr>
        <w:t xml:space="preserve">; </w:t>
      </w:r>
      <w:r w:rsidRPr="00993C0D">
        <w:rPr>
          <w:rFonts w:ascii="Palatino" w:hAnsi="Palatino"/>
        </w:rPr>
        <w:t>83.</w:t>
      </w:r>
      <w:r w:rsidRPr="00524C6D">
        <w:rPr>
          <w:rFonts w:ascii="Palatino" w:hAnsi="Palatino"/>
          <w:caps/>
        </w:rPr>
        <w:t>ae</w:t>
      </w:r>
      <w:r w:rsidRPr="00993C0D">
        <w:rPr>
          <w:rFonts w:ascii="Palatino" w:hAnsi="Palatino"/>
        </w:rPr>
        <w:t>.436.476 = 1.9 x 2.9 (max. pres. dim.)</w:t>
      </w:r>
      <w:r w:rsidR="00A15CD7">
        <w:rPr>
          <w:rFonts w:ascii="Palatino" w:hAnsi="Palatino"/>
        </w:rPr>
        <w:t xml:space="preserve">; </w:t>
      </w:r>
      <w:r w:rsidRPr="00993C0D">
        <w:rPr>
          <w:rFonts w:ascii="Palatino" w:hAnsi="Palatino"/>
        </w:rPr>
        <w:t>83.</w:t>
      </w:r>
      <w:r w:rsidRPr="00524C6D">
        <w:rPr>
          <w:rFonts w:ascii="Palatino" w:hAnsi="Palatino"/>
          <w:caps/>
        </w:rPr>
        <w:t>ae</w:t>
      </w:r>
      <w:r w:rsidRPr="00993C0D">
        <w:rPr>
          <w:rFonts w:ascii="Palatino" w:hAnsi="Palatino"/>
        </w:rPr>
        <w:t>.436.477 = 3.8 x 2.0 (max. pres. dim.)</w:t>
      </w:r>
      <w:r w:rsidR="00A15CD7">
        <w:rPr>
          <w:rFonts w:ascii="Palatino" w:hAnsi="Palatino"/>
        </w:rPr>
        <w:t xml:space="preserve">; </w:t>
      </w:r>
      <w:r w:rsidRPr="00993C0D">
        <w:rPr>
          <w:rFonts w:ascii="Palatino" w:hAnsi="Palatino"/>
        </w:rPr>
        <w:t>83.</w:t>
      </w:r>
      <w:r w:rsidRPr="00524C6D">
        <w:rPr>
          <w:rFonts w:ascii="Palatino" w:hAnsi="Palatino"/>
          <w:caps/>
        </w:rPr>
        <w:t>ae</w:t>
      </w:r>
      <w:r w:rsidRPr="00993C0D">
        <w:rPr>
          <w:rFonts w:ascii="Palatino" w:hAnsi="Palatino"/>
        </w:rPr>
        <w:t>.436.478 = 3.7 x 2.5 (max. pres. dim.)</w:t>
      </w:r>
      <w:r w:rsidR="00A15CD7">
        <w:rPr>
          <w:rFonts w:ascii="Palatino" w:hAnsi="Palatino"/>
        </w:rPr>
        <w:t xml:space="preserve">; </w:t>
      </w:r>
      <w:r w:rsidRPr="00993C0D">
        <w:rPr>
          <w:rFonts w:ascii="Palatino" w:hAnsi="Palatino"/>
        </w:rPr>
        <w:t>83.</w:t>
      </w:r>
      <w:r w:rsidRPr="00524C6D">
        <w:rPr>
          <w:rFonts w:ascii="Palatino" w:hAnsi="Palatino"/>
          <w:caps/>
        </w:rPr>
        <w:t>ae</w:t>
      </w:r>
      <w:r w:rsidRPr="00993C0D">
        <w:rPr>
          <w:rFonts w:ascii="Palatino" w:hAnsi="Palatino"/>
        </w:rPr>
        <w:t>.436.479 = 4.7 x 3.3 (max. pres. dim.)</w:t>
      </w:r>
      <w:r w:rsidR="00A15CD7">
        <w:rPr>
          <w:rFonts w:ascii="Palatino" w:hAnsi="Palatino"/>
        </w:rPr>
        <w:t xml:space="preserve">; </w:t>
      </w:r>
      <w:r w:rsidRPr="00993C0D">
        <w:rPr>
          <w:rFonts w:ascii="Palatino" w:hAnsi="Palatino"/>
        </w:rPr>
        <w:t>83.</w:t>
      </w:r>
      <w:r w:rsidRPr="00524C6D">
        <w:rPr>
          <w:rFonts w:ascii="Palatino" w:hAnsi="Palatino"/>
          <w:caps/>
        </w:rPr>
        <w:t>ae</w:t>
      </w:r>
      <w:r w:rsidRPr="00993C0D">
        <w:rPr>
          <w:rFonts w:ascii="Palatino" w:hAnsi="Palatino"/>
        </w:rPr>
        <w:t>.436.480 = 7.4 x 4.0 (max. pres. dim.)</w:t>
      </w:r>
      <w:r w:rsidR="00A15CD7">
        <w:rPr>
          <w:rFonts w:ascii="Palatino" w:hAnsi="Palatino"/>
        </w:rPr>
        <w:t xml:space="preserve">; </w:t>
      </w:r>
      <w:r w:rsidRPr="00993C0D">
        <w:rPr>
          <w:rFonts w:ascii="Palatino" w:hAnsi="Palatino"/>
        </w:rPr>
        <w:t>83.</w:t>
      </w:r>
      <w:r w:rsidRPr="00524C6D">
        <w:rPr>
          <w:rFonts w:ascii="Palatino" w:hAnsi="Palatino"/>
          <w:caps/>
        </w:rPr>
        <w:t>ae</w:t>
      </w:r>
      <w:r w:rsidRPr="00993C0D">
        <w:rPr>
          <w:rFonts w:ascii="Palatino" w:hAnsi="Palatino"/>
        </w:rPr>
        <w:t>.436.481 = 6.5 x 4.0 (max. pres. dim.)</w:t>
      </w:r>
      <w:r w:rsidR="00A15CD7">
        <w:rPr>
          <w:rFonts w:ascii="Palatino" w:hAnsi="Palatino"/>
        </w:rPr>
        <w:t xml:space="preserve">; </w:t>
      </w:r>
      <w:r w:rsidRPr="00993C0D">
        <w:rPr>
          <w:rFonts w:ascii="Palatino" w:hAnsi="Palatino"/>
        </w:rPr>
        <w:t>83.</w:t>
      </w:r>
      <w:r w:rsidRPr="00524C6D">
        <w:rPr>
          <w:rFonts w:ascii="Palatino" w:hAnsi="Palatino"/>
          <w:caps/>
        </w:rPr>
        <w:t>ae</w:t>
      </w:r>
      <w:r w:rsidRPr="00993C0D">
        <w:rPr>
          <w:rFonts w:ascii="Palatino" w:hAnsi="Palatino"/>
        </w:rPr>
        <w:t>.436.482 = 6.7 x 4.2 (max. pres. dim.)</w:t>
      </w:r>
    </w:p>
    <w:p w14:paraId="3FA69E99" w14:textId="77777777" w:rsidR="00257AE3" w:rsidRDefault="00257AE3" w:rsidP="00257AE3">
      <w:pPr>
        <w:spacing w:line="480" w:lineRule="auto"/>
      </w:pPr>
      <w:r>
        <w:t xml:space="preserve">Condition and Fabric: Fragmetns. </w:t>
      </w:r>
      <w:r w:rsidRPr="00993C0D">
        <w:t>Clay 10YR7/2 light gray</w:t>
      </w:r>
      <w:r>
        <w:t xml:space="preserve">, </w:t>
      </w:r>
      <w:r w:rsidRPr="00993C0D">
        <w:t>glaze 10YR5/4–3/1 yellowish brown to very dark gray.</w:t>
      </w:r>
    </w:p>
    <w:p w14:paraId="761F2D6B" w14:textId="77777777" w:rsidR="00257AE3" w:rsidRPr="00257AE3" w:rsidRDefault="00257AE3" w:rsidP="00257AE3">
      <w:pPr>
        <w:pStyle w:val="Textedelespacerserv2"/>
        <w:numPr>
          <w:ilvl w:val="0"/>
          <w:numId w:val="0"/>
        </w:numPr>
        <w:spacing w:line="480" w:lineRule="auto"/>
        <w:jc w:val="left"/>
        <w:outlineLvl w:val="9"/>
        <w:rPr>
          <w:rFonts w:ascii="Palatino" w:hAnsi="Palatino"/>
        </w:rPr>
      </w:pPr>
      <w:r w:rsidRPr="00257AE3">
        <w:rPr>
          <w:rFonts w:ascii="Palatino" w:hAnsi="Palatino"/>
        </w:rPr>
        <w:t>Description: Of these frr., seven belong to seven individual lamps:</w:t>
      </w:r>
    </w:p>
    <w:p w14:paraId="251E59E8" w14:textId="77777777"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w:t>
      </w:r>
      <w:r>
        <w:rPr>
          <w:rFonts w:ascii="Palatino" w:hAnsi="Palatino"/>
        </w:rPr>
        <w:tab/>
      </w:r>
      <w:r w:rsidRPr="00993C0D">
        <w:rPr>
          <w:rFonts w:ascii="Palatino" w:hAnsi="Palatino"/>
        </w:rPr>
        <w:t xml:space="preserve">Fr. 470 is a portion of a nozzle and right shoulder with </w:t>
      </w:r>
      <w:r>
        <w:rPr>
          <w:rFonts w:ascii="Palatino" w:hAnsi="Palatino"/>
        </w:rPr>
        <w:t xml:space="preserve">a </w:t>
      </w:r>
      <w:r w:rsidRPr="00993C0D">
        <w:rPr>
          <w:rFonts w:ascii="Palatino" w:hAnsi="Palatino"/>
        </w:rPr>
        <w:t xml:space="preserve">male head in relief with beard and long hair. </w:t>
      </w:r>
    </w:p>
    <w:p w14:paraId="186BF2D3" w14:textId="77777777"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w:t>
      </w:r>
      <w:r>
        <w:rPr>
          <w:rFonts w:ascii="Palatino" w:hAnsi="Palatino"/>
        </w:rPr>
        <w:tab/>
      </w:r>
      <w:r w:rsidRPr="00993C0D">
        <w:rPr>
          <w:rFonts w:ascii="Palatino" w:hAnsi="Palatino"/>
        </w:rPr>
        <w:t xml:space="preserve">Fr. 471 is the right side of </w:t>
      </w:r>
      <w:r>
        <w:rPr>
          <w:rFonts w:ascii="Palatino" w:hAnsi="Palatino"/>
        </w:rPr>
        <w:t xml:space="preserve">a </w:t>
      </w:r>
      <w:r w:rsidRPr="00993C0D">
        <w:rPr>
          <w:rFonts w:ascii="Palatino" w:hAnsi="Palatino"/>
        </w:rPr>
        <w:t xml:space="preserve">discus with leaf-shaped side-ear, close to </w:t>
      </w:r>
      <w:r>
        <w:rPr>
          <w:rFonts w:ascii="Palatino" w:hAnsi="Palatino"/>
          <w:i/>
        </w:rPr>
        <w:t>Her</w:t>
      </w:r>
      <w:r w:rsidRPr="00993C0D">
        <w:rPr>
          <w:rFonts w:ascii="Palatino" w:hAnsi="Palatino"/>
          <w:i/>
        </w:rPr>
        <w:t>zbl</w:t>
      </w:r>
      <w:r w:rsidRPr="00993C0D">
        <w:rPr>
          <w:rFonts w:ascii="Palatino" w:hAnsi="Palatino" w:cs="Courier New"/>
          <w:i/>
        </w:rPr>
        <w:t>ä</w:t>
      </w:r>
      <w:r w:rsidRPr="00993C0D">
        <w:rPr>
          <w:rFonts w:ascii="Palatino" w:hAnsi="Palatino"/>
          <w:i/>
        </w:rPr>
        <w:t>tter</w:t>
      </w:r>
      <w:r w:rsidRPr="00993C0D">
        <w:rPr>
          <w:rFonts w:ascii="Palatino" w:hAnsi="Palatino"/>
        </w:rPr>
        <w:t xml:space="preserve">. </w:t>
      </w:r>
    </w:p>
    <w:p w14:paraId="004F3E74" w14:textId="77777777"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w:t>
      </w:r>
      <w:r>
        <w:rPr>
          <w:rFonts w:ascii="Palatino" w:hAnsi="Palatino"/>
        </w:rPr>
        <w:tab/>
      </w:r>
      <w:r w:rsidRPr="00993C0D">
        <w:rPr>
          <w:rFonts w:ascii="Palatino" w:hAnsi="Palatino"/>
        </w:rPr>
        <w:t xml:space="preserve">Fr. 472 is a typical ribbon handle. </w:t>
      </w:r>
    </w:p>
    <w:p w14:paraId="7B1BABA6" w14:textId="77777777"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w:t>
      </w:r>
      <w:r>
        <w:rPr>
          <w:rFonts w:ascii="Palatino" w:hAnsi="Palatino"/>
        </w:rPr>
        <w:tab/>
      </w:r>
      <w:r w:rsidRPr="00993C0D">
        <w:rPr>
          <w:rFonts w:ascii="Palatino" w:hAnsi="Palatino"/>
        </w:rPr>
        <w:t xml:space="preserve">Fr. 473 is </w:t>
      </w:r>
      <w:r>
        <w:rPr>
          <w:rFonts w:ascii="Palatino" w:hAnsi="Palatino"/>
        </w:rPr>
        <w:t>the</w:t>
      </w:r>
      <w:r w:rsidRPr="00993C0D">
        <w:rPr>
          <w:rFonts w:ascii="Palatino" w:hAnsi="Palatino"/>
        </w:rPr>
        <w:t xml:space="preserve"> fragmented top of a two-nozzled lamp, whose central filling-hole is surrounded by a big grooved ring; its shoulder is decorated with tendrils, leaves, and berries</w:t>
      </w:r>
      <w:r w:rsidRPr="000F61FC">
        <w:rPr>
          <w:rFonts w:ascii="Palatino" w:hAnsi="Palatino"/>
        </w:rPr>
        <w:t>.</w:t>
      </w:r>
      <w:r w:rsidRPr="00993C0D">
        <w:rPr>
          <w:rFonts w:ascii="Palatino" w:hAnsi="Palatino"/>
        </w:rPr>
        <w:t xml:space="preserve"> </w:t>
      </w:r>
    </w:p>
    <w:p w14:paraId="6F94F265" w14:textId="77777777"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w:t>
      </w:r>
      <w:r>
        <w:rPr>
          <w:rFonts w:ascii="Palatino" w:hAnsi="Palatino"/>
        </w:rPr>
        <w:tab/>
      </w:r>
      <w:r w:rsidRPr="00993C0D">
        <w:rPr>
          <w:rFonts w:ascii="Palatino" w:hAnsi="Palatino"/>
        </w:rPr>
        <w:t xml:space="preserve">Fr. 474 is a lamp top with two nozzles; it has a big grooved ring surrounding the central filling-hole, and a decor of leaves and berries. </w:t>
      </w:r>
    </w:p>
    <w:p w14:paraId="4023F4EB" w14:textId="77777777"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w:t>
      </w:r>
      <w:r>
        <w:rPr>
          <w:rFonts w:ascii="Palatino" w:hAnsi="Palatino"/>
        </w:rPr>
        <w:tab/>
      </w:r>
      <w:r w:rsidRPr="00993C0D">
        <w:rPr>
          <w:rFonts w:ascii="Palatino" w:hAnsi="Palatino"/>
        </w:rPr>
        <w:t xml:space="preserve">Fr. 480 is a nozzle with a circular plate around the wick-hole and a small portion of the base. </w:t>
      </w:r>
    </w:p>
    <w:p w14:paraId="3E77A853" w14:textId="77777777" w:rsidR="00257AE3" w:rsidRDefault="00257AE3" w:rsidP="00755B3A">
      <w:pPr>
        <w:spacing w:line="480" w:lineRule="auto"/>
        <w:ind w:left="720"/>
      </w:pPr>
      <w:r>
        <w:t>•</w:t>
      </w:r>
      <w:r>
        <w:tab/>
      </w:r>
      <w:r w:rsidRPr="00993C0D">
        <w:t>Fr. 481 is another lamp top.</w:t>
      </w:r>
    </w:p>
    <w:p w14:paraId="0F814089" w14:textId="77777777" w:rsidR="00257AE3" w:rsidRDefault="00257AE3" w:rsidP="00257AE3">
      <w:pPr>
        <w:spacing w:line="480" w:lineRule="auto"/>
      </w:pPr>
      <w:r>
        <w:t>Discus Iconography: See description.</w:t>
      </w:r>
    </w:p>
    <w:p w14:paraId="6C958D13" w14:textId="77777777" w:rsidR="00257AE3" w:rsidRDefault="00800091" w:rsidP="00257AE3">
      <w:pPr>
        <w:spacing w:line="480" w:lineRule="auto"/>
      </w:pPr>
      <w:r>
        <w:t>Type: Undetermined</w:t>
      </w:r>
    </w:p>
    <w:p w14:paraId="405212C8" w14:textId="77777777" w:rsidR="00257AE3" w:rsidRDefault="00257AE3" w:rsidP="00257AE3">
      <w:pPr>
        <w:spacing w:line="480" w:lineRule="auto"/>
      </w:pPr>
      <w:r>
        <w:t>Place of</w:t>
      </w:r>
      <w:r w:rsidR="00800091">
        <w:t xml:space="preserve"> Manufacture or Origin: Unknown</w:t>
      </w:r>
    </w:p>
    <w:p w14:paraId="27A74651" w14:textId="77777777" w:rsidR="00257AE3" w:rsidRDefault="00257AE3" w:rsidP="00257AE3">
      <w:pPr>
        <w:spacing w:line="480" w:lineRule="auto"/>
      </w:pPr>
      <w:r>
        <w:t>Parallels: None found.</w:t>
      </w:r>
    </w:p>
    <w:p w14:paraId="015888C5" w14:textId="77777777" w:rsidR="00A43570" w:rsidRDefault="00A43570" w:rsidP="00A43570">
      <w:pPr>
        <w:spacing w:line="480" w:lineRule="auto"/>
      </w:pPr>
      <w:r>
        <w:t xml:space="preserve">Provenance: </w:t>
      </w:r>
    </w:p>
    <w:p w14:paraId="57416C17" w14:textId="77777777" w:rsidR="00257AE3" w:rsidRDefault="00257AE3" w:rsidP="00257AE3">
      <w:pPr>
        <w:spacing w:line="480" w:lineRule="auto"/>
      </w:pPr>
      <w:r>
        <w:t>Bibliography: Unpublished.</w:t>
      </w:r>
    </w:p>
    <w:p w14:paraId="03DC7FF5" w14:textId="5C6D9002" w:rsidR="00257AE3" w:rsidRDefault="00A50BDB" w:rsidP="00257AE3">
      <w:pPr>
        <w:spacing w:line="480" w:lineRule="auto"/>
      </w:pPr>
      <w:r>
        <w:t>Date: Late</w:t>
      </w:r>
      <w:r w:rsidR="00257AE3" w:rsidRPr="00993C0D">
        <w:t xml:space="preserve"> second century to first quarter of first century</w:t>
      </w:r>
      <w:r w:rsidR="00257AE3" w:rsidRPr="00524C6D">
        <w:rPr>
          <w:caps/>
        </w:rPr>
        <w:t xml:space="preserve"> </w:t>
      </w:r>
      <w:r w:rsidR="00257AE3" w:rsidRPr="005170AB">
        <w:rPr>
          <w:caps/>
        </w:rPr>
        <w:t>B.C.</w:t>
      </w:r>
    </w:p>
    <w:p w14:paraId="3D258610" w14:textId="77777777" w:rsidR="00257AE3" w:rsidRDefault="00257AE3" w:rsidP="00257AE3">
      <w:pPr>
        <w:spacing w:line="480" w:lineRule="auto"/>
      </w:pPr>
      <w:r>
        <w:t>Date numeric: -125; -75</w:t>
      </w:r>
    </w:p>
    <w:p w14:paraId="6394E628"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p>
    <w:p w14:paraId="624E7E45"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784F12ED"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p>
    <w:p w14:paraId="0C960397" w14:textId="77777777" w:rsidR="00F85C45" w:rsidRDefault="00257AE3" w:rsidP="00F85C45">
      <w:pPr>
        <w:keepNext/>
        <w:pBdr>
          <w:top w:val="single" w:sz="4" w:space="1" w:color="auto"/>
          <w:left w:val="single" w:sz="4" w:space="4" w:color="auto"/>
          <w:bottom w:val="single" w:sz="4" w:space="1" w:color="auto"/>
          <w:right w:val="single" w:sz="4" w:space="4" w:color="auto"/>
        </w:pBdr>
        <w:spacing w:line="480" w:lineRule="auto"/>
      </w:pPr>
      <w:r>
        <w:rPr>
          <w:b/>
          <w:i/>
          <w:color w:val="FF0000"/>
          <w:highlight w:val="yellow"/>
        </w:rPr>
        <w:t>C</w:t>
      </w:r>
      <w:r w:rsidR="00F85C45" w:rsidRPr="005111EE">
        <w:rPr>
          <w:b/>
          <w:i/>
          <w:color w:val="FF0000"/>
          <w:highlight w:val="yellow"/>
        </w:rPr>
        <w:t xml:space="preserve">ollective </w:t>
      </w:r>
      <w:r>
        <w:rPr>
          <w:b/>
          <w:i/>
          <w:color w:val="FF0000"/>
          <w:highlight w:val="yellow"/>
        </w:rPr>
        <w:t>photo</w:t>
      </w:r>
      <w:r w:rsidR="00F85C45" w:rsidRPr="005111EE">
        <w:rPr>
          <w:b/>
          <w:i/>
          <w:color w:val="FF0000"/>
          <w:highlight w:val="yellow"/>
        </w:rPr>
        <w:t xml:space="preserve"> showing the 14 </w:t>
      </w:r>
      <w:r w:rsidR="00F85C45">
        <w:rPr>
          <w:b/>
          <w:i/>
          <w:color w:val="FF0000"/>
          <w:highlight w:val="yellow"/>
        </w:rPr>
        <w:t>frr.</w:t>
      </w:r>
      <w:r w:rsidR="00F85C45" w:rsidRPr="005111EE">
        <w:rPr>
          <w:b/>
          <w:i/>
          <w:color w:val="FF0000"/>
          <w:highlight w:val="yellow"/>
        </w:rPr>
        <w:t xml:space="preserve"> with </w:t>
      </w:r>
      <w:r w:rsidR="00F85C45">
        <w:rPr>
          <w:b/>
          <w:i/>
          <w:color w:val="FF0000"/>
          <w:highlight w:val="yellow"/>
        </w:rPr>
        <w:t>extension of acc</w:t>
      </w:r>
      <w:r w:rsidR="00F85C45" w:rsidRPr="005111EE">
        <w:rPr>
          <w:b/>
          <w:i/>
          <w:color w:val="FF0000"/>
          <w:highlight w:val="yellow"/>
        </w:rPr>
        <w:t xml:space="preserve">. no. under </w:t>
      </w:r>
      <w:r w:rsidR="00F85C45" w:rsidRPr="00A32454">
        <w:rPr>
          <w:b/>
          <w:i/>
          <w:color w:val="FF0000"/>
          <w:highlight w:val="yellow"/>
        </w:rPr>
        <w:t>each fr.:</w:t>
      </w:r>
    </w:p>
    <w:p w14:paraId="72146423" w14:textId="77777777" w:rsidR="00F85C45" w:rsidRDefault="00F85C45" w:rsidP="00F85C45">
      <w:pPr>
        <w:keepNext/>
        <w:pBdr>
          <w:top w:val="single" w:sz="4" w:space="1" w:color="auto"/>
          <w:left w:val="single" w:sz="4" w:space="4" w:color="auto"/>
          <w:bottom w:val="single" w:sz="4" w:space="1" w:color="auto"/>
          <w:right w:val="single" w:sz="4" w:space="4" w:color="auto"/>
        </w:pBdr>
        <w:spacing w:line="480" w:lineRule="auto"/>
      </w:pPr>
      <w:r>
        <w:t>.6835</w:t>
      </w:r>
    </w:p>
    <w:p w14:paraId="135279F8"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.6836</w:t>
      </w:r>
    </w:p>
    <w:p w14:paraId="5E1DDE42"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.6837</w:t>
      </w:r>
    </w:p>
    <w:p w14:paraId="3AE46889"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.6838</w:t>
      </w:r>
    </w:p>
    <w:p w14:paraId="678B3273"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.6839</w:t>
      </w:r>
    </w:p>
    <w:p w14:paraId="621B4815"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.6840</w:t>
      </w:r>
    </w:p>
    <w:p w14:paraId="4BA93375"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.6841</w:t>
      </w:r>
    </w:p>
    <w:p w14:paraId="3527E393"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.6842</w:t>
      </w:r>
    </w:p>
    <w:p w14:paraId="56525099"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.6843</w:t>
      </w:r>
    </w:p>
    <w:p w14:paraId="2EEAE163"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.6844</w:t>
      </w:r>
    </w:p>
    <w:p w14:paraId="03D56AB6"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.6845</w:t>
      </w:r>
    </w:p>
    <w:p w14:paraId="2D6B7021"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.6846</w:t>
      </w:r>
    </w:p>
    <w:p w14:paraId="0DB97BAE"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.6847</w:t>
      </w:r>
    </w:p>
    <w:p w14:paraId="1FCA85F3" w14:textId="77777777" w:rsidR="00F85C45" w:rsidRPr="00A32454" w:rsidRDefault="00F85C45" w:rsidP="00F85C45">
      <w:pPr>
        <w:keepNext/>
        <w:pBdr>
          <w:top w:val="single" w:sz="4" w:space="1" w:color="auto"/>
          <w:left w:val="single" w:sz="4" w:space="4" w:color="auto"/>
          <w:bottom w:val="single" w:sz="4" w:space="1" w:color="auto"/>
          <w:right w:val="single" w:sz="4" w:space="4" w:color="auto"/>
        </w:pBdr>
        <w:spacing w:line="480" w:lineRule="auto"/>
      </w:pPr>
      <w:r>
        <w:t>.6848</w:t>
      </w:r>
    </w:p>
    <w:p w14:paraId="3781768C" w14:textId="77777777" w:rsidR="00F85C45" w:rsidRPr="000F61FC" w:rsidRDefault="00F85C45" w:rsidP="00F85C45">
      <w:pPr>
        <w:pStyle w:val="Textedelespacerserv2"/>
        <w:numPr>
          <w:ilvl w:val="0"/>
          <w:numId w:val="0"/>
        </w:numPr>
        <w:spacing w:line="480" w:lineRule="auto"/>
        <w:jc w:val="left"/>
        <w:outlineLvl w:val="9"/>
        <w:rPr>
          <w:rFonts w:ascii="Palatino" w:hAnsi="Palatino"/>
          <w:highlight w:val="yellow"/>
        </w:rPr>
      </w:pPr>
    </w:p>
    <w:p w14:paraId="7CADA655" w14:textId="77777777" w:rsidR="00257AE3" w:rsidRDefault="00257AE3" w:rsidP="00257AE3">
      <w:pPr>
        <w:spacing w:line="480" w:lineRule="auto"/>
      </w:pPr>
      <w:r>
        <w:t>Catalogue Number: 578</w:t>
      </w:r>
    </w:p>
    <w:p w14:paraId="2CD3040A" w14:textId="77777777" w:rsidR="00257AE3" w:rsidRPr="00257AE3" w:rsidRDefault="00257AE3" w:rsidP="00257AE3">
      <w:pPr>
        <w:pStyle w:val="Textedelespacerserv2"/>
        <w:numPr>
          <w:ilvl w:val="0"/>
          <w:numId w:val="0"/>
        </w:numPr>
        <w:spacing w:line="480" w:lineRule="auto"/>
        <w:jc w:val="left"/>
        <w:outlineLvl w:val="9"/>
        <w:rPr>
          <w:rFonts w:ascii="Palatino" w:hAnsi="Palatino"/>
        </w:rPr>
      </w:pPr>
      <w:r w:rsidRPr="00257AE3">
        <w:rPr>
          <w:rFonts w:ascii="Palatino" w:hAnsi="Palatino"/>
        </w:rPr>
        <w:t>Inventory Number: Second series: 83.</w:t>
      </w:r>
      <w:r w:rsidRPr="00257AE3">
        <w:rPr>
          <w:rFonts w:ascii="Palatino" w:hAnsi="Palatino"/>
          <w:caps/>
        </w:rPr>
        <w:t>ae</w:t>
      </w:r>
      <w:r w:rsidRPr="00257AE3">
        <w:rPr>
          <w:rFonts w:ascii="Palatino" w:hAnsi="Palatino"/>
        </w:rPr>
        <w:t>.436.6835–6848</w:t>
      </w:r>
    </w:p>
    <w:p w14:paraId="364EC289" w14:textId="3A06B616" w:rsidR="00257AE3" w:rsidRPr="00993C0D" w:rsidRDefault="00257AE3" w:rsidP="00257AE3">
      <w:pPr>
        <w:pStyle w:val="Textedelespacerserv2"/>
        <w:numPr>
          <w:ilvl w:val="0"/>
          <w:numId w:val="0"/>
        </w:numPr>
        <w:spacing w:line="480" w:lineRule="auto"/>
        <w:jc w:val="left"/>
        <w:outlineLvl w:val="9"/>
        <w:rPr>
          <w:rFonts w:ascii="Palatino" w:hAnsi="Palatino"/>
        </w:rPr>
      </w:pPr>
      <w:r w:rsidRPr="00257AE3">
        <w:rPr>
          <w:rFonts w:ascii="Palatino" w:hAnsi="Palatino"/>
        </w:rPr>
        <w:t>Dimensions: 83.</w:t>
      </w:r>
      <w:r w:rsidR="003B7369" w:rsidRPr="00257AE3">
        <w:rPr>
          <w:rFonts w:ascii="Palatino" w:hAnsi="Palatino"/>
          <w:caps/>
        </w:rPr>
        <w:t>ae</w:t>
      </w:r>
      <w:r w:rsidRPr="00257AE3">
        <w:rPr>
          <w:rFonts w:ascii="Palatino" w:hAnsi="Palatino"/>
        </w:rPr>
        <w:t>.436.6835 = 5.5 x 4.7 (max. pres. dim.)</w:t>
      </w:r>
      <w:r w:rsidR="00A15CD7">
        <w:rPr>
          <w:rFonts w:ascii="Palatino" w:hAnsi="Palatino"/>
        </w:rPr>
        <w:t xml:space="preserve">; </w:t>
      </w:r>
      <w:r w:rsidRPr="00993C0D">
        <w:rPr>
          <w:rFonts w:ascii="Palatino" w:hAnsi="Palatino"/>
        </w:rPr>
        <w:t>83</w:t>
      </w:r>
      <w:r>
        <w:rPr>
          <w:rFonts w:ascii="Palatino" w:hAnsi="Palatino"/>
        </w:rPr>
        <w:t>.</w:t>
      </w:r>
      <w:r w:rsidR="003B7369" w:rsidRPr="00257AE3">
        <w:rPr>
          <w:rFonts w:ascii="Palatino" w:hAnsi="Palatino"/>
          <w:caps/>
        </w:rPr>
        <w:t>ae</w:t>
      </w:r>
      <w:r>
        <w:rPr>
          <w:rFonts w:ascii="Palatino" w:hAnsi="Palatino"/>
        </w:rPr>
        <w:t>.</w:t>
      </w:r>
      <w:r w:rsidRPr="00993C0D">
        <w:rPr>
          <w:rFonts w:ascii="Palatino" w:hAnsi="Palatino"/>
        </w:rPr>
        <w:t>436.6836 = 3.2 x 1.7 (max. pres. dim.)</w:t>
      </w:r>
      <w:r w:rsidR="00A15CD7">
        <w:rPr>
          <w:rFonts w:ascii="Palatino" w:hAnsi="Palatino"/>
        </w:rPr>
        <w:t xml:space="preserve">; </w:t>
      </w:r>
      <w:r w:rsidRPr="00993C0D">
        <w:rPr>
          <w:rFonts w:ascii="Palatino" w:hAnsi="Palatino"/>
        </w:rPr>
        <w:t>83</w:t>
      </w:r>
      <w:r>
        <w:rPr>
          <w:rFonts w:ascii="Palatino" w:hAnsi="Palatino"/>
        </w:rPr>
        <w:t>.</w:t>
      </w:r>
      <w:r w:rsidR="003B7369" w:rsidRPr="00257AE3">
        <w:rPr>
          <w:rFonts w:ascii="Palatino" w:hAnsi="Palatino"/>
          <w:caps/>
        </w:rPr>
        <w:t>ae</w:t>
      </w:r>
      <w:r>
        <w:rPr>
          <w:rFonts w:ascii="Palatino" w:hAnsi="Palatino"/>
        </w:rPr>
        <w:t>.</w:t>
      </w:r>
      <w:r w:rsidRPr="00993C0D">
        <w:rPr>
          <w:rFonts w:ascii="Palatino" w:hAnsi="Palatino"/>
        </w:rPr>
        <w:t>436.6837 = 6.6 x 5.2 (max. pres. dim.)</w:t>
      </w:r>
    </w:p>
    <w:p w14:paraId="0689BF84" w14:textId="53924FDD" w:rsidR="00257AE3" w:rsidRPr="00993C0D" w:rsidRDefault="00257AE3" w:rsidP="00257AE3">
      <w:pPr>
        <w:pStyle w:val="Textedelespacerserv2"/>
        <w:numPr>
          <w:ilvl w:val="0"/>
          <w:numId w:val="0"/>
        </w:numPr>
        <w:spacing w:line="480" w:lineRule="auto"/>
        <w:jc w:val="left"/>
        <w:outlineLvl w:val="9"/>
        <w:rPr>
          <w:rFonts w:ascii="Palatino" w:hAnsi="Palatino"/>
        </w:rPr>
      </w:pPr>
      <w:r w:rsidRPr="00993C0D">
        <w:rPr>
          <w:rFonts w:ascii="Palatino" w:hAnsi="Palatino"/>
        </w:rPr>
        <w:t>83</w:t>
      </w:r>
      <w:r>
        <w:rPr>
          <w:rFonts w:ascii="Palatino" w:hAnsi="Palatino"/>
        </w:rPr>
        <w:t>.</w:t>
      </w:r>
      <w:r w:rsidR="003B7369" w:rsidRPr="00257AE3">
        <w:rPr>
          <w:rFonts w:ascii="Palatino" w:hAnsi="Palatino"/>
          <w:caps/>
        </w:rPr>
        <w:t>ae</w:t>
      </w:r>
      <w:r w:rsidRPr="00B8794D">
        <w:rPr>
          <w:rFonts w:ascii="Palatino" w:hAnsi="Palatino"/>
        </w:rPr>
        <w:t>.</w:t>
      </w:r>
      <w:r w:rsidRPr="00993C0D">
        <w:rPr>
          <w:rFonts w:ascii="Palatino" w:hAnsi="Palatino"/>
        </w:rPr>
        <w:t>436.6838 = 7.1 x 4.0 (max. pres. dim.)</w:t>
      </w:r>
      <w:r w:rsidR="00A15CD7">
        <w:rPr>
          <w:rFonts w:ascii="Palatino" w:hAnsi="Palatino"/>
        </w:rPr>
        <w:t xml:space="preserve">; </w:t>
      </w:r>
      <w:r w:rsidRPr="00993C0D">
        <w:rPr>
          <w:rFonts w:ascii="Palatino" w:hAnsi="Palatino"/>
        </w:rPr>
        <w:t>83</w:t>
      </w:r>
      <w:r>
        <w:rPr>
          <w:rFonts w:ascii="Palatino" w:hAnsi="Palatino"/>
        </w:rPr>
        <w:t>.</w:t>
      </w:r>
      <w:r w:rsidR="003B7369" w:rsidRPr="00257AE3">
        <w:rPr>
          <w:rFonts w:ascii="Palatino" w:hAnsi="Palatino"/>
          <w:caps/>
        </w:rPr>
        <w:t>ae</w:t>
      </w:r>
      <w:r>
        <w:rPr>
          <w:rFonts w:ascii="Palatino" w:hAnsi="Palatino"/>
        </w:rPr>
        <w:t>.</w:t>
      </w:r>
      <w:r w:rsidRPr="00993C0D">
        <w:rPr>
          <w:rFonts w:ascii="Palatino" w:hAnsi="Palatino"/>
        </w:rPr>
        <w:t>436.6839 = 4.0 x 3.5 (max. pres. dim.)</w:t>
      </w:r>
      <w:r w:rsidR="00A15CD7">
        <w:rPr>
          <w:rFonts w:ascii="Palatino" w:hAnsi="Palatino"/>
        </w:rPr>
        <w:t xml:space="preserve">; </w:t>
      </w:r>
      <w:r w:rsidRPr="00993C0D">
        <w:rPr>
          <w:rFonts w:ascii="Palatino" w:hAnsi="Palatino"/>
        </w:rPr>
        <w:t>83</w:t>
      </w:r>
      <w:r>
        <w:rPr>
          <w:rFonts w:ascii="Palatino" w:hAnsi="Palatino"/>
        </w:rPr>
        <w:t>.</w:t>
      </w:r>
      <w:r w:rsidRPr="00524C6D">
        <w:rPr>
          <w:rFonts w:ascii="Palatino" w:hAnsi="Palatino"/>
          <w:caps/>
        </w:rPr>
        <w:t>ae</w:t>
      </w:r>
      <w:r>
        <w:rPr>
          <w:rFonts w:ascii="Palatino" w:hAnsi="Palatino"/>
        </w:rPr>
        <w:t>.</w:t>
      </w:r>
      <w:r w:rsidRPr="00993C0D">
        <w:rPr>
          <w:rFonts w:ascii="Palatino" w:hAnsi="Palatino"/>
        </w:rPr>
        <w:t>436.6840 = 9.</w:t>
      </w:r>
      <w:r w:rsidRPr="001F5B94">
        <w:rPr>
          <w:rFonts w:ascii="Palatino" w:hAnsi="Palatino"/>
        </w:rPr>
        <w:t>0 x 6.1</w:t>
      </w:r>
      <w:r w:rsidRPr="000F61FC">
        <w:rPr>
          <w:rFonts w:ascii="Palatino" w:hAnsi="Palatino"/>
        </w:rPr>
        <w:t xml:space="preserve"> </w:t>
      </w:r>
      <w:r w:rsidRPr="000F61FC">
        <w:rPr>
          <w:rFonts w:ascii="Palatino" w:hAnsi="Palatino" w:cs="Courier New"/>
        </w:rPr>
        <w:t>(</w:t>
      </w:r>
      <w:r w:rsidRPr="00993C0D">
        <w:rPr>
          <w:rFonts w:ascii="Palatino" w:hAnsi="Palatino"/>
        </w:rPr>
        <w:t>max</w:t>
      </w:r>
      <w:r w:rsidRPr="000F61FC">
        <w:rPr>
          <w:rFonts w:ascii="Palatino" w:hAnsi="Palatino"/>
        </w:rPr>
        <w:t>.</w:t>
      </w:r>
      <w:r w:rsidRPr="00993C0D">
        <w:rPr>
          <w:rFonts w:ascii="Palatino" w:hAnsi="Palatino"/>
        </w:rPr>
        <w:t xml:space="preserve"> pres. dim.)</w:t>
      </w:r>
      <w:r w:rsidR="00A15CD7">
        <w:rPr>
          <w:rFonts w:ascii="Palatino" w:hAnsi="Palatino"/>
        </w:rPr>
        <w:t xml:space="preserve">; </w:t>
      </w:r>
      <w:r w:rsidRPr="00993C0D">
        <w:rPr>
          <w:rFonts w:ascii="Palatino" w:hAnsi="Palatino"/>
        </w:rPr>
        <w:t>83</w:t>
      </w:r>
      <w:r>
        <w:rPr>
          <w:rFonts w:ascii="Palatino" w:hAnsi="Palatino"/>
        </w:rPr>
        <w:t>.</w:t>
      </w:r>
      <w:r w:rsidR="003B7369" w:rsidRPr="00257AE3">
        <w:rPr>
          <w:rFonts w:ascii="Palatino" w:hAnsi="Palatino"/>
          <w:caps/>
        </w:rPr>
        <w:t>ae</w:t>
      </w:r>
      <w:r>
        <w:rPr>
          <w:rFonts w:ascii="Palatino" w:hAnsi="Palatino"/>
        </w:rPr>
        <w:t>.</w:t>
      </w:r>
      <w:r w:rsidRPr="00993C0D">
        <w:rPr>
          <w:rFonts w:ascii="Palatino" w:hAnsi="Palatino"/>
        </w:rPr>
        <w:t>436.6841 = 3.5 x 3.8 (max. pres. dim.)</w:t>
      </w:r>
      <w:r w:rsidR="00A15CD7">
        <w:rPr>
          <w:rFonts w:ascii="Palatino" w:hAnsi="Palatino"/>
        </w:rPr>
        <w:t xml:space="preserve">; </w:t>
      </w:r>
      <w:r w:rsidRPr="00993C0D">
        <w:rPr>
          <w:rFonts w:ascii="Palatino" w:hAnsi="Palatino"/>
        </w:rPr>
        <w:t>83</w:t>
      </w:r>
      <w:r>
        <w:rPr>
          <w:rFonts w:ascii="Palatino" w:hAnsi="Palatino"/>
        </w:rPr>
        <w:t>.</w:t>
      </w:r>
      <w:r w:rsidR="003B7369" w:rsidRPr="00257AE3">
        <w:rPr>
          <w:rFonts w:ascii="Palatino" w:hAnsi="Palatino"/>
          <w:caps/>
        </w:rPr>
        <w:t>ae</w:t>
      </w:r>
      <w:r>
        <w:rPr>
          <w:rFonts w:ascii="Palatino" w:hAnsi="Palatino"/>
        </w:rPr>
        <w:t>.</w:t>
      </w:r>
      <w:r w:rsidRPr="00993C0D">
        <w:rPr>
          <w:rFonts w:ascii="Palatino" w:hAnsi="Palatino"/>
        </w:rPr>
        <w:t>436.6842 = 2.9 x 5.2 (max. pres. dim.)</w:t>
      </w:r>
      <w:r w:rsidR="00A15CD7">
        <w:rPr>
          <w:rFonts w:ascii="Palatino" w:hAnsi="Palatino"/>
        </w:rPr>
        <w:t xml:space="preserve">; </w:t>
      </w:r>
      <w:r w:rsidRPr="00993C0D">
        <w:rPr>
          <w:rFonts w:ascii="Palatino" w:hAnsi="Palatino"/>
        </w:rPr>
        <w:t>83</w:t>
      </w:r>
      <w:r>
        <w:rPr>
          <w:rFonts w:ascii="Palatino" w:hAnsi="Palatino"/>
        </w:rPr>
        <w:t>.</w:t>
      </w:r>
      <w:r w:rsidR="003B7369" w:rsidRPr="00257AE3">
        <w:rPr>
          <w:rFonts w:ascii="Palatino" w:hAnsi="Palatino"/>
          <w:caps/>
        </w:rPr>
        <w:t>ae</w:t>
      </w:r>
      <w:r>
        <w:rPr>
          <w:rFonts w:ascii="Palatino" w:hAnsi="Palatino"/>
        </w:rPr>
        <w:t>.</w:t>
      </w:r>
      <w:r w:rsidRPr="00993C0D">
        <w:rPr>
          <w:rFonts w:ascii="Palatino" w:hAnsi="Palatino"/>
        </w:rPr>
        <w:t>436.6843 = 5.9 x 5.2 (max. pres. dim.)</w:t>
      </w:r>
      <w:r w:rsidR="00A15CD7">
        <w:rPr>
          <w:rFonts w:ascii="Palatino" w:hAnsi="Palatino"/>
        </w:rPr>
        <w:t xml:space="preserve">; </w:t>
      </w:r>
      <w:r w:rsidRPr="00993C0D">
        <w:rPr>
          <w:rFonts w:ascii="Palatino" w:hAnsi="Palatino"/>
        </w:rPr>
        <w:t>83</w:t>
      </w:r>
      <w:r w:rsidR="003B7369">
        <w:rPr>
          <w:rFonts w:ascii="Palatino" w:hAnsi="Palatino"/>
        </w:rPr>
        <w:t>.</w:t>
      </w:r>
      <w:r w:rsidR="003B7369" w:rsidRPr="00257AE3">
        <w:rPr>
          <w:rFonts w:ascii="Palatino" w:hAnsi="Palatino"/>
          <w:caps/>
        </w:rPr>
        <w:t>ae</w:t>
      </w:r>
      <w:r w:rsidR="003B7369">
        <w:rPr>
          <w:rFonts w:ascii="Palatino" w:hAnsi="Palatino"/>
        </w:rPr>
        <w:t>.</w:t>
      </w:r>
      <w:r w:rsidRPr="00993C0D">
        <w:rPr>
          <w:rFonts w:ascii="Palatino" w:hAnsi="Palatino"/>
        </w:rPr>
        <w:t>436.6844 = 3.4 x 4.3 (max. pres. dim.)</w:t>
      </w:r>
      <w:r w:rsidR="00A15CD7">
        <w:rPr>
          <w:rFonts w:ascii="Palatino" w:hAnsi="Palatino"/>
        </w:rPr>
        <w:t xml:space="preserve">; </w:t>
      </w:r>
      <w:r w:rsidRPr="00993C0D">
        <w:rPr>
          <w:rFonts w:ascii="Palatino" w:hAnsi="Palatino"/>
        </w:rPr>
        <w:t>83</w:t>
      </w:r>
      <w:r>
        <w:rPr>
          <w:rFonts w:ascii="Palatino" w:hAnsi="Palatino"/>
        </w:rPr>
        <w:t>.</w:t>
      </w:r>
      <w:r w:rsidR="003B7369" w:rsidRPr="00257AE3">
        <w:rPr>
          <w:rFonts w:ascii="Palatino" w:hAnsi="Palatino"/>
          <w:caps/>
        </w:rPr>
        <w:t>ae</w:t>
      </w:r>
      <w:r>
        <w:rPr>
          <w:rFonts w:ascii="Palatino" w:hAnsi="Palatino"/>
        </w:rPr>
        <w:t>.</w:t>
      </w:r>
      <w:r w:rsidRPr="00993C0D">
        <w:rPr>
          <w:rFonts w:ascii="Palatino" w:hAnsi="Palatino"/>
        </w:rPr>
        <w:t xml:space="preserve">436.6845 </w:t>
      </w:r>
      <w:r w:rsidRPr="000F61FC">
        <w:rPr>
          <w:rFonts w:ascii="Palatino" w:hAnsi="Palatino"/>
        </w:rPr>
        <w:t>=</w:t>
      </w:r>
      <w:r w:rsidRPr="00993C0D">
        <w:rPr>
          <w:rFonts w:ascii="Palatino" w:hAnsi="Palatino"/>
        </w:rPr>
        <w:t xml:space="preserve"> 2.8 x 2.4 (max. pres. dim.)</w:t>
      </w:r>
      <w:r w:rsidR="00A15CD7">
        <w:rPr>
          <w:rFonts w:ascii="Palatino" w:hAnsi="Palatino"/>
        </w:rPr>
        <w:t xml:space="preserve">; </w:t>
      </w:r>
      <w:r w:rsidRPr="00993C0D">
        <w:rPr>
          <w:rFonts w:ascii="Palatino" w:hAnsi="Palatino"/>
        </w:rPr>
        <w:t>83</w:t>
      </w:r>
      <w:r>
        <w:rPr>
          <w:rFonts w:ascii="Palatino" w:hAnsi="Palatino"/>
        </w:rPr>
        <w:t>.</w:t>
      </w:r>
      <w:r w:rsidR="003B7369" w:rsidRPr="00257AE3">
        <w:rPr>
          <w:rFonts w:ascii="Palatino" w:hAnsi="Palatino"/>
          <w:caps/>
        </w:rPr>
        <w:t>ae</w:t>
      </w:r>
      <w:r>
        <w:rPr>
          <w:rFonts w:ascii="Palatino" w:hAnsi="Palatino"/>
        </w:rPr>
        <w:t>.</w:t>
      </w:r>
      <w:r w:rsidRPr="00993C0D">
        <w:rPr>
          <w:rFonts w:ascii="Palatino" w:hAnsi="Palatino"/>
        </w:rPr>
        <w:t>436.6846 = 8.0 x 3.5 (max. pres. dim.)</w:t>
      </w:r>
      <w:r w:rsidR="00A15CD7">
        <w:rPr>
          <w:rFonts w:ascii="Palatino" w:hAnsi="Palatino"/>
        </w:rPr>
        <w:t xml:space="preserve">; </w:t>
      </w:r>
      <w:r w:rsidRPr="00993C0D">
        <w:rPr>
          <w:rFonts w:ascii="Palatino" w:hAnsi="Palatino"/>
        </w:rPr>
        <w:t>83</w:t>
      </w:r>
      <w:r>
        <w:rPr>
          <w:rFonts w:ascii="Palatino" w:hAnsi="Palatino"/>
        </w:rPr>
        <w:t>.</w:t>
      </w:r>
      <w:r w:rsidR="003B7369" w:rsidRPr="00257AE3">
        <w:rPr>
          <w:rFonts w:ascii="Palatino" w:hAnsi="Palatino"/>
          <w:caps/>
        </w:rPr>
        <w:t>ae</w:t>
      </w:r>
      <w:r>
        <w:rPr>
          <w:rFonts w:ascii="Palatino" w:hAnsi="Palatino"/>
        </w:rPr>
        <w:t>.</w:t>
      </w:r>
      <w:r w:rsidRPr="00993C0D">
        <w:rPr>
          <w:rFonts w:ascii="Palatino" w:hAnsi="Palatino"/>
        </w:rPr>
        <w:t xml:space="preserve">436.6847 = 8.3 x 4.5 (max. pres. dim.) </w:t>
      </w:r>
      <w:r w:rsidR="00A15CD7">
        <w:rPr>
          <w:rFonts w:ascii="Palatino" w:hAnsi="Palatino"/>
        </w:rPr>
        <w:t xml:space="preserve">; </w:t>
      </w:r>
      <w:r w:rsidRPr="00993C0D">
        <w:rPr>
          <w:rFonts w:ascii="Palatino" w:hAnsi="Palatino"/>
        </w:rPr>
        <w:t>83</w:t>
      </w:r>
      <w:r>
        <w:rPr>
          <w:rFonts w:ascii="Palatino" w:hAnsi="Palatino"/>
        </w:rPr>
        <w:t>.</w:t>
      </w:r>
      <w:r w:rsidR="003B7369" w:rsidRPr="00257AE3">
        <w:rPr>
          <w:rFonts w:ascii="Palatino" w:hAnsi="Palatino"/>
          <w:caps/>
        </w:rPr>
        <w:t>ae</w:t>
      </w:r>
      <w:r>
        <w:rPr>
          <w:rFonts w:ascii="Palatino" w:hAnsi="Palatino"/>
        </w:rPr>
        <w:t>.</w:t>
      </w:r>
      <w:r w:rsidRPr="00993C0D">
        <w:rPr>
          <w:rFonts w:ascii="Palatino" w:hAnsi="Palatino"/>
        </w:rPr>
        <w:t>436.6848 = 5.8 x 4.3 (max. pres. dim.)</w:t>
      </w:r>
    </w:p>
    <w:p w14:paraId="6D84D1D7" w14:textId="77777777" w:rsidR="00257AE3" w:rsidRPr="00257AE3" w:rsidRDefault="00257AE3" w:rsidP="00257AE3">
      <w:pPr>
        <w:pStyle w:val="Textedelespacerserv2"/>
        <w:numPr>
          <w:ilvl w:val="0"/>
          <w:numId w:val="0"/>
        </w:numPr>
        <w:spacing w:line="480" w:lineRule="auto"/>
        <w:jc w:val="left"/>
        <w:outlineLvl w:val="9"/>
        <w:rPr>
          <w:rFonts w:ascii="Palatino" w:hAnsi="Palatino"/>
        </w:rPr>
      </w:pPr>
      <w:r w:rsidRPr="00257AE3">
        <w:rPr>
          <w:rFonts w:ascii="Palatino" w:hAnsi="Palatino"/>
        </w:rPr>
        <w:t xml:space="preserve">Condition and Fabric: </w:t>
      </w:r>
      <w:r>
        <w:rPr>
          <w:rFonts w:ascii="Palatino" w:hAnsi="Palatino"/>
        </w:rPr>
        <w:t xml:space="preserve">Fragments. </w:t>
      </w:r>
      <w:r w:rsidRPr="00257AE3">
        <w:rPr>
          <w:rFonts w:ascii="Palatino" w:hAnsi="Palatino"/>
        </w:rPr>
        <w:t>Clay mostly 10YR7/1–10YR6/1 light gray to gray,</w:t>
      </w:r>
      <w:r w:rsidRPr="00993C0D">
        <w:rPr>
          <w:rFonts w:ascii="Palatino" w:hAnsi="Palatino"/>
        </w:rPr>
        <w:t xml:space="preserve"> glaze mostly 2.5YR3/0 very dark gray, occasionally 10YR5/1 gray.</w:t>
      </w:r>
    </w:p>
    <w:p w14:paraId="1B73095D" w14:textId="77777777" w:rsidR="00257AE3" w:rsidRPr="00257AE3" w:rsidRDefault="00257AE3" w:rsidP="00257AE3">
      <w:pPr>
        <w:pStyle w:val="Textedelespacerserv2"/>
        <w:numPr>
          <w:ilvl w:val="0"/>
          <w:numId w:val="0"/>
        </w:numPr>
        <w:spacing w:line="480" w:lineRule="auto"/>
        <w:jc w:val="left"/>
        <w:outlineLvl w:val="9"/>
        <w:rPr>
          <w:rFonts w:ascii="Palatino" w:hAnsi="Palatino"/>
        </w:rPr>
      </w:pPr>
      <w:r w:rsidRPr="00257AE3">
        <w:rPr>
          <w:rFonts w:ascii="Palatino" w:hAnsi="Palatino"/>
        </w:rPr>
        <w:t>Description: These fourteen frr. come from ten individual lamps:</w:t>
      </w:r>
    </w:p>
    <w:p w14:paraId="273AE9C3" w14:textId="77777777"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 xml:space="preserve">• </w:t>
      </w:r>
      <w:r>
        <w:rPr>
          <w:rFonts w:ascii="Palatino" w:hAnsi="Palatino"/>
        </w:rPr>
        <w:tab/>
        <w:t xml:space="preserve">Frr. </w:t>
      </w:r>
      <w:r w:rsidRPr="00993C0D">
        <w:rPr>
          <w:rFonts w:ascii="Palatino" w:hAnsi="Palatino"/>
        </w:rPr>
        <w:t>83.</w:t>
      </w:r>
      <w:r w:rsidRPr="00524C6D">
        <w:rPr>
          <w:rFonts w:ascii="Palatino" w:hAnsi="Palatino"/>
          <w:caps/>
        </w:rPr>
        <w:t>ae</w:t>
      </w:r>
      <w:r>
        <w:rPr>
          <w:rFonts w:ascii="Palatino" w:hAnsi="Palatino"/>
        </w:rPr>
        <w:t>.436.6835+.6847</w:t>
      </w:r>
      <w:r w:rsidRPr="00993C0D">
        <w:rPr>
          <w:rFonts w:ascii="Palatino" w:hAnsi="Palatino"/>
        </w:rPr>
        <w:t>+.6848</w:t>
      </w:r>
      <w:r>
        <w:rPr>
          <w:rFonts w:ascii="Palatino" w:hAnsi="Palatino"/>
        </w:rPr>
        <w:t xml:space="preserve"> form a</w:t>
      </w:r>
      <w:r w:rsidRPr="005111EE">
        <w:rPr>
          <w:rFonts w:ascii="Palatino" w:hAnsi="Palatino"/>
        </w:rPr>
        <w:t xml:space="preserve"> large portion of </w:t>
      </w:r>
      <w:r>
        <w:rPr>
          <w:rFonts w:ascii="Palatino" w:hAnsi="Palatino"/>
        </w:rPr>
        <w:t xml:space="preserve">a </w:t>
      </w:r>
      <w:r w:rsidRPr="005111EE">
        <w:rPr>
          <w:rFonts w:ascii="Palatino" w:hAnsi="Palatino"/>
        </w:rPr>
        <w:t>basin with raised base and side ear</w:t>
      </w:r>
      <w:r>
        <w:rPr>
          <w:rFonts w:ascii="Palatino" w:hAnsi="Palatino"/>
        </w:rPr>
        <w:t>.</w:t>
      </w:r>
    </w:p>
    <w:p w14:paraId="1A26A16E" w14:textId="77777777"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 xml:space="preserve">• </w:t>
      </w:r>
      <w:r>
        <w:rPr>
          <w:rFonts w:ascii="Palatino" w:hAnsi="Palatino"/>
        </w:rPr>
        <w:tab/>
        <w:t xml:space="preserve">Frr. </w:t>
      </w:r>
      <w:r w:rsidRPr="00993C0D">
        <w:rPr>
          <w:rFonts w:ascii="Palatino" w:hAnsi="Palatino"/>
        </w:rPr>
        <w:t>83.</w:t>
      </w:r>
      <w:r w:rsidRPr="00524C6D">
        <w:rPr>
          <w:rFonts w:ascii="Palatino" w:hAnsi="Palatino"/>
          <w:caps/>
        </w:rPr>
        <w:t>ae</w:t>
      </w:r>
      <w:r w:rsidRPr="00993C0D">
        <w:rPr>
          <w:rFonts w:ascii="Palatino" w:hAnsi="Palatino"/>
        </w:rPr>
        <w:t>.436.684</w:t>
      </w:r>
      <w:r>
        <w:rPr>
          <w:rFonts w:ascii="Palatino" w:hAnsi="Palatino"/>
        </w:rPr>
        <w:t>5+</w:t>
      </w:r>
      <w:r w:rsidRPr="00993C0D">
        <w:rPr>
          <w:rFonts w:ascii="Palatino" w:hAnsi="Palatino"/>
        </w:rPr>
        <w:t>.6846</w:t>
      </w:r>
      <w:r>
        <w:rPr>
          <w:rFonts w:ascii="Palatino" w:hAnsi="Palatino"/>
        </w:rPr>
        <w:t xml:space="preserve"> are o</w:t>
      </w:r>
      <w:r w:rsidRPr="00993C0D">
        <w:rPr>
          <w:rFonts w:ascii="Palatino" w:hAnsi="Palatino"/>
        </w:rPr>
        <w:t xml:space="preserve">ne long nozzle with plate around </w:t>
      </w:r>
      <w:r>
        <w:rPr>
          <w:rFonts w:ascii="Palatino" w:hAnsi="Palatino"/>
        </w:rPr>
        <w:t xml:space="preserve">a </w:t>
      </w:r>
      <w:r w:rsidRPr="00993C0D">
        <w:rPr>
          <w:rFonts w:ascii="Palatino" w:hAnsi="Palatino"/>
        </w:rPr>
        <w:t>wick-hole</w:t>
      </w:r>
      <w:r>
        <w:rPr>
          <w:rFonts w:ascii="Palatino" w:hAnsi="Palatino"/>
        </w:rPr>
        <w:t>.</w:t>
      </w:r>
    </w:p>
    <w:p w14:paraId="570BA64B" w14:textId="77777777"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 xml:space="preserve">• </w:t>
      </w:r>
      <w:r>
        <w:rPr>
          <w:rFonts w:ascii="Palatino" w:hAnsi="Palatino"/>
        </w:rPr>
        <w:tab/>
        <w:t xml:space="preserve">Fr. </w:t>
      </w:r>
      <w:r w:rsidRPr="00993C0D">
        <w:rPr>
          <w:rFonts w:ascii="Palatino" w:hAnsi="Palatino"/>
        </w:rPr>
        <w:t>83.</w:t>
      </w:r>
      <w:r w:rsidRPr="00524C6D">
        <w:rPr>
          <w:rFonts w:ascii="Palatino" w:hAnsi="Palatino"/>
          <w:caps/>
        </w:rPr>
        <w:t>ae</w:t>
      </w:r>
      <w:r w:rsidRPr="00993C0D">
        <w:rPr>
          <w:rFonts w:ascii="Palatino" w:hAnsi="Palatino"/>
        </w:rPr>
        <w:t>.436.6839</w:t>
      </w:r>
      <w:r>
        <w:rPr>
          <w:rFonts w:ascii="Palatino" w:hAnsi="Palatino"/>
        </w:rPr>
        <w:t xml:space="preserve"> is a ribbon handle.</w:t>
      </w:r>
    </w:p>
    <w:p w14:paraId="74F760F6" w14:textId="77777777"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 xml:space="preserve">• </w:t>
      </w:r>
      <w:r>
        <w:rPr>
          <w:rFonts w:ascii="Palatino" w:hAnsi="Palatino"/>
        </w:rPr>
        <w:tab/>
        <w:t xml:space="preserve">Frr. </w:t>
      </w:r>
      <w:r w:rsidRPr="00993C0D">
        <w:rPr>
          <w:rFonts w:ascii="Palatino" w:hAnsi="Palatino"/>
        </w:rPr>
        <w:t>83.</w:t>
      </w:r>
      <w:r w:rsidRPr="00524C6D">
        <w:rPr>
          <w:rFonts w:ascii="Palatino" w:hAnsi="Palatino"/>
          <w:caps/>
        </w:rPr>
        <w:t>ae</w:t>
      </w:r>
      <w:r w:rsidRPr="00993C0D">
        <w:rPr>
          <w:rFonts w:ascii="Palatino" w:hAnsi="Palatino"/>
        </w:rPr>
        <w:t>.436.6840+.6836</w:t>
      </w:r>
      <w:r>
        <w:rPr>
          <w:rFonts w:ascii="Palatino" w:hAnsi="Palatino"/>
        </w:rPr>
        <w:t xml:space="preserve"> give a</w:t>
      </w:r>
      <w:r w:rsidRPr="00993C0D">
        <w:rPr>
          <w:rFonts w:ascii="Palatino" w:hAnsi="Palatino"/>
        </w:rPr>
        <w:t xml:space="preserve"> big portion of </w:t>
      </w:r>
      <w:r>
        <w:rPr>
          <w:rFonts w:ascii="Palatino" w:hAnsi="Palatino"/>
        </w:rPr>
        <w:t xml:space="preserve">a </w:t>
      </w:r>
      <w:r w:rsidRPr="00993C0D">
        <w:rPr>
          <w:rFonts w:ascii="Palatino" w:hAnsi="Palatino"/>
        </w:rPr>
        <w:t xml:space="preserve">lamp with </w:t>
      </w:r>
      <w:r>
        <w:rPr>
          <w:rFonts w:ascii="Palatino" w:hAnsi="Palatino"/>
        </w:rPr>
        <w:t xml:space="preserve">a </w:t>
      </w:r>
      <w:r w:rsidRPr="00993C0D">
        <w:rPr>
          <w:rFonts w:ascii="Palatino" w:hAnsi="Palatino"/>
        </w:rPr>
        <w:t xml:space="preserve">wide shoulder with grapes and tendrils, and with base-ring and two rings around </w:t>
      </w:r>
      <w:r>
        <w:rPr>
          <w:rFonts w:ascii="Palatino" w:hAnsi="Palatino"/>
        </w:rPr>
        <w:t xml:space="preserve">a </w:t>
      </w:r>
      <w:r w:rsidRPr="00993C0D">
        <w:rPr>
          <w:rFonts w:ascii="Palatino" w:hAnsi="Palatino"/>
        </w:rPr>
        <w:t xml:space="preserve">central filling-hole (outer </w:t>
      </w:r>
      <w:r>
        <w:rPr>
          <w:rFonts w:ascii="Palatino" w:hAnsi="Palatino"/>
        </w:rPr>
        <w:t xml:space="preserve">ring </w:t>
      </w:r>
      <w:r w:rsidRPr="00993C0D">
        <w:rPr>
          <w:rFonts w:ascii="Palatino" w:hAnsi="Palatino"/>
        </w:rPr>
        <w:t>larger</w:t>
      </w:r>
      <w:r>
        <w:rPr>
          <w:rFonts w:ascii="Palatino" w:hAnsi="Palatino"/>
        </w:rPr>
        <w:t>,</w:t>
      </w:r>
      <w:r w:rsidRPr="00993C0D">
        <w:rPr>
          <w:rFonts w:ascii="Palatino" w:hAnsi="Palatino"/>
        </w:rPr>
        <w:t xml:space="preserve"> inner one</w:t>
      </w:r>
      <w:r>
        <w:rPr>
          <w:rFonts w:ascii="Palatino" w:hAnsi="Palatino"/>
        </w:rPr>
        <w:t xml:space="preserve"> smaller</w:t>
      </w:r>
      <w:r w:rsidRPr="00993C0D">
        <w:rPr>
          <w:rFonts w:ascii="Palatino" w:hAnsi="Palatino"/>
        </w:rPr>
        <w:t>)</w:t>
      </w:r>
      <w:r>
        <w:rPr>
          <w:rFonts w:ascii="Palatino" w:hAnsi="Palatino"/>
        </w:rPr>
        <w:t>.</w:t>
      </w:r>
    </w:p>
    <w:p w14:paraId="514FB5C7" w14:textId="77777777"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 xml:space="preserve">• </w:t>
      </w:r>
      <w:r>
        <w:rPr>
          <w:rFonts w:ascii="Palatino" w:hAnsi="Palatino"/>
        </w:rPr>
        <w:tab/>
        <w:t xml:space="preserve">Fr. </w:t>
      </w:r>
      <w:r w:rsidRPr="00993C0D">
        <w:rPr>
          <w:rFonts w:ascii="Palatino" w:hAnsi="Palatino"/>
        </w:rPr>
        <w:t>83.</w:t>
      </w:r>
      <w:r w:rsidRPr="00524C6D">
        <w:rPr>
          <w:rFonts w:ascii="Palatino" w:hAnsi="Palatino"/>
          <w:caps/>
        </w:rPr>
        <w:t>ae</w:t>
      </w:r>
      <w:r w:rsidRPr="00993C0D">
        <w:rPr>
          <w:rFonts w:ascii="Palatino" w:hAnsi="Palatino"/>
        </w:rPr>
        <w:t>.436.6841</w:t>
      </w:r>
      <w:r>
        <w:rPr>
          <w:rFonts w:ascii="Palatino" w:hAnsi="Palatino"/>
        </w:rPr>
        <w:t xml:space="preserve"> is a </w:t>
      </w:r>
      <w:r w:rsidRPr="00993C0D">
        <w:rPr>
          <w:rFonts w:ascii="Palatino" w:hAnsi="Palatino"/>
          <w:i/>
        </w:rPr>
        <w:t>Herzblätter</w:t>
      </w:r>
      <w:r w:rsidRPr="00993C0D">
        <w:rPr>
          <w:rFonts w:ascii="Palatino" w:hAnsi="Palatino"/>
        </w:rPr>
        <w:t xml:space="preserve"> side-ear</w:t>
      </w:r>
      <w:r>
        <w:rPr>
          <w:rFonts w:ascii="Palatino" w:hAnsi="Palatino"/>
        </w:rPr>
        <w:t>.</w:t>
      </w:r>
    </w:p>
    <w:p w14:paraId="79FD693C" w14:textId="77777777"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 xml:space="preserve">• </w:t>
      </w:r>
      <w:r>
        <w:rPr>
          <w:rFonts w:ascii="Palatino" w:hAnsi="Palatino"/>
        </w:rPr>
        <w:tab/>
        <w:t xml:space="preserve">Fr. </w:t>
      </w:r>
      <w:r w:rsidRPr="00993C0D">
        <w:rPr>
          <w:rFonts w:ascii="Palatino" w:hAnsi="Palatino"/>
        </w:rPr>
        <w:t>83.</w:t>
      </w:r>
      <w:r w:rsidRPr="00524C6D">
        <w:rPr>
          <w:rFonts w:ascii="Palatino" w:hAnsi="Palatino"/>
          <w:caps/>
        </w:rPr>
        <w:t>ae</w:t>
      </w:r>
      <w:r w:rsidRPr="00993C0D">
        <w:rPr>
          <w:rFonts w:ascii="Palatino" w:hAnsi="Palatino"/>
        </w:rPr>
        <w:t>.436.6838</w:t>
      </w:r>
      <w:r>
        <w:rPr>
          <w:rFonts w:ascii="Palatino" w:hAnsi="Palatino"/>
        </w:rPr>
        <w:t xml:space="preserve"> is a base-ring,</w:t>
      </w:r>
      <w:r w:rsidRPr="00993C0D">
        <w:rPr>
          <w:rFonts w:ascii="Palatino" w:hAnsi="Palatino"/>
        </w:rPr>
        <w:t xml:space="preserve"> possibly from a two-nozzled lamp</w:t>
      </w:r>
      <w:r>
        <w:rPr>
          <w:rFonts w:ascii="Palatino" w:hAnsi="Palatino"/>
        </w:rPr>
        <w:t>.</w:t>
      </w:r>
    </w:p>
    <w:p w14:paraId="09BB09C1" w14:textId="77777777" w:rsidR="00257AE3" w:rsidRDefault="00257AE3" w:rsidP="00257AE3">
      <w:pPr>
        <w:pStyle w:val="Textedelespacerserv2"/>
        <w:numPr>
          <w:ilvl w:val="0"/>
          <w:numId w:val="0"/>
        </w:numPr>
        <w:spacing w:line="480" w:lineRule="auto"/>
        <w:ind w:left="720"/>
        <w:jc w:val="left"/>
        <w:outlineLvl w:val="9"/>
        <w:rPr>
          <w:rFonts w:ascii="Palatino" w:hAnsi="Palatino"/>
        </w:rPr>
      </w:pPr>
      <w:r>
        <w:rPr>
          <w:rFonts w:ascii="Palatino" w:hAnsi="Palatino"/>
        </w:rPr>
        <w:t xml:space="preserve">• </w:t>
      </w:r>
      <w:r>
        <w:rPr>
          <w:rFonts w:ascii="Palatino" w:hAnsi="Palatino"/>
        </w:rPr>
        <w:tab/>
        <w:t xml:space="preserve">Frr. </w:t>
      </w:r>
      <w:r w:rsidRPr="00993C0D">
        <w:rPr>
          <w:rFonts w:ascii="Palatino" w:hAnsi="Palatino"/>
        </w:rPr>
        <w:t>83.</w:t>
      </w:r>
      <w:r w:rsidRPr="00524C6D">
        <w:rPr>
          <w:rFonts w:ascii="Palatino" w:hAnsi="Palatino"/>
          <w:caps/>
        </w:rPr>
        <w:t>ae</w:t>
      </w:r>
      <w:r w:rsidRPr="00993C0D">
        <w:rPr>
          <w:rFonts w:ascii="Palatino" w:hAnsi="Palatino"/>
        </w:rPr>
        <w:t>.436.6837,</w:t>
      </w:r>
      <w:r>
        <w:rPr>
          <w:rFonts w:ascii="Palatino" w:hAnsi="Palatino"/>
        </w:rPr>
        <w:t xml:space="preserve"> </w:t>
      </w:r>
      <w:r w:rsidRPr="00993C0D">
        <w:rPr>
          <w:rFonts w:ascii="Palatino" w:hAnsi="Palatino"/>
        </w:rPr>
        <w:t>.6843, .6844</w:t>
      </w:r>
      <w:r>
        <w:rPr>
          <w:rFonts w:ascii="Palatino" w:hAnsi="Palatino"/>
        </w:rPr>
        <w:t xml:space="preserve"> are three base-rings from three different lamps.</w:t>
      </w:r>
    </w:p>
    <w:p w14:paraId="6771D467" w14:textId="77777777" w:rsidR="00257AE3" w:rsidRDefault="00257AE3" w:rsidP="00257AE3">
      <w:pPr>
        <w:spacing w:line="480" w:lineRule="auto"/>
        <w:ind w:left="720"/>
      </w:pPr>
      <w:r>
        <w:t>•</w:t>
      </w:r>
      <w:r>
        <w:tab/>
        <w:t>Fr. 83.</w:t>
      </w:r>
      <w:r w:rsidRPr="00524C6D">
        <w:rPr>
          <w:caps/>
        </w:rPr>
        <w:t>ae</w:t>
      </w:r>
      <w:r>
        <w:t>.436.6842 is an undetermined fragment.</w:t>
      </w:r>
    </w:p>
    <w:p w14:paraId="14EE6277" w14:textId="77777777" w:rsidR="00257AE3" w:rsidRDefault="00257AE3" w:rsidP="00257AE3">
      <w:pPr>
        <w:spacing w:line="480" w:lineRule="auto"/>
      </w:pPr>
      <w:r>
        <w:t>Discus Iconography: See description.</w:t>
      </w:r>
    </w:p>
    <w:p w14:paraId="18442A0D" w14:textId="5B669915" w:rsidR="00257AE3" w:rsidRDefault="00755B3A" w:rsidP="00257AE3">
      <w:pPr>
        <w:spacing w:line="480" w:lineRule="auto"/>
      </w:pPr>
      <w:r>
        <w:t>Type: Un</w:t>
      </w:r>
      <w:r w:rsidR="00800091">
        <w:t>known</w:t>
      </w:r>
    </w:p>
    <w:p w14:paraId="0A0DFEC1" w14:textId="77777777" w:rsidR="00257AE3" w:rsidRDefault="00257AE3" w:rsidP="00257AE3">
      <w:pPr>
        <w:spacing w:line="480" w:lineRule="auto"/>
      </w:pPr>
      <w:r>
        <w:t xml:space="preserve">Place of Manufacture or Origin: </w:t>
      </w:r>
      <w:r w:rsidR="00800091">
        <w:t>Unknown</w:t>
      </w:r>
    </w:p>
    <w:p w14:paraId="55F2F745" w14:textId="77777777" w:rsidR="00257AE3" w:rsidRDefault="00257AE3" w:rsidP="00257AE3">
      <w:pPr>
        <w:spacing w:line="480" w:lineRule="auto"/>
      </w:pPr>
      <w:r>
        <w:t xml:space="preserve">Parallels: </w:t>
      </w:r>
      <w:r w:rsidR="007D5861">
        <w:t>None found.</w:t>
      </w:r>
    </w:p>
    <w:p w14:paraId="3C839BCC" w14:textId="77777777" w:rsidR="00A43570" w:rsidRDefault="00A43570" w:rsidP="00A43570">
      <w:pPr>
        <w:spacing w:line="480" w:lineRule="auto"/>
      </w:pPr>
      <w:r>
        <w:t xml:space="preserve">Provenance: </w:t>
      </w:r>
    </w:p>
    <w:p w14:paraId="65050501" w14:textId="77777777" w:rsidR="00257AE3" w:rsidRDefault="00257AE3" w:rsidP="00257AE3">
      <w:pPr>
        <w:spacing w:line="480" w:lineRule="auto"/>
      </w:pPr>
      <w:r>
        <w:t>Bibliography: Unpublished.</w:t>
      </w:r>
    </w:p>
    <w:p w14:paraId="0C9DE9A2" w14:textId="492B1B9B" w:rsidR="00257AE3" w:rsidRDefault="00A50BDB" w:rsidP="00257AE3">
      <w:pPr>
        <w:spacing w:line="480" w:lineRule="auto"/>
      </w:pPr>
      <w:r>
        <w:t>Date: Late</w:t>
      </w:r>
      <w:r w:rsidR="007D5861" w:rsidRPr="00993C0D">
        <w:t xml:space="preserve"> second to first quarter of first century</w:t>
      </w:r>
      <w:r w:rsidR="007D5861" w:rsidRPr="00524C6D">
        <w:rPr>
          <w:caps/>
        </w:rPr>
        <w:t xml:space="preserve"> </w:t>
      </w:r>
      <w:r w:rsidR="007D5861" w:rsidRPr="005170AB">
        <w:rPr>
          <w:caps/>
        </w:rPr>
        <w:t>B.C.</w:t>
      </w:r>
    </w:p>
    <w:p w14:paraId="21189F68" w14:textId="77777777" w:rsidR="00257AE3" w:rsidRDefault="00257AE3" w:rsidP="00257AE3">
      <w:pPr>
        <w:spacing w:line="480" w:lineRule="auto"/>
      </w:pPr>
      <w:r>
        <w:t xml:space="preserve">Date numeric: </w:t>
      </w:r>
      <w:r w:rsidR="007D5861">
        <w:t>-125; -75</w:t>
      </w:r>
    </w:p>
    <w:p w14:paraId="48A80B0F" w14:textId="77777777" w:rsidR="00F85C45" w:rsidRDefault="00F85C45" w:rsidP="00F85C45">
      <w:pPr>
        <w:keepNext/>
        <w:spacing w:line="480" w:lineRule="auto"/>
      </w:pPr>
    </w:p>
    <w:p w14:paraId="71BD13B7" w14:textId="77777777" w:rsidR="007D5861" w:rsidRDefault="007D5861" w:rsidP="00F85C45">
      <w:pPr>
        <w:keepNext/>
        <w:spacing w:line="480" w:lineRule="auto"/>
      </w:pPr>
      <w:r>
        <w:t>———</w:t>
      </w:r>
    </w:p>
    <w:p w14:paraId="7DAA4871" w14:textId="77777777" w:rsidR="007D5861" w:rsidRDefault="007D5861" w:rsidP="00F85C45">
      <w:pPr>
        <w:keepNext/>
        <w:spacing w:line="480" w:lineRule="auto"/>
      </w:pPr>
    </w:p>
    <w:p w14:paraId="08AA05B9" w14:textId="77777777" w:rsidR="00782785" w:rsidRDefault="00782785" w:rsidP="00782785">
      <w:pPr>
        <w:keepNext/>
        <w:pBdr>
          <w:top w:val="single" w:sz="4" w:space="1" w:color="auto"/>
          <w:left w:val="single" w:sz="4" w:space="4" w:color="auto"/>
          <w:bottom w:val="single" w:sz="4" w:space="1" w:color="auto"/>
          <w:right w:val="single" w:sz="4" w:space="4" w:color="auto"/>
        </w:pBdr>
        <w:spacing w:line="480" w:lineRule="auto"/>
        <w:rPr>
          <w:b/>
          <w:i/>
          <w:color w:val="FF0000"/>
        </w:rPr>
      </w:pPr>
      <w:r>
        <w:rPr>
          <w:b/>
          <w:i/>
          <w:color w:val="FF0000"/>
          <w:highlight w:val="yellow"/>
        </w:rPr>
        <w:t>One</w:t>
      </w:r>
      <w:r w:rsidRPr="005F24F4">
        <w:rPr>
          <w:b/>
          <w:i/>
          <w:color w:val="FF0000"/>
          <w:highlight w:val="yellow"/>
        </w:rPr>
        <w:t xml:space="preserve"> collective </w:t>
      </w:r>
      <w:r>
        <w:rPr>
          <w:b/>
          <w:i/>
          <w:color w:val="FF0000"/>
          <w:highlight w:val="yellow"/>
        </w:rPr>
        <w:t>photo</w:t>
      </w:r>
      <w:r w:rsidRPr="005F24F4">
        <w:rPr>
          <w:b/>
          <w:i/>
          <w:color w:val="FF0000"/>
          <w:highlight w:val="yellow"/>
        </w:rPr>
        <w:t xml:space="preserve"> showing the 4 </w:t>
      </w:r>
      <w:r>
        <w:rPr>
          <w:b/>
          <w:i/>
          <w:color w:val="FF0000"/>
          <w:highlight w:val="yellow"/>
        </w:rPr>
        <w:t>frr</w:t>
      </w:r>
      <w:r w:rsidRPr="005F24F4">
        <w:rPr>
          <w:b/>
          <w:i/>
          <w:color w:val="FF0000"/>
          <w:highlight w:val="yellow"/>
        </w:rPr>
        <w:t xml:space="preserve">. with </w:t>
      </w:r>
      <w:r>
        <w:rPr>
          <w:b/>
          <w:i/>
          <w:color w:val="FF0000"/>
          <w:highlight w:val="yellow"/>
        </w:rPr>
        <w:t>extension of acc</w:t>
      </w:r>
      <w:r w:rsidRPr="005F24F4">
        <w:rPr>
          <w:b/>
          <w:i/>
          <w:color w:val="FF0000"/>
          <w:highlight w:val="yellow"/>
        </w:rPr>
        <w:t xml:space="preserve">. no. under </w:t>
      </w:r>
      <w:r w:rsidRPr="00A32454">
        <w:rPr>
          <w:b/>
          <w:i/>
          <w:color w:val="FF0000"/>
          <w:highlight w:val="yellow"/>
        </w:rPr>
        <w:t>each fr.:</w:t>
      </w:r>
    </w:p>
    <w:p w14:paraId="7DAA489E" w14:textId="77777777" w:rsidR="00782785" w:rsidRDefault="00782785" w:rsidP="00782785">
      <w:pPr>
        <w:keepNext/>
        <w:pBdr>
          <w:top w:val="single" w:sz="4" w:space="1" w:color="auto"/>
          <w:left w:val="single" w:sz="4" w:space="4" w:color="auto"/>
          <w:bottom w:val="single" w:sz="4" w:space="1" w:color="auto"/>
          <w:right w:val="single" w:sz="4" w:space="4" w:color="auto"/>
        </w:pBdr>
        <w:spacing w:line="480" w:lineRule="auto"/>
      </w:pPr>
      <w:r>
        <w:t>.2308</w:t>
      </w:r>
    </w:p>
    <w:p w14:paraId="08B0E15E" w14:textId="77777777" w:rsidR="00782785" w:rsidRDefault="00782785" w:rsidP="00782785">
      <w:pPr>
        <w:keepNext/>
        <w:pBdr>
          <w:top w:val="single" w:sz="4" w:space="1" w:color="auto"/>
          <w:left w:val="single" w:sz="4" w:space="4" w:color="auto"/>
          <w:bottom w:val="single" w:sz="4" w:space="1" w:color="auto"/>
          <w:right w:val="single" w:sz="4" w:space="4" w:color="auto"/>
        </w:pBdr>
        <w:spacing w:line="480" w:lineRule="auto"/>
      </w:pPr>
      <w:r>
        <w:t>.2310</w:t>
      </w:r>
    </w:p>
    <w:p w14:paraId="04C29251" w14:textId="77777777" w:rsidR="00782785" w:rsidRDefault="00782785" w:rsidP="00782785">
      <w:pPr>
        <w:keepNext/>
        <w:pBdr>
          <w:top w:val="single" w:sz="4" w:space="1" w:color="auto"/>
          <w:left w:val="single" w:sz="4" w:space="4" w:color="auto"/>
          <w:bottom w:val="single" w:sz="4" w:space="1" w:color="auto"/>
          <w:right w:val="single" w:sz="4" w:space="4" w:color="auto"/>
        </w:pBdr>
        <w:spacing w:line="480" w:lineRule="auto"/>
      </w:pPr>
      <w:r>
        <w:t>.2311</w:t>
      </w:r>
    </w:p>
    <w:p w14:paraId="3773E59F" w14:textId="77777777" w:rsidR="00782785" w:rsidRPr="00A32454" w:rsidRDefault="00782785" w:rsidP="00782785">
      <w:pPr>
        <w:keepNext/>
        <w:pBdr>
          <w:top w:val="single" w:sz="4" w:space="1" w:color="auto"/>
          <w:left w:val="single" w:sz="4" w:space="4" w:color="auto"/>
          <w:bottom w:val="single" w:sz="4" w:space="1" w:color="auto"/>
          <w:right w:val="single" w:sz="4" w:space="4" w:color="auto"/>
        </w:pBdr>
        <w:spacing w:line="480" w:lineRule="auto"/>
      </w:pPr>
      <w:r>
        <w:t>.2312</w:t>
      </w:r>
    </w:p>
    <w:p w14:paraId="743CE770" w14:textId="77777777" w:rsidR="00782785" w:rsidRPr="00993C0D" w:rsidRDefault="00782785" w:rsidP="00782785">
      <w:pPr>
        <w:keepNext/>
        <w:spacing w:line="480" w:lineRule="auto"/>
      </w:pPr>
    </w:p>
    <w:p w14:paraId="5F87BC5B" w14:textId="77777777" w:rsidR="00782785" w:rsidRDefault="00782785" w:rsidP="00782785">
      <w:pPr>
        <w:spacing w:line="480" w:lineRule="auto"/>
      </w:pPr>
      <w:r>
        <w:t>Catalogue Number: 579</w:t>
      </w:r>
    </w:p>
    <w:p w14:paraId="7551D4E2" w14:textId="77777777" w:rsidR="00782785" w:rsidRDefault="00782785" w:rsidP="00782785">
      <w:pPr>
        <w:spacing w:line="480" w:lineRule="auto"/>
      </w:pPr>
      <w:r>
        <w:t xml:space="preserve">Inventory Number: </w:t>
      </w:r>
      <w:r w:rsidRPr="00993C0D">
        <w:t xml:space="preserve">83.AE.434.2308, </w:t>
      </w:r>
      <w:r>
        <w:t>.</w:t>
      </w:r>
      <w:r w:rsidRPr="00993C0D">
        <w:t>2310</w:t>
      </w:r>
      <w:r>
        <w:t>–.23</w:t>
      </w:r>
      <w:r w:rsidRPr="00993C0D">
        <w:t>12</w:t>
      </w:r>
    </w:p>
    <w:p w14:paraId="5F60DC88" w14:textId="0A0BA3E8" w:rsidR="00782785" w:rsidRDefault="00782785" w:rsidP="00A15CD7">
      <w:pPr>
        <w:keepNext/>
        <w:spacing w:line="480" w:lineRule="auto"/>
      </w:pPr>
      <w:r>
        <w:t xml:space="preserve">Dimensions: </w:t>
      </w:r>
      <w:r w:rsidRPr="00993C0D">
        <w:t>83.</w:t>
      </w:r>
      <w:r w:rsidRPr="00524C6D">
        <w:rPr>
          <w:caps/>
        </w:rPr>
        <w:t>ae</w:t>
      </w:r>
      <w:r w:rsidRPr="00993C0D">
        <w:t>.434.2308</w:t>
      </w:r>
      <w:r>
        <w:t xml:space="preserve"> =</w:t>
      </w:r>
      <w:r w:rsidR="00A15CD7">
        <w:t xml:space="preserve"> 2.2 x 1.4 (max. pres. dim.); </w:t>
      </w:r>
      <w:r w:rsidRPr="00993C0D">
        <w:t>83.</w:t>
      </w:r>
      <w:r w:rsidRPr="00524C6D">
        <w:rPr>
          <w:caps/>
        </w:rPr>
        <w:t>ae</w:t>
      </w:r>
      <w:r w:rsidRPr="00993C0D">
        <w:t>.434.2310</w:t>
      </w:r>
      <w:r>
        <w:t xml:space="preserve"> =</w:t>
      </w:r>
      <w:r w:rsidRPr="00993C0D">
        <w:t xml:space="preserve"> 4.4 x 3.5 (max. pres. dim.)</w:t>
      </w:r>
      <w:r w:rsidR="00A15CD7">
        <w:t xml:space="preserve">; </w:t>
      </w:r>
      <w:r w:rsidRPr="00993C0D">
        <w:t>83.</w:t>
      </w:r>
      <w:r w:rsidRPr="00524C6D">
        <w:rPr>
          <w:caps/>
        </w:rPr>
        <w:t xml:space="preserve"> ae</w:t>
      </w:r>
      <w:r w:rsidRPr="00993C0D">
        <w:t>.434.2311</w:t>
      </w:r>
      <w:r>
        <w:t xml:space="preserve"> =</w:t>
      </w:r>
      <w:r w:rsidRPr="00993C0D">
        <w:t xml:space="preserve"> 5.0 x 3.4 (max. pres. dim.)</w:t>
      </w:r>
      <w:r w:rsidR="00A15CD7">
        <w:t xml:space="preserve">; </w:t>
      </w:r>
      <w:r w:rsidRPr="00993C0D">
        <w:t>83.</w:t>
      </w:r>
      <w:r w:rsidRPr="00524C6D">
        <w:rPr>
          <w:caps/>
        </w:rPr>
        <w:t xml:space="preserve"> ae</w:t>
      </w:r>
      <w:r w:rsidRPr="00993C0D">
        <w:t>.434.2312</w:t>
      </w:r>
      <w:r>
        <w:t xml:space="preserve"> =</w:t>
      </w:r>
      <w:r w:rsidRPr="00993C0D">
        <w:t xml:space="preserve"> 4.5 x 4.5 (max. pres. dim.)</w:t>
      </w:r>
    </w:p>
    <w:p w14:paraId="21F9461E" w14:textId="77777777" w:rsidR="00782785" w:rsidRDefault="00782785" w:rsidP="00782785">
      <w:pPr>
        <w:spacing w:line="480" w:lineRule="auto"/>
      </w:pPr>
      <w:r>
        <w:t xml:space="preserve">Condition and Fabric: Fragments. </w:t>
      </w:r>
      <w:r w:rsidRPr="00993C0D">
        <w:t>Clay 5YR7/3 pink, glaze 10R5/8 red.</w:t>
      </w:r>
    </w:p>
    <w:p w14:paraId="7303B846" w14:textId="77777777" w:rsidR="00782785" w:rsidRDefault="00782785" w:rsidP="00782785">
      <w:pPr>
        <w:spacing w:line="480" w:lineRule="auto"/>
      </w:pPr>
      <w:r>
        <w:t xml:space="preserve">Description: </w:t>
      </w:r>
      <w:r w:rsidRPr="00993C0D">
        <w:t>The four frr. belong t</w:t>
      </w:r>
      <w:r>
        <w:t>o one or several molded lamps. R</w:t>
      </w:r>
      <w:r w:rsidRPr="00993C0D">
        <w:t>ibbon handle w</w:t>
      </w:r>
      <w:r>
        <w:t>ith three grooves and side-lug.</w:t>
      </w:r>
    </w:p>
    <w:p w14:paraId="70C14B4A" w14:textId="77777777" w:rsidR="00782785" w:rsidRDefault="00782785" w:rsidP="00782785">
      <w:pPr>
        <w:spacing w:line="480" w:lineRule="auto"/>
      </w:pPr>
      <w:r>
        <w:t>Discus Iconography: Unknown.</w:t>
      </w:r>
    </w:p>
    <w:p w14:paraId="42724B72" w14:textId="77777777" w:rsidR="00782785" w:rsidRDefault="00782785" w:rsidP="00782785">
      <w:pPr>
        <w:spacing w:line="480" w:lineRule="auto"/>
      </w:pPr>
      <w:r>
        <w:t xml:space="preserve">Type: </w:t>
      </w:r>
      <w:r w:rsidRPr="00993C0D">
        <w:t xml:space="preserve">Dressel type 2 = Deneauve </w:t>
      </w:r>
      <w:r w:rsidRPr="00524C6D">
        <w:rPr>
          <w:caps/>
        </w:rPr>
        <w:t xml:space="preserve">ii </w:t>
      </w:r>
      <w:r w:rsidRPr="00993C0D">
        <w:t xml:space="preserve">= </w:t>
      </w:r>
      <w:r w:rsidRPr="001F5B94">
        <w:rPr>
          <w:i/>
        </w:rPr>
        <w:t>Warzenlampen</w:t>
      </w:r>
    </w:p>
    <w:p w14:paraId="35C52E1B" w14:textId="77777777" w:rsidR="00782785" w:rsidRDefault="00782785" w:rsidP="00782785">
      <w:pPr>
        <w:spacing w:line="480" w:lineRule="auto"/>
      </w:pPr>
      <w:r>
        <w:t xml:space="preserve">Place of Manufacture or Origin: </w:t>
      </w:r>
      <w:r w:rsidR="00800091">
        <w:t>Unknown</w:t>
      </w:r>
    </w:p>
    <w:p w14:paraId="6886858B" w14:textId="77777777" w:rsidR="00782785" w:rsidRDefault="00782785" w:rsidP="00782785">
      <w:pPr>
        <w:spacing w:line="480" w:lineRule="auto"/>
      </w:pPr>
      <w:r>
        <w:t>Parallels: None found.</w:t>
      </w:r>
    </w:p>
    <w:p w14:paraId="1FFCBDB9" w14:textId="77777777" w:rsidR="00A43570" w:rsidRDefault="00A43570" w:rsidP="00A43570">
      <w:pPr>
        <w:spacing w:line="480" w:lineRule="auto"/>
      </w:pPr>
      <w:r>
        <w:t xml:space="preserve">Provenance: </w:t>
      </w:r>
    </w:p>
    <w:p w14:paraId="0BBE0722" w14:textId="77777777" w:rsidR="00782785" w:rsidRDefault="00782785" w:rsidP="00782785">
      <w:pPr>
        <w:spacing w:line="480" w:lineRule="auto"/>
      </w:pPr>
      <w:r>
        <w:t>Bibliography: Unpublished.</w:t>
      </w:r>
    </w:p>
    <w:p w14:paraId="14244A78" w14:textId="4CB4F0A0" w:rsidR="00782785" w:rsidRDefault="00782785" w:rsidP="00782785">
      <w:pPr>
        <w:spacing w:line="480" w:lineRule="auto"/>
      </w:pPr>
      <w:r>
        <w:t>Date: C</w:t>
      </w:r>
      <w:r w:rsidRPr="00993C0D">
        <w:t>a</w:t>
      </w:r>
      <w:r>
        <w:t>.</w:t>
      </w:r>
      <w:r w:rsidR="000E5FC7">
        <w:t xml:space="preserve"> 70 B.C.–A.D.</w:t>
      </w:r>
      <w:r w:rsidR="00800091">
        <w:t xml:space="preserve"> 14</w:t>
      </w:r>
    </w:p>
    <w:p w14:paraId="4F498A07" w14:textId="77777777" w:rsidR="00782785" w:rsidRDefault="00782785" w:rsidP="00782785">
      <w:pPr>
        <w:spacing w:line="480" w:lineRule="auto"/>
      </w:pPr>
      <w:r>
        <w:t>Date numeric: -70; 14</w:t>
      </w:r>
    </w:p>
    <w:p w14:paraId="5340FD5E" w14:textId="77777777" w:rsidR="00F85C45" w:rsidRDefault="00F85C45" w:rsidP="00F85C45">
      <w:pPr>
        <w:keepNext/>
        <w:spacing w:line="480" w:lineRule="auto"/>
      </w:pPr>
    </w:p>
    <w:p w14:paraId="7F44DC48" w14:textId="77777777" w:rsidR="00782785" w:rsidRDefault="00782785" w:rsidP="00F85C45">
      <w:pPr>
        <w:keepNext/>
        <w:spacing w:line="480" w:lineRule="auto"/>
      </w:pPr>
      <w:r>
        <w:t>———</w:t>
      </w:r>
    </w:p>
    <w:p w14:paraId="0FC3ADE5" w14:textId="77777777" w:rsidR="00782785" w:rsidRDefault="00782785" w:rsidP="00F85C45">
      <w:pPr>
        <w:keepNext/>
        <w:spacing w:line="480" w:lineRule="auto"/>
      </w:pPr>
    </w:p>
    <w:p w14:paraId="60F2E7DB" w14:textId="77777777" w:rsidR="0075060D" w:rsidRDefault="0075060D" w:rsidP="0075060D">
      <w:pPr>
        <w:keepNext/>
        <w:pBdr>
          <w:top w:val="single" w:sz="4" w:space="1" w:color="auto"/>
          <w:left w:val="single" w:sz="4" w:space="4" w:color="auto"/>
          <w:bottom w:val="single" w:sz="4" w:space="1" w:color="auto"/>
          <w:right w:val="single" w:sz="4" w:space="4" w:color="auto"/>
        </w:pBdr>
        <w:spacing w:line="480" w:lineRule="auto"/>
        <w:rPr>
          <w:b/>
          <w:i/>
          <w:color w:val="FF0000"/>
        </w:rPr>
      </w:pPr>
      <w:r>
        <w:rPr>
          <w:b/>
          <w:i/>
          <w:color w:val="FF0000"/>
          <w:highlight w:val="yellow"/>
        </w:rPr>
        <w:t>O</w:t>
      </w:r>
      <w:r w:rsidRPr="001F5B94">
        <w:rPr>
          <w:b/>
          <w:i/>
          <w:color w:val="FF0000"/>
          <w:highlight w:val="yellow"/>
        </w:rPr>
        <w:t xml:space="preserve">ne collective </w:t>
      </w:r>
      <w:r>
        <w:rPr>
          <w:b/>
          <w:i/>
          <w:color w:val="FF0000"/>
          <w:highlight w:val="yellow"/>
        </w:rPr>
        <w:t>photo</w:t>
      </w:r>
      <w:r w:rsidRPr="001F5B94">
        <w:rPr>
          <w:b/>
          <w:i/>
          <w:color w:val="FF0000"/>
          <w:highlight w:val="yellow"/>
        </w:rPr>
        <w:t xml:space="preserve"> showing the 4 frags. with </w:t>
      </w:r>
      <w:r>
        <w:rPr>
          <w:b/>
          <w:i/>
          <w:color w:val="FF0000"/>
          <w:highlight w:val="yellow"/>
        </w:rPr>
        <w:t>acc</w:t>
      </w:r>
      <w:r w:rsidRPr="001F5B94">
        <w:rPr>
          <w:b/>
          <w:i/>
          <w:color w:val="FF0000"/>
          <w:highlight w:val="yellow"/>
        </w:rPr>
        <w:t>. no. under each</w:t>
      </w:r>
      <w:r>
        <w:rPr>
          <w:b/>
          <w:i/>
          <w:color w:val="FF0000"/>
        </w:rPr>
        <w:t>:</w:t>
      </w:r>
    </w:p>
    <w:p w14:paraId="61B5A934" w14:textId="703CE96A" w:rsidR="0075060D" w:rsidRDefault="0075060D" w:rsidP="0075060D">
      <w:pPr>
        <w:keepNext/>
        <w:pBdr>
          <w:top w:val="single" w:sz="4" w:space="1" w:color="auto"/>
          <w:left w:val="single" w:sz="4" w:space="4" w:color="auto"/>
          <w:bottom w:val="single" w:sz="4" w:space="1" w:color="auto"/>
          <w:right w:val="single" w:sz="4" w:space="4" w:color="auto"/>
        </w:pBdr>
        <w:spacing w:line="480" w:lineRule="auto"/>
      </w:pPr>
      <w:r w:rsidRPr="00993C0D">
        <w:t>98.</w:t>
      </w:r>
      <w:r w:rsidR="000E5FC7" w:rsidRPr="00257AE3">
        <w:rPr>
          <w:caps/>
        </w:rPr>
        <w:t>ae</w:t>
      </w:r>
      <w:r>
        <w:t>.143.3</w:t>
      </w:r>
    </w:p>
    <w:p w14:paraId="11291845" w14:textId="5D630ACF" w:rsidR="0075060D" w:rsidRDefault="0075060D" w:rsidP="0075060D">
      <w:pPr>
        <w:keepNext/>
        <w:pBdr>
          <w:top w:val="single" w:sz="4" w:space="1" w:color="auto"/>
          <w:left w:val="single" w:sz="4" w:space="4" w:color="auto"/>
          <w:bottom w:val="single" w:sz="4" w:space="1" w:color="auto"/>
          <w:right w:val="single" w:sz="4" w:space="4" w:color="auto"/>
        </w:pBdr>
        <w:spacing w:line="480" w:lineRule="auto"/>
      </w:pPr>
      <w:r w:rsidRPr="00993C0D">
        <w:t>98.</w:t>
      </w:r>
      <w:r w:rsidR="000E5FC7" w:rsidRPr="00257AE3">
        <w:rPr>
          <w:caps/>
        </w:rPr>
        <w:t>ae</w:t>
      </w:r>
      <w:r>
        <w:t>.143.5</w:t>
      </w:r>
    </w:p>
    <w:p w14:paraId="7094C383" w14:textId="75284B27" w:rsidR="0075060D" w:rsidRDefault="0075060D" w:rsidP="0075060D">
      <w:pPr>
        <w:keepNext/>
        <w:pBdr>
          <w:top w:val="single" w:sz="4" w:space="1" w:color="auto"/>
          <w:left w:val="single" w:sz="4" w:space="4" w:color="auto"/>
          <w:bottom w:val="single" w:sz="4" w:space="1" w:color="auto"/>
          <w:right w:val="single" w:sz="4" w:space="4" w:color="auto"/>
        </w:pBdr>
        <w:spacing w:line="480" w:lineRule="auto"/>
      </w:pPr>
      <w:r w:rsidRPr="00993C0D">
        <w:t>83.</w:t>
      </w:r>
      <w:r w:rsidR="000E5FC7" w:rsidRPr="00257AE3">
        <w:rPr>
          <w:caps/>
        </w:rPr>
        <w:t>ae</w:t>
      </w:r>
      <w:r>
        <w:t>.434.2307</w:t>
      </w:r>
    </w:p>
    <w:p w14:paraId="161D7E7D" w14:textId="0F531320" w:rsidR="0075060D" w:rsidRPr="00C778D7" w:rsidRDefault="0075060D" w:rsidP="0075060D">
      <w:pPr>
        <w:keepNext/>
        <w:pBdr>
          <w:top w:val="single" w:sz="4" w:space="1" w:color="auto"/>
          <w:left w:val="single" w:sz="4" w:space="4" w:color="auto"/>
          <w:bottom w:val="single" w:sz="4" w:space="1" w:color="auto"/>
          <w:right w:val="single" w:sz="4" w:space="4" w:color="auto"/>
        </w:pBdr>
        <w:spacing w:line="480" w:lineRule="auto"/>
        <w:rPr>
          <w:color w:val="FF0000"/>
        </w:rPr>
      </w:pPr>
      <w:r w:rsidRPr="00993C0D">
        <w:t>83.</w:t>
      </w:r>
      <w:r w:rsidR="000E5FC7" w:rsidRPr="00257AE3">
        <w:rPr>
          <w:caps/>
        </w:rPr>
        <w:t>ae</w:t>
      </w:r>
      <w:r w:rsidRPr="00B8794D">
        <w:t>.</w:t>
      </w:r>
      <w:r w:rsidRPr="00993C0D">
        <w:t>434.2309</w:t>
      </w:r>
    </w:p>
    <w:p w14:paraId="048A4BAB" w14:textId="77777777" w:rsidR="00782785" w:rsidRPr="00993C0D" w:rsidRDefault="00782785" w:rsidP="00F85C45">
      <w:pPr>
        <w:keepNext/>
        <w:spacing w:line="480" w:lineRule="auto"/>
      </w:pPr>
    </w:p>
    <w:p w14:paraId="488592D2" w14:textId="77777777" w:rsidR="0075060D" w:rsidRDefault="0075060D" w:rsidP="0075060D">
      <w:pPr>
        <w:spacing w:line="480" w:lineRule="auto"/>
      </w:pPr>
      <w:r>
        <w:t>Catalogue Number: 580</w:t>
      </w:r>
    </w:p>
    <w:p w14:paraId="475E68DE" w14:textId="24F1960C" w:rsidR="0075060D" w:rsidRDefault="0075060D" w:rsidP="0075060D">
      <w:pPr>
        <w:spacing w:line="480" w:lineRule="auto"/>
      </w:pPr>
      <w:r>
        <w:t xml:space="preserve">Inventory Number: </w:t>
      </w:r>
      <w:r w:rsidRPr="00993C0D">
        <w:t>98.</w:t>
      </w:r>
      <w:r w:rsidR="000E5FC7" w:rsidRPr="00257AE3">
        <w:rPr>
          <w:caps/>
        </w:rPr>
        <w:t>ae</w:t>
      </w:r>
      <w:r w:rsidRPr="00993C0D">
        <w:t>.143.3, 98.</w:t>
      </w:r>
      <w:r w:rsidR="000E5FC7" w:rsidRPr="00257AE3">
        <w:rPr>
          <w:caps/>
        </w:rPr>
        <w:t>ae</w:t>
      </w:r>
      <w:r w:rsidRPr="00993C0D">
        <w:t>.143.5, 83.</w:t>
      </w:r>
      <w:r w:rsidR="000E5FC7" w:rsidRPr="00257AE3">
        <w:rPr>
          <w:caps/>
        </w:rPr>
        <w:t>ae</w:t>
      </w:r>
      <w:r w:rsidRPr="00993C0D">
        <w:t>.434.2307, 83.</w:t>
      </w:r>
      <w:r w:rsidR="000E5FC7" w:rsidRPr="00257AE3">
        <w:rPr>
          <w:caps/>
        </w:rPr>
        <w:t>ae</w:t>
      </w:r>
      <w:r w:rsidRPr="00B8794D">
        <w:t>.</w:t>
      </w:r>
      <w:r w:rsidRPr="00993C0D">
        <w:t>434.2309</w:t>
      </w:r>
    </w:p>
    <w:p w14:paraId="0BE9D9AE" w14:textId="77777777" w:rsidR="0075060D" w:rsidRDefault="0075060D" w:rsidP="0075060D">
      <w:pPr>
        <w:keepNext/>
        <w:spacing w:line="480" w:lineRule="auto"/>
      </w:pPr>
      <w:r>
        <w:t xml:space="preserve">Dimensions: </w:t>
      </w:r>
      <w:r w:rsidRPr="00993C0D">
        <w:t>98.</w:t>
      </w:r>
      <w:r w:rsidRPr="00524C6D">
        <w:rPr>
          <w:caps/>
        </w:rPr>
        <w:t>ae</w:t>
      </w:r>
      <w:r w:rsidRPr="00993C0D">
        <w:t>.143.3</w:t>
      </w:r>
      <w:r>
        <w:t xml:space="preserve"> = </w:t>
      </w:r>
      <w:r w:rsidRPr="00993C0D">
        <w:t>3.5 x 3.8</w:t>
      </w:r>
      <w:r>
        <w:t xml:space="preserve"> (max. pres. dim.); </w:t>
      </w:r>
      <w:r w:rsidRPr="00993C0D">
        <w:t>98.</w:t>
      </w:r>
      <w:r w:rsidRPr="00524C6D">
        <w:rPr>
          <w:caps/>
        </w:rPr>
        <w:t>ae</w:t>
      </w:r>
      <w:r w:rsidRPr="00993C0D">
        <w:t>.143.5</w:t>
      </w:r>
      <w:r>
        <w:t xml:space="preserve"> = </w:t>
      </w:r>
      <w:r w:rsidRPr="00993C0D">
        <w:t>3.3 x 2</w:t>
      </w:r>
      <w:r>
        <w:t xml:space="preserve"> (max. pres. dim.); </w:t>
      </w:r>
      <w:r w:rsidRPr="00993C0D">
        <w:t>83.</w:t>
      </w:r>
      <w:r w:rsidRPr="00524C6D">
        <w:rPr>
          <w:caps/>
        </w:rPr>
        <w:t>ae</w:t>
      </w:r>
      <w:r w:rsidRPr="00993C0D">
        <w:t>.434.2307</w:t>
      </w:r>
      <w:r>
        <w:t xml:space="preserve"> = </w:t>
      </w:r>
      <w:r w:rsidRPr="00993C0D">
        <w:t>3.2 x 2.1</w:t>
      </w:r>
      <w:r>
        <w:t xml:space="preserve"> (max. pres. dim.); </w:t>
      </w:r>
      <w:r w:rsidRPr="00993C0D">
        <w:t>83.</w:t>
      </w:r>
      <w:r w:rsidRPr="00524C6D">
        <w:rPr>
          <w:caps/>
        </w:rPr>
        <w:t>ae</w:t>
      </w:r>
      <w:r w:rsidRPr="00993C0D">
        <w:t>.434.2309</w:t>
      </w:r>
      <w:r>
        <w:t xml:space="preserve"> = </w:t>
      </w:r>
      <w:r w:rsidRPr="00993C0D">
        <w:t>4.8 x 3.0</w:t>
      </w:r>
      <w:r>
        <w:t xml:space="preserve"> (max. pres. dim.).</w:t>
      </w:r>
    </w:p>
    <w:p w14:paraId="25509133" w14:textId="77777777" w:rsidR="0075060D" w:rsidRDefault="0075060D" w:rsidP="0075060D">
      <w:pPr>
        <w:spacing w:line="480" w:lineRule="auto"/>
      </w:pPr>
      <w:r>
        <w:t xml:space="preserve">Condition and Fabric: </w:t>
      </w:r>
      <w:r w:rsidR="00637995" w:rsidRPr="00993C0D">
        <w:t>98.</w:t>
      </w:r>
      <w:r w:rsidR="00637995" w:rsidRPr="00524C6D">
        <w:rPr>
          <w:caps/>
        </w:rPr>
        <w:t>ae</w:t>
      </w:r>
      <w:r w:rsidR="00637995" w:rsidRPr="00993C0D">
        <w:t>.143.3</w:t>
      </w:r>
      <w:r w:rsidR="00637995">
        <w:t>, c</w:t>
      </w:r>
      <w:r w:rsidR="00637995" w:rsidRPr="00993C0D">
        <w:t xml:space="preserve">lay </w:t>
      </w:r>
      <w:r w:rsidR="00637995">
        <w:t>7.5YR7/4 pink, glaze same color;</w:t>
      </w:r>
      <w:r w:rsidR="00637995" w:rsidRPr="00637995">
        <w:t xml:space="preserve"> </w:t>
      </w:r>
      <w:r w:rsidR="00637995" w:rsidRPr="00993C0D">
        <w:t>98.</w:t>
      </w:r>
      <w:r w:rsidR="00637995" w:rsidRPr="00524C6D">
        <w:rPr>
          <w:caps/>
        </w:rPr>
        <w:t>ae</w:t>
      </w:r>
      <w:r w:rsidR="00637995" w:rsidRPr="00993C0D">
        <w:t>.143.5</w:t>
      </w:r>
      <w:r w:rsidR="00637995">
        <w:t>, c</w:t>
      </w:r>
      <w:r w:rsidR="00637995" w:rsidRPr="00993C0D">
        <w:t>lay 7.5YR6/4</w:t>
      </w:r>
      <w:r w:rsidR="00637995">
        <w:t xml:space="preserve"> weak red</w:t>
      </w:r>
      <w:r w:rsidR="00637995" w:rsidRPr="00993C0D">
        <w:t>, glaze 2.5YR5/6</w:t>
      </w:r>
      <w:r w:rsidR="00637995">
        <w:t xml:space="preserve"> red; </w:t>
      </w:r>
      <w:r w:rsidR="00637995" w:rsidRPr="00993C0D">
        <w:t>83.</w:t>
      </w:r>
      <w:r w:rsidR="00637995" w:rsidRPr="00524C6D">
        <w:rPr>
          <w:caps/>
        </w:rPr>
        <w:t>ae</w:t>
      </w:r>
      <w:r w:rsidR="00637995" w:rsidRPr="00993C0D">
        <w:t>.434.2307</w:t>
      </w:r>
      <w:r w:rsidR="00637995">
        <w:t>, c</w:t>
      </w:r>
      <w:r w:rsidR="00637995" w:rsidRPr="00993C0D">
        <w:t xml:space="preserve">lay </w:t>
      </w:r>
      <w:r w:rsidR="00637995">
        <w:t xml:space="preserve">7.5YR8/4 pink, glaze 10R5/8 red; </w:t>
      </w:r>
      <w:r w:rsidR="00637995" w:rsidRPr="00993C0D">
        <w:t>83.</w:t>
      </w:r>
      <w:r w:rsidR="00637995" w:rsidRPr="00524C6D">
        <w:rPr>
          <w:caps/>
        </w:rPr>
        <w:t>ae</w:t>
      </w:r>
      <w:r w:rsidR="00637995" w:rsidRPr="00993C0D">
        <w:t>.434.2309</w:t>
      </w:r>
      <w:r w:rsidR="00637995">
        <w:t>, c</w:t>
      </w:r>
      <w:r w:rsidR="00637995" w:rsidRPr="00993C0D">
        <w:t>lay near 5YR7/3 pink, glaze 10R5/8 red.</w:t>
      </w:r>
    </w:p>
    <w:p w14:paraId="1EDF12B8" w14:textId="77777777" w:rsidR="00227E7B" w:rsidRDefault="0075060D" w:rsidP="00227E7B">
      <w:pPr>
        <w:keepNext/>
        <w:spacing w:line="480" w:lineRule="auto"/>
      </w:pPr>
      <w:r>
        <w:t xml:space="preserve">Description: </w:t>
      </w:r>
      <w:r w:rsidR="00227E7B">
        <w:t>These frr. belong to four different lamps:</w:t>
      </w:r>
    </w:p>
    <w:p w14:paraId="6EDDD15E" w14:textId="77777777" w:rsidR="00227E7B" w:rsidRPr="00993C0D" w:rsidRDefault="00227E7B" w:rsidP="00227E7B">
      <w:pPr>
        <w:keepNext/>
        <w:spacing w:line="480" w:lineRule="auto"/>
        <w:ind w:left="720"/>
      </w:pPr>
      <w:r>
        <w:t>•</w:t>
      </w:r>
      <w:r>
        <w:tab/>
        <w:t xml:space="preserve">Fr. </w:t>
      </w:r>
      <w:r w:rsidRPr="00993C0D">
        <w:t>98.</w:t>
      </w:r>
      <w:r w:rsidRPr="00524C6D">
        <w:rPr>
          <w:caps/>
        </w:rPr>
        <w:t>ae</w:t>
      </w:r>
      <w:r w:rsidRPr="00993C0D">
        <w:t>.143.3</w:t>
      </w:r>
      <w:r>
        <w:t xml:space="preserve"> is</w:t>
      </w:r>
      <w:r w:rsidRPr="00993C0D">
        <w:t xml:space="preserve"> part of </w:t>
      </w:r>
      <w:r>
        <w:t xml:space="preserve">a </w:t>
      </w:r>
      <w:r w:rsidRPr="00993C0D">
        <w:t>round nozzle belonging to a moldmade lamp, with Loeschcke shoulder form</w:t>
      </w:r>
      <w:r w:rsidRPr="00524C6D">
        <w:rPr>
          <w:caps/>
        </w:rPr>
        <w:t xml:space="preserve"> vii </w:t>
      </w:r>
      <w:r w:rsidRPr="00993C0D">
        <w:t>b</w:t>
      </w:r>
      <w:r>
        <w:t xml:space="preserve">. </w:t>
      </w:r>
    </w:p>
    <w:p w14:paraId="4EB5E9A6" w14:textId="77777777" w:rsidR="00227E7B" w:rsidRDefault="00227E7B" w:rsidP="00227E7B">
      <w:pPr>
        <w:keepNext/>
        <w:spacing w:line="480" w:lineRule="auto"/>
        <w:ind w:left="720"/>
      </w:pPr>
      <w:r>
        <w:t>•</w:t>
      </w:r>
      <w:r>
        <w:tab/>
        <w:t xml:space="preserve">Fr. </w:t>
      </w:r>
      <w:r w:rsidR="00637995" w:rsidRPr="00993C0D">
        <w:t>98.</w:t>
      </w:r>
      <w:r w:rsidR="00637995" w:rsidRPr="00524C6D">
        <w:rPr>
          <w:caps/>
        </w:rPr>
        <w:t>ae</w:t>
      </w:r>
      <w:r w:rsidR="00637995" w:rsidRPr="00993C0D">
        <w:t>.143.5</w:t>
      </w:r>
      <w:r w:rsidR="00637995">
        <w:t xml:space="preserve"> </w:t>
      </w:r>
      <w:r>
        <w:t>is</w:t>
      </w:r>
      <w:r w:rsidRPr="00993C0D">
        <w:t xml:space="preserve"> part of </w:t>
      </w:r>
      <w:r>
        <w:t xml:space="preserve">a </w:t>
      </w:r>
      <w:r w:rsidRPr="00993C0D">
        <w:t xml:space="preserve">shoulder attached to </w:t>
      </w:r>
      <w:r>
        <w:t xml:space="preserve">a </w:t>
      </w:r>
      <w:r w:rsidRPr="00993C0D">
        <w:t xml:space="preserve">small portion of </w:t>
      </w:r>
      <w:r w:rsidR="003E5D66">
        <w:t xml:space="preserve">a </w:t>
      </w:r>
      <w:r w:rsidRPr="00993C0D">
        <w:t xml:space="preserve">discus of a moldmade lamp with Loeschcke shoulder form </w:t>
      </w:r>
      <w:r w:rsidRPr="00524C6D">
        <w:rPr>
          <w:caps/>
        </w:rPr>
        <w:t>i</w:t>
      </w:r>
      <w:r w:rsidRPr="00993C0D">
        <w:t xml:space="preserve">. </w:t>
      </w:r>
    </w:p>
    <w:p w14:paraId="33D171BA" w14:textId="77777777" w:rsidR="00227E7B" w:rsidRDefault="00227E7B" w:rsidP="00227E7B">
      <w:pPr>
        <w:keepNext/>
        <w:spacing w:line="480" w:lineRule="auto"/>
        <w:ind w:left="720"/>
      </w:pPr>
      <w:r>
        <w:t>•</w:t>
      </w:r>
      <w:r>
        <w:tab/>
        <w:t xml:space="preserve">Fr. </w:t>
      </w:r>
      <w:r w:rsidRPr="00993C0D">
        <w:t>83.</w:t>
      </w:r>
      <w:r w:rsidRPr="00524C6D">
        <w:rPr>
          <w:caps/>
        </w:rPr>
        <w:t>ae</w:t>
      </w:r>
      <w:r w:rsidRPr="00993C0D">
        <w:t>.434.2307</w:t>
      </w:r>
      <w:r>
        <w:t xml:space="preserve"> is</w:t>
      </w:r>
      <w:r w:rsidRPr="00993C0D">
        <w:t xml:space="preserve"> part of</w:t>
      </w:r>
      <w:r>
        <w:t xml:space="preserve"> a</w:t>
      </w:r>
      <w:r w:rsidRPr="00993C0D">
        <w:t xml:space="preserve"> round pierced handle, probably belonging to a moldmade lamp. </w:t>
      </w:r>
    </w:p>
    <w:p w14:paraId="0504C00B" w14:textId="77777777" w:rsidR="00227E7B" w:rsidRDefault="00227E7B" w:rsidP="00227E7B">
      <w:pPr>
        <w:keepNext/>
        <w:spacing w:line="480" w:lineRule="auto"/>
        <w:ind w:left="720"/>
      </w:pPr>
      <w:r>
        <w:t>•</w:t>
      </w:r>
      <w:r>
        <w:tab/>
        <w:t xml:space="preserve">Fr. </w:t>
      </w:r>
      <w:r w:rsidRPr="00993C0D">
        <w:t>83.</w:t>
      </w:r>
      <w:r w:rsidRPr="00524C6D">
        <w:rPr>
          <w:caps/>
        </w:rPr>
        <w:t>ae</w:t>
      </w:r>
      <w:r w:rsidRPr="00993C0D">
        <w:t>.434.2309</w:t>
      </w:r>
      <w:r>
        <w:t xml:space="preserve"> is</w:t>
      </w:r>
      <w:r w:rsidRPr="00993C0D">
        <w:t xml:space="preserve"> part of </w:t>
      </w:r>
      <w:r>
        <w:t xml:space="preserve">a </w:t>
      </w:r>
      <w:r w:rsidRPr="00993C0D">
        <w:t xml:space="preserve">shoulder </w:t>
      </w:r>
      <w:r w:rsidR="00175C53">
        <w:t xml:space="preserve">of Loeschcke form IVa </w:t>
      </w:r>
      <w:r>
        <w:t xml:space="preserve">of </w:t>
      </w:r>
      <w:r w:rsidRPr="00993C0D">
        <w:t xml:space="preserve">a moldmade lamp of undetermined type. </w:t>
      </w:r>
    </w:p>
    <w:p w14:paraId="224826D0" w14:textId="77777777" w:rsidR="0075060D" w:rsidRDefault="0075060D" w:rsidP="0075060D">
      <w:pPr>
        <w:spacing w:line="480" w:lineRule="auto"/>
      </w:pPr>
      <w:r>
        <w:t xml:space="preserve">Discus Iconography: </w:t>
      </w:r>
      <w:r w:rsidR="00227E7B">
        <w:t>Unknown.</w:t>
      </w:r>
    </w:p>
    <w:p w14:paraId="4505B19C" w14:textId="77777777" w:rsidR="0075060D" w:rsidRDefault="0075060D" w:rsidP="0075060D">
      <w:pPr>
        <w:spacing w:line="480" w:lineRule="auto"/>
      </w:pPr>
      <w:r>
        <w:t xml:space="preserve">Type: </w:t>
      </w:r>
      <w:r w:rsidR="00227E7B" w:rsidRPr="00993C0D">
        <w:t>98.</w:t>
      </w:r>
      <w:r w:rsidR="00227E7B" w:rsidRPr="00524C6D">
        <w:rPr>
          <w:caps/>
        </w:rPr>
        <w:t>ae</w:t>
      </w:r>
      <w:r w:rsidR="00227E7B" w:rsidRPr="00993C0D">
        <w:t>.143.3</w:t>
      </w:r>
      <w:r w:rsidR="00227E7B">
        <w:t>,</w:t>
      </w:r>
      <w:r w:rsidR="001D2CED">
        <w:t xml:space="preserve"> </w:t>
      </w:r>
      <w:r w:rsidR="00227E7B">
        <w:t xml:space="preserve">Loeschcke VIII; </w:t>
      </w:r>
      <w:r w:rsidR="00227E7B" w:rsidRPr="00993C0D">
        <w:t>98.</w:t>
      </w:r>
      <w:r w:rsidR="00227E7B" w:rsidRPr="00524C6D">
        <w:rPr>
          <w:caps/>
        </w:rPr>
        <w:t>ae</w:t>
      </w:r>
      <w:r w:rsidR="00227E7B" w:rsidRPr="00993C0D">
        <w:t>.143.5</w:t>
      </w:r>
      <w:r w:rsidR="00227E7B">
        <w:t xml:space="preserve">, Loeschcke I (volute-nozzle); </w:t>
      </w:r>
      <w:r w:rsidR="00227E7B" w:rsidRPr="00993C0D">
        <w:t>83.</w:t>
      </w:r>
      <w:r w:rsidR="00227E7B" w:rsidRPr="00524C6D">
        <w:rPr>
          <w:caps/>
        </w:rPr>
        <w:t>ae</w:t>
      </w:r>
      <w:r w:rsidR="00227E7B" w:rsidRPr="00993C0D">
        <w:t>.434.2307</w:t>
      </w:r>
      <w:r w:rsidR="00227E7B">
        <w:t xml:space="preserve">, Loeschcke VIII (probably); </w:t>
      </w:r>
      <w:r w:rsidR="00227E7B" w:rsidRPr="00993C0D">
        <w:t>83.</w:t>
      </w:r>
      <w:r w:rsidR="00227E7B" w:rsidRPr="00524C6D">
        <w:rPr>
          <w:caps/>
        </w:rPr>
        <w:t>ae</w:t>
      </w:r>
      <w:r w:rsidR="00227E7B" w:rsidRPr="00993C0D">
        <w:t>.434.2309</w:t>
      </w:r>
      <w:r w:rsidR="00800091">
        <w:t>, undetermined type</w:t>
      </w:r>
    </w:p>
    <w:p w14:paraId="067B826B" w14:textId="77777777" w:rsidR="0075060D" w:rsidRDefault="0075060D" w:rsidP="0075060D">
      <w:pPr>
        <w:spacing w:line="480" w:lineRule="auto"/>
      </w:pPr>
      <w:r>
        <w:t xml:space="preserve">Place of Manufacture or Origin: </w:t>
      </w:r>
      <w:r w:rsidR="00800091">
        <w:t>Unknown</w:t>
      </w:r>
    </w:p>
    <w:p w14:paraId="4B47070E" w14:textId="77777777" w:rsidR="0075060D" w:rsidRDefault="0075060D" w:rsidP="0075060D">
      <w:pPr>
        <w:spacing w:line="480" w:lineRule="auto"/>
      </w:pPr>
      <w:r>
        <w:t xml:space="preserve">Parallels: </w:t>
      </w:r>
      <w:r w:rsidR="00227E7B">
        <w:t>None found.</w:t>
      </w:r>
    </w:p>
    <w:p w14:paraId="3E0734A1" w14:textId="77777777" w:rsidR="00A43570" w:rsidRDefault="00A43570" w:rsidP="00A43570">
      <w:pPr>
        <w:spacing w:line="480" w:lineRule="auto"/>
      </w:pPr>
      <w:r>
        <w:t xml:space="preserve">Provenance: </w:t>
      </w:r>
    </w:p>
    <w:p w14:paraId="7EE68929" w14:textId="77777777" w:rsidR="0075060D" w:rsidRDefault="0075060D" w:rsidP="0075060D">
      <w:pPr>
        <w:spacing w:line="480" w:lineRule="auto"/>
      </w:pPr>
      <w:r>
        <w:t>Bibliography: Unpublished.</w:t>
      </w:r>
    </w:p>
    <w:p w14:paraId="6D28EB5E" w14:textId="77777777" w:rsidR="0075060D" w:rsidRDefault="0075060D" w:rsidP="0075060D">
      <w:pPr>
        <w:spacing w:line="480" w:lineRule="auto"/>
      </w:pPr>
      <w:r>
        <w:t xml:space="preserve">Date: </w:t>
      </w:r>
      <w:r w:rsidR="00227E7B" w:rsidRPr="00993C0D">
        <w:t>98.</w:t>
      </w:r>
      <w:r w:rsidR="00227E7B" w:rsidRPr="00524C6D">
        <w:rPr>
          <w:caps/>
        </w:rPr>
        <w:t>ae</w:t>
      </w:r>
      <w:r w:rsidR="00227E7B" w:rsidRPr="00993C0D">
        <w:t>.143.3</w:t>
      </w:r>
      <w:r w:rsidR="00227E7B">
        <w:t>, s</w:t>
      </w:r>
      <w:r w:rsidR="00227E7B" w:rsidRPr="00993C0D">
        <w:t>econd century</w:t>
      </w:r>
      <w:r w:rsidR="00227E7B" w:rsidRPr="005E544E">
        <w:t xml:space="preserve"> </w:t>
      </w:r>
      <w:r w:rsidR="00227E7B" w:rsidRPr="00524C6D">
        <w:rPr>
          <w:caps/>
        </w:rPr>
        <w:t>a.d</w:t>
      </w:r>
      <w:r w:rsidR="00227E7B" w:rsidRPr="005E544E">
        <w:t>.</w:t>
      </w:r>
      <w:r w:rsidR="00227E7B">
        <w:t xml:space="preserve">; </w:t>
      </w:r>
      <w:r w:rsidR="00227E7B" w:rsidRPr="00993C0D">
        <w:t>98.</w:t>
      </w:r>
      <w:r w:rsidR="00227E7B" w:rsidRPr="00524C6D">
        <w:rPr>
          <w:caps/>
        </w:rPr>
        <w:t>ae</w:t>
      </w:r>
      <w:r w:rsidR="00227E7B" w:rsidRPr="00993C0D">
        <w:t>.143.5</w:t>
      </w:r>
      <w:r w:rsidR="00227E7B">
        <w:t xml:space="preserve">, first century A.D.; </w:t>
      </w:r>
      <w:r w:rsidR="00227E7B" w:rsidRPr="00993C0D">
        <w:t>83.</w:t>
      </w:r>
      <w:r w:rsidR="00227E7B" w:rsidRPr="00524C6D">
        <w:rPr>
          <w:caps/>
        </w:rPr>
        <w:t>ae</w:t>
      </w:r>
      <w:r w:rsidR="00227E7B" w:rsidRPr="00993C0D">
        <w:t>.434.2307</w:t>
      </w:r>
      <w:r w:rsidR="00227E7B">
        <w:t xml:space="preserve">, second century A.D.; </w:t>
      </w:r>
      <w:r w:rsidR="00227E7B" w:rsidRPr="00993C0D">
        <w:t>83.</w:t>
      </w:r>
      <w:r w:rsidR="00227E7B" w:rsidRPr="00524C6D">
        <w:rPr>
          <w:caps/>
        </w:rPr>
        <w:t>ae</w:t>
      </w:r>
      <w:r w:rsidR="00227E7B" w:rsidRPr="00993C0D">
        <w:t>.434.2309</w:t>
      </w:r>
      <w:r w:rsidR="00227E7B">
        <w:t>, possibly first century A.D.</w:t>
      </w:r>
    </w:p>
    <w:p w14:paraId="55DA708E" w14:textId="77777777" w:rsidR="0075060D" w:rsidRDefault="0075060D" w:rsidP="0075060D">
      <w:pPr>
        <w:spacing w:line="480" w:lineRule="auto"/>
      </w:pPr>
      <w:r>
        <w:t xml:space="preserve">Date numeric: </w:t>
      </w:r>
      <w:r w:rsidR="00227E7B">
        <w:t>1; 200</w:t>
      </w:r>
    </w:p>
    <w:p w14:paraId="381CD7B8" w14:textId="77777777" w:rsidR="00F85C45" w:rsidRPr="00993C0D" w:rsidRDefault="00F85C45" w:rsidP="00F85C45">
      <w:pPr>
        <w:keepNext/>
        <w:spacing w:line="480" w:lineRule="auto"/>
      </w:pPr>
    </w:p>
    <w:p w14:paraId="458C8968"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B803346" w14:textId="77777777" w:rsidR="00F85C45" w:rsidRDefault="00F85C45" w:rsidP="00F85C45">
      <w:pPr>
        <w:pStyle w:val="Textedelespacerserv2"/>
        <w:numPr>
          <w:ilvl w:val="0"/>
          <w:numId w:val="0"/>
        </w:numPr>
        <w:spacing w:line="480" w:lineRule="auto"/>
        <w:jc w:val="left"/>
        <w:outlineLvl w:val="9"/>
        <w:rPr>
          <w:rFonts w:ascii="Palatino" w:hAnsi="Palatino"/>
        </w:rPr>
      </w:pPr>
    </w:p>
    <w:p w14:paraId="403BCBC3" w14:textId="77777777" w:rsidR="002A0655" w:rsidRDefault="002A0655" w:rsidP="002A0655">
      <w:pPr>
        <w:spacing w:line="480" w:lineRule="auto"/>
      </w:pPr>
      <w:r>
        <w:t>Catalogue Number: 581</w:t>
      </w:r>
    </w:p>
    <w:p w14:paraId="5104CEAE" w14:textId="77777777" w:rsidR="002A0655" w:rsidRDefault="002A0655" w:rsidP="002A0655">
      <w:pPr>
        <w:spacing w:line="480" w:lineRule="auto"/>
      </w:pPr>
      <w:r>
        <w:t xml:space="preserve">Inventory Number: </w:t>
      </w:r>
      <w:r w:rsidRPr="00993C0D">
        <w:t>81.</w:t>
      </w:r>
      <w:r w:rsidRPr="00524C6D">
        <w:rPr>
          <w:caps/>
        </w:rPr>
        <w:t>aq</w:t>
      </w:r>
      <w:r w:rsidRPr="00993C0D">
        <w:t>.112.16</w:t>
      </w:r>
    </w:p>
    <w:p w14:paraId="4079D70E" w14:textId="77777777" w:rsidR="002A0655" w:rsidRDefault="002A0655" w:rsidP="002A0655">
      <w:pPr>
        <w:spacing w:line="480" w:lineRule="auto"/>
      </w:pPr>
      <w:r>
        <w:t xml:space="preserve">Dimensions: </w:t>
      </w:r>
      <w:r w:rsidRPr="00993C0D">
        <w:t>W: 4.0; H: 5.4; D (of face) 1.4</w:t>
      </w:r>
    </w:p>
    <w:p w14:paraId="1D3C18DE" w14:textId="77777777" w:rsidR="002A0655" w:rsidRDefault="002A0655" w:rsidP="002A0655">
      <w:pPr>
        <w:spacing w:line="480" w:lineRule="auto"/>
      </w:pPr>
      <w:r>
        <w:t xml:space="preserve">Condition and Fabric: </w:t>
      </w:r>
      <w:r w:rsidRPr="00993C0D">
        <w:t>Broken-off handle with part of ring behind; modern brass pin inserted in bottom. Clay 10R5/6 red, glaze near 2.5YR4/6 red, of browner shade.</w:t>
      </w:r>
    </w:p>
    <w:p w14:paraId="2592BBE4" w14:textId="1FB9EC92" w:rsidR="002A0655" w:rsidRDefault="002A0655" w:rsidP="002A0655">
      <w:pPr>
        <w:spacing w:line="480" w:lineRule="auto"/>
      </w:pPr>
      <w:r>
        <w:t>Description: Moldmade. Fl</w:t>
      </w:r>
      <w:r w:rsidRPr="00993C0D">
        <w:t>at ornament handle with part of ring behind</w:t>
      </w:r>
      <w:r>
        <w:t xml:space="preserve">. </w:t>
      </w:r>
      <w:r w:rsidRPr="00993C0D">
        <w:t xml:space="preserve">Tragic theater mask; abundant hair above forehead; long tresses divided into three sections on each side. Flat back sunken and bordered by </w:t>
      </w:r>
      <w:r>
        <w:t xml:space="preserve">a </w:t>
      </w:r>
      <w:r w:rsidRPr="00993C0D">
        <w:t>raised edge</w:t>
      </w:r>
      <w:r w:rsidR="00755B3A">
        <w:t>.</w:t>
      </w:r>
    </w:p>
    <w:p w14:paraId="093ED8FF" w14:textId="7B9BB69F" w:rsidR="002A0655" w:rsidRDefault="002A0655" w:rsidP="002A0655">
      <w:pPr>
        <w:spacing w:line="480" w:lineRule="auto"/>
      </w:pPr>
      <w:r>
        <w:t xml:space="preserve">Discus Iconography: </w:t>
      </w:r>
    </w:p>
    <w:p w14:paraId="4B1766D5" w14:textId="77777777" w:rsidR="002A0655" w:rsidRDefault="00800091" w:rsidP="002A0655">
      <w:pPr>
        <w:spacing w:line="480" w:lineRule="auto"/>
      </w:pPr>
      <w:r>
        <w:t>Type: Unknown</w:t>
      </w:r>
    </w:p>
    <w:p w14:paraId="5BD0DC0F" w14:textId="77777777" w:rsidR="002A0655" w:rsidRDefault="002A0655" w:rsidP="002A0655">
      <w:pPr>
        <w:spacing w:line="480" w:lineRule="auto"/>
      </w:pPr>
      <w:r>
        <w:t xml:space="preserve">Place of Manufacture or Origin: </w:t>
      </w:r>
      <w:r w:rsidRPr="00993C0D">
        <w:t>Greece</w:t>
      </w:r>
    </w:p>
    <w:p w14:paraId="76970DC1" w14:textId="3AB56BCA" w:rsidR="002A0655" w:rsidRDefault="002A0655" w:rsidP="002A0655">
      <w:pPr>
        <w:spacing w:line="480" w:lineRule="auto"/>
      </w:pPr>
      <w:r>
        <w:t xml:space="preserve">Parallels: </w:t>
      </w:r>
      <w:r w:rsidRPr="00993C0D">
        <w:t xml:space="preserve">None found. For handles on bronze lamps with </w:t>
      </w:r>
      <w:r>
        <w:t xml:space="preserve">a </w:t>
      </w:r>
      <w:r w:rsidRPr="00993C0D">
        <w:t>woman’s tragic mask, see Sotheby</w:t>
      </w:r>
      <w:r>
        <w:t>’</w:t>
      </w:r>
      <w:r w:rsidRPr="00993C0D">
        <w:t xml:space="preserve">s </w:t>
      </w:r>
      <w:r w:rsidR="00902D04">
        <w:t>London, auction</w:t>
      </w:r>
      <w:r>
        <w:t xml:space="preserve"> 10 </w:t>
      </w:r>
      <w:r w:rsidRPr="00993C0D">
        <w:t>Dec</w:t>
      </w:r>
      <w:r>
        <w:t>ember</w:t>
      </w:r>
      <w:r w:rsidR="00902D04">
        <w:t xml:space="preserve"> 1984</w:t>
      </w:r>
      <w:r w:rsidRPr="00993C0D">
        <w:t xml:space="preserve">; Atasoy 2005, p. 19, no. 35, on </w:t>
      </w:r>
      <w:r w:rsidR="00755B3A">
        <w:t xml:space="preserve">a </w:t>
      </w:r>
      <w:r w:rsidRPr="00993C0D">
        <w:t>bronze lamp.</w:t>
      </w:r>
    </w:p>
    <w:p w14:paraId="357AD6D6" w14:textId="77777777" w:rsidR="00A43570" w:rsidRDefault="00A43570" w:rsidP="00A43570">
      <w:pPr>
        <w:spacing w:line="480" w:lineRule="auto"/>
      </w:pPr>
      <w:r>
        <w:t xml:space="preserve">Provenance: </w:t>
      </w:r>
    </w:p>
    <w:p w14:paraId="1BF78AF2" w14:textId="77777777" w:rsidR="002A0655" w:rsidRDefault="002A0655" w:rsidP="002A0655">
      <w:pPr>
        <w:spacing w:line="480" w:lineRule="auto"/>
      </w:pPr>
      <w:r>
        <w:t>Bibliography: Unpublished.</w:t>
      </w:r>
    </w:p>
    <w:p w14:paraId="029A13B3" w14:textId="77777777" w:rsidR="002A0655" w:rsidRDefault="002A0655" w:rsidP="002A0655">
      <w:pPr>
        <w:spacing w:line="480" w:lineRule="auto"/>
      </w:pPr>
      <w:r>
        <w:t xml:space="preserve">Date: </w:t>
      </w:r>
      <w:r w:rsidRPr="00993C0D">
        <w:t>Second century</w:t>
      </w:r>
      <w:r w:rsidRPr="00524C6D">
        <w:rPr>
          <w:caps/>
        </w:rPr>
        <w:t xml:space="preserve"> </w:t>
      </w:r>
      <w:r w:rsidRPr="005170AB">
        <w:rPr>
          <w:caps/>
        </w:rPr>
        <w:t>A.D.</w:t>
      </w:r>
      <w:r w:rsidRPr="00524C6D">
        <w:rPr>
          <w:caps/>
        </w:rPr>
        <w:t>(</w:t>
      </w:r>
      <w:r w:rsidR="00800091">
        <w:t>?)</w:t>
      </w:r>
    </w:p>
    <w:p w14:paraId="6BF26CD4" w14:textId="77777777" w:rsidR="002A0655" w:rsidRDefault="002A0655" w:rsidP="002A0655">
      <w:pPr>
        <w:spacing w:line="480" w:lineRule="auto"/>
      </w:pPr>
      <w:r>
        <w:t>Date numeric: 100; 200</w:t>
      </w:r>
    </w:p>
    <w:p w14:paraId="4E45E0B3" w14:textId="77777777" w:rsidR="00F85C45" w:rsidRPr="00993C0D" w:rsidRDefault="00F85C45" w:rsidP="00F85C45">
      <w:pPr>
        <w:spacing w:line="480" w:lineRule="auto"/>
        <w:rPr>
          <w:rFonts w:cs="Courier New"/>
        </w:rPr>
      </w:pPr>
    </w:p>
    <w:p w14:paraId="69CA2225"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A8CCD98" w14:textId="77777777" w:rsidR="00F85C45" w:rsidRDefault="00F85C45" w:rsidP="00F85C45">
      <w:pPr>
        <w:pStyle w:val="Textedelespacerserv2"/>
        <w:numPr>
          <w:ilvl w:val="0"/>
          <w:numId w:val="0"/>
        </w:numPr>
        <w:spacing w:line="480" w:lineRule="auto"/>
        <w:jc w:val="left"/>
        <w:outlineLvl w:val="9"/>
        <w:rPr>
          <w:rFonts w:ascii="Palatino" w:hAnsi="Palatino"/>
        </w:rPr>
      </w:pPr>
    </w:p>
    <w:p w14:paraId="56B80620" w14:textId="77777777" w:rsidR="001C31EA" w:rsidRDefault="001C31EA" w:rsidP="001C31EA">
      <w:pPr>
        <w:spacing w:line="480" w:lineRule="auto"/>
      </w:pPr>
      <w:r>
        <w:t>Catalogue Number: 582</w:t>
      </w:r>
    </w:p>
    <w:p w14:paraId="6CCFE585" w14:textId="77777777" w:rsidR="001C31EA" w:rsidRDefault="001C31EA" w:rsidP="001C31EA">
      <w:pPr>
        <w:spacing w:line="480" w:lineRule="auto"/>
      </w:pPr>
      <w:r>
        <w:t xml:space="preserve">Inventory Number: </w:t>
      </w:r>
      <w:r w:rsidR="000910EB" w:rsidRPr="00993C0D">
        <w:t>83.</w:t>
      </w:r>
      <w:r w:rsidR="000910EB" w:rsidRPr="00524C6D">
        <w:rPr>
          <w:caps/>
        </w:rPr>
        <w:t>aq</w:t>
      </w:r>
      <w:r w:rsidR="000910EB" w:rsidRPr="00993C0D">
        <w:t>.377.505</w:t>
      </w:r>
    </w:p>
    <w:p w14:paraId="7EA50EBB" w14:textId="3D3CC8B7" w:rsidR="001C31EA" w:rsidRDefault="001C31EA" w:rsidP="001C31EA">
      <w:pPr>
        <w:spacing w:line="480" w:lineRule="auto"/>
      </w:pPr>
      <w:r>
        <w:t xml:space="preserve">Dimensions: </w:t>
      </w:r>
      <w:r w:rsidR="000910EB" w:rsidRPr="00993C0D">
        <w:t xml:space="preserve">L: (front to back) 7.5; W: (at lamps) 19.2, (at base) 16.7, (of throne) 6.4, (of incense basin) 7.7; H: (bottom </w:t>
      </w:r>
      <w:r w:rsidR="000910EB">
        <w:t xml:space="preserve">of </w:t>
      </w:r>
      <w:r w:rsidR="000910EB" w:rsidRPr="00993C0D">
        <w:t xml:space="preserve">base to top </w:t>
      </w:r>
      <w:r w:rsidR="000910EB">
        <w:t xml:space="preserve">of </w:t>
      </w:r>
      <w:r w:rsidR="000910EB" w:rsidRPr="00993C0D">
        <w:t>incense basin) 16.5, (base m</w:t>
      </w:r>
      <w:r w:rsidR="00755B3A">
        <w:t>olding) 2.1; D. (back hole) 2.6</w:t>
      </w:r>
    </w:p>
    <w:p w14:paraId="1D332009" w14:textId="77777777" w:rsidR="001C31EA" w:rsidRDefault="001C31EA" w:rsidP="001C31EA">
      <w:pPr>
        <w:spacing w:line="480" w:lineRule="auto"/>
      </w:pPr>
      <w:r>
        <w:t xml:space="preserve">Condition and Fabric: </w:t>
      </w:r>
      <w:r w:rsidR="000910EB" w:rsidRPr="00993C0D">
        <w:t xml:space="preserve">Large parts restored and overpainted, including section of back wall with inscription and nozzles of both lamps. Clay 5YR6/6 light red, </w:t>
      </w:r>
      <w:r w:rsidR="000910EB">
        <w:t xml:space="preserve">a </w:t>
      </w:r>
      <w:r w:rsidR="000910EB" w:rsidRPr="00993C0D">
        <w:t>few traces of glaze on short ends and top of right lamp 10R5/8 red.</w:t>
      </w:r>
    </w:p>
    <w:p w14:paraId="4D60B5BC" w14:textId="73FC85D9" w:rsidR="001C31EA" w:rsidRDefault="001C31EA" w:rsidP="001C31EA">
      <w:pPr>
        <w:spacing w:line="480" w:lineRule="auto"/>
      </w:pPr>
      <w:r>
        <w:t xml:space="preserve">Description: </w:t>
      </w:r>
      <w:r w:rsidR="000910EB" w:rsidRPr="00993C0D">
        <w:t xml:space="preserve">Moldmade. Both incense-burner and lighting device </w:t>
      </w:r>
      <w:r w:rsidR="000910EB">
        <w:t xml:space="preserve">are </w:t>
      </w:r>
      <w:r w:rsidR="000910EB" w:rsidRPr="00993C0D">
        <w:t xml:space="preserve">in the shape of </w:t>
      </w:r>
      <w:r w:rsidR="000910EB">
        <w:t xml:space="preserve">a </w:t>
      </w:r>
      <w:r w:rsidR="000910EB" w:rsidRPr="00993C0D">
        <w:t xml:space="preserve">four-sided altar, </w:t>
      </w:r>
      <w:r w:rsidR="000910EB">
        <w:t xml:space="preserve">its </w:t>
      </w:r>
      <w:r w:rsidR="000910EB" w:rsidRPr="00993C0D">
        <w:t xml:space="preserve">front divided into three parts of </w:t>
      </w:r>
      <w:r w:rsidR="000910EB">
        <w:t xml:space="preserve">an </w:t>
      </w:r>
      <w:r w:rsidR="000910EB" w:rsidRPr="00993C0D">
        <w:t xml:space="preserve">architectural nature, resting on </w:t>
      </w:r>
      <w:r w:rsidR="000910EB">
        <w:t xml:space="preserve">a </w:t>
      </w:r>
      <w:r w:rsidR="000910EB" w:rsidRPr="00993C0D">
        <w:t xml:space="preserve">three-stepped platform. Central arched niche with </w:t>
      </w:r>
      <w:r w:rsidR="000910EB">
        <w:t xml:space="preserve">enthroned </w:t>
      </w:r>
      <w:r w:rsidR="000910EB" w:rsidRPr="00993C0D">
        <w:t>Jupiter, bare-chested with mantle over left shoulder; drapery fastened at waist, several folds around and between legs; he is bearded</w:t>
      </w:r>
      <w:r w:rsidR="000910EB">
        <w:t xml:space="preserve"> and </w:t>
      </w:r>
      <w:r w:rsidR="000910EB" w:rsidRPr="00993C0D">
        <w:t>wear</w:t>
      </w:r>
      <w:r w:rsidR="000910EB">
        <w:t>s</w:t>
      </w:r>
      <w:r w:rsidR="000910EB" w:rsidRPr="00993C0D">
        <w:t xml:space="preserve"> </w:t>
      </w:r>
      <w:r w:rsidR="000910EB">
        <w:t xml:space="preserve">a </w:t>
      </w:r>
      <w:r w:rsidR="000910EB" w:rsidRPr="00993C0D">
        <w:t xml:space="preserve">diadem; </w:t>
      </w:r>
      <w:r w:rsidR="000910EB">
        <w:t xml:space="preserve">his </w:t>
      </w:r>
      <w:r w:rsidR="000910EB" w:rsidRPr="00993C0D">
        <w:t>right hand hold</w:t>
      </w:r>
      <w:r w:rsidR="000910EB">
        <w:t>s a</w:t>
      </w:r>
      <w:r w:rsidR="000910EB" w:rsidRPr="00993C0D">
        <w:t xml:space="preserve"> patera; sandaled feet on footstool; </w:t>
      </w:r>
      <w:r w:rsidR="000910EB">
        <w:t xml:space="preserve">the </w:t>
      </w:r>
      <w:r w:rsidR="000910EB" w:rsidRPr="00993C0D">
        <w:t xml:space="preserve">throne </w:t>
      </w:r>
      <w:r w:rsidR="000910EB">
        <w:t>has a</w:t>
      </w:r>
      <w:r w:rsidR="000910EB" w:rsidRPr="00993C0D">
        <w:t xml:space="preserve"> high backrest and elaborately carved front ends: opposed curled volutes and rosettes. </w:t>
      </w:r>
      <w:r w:rsidR="000910EB">
        <w:t>The c</w:t>
      </w:r>
      <w:r w:rsidR="000910EB" w:rsidRPr="00993C0D">
        <w:t xml:space="preserve">entral niche </w:t>
      </w:r>
      <w:r w:rsidR="000910EB">
        <w:t xml:space="preserve">is </w:t>
      </w:r>
      <w:r w:rsidR="000910EB" w:rsidRPr="00993C0D">
        <w:t>flanked by two pilasters with horizontal moldings; two figures stand in front, turning to</w:t>
      </w:r>
      <w:r w:rsidR="000910EB">
        <w:t>ward</w:t>
      </w:r>
      <w:r w:rsidR="000910EB" w:rsidRPr="00993C0D">
        <w:t xml:space="preserve"> center; at left</w:t>
      </w:r>
      <w:r w:rsidR="00EC20F2">
        <w:t>,</w:t>
      </w:r>
      <w:r w:rsidR="000910EB" w:rsidRPr="00993C0D">
        <w:t xml:space="preserve"> nude Mercury with caduceus, winged sandals, and mantle(?) hanging behind </w:t>
      </w:r>
      <w:r w:rsidR="00EC20F2">
        <w:t xml:space="preserve">him </w:t>
      </w:r>
      <w:r w:rsidR="000910EB" w:rsidRPr="00993C0D">
        <w:t xml:space="preserve">from </w:t>
      </w:r>
      <w:r w:rsidR="000910EB">
        <w:t xml:space="preserve">the </w:t>
      </w:r>
      <w:r w:rsidR="000910EB" w:rsidRPr="00993C0D">
        <w:t>shoulder; at right</w:t>
      </w:r>
      <w:r w:rsidR="00EC20F2">
        <w:t>,</w:t>
      </w:r>
      <w:r w:rsidR="000910EB" w:rsidRPr="00993C0D">
        <w:t xml:space="preserve"> </w:t>
      </w:r>
      <w:r w:rsidR="000910EB">
        <w:t xml:space="preserve">a </w:t>
      </w:r>
      <w:r w:rsidR="000910EB" w:rsidRPr="00993C0D">
        <w:t>helmeted Miner</w:t>
      </w:r>
      <w:r w:rsidR="000910EB">
        <w:t>va, Gorgoneion on chest, leans</w:t>
      </w:r>
      <w:r w:rsidR="000910EB" w:rsidRPr="00993C0D">
        <w:t xml:space="preserve"> on </w:t>
      </w:r>
      <w:r w:rsidR="000910EB">
        <w:t xml:space="preserve">a </w:t>
      </w:r>
      <w:r w:rsidR="000910EB" w:rsidRPr="00993C0D">
        <w:t>spear.</w:t>
      </w:r>
    </w:p>
    <w:p w14:paraId="1228DD8B" w14:textId="5DA43FF9" w:rsidR="000910EB" w:rsidRPr="000910EB" w:rsidRDefault="000910EB" w:rsidP="000910EB">
      <w:pPr>
        <w:pStyle w:val="Textedelespacerserv2"/>
        <w:numPr>
          <w:ilvl w:val="0"/>
          <w:numId w:val="0"/>
        </w:numPr>
        <w:spacing w:line="480" w:lineRule="auto"/>
        <w:jc w:val="left"/>
        <w:outlineLvl w:val="9"/>
        <w:rPr>
          <w:rFonts w:ascii="Palatino" w:hAnsi="Palatino"/>
        </w:rPr>
      </w:pPr>
      <w:r w:rsidRPr="00993C0D">
        <w:rPr>
          <w:rFonts w:ascii="Palatino" w:hAnsi="Palatino"/>
        </w:rPr>
        <w:tab/>
      </w:r>
      <w:r>
        <w:rPr>
          <w:rFonts w:ascii="Palatino" w:hAnsi="Palatino"/>
        </w:rPr>
        <w:t>The u</w:t>
      </w:r>
      <w:r w:rsidRPr="00993C0D">
        <w:rPr>
          <w:rFonts w:ascii="Palatino" w:hAnsi="Palatino"/>
        </w:rPr>
        <w:t xml:space="preserve">pper section of </w:t>
      </w:r>
      <w:r>
        <w:rPr>
          <w:rFonts w:ascii="Palatino" w:hAnsi="Palatino"/>
        </w:rPr>
        <w:t xml:space="preserve">the </w:t>
      </w:r>
      <w:r w:rsidRPr="00993C0D">
        <w:rPr>
          <w:rFonts w:ascii="Palatino" w:hAnsi="Palatino"/>
        </w:rPr>
        <w:t xml:space="preserve">artifact consists of </w:t>
      </w:r>
      <w:r>
        <w:rPr>
          <w:rFonts w:ascii="Palatino" w:hAnsi="Palatino"/>
        </w:rPr>
        <w:t xml:space="preserve">a </w:t>
      </w:r>
      <w:r w:rsidRPr="00993C0D">
        <w:rPr>
          <w:rFonts w:ascii="Palatino" w:hAnsi="Palatino"/>
        </w:rPr>
        <w:t>central rectan</w:t>
      </w:r>
      <w:r w:rsidR="00EC20F2">
        <w:rPr>
          <w:rFonts w:ascii="Palatino" w:hAnsi="Palatino"/>
        </w:rPr>
        <w:t>gular basin for burning incense;</w:t>
      </w:r>
      <w:r w:rsidRPr="00993C0D">
        <w:rPr>
          <w:rFonts w:ascii="Palatino" w:hAnsi="Palatino"/>
        </w:rPr>
        <w:t xml:space="preserve"> its front </w:t>
      </w:r>
      <w:r w:rsidR="00EC20F2">
        <w:rPr>
          <w:rFonts w:ascii="Palatino" w:hAnsi="Palatino"/>
        </w:rPr>
        <w:t xml:space="preserve">is </w:t>
      </w:r>
      <w:r w:rsidRPr="00993C0D">
        <w:rPr>
          <w:rFonts w:ascii="Palatino" w:hAnsi="Palatino"/>
        </w:rPr>
        <w:t xml:space="preserve">decorated with </w:t>
      </w:r>
      <w:r>
        <w:rPr>
          <w:rFonts w:ascii="Palatino" w:hAnsi="Palatino"/>
        </w:rPr>
        <w:t xml:space="preserve">an </w:t>
      </w:r>
      <w:r w:rsidRPr="00993C0D">
        <w:rPr>
          <w:rFonts w:ascii="Palatino" w:hAnsi="Palatino"/>
        </w:rPr>
        <w:t xml:space="preserve">eight-pointed star in the middle, flanked by two resting eagles looking in opposite directions. Lamp on top of pilaster on each side of incense-burner of Loeschcke type </w:t>
      </w:r>
      <w:r w:rsidRPr="00524C6D">
        <w:rPr>
          <w:rFonts w:ascii="Palatino" w:hAnsi="Palatino"/>
          <w:caps/>
        </w:rPr>
        <w:t>iv</w:t>
      </w:r>
      <w:r w:rsidRPr="00993C0D">
        <w:rPr>
          <w:rFonts w:ascii="Palatino" w:hAnsi="Palatino"/>
        </w:rPr>
        <w:t xml:space="preserve"> with voluted ogival nozzles and solid truncated handles; concave discuses decorated with shell. Back side of </w:t>
      </w:r>
      <w:r>
        <w:rPr>
          <w:rFonts w:ascii="Palatino" w:hAnsi="Palatino"/>
        </w:rPr>
        <w:t xml:space="preserve">the </w:t>
      </w:r>
      <w:r w:rsidRPr="00993C0D">
        <w:rPr>
          <w:rFonts w:ascii="Palatino" w:hAnsi="Palatino"/>
        </w:rPr>
        <w:t xml:space="preserve">altar </w:t>
      </w:r>
      <w:r>
        <w:rPr>
          <w:rFonts w:ascii="Palatino" w:hAnsi="Palatino"/>
        </w:rPr>
        <w:t xml:space="preserve">is </w:t>
      </w:r>
      <w:r w:rsidRPr="00993C0D">
        <w:rPr>
          <w:rFonts w:ascii="Palatino" w:hAnsi="Palatino"/>
        </w:rPr>
        <w:t xml:space="preserve">plain with </w:t>
      </w:r>
      <w:r>
        <w:rPr>
          <w:rFonts w:ascii="Palatino" w:hAnsi="Palatino"/>
        </w:rPr>
        <w:t xml:space="preserve">a </w:t>
      </w:r>
      <w:r w:rsidRPr="00993C0D">
        <w:rPr>
          <w:rFonts w:ascii="Palatino" w:hAnsi="Palatino"/>
        </w:rPr>
        <w:t xml:space="preserve">big round hole in </w:t>
      </w:r>
      <w:r>
        <w:rPr>
          <w:rFonts w:ascii="Palatino" w:hAnsi="Palatino"/>
        </w:rPr>
        <w:t xml:space="preserve">the </w:t>
      </w:r>
      <w:r w:rsidRPr="00993C0D">
        <w:rPr>
          <w:rFonts w:ascii="Palatino" w:hAnsi="Palatino"/>
        </w:rPr>
        <w:t xml:space="preserve">center, required for </w:t>
      </w:r>
      <w:r>
        <w:rPr>
          <w:rFonts w:ascii="Palatino" w:hAnsi="Palatino"/>
        </w:rPr>
        <w:t xml:space="preserve">the </w:t>
      </w:r>
      <w:r w:rsidRPr="00993C0D">
        <w:rPr>
          <w:rFonts w:ascii="Palatino" w:hAnsi="Palatino"/>
        </w:rPr>
        <w:t xml:space="preserve">firing process of </w:t>
      </w:r>
      <w:r>
        <w:rPr>
          <w:rFonts w:ascii="Palatino" w:hAnsi="Palatino"/>
        </w:rPr>
        <w:t xml:space="preserve">the </w:t>
      </w:r>
      <w:r w:rsidRPr="00993C0D">
        <w:rPr>
          <w:rFonts w:ascii="Palatino" w:hAnsi="Palatino"/>
        </w:rPr>
        <w:t xml:space="preserve">clay. On each side of </w:t>
      </w:r>
      <w:r>
        <w:rPr>
          <w:rFonts w:ascii="Palatino" w:hAnsi="Palatino"/>
        </w:rPr>
        <w:t xml:space="preserve">the </w:t>
      </w:r>
      <w:r w:rsidRPr="00993C0D">
        <w:rPr>
          <w:rFonts w:ascii="Palatino" w:hAnsi="Palatino"/>
        </w:rPr>
        <w:t xml:space="preserve">hole is </w:t>
      </w:r>
      <w:r>
        <w:rPr>
          <w:rFonts w:ascii="Palatino" w:hAnsi="Palatino"/>
        </w:rPr>
        <w:t>an</w:t>
      </w:r>
      <w:r w:rsidRPr="00993C0D">
        <w:rPr>
          <w:rFonts w:ascii="Palatino" w:hAnsi="Palatino"/>
        </w:rPr>
        <w:t xml:space="preserve"> unclear coarse drawing incised during molding, before slipping and firing: at left </w:t>
      </w:r>
      <w:r>
        <w:rPr>
          <w:rFonts w:ascii="Palatino" w:hAnsi="Palatino"/>
        </w:rPr>
        <w:t xml:space="preserve">a </w:t>
      </w:r>
      <w:r w:rsidRPr="00993C0D">
        <w:rPr>
          <w:rFonts w:ascii="Palatino" w:hAnsi="Palatino"/>
        </w:rPr>
        <w:t>spool-shaped sketch</w:t>
      </w:r>
      <w:r w:rsidRPr="000F61FC">
        <w:rPr>
          <w:rFonts w:ascii="Palatino" w:hAnsi="Palatino"/>
        </w:rPr>
        <w:t xml:space="preserve"> </w:t>
      </w:r>
      <w:r w:rsidRPr="00993C0D">
        <w:rPr>
          <w:rFonts w:ascii="Palatino" w:hAnsi="Palatino"/>
        </w:rPr>
        <w:t xml:space="preserve">with outer and inner markings (fish[?]); at right </w:t>
      </w:r>
      <w:r>
        <w:rPr>
          <w:rFonts w:ascii="Palatino" w:hAnsi="Palatino"/>
        </w:rPr>
        <w:t xml:space="preserve">a </w:t>
      </w:r>
      <w:r w:rsidRPr="00993C0D">
        <w:rPr>
          <w:rFonts w:ascii="Palatino" w:hAnsi="Palatino"/>
        </w:rPr>
        <w:t xml:space="preserve">branch. Underneath, incuse inscription in </w:t>
      </w:r>
      <w:r w:rsidRPr="00B50991">
        <w:rPr>
          <w:rFonts w:ascii="Palatino" w:hAnsi="Palatino"/>
        </w:rPr>
        <w:t>Greek: {{insc:EYKTHPO/NOY}} (made by or belonging</w:t>
      </w:r>
      <w:r w:rsidRPr="00993C0D">
        <w:rPr>
          <w:rFonts w:ascii="Palatino" w:hAnsi="Palatino"/>
        </w:rPr>
        <w:t xml:space="preserve"> to Eukteronos[?]), which may be </w:t>
      </w:r>
      <w:r>
        <w:rPr>
          <w:rFonts w:ascii="Palatino" w:hAnsi="Palatino"/>
        </w:rPr>
        <w:t xml:space="preserve">a </w:t>
      </w:r>
      <w:r w:rsidRPr="00993C0D">
        <w:rPr>
          <w:rFonts w:ascii="Palatino" w:hAnsi="Palatino"/>
        </w:rPr>
        <w:t xml:space="preserve">restoration of unknown date. </w:t>
      </w:r>
      <w:r>
        <w:rPr>
          <w:rFonts w:ascii="Palatino" w:hAnsi="Palatino"/>
        </w:rPr>
        <w:t>The l</w:t>
      </w:r>
      <w:r w:rsidRPr="00993C0D">
        <w:rPr>
          <w:rFonts w:ascii="Palatino" w:hAnsi="Palatino"/>
        </w:rPr>
        <w:t xml:space="preserve">amp lacks </w:t>
      </w:r>
      <w:r>
        <w:rPr>
          <w:rFonts w:ascii="Palatino" w:hAnsi="Palatino"/>
        </w:rPr>
        <w:t xml:space="preserve">a </w:t>
      </w:r>
      <w:r w:rsidRPr="00993C0D">
        <w:rPr>
          <w:rFonts w:ascii="Palatino" w:hAnsi="Palatino"/>
        </w:rPr>
        <w:t xml:space="preserve">bottom and is completely hollow. </w:t>
      </w:r>
    </w:p>
    <w:p w14:paraId="44C7D4B8" w14:textId="01371A6A" w:rsidR="001C31EA" w:rsidRDefault="001C31EA" w:rsidP="001C31EA">
      <w:pPr>
        <w:spacing w:line="480" w:lineRule="auto"/>
      </w:pPr>
      <w:r>
        <w:t xml:space="preserve">Discus Iconography: </w:t>
      </w:r>
    </w:p>
    <w:p w14:paraId="41386BAA" w14:textId="39FCF7A6" w:rsidR="001C31EA" w:rsidRDefault="001C31EA" w:rsidP="001C31EA">
      <w:pPr>
        <w:spacing w:line="480" w:lineRule="auto"/>
      </w:pPr>
      <w:r>
        <w:t xml:space="preserve">Type: </w:t>
      </w:r>
    </w:p>
    <w:p w14:paraId="2C8723EA" w14:textId="77777777" w:rsidR="001C31EA" w:rsidRPr="00800091" w:rsidRDefault="001C31EA" w:rsidP="001C31EA">
      <w:pPr>
        <w:spacing w:line="480" w:lineRule="auto"/>
      </w:pPr>
      <w:r>
        <w:t xml:space="preserve">Place of Manufacture or Origin: </w:t>
      </w:r>
      <w:r w:rsidR="000910EB" w:rsidRPr="00993C0D">
        <w:t>Central Anatolia</w:t>
      </w:r>
    </w:p>
    <w:p w14:paraId="5779829A" w14:textId="77777777" w:rsidR="001C31EA" w:rsidRDefault="001C31EA" w:rsidP="001C31EA">
      <w:pPr>
        <w:spacing w:line="480" w:lineRule="auto"/>
      </w:pPr>
      <w:r>
        <w:t xml:space="preserve">Parallels: </w:t>
      </w:r>
      <w:r w:rsidR="000910EB" w:rsidRPr="00993C0D">
        <w:t xml:space="preserve">None found. For different miniature altars with one lamp applied, see Bailey BM </w:t>
      </w:r>
      <w:r w:rsidR="000910EB" w:rsidRPr="00524C6D">
        <w:rPr>
          <w:caps/>
        </w:rPr>
        <w:t>iii</w:t>
      </w:r>
      <w:r w:rsidR="000910EB" w:rsidRPr="00993C0D">
        <w:t>, Q 1853, pl. 29; Möhring 1989, p. 854, no. 76, fig. 89, p. 855, no. 77, figs. 90–93, and p. 856, no. 78, figs. 94–95; altar with two lamps, see Möhring 1989, p. 856, no. 79, fig. 96, and p. 857, no. 80, fig. 97.</w:t>
      </w:r>
    </w:p>
    <w:p w14:paraId="44909B1F" w14:textId="77777777" w:rsidR="00A43570" w:rsidRDefault="00A43570" w:rsidP="00A43570">
      <w:pPr>
        <w:spacing w:line="480" w:lineRule="auto"/>
      </w:pPr>
      <w:r>
        <w:t xml:space="preserve">Provenance: </w:t>
      </w:r>
    </w:p>
    <w:p w14:paraId="6B94296E" w14:textId="77777777" w:rsidR="001C31EA" w:rsidRDefault="001C31EA" w:rsidP="001C31EA">
      <w:pPr>
        <w:spacing w:line="480" w:lineRule="auto"/>
      </w:pPr>
      <w:r>
        <w:t>Bibliography: Unpublished.</w:t>
      </w:r>
    </w:p>
    <w:p w14:paraId="2E0658D9" w14:textId="77777777" w:rsidR="001C31EA" w:rsidRDefault="001C31EA" w:rsidP="001C31EA">
      <w:pPr>
        <w:spacing w:line="480" w:lineRule="auto"/>
      </w:pPr>
      <w:r>
        <w:t xml:space="preserve">Date: </w:t>
      </w:r>
      <w:r w:rsidR="000910EB" w:rsidRPr="00993C0D">
        <w:t xml:space="preserve">Bailey dates his </w:t>
      </w:r>
      <w:r w:rsidR="000910EB">
        <w:t>lamp</w:t>
      </w:r>
      <w:r w:rsidR="000910EB" w:rsidRPr="00993C0D">
        <w:t xml:space="preserve"> ca.</w:t>
      </w:r>
      <w:r w:rsidR="000910EB" w:rsidRPr="00524C6D">
        <w:rPr>
          <w:caps/>
        </w:rPr>
        <w:t xml:space="preserve"> </w:t>
      </w:r>
      <w:r w:rsidR="000910EB" w:rsidRPr="005170AB">
        <w:rPr>
          <w:caps/>
        </w:rPr>
        <w:t>A.D.</w:t>
      </w:r>
      <w:r w:rsidR="000910EB" w:rsidRPr="00524C6D">
        <w:rPr>
          <w:caps/>
        </w:rPr>
        <w:t xml:space="preserve"> </w:t>
      </w:r>
      <w:r w:rsidR="000910EB" w:rsidRPr="00993C0D">
        <w:t xml:space="preserve">130–200, but based on the date of the two attached lamps, </w:t>
      </w:r>
      <w:r w:rsidR="00280154">
        <w:t>this lamp</w:t>
      </w:r>
      <w:r w:rsidR="000910EB" w:rsidRPr="00993C0D">
        <w:t xml:space="preserve"> can be assigned to an earlier date, ca. mid- or second half of first century</w:t>
      </w:r>
      <w:r w:rsidR="000910EB" w:rsidRPr="00524C6D">
        <w:rPr>
          <w:caps/>
        </w:rPr>
        <w:t xml:space="preserve"> </w:t>
      </w:r>
      <w:r w:rsidR="000910EB" w:rsidRPr="005170AB">
        <w:rPr>
          <w:caps/>
        </w:rPr>
        <w:t>A.D.</w:t>
      </w:r>
    </w:p>
    <w:p w14:paraId="448B4849" w14:textId="77777777" w:rsidR="001C31EA" w:rsidRDefault="001C31EA" w:rsidP="001C31EA">
      <w:pPr>
        <w:spacing w:line="480" w:lineRule="auto"/>
      </w:pPr>
      <w:r>
        <w:t xml:space="preserve">Date numeric: </w:t>
      </w:r>
      <w:r w:rsidR="000910EB">
        <w:t>50; 100</w:t>
      </w:r>
    </w:p>
    <w:p w14:paraId="2E60EEFD"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p>
    <w:p w14:paraId="57BD2AEA"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F242608" w14:textId="77777777" w:rsidR="00F85C45" w:rsidRDefault="00F85C45" w:rsidP="00F85C45">
      <w:pPr>
        <w:pStyle w:val="Textedelespacerserv2"/>
        <w:numPr>
          <w:ilvl w:val="0"/>
          <w:numId w:val="0"/>
        </w:numPr>
        <w:spacing w:line="480" w:lineRule="auto"/>
        <w:jc w:val="left"/>
        <w:outlineLvl w:val="9"/>
        <w:rPr>
          <w:rFonts w:ascii="Palatino" w:hAnsi="Palatino"/>
        </w:rPr>
      </w:pPr>
    </w:p>
    <w:p w14:paraId="78D3BE45" w14:textId="77777777" w:rsidR="00605132" w:rsidRDefault="00605132" w:rsidP="00605132">
      <w:pPr>
        <w:spacing w:line="480" w:lineRule="auto"/>
      </w:pPr>
      <w:r>
        <w:t>Catalogue Number: 583</w:t>
      </w:r>
    </w:p>
    <w:p w14:paraId="6E375433" w14:textId="77777777" w:rsidR="00605132" w:rsidRDefault="00605132" w:rsidP="00605132">
      <w:pPr>
        <w:spacing w:line="480" w:lineRule="auto"/>
      </w:pPr>
      <w:r>
        <w:t xml:space="preserve">Inventory Number: </w:t>
      </w:r>
      <w:r w:rsidRPr="00993C0D">
        <w:t>83.</w:t>
      </w:r>
      <w:r w:rsidRPr="00524C6D">
        <w:rPr>
          <w:caps/>
        </w:rPr>
        <w:t>aq</w:t>
      </w:r>
      <w:r w:rsidRPr="00993C0D">
        <w:t>.377.509</w:t>
      </w:r>
    </w:p>
    <w:p w14:paraId="5BA62189" w14:textId="2572BD09" w:rsidR="00605132" w:rsidRDefault="00605132" w:rsidP="00605132">
      <w:pPr>
        <w:spacing w:line="480" w:lineRule="auto"/>
      </w:pPr>
      <w:r>
        <w:t xml:space="preserve">Dimensions: </w:t>
      </w:r>
      <w:r w:rsidRPr="00993C0D">
        <w:t>W: (at base) 7.3, (base front to back) 6.3, (with lamps) 15.2, (incense basin) 6.9;. L: (one attached lamp) 11.3; H: 15.0, (of two convex</w:t>
      </w:r>
      <w:r w:rsidR="00EC20F2">
        <w:t xml:space="preserve"> bases) 3.9; D: (back hole) 1.5</w:t>
      </w:r>
    </w:p>
    <w:p w14:paraId="0F616C19" w14:textId="77777777" w:rsidR="00605132" w:rsidRDefault="00605132" w:rsidP="00605132">
      <w:pPr>
        <w:spacing w:line="480" w:lineRule="auto"/>
      </w:pPr>
      <w:r>
        <w:t xml:space="preserve">Condition and Fabric: </w:t>
      </w:r>
      <w:r w:rsidRPr="00993C0D">
        <w:t>Cracks and broken-off missing parts on left side-lamp (repaired); fine crack on base front up to chest level. Clay 5YR7/4 pink, varying glaze (applied to front, top lamps, only partially on back) 2.5YR3/3 dark reddish brown to 10R6/6 light red. Very slight mica.</w:t>
      </w:r>
    </w:p>
    <w:p w14:paraId="277CC111" w14:textId="19485EB9" w:rsidR="00605132" w:rsidRPr="00993C0D" w:rsidRDefault="00605132" w:rsidP="00605132">
      <w:pPr>
        <w:pStyle w:val="Textedelespacerserv2"/>
        <w:numPr>
          <w:ilvl w:val="0"/>
          <w:numId w:val="0"/>
        </w:numPr>
        <w:spacing w:line="480" w:lineRule="auto"/>
        <w:jc w:val="left"/>
        <w:outlineLvl w:val="9"/>
        <w:rPr>
          <w:rFonts w:ascii="Palatino" w:hAnsi="Palatino"/>
        </w:rPr>
      </w:pPr>
      <w:r w:rsidRPr="00605132">
        <w:rPr>
          <w:rFonts w:ascii="Palatino" w:hAnsi="Palatino"/>
        </w:rPr>
        <w:t>Description: Moldmade. Both censer and lighting device are in the form of a</w:t>
      </w:r>
      <w:r>
        <w:rPr>
          <w:rFonts w:ascii="Palatino" w:hAnsi="Palatino"/>
        </w:rPr>
        <w:t xml:space="preserve"> </w:t>
      </w:r>
      <w:r w:rsidRPr="00993C0D">
        <w:rPr>
          <w:rFonts w:ascii="Palatino" w:hAnsi="Palatino"/>
        </w:rPr>
        <w:t xml:space="preserve">figurine bust with circular hollow base; molding on front half only, consisting of two convex sections flanking </w:t>
      </w:r>
      <w:r>
        <w:rPr>
          <w:rFonts w:ascii="Palatino" w:hAnsi="Palatino"/>
        </w:rPr>
        <w:t xml:space="preserve">a </w:t>
      </w:r>
      <w:r w:rsidRPr="00993C0D">
        <w:rPr>
          <w:rFonts w:ascii="Palatino" w:hAnsi="Palatino"/>
        </w:rPr>
        <w:t xml:space="preserve">concave central band. Body more or less cylindrical with flaring semicylindrical top. </w:t>
      </w:r>
      <w:r>
        <w:rPr>
          <w:rFonts w:ascii="Palatino" w:hAnsi="Palatino"/>
        </w:rPr>
        <w:t>L</w:t>
      </w:r>
      <w:r w:rsidRPr="00993C0D">
        <w:rPr>
          <w:rFonts w:ascii="Palatino" w:hAnsi="Palatino"/>
        </w:rPr>
        <w:t xml:space="preserve">amp attached on each </w:t>
      </w:r>
      <w:r w:rsidR="00EC20F2">
        <w:rPr>
          <w:rFonts w:ascii="Palatino" w:hAnsi="Palatino"/>
        </w:rPr>
        <w:t>shoulder</w:t>
      </w:r>
      <w:r w:rsidRPr="00993C0D">
        <w:rPr>
          <w:rFonts w:ascii="Palatino" w:hAnsi="Palatino"/>
        </w:rPr>
        <w:t xml:space="preserve">. Body front in </w:t>
      </w:r>
      <w:r>
        <w:rPr>
          <w:rFonts w:ascii="Palatino" w:hAnsi="Palatino"/>
        </w:rPr>
        <w:t xml:space="preserve">the </w:t>
      </w:r>
      <w:r w:rsidRPr="00993C0D">
        <w:rPr>
          <w:rFonts w:ascii="Palatino" w:hAnsi="Palatino"/>
        </w:rPr>
        <w:t xml:space="preserve">shape of </w:t>
      </w:r>
      <w:r>
        <w:rPr>
          <w:rFonts w:ascii="Palatino" w:hAnsi="Palatino"/>
        </w:rPr>
        <w:t xml:space="preserve">a </w:t>
      </w:r>
      <w:r w:rsidRPr="00993C0D">
        <w:rPr>
          <w:rFonts w:ascii="Palatino" w:hAnsi="Palatino"/>
        </w:rPr>
        <w:t xml:space="preserve">bust of Mercury seeming to hold up the lamps; he has </w:t>
      </w:r>
      <w:r>
        <w:rPr>
          <w:rFonts w:ascii="Palatino" w:hAnsi="Palatino"/>
        </w:rPr>
        <w:t xml:space="preserve">a </w:t>
      </w:r>
      <w:r w:rsidRPr="00993C0D">
        <w:rPr>
          <w:rFonts w:ascii="Palatino" w:hAnsi="Palatino"/>
        </w:rPr>
        <w:t xml:space="preserve">winged helmet, bare shoulders and chest; around </w:t>
      </w:r>
      <w:r>
        <w:rPr>
          <w:rFonts w:ascii="Palatino" w:hAnsi="Palatino"/>
        </w:rPr>
        <w:t xml:space="preserve">his </w:t>
      </w:r>
      <w:r w:rsidRPr="00993C0D">
        <w:rPr>
          <w:rFonts w:ascii="Palatino" w:hAnsi="Palatino"/>
        </w:rPr>
        <w:t xml:space="preserve">neck, emerging from </w:t>
      </w:r>
      <w:r>
        <w:rPr>
          <w:rFonts w:ascii="Palatino" w:hAnsi="Palatino"/>
        </w:rPr>
        <w:t xml:space="preserve">the </w:t>
      </w:r>
      <w:r w:rsidRPr="00993C0D">
        <w:rPr>
          <w:rFonts w:ascii="Palatino" w:hAnsi="Palatino"/>
        </w:rPr>
        <w:t xml:space="preserve">back, </w:t>
      </w:r>
      <w:r>
        <w:rPr>
          <w:rFonts w:ascii="Palatino" w:hAnsi="Palatino"/>
        </w:rPr>
        <w:t xml:space="preserve">are the </w:t>
      </w:r>
      <w:r w:rsidRPr="00993C0D">
        <w:rPr>
          <w:rFonts w:ascii="Palatino" w:hAnsi="Palatino"/>
        </w:rPr>
        <w:t xml:space="preserve">ends and fastening of </w:t>
      </w:r>
      <w:r>
        <w:rPr>
          <w:rFonts w:ascii="Palatino" w:hAnsi="Palatino"/>
        </w:rPr>
        <w:t xml:space="preserve">a </w:t>
      </w:r>
      <w:r w:rsidRPr="00993C0D">
        <w:rPr>
          <w:rFonts w:ascii="Palatino" w:hAnsi="Palatino"/>
        </w:rPr>
        <w:t xml:space="preserve">mantle; caduceus at right; circular item (clasp[?]) on top of proper right shoulder. </w:t>
      </w:r>
      <w:r>
        <w:rPr>
          <w:rFonts w:ascii="Palatino" w:hAnsi="Palatino"/>
        </w:rPr>
        <w:t>The b</w:t>
      </w:r>
      <w:r w:rsidRPr="00993C0D">
        <w:rPr>
          <w:rFonts w:ascii="Palatino" w:hAnsi="Palatino"/>
        </w:rPr>
        <w:t>ust rest</w:t>
      </w:r>
      <w:r>
        <w:rPr>
          <w:rFonts w:ascii="Palatino" w:hAnsi="Palatino"/>
        </w:rPr>
        <w:t>s</w:t>
      </w:r>
      <w:r w:rsidRPr="00993C0D">
        <w:rPr>
          <w:rFonts w:ascii="Palatino" w:hAnsi="Palatino"/>
        </w:rPr>
        <w:t xml:space="preserve"> on two large</w:t>
      </w:r>
      <w:r>
        <w:rPr>
          <w:rFonts w:ascii="Palatino" w:hAnsi="Palatino"/>
        </w:rPr>
        <w:t>-</w:t>
      </w:r>
      <w:r w:rsidRPr="00993C0D">
        <w:rPr>
          <w:rFonts w:ascii="Palatino" w:hAnsi="Palatino"/>
        </w:rPr>
        <w:t xml:space="preserve">leaf branches, joining </w:t>
      </w:r>
      <w:r>
        <w:rPr>
          <w:rFonts w:ascii="Palatino" w:hAnsi="Palatino"/>
        </w:rPr>
        <w:t xml:space="preserve">the </w:t>
      </w:r>
      <w:r w:rsidRPr="00993C0D">
        <w:rPr>
          <w:rFonts w:ascii="Palatino" w:hAnsi="Palatino"/>
        </w:rPr>
        <w:t xml:space="preserve">top of </w:t>
      </w:r>
      <w:r>
        <w:rPr>
          <w:rFonts w:ascii="Palatino" w:hAnsi="Palatino"/>
        </w:rPr>
        <w:t xml:space="preserve">the </w:t>
      </w:r>
      <w:r w:rsidRPr="00993C0D">
        <w:rPr>
          <w:rFonts w:ascii="Palatino" w:hAnsi="Palatino"/>
        </w:rPr>
        <w:t xml:space="preserve">base. </w:t>
      </w:r>
    </w:p>
    <w:p w14:paraId="780775AD" w14:textId="0866A5A5" w:rsidR="00605132" w:rsidRDefault="00605132" w:rsidP="00605132">
      <w:pPr>
        <w:spacing w:line="480" w:lineRule="auto"/>
      </w:pPr>
      <w:r w:rsidRPr="00993C0D">
        <w:tab/>
        <w:t>Identical side-lamps: elongated body with leaf-shaped ornament handle and heart-shaped nozzle; slightly concave discus pierced by filling-hole.</w:t>
      </w:r>
      <w:r w:rsidRPr="000F61FC">
        <w:t xml:space="preserve"> </w:t>
      </w:r>
      <w:r>
        <w:t>In the u</w:t>
      </w:r>
      <w:r w:rsidRPr="00993C0D">
        <w:t xml:space="preserve">pper part of </w:t>
      </w:r>
      <w:r>
        <w:t xml:space="preserve">the </w:t>
      </w:r>
      <w:r w:rsidRPr="00993C0D">
        <w:t>artifact</w:t>
      </w:r>
      <w:r>
        <w:t>,</w:t>
      </w:r>
      <w:r w:rsidRPr="00993C0D">
        <w:t xml:space="preserve"> atop </w:t>
      </w:r>
      <w:r>
        <w:t xml:space="preserve">the </w:t>
      </w:r>
      <w:r w:rsidRPr="00993C0D">
        <w:t>figure’s head</w:t>
      </w:r>
      <w:r>
        <w:t>,</w:t>
      </w:r>
      <w:r w:rsidRPr="00993C0D">
        <w:t xml:space="preserve"> is</w:t>
      </w:r>
      <w:r>
        <w:t xml:space="preserve"> a semicircular bowl</w:t>
      </w:r>
      <w:r w:rsidRPr="00993C0D">
        <w:t xml:space="preserve"> serving as </w:t>
      </w:r>
      <w:r>
        <w:t xml:space="preserve">a </w:t>
      </w:r>
      <w:r w:rsidRPr="00993C0D">
        <w:t xml:space="preserve">censer with two grooves around </w:t>
      </w:r>
      <w:r>
        <w:t xml:space="preserve">a </w:t>
      </w:r>
      <w:r w:rsidRPr="00993C0D">
        <w:t xml:space="preserve">rim. Round hole to facilitate firing process on back side of </w:t>
      </w:r>
      <w:r>
        <w:t xml:space="preserve">the </w:t>
      </w:r>
      <w:r w:rsidRPr="00993C0D">
        <w:t>hollow figurine.</w:t>
      </w:r>
    </w:p>
    <w:p w14:paraId="513A5925" w14:textId="7FD0919C" w:rsidR="00605132" w:rsidRDefault="00605132" w:rsidP="00605132">
      <w:pPr>
        <w:spacing w:line="480" w:lineRule="auto"/>
      </w:pPr>
      <w:r>
        <w:t xml:space="preserve">Discus Iconography: </w:t>
      </w:r>
      <w:r w:rsidR="00EC20F2">
        <w:t>Plain</w:t>
      </w:r>
      <w:r w:rsidR="0095534B">
        <w:t xml:space="preserve"> discus.</w:t>
      </w:r>
    </w:p>
    <w:p w14:paraId="467ABE7A" w14:textId="7F6F1451" w:rsidR="00605132" w:rsidRDefault="00605132" w:rsidP="00605132">
      <w:pPr>
        <w:spacing w:line="480" w:lineRule="auto"/>
      </w:pPr>
      <w:r>
        <w:t xml:space="preserve">Type: </w:t>
      </w:r>
    </w:p>
    <w:p w14:paraId="6DEA2695" w14:textId="77777777" w:rsidR="00605132" w:rsidRDefault="00605132" w:rsidP="00605132">
      <w:pPr>
        <w:spacing w:line="480" w:lineRule="auto"/>
      </w:pPr>
      <w:r>
        <w:t xml:space="preserve">Place of Manufacture or Origin: </w:t>
      </w:r>
      <w:r w:rsidR="00800091">
        <w:t>Anatolia</w:t>
      </w:r>
    </w:p>
    <w:p w14:paraId="4AD72148" w14:textId="77777777" w:rsidR="00605132" w:rsidRDefault="00605132" w:rsidP="00605132">
      <w:pPr>
        <w:spacing w:line="480" w:lineRule="auto"/>
      </w:pPr>
      <w:r>
        <w:t xml:space="preserve">Parallels: </w:t>
      </w:r>
      <w:r w:rsidR="0095534B" w:rsidRPr="00993C0D">
        <w:t xml:space="preserve">None found. For the face of the male figure only, </w:t>
      </w:r>
      <w:r w:rsidR="0095534B">
        <w:t xml:space="preserve">see </w:t>
      </w:r>
      <w:r w:rsidR="0095534B" w:rsidRPr="00993C0D">
        <w:t xml:space="preserve">Moscara 2003, fig. 1, </w:t>
      </w:r>
      <w:r w:rsidR="0095534B" w:rsidRPr="00524C6D">
        <w:rPr>
          <w:caps/>
        </w:rPr>
        <w:t>i</w:t>
      </w:r>
      <w:r w:rsidR="0095534B" w:rsidRPr="00993C0D">
        <w:t>.3, with some similarity.</w:t>
      </w:r>
    </w:p>
    <w:p w14:paraId="7A9BC3C2" w14:textId="77777777" w:rsidR="00A43570" w:rsidRDefault="00A43570" w:rsidP="00A43570">
      <w:pPr>
        <w:spacing w:line="480" w:lineRule="auto"/>
      </w:pPr>
      <w:r>
        <w:t xml:space="preserve">Provenance: </w:t>
      </w:r>
    </w:p>
    <w:p w14:paraId="3A24AA70" w14:textId="30FDA238" w:rsidR="00605132" w:rsidRDefault="00605132" w:rsidP="00605132">
      <w:pPr>
        <w:spacing w:line="480" w:lineRule="auto"/>
      </w:pPr>
      <w:r>
        <w:t xml:space="preserve">Bibliography: </w:t>
      </w:r>
      <w:ins w:id="43" w:author="Benedicte Gilman" w:date="2016-07-19T16:26:00Z">
        <w:r w:rsidR="000D7C49" w:rsidRPr="009F1091">
          <w:rPr>
            <w:i/>
          </w:rPr>
          <w:t>Antiken aus Rheinischem Privatbesitz</w:t>
        </w:r>
        <w:r w:rsidR="000D7C49">
          <w:rPr>
            <w:i/>
          </w:rPr>
          <w:t>,</w:t>
        </w:r>
        <w:r w:rsidR="000D7C49">
          <w:t xml:space="preserve"> pp. 129–39, no. 198, pl. 88.</w:t>
        </w:r>
      </w:ins>
      <w:del w:id="44" w:author="Benedicte Gilman" w:date="2016-07-19T16:26:00Z">
        <w:r w:rsidDel="000D7C49">
          <w:delText>Unpublished.</w:delText>
        </w:r>
      </w:del>
    </w:p>
    <w:p w14:paraId="2BAB5804" w14:textId="77777777" w:rsidR="00605132" w:rsidRDefault="00605132" w:rsidP="00605132">
      <w:pPr>
        <w:spacing w:line="480" w:lineRule="auto"/>
      </w:pPr>
      <w:r>
        <w:t xml:space="preserve">Date: </w:t>
      </w:r>
      <w:r w:rsidR="0095534B" w:rsidRPr="00993C0D">
        <w:t>Second century or first half of third century</w:t>
      </w:r>
      <w:r w:rsidR="0095534B" w:rsidRPr="00524C6D">
        <w:rPr>
          <w:caps/>
        </w:rPr>
        <w:t xml:space="preserve"> </w:t>
      </w:r>
      <w:r w:rsidR="0095534B" w:rsidRPr="005170AB">
        <w:rPr>
          <w:caps/>
        </w:rPr>
        <w:t>A.D.</w:t>
      </w:r>
      <w:r w:rsidR="0095534B" w:rsidRPr="00524C6D">
        <w:rPr>
          <w:caps/>
        </w:rPr>
        <w:t>(</w:t>
      </w:r>
      <w:r w:rsidR="00800091">
        <w:t>?)</w:t>
      </w:r>
    </w:p>
    <w:p w14:paraId="675C564F" w14:textId="77777777" w:rsidR="00605132" w:rsidRDefault="00605132" w:rsidP="00605132">
      <w:pPr>
        <w:spacing w:line="480" w:lineRule="auto"/>
      </w:pPr>
      <w:r>
        <w:t xml:space="preserve">Date numeric: </w:t>
      </w:r>
      <w:r w:rsidR="0095534B">
        <w:t>100; 250</w:t>
      </w:r>
    </w:p>
    <w:p w14:paraId="5C681221"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p>
    <w:p w14:paraId="1F8C5861"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627334A" w14:textId="77777777" w:rsidR="00F85C45" w:rsidRDefault="00F85C45" w:rsidP="00F85C45">
      <w:pPr>
        <w:pStyle w:val="Textedelespacerserv2"/>
        <w:numPr>
          <w:ilvl w:val="0"/>
          <w:numId w:val="0"/>
        </w:numPr>
        <w:spacing w:line="480" w:lineRule="auto"/>
        <w:jc w:val="left"/>
        <w:outlineLvl w:val="9"/>
        <w:rPr>
          <w:rFonts w:ascii="Palatino" w:hAnsi="Palatino"/>
        </w:rPr>
      </w:pPr>
    </w:p>
    <w:p w14:paraId="08E7849D" w14:textId="77777777" w:rsidR="009E66F5" w:rsidRDefault="009E66F5" w:rsidP="009E66F5">
      <w:pPr>
        <w:spacing w:line="480" w:lineRule="auto"/>
      </w:pPr>
      <w:r>
        <w:t>Catalogue Number: 584</w:t>
      </w:r>
    </w:p>
    <w:p w14:paraId="34D72FA3" w14:textId="77777777" w:rsidR="009E66F5" w:rsidRDefault="009E66F5" w:rsidP="009E66F5">
      <w:pPr>
        <w:spacing w:line="480" w:lineRule="auto"/>
      </w:pPr>
      <w:r>
        <w:t xml:space="preserve">Inventory Number: </w:t>
      </w:r>
      <w:r w:rsidRPr="00993C0D">
        <w:t>83.</w:t>
      </w:r>
      <w:r w:rsidRPr="00524C6D">
        <w:rPr>
          <w:caps/>
        </w:rPr>
        <w:t>aq</w:t>
      </w:r>
      <w:r w:rsidRPr="00993C0D">
        <w:t>.377.508</w:t>
      </w:r>
    </w:p>
    <w:p w14:paraId="3E4B4752" w14:textId="36510AAE" w:rsidR="009E66F5" w:rsidRDefault="009E66F5" w:rsidP="009E66F5">
      <w:pPr>
        <w:spacing w:line="480" w:lineRule="auto"/>
      </w:pPr>
      <w:r>
        <w:t xml:space="preserve">Dimensions: </w:t>
      </w:r>
      <w:r w:rsidRPr="00993C0D">
        <w:t>W: (with lamps) 17.0; H</w:t>
      </w:r>
      <w:r>
        <w:t>: 12.7; Diam: (of base) 6.0;</w:t>
      </w:r>
      <w:r w:rsidR="00BB302E">
        <w:t xml:space="preserve"> L: (of one attached lamp) 9.0</w:t>
      </w:r>
    </w:p>
    <w:p w14:paraId="68FBFD16" w14:textId="77777777" w:rsidR="009E66F5" w:rsidRDefault="009E66F5" w:rsidP="009E66F5">
      <w:pPr>
        <w:spacing w:line="480" w:lineRule="auto"/>
      </w:pPr>
      <w:r>
        <w:t xml:space="preserve">Condition and Fabric: </w:t>
      </w:r>
      <w:r w:rsidRPr="00993C0D">
        <w:t xml:space="preserve">Handle of right attached lamp broken off. Clay 5YR6/3 light reddish brown, varying glaze partly 2.5YR6/4 light reddish brown, partly 5YR5/1 </w:t>
      </w:r>
      <w:r>
        <w:t xml:space="preserve">gray </w:t>
      </w:r>
      <w:r w:rsidRPr="00993C0D">
        <w:t>to 5YR4/1 dark gray.</w:t>
      </w:r>
    </w:p>
    <w:p w14:paraId="26292F34" w14:textId="77777777" w:rsidR="009E66F5" w:rsidRPr="00F90C10" w:rsidRDefault="009E66F5" w:rsidP="009E66F5">
      <w:pPr>
        <w:pStyle w:val="Textedelespacerserv2"/>
        <w:numPr>
          <w:ilvl w:val="0"/>
          <w:numId w:val="0"/>
        </w:numPr>
        <w:spacing w:line="480" w:lineRule="auto"/>
        <w:jc w:val="left"/>
        <w:outlineLvl w:val="9"/>
        <w:rPr>
          <w:rFonts w:ascii="Palatino" w:hAnsi="Palatino"/>
        </w:rPr>
      </w:pPr>
      <w:r w:rsidRPr="009E66F5">
        <w:rPr>
          <w:rFonts w:ascii="Palatino" w:hAnsi="Palatino"/>
        </w:rPr>
        <w:t>Description: Moldmade. Lampstand/incense-burner with a more or less</w:t>
      </w:r>
      <w:r w:rsidRPr="00993C0D">
        <w:rPr>
          <w:rFonts w:ascii="Palatino" w:hAnsi="Palatino"/>
        </w:rPr>
        <w:t xml:space="preserve"> cylindrical hollow body, front representing </w:t>
      </w:r>
      <w:r>
        <w:rPr>
          <w:rFonts w:ascii="Palatino" w:hAnsi="Palatino"/>
        </w:rPr>
        <w:t xml:space="preserve">a </w:t>
      </w:r>
      <w:r w:rsidRPr="00993C0D">
        <w:rPr>
          <w:rFonts w:ascii="Palatino" w:hAnsi="Palatino"/>
        </w:rPr>
        <w:t xml:space="preserve">small temple with </w:t>
      </w:r>
      <w:r>
        <w:rPr>
          <w:rFonts w:ascii="Palatino" w:hAnsi="Palatino"/>
        </w:rPr>
        <w:t xml:space="preserve">a </w:t>
      </w:r>
      <w:r w:rsidRPr="00993C0D">
        <w:rPr>
          <w:rFonts w:ascii="Palatino" w:hAnsi="Palatino"/>
        </w:rPr>
        <w:t xml:space="preserve">statue. </w:t>
      </w:r>
      <w:r>
        <w:rPr>
          <w:rFonts w:ascii="Palatino" w:hAnsi="Palatino"/>
        </w:rPr>
        <w:t>It is s</w:t>
      </w:r>
      <w:r w:rsidRPr="00993C0D">
        <w:rPr>
          <w:rFonts w:ascii="Palatino" w:hAnsi="Palatino"/>
        </w:rPr>
        <w:t xml:space="preserve">urmounted by </w:t>
      </w:r>
      <w:r>
        <w:rPr>
          <w:rFonts w:ascii="Palatino" w:hAnsi="Palatino"/>
        </w:rPr>
        <w:t xml:space="preserve">a </w:t>
      </w:r>
      <w:r w:rsidRPr="00993C0D">
        <w:rPr>
          <w:rFonts w:ascii="Palatino" w:hAnsi="Palatino"/>
        </w:rPr>
        <w:t xml:space="preserve">large bowl with </w:t>
      </w:r>
      <w:r>
        <w:rPr>
          <w:rFonts w:ascii="Palatino" w:hAnsi="Palatino"/>
        </w:rPr>
        <w:t xml:space="preserve">a </w:t>
      </w:r>
      <w:r w:rsidRPr="00993C0D">
        <w:rPr>
          <w:rFonts w:ascii="Palatino" w:hAnsi="Palatino"/>
        </w:rPr>
        <w:t xml:space="preserve">flaring scalloped rim; </w:t>
      </w:r>
      <w:r>
        <w:rPr>
          <w:rFonts w:ascii="Palatino" w:hAnsi="Palatino"/>
        </w:rPr>
        <w:t xml:space="preserve">the </w:t>
      </w:r>
      <w:r w:rsidRPr="00993C0D">
        <w:rPr>
          <w:rFonts w:ascii="Palatino" w:hAnsi="Palatino"/>
        </w:rPr>
        <w:t xml:space="preserve">sides </w:t>
      </w:r>
      <w:r>
        <w:rPr>
          <w:rFonts w:ascii="Palatino" w:hAnsi="Palatino"/>
        </w:rPr>
        <w:t xml:space="preserve">are </w:t>
      </w:r>
      <w:r w:rsidRPr="00993C0D">
        <w:rPr>
          <w:rFonts w:ascii="Palatino" w:hAnsi="Palatino"/>
        </w:rPr>
        <w:t xml:space="preserve">decorated with </w:t>
      </w:r>
      <w:r>
        <w:rPr>
          <w:rFonts w:ascii="Palatino" w:hAnsi="Palatino"/>
        </w:rPr>
        <w:t xml:space="preserve">a </w:t>
      </w:r>
      <w:r w:rsidRPr="00993C0D">
        <w:rPr>
          <w:rFonts w:ascii="Palatino" w:hAnsi="Palatino"/>
        </w:rPr>
        <w:t>leaf decor in high relief</w:t>
      </w:r>
      <w:r>
        <w:rPr>
          <w:rFonts w:ascii="Palatino" w:hAnsi="Palatino"/>
        </w:rPr>
        <w:t>,</w:t>
      </w:r>
      <w:r w:rsidRPr="00993C0D">
        <w:rPr>
          <w:rFonts w:ascii="Palatino" w:hAnsi="Palatino"/>
        </w:rPr>
        <w:t xml:space="preserve"> above and under </w:t>
      </w:r>
      <w:r>
        <w:rPr>
          <w:rFonts w:ascii="Palatino" w:hAnsi="Palatino"/>
        </w:rPr>
        <w:t xml:space="preserve">a </w:t>
      </w:r>
      <w:r w:rsidRPr="00993C0D">
        <w:rPr>
          <w:rFonts w:ascii="Palatino" w:hAnsi="Palatino"/>
        </w:rPr>
        <w:t xml:space="preserve">notched median ribbon continuing to </w:t>
      </w:r>
      <w:r>
        <w:rPr>
          <w:rFonts w:ascii="Palatino" w:hAnsi="Palatino"/>
        </w:rPr>
        <w:t xml:space="preserve">the </w:t>
      </w:r>
      <w:r w:rsidRPr="00993C0D">
        <w:rPr>
          <w:rFonts w:ascii="Palatino" w:hAnsi="Palatino"/>
        </w:rPr>
        <w:t xml:space="preserve">back, where its ends are tied together, surrounded by four leaves as on </w:t>
      </w:r>
      <w:r>
        <w:rPr>
          <w:rFonts w:ascii="Palatino" w:hAnsi="Palatino"/>
        </w:rPr>
        <w:t xml:space="preserve">the </w:t>
      </w:r>
      <w:r w:rsidRPr="00993C0D">
        <w:rPr>
          <w:rFonts w:ascii="Palatino" w:hAnsi="Palatino"/>
        </w:rPr>
        <w:t xml:space="preserve">front; unpierced bowl intended for burning incense. On each side of </w:t>
      </w:r>
      <w:r>
        <w:rPr>
          <w:rFonts w:ascii="Palatino" w:hAnsi="Palatino"/>
        </w:rPr>
        <w:t xml:space="preserve">the </w:t>
      </w:r>
      <w:r w:rsidRPr="00993C0D">
        <w:rPr>
          <w:rFonts w:ascii="Palatino" w:hAnsi="Palatino"/>
        </w:rPr>
        <w:t>bowl</w:t>
      </w:r>
      <w:r>
        <w:rPr>
          <w:rFonts w:ascii="Palatino" w:hAnsi="Palatino"/>
        </w:rPr>
        <w:t xml:space="preserve"> a</w:t>
      </w:r>
      <w:r w:rsidRPr="00993C0D">
        <w:rPr>
          <w:rFonts w:ascii="Palatino" w:hAnsi="Palatino"/>
        </w:rPr>
        <w:t xml:space="preserve"> lamp </w:t>
      </w:r>
      <w:r>
        <w:rPr>
          <w:rFonts w:ascii="Palatino" w:hAnsi="Palatino"/>
        </w:rPr>
        <w:t xml:space="preserve">is attached </w:t>
      </w:r>
      <w:r w:rsidRPr="00993C0D">
        <w:rPr>
          <w:rFonts w:ascii="Palatino" w:hAnsi="Palatino"/>
        </w:rPr>
        <w:t>on arm-shaped extended supports. T</w:t>
      </w:r>
      <w:r>
        <w:rPr>
          <w:rFonts w:ascii="Palatino" w:hAnsi="Palatino"/>
        </w:rPr>
        <w:t>he t</w:t>
      </w:r>
      <w:r w:rsidRPr="00993C0D">
        <w:rPr>
          <w:rFonts w:ascii="Palatino" w:hAnsi="Palatino"/>
        </w:rPr>
        <w:t xml:space="preserve">emple, standing on </w:t>
      </w:r>
      <w:r>
        <w:rPr>
          <w:rFonts w:ascii="Palatino" w:hAnsi="Palatino"/>
        </w:rPr>
        <w:t xml:space="preserve">a </w:t>
      </w:r>
      <w:r w:rsidRPr="00993C0D">
        <w:rPr>
          <w:rFonts w:ascii="Palatino" w:hAnsi="Palatino"/>
        </w:rPr>
        <w:t xml:space="preserve">distinct platform, consists of two cylindrical columns with bases and Corinthian(?) capitals, supporting </w:t>
      </w:r>
      <w:r>
        <w:rPr>
          <w:rFonts w:ascii="Palatino" w:hAnsi="Palatino"/>
        </w:rPr>
        <w:t xml:space="preserve">a </w:t>
      </w:r>
      <w:r w:rsidRPr="00993C0D">
        <w:rPr>
          <w:rFonts w:ascii="Palatino" w:hAnsi="Palatino"/>
        </w:rPr>
        <w:t xml:space="preserve">triangular pediment surmounted by palmettes at each corner; entablature and rafters have dentil decor. Small statue representing </w:t>
      </w:r>
      <w:r>
        <w:rPr>
          <w:rFonts w:ascii="Palatino" w:hAnsi="Palatino"/>
        </w:rPr>
        <w:t xml:space="preserve">a </w:t>
      </w:r>
      <w:r w:rsidRPr="00993C0D">
        <w:rPr>
          <w:rFonts w:ascii="Palatino" w:hAnsi="Palatino"/>
        </w:rPr>
        <w:t xml:space="preserve">female figure (Venus[?]) with long tresses; right arm lifted, holding </w:t>
      </w:r>
      <w:r>
        <w:rPr>
          <w:rFonts w:ascii="Palatino" w:hAnsi="Palatino"/>
        </w:rPr>
        <w:t xml:space="preserve">a </w:t>
      </w:r>
      <w:r w:rsidRPr="00993C0D">
        <w:rPr>
          <w:rFonts w:ascii="Palatino" w:hAnsi="Palatino"/>
        </w:rPr>
        <w:t>round object close to her head—</w:t>
      </w:r>
      <w:r>
        <w:rPr>
          <w:rFonts w:ascii="Palatino" w:hAnsi="Palatino"/>
        </w:rPr>
        <w:t xml:space="preserve">a </w:t>
      </w:r>
      <w:r w:rsidRPr="00993C0D">
        <w:rPr>
          <w:rFonts w:ascii="Palatino" w:hAnsi="Palatino"/>
        </w:rPr>
        <w:t xml:space="preserve">patera or mirror(?); </w:t>
      </w:r>
      <w:r>
        <w:rPr>
          <w:rFonts w:ascii="Palatino" w:hAnsi="Palatino"/>
        </w:rPr>
        <w:t xml:space="preserve">her </w:t>
      </w:r>
      <w:r w:rsidRPr="00993C0D">
        <w:rPr>
          <w:rFonts w:ascii="Palatino" w:hAnsi="Palatino"/>
        </w:rPr>
        <w:t>left hand hold</w:t>
      </w:r>
      <w:r>
        <w:rPr>
          <w:rFonts w:ascii="Palatino" w:hAnsi="Palatino"/>
        </w:rPr>
        <w:t>s an</w:t>
      </w:r>
      <w:r w:rsidRPr="00993C0D">
        <w:rPr>
          <w:rFonts w:ascii="Palatino" w:hAnsi="Palatino"/>
        </w:rPr>
        <w:t xml:space="preserve"> unidentifiable object; </w:t>
      </w:r>
      <w:r>
        <w:rPr>
          <w:rFonts w:ascii="Palatino" w:hAnsi="Palatino"/>
        </w:rPr>
        <w:t xml:space="preserve">her </w:t>
      </w:r>
      <w:r w:rsidRPr="00993C0D">
        <w:rPr>
          <w:rFonts w:ascii="Palatino" w:hAnsi="Palatino"/>
        </w:rPr>
        <w:t xml:space="preserve">garment, seeming to leave her nude to </w:t>
      </w:r>
      <w:r>
        <w:rPr>
          <w:rFonts w:ascii="Palatino" w:hAnsi="Palatino"/>
        </w:rPr>
        <w:t xml:space="preserve">the </w:t>
      </w:r>
      <w:r w:rsidRPr="00993C0D">
        <w:rPr>
          <w:rFonts w:ascii="Palatino" w:hAnsi="Palatino"/>
        </w:rPr>
        <w:t xml:space="preserve">waist, hangs behind her at her right side, covering </w:t>
      </w:r>
      <w:r>
        <w:rPr>
          <w:rFonts w:ascii="Palatino" w:hAnsi="Palatino"/>
        </w:rPr>
        <w:t xml:space="preserve">her </w:t>
      </w:r>
      <w:r w:rsidRPr="00993C0D">
        <w:rPr>
          <w:rFonts w:ascii="Palatino" w:hAnsi="Palatino"/>
        </w:rPr>
        <w:t xml:space="preserve">left leg only. </w:t>
      </w:r>
    </w:p>
    <w:p w14:paraId="15049B2F" w14:textId="4FD43483" w:rsidR="009E66F5" w:rsidRPr="00F90C10" w:rsidRDefault="009E66F5" w:rsidP="009E66F5">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Attached side lamps </w:t>
      </w:r>
      <w:r>
        <w:rPr>
          <w:rFonts w:ascii="Palatino" w:hAnsi="Palatino"/>
        </w:rPr>
        <w:t xml:space="preserve">of </w:t>
      </w:r>
      <w:r w:rsidRPr="00993C0D">
        <w:rPr>
          <w:rFonts w:ascii="Palatino" w:hAnsi="Palatino"/>
        </w:rPr>
        <w:t>Loeschcke type</w:t>
      </w:r>
      <w:r w:rsidRPr="00524C6D">
        <w:rPr>
          <w:rFonts w:ascii="Palatino" w:hAnsi="Palatino"/>
          <w:caps/>
        </w:rPr>
        <w:t xml:space="preserve"> viii </w:t>
      </w:r>
      <w:r w:rsidRPr="00993C0D">
        <w:rPr>
          <w:rFonts w:ascii="Palatino" w:hAnsi="Palatino"/>
        </w:rPr>
        <w:t xml:space="preserve">with ring handle with groove on each part; </w:t>
      </w:r>
      <w:r>
        <w:rPr>
          <w:rFonts w:ascii="Palatino" w:hAnsi="Palatino"/>
        </w:rPr>
        <w:t>s</w:t>
      </w:r>
      <w:r w:rsidRPr="00993C0D">
        <w:rPr>
          <w:rFonts w:ascii="Palatino" w:hAnsi="Palatino"/>
        </w:rPr>
        <w:t>houlder: Loeschcke</w:t>
      </w:r>
      <w:r w:rsidRPr="00524C6D">
        <w:rPr>
          <w:rFonts w:ascii="Palatino" w:hAnsi="Palatino"/>
          <w:caps/>
        </w:rPr>
        <w:t xml:space="preserve"> viii </w:t>
      </w:r>
      <w:r w:rsidRPr="00993C0D">
        <w:rPr>
          <w:rFonts w:ascii="Palatino" w:hAnsi="Palatino"/>
        </w:rPr>
        <w:t>b, with ovolos; filling-hole; heart-shaped round nozzle.</w:t>
      </w:r>
      <w:r w:rsidRPr="000F61FC">
        <w:rPr>
          <w:rFonts w:ascii="Palatino" w:hAnsi="Palatino"/>
        </w:rPr>
        <w:t xml:space="preserve"> </w:t>
      </w:r>
    </w:p>
    <w:p w14:paraId="6CC223E0" w14:textId="2CD68B9F" w:rsidR="009E66F5" w:rsidRDefault="009E66F5" w:rsidP="009E66F5">
      <w:pPr>
        <w:spacing w:line="480" w:lineRule="auto"/>
      </w:pPr>
      <w:r w:rsidRPr="000F61FC">
        <w:tab/>
      </w:r>
      <w:r w:rsidRPr="00993C0D">
        <w:t>Hollow square base. Potter’s mark on back left lower part of temple: an X in relief</w:t>
      </w:r>
      <w:r w:rsidR="006B0A58">
        <w:t>.</w:t>
      </w:r>
      <w:r w:rsidR="00411E36">
        <w:t xml:space="preserve"> {{stamp:584}}</w:t>
      </w:r>
    </w:p>
    <w:p w14:paraId="6EE7455A" w14:textId="46ACFD8F" w:rsidR="009E66F5" w:rsidRDefault="009E66F5" w:rsidP="009E66F5">
      <w:pPr>
        <w:spacing w:line="480" w:lineRule="auto"/>
      </w:pPr>
      <w:r>
        <w:t xml:space="preserve">Discus Iconography: </w:t>
      </w:r>
      <w:r w:rsidR="00BB302E">
        <w:t>Rosette with eight petals.</w:t>
      </w:r>
    </w:p>
    <w:p w14:paraId="395C8D00" w14:textId="234B361C" w:rsidR="009E66F5" w:rsidRDefault="00800091" w:rsidP="009E66F5">
      <w:pPr>
        <w:spacing w:line="480" w:lineRule="auto"/>
      </w:pPr>
      <w:r>
        <w:t xml:space="preserve">Type: </w:t>
      </w:r>
    </w:p>
    <w:p w14:paraId="2E9A03DB" w14:textId="77777777" w:rsidR="009E66F5" w:rsidRDefault="009E66F5" w:rsidP="009E66F5">
      <w:pPr>
        <w:spacing w:line="480" w:lineRule="auto"/>
      </w:pPr>
      <w:r>
        <w:t xml:space="preserve">Place of Manufacture or Origin: </w:t>
      </w:r>
      <w:r w:rsidR="00800091">
        <w:t>North Anatolia</w:t>
      </w:r>
    </w:p>
    <w:p w14:paraId="6592ADA4" w14:textId="77777777" w:rsidR="009E66F5" w:rsidRDefault="009E66F5" w:rsidP="009E66F5">
      <w:pPr>
        <w:spacing w:line="480" w:lineRule="auto"/>
      </w:pPr>
      <w:r>
        <w:t xml:space="preserve">Parallels: </w:t>
      </w:r>
      <w:r w:rsidRPr="00993C0D">
        <w:t xml:space="preserve">None found. For a near shape with different decor: Castanyer and Tremolada 1999, p. 285, fig. 176, from the </w:t>
      </w:r>
      <w:r>
        <w:t>Roman v</w:t>
      </w:r>
      <w:r w:rsidRPr="00993C0D">
        <w:t xml:space="preserve">illa </w:t>
      </w:r>
      <w:r>
        <w:t>at</w:t>
      </w:r>
      <w:r w:rsidRPr="00993C0D">
        <w:t xml:space="preserve"> </w:t>
      </w:r>
      <w:r w:rsidR="00B72668">
        <w:t>{{loc_0000:</w:t>
      </w:r>
      <w:r w:rsidRPr="00993C0D">
        <w:t>Vilauba</w:t>
      </w:r>
      <w:r w:rsidR="00B72668">
        <w:t>}}</w:t>
      </w:r>
      <w:r w:rsidRPr="00993C0D">
        <w:t>.</w:t>
      </w:r>
    </w:p>
    <w:p w14:paraId="44B1DEF7" w14:textId="77777777" w:rsidR="00A43570" w:rsidRDefault="00A43570" w:rsidP="00A43570">
      <w:pPr>
        <w:spacing w:line="480" w:lineRule="auto"/>
      </w:pPr>
      <w:r>
        <w:t xml:space="preserve">Provenance: </w:t>
      </w:r>
    </w:p>
    <w:p w14:paraId="471C588D" w14:textId="77777777" w:rsidR="009E66F5" w:rsidRDefault="009E66F5" w:rsidP="009E66F5">
      <w:pPr>
        <w:spacing w:line="480" w:lineRule="auto"/>
      </w:pPr>
      <w:r>
        <w:t>Bibliography: Unpublished.</w:t>
      </w:r>
    </w:p>
    <w:p w14:paraId="257DE93F" w14:textId="77777777" w:rsidR="009E66F5" w:rsidRDefault="009E66F5" w:rsidP="009E66F5">
      <w:pPr>
        <w:spacing w:line="480" w:lineRule="auto"/>
      </w:pPr>
      <w:r>
        <w:t xml:space="preserve">Date: </w:t>
      </w:r>
      <w:r w:rsidRPr="00993C0D">
        <w:t xml:space="preserve">Second century </w:t>
      </w:r>
      <w:r w:rsidRPr="005170AB">
        <w:rPr>
          <w:caps/>
        </w:rPr>
        <w:t>A.D.</w:t>
      </w:r>
      <w:r w:rsidRPr="00993C0D">
        <w:t xml:space="preserve"> (based on the presumed chronology</w:t>
      </w:r>
      <w:r w:rsidR="00800091">
        <w:t xml:space="preserve"> of the two attached lamps)</w:t>
      </w:r>
    </w:p>
    <w:p w14:paraId="6A69EF6C" w14:textId="77777777" w:rsidR="009E66F5" w:rsidRDefault="009E66F5" w:rsidP="009E66F5">
      <w:pPr>
        <w:spacing w:line="480" w:lineRule="auto"/>
      </w:pPr>
      <w:r>
        <w:t>Date numeric: 100; 200</w:t>
      </w:r>
    </w:p>
    <w:p w14:paraId="7D1304C2"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p>
    <w:p w14:paraId="5DAA7059"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EA4F97F" w14:textId="77777777" w:rsidR="00F85C45" w:rsidRDefault="00F85C45" w:rsidP="00F85C45">
      <w:pPr>
        <w:pStyle w:val="Textedelespacerserv2"/>
        <w:numPr>
          <w:ilvl w:val="0"/>
          <w:numId w:val="0"/>
        </w:numPr>
        <w:spacing w:line="480" w:lineRule="auto"/>
        <w:jc w:val="left"/>
        <w:outlineLvl w:val="9"/>
        <w:rPr>
          <w:rFonts w:ascii="Palatino" w:hAnsi="Palatino"/>
        </w:rPr>
      </w:pPr>
    </w:p>
    <w:p w14:paraId="4A045DF2" w14:textId="77777777" w:rsidR="0074279A" w:rsidRDefault="0074279A" w:rsidP="0074279A">
      <w:pPr>
        <w:spacing w:line="480" w:lineRule="auto"/>
      </w:pPr>
      <w:r>
        <w:t>Catalogue Number: 585</w:t>
      </w:r>
    </w:p>
    <w:p w14:paraId="2494DA78" w14:textId="6C7033F3" w:rsidR="0074279A" w:rsidRDefault="0074279A" w:rsidP="0074279A">
      <w:pPr>
        <w:spacing w:line="480" w:lineRule="auto"/>
      </w:pPr>
      <w:r>
        <w:t xml:space="preserve">Inventory Number: </w:t>
      </w:r>
      <w:r w:rsidRPr="00993C0D">
        <w:t>78.</w:t>
      </w:r>
      <w:del w:id="45" w:author="Benedicte Gilman" w:date="2016-07-19T16:08:00Z">
        <w:r w:rsidRPr="00524C6D" w:rsidDel="000D7C49">
          <w:rPr>
            <w:caps/>
          </w:rPr>
          <w:delText>ad</w:delText>
        </w:r>
      </w:del>
      <w:ins w:id="46" w:author="Benedicte Gilman" w:date="2016-07-19T16:08:00Z">
        <w:r w:rsidR="000D7C49" w:rsidRPr="00524C6D">
          <w:rPr>
            <w:caps/>
          </w:rPr>
          <w:t>a</w:t>
        </w:r>
        <w:r w:rsidR="000D7C49">
          <w:rPr>
            <w:caps/>
          </w:rPr>
          <w:t>Q</w:t>
        </w:r>
      </w:ins>
      <w:r w:rsidRPr="00993C0D">
        <w:t>.333</w:t>
      </w:r>
    </w:p>
    <w:p w14:paraId="7D8DE0FE" w14:textId="7C0C6820" w:rsidR="0074279A" w:rsidRDefault="0074279A" w:rsidP="0074279A">
      <w:pPr>
        <w:spacing w:line="480" w:lineRule="auto"/>
      </w:pPr>
      <w:r>
        <w:t xml:space="preserve">Dimensions: </w:t>
      </w:r>
      <w:r w:rsidRPr="00993C0D">
        <w:t>Diam: (base) 7.6; H: 12.8; W: (with lamps) 13.9, (one lamp) 4.5; L: (one lamp</w:t>
      </w:r>
      <w:r w:rsidR="00BB302E">
        <w:t>) 9.9; Diam: (incense bowl) 6.6</w:t>
      </w:r>
    </w:p>
    <w:p w14:paraId="46FD6157" w14:textId="03038871" w:rsidR="0074279A" w:rsidRDefault="0074279A" w:rsidP="0074279A">
      <w:pPr>
        <w:spacing w:line="480" w:lineRule="auto"/>
      </w:pPr>
      <w:r>
        <w:t xml:space="preserve">Condition and Fabric: </w:t>
      </w:r>
      <w:r w:rsidRPr="00993C0D">
        <w:t xml:space="preserve">Right lamp restored from several pieces and reattached; considerable incrustations on lamps and inside bowl. </w:t>
      </w:r>
      <w:r w:rsidR="00BB302E">
        <w:t xml:space="preserve">Burn marks on nozzle. </w:t>
      </w:r>
      <w:r w:rsidRPr="00993C0D">
        <w:t>Clay 5YR7/6 reddish yellow, glaze 5YR5/4 reddish brown, unevenly preserved.</w:t>
      </w:r>
    </w:p>
    <w:p w14:paraId="018C2432" w14:textId="5EAD9A5E" w:rsidR="0074279A" w:rsidRDefault="0074279A" w:rsidP="0074279A">
      <w:pPr>
        <w:spacing w:line="480" w:lineRule="auto"/>
      </w:pPr>
      <w:r>
        <w:t xml:space="preserve">Description: </w:t>
      </w:r>
      <w:r w:rsidRPr="00993C0D">
        <w:t xml:space="preserve">Moldmade. Lampstand/incense-burner consisting of </w:t>
      </w:r>
      <w:r>
        <w:t xml:space="preserve">a </w:t>
      </w:r>
      <w:r w:rsidRPr="00993C0D">
        <w:t xml:space="preserve">hollow body fixed on </w:t>
      </w:r>
      <w:r>
        <w:t xml:space="preserve">a </w:t>
      </w:r>
      <w:r w:rsidRPr="00993C0D">
        <w:t xml:space="preserve">circular base and surmounted by </w:t>
      </w:r>
      <w:r>
        <w:t xml:space="preserve">a </w:t>
      </w:r>
      <w:r w:rsidRPr="00993C0D">
        <w:t>bowl. Upper part with two applied lamps, one on each side. On front center</w:t>
      </w:r>
      <w:r>
        <w:t xml:space="preserve"> is</w:t>
      </w:r>
      <w:r w:rsidRPr="00993C0D">
        <w:t xml:space="preserve"> </w:t>
      </w:r>
      <w:r>
        <w:t xml:space="preserve">an </w:t>
      </w:r>
      <w:r w:rsidRPr="00993C0D">
        <w:t xml:space="preserve">eagle in high relief with spreading wings, clawed feet resting on </w:t>
      </w:r>
      <w:r>
        <w:t xml:space="preserve">a </w:t>
      </w:r>
      <w:r w:rsidRPr="00993C0D">
        <w:t xml:space="preserve">platform, head turned to left; feathers carefully rendered. </w:t>
      </w:r>
      <w:r>
        <w:t>The b</w:t>
      </w:r>
      <w:r w:rsidRPr="00993C0D">
        <w:t>ack of</w:t>
      </w:r>
      <w:r>
        <w:t xml:space="preserve"> the </w:t>
      </w:r>
      <w:r w:rsidRPr="00993C0D">
        <w:t xml:space="preserve">lampstand </w:t>
      </w:r>
      <w:r>
        <w:t xml:space="preserve">is </w:t>
      </w:r>
      <w:r w:rsidRPr="00993C0D">
        <w:t xml:space="preserve">totally plain with </w:t>
      </w:r>
      <w:r>
        <w:t xml:space="preserve">an </w:t>
      </w:r>
      <w:r w:rsidRPr="00993C0D">
        <w:t xml:space="preserve">air hole for facilitating </w:t>
      </w:r>
      <w:r>
        <w:t xml:space="preserve">the </w:t>
      </w:r>
      <w:r w:rsidRPr="00993C0D">
        <w:t xml:space="preserve">firing process. </w:t>
      </w:r>
      <w:r>
        <w:t>The f</w:t>
      </w:r>
      <w:r w:rsidRPr="00993C0D">
        <w:t xml:space="preserve">ront of </w:t>
      </w:r>
      <w:r>
        <w:t xml:space="preserve">the </w:t>
      </w:r>
      <w:r w:rsidRPr="00993C0D">
        <w:t xml:space="preserve">base </w:t>
      </w:r>
      <w:r>
        <w:t xml:space="preserve">is </w:t>
      </w:r>
      <w:r w:rsidRPr="00993C0D">
        <w:t xml:space="preserve">articulated by </w:t>
      </w:r>
      <w:r>
        <w:t xml:space="preserve">a </w:t>
      </w:r>
      <w:r w:rsidRPr="00993C0D">
        <w:t xml:space="preserve">molding </w:t>
      </w:r>
      <w:r>
        <w:t>with</w:t>
      </w:r>
      <w:r w:rsidRPr="00993C0D">
        <w:t xml:space="preserve"> two parallel grooves; above, </w:t>
      </w:r>
      <w:r>
        <w:t xml:space="preserve">a </w:t>
      </w:r>
      <w:r w:rsidRPr="00993C0D">
        <w:t xml:space="preserve">leaf-garland tied at </w:t>
      </w:r>
      <w:r>
        <w:t xml:space="preserve">the </w:t>
      </w:r>
      <w:r w:rsidRPr="00993C0D">
        <w:t xml:space="preserve">center. </w:t>
      </w:r>
      <w:r>
        <w:t>The c</w:t>
      </w:r>
      <w:r w:rsidRPr="00993C0D">
        <w:t xml:space="preserve">ircular bowl may be intended for burning incense; flat rim demarcated by </w:t>
      </w:r>
      <w:r>
        <w:t xml:space="preserve">a </w:t>
      </w:r>
      <w:r w:rsidRPr="00993C0D">
        <w:t>deep groove. Identical side lamps</w:t>
      </w:r>
      <w:r>
        <w:t>,</w:t>
      </w:r>
      <w:r w:rsidRPr="00993C0D">
        <w:t xml:space="preserve"> each </w:t>
      </w:r>
      <w:r>
        <w:t>with</w:t>
      </w:r>
      <w:r w:rsidRPr="00993C0D">
        <w:t xml:space="preserve"> </w:t>
      </w:r>
      <w:r>
        <w:t xml:space="preserve">an </w:t>
      </w:r>
      <w:r w:rsidRPr="00993C0D">
        <w:t xml:space="preserve">elongated body with </w:t>
      </w:r>
      <w:r>
        <w:t xml:space="preserve">a </w:t>
      </w:r>
      <w:r w:rsidRPr="00993C0D">
        <w:t xml:space="preserve">flattened leaf-shaped ornament handle and </w:t>
      </w:r>
      <w:r>
        <w:t xml:space="preserve">a </w:t>
      </w:r>
      <w:r w:rsidRPr="00993C0D">
        <w:t>round-tipped nozzle</w:t>
      </w:r>
      <w:r w:rsidR="00BB302E">
        <w:t>;</w:t>
      </w:r>
      <w:r>
        <w:t xml:space="preserve"> </w:t>
      </w:r>
      <w:r w:rsidRPr="00993C0D">
        <w:t xml:space="preserve">slightly concave discus pierced by </w:t>
      </w:r>
      <w:r>
        <w:t xml:space="preserve">a </w:t>
      </w:r>
      <w:r w:rsidRPr="00993C0D">
        <w:t>filling-hole.</w:t>
      </w:r>
    </w:p>
    <w:p w14:paraId="7855409E" w14:textId="128F64E4" w:rsidR="0074279A" w:rsidRDefault="0074279A" w:rsidP="0074279A">
      <w:pPr>
        <w:spacing w:line="480" w:lineRule="auto"/>
      </w:pPr>
      <w:r>
        <w:t xml:space="preserve">Discus Iconography: </w:t>
      </w:r>
      <w:r w:rsidR="00BB302E">
        <w:t>Plain</w:t>
      </w:r>
      <w:r>
        <w:t xml:space="preserve"> discus.</w:t>
      </w:r>
    </w:p>
    <w:p w14:paraId="799CDEEA" w14:textId="221E2784" w:rsidR="0074279A" w:rsidRDefault="00800091" w:rsidP="0074279A">
      <w:pPr>
        <w:spacing w:line="480" w:lineRule="auto"/>
      </w:pPr>
      <w:r>
        <w:t xml:space="preserve">Type: </w:t>
      </w:r>
    </w:p>
    <w:p w14:paraId="1220A395" w14:textId="77777777" w:rsidR="0074279A" w:rsidRDefault="0074279A" w:rsidP="0074279A">
      <w:pPr>
        <w:spacing w:line="480" w:lineRule="auto"/>
      </w:pPr>
      <w:r>
        <w:t xml:space="preserve">Place of Manufacture or Origin: </w:t>
      </w:r>
      <w:r w:rsidR="00800091">
        <w:t>Unknown</w:t>
      </w:r>
    </w:p>
    <w:p w14:paraId="09304640" w14:textId="77777777" w:rsidR="0074279A" w:rsidRDefault="0074279A" w:rsidP="0074279A">
      <w:pPr>
        <w:spacing w:line="480" w:lineRule="auto"/>
      </w:pPr>
      <w:r>
        <w:t xml:space="preserve">Parallels: </w:t>
      </w:r>
      <w:r w:rsidRPr="00993C0D">
        <w:t>None found.</w:t>
      </w:r>
    </w:p>
    <w:p w14:paraId="76C37C60" w14:textId="77777777" w:rsidR="00A43570" w:rsidRDefault="00A43570" w:rsidP="00A43570">
      <w:pPr>
        <w:spacing w:line="480" w:lineRule="auto"/>
      </w:pPr>
      <w:r>
        <w:t xml:space="preserve">Provenance: </w:t>
      </w:r>
    </w:p>
    <w:p w14:paraId="1C03C4CB" w14:textId="73899A0D" w:rsidR="0074279A" w:rsidRDefault="0074279A" w:rsidP="0074279A">
      <w:pPr>
        <w:spacing w:line="480" w:lineRule="auto"/>
      </w:pPr>
      <w:r>
        <w:t xml:space="preserve">Bibliography: </w:t>
      </w:r>
      <w:ins w:id="47" w:author="Benedicte Gilman" w:date="2016-07-19T16:09:00Z">
        <w:r w:rsidR="000D7C49">
          <w:t>Christie’s, London. Fine Antiquities. Sale 17 November</w:t>
        </w:r>
      </w:ins>
      <w:ins w:id="48" w:author="Benedicte Gilman" w:date="2016-07-19T16:10:00Z">
        <w:r w:rsidR="000D7C49">
          <w:t>1977, lot 235</w:t>
        </w:r>
      </w:ins>
      <w:ins w:id="49" w:author="Benedicte Gilman" w:date="2016-07-19T16:13:00Z">
        <w:r w:rsidR="000D7C49">
          <w:t>;</w:t>
        </w:r>
      </w:ins>
      <w:ins w:id="50" w:author="Benedicte Gilman" w:date="2016-07-19T16:09:00Z">
        <w:r w:rsidR="000D7C49">
          <w:t xml:space="preserve"> </w:t>
        </w:r>
      </w:ins>
      <w:r>
        <w:t>Manzoni 1978/79.</w:t>
      </w:r>
    </w:p>
    <w:p w14:paraId="57A1546B" w14:textId="77777777" w:rsidR="0074279A" w:rsidRPr="00800091" w:rsidRDefault="0074279A" w:rsidP="0074279A">
      <w:pPr>
        <w:spacing w:line="480" w:lineRule="auto"/>
      </w:pPr>
      <w:r>
        <w:t xml:space="preserve">Date: </w:t>
      </w:r>
      <w:r w:rsidRPr="00993C0D">
        <w:t>Second century</w:t>
      </w:r>
      <w:r w:rsidRPr="00524C6D">
        <w:rPr>
          <w:caps/>
        </w:rPr>
        <w:t xml:space="preserve"> </w:t>
      </w:r>
      <w:r w:rsidRPr="005170AB">
        <w:rPr>
          <w:caps/>
        </w:rPr>
        <w:t>A.D.</w:t>
      </w:r>
      <w:r w:rsidRPr="00524C6D">
        <w:rPr>
          <w:caps/>
        </w:rPr>
        <w:t xml:space="preserve"> </w:t>
      </w:r>
      <w:r w:rsidRPr="00993C0D">
        <w:t>(Bailey, as reported by Manzoni</w:t>
      </w:r>
      <w:r w:rsidR="00800091">
        <w:t>)</w:t>
      </w:r>
    </w:p>
    <w:p w14:paraId="6330814F" w14:textId="77777777" w:rsidR="0074279A" w:rsidRDefault="0074279A" w:rsidP="0074279A">
      <w:pPr>
        <w:spacing w:line="480" w:lineRule="auto"/>
      </w:pPr>
      <w:r>
        <w:t>Date numeric: 100; 200</w:t>
      </w:r>
    </w:p>
    <w:p w14:paraId="56DD97E1" w14:textId="77777777" w:rsidR="00F85C45" w:rsidRPr="00993C0D" w:rsidRDefault="00F85C45" w:rsidP="00F85C45">
      <w:pPr>
        <w:pStyle w:val="Textedelespacerserv2"/>
        <w:numPr>
          <w:ilvl w:val="0"/>
          <w:numId w:val="0"/>
        </w:numPr>
        <w:spacing w:line="480" w:lineRule="auto"/>
        <w:jc w:val="left"/>
        <w:outlineLvl w:val="9"/>
        <w:rPr>
          <w:rFonts w:ascii="Palatino" w:hAnsi="Palatino"/>
        </w:rPr>
      </w:pPr>
    </w:p>
    <w:p w14:paraId="0E1866F6" w14:textId="77777777" w:rsidR="00103107" w:rsidRPr="005E544E" w:rsidRDefault="00103107" w:rsidP="00103107">
      <w:pPr>
        <w:pStyle w:val="Textedelespacerserv2"/>
        <w:numPr>
          <w:ilvl w:val="0"/>
          <w:numId w:val="0"/>
        </w:numPr>
        <w:spacing w:line="480" w:lineRule="auto"/>
        <w:jc w:val="left"/>
        <w:outlineLvl w:val="9"/>
        <w:rPr>
          <w:rFonts w:ascii="Palatino" w:hAnsi="Palatino"/>
        </w:rPr>
      </w:pPr>
      <w:r w:rsidRPr="005E544E">
        <w:rPr>
          <w:rFonts w:ascii="Palatino" w:hAnsi="Palatino"/>
        </w:rPr>
        <w:t>———</w:t>
      </w:r>
    </w:p>
    <w:p w14:paraId="5932A523" w14:textId="77777777" w:rsidR="00103107" w:rsidRDefault="00103107" w:rsidP="00103107">
      <w:pPr>
        <w:pStyle w:val="Textedelespacerserv2"/>
        <w:numPr>
          <w:ilvl w:val="0"/>
          <w:numId w:val="0"/>
        </w:numPr>
        <w:spacing w:line="480" w:lineRule="auto"/>
        <w:jc w:val="left"/>
        <w:outlineLvl w:val="9"/>
        <w:rPr>
          <w:rFonts w:ascii="Palatino" w:hAnsi="Palatino"/>
        </w:rPr>
      </w:pPr>
    </w:p>
    <w:p w14:paraId="06F60B48" w14:textId="77777777" w:rsidR="000F1EFD" w:rsidRDefault="000F1EFD" w:rsidP="000F1EFD">
      <w:pPr>
        <w:spacing w:line="480" w:lineRule="auto"/>
      </w:pPr>
      <w:r>
        <w:t>Catalogue Number: 586</w:t>
      </w:r>
    </w:p>
    <w:p w14:paraId="281B7B49" w14:textId="77777777" w:rsidR="000F1EFD" w:rsidRDefault="000F1EFD" w:rsidP="000F1EFD">
      <w:pPr>
        <w:spacing w:line="480" w:lineRule="auto"/>
      </w:pPr>
      <w:r>
        <w:t xml:space="preserve">Inventory Number: </w:t>
      </w:r>
      <w:r w:rsidRPr="00993C0D">
        <w:t>83.</w:t>
      </w:r>
      <w:r w:rsidRPr="00524C6D">
        <w:rPr>
          <w:caps/>
        </w:rPr>
        <w:t>aq</w:t>
      </w:r>
      <w:r w:rsidRPr="00993C0D">
        <w:t>.377.519</w:t>
      </w:r>
    </w:p>
    <w:p w14:paraId="415566DA" w14:textId="77777777" w:rsidR="000F1EFD" w:rsidRDefault="000F1EFD" w:rsidP="000F1EFD">
      <w:pPr>
        <w:spacing w:line="480" w:lineRule="auto"/>
      </w:pPr>
      <w:r>
        <w:t>Dimensions: Diam: 11.4; W: 7.2; H: 12.0</w:t>
      </w:r>
    </w:p>
    <w:p w14:paraId="0457900B" w14:textId="77777777" w:rsidR="000F1EFD" w:rsidRDefault="000F1EFD" w:rsidP="000F1EFD">
      <w:pPr>
        <w:spacing w:line="480" w:lineRule="auto"/>
      </w:pPr>
      <w:r>
        <w:t xml:space="preserve">Condition and Fabric: </w:t>
      </w:r>
      <w:r w:rsidRPr="00993C0D">
        <w:t>A few cracks on left side of body (restoration[?]); base broken off and reattached. Clay 10YR5/1 gray, slip same color.</w:t>
      </w:r>
    </w:p>
    <w:p w14:paraId="2E3D971E" w14:textId="77777777" w:rsidR="000F1EFD" w:rsidRDefault="000F1EFD" w:rsidP="000F1EFD">
      <w:pPr>
        <w:spacing w:line="480" w:lineRule="auto"/>
      </w:pPr>
      <w:r>
        <w:t xml:space="preserve">Description: </w:t>
      </w:r>
      <w:r w:rsidRPr="00993C0D">
        <w:t>Moldmade. Big ring handle with two grooves on back. Figurine</w:t>
      </w:r>
      <w:r w:rsidRPr="00993C0D" w:rsidDel="00CD21FA">
        <w:t xml:space="preserve"> </w:t>
      </w:r>
      <w:r w:rsidRPr="00993C0D">
        <w:t>of short nude dwarflike male figure (grotesque) sitting on his haunches; African flat-nosed face; shaved head except for scalp lock—</w:t>
      </w:r>
      <w:r>
        <w:t xml:space="preserve">a </w:t>
      </w:r>
      <w:r w:rsidRPr="00993C0D">
        <w:t xml:space="preserve">typical feature of </w:t>
      </w:r>
      <w:r>
        <w:t xml:space="preserve">an </w:t>
      </w:r>
      <w:r w:rsidRPr="00993C0D">
        <w:t xml:space="preserve">amphitheater athlete; hands resting on his enormous phallus, which is </w:t>
      </w:r>
      <w:r>
        <w:t xml:space="preserve">the </w:t>
      </w:r>
      <w:r w:rsidRPr="00993C0D">
        <w:t xml:space="preserve">lamp nozzle, pierced by </w:t>
      </w:r>
      <w:r>
        <w:t xml:space="preserve">a </w:t>
      </w:r>
      <w:r w:rsidRPr="00993C0D">
        <w:t>small circular wick-hole; eyes and ears pierced. Filling-hole above ring handle. Small air hole on each side of neck. Flat plain base.</w:t>
      </w:r>
    </w:p>
    <w:p w14:paraId="0BDB1851" w14:textId="79DEBEA1" w:rsidR="000F1EFD" w:rsidRDefault="000F1EFD" w:rsidP="000F1EFD">
      <w:pPr>
        <w:spacing w:line="480" w:lineRule="auto"/>
      </w:pPr>
      <w:r>
        <w:t xml:space="preserve">Discus Iconography: </w:t>
      </w:r>
    </w:p>
    <w:p w14:paraId="6F409AAA" w14:textId="714411DC" w:rsidR="000F1EFD" w:rsidRDefault="00380F94" w:rsidP="000F1EFD">
      <w:pPr>
        <w:spacing w:line="480" w:lineRule="auto"/>
      </w:pPr>
      <w:r>
        <w:t xml:space="preserve">Type: </w:t>
      </w:r>
    </w:p>
    <w:p w14:paraId="1C7A514A" w14:textId="77777777" w:rsidR="000F1EFD" w:rsidRDefault="000F1EFD" w:rsidP="000F1EFD">
      <w:pPr>
        <w:spacing w:line="480" w:lineRule="auto"/>
      </w:pPr>
      <w:r>
        <w:t xml:space="preserve">Place of Manufacture or Origin: </w:t>
      </w:r>
      <w:r w:rsidR="00380F94">
        <w:t>North Africa</w:t>
      </w:r>
    </w:p>
    <w:p w14:paraId="1B8D3C28" w14:textId="77777777" w:rsidR="000F1EFD" w:rsidRDefault="000F1EFD" w:rsidP="000F1EFD">
      <w:pPr>
        <w:spacing w:line="480" w:lineRule="auto"/>
      </w:pPr>
      <w:r>
        <w:t xml:space="preserve">Parallels: </w:t>
      </w:r>
      <w:r w:rsidRPr="00993C0D">
        <w:t>None found.</w:t>
      </w:r>
    </w:p>
    <w:p w14:paraId="44875620" w14:textId="77777777" w:rsidR="00A43570" w:rsidRDefault="00A43570" w:rsidP="00A43570">
      <w:pPr>
        <w:spacing w:line="480" w:lineRule="auto"/>
      </w:pPr>
      <w:r>
        <w:t xml:space="preserve">Provenance: </w:t>
      </w:r>
    </w:p>
    <w:p w14:paraId="14498DD2" w14:textId="77777777" w:rsidR="000F1EFD" w:rsidRDefault="000F1EFD" w:rsidP="000F1EFD">
      <w:pPr>
        <w:spacing w:line="480" w:lineRule="auto"/>
      </w:pPr>
      <w:r>
        <w:t>Bibliography: Unpublished.</w:t>
      </w:r>
    </w:p>
    <w:p w14:paraId="64D2691C" w14:textId="77777777" w:rsidR="000F1EFD" w:rsidRDefault="000F1EFD" w:rsidP="000F1EFD">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Pr="00993C0D">
        <w:t>70–150</w:t>
      </w:r>
    </w:p>
    <w:p w14:paraId="77173D5F" w14:textId="77777777" w:rsidR="000F1EFD" w:rsidRDefault="000F1EFD" w:rsidP="000F1EFD">
      <w:pPr>
        <w:spacing w:line="480" w:lineRule="auto"/>
      </w:pPr>
      <w:r>
        <w:t>Date numeric: 70; 150</w:t>
      </w:r>
    </w:p>
    <w:p w14:paraId="519A5C6C" w14:textId="77777777" w:rsidR="00103107" w:rsidRPr="00993C0D" w:rsidRDefault="000F1EFD" w:rsidP="000F1EFD">
      <w:pPr>
        <w:spacing w:line="480" w:lineRule="auto"/>
      </w:pPr>
      <w:r>
        <w:t xml:space="preserve">Discussion: </w:t>
      </w:r>
      <w:r w:rsidR="00103107" w:rsidRPr="00993C0D">
        <w:t>The very low position of the wick-hole renders the function of this lighting device very hypothetical, or at least allows it very limited burning time.</w:t>
      </w:r>
    </w:p>
    <w:p w14:paraId="29D87F44"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719719FC"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CCCC0EC" w14:textId="77777777" w:rsidR="00103107" w:rsidRDefault="00103107" w:rsidP="00103107">
      <w:pPr>
        <w:pStyle w:val="Textedelespacerserv2"/>
        <w:numPr>
          <w:ilvl w:val="0"/>
          <w:numId w:val="0"/>
        </w:numPr>
        <w:spacing w:line="480" w:lineRule="auto"/>
        <w:jc w:val="left"/>
        <w:outlineLvl w:val="9"/>
        <w:rPr>
          <w:rFonts w:ascii="Palatino" w:hAnsi="Palatino"/>
        </w:rPr>
      </w:pPr>
    </w:p>
    <w:p w14:paraId="6611F89F" w14:textId="77777777" w:rsidR="00536A5E" w:rsidRDefault="00536A5E" w:rsidP="00536A5E">
      <w:pPr>
        <w:spacing w:line="480" w:lineRule="auto"/>
      </w:pPr>
      <w:r>
        <w:t>Catalogue Number: 587</w:t>
      </w:r>
    </w:p>
    <w:p w14:paraId="5A7BD243" w14:textId="77777777" w:rsidR="00536A5E" w:rsidRDefault="00536A5E" w:rsidP="00536A5E">
      <w:pPr>
        <w:spacing w:line="480" w:lineRule="auto"/>
      </w:pPr>
      <w:r>
        <w:t xml:space="preserve">Inventory Number: </w:t>
      </w:r>
      <w:r w:rsidRPr="00993C0D">
        <w:t>83.</w:t>
      </w:r>
      <w:r w:rsidRPr="00524C6D">
        <w:rPr>
          <w:caps/>
        </w:rPr>
        <w:t>aq</w:t>
      </w:r>
      <w:r w:rsidRPr="00993C0D">
        <w:t>.377.514</w:t>
      </w:r>
    </w:p>
    <w:p w14:paraId="5B3E40C2" w14:textId="77777777" w:rsidR="00536A5E" w:rsidRDefault="00536A5E" w:rsidP="00536A5E">
      <w:pPr>
        <w:spacing w:line="480" w:lineRule="auto"/>
      </w:pPr>
      <w:r>
        <w:t xml:space="preserve">Dimensions: </w:t>
      </w:r>
      <w:r w:rsidRPr="00993C0D">
        <w:t>L: 15.2; W: 5.5; H: 10.3</w:t>
      </w:r>
    </w:p>
    <w:p w14:paraId="7E474C4E" w14:textId="77777777" w:rsidR="00536A5E" w:rsidRDefault="00536A5E" w:rsidP="00536A5E">
      <w:pPr>
        <w:spacing w:line="480" w:lineRule="auto"/>
      </w:pPr>
      <w:r>
        <w:t xml:space="preserve">Condition and Fabric: </w:t>
      </w:r>
      <w:r w:rsidRPr="00993C0D">
        <w:t>Right hand of figure broken off and restored; crack where scroll meets right knee. Clay between 5YR7/6 and 5YR6/6 reddish yellow, a lighter and a darker shade</w:t>
      </w:r>
      <w:r>
        <w:t>;</w:t>
      </w:r>
      <w:r w:rsidRPr="00993C0D">
        <w:t xml:space="preserve"> faint remains of glaze near 5R5/6 red.</w:t>
      </w:r>
    </w:p>
    <w:p w14:paraId="104759E1" w14:textId="4629F718" w:rsidR="00536A5E" w:rsidRDefault="00536A5E" w:rsidP="00536A5E">
      <w:pPr>
        <w:spacing w:line="480" w:lineRule="auto"/>
      </w:pPr>
      <w:r>
        <w:t xml:space="preserve">Description: </w:t>
      </w:r>
      <w:r w:rsidRPr="00993C0D">
        <w:t>Moldmade. Ring handle with one groove fixed in</w:t>
      </w:r>
      <w:r>
        <w:t xml:space="preserve"> the </w:t>
      </w:r>
      <w:r w:rsidRPr="00993C0D">
        <w:t xml:space="preserve">back of </w:t>
      </w:r>
      <w:r>
        <w:t xml:space="preserve">a </w:t>
      </w:r>
      <w:r w:rsidRPr="00993C0D">
        <w:t xml:space="preserve">man sitting on a low seat; his legs and feet </w:t>
      </w:r>
      <w:r>
        <w:t xml:space="preserve">are </w:t>
      </w:r>
      <w:r w:rsidRPr="00993C0D">
        <w:t>not shown, only his bust</w:t>
      </w:r>
      <w:r>
        <w:t xml:space="preserve"> is</w:t>
      </w:r>
      <w:r w:rsidRPr="00993C0D">
        <w:t>; pleated mantle (</w:t>
      </w:r>
      <w:r w:rsidR="002F5B2E">
        <w:t>himation</w:t>
      </w:r>
      <w:r w:rsidRPr="00993C0D">
        <w:t xml:space="preserve">) over one shoulder; skull completely shaven, pointed beard; he is reading </w:t>
      </w:r>
      <w:r>
        <w:t xml:space="preserve">a </w:t>
      </w:r>
      <w:r w:rsidRPr="00993C0D">
        <w:t xml:space="preserve">book scroll; </w:t>
      </w:r>
      <w:r>
        <w:t xml:space="preserve">the </w:t>
      </w:r>
      <w:r w:rsidRPr="00993C0D">
        <w:t xml:space="preserve">three first letters of </w:t>
      </w:r>
      <w:r>
        <w:t xml:space="preserve">the </w:t>
      </w:r>
      <w:r w:rsidRPr="00993C0D">
        <w:t xml:space="preserve">Greek alphabet, </w:t>
      </w:r>
      <w:r w:rsidRPr="00975C44">
        <w:t>{{</w:t>
      </w:r>
      <w:r w:rsidRPr="00536A5E">
        <w:t>insc:</w:t>
      </w:r>
      <w:r w:rsidRPr="00536A5E">
        <w:sym w:font="Symbol" w:char="F041"/>
      </w:r>
      <w:r w:rsidRPr="00536A5E">
        <w:t xml:space="preserve"> </w:t>
      </w:r>
      <w:r w:rsidRPr="00536A5E">
        <w:sym w:font="Symbol" w:char="F042"/>
      </w:r>
      <w:r w:rsidRPr="00536A5E">
        <w:t xml:space="preserve"> </w:t>
      </w:r>
      <w:r w:rsidRPr="00536A5E">
        <w:sym w:font="Symbol" w:char="F047"/>
      </w:r>
      <w:r w:rsidRPr="00536A5E">
        <w:t>}},</w:t>
      </w:r>
      <w:r w:rsidRPr="00993C0D">
        <w:t xml:space="preserve"> </w:t>
      </w:r>
      <w:r>
        <w:t xml:space="preserve">are </w:t>
      </w:r>
      <w:r w:rsidRPr="00993C0D">
        <w:t>incised</w:t>
      </w:r>
      <w:r w:rsidRPr="000F61FC">
        <w:t xml:space="preserve"> </w:t>
      </w:r>
      <w:r w:rsidRPr="00993C0D">
        <w:t xml:space="preserve">on </w:t>
      </w:r>
      <w:r>
        <w:t xml:space="preserve">the </w:t>
      </w:r>
      <w:r w:rsidRPr="00993C0D">
        <w:t xml:space="preserve">page. Filling-hole above handle. Long protruding slightly pointed nozzle, pierced on top by </w:t>
      </w:r>
      <w:r>
        <w:t xml:space="preserve">a </w:t>
      </w:r>
      <w:r w:rsidRPr="00993C0D">
        <w:t xml:space="preserve">wick-hole, suggesting </w:t>
      </w:r>
      <w:r>
        <w:t xml:space="preserve">a </w:t>
      </w:r>
      <w:r w:rsidRPr="00993C0D">
        <w:t xml:space="preserve">big phallus. Small air hole on each side of </w:t>
      </w:r>
      <w:r>
        <w:t xml:space="preserve">the </w:t>
      </w:r>
      <w:r w:rsidRPr="00993C0D">
        <w:t>man’s head.</w:t>
      </w:r>
      <w:r w:rsidRPr="000F61FC">
        <w:t xml:space="preserve"> </w:t>
      </w:r>
      <w:r w:rsidRPr="00993C0D">
        <w:t>Flat plain base.</w:t>
      </w:r>
    </w:p>
    <w:p w14:paraId="1C4FC4DD" w14:textId="6E0C4272" w:rsidR="00536A5E" w:rsidRDefault="00536A5E" w:rsidP="00536A5E">
      <w:pPr>
        <w:spacing w:line="480" w:lineRule="auto"/>
      </w:pPr>
      <w:r>
        <w:t xml:space="preserve">Discus Iconography: </w:t>
      </w:r>
    </w:p>
    <w:p w14:paraId="3B4007A2" w14:textId="675E0EDD" w:rsidR="00536A5E" w:rsidRDefault="00380F94" w:rsidP="00536A5E">
      <w:pPr>
        <w:spacing w:line="480" w:lineRule="auto"/>
      </w:pPr>
      <w:r>
        <w:t xml:space="preserve">Type: </w:t>
      </w:r>
    </w:p>
    <w:p w14:paraId="2271B848" w14:textId="77777777" w:rsidR="00536A5E" w:rsidRDefault="00536A5E" w:rsidP="00536A5E">
      <w:pPr>
        <w:spacing w:line="480" w:lineRule="auto"/>
      </w:pPr>
      <w:r>
        <w:t xml:space="preserve">Place of Manufacture or Origin: </w:t>
      </w:r>
      <w:r w:rsidR="00380F94">
        <w:t xml:space="preserve">Asia Minor, </w:t>
      </w:r>
      <w:r w:rsidR="00B72668">
        <w:t>{{loc_0000:</w:t>
      </w:r>
      <w:r w:rsidR="00380F94">
        <w:t>Cnidus</w:t>
      </w:r>
      <w:r w:rsidR="00B72668">
        <w:t>}}</w:t>
      </w:r>
      <w:r w:rsidR="00380F94">
        <w:t>(?)</w:t>
      </w:r>
    </w:p>
    <w:p w14:paraId="7FB7613E" w14:textId="77777777" w:rsidR="00536A5E" w:rsidRDefault="00536A5E" w:rsidP="00536A5E">
      <w:pPr>
        <w:spacing w:line="480" w:lineRule="auto"/>
      </w:pPr>
      <w:r>
        <w:t>Parallels: (C</w:t>
      </w:r>
      <w:r w:rsidRPr="00993C0D">
        <w:t>lose) Smith 1966, p. 17, fig. 7 (</w:t>
      </w:r>
      <w:r w:rsidR="00B72668">
        <w:t>{{loc_0000:</w:t>
      </w:r>
      <w:r w:rsidRPr="00993C0D">
        <w:t>Amka</w:t>
      </w:r>
      <w:r w:rsidR="00B72668">
        <w:t>}}</w:t>
      </w:r>
      <w:r w:rsidRPr="00993C0D">
        <w:t xml:space="preserve">, Palestine); same theme, treated differently, Bailey BM </w:t>
      </w:r>
      <w:r w:rsidRPr="00524C6D">
        <w:rPr>
          <w:caps/>
        </w:rPr>
        <w:t>iii</w:t>
      </w:r>
      <w:r w:rsidRPr="00993C0D">
        <w:t>, Q 2719, pl. 79 (</w:t>
      </w:r>
      <w:r w:rsidR="00B72668">
        <w:t>{{loc_0000:</w:t>
      </w:r>
      <w:r w:rsidRPr="00993C0D">
        <w:t>Cnidus</w:t>
      </w:r>
      <w:r w:rsidR="00B72668">
        <w:t>}}</w:t>
      </w:r>
      <w:r w:rsidRPr="00993C0D">
        <w:t>) (with further refs.).</w:t>
      </w:r>
    </w:p>
    <w:p w14:paraId="16FFEF28" w14:textId="77777777" w:rsidR="00A43570" w:rsidRDefault="00A43570" w:rsidP="00A43570">
      <w:pPr>
        <w:spacing w:line="480" w:lineRule="auto"/>
      </w:pPr>
      <w:r>
        <w:t xml:space="preserve">Provenance: </w:t>
      </w:r>
    </w:p>
    <w:p w14:paraId="391A857B" w14:textId="77777777" w:rsidR="00536A5E" w:rsidRDefault="00536A5E" w:rsidP="00536A5E">
      <w:pPr>
        <w:spacing w:line="480" w:lineRule="auto"/>
      </w:pPr>
      <w:r>
        <w:t>Bibliography: Unpublished.</w:t>
      </w:r>
    </w:p>
    <w:p w14:paraId="497F8032" w14:textId="77777777" w:rsidR="00536A5E" w:rsidRDefault="00536A5E" w:rsidP="00536A5E">
      <w:pPr>
        <w:spacing w:line="480" w:lineRule="auto"/>
      </w:pPr>
      <w:r>
        <w:t xml:space="preserve">Date: </w:t>
      </w:r>
      <w:r w:rsidRPr="00993C0D">
        <w:t>Ca.</w:t>
      </w:r>
      <w:r w:rsidRPr="00524C6D">
        <w:rPr>
          <w:caps/>
        </w:rPr>
        <w:t xml:space="preserve"> </w:t>
      </w:r>
      <w:r w:rsidRPr="005170AB">
        <w:rPr>
          <w:caps/>
        </w:rPr>
        <w:t>A.D.</w:t>
      </w:r>
      <w:r w:rsidRPr="00524C6D">
        <w:rPr>
          <w:caps/>
        </w:rPr>
        <w:t xml:space="preserve"> </w:t>
      </w:r>
      <w:r w:rsidR="00380F94">
        <w:t>70–150</w:t>
      </w:r>
    </w:p>
    <w:p w14:paraId="3B65E710" w14:textId="77777777" w:rsidR="00536A5E" w:rsidRDefault="00536A5E" w:rsidP="00536A5E">
      <w:pPr>
        <w:spacing w:line="480" w:lineRule="auto"/>
      </w:pPr>
      <w:r>
        <w:t>Date numeric: 70; 150</w:t>
      </w:r>
    </w:p>
    <w:p w14:paraId="4F5E360A"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6C4C06AE"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BA93460" w14:textId="77777777" w:rsidR="00103107" w:rsidRDefault="00103107" w:rsidP="00103107">
      <w:pPr>
        <w:pStyle w:val="Textedelespacerserv2"/>
        <w:numPr>
          <w:ilvl w:val="0"/>
          <w:numId w:val="0"/>
        </w:numPr>
        <w:spacing w:line="480" w:lineRule="auto"/>
        <w:jc w:val="left"/>
        <w:outlineLvl w:val="9"/>
        <w:rPr>
          <w:rFonts w:ascii="Palatino" w:hAnsi="Palatino"/>
        </w:rPr>
      </w:pPr>
    </w:p>
    <w:p w14:paraId="654B27C1" w14:textId="77777777" w:rsidR="000C7344" w:rsidRDefault="000C7344" w:rsidP="000C7344">
      <w:pPr>
        <w:spacing w:line="480" w:lineRule="auto"/>
      </w:pPr>
      <w:r>
        <w:t>Catalogue Number: 588</w:t>
      </w:r>
    </w:p>
    <w:p w14:paraId="0F411200" w14:textId="77777777" w:rsidR="000C7344" w:rsidRDefault="000C7344" w:rsidP="000C7344">
      <w:pPr>
        <w:spacing w:line="480" w:lineRule="auto"/>
      </w:pPr>
      <w:r>
        <w:t xml:space="preserve">Inventory Number: </w:t>
      </w:r>
      <w:r w:rsidRPr="00993C0D">
        <w:t>83.</w:t>
      </w:r>
      <w:r w:rsidRPr="00524C6D">
        <w:rPr>
          <w:caps/>
        </w:rPr>
        <w:t>aq</w:t>
      </w:r>
      <w:r w:rsidRPr="00993C0D">
        <w:t>.377.512</w:t>
      </w:r>
    </w:p>
    <w:p w14:paraId="4E5C3947" w14:textId="77777777" w:rsidR="000C7344" w:rsidRDefault="000C7344" w:rsidP="000C7344">
      <w:pPr>
        <w:spacing w:line="480" w:lineRule="auto"/>
      </w:pPr>
      <w:r>
        <w:t xml:space="preserve">Dimensions: </w:t>
      </w:r>
      <w:r w:rsidRPr="00993C0D">
        <w:t>L: 13.5; W: 4.8; H: 8.9</w:t>
      </w:r>
    </w:p>
    <w:p w14:paraId="430E4A3C" w14:textId="77777777" w:rsidR="000C7344" w:rsidRDefault="000C7344" w:rsidP="000C7344">
      <w:pPr>
        <w:spacing w:line="480" w:lineRule="auto"/>
      </w:pPr>
      <w:r>
        <w:t xml:space="preserve">Condition and Fabric: </w:t>
      </w:r>
      <w:r w:rsidRPr="00993C0D">
        <w:t xml:space="preserve">Part of filling-hole area, behind man’s head, broken off. Clay 7.5YR7/4 light pink, very few remains of glaze 2.5YR6/6 light red; </w:t>
      </w:r>
      <w:r>
        <w:t xml:space="preserve">a </w:t>
      </w:r>
      <w:r w:rsidRPr="00993C0D">
        <w:t>few dark spots.</w:t>
      </w:r>
    </w:p>
    <w:p w14:paraId="1642B9CA" w14:textId="77777777" w:rsidR="000C7344" w:rsidRDefault="000C7344" w:rsidP="000C7344">
      <w:pPr>
        <w:spacing w:line="480" w:lineRule="auto"/>
      </w:pPr>
      <w:r>
        <w:t xml:space="preserve">Description: </w:t>
      </w:r>
      <w:r w:rsidRPr="00993C0D">
        <w:t xml:space="preserve">Moldmade. Ring handle with one groove in </w:t>
      </w:r>
      <w:r>
        <w:t xml:space="preserve">the </w:t>
      </w:r>
      <w:r w:rsidRPr="00993C0D">
        <w:t xml:space="preserve">back of </w:t>
      </w:r>
      <w:r>
        <w:t xml:space="preserve">the </w:t>
      </w:r>
      <w:r w:rsidRPr="00993C0D">
        <w:t xml:space="preserve">bed, supporting a kind of bowl pierced by </w:t>
      </w:r>
      <w:r>
        <w:t xml:space="preserve">a </w:t>
      </w:r>
      <w:r w:rsidRPr="00993C0D">
        <w:t xml:space="preserve">filling-hole. Big-bellied nude Silenus half lying on reclined seat, resting on </w:t>
      </w:r>
      <w:r>
        <w:t xml:space="preserve">a </w:t>
      </w:r>
      <w:r w:rsidRPr="00993C0D">
        <w:t>wineskin</w:t>
      </w:r>
      <w:r>
        <w:t>,</w:t>
      </w:r>
      <w:r w:rsidRPr="00993C0D">
        <w:t xml:space="preserve"> </w:t>
      </w:r>
      <w:r>
        <w:t xml:space="preserve">a </w:t>
      </w:r>
      <w:r w:rsidRPr="00993C0D">
        <w:t xml:space="preserve">mantle partly covering </w:t>
      </w:r>
      <w:r>
        <w:t xml:space="preserve">his </w:t>
      </w:r>
      <w:r w:rsidRPr="00993C0D">
        <w:t xml:space="preserve">shoulders; </w:t>
      </w:r>
      <w:r>
        <w:t xml:space="preserve">he is </w:t>
      </w:r>
      <w:r w:rsidRPr="00993C0D">
        <w:t xml:space="preserve">half bald with </w:t>
      </w:r>
      <w:r>
        <w:t xml:space="preserve">a </w:t>
      </w:r>
      <w:r w:rsidRPr="00993C0D">
        <w:t xml:space="preserve">large curly beard and moustache; both </w:t>
      </w:r>
      <w:r>
        <w:t xml:space="preserve">his </w:t>
      </w:r>
      <w:r w:rsidRPr="00993C0D">
        <w:t xml:space="preserve">hands </w:t>
      </w:r>
      <w:r>
        <w:t xml:space="preserve">are </w:t>
      </w:r>
      <w:r w:rsidRPr="00993C0D">
        <w:t xml:space="preserve">holding </w:t>
      </w:r>
      <w:r>
        <w:t xml:space="preserve">a </w:t>
      </w:r>
      <w:r w:rsidRPr="00993C0D">
        <w:t xml:space="preserve">bowl, which in fact is </w:t>
      </w:r>
      <w:r>
        <w:t xml:space="preserve">the </w:t>
      </w:r>
      <w:r w:rsidRPr="00993C0D">
        <w:t xml:space="preserve">rounded nozzle of </w:t>
      </w:r>
      <w:r>
        <w:t xml:space="preserve">the </w:t>
      </w:r>
      <w:r w:rsidRPr="00993C0D">
        <w:t xml:space="preserve">statue-lamp, pierced by </w:t>
      </w:r>
      <w:r>
        <w:t xml:space="preserve">a </w:t>
      </w:r>
      <w:r w:rsidRPr="00993C0D">
        <w:t>wick-hole</w:t>
      </w:r>
      <w:r w:rsidRPr="000F61FC">
        <w:t>.</w:t>
      </w:r>
      <w:r w:rsidRPr="00993C0D">
        <w:t xml:space="preserve"> Flat plain base</w:t>
      </w:r>
      <w:r w:rsidRPr="000F61FC">
        <w:t>.</w:t>
      </w:r>
    </w:p>
    <w:p w14:paraId="0245A174" w14:textId="77777777" w:rsidR="00850678" w:rsidRDefault="00850678" w:rsidP="00850678">
      <w:pPr>
        <w:spacing w:line="480" w:lineRule="auto"/>
      </w:pPr>
      <w:r>
        <w:t>Discus Iconography:</w:t>
      </w:r>
    </w:p>
    <w:p w14:paraId="444F8641" w14:textId="77777777" w:rsidR="00850678" w:rsidRDefault="00850678" w:rsidP="000C7344">
      <w:pPr>
        <w:spacing w:line="480" w:lineRule="auto"/>
      </w:pPr>
      <w:r>
        <w:t>Type:</w:t>
      </w:r>
    </w:p>
    <w:p w14:paraId="1273D431" w14:textId="39DE3E69" w:rsidR="000C7344" w:rsidRDefault="000C7344" w:rsidP="000C7344">
      <w:pPr>
        <w:spacing w:line="480" w:lineRule="auto"/>
      </w:pPr>
      <w:r>
        <w:t xml:space="preserve">Place of Manufacture or Origin: </w:t>
      </w:r>
      <w:r w:rsidR="00380F94">
        <w:t>Anatolia</w:t>
      </w:r>
    </w:p>
    <w:p w14:paraId="00A02084" w14:textId="77777777" w:rsidR="000C7344" w:rsidRDefault="000C7344" w:rsidP="000C7344">
      <w:pPr>
        <w:spacing w:line="480" w:lineRule="auto"/>
      </w:pPr>
      <w:r>
        <w:t xml:space="preserve">Parallels: </w:t>
      </w:r>
      <w:r w:rsidRPr="00993C0D">
        <w:t>N</w:t>
      </w:r>
      <w:r>
        <w:t xml:space="preserve">one </w:t>
      </w:r>
      <w:r w:rsidRPr="00993C0D">
        <w:t xml:space="preserve">found; (close) Hellmann 1987, no. 225, pl. 27, presumably from Egypt. For a related Silenus representation, see, for </w:t>
      </w:r>
      <w:r>
        <w:t>one</w:t>
      </w:r>
      <w:r w:rsidRPr="00993C0D">
        <w:t xml:space="preserve"> example among others, a figurine in the Hermitage, St. Petersburg, Waldhauer 1914, pp. 41–42, no. 23, pl. 16.11; near parallels in bronze, for instance, Bailey BM </w:t>
      </w:r>
      <w:r w:rsidRPr="00524C6D">
        <w:rPr>
          <w:caps/>
        </w:rPr>
        <w:t>iv</w:t>
      </w:r>
      <w:r w:rsidRPr="00993C0D">
        <w:t xml:space="preserve">, p. 15, Q 3571–Q 3572, pl. 12, dated first century </w:t>
      </w:r>
      <w:r w:rsidRPr="005170AB">
        <w:rPr>
          <w:caps/>
        </w:rPr>
        <w:t>A.D.</w:t>
      </w:r>
    </w:p>
    <w:p w14:paraId="738689BA" w14:textId="77777777" w:rsidR="00A43570" w:rsidRDefault="00A43570" w:rsidP="00A43570">
      <w:pPr>
        <w:spacing w:line="480" w:lineRule="auto"/>
      </w:pPr>
      <w:r>
        <w:t xml:space="preserve">Provenance: </w:t>
      </w:r>
    </w:p>
    <w:p w14:paraId="1A0C0AB9" w14:textId="77777777" w:rsidR="000C7344" w:rsidRDefault="000C7344" w:rsidP="000C7344">
      <w:pPr>
        <w:spacing w:line="480" w:lineRule="auto"/>
      </w:pPr>
      <w:r>
        <w:t>Bibliography: Unpublished.</w:t>
      </w:r>
    </w:p>
    <w:p w14:paraId="5B041979" w14:textId="77777777" w:rsidR="000C7344" w:rsidRDefault="000C7344" w:rsidP="000C7344">
      <w:pPr>
        <w:spacing w:line="480" w:lineRule="auto"/>
      </w:pPr>
      <w:r>
        <w:t xml:space="preserve">Date: </w:t>
      </w:r>
      <w:r w:rsidRPr="00993C0D">
        <w:t>First to second century</w:t>
      </w:r>
      <w:r w:rsidRPr="00524C6D">
        <w:rPr>
          <w:caps/>
        </w:rPr>
        <w:t xml:space="preserve"> </w:t>
      </w:r>
      <w:r w:rsidRPr="005170AB">
        <w:rPr>
          <w:caps/>
        </w:rPr>
        <w:t>A.D.</w:t>
      </w:r>
      <w:r w:rsidRPr="00524C6D">
        <w:rPr>
          <w:caps/>
        </w:rPr>
        <w:t>(</w:t>
      </w:r>
      <w:r w:rsidR="00380F94">
        <w:t>?)</w:t>
      </w:r>
    </w:p>
    <w:p w14:paraId="47521A20" w14:textId="77777777" w:rsidR="000C7344" w:rsidRDefault="000C7344" w:rsidP="000C7344">
      <w:pPr>
        <w:spacing w:line="480" w:lineRule="auto"/>
      </w:pPr>
      <w:r>
        <w:t>Date numeric: 1; 200</w:t>
      </w:r>
    </w:p>
    <w:p w14:paraId="33C113A5"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111B6880"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384BBE2" w14:textId="77777777" w:rsidR="00103107" w:rsidRDefault="00103107" w:rsidP="00103107">
      <w:pPr>
        <w:pStyle w:val="Textedelespacerserv2"/>
        <w:numPr>
          <w:ilvl w:val="0"/>
          <w:numId w:val="0"/>
        </w:numPr>
        <w:spacing w:line="480" w:lineRule="auto"/>
        <w:jc w:val="left"/>
        <w:outlineLvl w:val="9"/>
        <w:rPr>
          <w:rFonts w:ascii="Palatino" w:hAnsi="Palatino"/>
        </w:rPr>
      </w:pPr>
    </w:p>
    <w:p w14:paraId="7628AE95" w14:textId="77777777" w:rsidR="00F65468" w:rsidRDefault="00F65468" w:rsidP="00F65468">
      <w:pPr>
        <w:spacing w:line="480" w:lineRule="auto"/>
      </w:pPr>
      <w:r>
        <w:t>Catalogue Number: 589</w:t>
      </w:r>
    </w:p>
    <w:p w14:paraId="11BE7009" w14:textId="77777777" w:rsidR="00F65468" w:rsidRDefault="00F65468" w:rsidP="00F65468">
      <w:pPr>
        <w:spacing w:line="480" w:lineRule="auto"/>
      </w:pPr>
      <w:r>
        <w:t xml:space="preserve">Inventory Number: </w:t>
      </w:r>
      <w:r w:rsidRPr="00993C0D">
        <w:t>83</w:t>
      </w:r>
      <w:r>
        <w:t>.AQ</w:t>
      </w:r>
      <w:r w:rsidRPr="00524C6D">
        <w:rPr>
          <w:caps/>
        </w:rPr>
        <w:t>.377</w:t>
      </w:r>
      <w:r w:rsidRPr="00993C0D">
        <w:t>.513</w:t>
      </w:r>
    </w:p>
    <w:p w14:paraId="51DCBDF2" w14:textId="77777777" w:rsidR="00F65468" w:rsidRDefault="00F65468" w:rsidP="00F65468">
      <w:pPr>
        <w:spacing w:line="480" w:lineRule="auto"/>
      </w:pPr>
      <w:r>
        <w:t xml:space="preserve">Dimensions: </w:t>
      </w:r>
      <w:r w:rsidRPr="00993C0D">
        <w:t xml:space="preserve">L: </w:t>
      </w:r>
      <w:r>
        <w:t xml:space="preserve">(with bowl) </w:t>
      </w:r>
      <w:r w:rsidRPr="00993C0D">
        <w:t>9.5; W: 5.9; H: 14.9</w:t>
      </w:r>
    </w:p>
    <w:p w14:paraId="1C6FBAFE" w14:textId="77777777" w:rsidR="00F65468" w:rsidRDefault="00F65468" w:rsidP="00F65468">
      <w:pPr>
        <w:spacing w:line="480" w:lineRule="auto"/>
      </w:pPr>
      <w:r>
        <w:t xml:space="preserve">Condition and Fabric: </w:t>
      </w:r>
      <w:r w:rsidRPr="00993C0D">
        <w:t>Left ear broken off; back area restored and overpainted. Clay 7.5YR8/4 pink</w:t>
      </w:r>
      <w:r>
        <w:t>;</w:t>
      </w:r>
      <w:r w:rsidRPr="00993C0D">
        <w:t xml:space="preserve"> glaze</w:t>
      </w:r>
      <w:r>
        <w:t>,</w:t>
      </w:r>
      <w:r w:rsidRPr="00993C0D">
        <w:t xml:space="preserve"> applied only to front, near 7.5YR6/4 light brown.</w:t>
      </w:r>
    </w:p>
    <w:p w14:paraId="05656018" w14:textId="77777777" w:rsidR="00F65468" w:rsidRDefault="00F65468" w:rsidP="00F65468">
      <w:pPr>
        <w:spacing w:line="480" w:lineRule="auto"/>
      </w:pPr>
      <w:r>
        <w:t xml:space="preserve">Description: </w:t>
      </w:r>
      <w:r w:rsidRPr="00993C0D">
        <w:t xml:space="preserve">Moldmade. Monkey sitting on </w:t>
      </w:r>
      <w:r>
        <w:t xml:space="preserve">a </w:t>
      </w:r>
      <w:r w:rsidRPr="00993C0D">
        <w:t xml:space="preserve">high seat, holding in front of him, with both hands, </w:t>
      </w:r>
      <w:r>
        <w:t xml:space="preserve">a </w:t>
      </w:r>
      <w:r w:rsidRPr="00993C0D">
        <w:t xml:space="preserve">circular lamp with </w:t>
      </w:r>
      <w:r>
        <w:t xml:space="preserve">a </w:t>
      </w:r>
      <w:r w:rsidRPr="00993C0D">
        <w:t xml:space="preserve">central filling-hole and </w:t>
      </w:r>
      <w:r>
        <w:t xml:space="preserve">a </w:t>
      </w:r>
      <w:r w:rsidRPr="00993C0D">
        <w:t xml:space="preserve">rounded nozzle with wick-hole; </w:t>
      </w:r>
      <w:r>
        <w:t xml:space="preserve">the </w:t>
      </w:r>
      <w:r w:rsidRPr="00993C0D">
        <w:t xml:space="preserve">monkey’s garment </w:t>
      </w:r>
      <w:r>
        <w:t xml:space="preserve">is </w:t>
      </w:r>
      <w:r w:rsidRPr="00993C0D">
        <w:t xml:space="preserve">vaguely indicated by some folds; ears pierced, presumably for earrings. Large hole on back of </w:t>
      </w:r>
      <w:r>
        <w:t xml:space="preserve">the </w:t>
      </w:r>
      <w:r w:rsidRPr="00993C0D">
        <w:t>figurine to facilitate firing process.</w:t>
      </w:r>
    </w:p>
    <w:p w14:paraId="1D242694" w14:textId="5E5B32E4" w:rsidR="00F65468" w:rsidRDefault="00F65468" w:rsidP="00F65468">
      <w:pPr>
        <w:spacing w:line="480" w:lineRule="auto"/>
      </w:pPr>
      <w:r>
        <w:t xml:space="preserve">Discus Iconography: </w:t>
      </w:r>
    </w:p>
    <w:p w14:paraId="0EE8B58A" w14:textId="1E6D3371" w:rsidR="00F65468" w:rsidRDefault="00380F94" w:rsidP="00F65468">
      <w:pPr>
        <w:spacing w:line="480" w:lineRule="auto"/>
      </w:pPr>
      <w:r>
        <w:t xml:space="preserve">Type: </w:t>
      </w:r>
    </w:p>
    <w:p w14:paraId="10892456" w14:textId="77777777" w:rsidR="00F65468" w:rsidRDefault="00F65468" w:rsidP="00F65468">
      <w:pPr>
        <w:spacing w:line="480" w:lineRule="auto"/>
      </w:pPr>
      <w:r>
        <w:t xml:space="preserve">Place of Manufacture or Origin: </w:t>
      </w:r>
      <w:r w:rsidR="00380F94">
        <w:t>Anatolia</w:t>
      </w:r>
    </w:p>
    <w:p w14:paraId="7843A95E" w14:textId="77777777" w:rsidR="00F65468" w:rsidRDefault="00F65468" w:rsidP="00F65468">
      <w:pPr>
        <w:spacing w:line="480" w:lineRule="auto"/>
      </w:pPr>
      <w:r>
        <w:t xml:space="preserve">Parallels: </w:t>
      </w:r>
      <w:r w:rsidRPr="00993C0D">
        <w:t>None found.</w:t>
      </w:r>
    </w:p>
    <w:p w14:paraId="0B5E8741" w14:textId="77777777" w:rsidR="00A43570" w:rsidRDefault="00A43570" w:rsidP="00A43570">
      <w:pPr>
        <w:spacing w:line="480" w:lineRule="auto"/>
      </w:pPr>
      <w:r>
        <w:t xml:space="preserve">Provenance: </w:t>
      </w:r>
    </w:p>
    <w:p w14:paraId="56C568D8" w14:textId="77777777" w:rsidR="00F65468" w:rsidRDefault="00F65468" w:rsidP="00F65468">
      <w:pPr>
        <w:spacing w:line="480" w:lineRule="auto"/>
      </w:pPr>
      <w:r>
        <w:t>Bibliography: Unpublished.</w:t>
      </w:r>
    </w:p>
    <w:p w14:paraId="6E53FD4F" w14:textId="77777777" w:rsidR="00F65468" w:rsidRDefault="00F65468" w:rsidP="00F65468">
      <w:pPr>
        <w:spacing w:line="480" w:lineRule="auto"/>
      </w:pPr>
      <w:r>
        <w:t xml:space="preserve">Date: </w:t>
      </w:r>
      <w:r w:rsidRPr="00993C0D">
        <w:t>Second century</w:t>
      </w:r>
      <w:r w:rsidRPr="00524C6D">
        <w:rPr>
          <w:caps/>
        </w:rPr>
        <w:t xml:space="preserve"> </w:t>
      </w:r>
      <w:r w:rsidRPr="005170AB">
        <w:rPr>
          <w:caps/>
        </w:rPr>
        <w:t>A.D.</w:t>
      </w:r>
      <w:r w:rsidRPr="00524C6D">
        <w:rPr>
          <w:caps/>
        </w:rPr>
        <w:t>(</w:t>
      </w:r>
      <w:r w:rsidR="00380F94">
        <w:t>?)</w:t>
      </w:r>
    </w:p>
    <w:p w14:paraId="2729AD8C" w14:textId="77777777" w:rsidR="00F65468" w:rsidRDefault="00F65468" w:rsidP="00F65468">
      <w:pPr>
        <w:spacing w:line="480" w:lineRule="auto"/>
      </w:pPr>
      <w:r>
        <w:t>Date numeric: 100; 200</w:t>
      </w:r>
    </w:p>
    <w:p w14:paraId="04F3926E"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0F452CC7"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BD38537" w14:textId="77777777" w:rsidR="00103107" w:rsidRDefault="00103107" w:rsidP="00103107">
      <w:pPr>
        <w:pStyle w:val="Textedelespacerserv2"/>
        <w:numPr>
          <w:ilvl w:val="0"/>
          <w:numId w:val="0"/>
        </w:numPr>
        <w:spacing w:line="480" w:lineRule="auto"/>
        <w:jc w:val="left"/>
        <w:outlineLvl w:val="9"/>
        <w:rPr>
          <w:rFonts w:ascii="Palatino" w:hAnsi="Palatino"/>
        </w:rPr>
      </w:pPr>
    </w:p>
    <w:p w14:paraId="2CAA6E4A" w14:textId="77777777" w:rsidR="00CB569D" w:rsidRDefault="00CB569D" w:rsidP="00CB569D">
      <w:pPr>
        <w:spacing w:line="480" w:lineRule="auto"/>
      </w:pPr>
      <w:r>
        <w:t>Catalogue Number: 590</w:t>
      </w:r>
    </w:p>
    <w:p w14:paraId="2155E886" w14:textId="77777777" w:rsidR="00CB569D" w:rsidRDefault="00CB569D" w:rsidP="00CB569D">
      <w:pPr>
        <w:spacing w:line="480" w:lineRule="auto"/>
      </w:pPr>
      <w:r>
        <w:t xml:space="preserve">Inventory Number: </w:t>
      </w:r>
      <w:r w:rsidRPr="00993C0D">
        <w:t>83.</w:t>
      </w:r>
      <w:r w:rsidRPr="00524C6D">
        <w:rPr>
          <w:caps/>
        </w:rPr>
        <w:t>aq</w:t>
      </w:r>
      <w:r w:rsidRPr="00993C0D">
        <w:t>.377.504</w:t>
      </w:r>
    </w:p>
    <w:p w14:paraId="77C615C6" w14:textId="77777777" w:rsidR="00CB569D" w:rsidRDefault="00CB569D" w:rsidP="00CB569D">
      <w:pPr>
        <w:spacing w:line="480" w:lineRule="auto"/>
      </w:pPr>
      <w:r>
        <w:t xml:space="preserve">Dimensions: </w:t>
      </w:r>
      <w:r w:rsidRPr="00993C0D">
        <w:t>D: 10.1; W: (plinth) 6.8; H: (total) 19.0, (leg support) 6.5</w:t>
      </w:r>
    </w:p>
    <w:p w14:paraId="053E3682" w14:textId="77777777" w:rsidR="00CB569D" w:rsidRDefault="00CB569D" w:rsidP="00CB569D">
      <w:pPr>
        <w:spacing w:line="480" w:lineRule="auto"/>
      </w:pPr>
      <w:r>
        <w:t xml:space="preserve">Condition and Fabric: </w:t>
      </w:r>
      <w:r w:rsidRPr="00993C0D">
        <w:t>Intact. Clay 2.5YR6/6 light red with many white bits, glaze mostly 10R5/4 weak red.</w:t>
      </w:r>
    </w:p>
    <w:p w14:paraId="3EBDCA28" w14:textId="77777777" w:rsidR="00CB569D" w:rsidRDefault="00CB569D" w:rsidP="00CB569D">
      <w:pPr>
        <w:spacing w:line="480" w:lineRule="auto"/>
      </w:pPr>
      <w:r>
        <w:t xml:space="preserve">Description: </w:t>
      </w:r>
      <w:r w:rsidRPr="00993C0D">
        <w:t xml:space="preserve">Moldmade. </w:t>
      </w:r>
      <w:r>
        <w:t>A w</w:t>
      </w:r>
      <w:r w:rsidRPr="00993C0D">
        <w:t xml:space="preserve">oman dressed in </w:t>
      </w:r>
      <w:r>
        <w:t xml:space="preserve">a </w:t>
      </w:r>
      <w:r w:rsidRPr="00993C0D">
        <w:t>long-sleeved garment</w:t>
      </w:r>
      <w:r w:rsidRPr="000F61FC">
        <w:t xml:space="preserve"> </w:t>
      </w:r>
      <w:r>
        <w:t>stands</w:t>
      </w:r>
      <w:r w:rsidRPr="00993C0D">
        <w:t xml:space="preserve"> next to </w:t>
      </w:r>
      <w:r>
        <w:t xml:space="preserve">a </w:t>
      </w:r>
      <w:r w:rsidRPr="00993C0D">
        <w:t xml:space="preserve">truncated column, playing </w:t>
      </w:r>
      <w:r>
        <w:t xml:space="preserve">a </w:t>
      </w:r>
      <w:r w:rsidRPr="00993C0D">
        <w:t>harp</w:t>
      </w:r>
      <w:r>
        <w:t xml:space="preserve">; </w:t>
      </w:r>
      <w:r w:rsidRPr="00993C0D">
        <w:t>hairdo similar to Empress Julia Domna’s, fashionable in Severan times. Filling-hole on top of instrument; wick-hole pierced at its base. Circular hollow base.</w:t>
      </w:r>
    </w:p>
    <w:p w14:paraId="12012B76" w14:textId="6BBC418C" w:rsidR="00CB569D" w:rsidRDefault="00CB569D" w:rsidP="00CB569D">
      <w:pPr>
        <w:spacing w:line="480" w:lineRule="auto"/>
      </w:pPr>
      <w:r>
        <w:t xml:space="preserve">Discus Iconography: </w:t>
      </w:r>
    </w:p>
    <w:p w14:paraId="51ED19EB" w14:textId="302B8734" w:rsidR="00CB569D" w:rsidRDefault="00380F94" w:rsidP="00CB569D">
      <w:pPr>
        <w:spacing w:line="480" w:lineRule="auto"/>
      </w:pPr>
      <w:r>
        <w:t xml:space="preserve">Type: </w:t>
      </w:r>
    </w:p>
    <w:p w14:paraId="1008343A" w14:textId="77777777" w:rsidR="00CB569D" w:rsidRDefault="00CB569D" w:rsidP="00CB569D">
      <w:pPr>
        <w:spacing w:line="480" w:lineRule="auto"/>
      </w:pPr>
      <w:r>
        <w:t xml:space="preserve">Place of Manufacture or Origin: </w:t>
      </w:r>
      <w:r w:rsidR="00380F94">
        <w:t>North Anatolia</w:t>
      </w:r>
    </w:p>
    <w:p w14:paraId="25C83F1B" w14:textId="77777777" w:rsidR="00CB569D" w:rsidRDefault="00CB569D" w:rsidP="00CB569D">
      <w:pPr>
        <w:spacing w:line="480" w:lineRule="auto"/>
      </w:pPr>
      <w:r>
        <w:t xml:space="preserve">Parallels: </w:t>
      </w:r>
      <w:r w:rsidRPr="00993C0D">
        <w:t xml:space="preserve">None found. For plastic lamps or figurines with musicians playing various instruments other than </w:t>
      </w:r>
      <w:r>
        <w:t xml:space="preserve">a </w:t>
      </w:r>
      <w:r w:rsidRPr="00993C0D">
        <w:t>harp</w:t>
      </w:r>
      <w:r>
        <w:t>,</w:t>
      </w:r>
      <w:r w:rsidRPr="00993C0D">
        <w:t xml:space="preserve"> see Deneauve 1987, pp. 197–251, figs. 17–19. For the Julia Domna hairdo, see Deneauve 1987, nos. My 24–My 37, figs. 13–14, nos. Pf 3–Pf 9, fig. 28.</w:t>
      </w:r>
    </w:p>
    <w:p w14:paraId="447784A2" w14:textId="77777777" w:rsidR="00A43570" w:rsidRDefault="00A43570" w:rsidP="00A43570">
      <w:pPr>
        <w:spacing w:line="480" w:lineRule="auto"/>
      </w:pPr>
      <w:r>
        <w:t xml:space="preserve">Provenance: </w:t>
      </w:r>
    </w:p>
    <w:p w14:paraId="0E29C4D4" w14:textId="77777777" w:rsidR="00CB569D" w:rsidRDefault="00CB569D" w:rsidP="00CB569D">
      <w:pPr>
        <w:spacing w:line="480" w:lineRule="auto"/>
      </w:pPr>
      <w:r>
        <w:t>Bibliography: Unpublished.</w:t>
      </w:r>
    </w:p>
    <w:p w14:paraId="7370C092" w14:textId="77777777" w:rsidR="00CB569D" w:rsidRDefault="00CB569D" w:rsidP="00CB569D">
      <w:pPr>
        <w:spacing w:line="480" w:lineRule="auto"/>
      </w:pPr>
      <w:r>
        <w:t xml:space="preserve">Date: </w:t>
      </w:r>
      <w:r w:rsidRPr="00993C0D">
        <w:t>First half of third century</w:t>
      </w:r>
      <w:r w:rsidRPr="00524C6D">
        <w:rPr>
          <w:caps/>
        </w:rPr>
        <w:t xml:space="preserve"> </w:t>
      </w:r>
      <w:r w:rsidRPr="005170AB">
        <w:rPr>
          <w:caps/>
        </w:rPr>
        <w:t>A.D.</w:t>
      </w:r>
    </w:p>
    <w:p w14:paraId="47988CC9" w14:textId="77777777" w:rsidR="00CB569D" w:rsidRDefault="00CB569D" w:rsidP="00CB569D">
      <w:pPr>
        <w:spacing w:line="480" w:lineRule="auto"/>
      </w:pPr>
      <w:r>
        <w:t>Date numeric: 200; 250</w:t>
      </w:r>
    </w:p>
    <w:p w14:paraId="425DDCA7"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25E6C025"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0661E3D" w14:textId="77777777" w:rsidR="00103107" w:rsidRDefault="00103107" w:rsidP="00103107">
      <w:pPr>
        <w:pStyle w:val="Textedelespacerserv2"/>
        <w:numPr>
          <w:ilvl w:val="0"/>
          <w:numId w:val="0"/>
        </w:numPr>
        <w:spacing w:line="480" w:lineRule="auto"/>
        <w:jc w:val="left"/>
        <w:outlineLvl w:val="9"/>
        <w:rPr>
          <w:rFonts w:ascii="Palatino" w:hAnsi="Palatino"/>
        </w:rPr>
      </w:pPr>
    </w:p>
    <w:p w14:paraId="08A2D8FD" w14:textId="77777777" w:rsidR="0085363E" w:rsidRDefault="0085363E" w:rsidP="0085363E">
      <w:pPr>
        <w:spacing w:line="480" w:lineRule="auto"/>
      </w:pPr>
      <w:r>
        <w:t>Catalogue Number: 591</w:t>
      </w:r>
    </w:p>
    <w:p w14:paraId="6A6B18AE" w14:textId="77777777" w:rsidR="0085363E" w:rsidRDefault="0085363E" w:rsidP="0085363E">
      <w:pPr>
        <w:spacing w:line="480" w:lineRule="auto"/>
      </w:pPr>
      <w:r>
        <w:t xml:space="preserve">Inventory Number: </w:t>
      </w:r>
      <w:r w:rsidRPr="00993C0D">
        <w:t>83.</w:t>
      </w:r>
      <w:r w:rsidRPr="00524C6D">
        <w:rPr>
          <w:caps/>
        </w:rPr>
        <w:t>aq</w:t>
      </w:r>
      <w:r w:rsidRPr="00993C0D">
        <w:t>.377.543</w:t>
      </w:r>
    </w:p>
    <w:p w14:paraId="299EC2F3" w14:textId="77777777" w:rsidR="0085363E" w:rsidRDefault="0085363E" w:rsidP="0085363E">
      <w:pPr>
        <w:spacing w:line="480" w:lineRule="auto"/>
      </w:pPr>
      <w:r>
        <w:t xml:space="preserve">Dimensions: </w:t>
      </w:r>
      <w:r w:rsidRPr="00993C0D">
        <w:t>D: 3.6; W: 4.4; H: 16.0</w:t>
      </w:r>
    </w:p>
    <w:p w14:paraId="4AA9A1CB" w14:textId="77777777" w:rsidR="0085363E" w:rsidRDefault="0085363E" w:rsidP="0085363E">
      <w:pPr>
        <w:spacing w:line="480" w:lineRule="auto"/>
      </w:pPr>
      <w:r>
        <w:t xml:space="preserve">Condition and Fabric: </w:t>
      </w:r>
      <w:r w:rsidRPr="00993C0D">
        <w:t>Intact. Clay 5YR5/3 reddish brown, slip between 5YR5/4 and 5YR4/4 reddish brown, two shades, one darker than the other.</w:t>
      </w:r>
    </w:p>
    <w:p w14:paraId="68B0C774" w14:textId="77777777" w:rsidR="0085363E" w:rsidRDefault="0085363E" w:rsidP="0085363E">
      <w:pPr>
        <w:spacing w:line="480" w:lineRule="auto"/>
      </w:pPr>
      <w:r>
        <w:t xml:space="preserve">Description: </w:t>
      </w:r>
      <w:r w:rsidR="00477505" w:rsidRPr="00993C0D">
        <w:t xml:space="preserve">Moldmade. Grooved ring handle on top for suspension. Nude youth (Cupid[?]) gracefully leaning against </w:t>
      </w:r>
      <w:r w:rsidR="00477505">
        <w:t xml:space="preserve">a </w:t>
      </w:r>
      <w:r w:rsidR="00477505" w:rsidRPr="00993C0D">
        <w:t xml:space="preserve">tall support with what seems to be </w:t>
      </w:r>
      <w:r w:rsidR="00477505">
        <w:t xml:space="preserve">a </w:t>
      </w:r>
      <w:r w:rsidR="00477505" w:rsidRPr="00993C0D">
        <w:t xml:space="preserve">fountain at </w:t>
      </w:r>
      <w:r w:rsidR="00477505">
        <w:t xml:space="preserve">the </w:t>
      </w:r>
      <w:r w:rsidR="00477505" w:rsidRPr="00993C0D">
        <w:t xml:space="preserve">bottom; </w:t>
      </w:r>
      <w:r w:rsidR="00477505">
        <w:t xml:space="preserve">his </w:t>
      </w:r>
      <w:r w:rsidR="00477505" w:rsidRPr="00993C0D">
        <w:t>right hand hold</w:t>
      </w:r>
      <w:r w:rsidR="00477505">
        <w:t>s a</w:t>
      </w:r>
      <w:r w:rsidR="00477505" w:rsidRPr="00993C0D">
        <w:t xml:space="preserve"> </w:t>
      </w:r>
      <w:r w:rsidR="00477505">
        <w:t>jug;</w:t>
      </w:r>
      <w:r w:rsidR="00477505" w:rsidRPr="00993C0D">
        <w:t xml:space="preserve"> </w:t>
      </w:r>
      <w:r w:rsidR="00477505">
        <w:t xml:space="preserve">a </w:t>
      </w:r>
      <w:r w:rsidR="00477505" w:rsidRPr="00993C0D">
        <w:t xml:space="preserve">sling across </w:t>
      </w:r>
      <w:r w:rsidR="00477505">
        <w:t xml:space="preserve">his </w:t>
      </w:r>
      <w:r w:rsidR="00477505" w:rsidRPr="00993C0D">
        <w:t xml:space="preserve">chest might belong to </w:t>
      </w:r>
      <w:r w:rsidR="00477505">
        <w:t xml:space="preserve">a </w:t>
      </w:r>
      <w:r w:rsidR="00477505" w:rsidRPr="00993C0D">
        <w:t xml:space="preserve">quiver; broad bandeau on his head, and mantle(?) falling behind him. Filling-hole at </w:t>
      </w:r>
      <w:r w:rsidR="00477505">
        <w:t xml:space="preserve">the </w:t>
      </w:r>
      <w:r w:rsidR="00477505" w:rsidRPr="00993C0D">
        <w:t xml:space="preserve">back of </w:t>
      </w:r>
      <w:r w:rsidR="00477505">
        <w:t xml:space="preserve">the </w:t>
      </w:r>
      <w:r w:rsidR="00477505" w:rsidRPr="00993C0D">
        <w:t xml:space="preserve">artifact. Wick-hole in </w:t>
      </w:r>
      <w:r w:rsidR="00477505">
        <w:t xml:space="preserve">the </w:t>
      </w:r>
      <w:r w:rsidR="00477505" w:rsidRPr="00993C0D">
        <w:t xml:space="preserve">bowl of </w:t>
      </w:r>
      <w:r w:rsidR="00477505">
        <w:t xml:space="preserve">the </w:t>
      </w:r>
      <w:r w:rsidR="00477505" w:rsidRPr="00993C0D">
        <w:t>fountain.</w:t>
      </w:r>
    </w:p>
    <w:p w14:paraId="60E09DC2" w14:textId="10EEACBC" w:rsidR="0085363E" w:rsidRDefault="0085363E" w:rsidP="0085363E">
      <w:pPr>
        <w:spacing w:line="480" w:lineRule="auto"/>
      </w:pPr>
      <w:r>
        <w:t xml:space="preserve">Discus Iconography: </w:t>
      </w:r>
    </w:p>
    <w:p w14:paraId="2410F58B" w14:textId="2F656FC8" w:rsidR="0085363E" w:rsidRDefault="0085363E" w:rsidP="0085363E">
      <w:pPr>
        <w:spacing w:line="480" w:lineRule="auto"/>
      </w:pPr>
      <w:r>
        <w:t xml:space="preserve">Type: </w:t>
      </w:r>
    </w:p>
    <w:p w14:paraId="39A895B6" w14:textId="77777777" w:rsidR="0085363E" w:rsidRDefault="0085363E" w:rsidP="0085363E">
      <w:pPr>
        <w:spacing w:line="480" w:lineRule="auto"/>
      </w:pPr>
      <w:r>
        <w:t xml:space="preserve">Place of Manufacture or Origin: </w:t>
      </w:r>
      <w:r w:rsidR="00380F94">
        <w:t>Unknown</w:t>
      </w:r>
    </w:p>
    <w:p w14:paraId="13843426" w14:textId="77777777" w:rsidR="0085363E" w:rsidRDefault="0085363E" w:rsidP="0085363E">
      <w:pPr>
        <w:spacing w:line="480" w:lineRule="auto"/>
      </w:pPr>
      <w:r>
        <w:t xml:space="preserve">Parallels: </w:t>
      </w:r>
      <w:r w:rsidR="00477505" w:rsidRPr="00993C0D">
        <w:t>None found.</w:t>
      </w:r>
    </w:p>
    <w:p w14:paraId="38280149" w14:textId="77777777" w:rsidR="00A43570" w:rsidRDefault="00A43570" w:rsidP="00A43570">
      <w:pPr>
        <w:spacing w:line="480" w:lineRule="auto"/>
      </w:pPr>
      <w:r>
        <w:t xml:space="preserve">Provenance: </w:t>
      </w:r>
    </w:p>
    <w:p w14:paraId="51D13ECA" w14:textId="77777777" w:rsidR="0085363E" w:rsidRDefault="0085363E" w:rsidP="0085363E">
      <w:pPr>
        <w:spacing w:line="480" w:lineRule="auto"/>
      </w:pPr>
      <w:r>
        <w:t>Bibliography: Unpublished.</w:t>
      </w:r>
    </w:p>
    <w:p w14:paraId="6362B2EF" w14:textId="77777777" w:rsidR="0085363E" w:rsidRDefault="0085363E" w:rsidP="0085363E">
      <w:pPr>
        <w:spacing w:line="480" w:lineRule="auto"/>
      </w:pPr>
      <w:r>
        <w:t xml:space="preserve">Date: </w:t>
      </w:r>
      <w:r w:rsidR="00477505" w:rsidRPr="00993C0D">
        <w:t>Second century</w:t>
      </w:r>
      <w:r w:rsidR="00477505" w:rsidRPr="00524C6D">
        <w:rPr>
          <w:caps/>
        </w:rPr>
        <w:t xml:space="preserve"> </w:t>
      </w:r>
      <w:r w:rsidR="00477505" w:rsidRPr="005170AB">
        <w:rPr>
          <w:caps/>
        </w:rPr>
        <w:t>A.D.</w:t>
      </w:r>
    </w:p>
    <w:p w14:paraId="5C7755B6" w14:textId="77777777" w:rsidR="0085363E" w:rsidRDefault="0085363E" w:rsidP="0085363E">
      <w:pPr>
        <w:spacing w:line="480" w:lineRule="auto"/>
      </w:pPr>
      <w:r>
        <w:t xml:space="preserve">Date numeric: </w:t>
      </w:r>
      <w:r w:rsidR="00477505">
        <w:t>100; 200</w:t>
      </w:r>
    </w:p>
    <w:p w14:paraId="69200D9E" w14:textId="77777777" w:rsidR="00103107" w:rsidRPr="00A32AC2" w:rsidRDefault="0085363E" w:rsidP="00477505">
      <w:pPr>
        <w:spacing w:line="480" w:lineRule="auto"/>
      </w:pPr>
      <w:r>
        <w:t xml:space="preserve">Discussion: </w:t>
      </w:r>
      <w:r w:rsidR="00103107">
        <w:t>The l</w:t>
      </w:r>
      <w:r w:rsidR="00103107" w:rsidRPr="00993C0D">
        <w:t>amp cannot st</w:t>
      </w:r>
      <w:r w:rsidR="00103107">
        <w:t>and upright on its slanted base;</w:t>
      </w:r>
      <w:r w:rsidR="00103107" w:rsidRPr="00993C0D">
        <w:t xml:space="preserve"> </w:t>
      </w:r>
      <w:r w:rsidR="00103107">
        <w:t>it</w:t>
      </w:r>
      <w:r w:rsidR="00103107" w:rsidRPr="00993C0D">
        <w:t xml:space="preserve"> had to be suspended.</w:t>
      </w:r>
    </w:p>
    <w:p w14:paraId="0DB752D3"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4CF115C2"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7DC9AA7" w14:textId="77777777" w:rsidR="00103107" w:rsidRDefault="00103107" w:rsidP="00103107">
      <w:pPr>
        <w:pStyle w:val="Textedelespacerserv2"/>
        <w:numPr>
          <w:ilvl w:val="0"/>
          <w:numId w:val="0"/>
        </w:numPr>
        <w:spacing w:line="480" w:lineRule="auto"/>
        <w:jc w:val="left"/>
        <w:outlineLvl w:val="9"/>
        <w:rPr>
          <w:rFonts w:ascii="Palatino" w:hAnsi="Palatino"/>
        </w:rPr>
      </w:pPr>
    </w:p>
    <w:p w14:paraId="4525D714" w14:textId="77777777" w:rsidR="00E96789" w:rsidRDefault="00E96789" w:rsidP="00E96789">
      <w:pPr>
        <w:spacing w:line="480" w:lineRule="auto"/>
      </w:pPr>
      <w:r>
        <w:t>Catalogue Number: 592</w:t>
      </w:r>
    </w:p>
    <w:p w14:paraId="57B8EF02" w14:textId="77777777" w:rsidR="00E96789" w:rsidRDefault="00E96789" w:rsidP="00E96789">
      <w:pPr>
        <w:spacing w:line="480" w:lineRule="auto"/>
      </w:pPr>
      <w:r>
        <w:t xml:space="preserve">Inventory Number: </w:t>
      </w:r>
      <w:r w:rsidRPr="00993C0D">
        <w:t>96.</w:t>
      </w:r>
      <w:r w:rsidRPr="00524C6D">
        <w:rPr>
          <w:caps/>
        </w:rPr>
        <w:t>aq</w:t>
      </w:r>
      <w:r w:rsidRPr="00993C0D">
        <w:t>.210</w:t>
      </w:r>
    </w:p>
    <w:p w14:paraId="6CB60A46" w14:textId="77777777" w:rsidR="00E96789" w:rsidRDefault="00E96789" w:rsidP="00E96789">
      <w:pPr>
        <w:spacing w:line="480" w:lineRule="auto"/>
      </w:pPr>
      <w:r>
        <w:t xml:space="preserve">Dimensions: </w:t>
      </w:r>
      <w:r w:rsidRPr="00993C0D">
        <w:t>L: 16.5; D: 4.2; H: 7.</w:t>
      </w:r>
      <w:r>
        <w:t>0</w:t>
      </w:r>
    </w:p>
    <w:p w14:paraId="1EB50483" w14:textId="77777777" w:rsidR="00E96789" w:rsidRDefault="00E96789" w:rsidP="00E96789">
      <w:pPr>
        <w:spacing w:line="480" w:lineRule="auto"/>
      </w:pPr>
      <w:r>
        <w:t xml:space="preserve">Condition and Fabric: </w:t>
      </w:r>
      <w:r w:rsidRPr="00993C0D">
        <w:t xml:space="preserve">Intact. Clay between 5YR7/4 </w:t>
      </w:r>
      <w:r>
        <w:t xml:space="preserve">pink </w:t>
      </w:r>
      <w:r w:rsidRPr="00993C0D">
        <w:t>and 5YR6/4 light reddish brown, patchy remains of glaze 2.5YR6/6 light red. Powdery mica.</w:t>
      </w:r>
    </w:p>
    <w:p w14:paraId="217ACA6B" w14:textId="77777777" w:rsidR="00E96789" w:rsidRDefault="00E96789" w:rsidP="00E96789">
      <w:pPr>
        <w:spacing w:line="480" w:lineRule="auto"/>
      </w:pPr>
      <w:r>
        <w:t xml:space="preserve">Description: </w:t>
      </w:r>
      <w:r w:rsidRPr="00993C0D">
        <w:t xml:space="preserve">Moldmade. Comic actor reclining full length on his left side, cross-legged on </w:t>
      </w:r>
      <w:r>
        <w:t xml:space="preserve">a </w:t>
      </w:r>
      <w:r w:rsidRPr="00993C0D">
        <w:t xml:space="preserve">bed, </w:t>
      </w:r>
      <w:r>
        <w:t xml:space="preserve">his </w:t>
      </w:r>
      <w:r w:rsidRPr="00993C0D">
        <w:t xml:space="preserve">head on </w:t>
      </w:r>
      <w:r>
        <w:t xml:space="preserve">a </w:t>
      </w:r>
      <w:r w:rsidRPr="00993C0D">
        <w:t>pillow,</w:t>
      </w:r>
      <w:r>
        <w:t xml:space="preserve"> his</w:t>
      </w:r>
      <w:r w:rsidRPr="00993C0D">
        <w:t xml:space="preserve"> right hand touching </w:t>
      </w:r>
      <w:r>
        <w:t xml:space="preserve">his </w:t>
      </w:r>
      <w:r w:rsidRPr="00993C0D">
        <w:t xml:space="preserve">chin; he is wearing </w:t>
      </w:r>
      <w:r>
        <w:t xml:space="preserve">a </w:t>
      </w:r>
      <w:r w:rsidRPr="00993C0D">
        <w:t xml:space="preserve">draped tunic, forming five semicircular pronounced folds below </w:t>
      </w:r>
      <w:r>
        <w:t xml:space="preserve">his </w:t>
      </w:r>
      <w:r w:rsidRPr="00993C0D">
        <w:t xml:space="preserve">stomach; under </w:t>
      </w:r>
      <w:r>
        <w:t xml:space="preserve">the </w:t>
      </w:r>
      <w:r w:rsidRPr="00993C0D">
        <w:t xml:space="preserve">tunic, </w:t>
      </w:r>
      <w:r>
        <w:t xml:space="preserve">a </w:t>
      </w:r>
      <w:r w:rsidRPr="00993C0D">
        <w:t xml:space="preserve">garment with sleeves and leggings; long scarf falling from </w:t>
      </w:r>
      <w:r>
        <w:t xml:space="preserve">his </w:t>
      </w:r>
      <w:r w:rsidRPr="00993C0D">
        <w:t xml:space="preserve">left shoulder; he wears </w:t>
      </w:r>
      <w:r>
        <w:t xml:space="preserve">a </w:t>
      </w:r>
      <w:r w:rsidRPr="00993C0D">
        <w:t xml:space="preserve">bearded, smiling comic mask. Suspension ring on left arm at </w:t>
      </w:r>
      <w:r>
        <w:t xml:space="preserve">the </w:t>
      </w:r>
      <w:r w:rsidRPr="00993C0D">
        <w:t xml:space="preserve">center of </w:t>
      </w:r>
      <w:r>
        <w:t xml:space="preserve">the </w:t>
      </w:r>
      <w:r w:rsidRPr="00993C0D">
        <w:t xml:space="preserve">figurine. Volute-nozzle at each end of </w:t>
      </w:r>
      <w:r>
        <w:t xml:space="preserve">the </w:t>
      </w:r>
      <w:r w:rsidRPr="00993C0D">
        <w:t xml:space="preserve">long bed. Filling-hole in </w:t>
      </w:r>
      <w:r>
        <w:t xml:space="preserve">the </w:t>
      </w:r>
      <w:r w:rsidRPr="00993C0D">
        <w:t xml:space="preserve">back, protruding as </w:t>
      </w:r>
      <w:r>
        <w:t xml:space="preserve">a </w:t>
      </w:r>
      <w:r w:rsidRPr="00993C0D">
        <w:t>small semicircular bowl. Convex base.</w:t>
      </w:r>
    </w:p>
    <w:p w14:paraId="7EB42084" w14:textId="3B553A24" w:rsidR="00E96789" w:rsidRDefault="00E96789" w:rsidP="00E96789">
      <w:pPr>
        <w:spacing w:line="480" w:lineRule="auto"/>
      </w:pPr>
      <w:r>
        <w:t xml:space="preserve">Discus Iconography: </w:t>
      </w:r>
    </w:p>
    <w:p w14:paraId="5F506A40" w14:textId="617E0A12" w:rsidR="00E96789" w:rsidRDefault="00380F94" w:rsidP="00E96789">
      <w:pPr>
        <w:spacing w:line="480" w:lineRule="auto"/>
      </w:pPr>
      <w:r>
        <w:t xml:space="preserve">Type: </w:t>
      </w:r>
    </w:p>
    <w:p w14:paraId="2B0914A9" w14:textId="77777777" w:rsidR="00E96789" w:rsidRDefault="00E96789" w:rsidP="00E96789">
      <w:pPr>
        <w:spacing w:line="480" w:lineRule="auto"/>
      </w:pPr>
      <w:r>
        <w:t xml:space="preserve">Place of Manufacture or Origin: </w:t>
      </w:r>
      <w:r w:rsidR="00380F94">
        <w:t>Unknown</w:t>
      </w:r>
    </w:p>
    <w:p w14:paraId="166A5118" w14:textId="77777777" w:rsidR="00E96789" w:rsidRDefault="00E96789" w:rsidP="00E96789">
      <w:pPr>
        <w:spacing w:line="480" w:lineRule="auto"/>
      </w:pPr>
      <w:r>
        <w:t xml:space="preserve">Parallels: </w:t>
      </w:r>
      <w:r w:rsidRPr="00993C0D">
        <w:t>None found.</w:t>
      </w:r>
    </w:p>
    <w:p w14:paraId="71C61D77" w14:textId="77777777" w:rsidR="00A43570" w:rsidRDefault="00A43570" w:rsidP="00A43570">
      <w:pPr>
        <w:spacing w:line="480" w:lineRule="auto"/>
      </w:pPr>
      <w:r>
        <w:t xml:space="preserve">Provenance: </w:t>
      </w:r>
    </w:p>
    <w:p w14:paraId="07B5B3F4" w14:textId="77777777" w:rsidR="00E96789" w:rsidRDefault="00E96789" w:rsidP="00E96789">
      <w:pPr>
        <w:spacing w:line="480" w:lineRule="auto"/>
      </w:pPr>
      <w:r>
        <w:t xml:space="preserve">Bibliography: </w:t>
      </w:r>
      <w:r w:rsidRPr="00993C0D">
        <w:rPr>
          <w:i/>
        </w:rPr>
        <w:t xml:space="preserve">Passion for Antiquities </w:t>
      </w:r>
      <w:r w:rsidRPr="00993C0D">
        <w:t xml:space="preserve">1994, no. 176, p. 334 (second century </w:t>
      </w:r>
      <w:r w:rsidRPr="005170AB">
        <w:rPr>
          <w:caps/>
        </w:rPr>
        <w:t>A.D.</w:t>
      </w:r>
      <w:r w:rsidRPr="00993C0D">
        <w:t>).</w:t>
      </w:r>
    </w:p>
    <w:p w14:paraId="60C54DE3" w14:textId="77777777" w:rsidR="00E96789" w:rsidRDefault="00E96789" w:rsidP="00E96789">
      <w:pPr>
        <w:spacing w:line="480" w:lineRule="auto"/>
      </w:pPr>
      <w:r>
        <w:t xml:space="preserve">Date: </w:t>
      </w:r>
      <w:r w:rsidRPr="00993C0D">
        <w:t>First century</w:t>
      </w:r>
      <w:r w:rsidRPr="00524C6D">
        <w:rPr>
          <w:caps/>
        </w:rPr>
        <w:t xml:space="preserve"> </w:t>
      </w:r>
      <w:r w:rsidRPr="005170AB">
        <w:rPr>
          <w:caps/>
        </w:rPr>
        <w:t>A.D.</w:t>
      </w:r>
      <w:r w:rsidRPr="00524C6D">
        <w:rPr>
          <w:caps/>
        </w:rPr>
        <w:t>(</w:t>
      </w:r>
      <w:r w:rsidR="00380F94">
        <w:t>?)</w:t>
      </w:r>
    </w:p>
    <w:p w14:paraId="0C49EACA" w14:textId="77777777" w:rsidR="00E96789" w:rsidRDefault="00E96789" w:rsidP="00E96789">
      <w:pPr>
        <w:spacing w:line="480" w:lineRule="auto"/>
      </w:pPr>
      <w:r>
        <w:t>Date numeric: 1; 100</w:t>
      </w:r>
    </w:p>
    <w:p w14:paraId="0AC0FB63" w14:textId="77777777" w:rsidR="00103107" w:rsidRPr="00993C0D" w:rsidRDefault="00E96789" w:rsidP="00E96789">
      <w:pPr>
        <w:spacing w:line="480" w:lineRule="auto"/>
      </w:pPr>
      <w:r>
        <w:t>Discussion: The l</w:t>
      </w:r>
      <w:r w:rsidRPr="00993C0D">
        <w:t>ight</w:t>
      </w:r>
      <w:r>
        <w:t>ing-device cannot stand upright;</w:t>
      </w:r>
      <w:r w:rsidRPr="00993C0D">
        <w:t xml:space="preserve"> </w:t>
      </w:r>
      <w:r>
        <w:t>it</w:t>
      </w:r>
      <w:r w:rsidRPr="00993C0D">
        <w:t xml:space="preserve"> ha</w:t>
      </w:r>
      <w:r>
        <w:t>d</w:t>
      </w:r>
      <w:r w:rsidRPr="00993C0D">
        <w:t xml:space="preserve"> to be suspended.</w:t>
      </w:r>
    </w:p>
    <w:p w14:paraId="2878BAB1"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3A9ED4D8" w14:textId="77777777" w:rsidR="00103107" w:rsidRPr="00993C0D" w:rsidRDefault="00103107" w:rsidP="00103107">
      <w:pPr>
        <w:pStyle w:val="Textedelespacerserv2"/>
        <w:numPr>
          <w:ilvl w:val="0"/>
          <w:numId w:val="0"/>
        </w:numPr>
        <w:spacing w:line="480" w:lineRule="auto"/>
        <w:outlineLvl w:val="9"/>
        <w:rPr>
          <w:rFonts w:ascii="Palatino" w:hAnsi="Palatino"/>
        </w:rPr>
      </w:pPr>
      <w:r w:rsidRPr="00993C0D">
        <w:rPr>
          <w:rFonts w:ascii="Palatino" w:hAnsi="Palatino"/>
        </w:rPr>
        <w:t>———</w:t>
      </w:r>
    </w:p>
    <w:p w14:paraId="7A583350" w14:textId="77777777" w:rsidR="00103107" w:rsidRDefault="00103107" w:rsidP="00103107">
      <w:pPr>
        <w:pStyle w:val="Textedelespacerserv2"/>
        <w:numPr>
          <w:ilvl w:val="0"/>
          <w:numId w:val="0"/>
        </w:numPr>
        <w:spacing w:line="480" w:lineRule="auto"/>
        <w:jc w:val="left"/>
        <w:outlineLvl w:val="9"/>
        <w:rPr>
          <w:rFonts w:ascii="Palatino" w:hAnsi="Palatino"/>
        </w:rPr>
      </w:pPr>
    </w:p>
    <w:p w14:paraId="24B583E4" w14:textId="77777777" w:rsidR="00103676" w:rsidRDefault="00103676" w:rsidP="00103676">
      <w:pPr>
        <w:spacing w:line="480" w:lineRule="auto"/>
      </w:pPr>
      <w:r>
        <w:t>Catalogue Number: 593</w:t>
      </w:r>
    </w:p>
    <w:p w14:paraId="6291972B" w14:textId="77777777" w:rsidR="00103676" w:rsidRDefault="00103676" w:rsidP="00103676">
      <w:pPr>
        <w:spacing w:line="480" w:lineRule="auto"/>
      </w:pPr>
      <w:r>
        <w:t xml:space="preserve">Inventory Number: </w:t>
      </w:r>
      <w:r w:rsidRPr="00993C0D">
        <w:t>96.</w:t>
      </w:r>
      <w:r w:rsidRPr="00524C6D">
        <w:rPr>
          <w:caps/>
        </w:rPr>
        <w:t>aq</w:t>
      </w:r>
      <w:r w:rsidRPr="00993C0D">
        <w:t>.165</w:t>
      </w:r>
    </w:p>
    <w:p w14:paraId="0661488E" w14:textId="77777777" w:rsidR="00103676" w:rsidRDefault="00103676" w:rsidP="00103676">
      <w:pPr>
        <w:spacing w:line="480" w:lineRule="auto"/>
      </w:pPr>
      <w:r>
        <w:t xml:space="preserve">Dimensions: </w:t>
      </w:r>
      <w:r w:rsidRPr="00993C0D">
        <w:t>Max. D: 4.3; W: 8.2; H.10.2</w:t>
      </w:r>
    </w:p>
    <w:p w14:paraId="5D2933B2" w14:textId="77777777" w:rsidR="00103676" w:rsidRDefault="00103676" w:rsidP="00103676">
      <w:pPr>
        <w:spacing w:line="480" w:lineRule="auto"/>
      </w:pPr>
      <w:r>
        <w:t xml:space="preserve">Condition and Fabric: </w:t>
      </w:r>
      <w:r w:rsidRPr="00993C0D">
        <w:t>Intact. Clay near 10R5/6 red, glaze 10R4/6 darker shade red.</w:t>
      </w:r>
    </w:p>
    <w:p w14:paraId="10B111C7" w14:textId="77777777" w:rsidR="00103676" w:rsidRPr="00103676" w:rsidRDefault="00103676" w:rsidP="00103676">
      <w:pPr>
        <w:pStyle w:val="Textedelespacerserv2"/>
        <w:numPr>
          <w:ilvl w:val="0"/>
          <w:numId w:val="0"/>
        </w:numPr>
        <w:spacing w:line="480" w:lineRule="auto"/>
        <w:jc w:val="left"/>
        <w:outlineLvl w:val="9"/>
        <w:rPr>
          <w:rFonts w:ascii="Palatino" w:hAnsi="Palatino"/>
        </w:rPr>
      </w:pPr>
      <w:r w:rsidRPr="00103676">
        <w:rPr>
          <w:rFonts w:ascii="Palatino" w:hAnsi="Palatino"/>
        </w:rPr>
        <w:t>Description: Moldmade. Conical pierced handle attached to the figure’s</w:t>
      </w:r>
      <w:r w:rsidRPr="00993C0D">
        <w:rPr>
          <w:rFonts w:ascii="Palatino" w:hAnsi="Palatino"/>
        </w:rPr>
        <w:t xml:space="preserve"> head. </w:t>
      </w:r>
      <w:r>
        <w:rPr>
          <w:rFonts w:ascii="Palatino" w:hAnsi="Palatino"/>
        </w:rPr>
        <w:t>The artifact</w:t>
      </w:r>
      <w:r w:rsidRPr="00993C0D">
        <w:rPr>
          <w:rFonts w:ascii="Palatino" w:hAnsi="Palatino"/>
        </w:rPr>
        <w:t xml:space="preserve"> represents </w:t>
      </w:r>
      <w:r>
        <w:rPr>
          <w:rFonts w:ascii="Palatino" w:hAnsi="Palatino"/>
        </w:rPr>
        <w:t xml:space="preserve">a </w:t>
      </w:r>
      <w:r w:rsidRPr="00993C0D">
        <w:rPr>
          <w:rFonts w:ascii="Palatino" w:hAnsi="Palatino"/>
        </w:rPr>
        <w:t xml:space="preserve">comic actor wearing </w:t>
      </w:r>
      <w:r>
        <w:rPr>
          <w:rFonts w:ascii="Palatino" w:hAnsi="Palatino"/>
        </w:rPr>
        <w:t xml:space="preserve">a </w:t>
      </w:r>
      <w:r w:rsidRPr="00993C0D">
        <w:rPr>
          <w:rFonts w:ascii="Palatino" w:hAnsi="Palatino"/>
        </w:rPr>
        <w:t xml:space="preserve">mask, sitting cross-legged on </w:t>
      </w:r>
      <w:r>
        <w:rPr>
          <w:rFonts w:ascii="Palatino" w:hAnsi="Palatino"/>
        </w:rPr>
        <w:t xml:space="preserve">a </w:t>
      </w:r>
      <w:r w:rsidRPr="00993C0D">
        <w:rPr>
          <w:rFonts w:ascii="Palatino" w:hAnsi="Palatino"/>
        </w:rPr>
        <w:t xml:space="preserve">base extending sideways; </w:t>
      </w:r>
      <w:r>
        <w:rPr>
          <w:rFonts w:ascii="Palatino" w:hAnsi="Palatino"/>
        </w:rPr>
        <w:t xml:space="preserve">this </w:t>
      </w:r>
      <w:r w:rsidRPr="00993C0D">
        <w:rPr>
          <w:rFonts w:ascii="Palatino" w:hAnsi="Palatino"/>
        </w:rPr>
        <w:t xml:space="preserve">base is in fact </w:t>
      </w:r>
      <w:r>
        <w:rPr>
          <w:rFonts w:ascii="Palatino" w:hAnsi="Palatino"/>
        </w:rPr>
        <w:t xml:space="preserve">a </w:t>
      </w:r>
      <w:r w:rsidRPr="00993C0D">
        <w:rPr>
          <w:rFonts w:ascii="Palatino" w:hAnsi="Palatino"/>
        </w:rPr>
        <w:t xml:space="preserve">two-nozzled lamp, </w:t>
      </w:r>
      <w:r>
        <w:rPr>
          <w:rFonts w:ascii="Palatino" w:hAnsi="Palatino"/>
        </w:rPr>
        <w:t xml:space="preserve">with </w:t>
      </w:r>
      <w:r w:rsidRPr="00993C0D">
        <w:rPr>
          <w:rFonts w:ascii="Palatino" w:hAnsi="Palatino"/>
        </w:rPr>
        <w:t xml:space="preserve">round-tipped nozzles located at each end of </w:t>
      </w:r>
      <w:r>
        <w:rPr>
          <w:rFonts w:ascii="Palatino" w:hAnsi="Palatino"/>
        </w:rPr>
        <w:t xml:space="preserve">the </w:t>
      </w:r>
      <w:r w:rsidRPr="00993C0D">
        <w:rPr>
          <w:rFonts w:ascii="Palatino" w:hAnsi="Palatino"/>
        </w:rPr>
        <w:t xml:space="preserve">seat. </w:t>
      </w:r>
      <w:r>
        <w:rPr>
          <w:rFonts w:ascii="Palatino" w:hAnsi="Palatino"/>
        </w:rPr>
        <w:t>The a</w:t>
      </w:r>
      <w:r w:rsidRPr="00993C0D">
        <w:rPr>
          <w:rFonts w:ascii="Palatino" w:hAnsi="Palatino"/>
        </w:rPr>
        <w:t xml:space="preserve">ctor wears </w:t>
      </w:r>
      <w:r>
        <w:rPr>
          <w:rFonts w:ascii="Palatino" w:hAnsi="Palatino"/>
        </w:rPr>
        <w:t xml:space="preserve">a </w:t>
      </w:r>
      <w:r w:rsidRPr="00993C0D">
        <w:rPr>
          <w:rFonts w:ascii="Palatino" w:hAnsi="Palatino"/>
        </w:rPr>
        <w:t xml:space="preserve">chiton, </w:t>
      </w:r>
      <w:r>
        <w:rPr>
          <w:rFonts w:ascii="Palatino" w:hAnsi="Palatino"/>
        </w:rPr>
        <w:t xml:space="preserve">a </w:t>
      </w:r>
      <w:r w:rsidRPr="00993C0D">
        <w:rPr>
          <w:rFonts w:ascii="Palatino" w:hAnsi="Palatino"/>
        </w:rPr>
        <w:t xml:space="preserve">mantle hanging from </w:t>
      </w:r>
      <w:r>
        <w:rPr>
          <w:rFonts w:ascii="Palatino" w:hAnsi="Palatino"/>
        </w:rPr>
        <w:t xml:space="preserve">his </w:t>
      </w:r>
      <w:r w:rsidRPr="00993C0D">
        <w:rPr>
          <w:rFonts w:ascii="Palatino" w:hAnsi="Palatino"/>
        </w:rPr>
        <w:t>left shoulder</w:t>
      </w:r>
      <w:r>
        <w:rPr>
          <w:rFonts w:ascii="Palatino" w:hAnsi="Palatino"/>
        </w:rPr>
        <w:t>. With</w:t>
      </w:r>
      <w:r w:rsidRPr="00993C0D">
        <w:rPr>
          <w:rFonts w:ascii="Palatino" w:hAnsi="Palatino"/>
        </w:rPr>
        <w:t xml:space="preserve"> </w:t>
      </w:r>
      <w:r>
        <w:rPr>
          <w:rFonts w:ascii="Palatino" w:hAnsi="Palatino"/>
        </w:rPr>
        <w:t xml:space="preserve">his </w:t>
      </w:r>
      <w:r w:rsidRPr="00993C0D">
        <w:rPr>
          <w:rFonts w:ascii="Palatino" w:hAnsi="Palatino"/>
        </w:rPr>
        <w:t>chin</w:t>
      </w:r>
      <w:r>
        <w:rPr>
          <w:rFonts w:ascii="Palatino" w:hAnsi="Palatino"/>
        </w:rPr>
        <w:t xml:space="preserve"> </w:t>
      </w:r>
      <w:r w:rsidRPr="00993C0D">
        <w:rPr>
          <w:rFonts w:ascii="Palatino" w:hAnsi="Palatino"/>
        </w:rPr>
        <w:t xml:space="preserve">resting in </w:t>
      </w:r>
      <w:r>
        <w:rPr>
          <w:rFonts w:ascii="Palatino" w:hAnsi="Palatino"/>
        </w:rPr>
        <w:t xml:space="preserve">his </w:t>
      </w:r>
      <w:r w:rsidRPr="00993C0D">
        <w:rPr>
          <w:rFonts w:ascii="Palatino" w:hAnsi="Palatino"/>
        </w:rPr>
        <w:t xml:space="preserve">left hand, </w:t>
      </w:r>
      <w:r>
        <w:rPr>
          <w:rFonts w:ascii="Palatino" w:hAnsi="Palatino"/>
        </w:rPr>
        <w:t xml:space="preserve">he has the </w:t>
      </w:r>
      <w:r w:rsidRPr="00993C0D">
        <w:rPr>
          <w:rFonts w:ascii="Palatino" w:hAnsi="Palatino"/>
        </w:rPr>
        <w:t xml:space="preserve">thoughtful expression of </w:t>
      </w:r>
      <w:r>
        <w:rPr>
          <w:rFonts w:ascii="Palatino" w:hAnsi="Palatino"/>
        </w:rPr>
        <w:t xml:space="preserve">a </w:t>
      </w:r>
      <w:r w:rsidRPr="00993C0D">
        <w:rPr>
          <w:rFonts w:ascii="Palatino" w:hAnsi="Palatino"/>
        </w:rPr>
        <w:t xml:space="preserve">plotting slave. Filling-hole in back. Flat base. </w:t>
      </w:r>
    </w:p>
    <w:p w14:paraId="7403B829" w14:textId="66EF08FC" w:rsidR="00103676" w:rsidRDefault="00103676" w:rsidP="00103676">
      <w:pPr>
        <w:spacing w:line="480" w:lineRule="auto"/>
      </w:pPr>
      <w:r>
        <w:t xml:space="preserve">Discus Iconography: </w:t>
      </w:r>
    </w:p>
    <w:p w14:paraId="4DBCF7ED" w14:textId="7B38A1DB" w:rsidR="00103676" w:rsidRDefault="00A322C0" w:rsidP="00103676">
      <w:pPr>
        <w:spacing w:line="480" w:lineRule="auto"/>
      </w:pPr>
      <w:r>
        <w:t xml:space="preserve">Type: </w:t>
      </w:r>
    </w:p>
    <w:p w14:paraId="658022D3" w14:textId="77777777" w:rsidR="00103676" w:rsidRDefault="00103676" w:rsidP="00103676">
      <w:pPr>
        <w:spacing w:line="480" w:lineRule="auto"/>
      </w:pPr>
      <w:r>
        <w:t xml:space="preserve">Place </w:t>
      </w:r>
      <w:r w:rsidR="00A322C0">
        <w:t>of Manufacture or Origin: Egypt</w:t>
      </w:r>
    </w:p>
    <w:p w14:paraId="7FC4EFC9" w14:textId="77777777" w:rsidR="00103676" w:rsidRDefault="00103676" w:rsidP="00103676">
      <w:pPr>
        <w:spacing w:line="480" w:lineRule="auto"/>
      </w:pPr>
      <w:r>
        <w:t xml:space="preserve">Parallels: </w:t>
      </w:r>
      <w:r w:rsidRPr="00993C0D">
        <w:t>None found.</w:t>
      </w:r>
    </w:p>
    <w:p w14:paraId="5865572A" w14:textId="77777777" w:rsidR="00A43570" w:rsidRDefault="00A43570" w:rsidP="00A43570">
      <w:pPr>
        <w:spacing w:line="480" w:lineRule="auto"/>
      </w:pPr>
      <w:r>
        <w:t xml:space="preserve">Provenance: </w:t>
      </w:r>
    </w:p>
    <w:p w14:paraId="412FEAE1" w14:textId="77777777" w:rsidR="00103676" w:rsidRDefault="00103676" w:rsidP="00103676">
      <w:pPr>
        <w:spacing w:line="480" w:lineRule="auto"/>
      </w:pPr>
      <w:r>
        <w:t xml:space="preserve">Bibliography: </w:t>
      </w:r>
      <w:r w:rsidRPr="00993C0D">
        <w:t xml:space="preserve">Webster 1995, p. 229, type A 2, fig. 41, 4 EL 1; </w:t>
      </w:r>
      <w:r w:rsidRPr="00993C0D">
        <w:rPr>
          <w:i/>
        </w:rPr>
        <w:t>Passion for Antiquities</w:t>
      </w:r>
      <w:r w:rsidRPr="00993C0D">
        <w:t xml:space="preserve"> 1994, pp. 234–35, no. 118 (Hellenistic, perhaps late second century </w:t>
      </w:r>
      <w:r w:rsidRPr="005170AB">
        <w:rPr>
          <w:caps/>
        </w:rPr>
        <w:t>B.C.</w:t>
      </w:r>
      <w:r w:rsidRPr="00993C0D">
        <w:t>).</w:t>
      </w:r>
    </w:p>
    <w:p w14:paraId="66529320" w14:textId="77777777" w:rsidR="00103676" w:rsidRDefault="00103676" w:rsidP="00103676">
      <w:pPr>
        <w:spacing w:line="480" w:lineRule="auto"/>
      </w:pPr>
      <w:r>
        <w:t xml:space="preserve">Date: </w:t>
      </w:r>
      <w:r w:rsidRPr="00993C0D">
        <w:t>Second century</w:t>
      </w:r>
      <w:r w:rsidRPr="00524C6D">
        <w:rPr>
          <w:caps/>
        </w:rPr>
        <w:t xml:space="preserve"> </w:t>
      </w:r>
      <w:r w:rsidRPr="005170AB">
        <w:rPr>
          <w:caps/>
        </w:rPr>
        <w:t>B.C.</w:t>
      </w:r>
      <w:r w:rsidRPr="00524C6D">
        <w:rPr>
          <w:caps/>
        </w:rPr>
        <w:t>(</w:t>
      </w:r>
      <w:r w:rsidRPr="00993C0D">
        <w:t>?) (</w:t>
      </w:r>
      <w:r w:rsidRPr="00993C0D">
        <w:rPr>
          <w:i/>
        </w:rPr>
        <w:t>Passion for Antiquities</w:t>
      </w:r>
      <w:r w:rsidRPr="00993C0D">
        <w:t>); 50</w:t>
      </w:r>
      <w:r w:rsidRPr="00524C6D">
        <w:rPr>
          <w:caps/>
        </w:rPr>
        <w:t xml:space="preserve"> </w:t>
      </w:r>
      <w:r w:rsidRPr="005170AB">
        <w:rPr>
          <w:caps/>
        </w:rPr>
        <w:t>B.C.</w:t>
      </w:r>
      <w:r w:rsidRPr="00524C6D">
        <w:rPr>
          <w:caps/>
        </w:rPr>
        <w:t>–</w:t>
      </w:r>
      <w:r w:rsidRPr="005170AB">
        <w:rPr>
          <w:caps/>
        </w:rPr>
        <w:t>A.D.</w:t>
      </w:r>
      <w:r w:rsidRPr="00524C6D">
        <w:rPr>
          <w:caps/>
        </w:rPr>
        <w:t xml:space="preserve"> </w:t>
      </w:r>
      <w:r w:rsidR="00A322C0">
        <w:t>50 (Webster 1995)</w:t>
      </w:r>
    </w:p>
    <w:p w14:paraId="08E32738" w14:textId="77777777" w:rsidR="00103676" w:rsidRDefault="00103676" w:rsidP="00103676">
      <w:pPr>
        <w:spacing w:line="480" w:lineRule="auto"/>
      </w:pPr>
      <w:r>
        <w:t>Date numeric: -200; 50</w:t>
      </w:r>
    </w:p>
    <w:p w14:paraId="0D6434BD"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5847DC46"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7DA4A50" w14:textId="77777777" w:rsidR="00103107" w:rsidRDefault="00103107" w:rsidP="00103107">
      <w:pPr>
        <w:pStyle w:val="Textedelespacerserv2"/>
        <w:numPr>
          <w:ilvl w:val="0"/>
          <w:numId w:val="0"/>
        </w:numPr>
        <w:spacing w:line="480" w:lineRule="auto"/>
        <w:jc w:val="left"/>
        <w:outlineLvl w:val="9"/>
        <w:rPr>
          <w:rFonts w:ascii="Palatino" w:hAnsi="Palatino"/>
        </w:rPr>
      </w:pPr>
    </w:p>
    <w:p w14:paraId="6C61B394" w14:textId="77777777" w:rsidR="00A239D1" w:rsidRDefault="00A239D1" w:rsidP="00A239D1">
      <w:pPr>
        <w:spacing w:line="480" w:lineRule="auto"/>
      </w:pPr>
      <w:r>
        <w:t>Catalogue Number: 594</w:t>
      </w:r>
    </w:p>
    <w:p w14:paraId="7B3330C5" w14:textId="77777777" w:rsidR="00A239D1" w:rsidRDefault="00A239D1" w:rsidP="00A239D1">
      <w:pPr>
        <w:spacing w:line="480" w:lineRule="auto"/>
      </w:pPr>
      <w:r>
        <w:t xml:space="preserve">Inventory Number: </w:t>
      </w:r>
      <w:r w:rsidRPr="00993C0D">
        <w:t>83.</w:t>
      </w:r>
      <w:r w:rsidRPr="00524C6D">
        <w:rPr>
          <w:caps/>
        </w:rPr>
        <w:t>aq</w:t>
      </w:r>
      <w:r w:rsidRPr="00993C0D">
        <w:t>.377.489</w:t>
      </w:r>
    </w:p>
    <w:p w14:paraId="75E2E714" w14:textId="77777777" w:rsidR="00A239D1" w:rsidRDefault="00A239D1" w:rsidP="00A239D1">
      <w:pPr>
        <w:spacing w:line="480" w:lineRule="auto"/>
      </w:pPr>
      <w:r>
        <w:t xml:space="preserve">Dimensions: </w:t>
      </w:r>
      <w:r w:rsidRPr="00993C0D">
        <w:t>L: 13.5; W: 7.0; H: 5.0</w:t>
      </w:r>
    </w:p>
    <w:p w14:paraId="1CC7F1AA" w14:textId="77777777" w:rsidR="00A239D1" w:rsidRDefault="00A239D1" w:rsidP="00A239D1">
      <w:pPr>
        <w:spacing w:line="480" w:lineRule="auto"/>
      </w:pPr>
      <w:r>
        <w:t xml:space="preserve">Condition and Fabric: </w:t>
      </w:r>
      <w:r w:rsidRPr="00993C0D">
        <w:t xml:space="preserve">Big hole in base; several cracks on top and handle; some restoration. Clay 2.5YR6/6 light red, </w:t>
      </w:r>
      <w:r>
        <w:t xml:space="preserve">a </w:t>
      </w:r>
      <w:r w:rsidRPr="00993C0D">
        <w:t>few traces of slip near 5YR7/4 pink.</w:t>
      </w:r>
    </w:p>
    <w:p w14:paraId="3D8EC2ED" w14:textId="77777777" w:rsidR="00A239D1" w:rsidRDefault="00A239D1" w:rsidP="00A239D1">
      <w:pPr>
        <w:spacing w:line="480" w:lineRule="auto"/>
      </w:pPr>
      <w:r>
        <w:t xml:space="preserve">Description: </w:t>
      </w:r>
      <w:r w:rsidRPr="00993C0D">
        <w:t xml:space="preserve">Moldmade. Leaf-shaped handle ornament with large looped plain ring behind. Lamp in </w:t>
      </w:r>
      <w:r>
        <w:t xml:space="preserve">the </w:t>
      </w:r>
      <w:r w:rsidRPr="00993C0D">
        <w:t xml:space="preserve">shape of </w:t>
      </w:r>
      <w:r>
        <w:t xml:space="preserve">a </w:t>
      </w:r>
      <w:r w:rsidRPr="00993C0D">
        <w:t>head</w:t>
      </w:r>
      <w:r w:rsidRPr="00993C0D" w:rsidDel="00FA67AD">
        <w:t xml:space="preserve"> </w:t>
      </w:r>
      <w:r w:rsidRPr="00993C0D">
        <w:t xml:space="preserve">of </w:t>
      </w:r>
      <w:r>
        <w:t xml:space="preserve">a </w:t>
      </w:r>
      <w:r w:rsidRPr="00993C0D">
        <w:t xml:space="preserve">comic actor wearing </w:t>
      </w:r>
      <w:r>
        <w:t xml:space="preserve">a </w:t>
      </w:r>
      <w:r w:rsidRPr="00993C0D">
        <w:t xml:space="preserve">slave mask; thick hair, </w:t>
      </w:r>
      <w:r>
        <w:t>knit</w:t>
      </w:r>
      <w:r w:rsidRPr="00993C0D">
        <w:t xml:space="preserve"> eyebrows, small holes for eyes, large open mouth with typical striated band around it, suggesting </w:t>
      </w:r>
      <w:r>
        <w:t xml:space="preserve">a </w:t>
      </w:r>
      <w:r w:rsidRPr="00993C0D">
        <w:t xml:space="preserve">beard. Short round-tipped volute-nozzle. Flat oval </w:t>
      </w:r>
      <w:r>
        <w:t>base marked off by one circular groove.</w:t>
      </w:r>
    </w:p>
    <w:p w14:paraId="28D8D278" w14:textId="46A6477E" w:rsidR="00A239D1" w:rsidRDefault="00A239D1" w:rsidP="00A239D1">
      <w:pPr>
        <w:spacing w:line="480" w:lineRule="auto"/>
      </w:pPr>
      <w:r>
        <w:t xml:space="preserve">Discus Iconography: </w:t>
      </w:r>
    </w:p>
    <w:p w14:paraId="210F0D4D" w14:textId="74118D34" w:rsidR="00A239D1" w:rsidRDefault="00A322C0" w:rsidP="00A239D1">
      <w:pPr>
        <w:spacing w:line="480" w:lineRule="auto"/>
      </w:pPr>
      <w:r>
        <w:t xml:space="preserve">Type: </w:t>
      </w:r>
    </w:p>
    <w:p w14:paraId="597E164B" w14:textId="77777777" w:rsidR="00A239D1" w:rsidRDefault="00A239D1" w:rsidP="00A239D1">
      <w:pPr>
        <w:spacing w:line="480" w:lineRule="auto"/>
      </w:pPr>
      <w:r>
        <w:t xml:space="preserve">Place of Manufacture or Origin: </w:t>
      </w:r>
      <w:r w:rsidR="00A322C0">
        <w:t>Asia Minor</w:t>
      </w:r>
    </w:p>
    <w:p w14:paraId="552A147C" w14:textId="77777777" w:rsidR="00A239D1" w:rsidRDefault="00A239D1" w:rsidP="00A239D1">
      <w:pPr>
        <w:spacing w:line="480" w:lineRule="auto"/>
      </w:pPr>
      <w:r>
        <w:t xml:space="preserve">Parallels: None </w:t>
      </w:r>
      <w:r w:rsidRPr="00993C0D">
        <w:t>found. For similar theater masks, none as carefully modeled, see Petrie 1905, no. 6 H, pl. 55; Waldhauer 1914, no. 517, pl. 49; Thouvenot 1954, pl. 39.3 (bronze); Viki</w:t>
      </w:r>
      <w:r w:rsidR="00D05124" w:rsidRPr="00993C0D">
        <w:fldChar w:fldCharType="begin"/>
      </w:r>
      <w:r w:rsidRPr="00993C0D">
        <w:instrText>eq \o(c,´)</w:instrText>
      </w:r>
      <w:r w:rsidR="00D05124" w:rsidRPr="00993C0D">
        <w:fldChar w:fldCharType="end"/>
      </w:r>
      <w:r w:rsidRPr="00993C0D">
        <w:t>-Belan</w:t>
      </w:r>
      <w:r w:rsidR="00D05124" w:rsidRPr="00993C0D">
        <w:fldChar w:fldCharType="begin" w:fldLock="1"/>
      </w:r>
      <w:r w:rsidRPr="00993C0D">
        <w:instrText>eq \o(c,</w:instrText>
      </w:r>
      <w:r w:rsidRPr="00993C0D">
        <w:rPr>
          <w:color w:val="000000"/>
        </w:rPr>
        <w:instrText>ˇ</w:instrText>
      </w:r>
      <w:r w:rsidRPr="00993C0D">
        <w:instrText>)</w:instrText>
      </w:r>
      <w:r w:rsidR="00D05124" w:rsidRPr="00993C0D">
        <w:fldChar w:fldCharType="end"/>
      </w:r>
      <w:r w:rsidRPr="00993C0D">
        <w:t>i</w:t>
      </w:r>
      <w:r w:rsidR="00D05124" w:rsidRPr="00993C0D">
        <w:fldChar w:fldCharType="begin"/>
      </w:r>
      <w:r w:rsidRPr="00993C0D">
        <w:instrText>eq \o(c,´)</w:instrText>
      </w:r>
      <w:r w:rsidR="00D05124" w:rsidRPr="00993C0D">
        <w:fldChar w:fldCharType="end"/>
      </w:r>
      <w:r w:rsidRPr="00993C0D">
        <w:t xml:space="preserve"> 1976, pl. 44.1; Hayes 1980, p. 220, nos. 211 and 402; Bessi and Moncini 1980, no. 102, pl. 13; Deneauve 1987, ac 1, fig. 21; Hellmann 1987, no. 385 bis, pl. 54; Di Filippo Balestrazzi 1988, vol. </w:t>
      </w:r>
      <w:r>
        <w:t>2.</w:t>
      </w:r>
      <w:r w:rsidRPr="00993C0D">
        <w:t xml:space="preserve">2, no. 1199, pl. 197; Goethert 1994, fig. 11.15 (bronze); Bussière 2000, no. 7227, pl. 151. Cf. also </w:t>
      </w:r>
      <w:hyperlink r:id="rId108" w:history="1">
        <w:r w:rsidRPr="00280154">
          <w:rPr>
            <w:rStyle w:val="Hyperlink"/>
          </w:rPr>
          <w:t>cat. 626a</w:t>
        </w:r>
      </w:hyperlink>
      <w:r w:rsidRPr="00993C0D">
        <w:t xml:space="preserve"> (bronze).</w:t>
      </w:r>
    </w:p>
    <w:p w14:paraId="42CDC6B1" w14:textId="77777777" w:rsidR="00A43570" w:rsidRDefault="00A43570" w:rsidP="00A43570">
      <w:pPr>
        <w:spacing w:line="480" w:lineRule="auto"/>
      </w:pPr>
      <w:r>
        <w:t xml:space="preserve">Provenance: </w:t>
      </w:r>
    </w:p>
    <w:p w14:paraId="4A60BFB3" w14:textId="77777777" w:rsidR="00A239D1" w:rsidRDefault="00A239D1" w:rsidP="00A239D1">
      <w:pPr>
        <w:spacing w:line="480" w:lineRule="auto"/>
      </w:pPr>
      <w:r>
        <w:t>Bibliography: Unpublished.</w:t>
      </w:r>
    </w:p>
    <w:p w14:paraId="7CA70A05" w14:textId="77777777" w:rsidR="00A239D1" w:rsidRDefault="00A239D1" w:rsidP="00A239D1">
      <w:pPr>
        <w:spacing w:line="480" w:lineRule="auto"/>
      </w:pPr>
      <w:r>
        <w:t xml:space="preserve">Date: </w:t>
      </w:r>
      <w:r w:rsidRPr="00993C0D">
        <w:t>First century</w:t>
      </w:r>
      <w:r w:rsidRPr="00524C6D">
        <w:rPr>
          <w:caps/>
        </w:rPr>
        <w:t xml:space="preserve"> </w:t>
      </w:r>
      <w:r w:rsidRPr="005170AB">
        <w:rPr>
          <w:caps/>
        </w:rPr>
        <w:t>A.D.</w:t>
      </w:r>
    </w:p>
    <w:p w14:paraId="2F385369" w14:textId="77777777" w:rsidR="00A239D1" w:rsidRDefault="00A239D1" w:rsidP="00A239D1">
      <w:pPr>
        <w:spacing w:line="480" w:lineRule="auto"/>
      </w:pPr>
      <w:r>
        <w:t>Date numeric: 1; 100</w:t>
      </w:r>
    </w:p>
    <w:p w14:paraId="1EE4A4B6"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448F8B1F"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51D8F628" w14:textId="77777777" w:rsidR="00103107" w:rsidRDefault="00103107" w:rsidP="00103107">
      <w:pPr>
        <w:pStyle w:val="Textedelespacerserv2"/>
        <w:numPr>
          <w:ilvl w:val="0"/>
          <w:numId w:val="0"/>
        </w:numPr>
        <w:spacing w:line="480" w:lineRule="auto"/>
        <w:jc w:val="left"/>
        <w:outlineLvl w:val="9"/>
        <w:rPr>
          <w:rFonts w:ascii="Palatino" w:hAnsi="Palatino"/>
        </w:rPr>
      </w:pPr>
    </w:p>
    <w:p w14:paraId="0B684AD4" w14:textId="77777777" w:rsidR="003C4B0D" w:rsidRDefault="003C4B0D" w:rsidP="003C4B0D">
      <w:pPr>
        <w:spacing w:line="480" w:lineRule="auto"/>
      </w:pPr>
      <w:r>
        <w:t>Catalogue Number: 595</w:t>
      </w:r>
    </w:p>
    <w:p w14:paraId="3B0B68E1" w14:textId="77777777" w:rsidR="003C4B0D" w:rsidRDefault="003C4B0D" w:rsidP="003C4B0D">
      <w:pPr>
        <w:spacing w:line="480" w:lineRule="auto"/>
      </w:pPr>
      <w:r>
        <w:t xml:space="preserve">Inventory Number: </w:t>
      </w:r>
      <w:r w:rsidRPr="00993C0D">
        <w:t>83.</w:t>
      </w:r>
      <w:r w:rsidRPr="00524C6D">
        <w:rPr>
          <w:caps/>
        </w:rPr>
        <w:t>aq</w:t>
      </w:r>
      <w:r w:rsidRPr="00993C0D">
        <w:t>.377.491</w:t>
      </w:r>
    </w:p>
    <w:p w14:paraId="3FC34C9D" w14:textId="77777777" w:rsidR="003C4B0D" w:rsidRDefault="003C4B0D" w:rsidP="003C4B0D">
      <w:pPr>
        <w:spacing w:line="480" w:lineRule="auto"/>
      </w:pPr>
      <w:r>
        <w:t xml:space="preserve">Dimensions: </w:t>
      </w:r>
      <w:r w:rsidRPr="00993C0D">
        <w:t>L: 12.3; W: 10.8; H: 4.6</w:t>
      </w:r>
    </w:p>
    <w:p w14:paraId="425F0AD0" w14:textId="77777777" w:rsidR="003C4B0D" w:rsidRDefault="003C4B0D" w:rsidP="003C4B0D">
      <w:pPr>
        <w:spacing w:line="480" w:lineRule="auto"/>
      </w:pPr>
      <w:r>
        <w:t xml:space="preserve">Condition and Fabric: </w:t>
      </w:r>
      <w:r w:rsidRPr="00993C0D">
        <w:t xml:space="preserve">Thin crack near top of right nozzle; restored and overpainted. Clay near 2.5YR6/6 light red, glaze 10YR5/2 grayish brown. </w:t>
      </w:r>
      <w:r>
        <w:t xml:space="preserve">Description: </w:t>
      </w:r>
      <w:r w:rsidRPr="00993C0D">
        <w:t xml:space="preserve">Moldmade. Three-nozzled lamp in </w:t>
      </w:r>
      <w:r>
        <w:t xml:space="preserve">the </w:t>
      </w:r>
      <w:r w:rsidRPr="00993C0D">
        <w:t xml:space="preserve">shape of </w:t>
      </w:r>
      <w:r>
        <w:t xml:space="preserve">a </w:t>
      </w:r>
      <w:r w:rsidRPr="00993C0D">
        <w:t xml:space="preserve">theater mask with three evenly spaced suspension rings, one on </w:t>
      </w:r>
      <w:r>
        <w:t xml:space="preserve">the </w:t>
      </w:r>
      <w:r w:rsidRPr="00993C0D">
        <w:t xml:space="preserve">handle, two at </w:t>
      </w:r>
      <w:r>
        <w:t xml:space="preserve">the </w:t>
      </w:r>
      <w:r w:rsidRPr="00993C0D">
        <w:t xml:space="preserve">corners of </w:t>
      </w:r>
      <w:r>
        <w:t xml:space="preserve">the mouth of the </w:t>
      </w:r>
      <w:r w:rsidRPr="00993C0D">
        <w:t xml:space="preserve">mask. Small leaf-shaped handle. Round-tipped nozzles flanked by volutes. Slightly raised wick-hole areas, each surrounded by </w:t>
      </w:r>
      <w:r>
        <w:t xml:space="preserve">a </w:t>
      </w:r>
      <w:r w:rsidRPr="00993C0D">
        <w:t xml:space="preserve">thin ridge and curved lines, which may suggest </w:t>
      </w:r>
      <w:r>
        <w:t xml:space="preserve">a </w:t>
      </w:r>
      <w:r w:rsidRPr="00993C0D">
        <w:t>heart-shaped nozzle form. Raised base-ring with three inner rings.</w:t>
      </w:r>
    </w:p>
    <w:p w14:paraId="532E96FE" w14:textId="77777777" w:rsidR="003C4B0D" w:rsidRDefault="003C4B0D" w:rsidP="003C4B0D">
      <w:pPr>
        <w:spacing w:line="480" w:lineRule="auto"/>
      </w:pPr>
      <w:r>
        <w:t xml:space="preserve">Discus Iconography: </w:t>
      </w:r>
      <w:r w:rsidRPr="00993C0D">
        <w:t xml:space="preserve">Mask: </w:t>
      </w:r>
      <w:r>
        <w:t>knit</w:t>
      </w:r>
      <w:r w:rsidRPr="00993C0D">
        <w:t xml:space="preserve"> eyebrows and slanted eyes; large mouth, with typical striated band around it, not open, only pierced by three small filling-holes.</w:t>
      </w:r>
    </w:p>
    <w:p w14:paraId="3D63686A" w14:textId="6062FB53" w:rsidR="003C4B0D" w:rsidRDefault="00A322C0" w:rsidP="003C4B0D">
      <w:pPr>
        <w:spacing w:line="480" w:lineRule="auto"/>
      </w:pPr>
      <w:r>
        <w:t xml:space="preserve">Type: </w:t>
      </w:r>
    </w:p>
    <w:p w14:paraId="29A971B1" w14:textId="77777777" w:rsidR="003C4B0D" w:rsidRDefault="003C4B0D" w:rsidP="003C4B0D">
      <w:pPr>
        <w:spacing w:line="480" w:lineRule="auto"/>
      </w:pPr>
      <w:r>
        <w:t xml:space="preserve">Place of Manufacture or Origin: </w:t>
      </w:r>
      <w:r w:rsidR="00A322C0">
        <w:t>Asia Minor</w:t>
      </w:r>
    </w:p>
    <w:p w14:paraId="647B5C34" w14:textId="77777777" w:rsidR="003C4B0D" w:rsidRDefault="003C4B0D" w:rsidP="003C4B0D">
      <w:pPr>
        <w:spacing w:line="480" w:lineRule="auto"/>
      </w:pPr>
      <w:r>
        <w:t>Parallels: (C</w:t>
      </w:r>
      <w:r w:rsidRPr="00993C0D">
        <w:t>lose) Pontiroli 1980, no. 86, pl. 71 (</w:t>
      </w:r>
      <w:r w:rsidRPr="005F23E0">
        <w:t>signed {{insc:</w:t>
      </w:r>
      <w:r w:rsidRPr="005F23E0">
        <w:rPr>
          <w:caps/>
        </w:rPr>
        <w:t>omy</w:t>
      </w:r>
      <w:r w:rsidRPr="005F23E0">
        <w:t>}});</w:t>
      </w:r>
      <w:r w:rsidRPr="00993C0D">
        <w:t xml:space="preserve"> Palanques 1992, no. 188, pl. 6; Svoboda 2006, p. 89, no. 265 (with one large filling-hole instead of three small ones); Bailey BM </w:t>
      </w:r>
      <w:r w:rsidRPr="00524C6D">
        <w:rPr>
          <w:caps/>
        </w:rPr>
        <w:t>iii</w:t>
      </w:r>
      <w:r w:rsidRPr="00993C0D">
        <w:t>, Q 3411, pl. 133 (forgery). See also Bessi and Moncini 1980, no. 102, pl. 13; and Antico Gallina 1985, pl. 27, close parallels, but with only one nozzle.</w:t>
      </w:r>
    </w:p>
    <w:p w14:paraId="6B4C455F" w14:textId="77777777" w:rsidR="00A43570" w:rsidRDefault="00A43570" w:rsidP="00A43570">
      <w:pPr>
        <w:spacing w:line="480" w:lineRule="auto"/>
      </w:pPr>
      <w:r>
        <w:t xml:space="preserve">Provenance: </w:t>
      </w:r>
    </w:p>
    <w:p w14:paraId="6B8D2CFA" w14:textId="77777777" w:rsidR="003C4B0D" w:rsidRDefault="003C4B0D" w:rsidP="003C4B0D">
      <w:pPr>
        <w:spacing w:line="480" w:lineRule="auto"/>
      </w:pPr>
      <w:r>
        <w:t>Bibliography: Unpublished.</w:t>
      </w:r>
    </w:p>
    <w:p w14:paraId="220356DA" w14:textId="77777777" w:rsidR="003C4B0D" w:rsidRDefault="003C4B0D" w:rsidP="003C4B0D">
      <w:pPr>
        <w:spacing w:line="480" w:lineRule="auto"/>
      </w:pPr>
      <w:r>
        <w:t xml:space="preserve">Date: </w:t>
      </w:r>
      <w:r w:rsidRPr="00993C0D">
        <w:t>First century to second half of second century</w:t>
      </w:r>
      <w:r w:rsidRPr="00524C6D">
        <w:rPr>
          <w:caps/>
        </w:rPr>
        <w:t xml:space="preserve"> </w:t>
      </w:r>
      <w:r w:rsidRPr="005170AB">
        <w:rPr>
          <w:caps/>
        </w:rPr>
        <w:t>A.D.</w:t>
      </w:r>
    </w:p>
    <w:p w14:paraId="7527AF8D" w14:textId="77777777" w:rsidR="003C4B0D" w:rsidRDefault="003C4B0D" w:rsidP="003C4B0D">
      <w:pPr>
        <w:spacing w:line="480" w:lineRule="auto"/>
      </w:pPr>
      <w:r>
        <w:t>Date numeric: 1; 200</w:t>
      </w:r>
    </w:p>
    <w:p w14:paraId="0E86A392"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5E3DC884"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3425DCD" w14:textId="77777777" w:rsidR="00103107" w:rsidRDefault="00103107" w:rsidP="00103107">
      <w:pPr>
        <w:pStyle w:val="Textedelespacerserv2"/>
        <w:numPr>
          <w:ilvl w:val="0"/>
          <w:numId w:val="0"/>
        </w:numPr>
        <w:spacing w:line="480" w:lineRule="auto"/>
        <w:jc w:val="left"/>
        <w:outlineLvl w:val="9"/>
        <w:rPr>
          <w:rFonts w:ascii="Palatino" w:hAnsi="Palatino"/>
        </w:rPr>
      </w:pPr>
    </w:p>
    <w:p w14:paraId="24153FE4" w14:textId="77777777" w:rsidR="007A0FEC" w:rsidRDefault="007A0FEC" w:rsidP="007A0FEC">
      <w:pPr>
        <w:spacing w:line="480" w:lineRule="auto"/>
      </w:pPr>
      <w:r>
        <w:t>Catalogue Number: 596</w:t>
      </w:r>
    </w:p>
    <w:p w14:paraId="5E40CD12" w14:textId="77777777" w:rsidR="007A0FEC" w:rsidRDefault="007A0FEC" w:rsidP="007A0FEC">
      <w:pPr>
        <w:spacing w:line="480" w:lineRule="auto"/>
      </w:pPr>
      <w:r>
        <w:t xml:space="preserve">Inventory Number: </w:t>
      </w:r>
      <w:r w:rsidRPr="00993C0D">
        <w:t>83.</w:t>
      </w:r>
      <w:r w:rsidRPr="00B8794D">
        <w:t>AQ</w:t>
      </w:r>
      <w:r w:rsidRPr="00993C0D">
        <w:t>.438.407</w:t>
      </w:r>
    </w:p>
    <w:p w14:paraId="770801B4" w14:textId="77777777" w:rsidR="007A0FEC" w:rsidRDefault="007A0FEC" w:rsidP="007A0FEC">
      <w:pPr>
        <w:spacing w:line="480" w:lineRule="auto"/>
      </w:pPr>
      <w:r>
        <w:t xml:space="preserve">Dimensions: </w:t>
      </w:r>
      <w:r w:rsidR="00B77DBA" w:rsidRPr="00993C0D">
        <w:t>Max. W: 9.3, (testicles only) 3.4; H: 5.3, (base to filling-hole) 4.0</w:t>
      </w:r>
    </w:p>
    <w:p w14:paraId="09365240" w14:textId="199AA269" w:rsidR="007A0FEC" w:rsidRDefault="007A0FEC" w:rsidP="007A0FEC">
      <w:pPr>
        <w:spacing w:line="480" w:lineRule="auto"/>
      </w:pPr>
      <w:r>
        <w:t xml:space="preserve">Condition and Fabric: </w:t>
      </w:r>
      <w:r w:rsidR="00B77DBA" w:rsidRPr="00993C0D">
        <w:t>Thin cracks on top of phallus and trac</w:t>
      </w:r>
      <w:r w:rsidR="00B77DBA">
        <w:t>e</w:t>
      </w:r>
      <w:r w:rsidR="00B77DBA" w:rsidRPr="00993C0D">
        <w:t xml:space="preserve"> of broken</w:t>
      </w:r>
      <w:r w:rsidR="00B77DBA">
        <w:t>-off</w:t>
      </w:r>
      <w:r w:rsidR="00B77DBA" w:rsidRPr="00993C0D">
        <w:t xml:space="preserve"> piece</w:t>
      </w:r>
      <w:r w:rsidR="00B77DBA">
        <w:t>,</w:t>
      </w:r>
      <w:r w:rsidR="00B77DBA" w:rsidRPr="00993C0D">
        <w:t xml:space="preserve"> possibly a handle? </w:t>
      </w:r>
      <w:r w:rsidR="00D27BCB">
        <w:t>The w</w:t>
      </w:r>
      <w:r w:rsidR="00D27BCB" w:rsidRPr="00993C0D">
        <w:t xml:space="preserve">ick-hole at </w:t>
      </w:r>
      <w:r w:rsidR="00D27BCB">
        <w:t xml:space="preserve">the </w:t>
      </w:r>
      <w:r w:rsidR="00D27BCB" w:rsidRPr="00993C0D">
        <w:t xml:space="preserve">end of </w:t>
      </w:r>
      <w:r w:rsidR="00D27BCB">
        <w:t xml:space="preserve">the </w:t>
      </w:r>
      <w:r w:rsidR="00D27BCB" w:rsidRPr="00993C0D">
        <w:t xml:space="preserve">penis has burn marks, as has </w:t>
      </w:r>
      <w:r w:rsidR="00D27BCB">
        <w:t xml:space="preserve">a </w:t>
      </w:r>
      <w:r w:rsidR="00D27BCB" w:rsidRPr="00993C0D">
        <w:t xml:space="preserve">part of </w:t>
      </w:r>
      <w:r w:rsidR="00D27BCB">
        <w:t>the lamp</w:t>
      </w:r>
      <w:r w:rsidR="00D27BCB" w:rsidRPr="00993C0D">
        <w:t xml:space="preserve">. </w:t>
      </w:r>
      <w:r w:rsidR="00B77DBA" w:rsidRPr="00993C0D">
        <w:t>Clay 2.5YR6/6 light red, glaze near 2.5YR6/4 light reddish brown. Powdery gold mica</w:t>
      </w:r>
      <w:r w:rsidR="00B77DBA" w:rsidRPr="000F61FC">
        <w:t>.</w:t>
      </w:r>
    </w:p>
    <w:p w14:paraId="03FE1E78" w14:textId="26DD79E9" w:rsidR="007A0FEC" w:rsidRDefault="007A0FEC" w:rsidP="007A0FEC">
      <w:pPr>
        <w:spacing w:line="480" w:lineRule="auto"/>
      </w:pPr>
      <w:r>
        <w:t xml:space="preserve">Description: </w:t>
      </w:r>
      <w:r w:rsidR="00B77DBA" w:rsidRPr="00993C0D">
        <w:t xml:space="preserve">Moldmade. Lamp in </w:t>
      </w:r>
      <w:r w:rsidR="00B77DBA">
        <w:t xml:space="preserve">the </w:t>
      </w:r>
      <w:r w:rsidR="00B77DBA" w:rsidRPr="00993C0D">
        <w:t xml:space="preserve">shape of male genitals, with testicles and curved, slightly erect penis. Filling-hole surrounded by </w:t>
      </w:r>
      <w:r w:rsidR="00B77DBA">
        <w:t xml:space="preserve">a </w:t>
      </w:r>
      <w:r w:rsidR="00B77DBA" w:rsidRPr="00993C0D">
        <w:t xml:space="preserve">raised notched ring. Raised base-ring, not completely closed, but with two curved ends. Plain incuse </w:t>
      </w:r>
      <w:r w:rsidR="00B77DBA" w:rsidRPr="00993C0D">
        <w:rPr>
          <w:i/>
        </w:rPr>
        <w:t>planta pedis.</w:t>
      </w:r>
    </w:p>
    <w:p w14:paraId="46E3A46E" w14:textId="50508DAC" w:rsidR="007A0FEC" w:rsidRDefault="007A0FEC" w:rsidP="007A0FEC">
      <w:pPr>
        <w:spacing w:line="480" w:lineRule="auto"/>
      </w:pPr>
      <w:r>
        <w:t xml:space="preserve">Discus Iconography: </w:t>
      </w:r>
    </w:p>
    <w:p w14:paraId="2627EAB3" w14:textId="3D57D640" w:rsidR="007A0FEC" w:rsidRDefault="007A0FEC" w:rsidP="007A0FEC">
      <w:pPr>
        <w:spacing w:line="480" w:lineRule="auto"/>
      </w:pPr>
      <w:r>
        <w:t xml:space="preserve">Type: </w:t>
      </w:r>
    </w:p>
    <w:p w14:paraId="6463AD97" w14:textId="77777777" w:rsidR="007A0FEC" w:rsidRDefault="007A0FEC" w:rsidP="007A0FEC">
      <w:pPr>
        <w:spacing w:line="480" w:lineRule="auto"/>
      </w:pPr>
      <w:r>
        <w:t xml:space="preserve">Place of Manufacture or Origin: </w:t>
      </w:r>
      <w:r w:rsidR="00A322C0">
        <w:t>South Anatolia</w:t>
      </w:r>
    </w:p>
    <w:p w14:paraId="5F076E84" w14:textId="77777777" w:rsidR="007A0FEC" w:rsidRDefault="007A0FEC" w:rsidP="007A0FEC">
      <w:pPr>
        <w:spacing w:line="480" w:lineRule="auto"/>
      </w:pPr>
      <w:r>
        <w:t xml:space="preserve">Parallels: </w:t>
      </w:r>
      <w:r w:rsidR="00B77DBA">
        <w:t xml:space="preserve">None </w:t>
      </w:r>
      <w:r w:rsidR="00B77DBA" w:rsidRPr="00993C0D">
        <w:t xml:space="preserve">found, although lamps in the shape of a phallus occur occasionally, see, for instance, Bailey BM </w:t>
      </w:r>
      <w:r w:rsidR="00B77DBA" w:rsidRPr="00524C6D">
        <w:rPr>
          <w:caps/>
        </w:rPr>
        <w:t>iii</w:t>
      </w:r>
      <w:r w:rsidR="00B77DBA" w:rsidRPr="00993C0D">
        <w:t>, Q 3551, p. 421, pl. 127, with some further refs.</w:t>
      </w:r>
    </w:p>
    <w:p w14:paraId="680E3BE1" w14:textId="77777777" w:rsidR="00A43570" w:rsidRDefault="00A43570" w:rsidP="00A43570">
      <w:pPr>
        <w:spacing w:line="480" w:lineRule="auto"/>
      </w:pPr>
      <w:r>
        <w:t xml:space="preserve">Provenance: </w:t>
      </w:r>
    </w:p>
    <w:p w14:paraId="3B27B70A" w14:textId="77777777" w:rsidR="007A0FEC" w:rsidRDefault="007A0FEC" w:rsidP="007A0FEC">
      <w:pPr>
        <w:spacing w:line="480" w:lineRule="auto"/>
      </w:pPr>
      <w:r>
        <w:t>Bibliography: Unpublished.</w:t>
      </w:r>
    </w:p>
    <w:p w14:paraId="7DA5C27C" w14:textId="77777777" w:rsidR="007A0FEC" w:rsidRDefault="007A0FEC" w:rsidP="007A0FEC">
      <w:pPr>
        <w:spacing w:line="480" w:lineRule="auto"/>
      </w:pPr>
      <w:r>
        <w:t xml:space="preserve">Date: </w:t>
      </w:r>
      <w:r w:rsidR="00B77DBA">
        <w:t>Undetermined</w:t>
      </w:r>
    </w:p>
    <w:p w14:paraId="5B2316AA" w14:textId="77777777" w:rsidR="007A0FEC" w:rsidRDefault="007A0FEC" w:rsidP="007A0FEC">
      <w:pPr>
        <w:spacing w:line="480" w:lineRule="auto"/>
      </w:pPr>
      <w:r>
        <w:t xml:space="preserve">Date numeric: </w:t>
      </w:r>
    </w:p>
    <w:p w14:paraId="6C296F44"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0C9E790B"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6965FDB" w14:textId="77777777" w:rsidR="00103107" w:rsidRDefault="00103107" w:rsidP="00103107">
      <w:pPr>
        <w:pStyle w:val="Textedelespacerserv2"/>
        <w:numPr>
          <w:ilvl w:val="0"/>
          <w:numId w:val="0"/>
        </w:numPr>
        <w:spacing w:line="480" w:lineRule="auto"/>
        <w:jc w:val="left"/>
        <w:outlineLvl w:val="9"/>
        <w:rPr>
          <w:rFonts w:ascii="Palatino" w:hAnsi="Palatino"/>
        </w:rPr>
      </w:pPr>
    </w:p>
    <w:p w14:paraId="41E82BA0" w14:textId="77777777" w:rsidR="00AF4F4E" w:rsidRDefault="00AF4F4E" w:rsidP="00AF4F4E">
      <w:pPr>
        <w:spacing w:line="480" w:lineRule="auto"/>
      </w:pPr>
      <w:r>
        <w:t>Catalogue Number: 597</w:t>
      </w:r>
    </w:p>
    <w:p w14:paraId="02DE7584" w14:textId="77777777" w:rsidR="00AF4F4E" w:rsidRDefault="00AF4F4E" w:rsidP="00AF4F4E">
      <w:pPr>
        <w:spacing w:line="480" w:lineRule="auto"/>
      </w:pPr>
      <w:r>
        <w:t xml:space="preserve">Inventory Number: </w:t>
      </w:r>
      <w:r w:rsidRPr="00993C0D">
        <w:t>83.</w:t>
      </w:r>
      <w:r w:rsidRPr="00524C6D">
        <w:rPr>
          <w:caps/>
        </w:rPr>
        <w:t>aq</w:t>
      </w:r>
      <w:r w:rsidRPr="00993C0D">
        <w:t>.438.409</w:t>
      </w:r>
    </w:p>
    <w:p w14:paraId="2B4EFB02" w14:textId="77777777" w:rsidR="00AF4F4E" w:rsidRDefault="00AF4F4E" w:rsidP="00AF4F4E">
      <w:pPr>
        <w:spacing w:line="480" w:lineRule="auto"/>
      </w:pPr>
      <w:r>
        <w:t xml:space="preserve">Dimensions: </w:t>
      </w:r>
      <w:r w:rsidRPr="00993C0D">
        <w:t>Max. W: 13.6, (from penis across center) 11.1; H: 4.0</w:t>
      </w:r>
    </w:p>
    <w:p w14:paraId="10003C18" w14:textId="551B2E20" w:rsidR="00AF4F4E" w:rsidRDefault="00AF4F4E" w:rsidP="00AF4F4E">
      <w:pPr>
        <w:spacing w:line="480" w:lineRule="auto"/>
      </w:pPr>
      <w:r>
        <w:t xml:space="preserve">Condition and Fabric: </w:t>
      </w:r>
      <w:r w:rsidRPr="00993C0D">
        <w:t xml:space="preserve">Intact. </w:t>
      </w:r>
      <w:r w:rsidR="007E5C42">
        <w:t>B</w:t>
      </w:r>
      <w:r w:rsidR="007E5C42" w:rsidRPr="00993C0D">
        <w:t xml:space="preserve">urn marks around all wick-holes. </w:t>
      </w:r>
      <w:r w:rsidRPr="00993C0D">
        <w:t>Clay 2.5YR6/6 light red, partially flaked glaze 10R5/8 red; Red-on-White lamp with much white engobe left. Powdery gold mica.</w:t>
      </w:r>
    </w:p>
    <w:p w14:paraId="740E3052" w14:textId="20523B1D" w:rsidR="00AF4F4E" w:rsidRDefault="00AF4F4E" w:rsidP="00AF4F4E">
      <w:pPr>
        <w:spacing w:line="480" w:lineRule="auto"/>
      </w:pPr>
      <w:r>
        <w:t xml:space="preserve">Description: </w:t>
      </w:r>
      <w:r w:rsidRPr="00993C0D">
        <w:t xml:space="preserve">Moldmade. Lamp composed of three evenly spaced phalluses interspersed with three pairs of testicles; thus each phallus seen separately gives the impression of being complete. Large central filling-hole surrounded by </w:t>
      </w:r>
      <w:r>
        <w:t xml:space="preserve">a </w:t>
      </w:r>
      <w:r w:rsidRPr="00993C0D">
        <w:t xml:space="preserve">raised ring with </w:t>
      </w:r>
      <w:r>
        <w:t xml:space="preserve">a </w:t>
      </w:r>
      <w:r w:rsidRPr="00993C0D">
        <w:t xml:space="preserve">row of small dotted circles; incised markings of pubic hair around filling-hole. Each phallus tip </w:t>
      </w:r>
      <w:r>
        <w:t xml:space="preserve">is </w:t>
      </w:r>
      <w:r w:rsidRPr="00993C0D">
        <w:t xml:space="preserve">marked off by </w:t>
      </w:r>
      <w:r>
        <w:t xml:space="preserve">a </w:t>
      </w:r>
      <w:r w:rsidR="007E5C42">
        <w:t>notched raised ridge.</w:t>
      </w:r>
      <w:r w:rsidRPr="00993C0D">
        <w:t xml:space="preserve"> Raised flat-topped base-ring with </w:t>
      </w:r>
      <w:r>
        <w:t xml:space="preserve">a </w:t>
      </w:r>
      <w:r w:rsidRPr="00993C0D">
        <w:t xml:space="preserve">median groove and </w:t>
      </w:r>
      <w:r>
        <w:t xml:space="preserve">a </w:t>
      </w:r>
      <w:r w:rsidRPr="00993C0D">
        <w:t>small circle in center.</w:t>
      </w:r>
    </w:p>
    <w:p w14:paraId="5F609E31" w14:textId="0EC571CC" w:rsidR="00AF4F4E" w:rsidRDefault="00AF4F4E" w:rsidP="00AF4F4E">
      <w:pPr>
        <w:spacing w:line="480" w:lineRule="auto"/>
      </w:pPr>
      <w:r>
        <w:t xml:space="preserve">Discus Iconography: </w:t>
      </w:r>
    </w:p>
    <w:p w14:paraId="18A1A6EE" w14:textId="47AB4F5D" w:rsidR="00AF4F4E" w:rsidRDefault="00AF4F4E" w:rsidP="00AF4F4E">
      <w:pPr>
        <w:spacing w:line="480" w:lineRule="auto"/>
      </w:pPr>
      <w:r>
        <w:t xml:space="preserve">Type: </w:t>
      </w:r>
    </w:p>
    <w:p w14:paraId="0C8DA5DF" w14:textId="77777777" w:rsidR="00AF4F4E" w:rsidRDefault="00AF4F4E" w:rsidP="00AF4F4E">
      <w:pPr>
        <w:spacing w:line="480" w:lineRule="auto"/>
      </w:pPr>
      <w:r>
        <w:t xml:space="preserve">Place of Manufacture or Origin: </w:t>
      </w:r>
      <w:r w:rsidRPr="00993C0D">
        <w:t>Anatolia</w:t>
      </w:r>
    </w:p>
    <w:p w14:paraId="31211256" w14:textId="77777777" w:rsidR="00AF4F4E" w:rsidRDefault="00AF4F4E" w:rsidP="00AF4F4E">
      <w:pPr>
        <w:spacing w:line="480" w:lineRule="auto"/>
      </w:pPr>
      <w:r>
        <w:t>Parallels: None found;</w:t>
      </w:r>
      <w:r w:rsidRPr="00993C0D">
        <w:t xml:space="preserve"> see parallels for </w:t>
      </w:r>
      <w:hyperlink r:id="rId109" w:history="1">
        <w:r w:rsidRPr="00AF4F4E">
          <w:rPr>
            <w:rStyle w:val="Hyperlink"/>
          </w:rPr>
          <w:t>cat. 596</w:t>
        </w:r>
      </w:hyperlink>
      <w:r w:rsidRPr="00993C0D">
        <w:t>.</w:t>
      </w:r>
    </w:p>
    <w:p w14:paraId="051C1603" w14:textId="77777777" w:rsidR="00A43570" w:rsidRDefault="00A43570" w:rsidP="00A43570">
      <w:pPr>
        <w:spacing w:line="480" w:lineRule="auto"/>
      </w:pPr>
      <w:r>
        <w:t xml:space="preserve">Provenance: </w:t>
      </w:r>
    </w:p>
    <w:p w14:paraId="5CC93B2B" w14:textId="77777777" w:rsidR="00AF4F4E" w:rsidRDefault="00AF4F4E" w:rsidP="00AF4F4E">
      <w:pPr>
        <w:spacing w:line="480" w:lineRule="auto"/>
      </w:pPr>
      <w:r>
        <w:t>Bibliography: Unpublished.</w:t>
      </w:r>
    </w:p>
    <w:p w14:paraId="2EEFB6DD" w14:textId="77777777" w:rsidR="00AF4F4E" w:rsidRDefault="00A322C0" w:rsidP="00AF4F4E">
      <w:pPr>
        <w:spacing w:line="480" w:lineRule="auto"/>
      </w:pPr>
      <w:r>
        <w:t>Date: Undetermined</w:t>
      </w:r>
    </w:p>
    <w:p w14:paraId="3D4718BF" w14:textId="77777777" w:rsidR="00AF4F4E" w:rsidRDefault="00AF4F4E" w:rsidP="00AF4F4E">
      <w:pPr>
        <w:spacing w:line="480" w:lineRule="auto"/>
      </w:pPr>
      <w:r>
        <w:t xml:space="preserve">Date numeric: </w:t>
      </w:r>
    </w:p>
    <w:p w14:paraId="6B8D36C5"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237B062D"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1A8A152" w14:textId="77777777" w:rsidR="00103107" w:rsidRDefault="00103107" w:rsidP="00103107">
      <w:pPr>
        <w:pStyle w:val="Textedelespacerserv2"/>
        <w:numPr>
          <w:ilvl w:val="0"/>
          <w:numId w:val="0"/>
        </w:numPr>
        <w:spacing w:line="480" w:lineRule="auto"/>
        <w:jc w:val="left"/>
        <w:outlineLvl w:val="9"/>
        <w:rPr>
          <w:rFonts w:ascii="Palatino" w:hAnsi="Palatino"/>
        </w:rPr>
      </w:pPr>
    </w:p>
    <w:p w14:paraId="7D41B0BC" w14:textId="77777777" w:rsidR="00186550" w:rsidRDefault="00186550" w:rsidP="00186550">
      <w:pPr>
        <w:spacing w:line="480" w:lineRule="auto"/>
      </w:pPr>
      <w:r>
        <w:t>Catalogue Number: 598</w:t>
      </w:r>
    </w:p>
    <w:p w14:paraId="5C26165B" w14:textId="77777777" w:rsidR="00186550" w:rsidRDefault="00186550" w:rsidP="00186550">
      <w:pPr>
        <w:spacing w:line="480" w:lineRule="auto"/>
      </w:pPr>
      <w:r>
        <w:t xml:space="preserve">Inventory Number: </w:t>
      </w:r>
      <w:r w:rsidRPr="00993C0D">
        <w:t>83.</w:t>
      </w:r>
      <w:r w:rsidRPr="00524C6D">
        <w:rPr>
          <w:caps/>
        </w:rPr>
        <w:t>aq</w:t>
      </w:r>
      <w:r w:rsidRPr="00993C0D">
        <w:t>.377.501</w:t>
      </w:r>
    </w:p>
    <w:p w14:paraId="3C3476DA" w14:textId="77777777" w:rsidR="00186550" w:rsidRDefault="00186550" w:rsidP="00186550">
      <w:pPr>
        <w:spacing w:line="480" w:lineRule="auto"/>
      </w:pPr>
      <w:r>
        <w:t xml:space="preserve">Dimensions: </w:t>
      </w:r>
      <w:r w:rsidRPr="00993C0D">
        <w:t>Pres. L: 12.3; W: 7.0; H: 4.1</w:t>
      </w:r>
    </w:p>
    <w:p w14:paraId="43C06236" w14:textId="77777777" w:rsidR="00186550" w:rsidRDefault="00186550" w:rsidP="00186550">
      <w:pPr>
        <w:spacing w:line="480" w:lineRule="auto"/>
      </w:pPr>
      <w:r>
        <w:t xml:space="preserve">Condition and Fabric: </w:t>
      </w:r>
      <w:r w:rsidRPr="00993C0D">
        <w:t>Broken band handle missing; half of rim of raised wick-hole broken off. Clay 7.5YR7/4 pink, remains of glaze 10R6/6 light red; dark burn marks around nozzle and on top.</w:t>
      </w:r>
    </w:p>
    <w:p w14:paraId="4684835D" w14:textId="77777777" w:rsidR="00186550" w:rsidRDefault="00186550" w:rsidP="00186550">
      <w:pPr>
        <w:spacing w:line="480" w:lineRule="auto"/>
      </w:pPr>
      <w:r>
        <w:t xml:space="preserve">Description: </w:t>
      </w:r>
      <w:r w:rsidRPr="00993C0D">
        <w:t xml:space="preserve">Moldmade. Two sandaled feet close to one another; </w:t>
      </w:r>
      <w:r>
        <w:t xml:space="preserve">a </w:t>
      </w:r>
      <w:r w:rsidRPr="00993C0D">
        <w:t xml:space="preserve">strap between </w:t>
      </w:r>
      <w:r>
        <w:t xml:space="preserve">the </w:t>
      </w:r>
      <w:r w:rsidRPr="00993C0D">
        <w:t xml:space="preserve">first and second toe of each foot forks into two parts fixed to </w:t>
      </w:r>
      <w:r>
        <w:t xml:space="preserve">the </w:t>
      </w:r>
      <w:r w:rsidRPr="00993C0D">
        <w:t xml:space="preserve">sole of </w:t>
      </w:r>
      <w:r>
        <w:t xml:space="preserve">the </w:t>
      </w:r>
      <w:r w:rsidRPr="00993C0D">
        <w:rPr>
          <w:i/>
        </w:rPr>
        <w:t>crepida.</w:t>
      </w:r>
      <w:r w:rsidRPr="00993C0D">
        <w:t xml:space="preserve"> Tubular nozzle close to </w:t>
      </w:r>
      <w:r>
        <w:t xml:space="preserve">the </w:t>
      </w:r>
      <w:r w:rsidRPr="00993C0D">
        <w:t xml:space="preserve">two big toes. At opposite end, two filling-holes pierced in </w:t>
      </w:r>
      <w:r>
        <w:t xml:space="preserve">the </w:t>
      </w:r>
      <w:r w:rsidRPr="00993C0D">
        <w:t xml:space="preserve">ankles. </w:t>
      </w:r>
      <w:r>
        <w:t>The b</w:t>
      </w:r>
      <w:r w:rsidRPr="00993C0D">
        <w:t xml:space="preserve">ase represents two nailed soles, each edged by </w:t>
      </w:r>
      <w:r>
        <w:t xml:space="preserve">a </w:t>
      </w:r>
      <w:r w:rsidRPr="00993C0D">
        <w:t>flat ridge.</w:t>
      </w:r>
    </w:p>
    <w:p w14:paraId="64B06724" w14:textId="12107BBA" w:rsidR="00186550" w:rsidRDefault="00186550" w:rsidP="00186550">
      <w:pPr>
        <w:spacing w:line="480" w:lineRule="auto"/>
      </w:pPr>
      <w:r>
        <w:t xml:space="preserve">Discus Iconography: </w:t>
      </w:r>
    </w:p>
    <w:p w14:paraId="5E71C08B" w14:textId="1D67595A" w:rsidR="00186550" w:rsidRDefault="00A322C0" w:rsidP="00186550">
      <w:pPr>
        <w:spacing w:line="480" w:lineRule="auto"/>
      </w:pPr>
      <w:r>
        <w:t xml:space="preserve">Type: </w:t>
      </w:r>
    </w:p>
    <w:p w14:paraId="4CF486FC" w14:textId="77777777" w:rsidR="00186550" w:rsidRDefault="00186550" w:rsidP="00186550">
      <w:pPr>
        <w:spacing w:line="480" w:lineRule="auto"/>
      </w:pPr>
      <w:r>
        <w:t xml:space="preserve">Place of Manufacture or Origin: </w:t>
      </w:r>
      <w:r w:rsidR="00A322C0">
        <w:t>Asia Minor</w:t>
      </w:r>
    </w:p>
    <w:p w14:paraId="5BEB605D" w14:textId="77777777" w:rsidR="00186550" w:rsidRDefault="00186550" w:rsidP="00186550">
      <w:pPr>
        <w:spacing w:line="480" w:lineRule="auto"/>
      </w:pPr>
      <w:r>
        <w:t>Parallels: None found;</w:t>
      </w:r>
      <w:r w:rsidRPr="00993C0D">
        <w:t xml:space="preserve"> (close) Evelein 1928, pl. 16; Bailey BM </w:t>
      </w:r>
      <w:r w:rsidRPr="00524C6D">
        <w:rPr>
          <w:caps/>
        </w:rPr>
        <w:t>i</w:t>
      </w:r>
      <w:r w:rsidRPr="00993C0D">
        <w:t xml:space="preserve">, Q 742, pl. 137 (Italy); Santoro l’Hoir 1983, p. 231, fig. 3; Bailey BM </w:t>
      </w:r>
      <w:r w:rsidRPr="00524C6D">
        <w:rPr>
          <w:caps/>
        </w:rPr>
        <w:t>iii</w:t>
      </w:r>
      <w:r w:rsidRPr="00993C0D">
        <w:t>, Q 1135 bis, pl. 156 (Italy); Selesnow 1988, nos. 152–53, pl. 21; Möhring 1989, figs. 55–56 and 58</w:t>
      </w:r>
      <w:r>
        <w:t>,</w:t>
      </w:r>
      <w:r w:rsidRPr="00993C0D">
        <w:t xml:space="preserve"> with a thorough study and a long list of comparanda given in the notes </w:t>
      </w:r>
      <w:r>
        <w:t>to</w:t>
      </w:r>
      <w:r w:rsidRPr="00993C0D">
        <w:t xml:space="preserve"> pp. 835–37.</w:t>
      </w:r>
    </w:p>
    <w:p w14:paraId="21851A74" w14:textId="77777777" w:rsidR="00A43570" w:rsidRDefault="00A43570" w:rsidP="00A43570">
      <w:pPr>
        <w:spacing w:line="480" w:lineRule="auto"/>
      </w:pPr>
      <w:r>
        <w:t xml:space="preserve">Provenance: </w:t>
      </w:r>
    </w:p>
    <w:p w14:paraId="6FDCC26C" w14:textId="77777777" w:rsidR="00186550" w:rsidRDefault="00186550" w:rsidP="00186550">
      <w:pPr>
        <w:spacing w:line="480" w:lineRule="auto"/>
      </w:pPr>
      <w:r>
        <w:t>Bibliography: Unpublished.</w:t>
      </w:r>
    </w:p>
    <w:p w14:paraId="031BA5FE" w14:textId="77777777" w:rsidR="00186550" w:rsidRDefault="00186550" w:rsidP="00186550">
      <w:pPr>
        <w:spacing w:line="480" w:lineRule="auto"/>
      </w:pPr>
      <w:r>
        <w:t xml:space="preserve">Date: </w:t>
      </w:r>
      <w:r w:rsidRPr="00993C0D">
        <w:t>First to second century</w:t>
      </w:r>
      <w:r w:rsidRPr="00524C6D">
        <w:rPr>
          <w:caps/>
        </w:rPr>
        <w:t xml:space="preserve"> </w:t>
      </w:r>
      <w:r w:rsidRPr="005170AB">
        <w:rPr>
          <w:caps/>
        </w:rPr>
        <w:t>A.D.</w:t>
      </w:r>
    </w:p>
    <w:p w14:paraId="56BBC562" w14:textId="77777777" w:rsidR="00186550" w:rsidRDefault="00186550" w:rsidP="00186550">
      <w:pPr>
        <w:spacing w:line="480" w:lineRule="auto"/>
      </w:pPr>
      <w:r>
        <w:t>Date numeric: 1; 200</w:t>
      </w:r>
    </w:p>
    <w:p w14:paraId="7C901EB6"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3FF7225B"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6EDC8D1" w14:textId="77777777" w:rsidR="00103107" w:rsidRDefault="00103107" w:rsidP="00103107">
      <w:pPr>
        <w:pStyle w:val="Textedelespacerserv2"/>
        <w:numPr>
          <w:ilvl w:val="0"/>
          <w:numId w:val="0"/>
        </w:numPr>
        <w:spacing w:line="480" w:lineRule="auto"/>
        <w:jc w:val="left"/>
        <w:outlineLvl w:val="9"/>
        <w:rPr>
          <w:rFonts w:ascii="Palatino" w:hAnsi="Palatino"/>
        </w:rPr>
      </w:pPr>
    </w:p>
    <w:p w14:paraId="6B3D9F8A" w14:textId="77777777" w:rsidR="00940051" w:rsidRDefault="00940051" w:rsidP="00940051">
      <w:pPr>
        <w:spacing w:line="480" w:lineRule="auto"/>
      </w:pPr>
      <w:r>
        <w:t>Catalogue Number: 599</w:t>
      </w:r>
    </w:p>
    <w:p w14:paraId="361E5204" w14:textId="77777777" w:rsidR="00940051" w:rsidRDefault="00940051" w:rsidP="00940051">
      <w:pPr>
        <w:spacing w:line="480" w:lineRule="auto"/>
      </w:pPr>
      <w:r>
        <w:t xml:space="preserve">Inventory Number: </w:t>
      </w:r>
      <w:r w:rsidRPr="00993C0D">
        <w:t>83.</w:t>
      </w:r>
      <w:r w:rsidRPr="00524C6D">
        <w:rPr>
          <w:caps/>
        </w:rPr>
        <w:t>aq</w:t>
      </w:r>
      <w:r w:rsidRPr="00993C0D">
        <w:t>.377.502</w:t>
      </w:r>
    </w:p>
    <w:p w14:paraId="443D380C" w14:textId="77777777" w:rsidR="00940051" w:rsidRDefault="00940051" w:rsidP="00940051">
      <w:pPr>
        <w:spacing w:line="480" w:lineRule="auto"/>
      </w:pPr>
      <w:r>
        <w:t xml:space="preserve">Dimensions: </w:t>
      </w:r>
      <w:r w:rsidRPr="00993C0D">
        <w:t>L: 7.8; W: 3.1; H: 4.8</w:t>
      </w:r>
    </w:p>
    <w:p w14:paraId="7B9C00F8" w14:textId="77777777" w:rsidR="00940051" w:rsidRDefault="00940051" w:rsidP="00940051">
      <w:pPr>
        <w:spacing w:line="480" w:lineRule="auto"/>
      </w:pPr>
      <w:r>
        <w:t xml:space="preserve">Condition and Fabric: </w:t>
      </w:r>
      <w:r w:rsidRPr="00993C0D">
        <w:t xml:space="preserve">Intact. Clay 10YR7/3 very pale brown, glaze between 10R6/6 </w:t>
      </w:r>
      <w:r>
        <w:t xml:space="preserve">light red </w:t>
      </w:r>
      <w:r w:rsidRPr="00993C0D">
        <w:t>and 10R5/6 red.</w:t>
      </w:r>
    </w:p>
    <w:p w14:paraId="2ADE176A" w14:textId="77777777" w:rsidR="00940051" w:rsidRDefault="00940051" w:rsidP="00940051">
      <w:pPr>
        <w:spacing w:line="480" w:lineRule="auto"/>
      </w:pPr>
      <w:r>
        <w:t xml:space="preserve">Description: </w:t>
      </w:r>
      <w:r w:rsidRPr="00993C0D">
        <w:t xml:space="preserve">Moldmade. Sandaled left foot. Filling-hole surrounded by </w:t>
      </w:r>
      <w:r>
        <w:t xml:space="preserve">a </w:t>
      </w:r>
      <w:r w:rsidRPr="00993C0D">
        <w:t xml:space="preserve">raised ridge in </w:t>
      </w:r>
      <w:r>
        <w:t xml:space="preserve">the </w:t>
      </w:r>
      <w:r w:rsidRPr="00993C0D">
        <w:t xml:space="preserve">ankle area. Small lug reminiscent of </w:t>
      </w:r>
      <w:r>
        <w:t xml:space="preserve">an </w:t>
      </w:r>
      <w:r w:rsidRPr="00993C0D">
        <w:t xml:space="preserve">unpierced suspension ring on </w:t>
      </w:r>
      <w:r>
        <w:t xml:space="preserve">the </w:t>
      </w:r>
      <w:r w:rsidRPr="00993C0D">
        <w:t xml:space="preserve">rear part of this ridge; </w:t>
      </w:r>
      <w:r>
        <w:t xml:space="preserve">the </w:t>
      </w:r>
      <w:r w:rsidRPr="00993C0D">
        <w:t xml:space="preserve">same kind of lug above </w:t>
      </w:r>
      <w:r>
        <w:t xml:space="preserve">the </w:t>
      </w:r>
      <w:r w:rsidRPr="00993C0D">
        <w:t>big toe</w:t>
      </w:r>
      <w:r w:rsidRPr="000F61FC">
        <w:t>.</w:t>
      </w:r>
      <w:r w:rsidRPr="00993C0D">
        <w:t xml:space="preserve"> Six leather straps tied together near </w:t>
      </w:r>
      <w:r>
        <w:t xml:space="preserve">the </w:t>
      </w:r>
      <w:r w:rsidRPr="00993C0D">
        <w:t xml:space="preserve">ankle. Nailed sole as </w:t>
      </w:r>
      <w:r>
        <w:t xml:space="preserve">a </w:t>
      </w:r>
      <w:r w:rsidRPr="00993C0D">
        <w:t>base.</w:t>
      </w:r>
    </w:p>
    <w:p w14:paraId="253517F3" w14:textId="20DB8FD0" w:rsidR="00940051" w:rsidRDefault="00940051" w:rsidP="00940051">
      <w:pPr>
        <w:spacing w:line="480" w:lineRule="auto"/>
      </w:pPr>
      <w:r>
        <w:t xml:space="preserve">Discus Iconography: </w:t>
      </w:r>
    </w:p>
    <w:p w14:paraId="00E481F9" w14:textId="2228E84B" w:rsidR="00940051" w:rsidRDefault="00A322C0" w:rsidP="00940051">
      <w:pPr>
        <w:spacing w:line="480" w:lineRule="auto"/>
      </w:pPr>
      <w:r>
        <w:t xml:space="preserve">Type: </w:t>
      </w:r>
    </w:p>
    <w:p w14:paraId="595AE5E0" w14:textId="77777777" w:rsidR="00940051" w:rsidRDefault="00940051" w:rsidP="00940051">
      <w:pPr>
        <w:spacing w:line="480" w:lineRule="auto"/>
      </w:pPr>
      <w:r>
        <w:t xml:space="preserve">Place of Manufacture or Origin: </w:t>
      </w:r>
      <w:r w:rsidRPr="00386B53">
        <w:t>Anatolia</w:t>
      </w:r>
    </w:p>
    <w:p w14:paraId="0F31B9F7" w14:textId="77777777" w:rsidR="00940051" w:rsidRDefault="00940051" w:rsidP="00940051">
      <w:pPr>
        <w:spacing w:line="480" w:lineRule="auto"/>
      </w:pPr>
      <w:r>
        <w:t>Parallels: (I</w:t>
      </w:r>
      <w:r w:rsidRPr="00993C0D">
        <w:t xml:space="preserve">dentical) Möhring 1989, p. 843, no. 61, figs. 72–73; (close) Merkens 1905, no. 145; Loeschcke, Villers, and Niessen 1911, no. 2141, pl. 84; Brants 1913, no. 449, pl. 4; Waldhauer 1914, no. 503, pl. 47, and no. 504, pl. 48; Evelein 1928, pl. 16; Grandjouan 1961, no. 922, pl. 24; Rouquette 1969, pp. 240–41, figs. 1–2; Rouquette 1972, p. 174; Bailey BM </w:t>
      </w:r>
      <w:r w:rsidRPr="00524C6D">
        <w:rPr>
          <w:caps/>
        </w:rPr>
        <w:t>ii</w:t>
      </w:r>
      <w:r w:rsidRPr="00993C0D">
        <w:t xml:space="preserve">, pl. 46 (several parallels); Shier 1978, no. 399, pl. 43; Sapelli 1979, no. 341, pl. 39; Santoro l’Hoir 1983, p. 226, fig. 1, and p. 227, fig. 2; Bailey BM </w:t>
      </w:r>
      <w:r w:rsidRPr="00524C6D">
        <w:rPr>
          <w:caps/>
        </w:rPr>
        <w:t>iii</w:t>
      </w:r>
      <w:r w:rsidRPr="00993C0D">
        <w:t>, Q 1985 EA, pl. 38, and Q 1138 bis, pl. 156 (Italy); Goethert 1991, p. 152, fig. 21; Mlasowsky 1993, pp. 423–25, nos. 415–18; Bémont and Chew 2007, pp. 387, 523, pl. 98, OI 15.</w:t>
      </w:r>
    </w:p>
    <w:p w14:paraId="0A5491CF" w14:textId="77777777" w:rsidR="00A43570" w:rsidRDefault="00A43570" w:rsidP="00A43570">
      <w:pPr>
        <w:spacing w:line="480" w:lineRule="auto"/>
      </w:pPr>
      <w:r>
        <w:t xml:space="preserve">Provenance: </w:t>
      </w:r>
    </w:p>
    <w:p w14:paraId="01B7F3C7" w14:textId="77777777" w:rsidR="00940051" w:rsidRDefault="00940051" w:rsidP="00940051">
      <w:pPr>
        <w:spacing w:line="480" w:lineRule="auto"/>
      </w:pPr>
      <w:r>
        <w:t>Bibliography: Unpublished.</w:t>
      </w:r>
    </w:p>
    <w:p w14:paraId="090FD1DE" w14:textId="77777777" w:rsidR="00940051" w:rsidRDefault="00940051" w:rsidP="00940051">
      <w:pPr>
        <w:spacing w:line="480" w:lineRule="auto"/>
      </w:pPr>
      <w:r>
        <w:t xml:space="preserve">Date: </w:t>
      </w:r>
      <w:r w:rsidRPr="00993C0D">
        <w:t>Second century</w:t>
      </w:r>
      <w:r w:rsidRPr="00524C6D">
        <w:rPr>
          <w:caps/>
        </w:rPr>
        <w:t xml:space="preserve"> </w:t>
      </w:r>
      <w:r w:rsidRPr="005170AB">
        <w:rPr>
          <w:caps/>
        </w:rPr>
        <w:t>A.D.</w:t>
      </w:r>
      <w:r w:rsidRPr="00524C6D">
        <w:rPr>
          <w:caps/>
        </w:rPr>
        <w:t xml:space="preserve"> </w:t>
      </w:r>
      <w:r w:rsidR="00A322C0">
        <w:t>(Möhring)</w:t>
      </w:r>
    </w:p>
    <w:p w14:paraId="3EF2EA72" w14:textId="77777777" w:rsidR="00940051" w:rsidRDefault="00940051" w:rsidP="00940051">
      <w:pPr>
        <w:spacing w:line="480" w:lineRule="auto"/>
      </w:pPr>
      <w:r>
        <w:t>Date numeric: 100; 200</w:t>
      </w:r>
    </w:p>
    <w:p w14:paraId="0818FC1D"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p>
    <w:p w14:paraId="418C8D85" w14:textId="77777777" w:rsidR="00103107" w:rsidRPr="00993C0D" w:rsidRDefault="00103107" w:rsidP="00103107">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81E0EDE" w14:textId="77777777" w:rsidR="00103107" w:rsidRDefault="00103107" w:rsidP="00103107">
      <w:pPr>
        <w:pStyle w:val="Textedelespacerserv2"/>
        <w:numPr>
          <w:ilvl w:val="0"/>
          <w:numId w:val="0"/>
        </w:numPr>
        <w:spacing w:line="480" w:lineRule="auto"/>
        <w:jc w:val="left"/>
        <w:outlineLvl w:val="9"/>
        <w:rPr>
          <w:rFonts w:ascii="Palatino" w:hAnsi="Palatino"/>
        </w:rPr>
      </w:pPr>
    </w:p>
    <w:p w14:paraId="442D3589" w14:textId="77777777" w:rsidR="00474D90" w:rsidRDefault="00474D90" w:rsidP="00474D90">
      <w:pPr>
        <w:spacing w:line="480" w:lineRule="auto"/>
      </w:pPr>
      <w:r>
        <w:t>Catalogue Number: 600</w:t>
      </w:r>
    </w:p>
    <w:p w14:paraId="156BAF46" w14:textId="77777777" w:rsidR="00474D90" w:rsidRDefault="00474D90" w:rsidP="00474D90">
      <w:pPr>
        <w:spacing w:line="480" w:lineRule="auto"/>
      </w:pPr>
      <w:r>
        <w:t xml:space="preserve">Inventory Number: </w:t>
      </w:r>
      <w:r w:rsidRPr="00993C0D">
        <w:t>83.</w:t>
      </w:r>
      <w:r w:rsidRPr="00524C6D">
        <w:rPr>
          <w:caps/>
        </w:rPr>
        <w:t>aq</w:t>
      </w:r>
      <w:r w:rsidRPr="00993C0D">
        <w:t>.377.490</w:t>
      </w:r>
    </w:p>
    <w:p w14:paraId="5F2FD67C" w14:textId="77777777" w:rsidR="00474D90" w:rsidRDefault="00474D90" w:rsidP="00474D90">
      <w:pPr>
        <w:spacing w:line="480" w:lineRule="auto"/>
      </w:pPr>
      <w:r>
        <w:t xml:space="preserve">Dimensions: </w:t>
      </w:r>
      <w:r w:rsidRPr="00993C0D">
        <w:t>L: 10.5; W: 7.0; H: 5.0</w:t>
      </w:r>
    </w:p>
    <w:p w14:paraId="49444CE1" w14:textId="2219B241" w:rsidR="00474D90" w:rsidRDefault="00474D90" w:rsidP="00474D90">
      <w:pPr>
        <w:spacing w:line="480" w:lineRule="auto"/>
      </w:pPr>
      <w:r>
        <w:t xml:space="preserve">Condition and Fabric: </w:t>
      </w:r>
      <w:r w:rsidRPr="00993C0D">
        <w:t xml:space="preserve">Intact. </w:t>
      </w:r>
      <w:r w:rsidR="007E5C42">
        <w:t xml:space="preserve">Burn marks on nozzle. </w:t>
      </w:r>
      <w:r w:rsidRPr="00993C0D">
        <w:t>Clay 10YR6/3 pale red, glaze 10R6/6 light red.</w:t>
      </w:r>
    </w:p>
    <w:p w14:paraId="5C463AEA" w14:textId="42D55F7A" w:rsidR="00474D90" w:rsidRDefault="00474D90" w:rsidP="00474D90">
      <w:pPr>
        <w:spacing w:line="480" w:lineRule="auto"/>
      </w:pPr>
      <w:r>
        <w:t xml:space="preserve">Description: </w:t>
      </w:r>
      <w:r w:rsidRPr="00993C0D">
        <w:t xml:space="preserve">Moldmade. Ribbon handle with </w:t>
      </w:r>
      <w:r>
        <w:t xml:space="preserve">a </w:t>
      </w:r>
      <w:r w:rsidRPr="00993C0D">
        <w:t xml:space="preserve">herringbone-pattern. Lamp in </w:t>
      </w:r>
      <w:r>
        <w:t xml:space="preserve">the </w:t>
      </w:r>
      <w:r w:rsidRPr="00993C0D">
        <w:t xml:space="preserve">shape of </w:t>
      </w:r>
      <w:r>
        <w:t xml:space="preserve">a </w:t>
      </w:r>
      <w:r w:rsidRPr="00993C0D">
        <w:t xml:space="preserve">human head; moustache, </w:t>
      </w:r>
      <w:r>
        <w:t>knit</w:t>
      </w:r>
      <w:r w:rsidRPr="00993C0D">
        <w:t xml:space="preserve"> eyebrows, smiling expression, and sensual lips. Nozzle located at </w:t>
      </w:r>
      <w:r>
        <w:t xml:space="preserve">the </w:t>
      </w:r>
      <w:r w:rsidRPr="00993C0D">
        <w:t xml:space="preserve">end of </w:t>
      </w:r>
      <w:r>
        <w:t xml:space="preserve">the </w:t>
      </w:r>
      <w:r w:rsidR="007E5C42">
        <w:t>chin</w:t>
      </w:r>
      <w:r w:rsidRPr="00993C0D">
        <w:t>. Oval raised base-ring; within</w:t>
      </w:r>
      <w:r>
        <w:t xml:space="preserve"> it</w:t>
      </w:r>
      <w:r w:rsidRPr="00993C0D">
        <w:t xml:space="preserve">, </w:t>
      </w:r>
      <w:r>
        <w:t xml:space="preserve">a </w:t>
      </w:r>
      <w:r w:rsidRPr="00993C0D">
        <w:t xml:space="preserve">flower with eight grooved petals around </w:t>
      </w:r>
      <w:r>
        <w:t xml:space="preserve">a </w:t>
      </w:r>
      <w:r w:rsidRPr="00993C0D">
        <w:t>central button</w:t>
      </w:r>
      <w:r w:rsidR="006B0A58">
        <w:t>.</w:t>
      </w:r>
      <w:r w:rsidR="000B2917">
        <w:t xml:space="preserve"> {{stamp:600}}</w:t>
      </w:r>
    </w:p>
    <w:p w14:paraId="0D4F016C" w14:textId="744A1C63" w:rsidR="00474D90" w:rsidRDefault="00474D90" w:rsidP="00474D90">
      <w:pPr>
        <w:spacing w:line="480" w:lineRule="auto"/>
      </w:pPr>
      <w:r>
        <w:t xml:space="preserve">Discus Iconography: </w:t>
      </w:r>
    </w:p>
    <w:p w14:paraId="2AF63A9E" w14:textId="0EBC9919" w:rsidR="00474D90" w:rsidRDefault="00A322C0" w:rsidP="00474D90">
      <w:pPr>
        <w:spacing w:line="480" w:lineRule="auto"/>
      </w:pPr>
      <w:r>
        <w:t xml:space="preserve">Type: </w:t>
      </w:r>
    </w:p>
    <w:p w14:paraId="43338395" w14:textId="77777777" w:rsidR="00474D90" w:rsidRDefault="00474D90" w:rsidP="00474D90">
      <w:pPr>
        <w:spacing w:line="480" w:lineRule="auto"/>
      </w:pPr>
      <w:r>
        <w:t xml:space="preserve">Place </w:t>
      </w:r>
      <w:r w:rsidR="00A322C0">
        <w:t>of Manufacture or Origin: Syria</w:t>
      </w:r>
    </w:p>
    <w:p w14:paraId="2A4BD035" w14:textId="77777777" w:rsidR="00474D90" w:rsidRDefault="00474D90" w:rsidP="00474D90">
      <w:pPr>
        <w:spacing w:line="480" w:lineRule="auto"/>
      </w:pPr>
      <w:r>
        <w:t>Parallels: None found;</w:t>
      </w:r>
      <w:r w:rsidRPr="00993C0D">
        <w:t xml:space="preserve"> (close) Mlasowsky 1993, p. 417, no. 40.</w:t>
      </w:r>
    </w:p>
    <w:p w14:paraId="696A787B" w14:textId="77777777" w:rsidR="00A43570" w:rsidRDefault="00A43570" w:rsidP="00A43570">
      <w:pPr>
        <w:spacing w:line="480" w:lineRule="auto"/>
      </w:pPr>
      <w:r>
        <w:t xml:space="preserve">Provenance: </w:t>
      </w:r>
    </w:p>
    <w:p w14:paraId="397F5C5E" w14:textId="77777777" w:rsidR="00474D90" w:rsidRDefault="00474D90" w:rsidP="00474D90">
      <w:pPr>
        <w:spacing w:line="480" w:lineRule="auto"/>
      </w:pPr>
      <w:r>
        <w:t>Bibliography: Unpublished.</w:t>
      </w:r>
    </w:p>
    <w:p w14:paraId="66075731" w14:textId="77777777" w:rsidR="00474D90" w:rsidRDefault="00474D90" w:rsidP="00474D90">
      <w:pPr>
        <w:spacing w:line="480" w:lineRule="auto"/>
      </w:pPr>
      <w:r>
        <w:t xml:space="preserve">Date: </w:t>
      </w:r>
      <w:r w:rsidRPr="00993C0D">
        <w:t>Second to first century</w:t>
      </w:r>
      <w:r w:rsidRPr="00524C6D">
        <w:rPr>
          <w:caps/>
        </w:rPr>
        <w:t xml:space="preserve"> </w:t>
      </w:r>
      <w:r w:rsidRPr="005170AB">
        <w:rPr>
          <w:caps/>
        </w:rPr>
        <w:t>B.C.</w:t>
      </w:r>
    </w:p>
    <w:p w14:paraId="42A8D2DC" w14:textId="77777777" w:rsidR="00474D90" w:rsidRDefault="00474D90" w:rsidP="00474D90">
      <w:pPr>
        <w:spacing w:line="480" w:lineRule="auto"/>
      </w:pPr>
      <w:r>
        <w:t>Date numeric: -200; -1</w:t>
      </w:r>
    </w:p>
    <w:p w14:paraId="61AE1684" w14:textId="7AB10CC1" w:rsidR="00103107" w:rsidRPr="00F90C10" w:rsidRDefault="00474D90" w:rsidP="00474D90">
      <w:pPr>
        <w:spacing w:line="480" w:lineRule="auto"/>
      </w:pPr>
      <w:r>
        <w:t xml:space="preserve">Discussion: </w:t>
      </w:r>
      <w:r w:rsidR="00103107">
        <w:t>The c</w:t>
      </w:r>
      <w:r w:rsidR="00103107" w:rsidRPr="00993C0D">
        <w:t xml:space="preserve">rown of leaves and fruit across </w:t>
      </w:r>
      <w:r w:rsidR="007E5C42">
        <w:t xml:space="preserve">the </w:t>
      </w:r>
      <w:r w:rsidR="00103107" w:rsidRPr="00993C0D">
        <w:t>forehead alludes to Bacchus or one of his followers.</w:t>
      </w:r>
    </w:p>
    <w:p w14:paraId="6EA2A290" w14:textId="77777777" w:rsidR="00103107" w:rsidRPr="000F61FC" w:rsidRDefault="00103107" w:rsidP="00103107">
      <w:pPr>
        <w:pStyle w:val="Textedelespacerserv2"/>
        <w:numPr>
          <w:ilvl w:val="0"/>
          <w:numId w:val="0"/>
        </w:numPr>
        <w:spacing w:line="480" w:lineRule="auto"/>
        <w:jc w:val="left"/>
        <w:outlineLvl w:val="9"/>
        <w:rPr>
          <w:rFonts w:ascii="Palatino" w:hAnsi="Palatino"/>
        </w:rPr>
      </w:pPr>
    </w:p>
    <w:p w14:paraId="70435BA1"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31F304A" w14:textId="77777777" w:rsidR="00890A55" w:rsidRDefault="00890A55" w:rsidP="00890A55">
      <w:pPr>
        <w:pStyle w:val="Textedelespacerserv2"/>
        <w:numPr>
          <w:ilvl w:val="0"/>
          <w:numId w:val="0"/>
        </w:numPr>
        <w:spacing w:line="480" w:lineRule="auto"/>
        <w:jc w:val="left"/>
        <w:outlineLvl w:val="9"/>
        <w:rPr>
          <w:rFonts w:ascii="Palatino" w:hAnsi="Palatino"/>
        </w:rPr>
      </w:pPr>
    </w:p>
    <w:p w14:paraId="3E8C6A03" w14:textId="77777777" w:rsidR="00FD3E19" w:rsidRDefault="00FD3E19" w:rsidP="00FD3E19">
      <w:pPr>
        <w:spacing w:line="480" w:lineRule="auto"/>
      </w:pPr>
      <w:r>
        <w:t>Catalogue Number: 601</w:t>
      </w:r>
    </w:p>
    <w:p w14:paraId="2BCBDAD8" w14:textId="77777777" w:rsidR="00FD3E19" w:rsidRDefault="00FD3E19" w:rsidP="00FD3E19">
      <w:pPr>
        <w:spacing w:line="480" w:lineRule="auto"/>
      </w:pPr>
      <w:r>
        <w:t xml:space="preserve">Inventory Number: </w:t>
      </w:r>
      <w:r w:rsidRPr="00993C0D">
        <w:t>83.</w:t>
      </w:r>
      <w:r w:rsidRPr="00524C6D">
        <w:rPr>
          <w:caps/>
        </w:rPr>
        <w:t>aq</w:t>
      </w:r>
      <w:r w:rsidRPr="00993C0D">
        <w:t>.377.487</w:t>
      </w:r>
    </w:p>
    <w:p w14:paraId="46975D92" w14:textId="77777777" w:rsidR="00FD3E19" w:rsidRDefault="00FD3E19" w:rsidP="00FD3E19">
      <w:pPr>
        <w:spacing w:line="480" w:lineRule="auto"/>
      </w:pPr>
      <w:r>
        <w:t xml:space="preserve">Dimensions: </w:t>
      </w:r>
      <w:r w:rsidRPr="00993C0D">
        <w:t>L: 5.8; W: 3.7; H: 2.8</w:t>
      </w:r>
    </w:p>
    <w:p w14:paraId="37ED805B" w14:textId="77777777" w:rsidR="00FD3E19" w:rsidRDefault="00FD3E19" w:rsidP="00FD3E19">
      <w:pPr>
        <w:spacing w:line="480" w:lineRule="auto"/>
      </w:pPr>
      <w:r>
        <w:t xml:space="preserve">Condition and Fabric: </w:t>
      </w:r>
      <w:r w:rsidRPr="00993C0D">
        <w:t>Small chips. Clay 2.5YR5/4 reddish brown, glaze 10R5/6 red.</w:t>
      </w:r>
    </w:p>
    <w:p w14:paraId="2D62067D" w14:textId="77777777" w:rsidR="00FD3E19" w:rsidRDefault="00FD3E19" w:rsidP="00FD3E19">
      <w:pPr>
        <w:spacing w:line="480" w:lineRule="auto"/>
      </w:pPr>
      <w:r>
        <w:t xml:space="preserve">Description: </w:t>
      </w:r>
      <w:r w:rsidR="00CE43E8" w:rsidRPr="00993C0D">
        <w:t xml:space="preserve">Moldmade. Miniature lamp. No handle, but </w:t>
      </w:r>
      <w:r w:rsidR="00CE43E8">
        <w:t xml:space="preserve">the </w:t>
      </w:r>
      <w:r w:rsidR="00CE43E8" w:rsidRPr="00993C0D">
        <w:t xml:space="preserve">rear bulging tubular part of </w:t>
      </w:r>
      <w:r w:rsidR="00CE43E8">
        <w:t xml:space="preserve">the </w:t>
      </w:r>
      <w:r w:rsidR="00CE43E8" w:rsidRPr="00993C0D">
        <w:t xml:space="preserve">basin may have served as such; this tubular section </w:t>
      </w:r>
      <w:r w:rsidR="00CE43E8">
        <w:t xml:space="preserve">is </w:t>
      </w:r>
      <w:r w:rsidR="00CE43E8" w:rsidRPr="00993C0D">
        <w:t xml:space="preserve">hollow but not communicating with </w:t>
      </w:r>
      <w:r w:rsidR="00CE43E8">
        <w:t xml:space="preserve">the </w:t>
      </w:r>
      <w:r w:rsidR="00CE43E8" w:rsidRPr="00993C0D">
        <w:t xml:space="preserve">oil basin. Body in </w:t>
      </w:r>
      <w:r w:rsidR="00CE43E8">
        <w:t xml:space="preserve">the </w:t>
      </w:r>
      <w:r w:rsidR="00CE43E8" w:rsidRPr="00993C0D">
        <w:t xml:space="preserve">shape of </w:t>
      </w:r>
      <w:r w:rsidR="00CE43E8">
        <w:t xml:space="preserve">a </w:t>
      </w:r>
      <w:r w:rsidR="00CE43E8" w:rsidRPr="00993C0D">
        <w:t xml:space="preserve">comic theater mask with large open mouth. Filling-hole on forehead. </w:t>
      </w:r>
      <w:r w:rsidR="00CE43E8">
        <w:t>Knit</w:t>
      </w:r>
      <w:r w:rsidR="00CE43E8" w:rsidRPr="00993C0D">
        <w:t xml:space="preserve"> eyebrows but jolly expression with large open mouth, which is in fact </w:t>
      </w:r>
      <w:r w:rsidR="00CE43E8">
        <w:t xml:space="preserve">an </w:t>
      </w:r>
      <w:r w:rsidR="00CE43E8" w:rsidRPr="00993C0D">
        <w:t>enormous wick-hole. Flat raised oval base.</w:t>
      </w:r>
    </w:p>
    <w:p w14:paraId="249FC4AD" w14:textId="74B66032" w:rsidR="00FD3E19" w:rsidRDefault="00FD3E19" w:rsidP="00FD3E19">
      <w:pPr>
        <w:spacing w:line="480" w:lineRule="auto"/>
      </w:pPr>
      <w:r>
        <w:t>Discus Iconography:</w:t>
      </w:r>
    </w:p>
    <w:p w14:paraId="2048DD78" w14:textId="754331C2" w:rsidR="00FD3E19" w:rsidRDefault="00FD3E19" w:rsidP="00FD3E19">
      <w:pPr>
        <w:spacing w:line="480" w:lineRule="auto"/>
      </w:pPr>
      <w:r>
        <w:t xml:space="preserve">Type: </w:t>
      </w:r>
    </w:p>
    <w:p w14:paraId="2664F60C" w14:textId="77777777" w:rsidR="00FD3E19" w:rsidRDefault="00FD3E19" w:rsidP="00FD3E19">
      <w:pPr>
        <w:spacing w:line="480" w:lineRule="auto"/>
      </w:pPr>
      <w:r>
        <w:t xml:space="preserve">Place of Manufacture or Origin: </w:t>
      </w:r>
      <w:r w:rsidR="00A322C0">
        <w:t>Egypt</w:t>
      </w:r>
    </w:p>
    <w:p w14:paraId="0A3FFFB5" w14:textId="77777777" w:rsidR="00FD3E19" w:rsidRDefault="00FD3E19" w:rsidP="00FD3E19">
      <w:pPr>
        <w:spacing w:line="480" w:lineRule="auto"/>
      </w:pPr>
      <w:r>
        <w:t xml:space="preserve">Parallels: </w:t>
      </w:r>
      <w:r w:rsidR="00CE43E8">
        <w:t>None found;</w:t>
      </w:r>
      <w:r w:rsidR="00CE43E8" w:rsidRPr="00993C0D">
        <w:t xml:space="preserve"> (close) Petrie 1905, no. H 10, pl. 55; Bruneau 1965, no. 4757, pl. 26; Cahn-Klaiber 1977, no. 149, pl. 12; Rosenthal and Sivan 1978, p. 146, no. 598; Mlasowsky 1993, p. 417, no. 406.</w:t>
      </w:r>
    </w:p>
    <w:p w14:paraId="1C60BBAF" w14:textId="77777777" w:rsidR="001942EC" w:rsidRDefault="001942EC" w:rsidP="001942EC">
      <w:pPr>
        <w:spacing w:line="480" w:lineRule="auto"/>
      </w:pPr>
      <w:r>
        <w:t xml:space="preserve">Provenance: </w:t>
      </w:r>
    </w:p>
    <w:p w14:paraId="544171F5" w14:textId="77777777" w:rsidR="00FD3E19" w:rsidRDefault="00FD3E19" w:rsidP="00FD3E19">
      <w:pPr>
        <w:spacing w:line="480" w:lineRule="auto"/>
      </w:pPr>
      <w:r>
        <w:t>Bibliography: Unpublished.</w:t>
      </w:r>
    </w:p>
    <w:p w14:paraId="6DBDAE79" w14:textId="77777777" w:rsidR="00FD3E19" w:rsidRDefault="00FD3E19" w:rsidP="00FD3E19">
      <w:pPr>
        <w:spacing w:line="480" w:lineRule="auto"/>
      </w:pPr>
      <w:r>
        <w:t xml:space="preserve">Date: </w:t>
      </w:r>
      <w:r w:rsidR="00CE43E8" w:rsidRPr="00993C0D">
        <w:t>Second to first century</w:t>
      </w:r>
      <w:r w:rsidR="00CE43E8" w:rsidRPr="00524C6D">
        <w:rPr>
          <w:caps/>
        </w:rPr>
        <w:t xml:space="preserve"> </w:t>
      </w:r>
      <w:r w:rsidR="00CE43E8" w:rsidRPr="005170AB">
        <w:rPr>
          <w:caps/>
        </w:rPr>
        <w:t>B.C.</w:t>
      </w:r>
      <w:r w:rsidR="00CE43E8" w:rsidRPr="00524C6D">
        <w:rPr>
          <w:caps/>
        </w:rPr>
        <w:t xml:space="preserve"> </w:t>
      </w:r>
      <w:r w:rsidR="00A322C0">
        <w:t>(Mlasowsky)</w:t>
      </w:r>
    </w:p>
    <w:p w14:paraId="20DB5C6F" w14:textId="77777777" w:rsidR="00FD3E19" w:rsidRDefault="00FD3E19" w:rsidP="00FD3E19">
      <w:pPr>
        <w:spacing w:line="480" w:lineRule="auto"/>
      </w:pPr>
      <w:r>
        <w:t xml:space="preserve">Date numeric: </w:t>
      </w:r>
      <w:r w:rsidR="00CE43E8">
        <w:t>-200; -1</w:t>
      </w:r>
    </w:p>
    <w:p w14:paraId="1A75C733" w14:textId="77777777" w:rsidR="00890A55" w:rsidRPr="00993C0D" w:rsidRDefault="00FD3E19" w:rsidP="00CE43E8">
      <w:pPr>
        <w:spacing w:line="480" w:lineRule="auto"/>
      </w:pPr>
      <w:r>
        <w:t xml:space="preserve">Discussion: </w:t>
      </w:r>
      <w:r w:rsidR="00890A55">
        <w:t>The f</w:t>
      </w:r>
      <w:r w:rsidR="00890A55" w:rsidRPr="00993C0D">
        <w:t xml:space="preserve">ruit on top of </w:t>
      </w:r>
      <w:r w:rsidR="00890A55">
        <w:t xml:space="preserve">the </w:t>
      </w:r>
      <w:r w:rsidR="00890A55" w:rsidRPr="00993C0D">
        <w:t xml:space="preserve">head suggests, if not Bacchus himself, at least one of his followers (cf. </w:t>
      </w:r>
      <w:hyperlink r:id="rId110" w:history="1">
        <w:r w:rsidR="00890A55" w:rsidRPr="00CE43E8">
          <w:rPr>
            <w:rStyle w:val="Hyperlink"/>
          </w:rPr>
          <w:t>cat. 600</w:t>
        </w:r>
      </w:hyperlink>
      <w:r w:rsidR="00890A55" w:rsidRPr="00993C0D">
        <w:t>).</w:t>
      </w:r>
    </w:p>
    <w:p w14:paraId="33679DD6"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p>
    <w:p w14:paraId="291ED7F6"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1F4FBB35" w14:textId="77777777" w:rsidR="00890A55" w:rsidRDefault="00890A55" w:rsidP="00890A55">
      <w:pPr>
        <w:pStyle w:val="Textedelespacerserv2"/>
        <w:numPr>
          <w:ilvl w:val="0"/>
          <w:numId w:val="0"/>
        </w:numPr>
        <w:spacing w:line="480" w:lineRule="auto"/>
        <w:jc w:val="left"/>
        <w:outlineLvl w:val="9"/>
        <w:rPr>
          <w:rFonts w:ascii="Palatino" w:hAnsi="Palatino"/>
        </w:rPr>
      </w:pPr>
    </w:p>
    <w:p w14:paraId="50CD94A1" w14:textId="77777777" w:rsidR="00681878" w:rsidRDefault="00681878" w:rsidP="00681878">
      <w:pPr>
        <w:spacing w:line="480" w:lineRule="auto"/>
      </w:pPr>
      <w:r>
        <w:t>Catalogue Number: 602</w:t>
      </w:r>
    </w:p>
    <w:p w14:paraId="79CBBD0D" w14:textId="77777777" w:rsidR="00681878" w:rsidRDefault="00681878" w:rsidP="00681878">
      <w:pPr>
        <w:spacing w:line="480" w:lineRule="auto"/>
      </w:pPr>
      <w:r>
        <w:t xml:space="preserve">Inventory Number: </w:t>
      </w:r>
      <w:r w:rsidRPr="00993C0D">
        <w:t>83.</w:t>
      </w:r>
      <w:r w:rsidRPr="00524C6D">
        <w:rPr>
          <w:caps/>
        </w:rPr>
        <w:t>aq</w:t>
      </w:r>
      <w:r w:rsidRPr="00993C0D">
        <w:t>.377.486</w:t>
      </w:r>
    </w:p>
    <w:p w14:paraId="18209064" w14:textId="77777777" w:rsidR="00681878" w:rsidRDefault="00681878" w:rsidP="00681878">
      <w:pPr>
        <w:spacing w:line="480" w:lineRule="auto"/>
      </w:pPr>
      <w:r>
        <w:t xml:space="preserve">Dimensions: </w:t>
      </w:r>
      <w:r w:rsidRPr="00993C0D">
        <w:t>L: 12.3; W: 4.8; H: 4.3</w:t>
      </w:r>
    </w:p>
    <w:p w14:paraId="344FF8C3" w14:textId="77777777" w:rsidR="00681878" w:rsidRDefault="00681878" w:rsidP="00681878">
      <w:pPr>
        <w:spacing w:line="480" w:lineRule="auto"/>
      </w:pPr>
      <w:r>
        <w:t xml:space="preserve">Condition and Fabric: </w:t>
      </w:r>
      <w:r w:rsidRPr="00993C0D">
        <w:t>Much restored; most of surface overpainted. Clay 10YR7/3 very pale brown, remains of glaze near 10YR5/1 gray.</w:t>
      </w:r>
    </w:p>
    <w:p w14:paraId="7B071FA9" w14:textId="77777777" w:rsidR="00681878" w:rsidRDefault="00681878" w:rsidP="00681878">
      <w:pPr>
        <w:spacing w:line="480" w:lineRule="auto"/>
      </w:pPr>
      <w:r>
        <w:t xml:space="preserve">Description: </w:t>
      </w:r>
      <w:r w:rsidRPr="00993C0D">
        <w:t xml:space="preserve">Moldmade. Leaf-shaped ornament handle with </w:t>
      </w:r>
      <w:r>
        <w:t xml:space="preserve">a </w:t>
      </w:r>
      <w:r w:rsidRPr="00993C0D">
        <w:t xml:space="preserve">ring behind. Lamp in </w:t>
      </w:r>
      <w:r>
        <w:t xml:space="preserve">the </w:t>
      </w:r>
      <w:r w:rsidRPr="00993C0D">
        <w:t xml:space="preserve">shape of </w:t>
      </w:r>
      <w:r>
        <w:t xml:space="preserve">a </w:t>
      </w:r>
      <w:r w:rsidRPr="00993C0D">
        <w:t xml:space="preserve">male African head with abundant hair and </w:t>
      </w:r>
      <w:r>
        <w:t xml:space="preserve">a </w:t>
      </w:r>
      <w:r w:rsidRPr="00993C0D">
        <w:t xml:space="preserve">slim face with large flat nostrils and full lips. </w:t>
      </w:r>
      <w:r>
        <w:t>A t</w:t>
      </w:r>
      <w:r w:rsidRPr="00993C0D">
        <w:t xml:space="preserve">hick raised ridge with radial fluting surrounds </w:t>
      </w:r>
      <w:r>
        <w:t xml:space="preserve">the </w:t>
      </w:r>
      <w:r w:rsidRPr="00993C0D">
        <w:t xml:space="preserve">central filling-hole. Flat-topped rather long, round-tipped nozzle </w:t>
      </w:r>
      <w:r>
        <w:t>protrudes</w:t>
      </w:r>
      <w:r w:rsidRPr="00993C0D">
        <w:t xml:space="preserve"> from </w:t>
      </w:r>
      <w:r>
        <w:t xml:space="preserve">the </w:t>
      </w:r>
      <w:r w:rsidRPr="00993C0D">
        <w:t>man’s mouth. Oval flat plain base.</w:t>
      </w:r>
    </w:p>
    <w:p w14:paraId="5B5699E4" w14:textId="24D02AA1" w:rsidR="00681878" w:rsidRDefault="00681878" w:rsidP="00681878">
      <w:pPr>
        <w:spacing w:line="480" w:lineRule="auto"/>
      </w:pPr>
      <w:r>
        <w:t>Discus Iconography:</w:t>
      </w:r>
    </w:p>
    <w:p w14:paraId="245AB7A4" w14:textId="61002CE4" w:rsidR="00681878" w:rsidRDefault="00A322C0" w:rsidP="00681878">
      <w:pPr>
        <w:spacing w:line="480" w:lineRule="auto"/>
      </w:pPr>
      <w:r>
        <w:t xml:space="preserve">Type: </w:t>
      </w:r>
    </w:p>
    <w:p w14:paraId="4743D310" w14:textId="77777777" w:rsidR="00681878" w:rsidRDefault="00681878" w:rsidP="00681878">
      <w:pPr>
        <w:spacing w:line="480" w:lineRule="auto"/>
      </w:pPr>
      <w:r>
        <w:t xml:space="preserve">Place of Manufacture or Origin: </w:t>
      </w:r>
      <w:r w:rsidR="00A322C0">
        <w:t>Asia Minor</w:t>
      </w:r>
    </w:p>
    <w:p w14:paraId="1004E767" w14:textId="77777777" w:rsidR="00681878" w:rsidRDefault="00681878" w:rsidP="00681878">
      <w:pPr>
        <w:spacing w:line="480" w:lineRule="auto"/>
      </w:pPr>
      <w:r>
        <w:t>Parallels: None found;</w:t>
      </w:r>
      <w:r w:rsidRPr="00993C0D">
        <w:t xml:space="preserve"> (close) Bruneau 1965, no. 4761, pl. 36; Bailey BM </w:t>
      </w:r>
      <w:r w:rsidRPr="00524C6D">
        <w:rPr>
          <w:caps/>
        </w:rPr>
        <w:t>i</w:t>
      </w:r>
      <w:r w:rsidRPr="00993C0D">
        <w:t>, Q 752, pl. 138.</w:t>
      </w:r>
    </w:p>
    <w:p w14:paraId="460CECE9" w14:textId="77777777" w:rsidR="001942EC" w:rsidRDefault="001942EC" w:rsidP="001942EC">
      <w:pPr>
        <w:spacing w:line="480" w:lineRule="auto"/>
      </w:pPr>
      <w:r>
        <w:t xml:space="preserve">Provenance: </w:t>
      </w:r>
    </w:p>
    <w:p w14:paraId="272E250C" w14:textId="77777777" w:rsidR="00681878" w:rsidRDefault="00681878" w:rsidP="00681878">
      <w:pPr>
        <w:spacing w:line="480" w:lineRule="auto"/>
      </w:pPr>
      <w:r>
        <w:t>Bibliography: Unpublished.</w:t>
      </w:r>
    </w:p>
    <w:p w14:paraId="305013E7" w14:textId="77777777" w:rsidR="00681878" w:rsidRDefault="00681878" w:rsidP="00681878">
      <w:pPr>
        <w:spacing w:line="480" w:lineRule="auto"/>
      </w:pPr>
      <w:r>
        <w:t xml:space="preserve">Date: </w:t>
      </w:r>
      <w:r w:rsidRPr="00993C0D">
        <w:t>Second half of second century</w:t>
      </w:r>
      <w:r w:rsidRPr="005E544E">
        <w:t xml:space="preserve"> </w:t>
      </w:r>
      <w:r w:rsidRPr="00993C0D">
        <w:t>to first half of first century</w:t>
      </w:r>
      <w:r w:rsidRPr="00524C6D">
        <w:rPr>
          <w:caps/>
        </w:rPr>
        <w:t xml:space="preserve"> </w:t>
      </w:r>
      <w:r w:rsidRPr="005170AB">
        <w:rPr>
          <w:caps/>
        </w:rPr>
        <w:t>B.C.</w:t>
      </w:r>
    </w:p>
    <w:p w14:paraId="0B1856E5" w14:textId="77777777" w:rsidR="00681878" w:rsidRDefault="00681878" w:rsidP="00681878">
      <w:pPr>
        <w:spacing w:line="480" w:lineRule="auto"/>
      </w:pPr>
      <w:r>
        <w:t>Date numeric: -150; -1</w:t>
      </w:r>
    </w:p>
    <w:p w14:paraId="3FCA37BA"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p>
    <w:p w14:paraId="4BC8BEAD"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F47C019" w14:textId="77777777" w:rsidR="00890A55" w:rsidRDefault="00890A55" w:rsidP="00890A55">
      <w:pPr>
        <w:pStyle w:val="Textedelespacerserv2"/>
        <w:numPr>
          <w:ilvl w:val="0"/>
          <w:numId w:val="0"/>
        </w:numPr>
        <w:spacing w:line="480" w:lineRule="auto"/>
        <w:jc w:val="left"/>
        <w:outlineLvl w:val="9"/>
        <w:rPr>
          <w:rFonts w:ascii="Palatino" w:hAnsi="Palatino"/>
        </w:rPr>
      </w:pPr>
    </w:p>
    <w:p w14:paraId="2EA16356" w14:textId="77777777" w:rsidR="00F566B8" w:rsidRDefault="00F566B8" w:rsidP="00F566B8">
      <w:pPr>
        <w:spacing w:line="480" w:lineRule="auto"/>
      </w:pPr>
      <w:r>
        <w:t>Catalogue Number: 603</w:t>
      </w:r>
    </w:p>
    <w:p w14:paraId="006CB595" w14:textId="77777777" w:rsidR="00F566B8" w:rsidRDefault="00F566B8" w:rsidP="00F566B8">
      <w:pPr>
        <w:spacing w:line="480" w:lineRule="auto"/>
      </w:pPr>
      <w:r>
        <w:t xml:space="preserve">Inventory Number: </w:t>
      </w:r>
      <w:r w:rsidRPr="00993C0D">
        <w:t>83.</w:t>
      </w:r>
      <w:r w:rsidRPr="00524C6D">
        <w:rPr>
          <w:caps/>
        </w:rPr>
        <w:t>aq</w:t>
      </w:r>
      <w:r w:rsidRPr="00993C0D">
        <w:t>.377.488</w:t>
      </w:r>
    </w:p>
    <w:p w14:paraId="657ED8B6" w14:textId="77777777" w:rsidR="00F566B8" w:rsidRDefault="00F566B8" w:rsidP="00F566B8">
      <w:pPr>
        <w:spacing w:line="480" w:lineRule="auto"/>
      </w:pPr>
      <w:r>
        <w:t xml:space="preserve">Dimensions: </w:t>
      </w:r>
      <w:r w:rsidRPr="00993C0D">
        <w:t>L: 9.8; W: 4.0; H: 4.0</w:t>
      </w:r>
    </w:p>
    <w:p w14:paraId="4E4CB82D" w14:textId="77777777" w:rsidR="00F566B8" w:rsidRDefault="00F566B8" w:rsidP="00F566B8">
      <w:pPr>
        <w:spacing w:line="480" w:lineRule="auto"/>
      </w:pPr>
      <w:r>
        <w:t xml:space="preserve">Condition and Fabric: </w:t>
      </w:r>
      <w:r w:rsidRPr="00993C0D">
        <w:t>Substantial cracks on left side and on base; restored. Clay 7.5YR7/4 pink, glaze remains (only on top) 10R5/6 red.</w:t>
      </w:r>
    </w:p>
    <w:p w14:paraId="70427787" w14:textId="77777777" w:rsidR="00F566B8" w:rsidRDefault="00F566B8" w:rsidP="00F566B8">
      <w:pPr>
        <w:spacing w:line="480" w:lineRule="auto"/>
      </w:pPr>
      <w:r>
        <w:t xml:space="preserve">Description: </w:t>
      </w:r>
      <w:r w:rsidRPr="00993C0D">
        <w:t xml:space="preserve">Moldmade. Leaf-shaped ornament handle with ring behind. Lamp in </w:t>
      </w:r>
      <w:r>
        <w:t xml:space="preserve">the </w:t>
      </w:r>
      <w:r w:rsidRPr="00993C0D">
        <w:t xml:space="preserve">shape of </w:t>
      </w:r>
      <w:r>
        <w:t xml:space="preserve">a </w:t>
      </w:r>
      <w:r w:rsidRPr="00993C0D">
        <w:t xml:space="preserve">male African head with </w:t>
      </w:r>
      <w:r>
        <w:t xml:space="preserve">a </w:t>
      </w:r>
      <w:r w:rsidRPr="00993C0D">
        <w:t xml:space="preserve">smiling expression. Filling-hole in middle of forehead. Round-tipped nozzle extending from </w:t>
      </w:r>
      <w:r>
        <w:t xml:space="preserve">the </w:t>
      </w:r>
      <w:r w:rsidRPr="00993C0D">
        <w:t xml:space="preserve">chin pierced by </w:t>
      </w:r>
      <w:r>
        <w:t xml:space="preserve">a </w:t>
      </w:r>
      <w:r w:rsidRPr="00993C0D">
        <w:t xml:space="preserve">round wick-hole. Flat </w:t>
      </w:r>
      <w:r>
        <w:t>base marked off by one circular groove.</w:t>
      </w:r>
    </w:p>
    <w:p w14:paraId="40F06670" w14:textId="6C237F78" w:rsidR="00F566B8" w:rsidRDefault="009562BB" w:rsidP="00F566B8">
      <w:pPr>
        <w:spacing w:line="480" w:lineRule="auto"/>
      </w:pPr>
      <w:r>
        <w:t xml:space="preserve">Discus Iconography: </w:t>
      </w:r>
    </w:p>
    <w:p w14:paraId="61969BD8" w14:textId="5EC70ED4" w:rsidR="00F566B8" w:rsidRDefault="00A322C0" w:rsidP="00F566B8">
      <w:pPr>
        <w:spacing w:line="480" w:lineRule="auto"/>
      </w:pPr>
      <w:r>
        <w:t xml:space="preserve">Type: </w:t>
      </w:r>
    </w:p>
    <w:p w14:paraId="69E5A068" w14:textId="77777777" w:rsidR="00F566B8" w:rsidRDefault="00F566B8" w:rsidP="00F566B8">
      <w:pPr>
        <w:spacing w:line="480" w:lineRule="auto"/>
      </w:pPr>
      <w:r>
        <w:t xml:space="preserve">Place of Manufacture or Origin: </w:t>
      </w:r>
      <w:r w:rsidRPr="00993C0D">
        <w:t xml:space="preserve">Asia </w:t>
      </w:r>
      <w:r w:rsidR="00A322C0">
        <w:t>Minor</w:t>
      </w:r>
    </w:p>
    <w:p w14:paraId="2947A80C" w14:textId="77777777" w:rsidR="00F566B8" w:rsidRDefault="00F566B8" w:rsidP="00F566B8">
      <w:pPr>
        <w:spacing w:line="480" w:lineRule="auto"/>
      </w:pPr>
      <w:r>
        <w:t xml:space="preserve">Parallels: None </w:t>
      </w:r>
      <w:r w:rsidRPr="00993C0D">
        <w:t>found. For different plastic lamps in the form of a head, see Loeschcke, Villers, and Niessen 1911, no. 2138, pl. 84; Waldhauer 1914, no. 514, pl. 49; Fernández Chicarro 1956, fig. 45.15; Viki</w:t>
      </w:r>
      <w:r w:rsidR="00D05124" w:rsidRPr="00993C0D">
        <w:fldChar w:fldCharType="begin"/>
      </w:r>
      <w:r w:rsidRPr="00993C0D">
        <w:instrText>eq \o(c,´)</w:instrText>
      </w:r>
      <w:r w:rsidR="00D05124" w:rsidRPr="00993C0D">
        <w:fldChar w:fldCharType="end"/>
      </w:r>
      <w:r w:rsidRPr="00993C0D">
        <w:t>-Belan</w:t>
      </w:r>
      <w:r w:rsidR="00D05124" w:rsidRPr="00993C0D">
        <w:fldChar w:fldCharType="begin" w:fldLock="1"/>
      </w:r>
      <w:r w:rsidRPr="00993C0D">
        <w:instrText>eq \o(c,</w:instrText>
      </w:r>
      <w:r w:rsidRPr="00993C0D">
        <w:rPr>
          <w:color w:val="000000"/>
        </w:rPr>
        <w:instrText>ˇ</w:instrText>
      </w:r>
      <w:r w:rsidRPr="00993C0D">
        <w:instrText>)</w:instrText>
      </w:r>
      <w:r w:rsidR="00D05124" w:rsidRPr="00993C0D">
        <w:fldChar w:fldCharType="end"/>
      </w:r>
      <w:r w:rsidRPr="00993C0D">
        <w:t>i</w:t>
      </w:r>
      <w:r w:rsidR="00D05124" w:rsidRPr="00993C0D">
        <w:fldChar w:fldCharType="begin"/>
      </w:r>
      <w:r w:rsidRPr="00993C0D">
        <w:instrText>eq \o(c,´)</w:instrText>
      </w:r>
      <w:r w:rsidR="00D05124" w:rsidRPr="00993C0D">
        <w:fldChar w:fldCharType="end"/>
      </w:r>
      <w:r w:rsidRPr="00993C0D">
        <w:t xml:space="preserve"> 1976, no. 2, pl. 45; Cahn-Klaiber 1977, nos. 145–46, pl. 12; Shier 1978, no. 393, pl. 42; Bessi and Moncini 1980, no. 103, pl. 13; Hayes 1980, pl. 62 (several parallels); Marcadé 1984; Hübinger 1993, pl. 37; Bémont and Chew 2007, pp. 387, 523, pl. 98, OI 21.</w:t>
      </w:r>
    </w:p>
    <w:p w14:paraId="78E9734B" w14:textId="77777777" w:rsidR="001942EC" w:rsidRDefault="001942EC" w:rsidP="001942EC">
      <w:pPr>
        <w:spacing w:line="480" w:lineRule="auto"/>
      </w:pPr>
      <w:r>
        <w:t xml:space="preserve">Provenance: </w:t>
      </w:r>
    </w:p>
    <w:p w14:paraId="3D06AE46" w14:textId="77777777" w:rsidR="00F566B8" w:rsidRDefault="00F566B8" w:rsidP="00F566B8">
      <w:pPr>
        <w:spacing w:line="480" w:lineRule="auto"/>
      </w:pPr>
      <w:r>
        <w:t>Bibliography: Unpublished.</w:t>
      </w:r>
    </w:p>
    <w:p w14:paraId="44588C12" w14:textId="77777777" w:rsidR="00F566B8" w:rsidRDefault="00F566B8" w:rsidP="00F566B8">
      <w:pPr>
        <w:spacing w:line="480" w:lineRule="auto"/>
      </w:pPr>
      <w:r>
        <w:t xml:space="preserve">Date: </w:t>
      </w:r>
      <w:r w:rsidRPr="00993C0D">
        <w:t>Second half of second century</w:t>
      </w:r>
      <w:r w:rsidRPr="005E544E">
        <w:t xml:space="preserve"> </w:t>
      </w:r>
      <w:r w:rsidRPr="00993C0D">
        <w:t>to first half of first century</w:t>
      </w:r>
      <w:r w:rsidRPr="00524C6D">
        <w:rPr>
          <w:caps/>
        </w:rPr>
        <w:t xml:space="preserve"> </w:t>
      </w:r>
      <w:r w:rsidRPr="005170AB">
        <w:rPr>
          <w:caps/>
        </w:rPr>
        <w:t>B.C.</w:t>
      </w:r>
      <w:r w:rsidRPr="00524C6D">
        <w:rPr>
          <w:caps/>
        </w:rPr>
        <w:t>(?</w:t>
      </w:r>
      <w:r w:rsidR="00A322C0">
        <w:t>)</w:t>
      </w:r>
    </w:p>
    <w:p w14:paraId="140263CF" w14:textId="77777777" w:rsidR="00F566B8" w:rsidRDefault="00F566B8" w:rsidP="00F566B8">
      <w:pPr>
        <w:spacing w:line="480" w:lineRule="auto"/>
      </w:pPr>
      <w:r>
        <w:t>Date numeric: -150; -50</w:t>
      </w:r>
    </w:p>
    <w:p w14:paraId="3ABBCACD"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p>
    <w:p w14:paraId="515FE2B4"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688F120" w14:textId="77777777" w:rsidR="00890A55" w:rsidRDefault="00890A55" w:rsidP="00890A55">
      <w:pPr>
        <w:pStyle w:val="Textedelespacerserv2"/>
        <w:numPr>
          <w:ilvl w:val="0"/>
          <w:numId w:val="0"/>
        </w:numPr>
        <w:spacing w:line="480" w:lineRule="auto"/>
        <w:jc w:val="left"/>
        <w:outlineLvl w:val="9"/>
        <w:rPr>
          <w:rFonts w:ascii="Palatino" w:hAnsi="Palatino"/>
        </w:rPr>
      </w:pPr>
    </w:p>
    <w:p w14:paraId="2E973B62" w14:textId="77777777" w:rsidR="0003459B" w:rsidRDefault="0003459B" w:rsidP="0003459B">
      <w:pPr>
        <w:spacing w:line="480" w:lineRule="auto"/>
      </w:pPr>
      <w:r>
        <w:t>Catalogue Number: 604</w:t>
      </w:r>
    </w:p>
    <w:p w14:paraId="7ACDE182" w14:textId="77777777" w:rsidR="0003459B" w:rsidRDefault="0003459B" w:rsidP="0003459B">
      <w:pPr>
        <w:spacing w:line="480" w:lineRule="auto"/>
      </w:pPr>
      <w:r>
        <w:t xml:space="preserve">Inventory Number: </w:t>
      </w:r>
      <w:r w:rsidRPr="00993C0D">
        <w:t>83.</w:t>
      </w:r>
      <w:r w:rsidRPr="00524C6D">
        <w:rPr>
          <w:caps/>
        </w:rPr>
        <w:t>aq</w:t>
      </w:r>
      <w:r w:rsidRPr="00993C0D">
        <w:t>.377.492</w:t>
      </w:r>
    </w:p>
    <w:p w14:paraId="4751404C" w14:textId="77777777" w:rsidR="0003459B" w:rsidRDefault="0003459B" w:rsidP="0003459B">
      <w:pPr>
        <w:spacing w:line="480" w:lineRule="auto"/>
      </w:pPr>
      <w:r>
        <w:t xml:space="preserve">Dimensions: </w:t>
      </w:r>
      <w:r w:rsidRPr="00993C0D">
        <w:t>L: 8.8; W: 6.6; H: 7.4</w:t>
      </w:r>
    </w:p>
    <w:p w14:paraId="131C780E" w14:textId="002B07DF" w:rsidR="0003459B" w:rsidRDefault="0003459B" w:rsidP="0003459B">
      <w:pPr>
        <w:spacing w:line="480" w:lineRule="auto"/>
      </w:pPr>
      <w:r>
        <w:t xml:space="preserve">Condition and Fabric: </w:t>
      </w:r>
      <w:r w:rsidR="009562BB">
        <w:t>B</w:t>
      </w:r>
      <w:r w:rsidR="009562BB" w:rsidRPr="00993C0D">
        <w:t>urn marks extended over nose and cheek</w:t>
      </w:r>
      <w:r w:rsidR="009562BB">
        <w:t>.</w:t>
      </w:r>
      <w:r w:rsidR="009562BB" w:rsidRPr="00993C0D">
        <w:t xml:space="preserve"> </w:t>
      </w:r>
      <w:r w:rsidRPr="00993C0D">
        <w:t>Clay 2.5YR5/6 red, glaze 10R6/6 light red.</w:t>
      </w:r>
    </w:p>
    <w:p w14:paraId="46367FC3" w14:textId="7AC9E306" w:rsidR="0003459B" w:rsidRDefault="0003459B" w:rsidP="0003459B">
      <w:pPr>
        <w:spacing w:line="480" w:lineRule="auto"/>
      </w:pPr>
      <w:r>
        <w:t xml:space="preserve">Description: </w:t>
      </w:r>
      <w:r w:rsidRPr="00993C0D">
        <w:t>Moldmade</w:t>
      </w:r>
      <w:r>
        <w:t>, from plaster mold</w:t>
      </w:r>
      <w:r w:rsidRPr="00993C0D">
        <w:t xml:space="preserve">. Intact. Globular lamp in </w:t>
      </w:r>
      <w:r>
        <w:t xml:space="preserve">the </w:t>
      </w:r>
      <w:r w:rsidRPr="00993C0D">
        <w:t xml:space="preserve">shape of </w:t>
      </w:r>
      <w:r>
        <w:t xml:space="preserve">an </w:t>
      </w:r>
      <w:r w:rsidRPr="00993C0D">
        <w:t>African head</w:t>
      </w:r>
      <w:r>
        <w:t xml:space="preserve"> with crisp abundant hair and a flat nose</w:t>
      </w:r>
      <w:r w:rsidRPr="00993C0D">
        <w:t>. Small suspension</w:t>
      </w:r>
      <w:r>
        <w:t>-</w:t>
      </w:r>
      <w:r w:rsidRPr="00993C0D">
        <w:t xml:space="preserve">ring handle on forehead. Filling-hole above forehead, surrounded by </w:t>
      </w:r>
      <w:r>
        <w:t xml:space="preserve">a </w:t>
      </w:r>
      <w:r w:rsidRPr="00993C0D">
        <w:t xml:space="preserve">raised circular collar connected to </w:t>
      </w:r>
      <w:r>
        <w:t xml:space="preserve">the </w:t>
      </w:r>
      <w:r w:rsidRPr="00993C0D">
        <w:t xml:space="preserve">ring handle. Lower half of basin with globules conventionally used to represent hair. </w:t>
      </w:r>
      <w:r>
        <w:t>The w</w:t>
      </w:r>
      <w:r w:rsidRPr="00993C0D">
        <w:t xml:space="preserve">ide-open mouth is </w:t>
      </w:r>
      <w:r>
        <w:t xml:space="preserve">the </w:t>
      </w:r>
      <w:r w:rsidR="009562BB">
        <w:t>wick-hole</w:t>
      </w:r>
      <w:r w:rsidRPr="00993C0D">
        <w:t>. Raised base-ring.</w:t>
      </w:r>
    </w:p>
    <w:p w14:paraId="33D02B0A" w14:textId="69AFA81E" w:rsidR="0003459B" w:rsidRDefault="0003459B" w:rsidP="0003459B">
      <w:pPr>
        <w:spacing w:line="480" w:lineRule="auto"/>
      </w:pPr>
      <w:r>
        <w:t xml:space="preserve">Discus Iconography: </w:t>
      </w:r>
    </w:p>
    <w:p w14:paraId="540FF83F" w14:textId="28DE0D44" w:rsidR="0003459B" w:rsidRDefault="00A322C0" w:rsidP="0003459B">
      <w:pPr>
        <w:spacing w:line="480" w:lineRule="auto"/>
      </w:pPr>
      <w:r>
        <w:t xml:space="preserve">Type: </w:t>
      </w:r>
    </w:p>
    <w:p w14:paraId="03B36C05" w14:textId="77777777" w:rsidR="0003459B" w:rsidRDefault="0003459B" w:rsidP="0003459B">
      <w:pPr>
        <w:spacing w:line="480" w:lineRule="auto"/>
      </w:pPr>
      <w:r>
        <w:t xml:space="preserve">Place of Manufacture or Origin: </w:t>
      </w:r>
      <w:r w:rsidR="00A322C0">
        <w:t>Asia Minor</w:t>
      </w:r>
    </w:p>
    <w:p w14:paraId="1543BB35" w14:textId="77777777" w:rsidR="0003459B" w:rsidRDefault="0003459B" w:rsidP="0003459B">
      <w:pPr>
        <w:spacing w:line="480" w:lineRule="auto"/>
      </w:pPr>
      <w:r>
        <w:t xml:space="preserve">Parallels: None </w:t>
      </w:r>
      <w:r w:rsidRPr="00993C0D">
        <w:t>found; (close) Waldhauer 1914, no. 521, pl. 49 (Egypt); Bernhard 1955, no. 555, pl. 156 (Egypt); Shier 1978, no. 396, pl. 42 (Egypt); Hayes 1980, no. 407, pl. 62 (Egypt); Selesnow 1988, no. 142, pl. 20 (Egypt); Barbera 1993, p. 222, no. 17, figs. 21–22; Djuric 1995, p. 25, no. C 53 (Egypt); Bussière 2000, no. 7211, pl. 149.</w:t>
      </w:r>
    </w:p>
    <w:p w14:paraId="2EF8FD7B" w14:textId="77777777" w:rsidR="001942EC" w:rsidRDefault="001942EC" w:rsidP="001942EC">
      <w:pPr>
        <w:spacing w:line="480" w:lineRule="auto"/>
      </w:pPr>
      <w:r>
        <w:t xml:space="preserve">Provenance: </w:t>
      </w:r>
    </w:p>
    <w:p w14:paraId="6271AD5A" w14:textId="77777777" w:rsidR="0003459B" w:rsidRDefault="0003459B" w:rsidP="0003459B">
      <w:pPr>
        <w:spacing w:line="480" w:lineRule="auto"/>
      </w:pPr>
      <w:r>
        <w:t>Bibliography: Unpublished.</w:t>
      </w:r>
    </w:p>
    <w:p w14:paraId="3E145260" w14:textId="78E2E121" w:rsidR="0003459B" w:rsidRDefault="0003459B" w:rsidP="0003459B">
      <w:pPr>
        <w:spacing w:line="480" w:lineRule="auto"/>
      </w:pPr>
      <w:r>
        <w:t xml:space="preserve">Date: </w:t>
      </w:r>
      <w:r w:rsidRPr="00993C0D">
        <w:t xml:space="preserve">Middle of second to </w:t>
      </w:r>
      <w:r w:rsidR="00DC2304">
        <w:t>early</w:t>
      </w:r>
      <w:r w:rsidRPr="00993C0D">
        <w:t xml:space="preserve"> third century</w:t>
      </w:r>
      <w:r w:rsidRPr="00524C6D">
        <w:rPr>
          <w:caps/>
        </w:rPr>
        <w:t xml:space="preserve"> </w:t>
      </w:r>
      <w:r w:rsidRPr="005170AB">
        <w:rPr>
          <w:caps/>
        </w:rPr>
        <w:t>A.D.</w:t>
      </w:r>
    </w:p>
    <w:p w14:paraId="2CA9104E" w14:textId="77777777" w:rsidR="0003459B" w:rsidRDefault="0003459B" w:rsidP="0003459B">
      <w:pPr>
        <w:spacing w:line="480" w:lineRule="auto"/>
      </w:pPr>
      <w:r>
        <w:t>Date numeric: 150; 225</w:t>
      </w:r>
    </w:p>
    <w:p w14:paraId="6CE35B99"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p>
    <w:p w14:paraId="693DDF8F"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5B66F35" w14:textId="77777777" w:rsidR="00890A55" w:rsidRDefault="00890A55" w:rsidP="00890A55">
      <w:pPr>
        <w:pStyle w:val="Textedelespacerserv2"/>
        <w:numPr>
          <w:ilvl w:val="0"/>
          <w:numId w:val="0"/>
        </w:numPr>
        <w:spacing w:line="480" w:lineRule="auto"/>
        <w:jc w:val="left"/>
        <w:outlineLvl w:val="9"/>
        <w:rPr>
          <w:rFonts w:ascii="Palatino" w:hAnsi="Palatino"/>
        </w:rPr>
      </w:pPr>
    </w:p>
    <w:p w14:paraId="42D4FA34" w14:textId="77777777" w:rsidR="00CB5A6B" w:rsidRDefault="00CB5A6B" w:rsidP="00CB5A6B">
      <w:pPr>
        <w:spacing w:line="480" w:lineRule="auto"/>
      </w:pPr>
      <w:r>
        <w:t>Catalogue Number: 605</w:t>
      </w:r>
    </w:p>
    <w:p w14:paraId="7F8F6E56" w14:textId="77777777" w:rsidR="00CB5A6B" w:rsidRDefault="00CB5A6B" w:rsidP="00CB5A6B">
      <w:pPr>
        <w:spacing w:line="480" w:lineRule="auto"/>
      </w:pPr>
      <w:r>
        <w:t xml:space="preserve">Inventory Number: </w:t>
      </w:r>
      <w:r w:rsidRPr="00993C0D">
        <w:t>83.</w:t>
      </w:r>
      <w:r w:rsidRPr="00524C6D">
        <w:rPr>
          <w:caps/>
        </w:rPr>
        <w:t>aq</w:t>
      </w:r>
      <w:r w:rsidRPr="00993C0D">
        <w:t>.377.510</w:t>
      </w:r>
    </w:p>
    <w:p w14:paraId="3C88C417" w14:textId="77777777" w:rsidR="00CB5A6B" w:rsidRDefault="00CB5A6B" w:rsidP="00CB5A6B">
      <w:pPr>
        <w:spacing w:line="480" w:lineRule="auto"/>
      </w:pPr>
      <w:r>
        <w:t xml:space="preserve">Dimensions: </w:t>
      </w:r>
      <w:r w:rsidRPr="00993C0D">
        <w:t>L: 15.8; W: 10.6; H: 8.3</w:t>
      </w:r>
    </w:p>
    <w:p w14:paraId="65D78117" w14:textId="77777777" w:rsidR="00CB5A6B" w:rsidRDefault="00CB5A6B" w:rsidP="00CB5A6B">
      <w:pPr>
        <w:spacing w:line="480" w:lineRule="auto"/>
      </w:pPr>
      <w:r>
        <w:t xml:space="preserve">Condition and Fabric: </w:t>
      </w:r>
      <w:r w:rsidRPr="00993C0D">
        <w:t>Partly restored on left side and overpainted. Clay 5YR7/3 pink, glaze 5YR2.5/1 black.</w:t>
      </w:r>
    </w:p>
    <w:p w14:paraId="17804E49" w14:textId="77777777" w:rsidR="00CB5A6B" w:rsidRDefault="00CB5A6B" w:rsidP="00CB5A6B">
      <w:pPr>
        <w:spacing w:line="480" w:lineRule="auto"/>
      </w:pPr>
      <w:r>
        <w:t xml:space="preserve">Description: </w:t>
      </w:r>
      <w:r w:rsidRPr="00993C0D">
        <w:t xml:space="preserve">Moldmade. Elaborate workmanship imitating bronze products. Leaf ornament handle; behind, </w:t>
      </w:r>
      <w:r>
        <w:t xml:space="preserve">a </w:t>
      </w:r>
      <w:r w:rsidRPr="00993C0D">
        <w:t xml:space="preserve">median grooved ring with cross-band, typical of Hellenistic lamps. Lamp in </w:t>
      </w:r>
      <w:r>
        <w:t xml:space="preserve">the </w:t>
      </w:r>
      <w:r w:rsidRPr="00993C0D">
        <w:t xml:space="preserve">shape of </w:t>
      </w:r>
      <w:r>
        <w:t xml:space="preserve">a </w:t>
      </w:r>
      <w:r w:rsidRPr="00993C0D">
        <w:t xml:space="preserve">young bull’s head with slender sharp horns (contrary to those on </w:t>
      </w:r>
      <w:hyperlink r:id="rId111" w:history="1">
        <w:r w:rsidRPr="00CB5A6B">
          <w:rPr>
            <w:rStyle w:val="Hyperlink"/>
          </w:rPr>
          <w:t>cat. 606</w:t>
        </w:r>
      </w:hyperlink>
      <w:r w:rsidRPr="00993C0D">
        <w:t xml:space="preserve">). Filling-hole on top of </w:t>
      </w:r>
      <w:r>
        <w:t xml:space="preserve">the </w:t>
      </w:r>
      <w:r w:rsidRPr="00993C0D">
        <w:t xml:space="preserve">head surrounded by two raised rings. Round-tipped protruding nozzle with </w:t>
      </w:r>
      <w:r>
        <w:t xml:space="preserve">a </w:t>
      </w:r>
      <w:r w:rsidRPr="00993C0D">
        <w:t xml:space="preserve">flat-topped wick-hole area. Raised base-ring with </w:t>
      </w:r>
      <w:r>
        <w:t xml:space="preserve">a </w:t>
      </w:r>
      <w:r w:rsidRPr="00993C0D">
        <w:t>concave interior; small central disk.</w:t>
      </w:r>
    </w:p>
    <w:p w14:paraId="304814D2" w14:textId="0DD9952F" w:rsidR="00CB5A6B" w:rsidRDefault="00CB5A6B" w:rsidP="00CB5A6B">
      <w:pPr>
        <w:spacing w:line="480" w:lineRule="auto"/>
      </w:pPr>
      <w:r>
        <w:t xml:space="preserve">Discus Iconography: </w:t>
      </w:r>
    </w:p>
    <w:p w14:paraId="58538F02" w14:textId="3A3C7B63" w:rsidR="00CB5A6B" w:rsidRDefault="009562BB" w:rsidP="00CB5A6B">
      <w:pPr>
        <w:spacing w:line="480" w:lineRule="auto"/>
      </w:pPr>
      <w:r>
        <w:t xml:space="preserve">Type: </w:t>
      </w:r>
    </w:p>
    <w:p w14:paraId="18A22DF3" w14:textId="77777777" w:rsidR="00CB5A6B" w:rsidRDefault="00CB5A6B" w:rsidP="00CB5A6B">
      <w:pPr>
        <w:spacing w:line="480" w:lineRule="auto"/>
      </w:pPr>
      <w:r>
        <w:t>Place of Manufacture</w:t>
      </w:r>
      <w:r w:rsidR="00A322C0">
        <w:t xml:space="preserve"> or Origin: Asia Minor</w:t>
      </w:r>
    </w:p>
    <w:p w14:paraId="20C97E2C" w14:textId="77777777" w:rsidR="00CB5A6B" w:rsidRDefault="00CB5A6B" w:rsidP="00CB5A6B">
      <w:pPr>
        <w:spacing w:line="480" w:lineRule="auto"/>
      </w:pPr>
      <w:r>
        <w:t>Parallels: None found.</w:t>
      </w:r>
    </w:p>
    <w:p w14:paraId="21212DA1" w14:textId="77777777" w:rsidR="001942EC" w:rsidRDefault="001942EC" w:rsidP="001942EC">
      <w:pPr>
        <w:spacing w:line="480" w:lineRule="auto"/>
      </w:pPr>
      <w:r>
        <w:t xml:space="preserve">Provenance: </w:t>
      </w:r>
    </w:p>
    <w:p w14:paraId="6CFA2EFB" w14:textId="77777777" w:rsidR="00CB5A6B" w:rsidRDefault="00CB5A6B" w:rsidP="00CB5A6B">
      <w:pPr>
        <w:spacing w:line="480" w:lineRule="auto"/>
      </w:pPr>
      <w:r>
        <w:t>Bibliography: Unpublished.</w:t>
      </w:r>
    </w:p>
    <w:p w14:paraId="54E93A95" w14:textId="77777777" w:rsidR="00CB5A6B" w:rsidRDefault="00CB5A6B" w:rsidP="00CB5A6B">
      <w:pPr>
        <w:spacing w:line="480" w:lineRule="auto"/>
      </w:pPr>
      <w:r>
        <w:t xml:space="preserve">Date: </w:t>
      </w:r>
      <w:r w:rsidRPr="00993C0D">
        <w:t>Second half of second to first half of first century</w:t>
      </w:r>
      <w:r w:rsidRPr="00524C6D">
        <w:rPr>
          <w:caps/>
        </w:rPr>
        <w:t xml:space="preserve"> </w:t>
      </w:r>
      <w:r w:rsidRPr="005170AB">
        <w:rPr>
          <w:caps/>
        </w:rPr>
        <w:t>B.C.</w:t>
      </w:r>
    </w:p>
    <w:p w14:paraId="12795972" w14:textId="77777777" w:rsidR="00CB5A6B" w:rsidRDefault="00CB5A6B" w:rsidP="00CB5A6B">
      <w:pPr>
        <w:spacing w:line="480" w:lineRule="auto"/>
      </w:pPr>
      <w:r>
        <w:t>Date numeric: -150; -50</w:t>
      </w:r>
    </w:p>
    <w:p w14:paraId="546932CB"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p>
    <w:p w14:paraId="62CE816B"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747C063" w14:textId="77777777" w:rsidR="00890A55" w:rsidRDefault="00890A55" w:rsidP="00890A55">
      <w:pPr>
        <w:pStyle w:val="Textedelespacerserv2"/>
        <w:numPr>
          <w:ilvl w:val="0"/>
          <w:numId w:val="0"/>
        </w:numPr>
        <w:spacing w:line="480" w:lineRule="auto"/>
        <w:jc w:val="left"/>
        <w:outlineLvl w:val="9"/>
        <w:rPr>
          <w:rFonts w:ascii="Palatino" w:hAnsi="Palatino"/>
        </w:rPr>
      </w:pPr>
    </w:p>
    <w:p w14:paraId="06AC59A1" w14:textId="77777777" w:rsidR="00CB5A6B" w:rsidRDefault="00CB5A6B" w:rsidP="00CB5A6B">
      <w:pPr>
        <w:spacing w:line="480" w:lineRule="auto"/>
      </w:pPr>
      <w:r>
        <w:t xml:space="preserve">Catalogue Number: </w:t>
      </w:r>
      <w:r w:rsidR="00BC18A5">
        <w:t>606</w:t>
      </w:r>
    </w:p>
    <w:p w14:paraId="1CF729CA" w14:textId="77777777" w:rsidR="00CB5A6B" w:rsidRDefault="00CB5A6B" w:rsidP="00CB5A6B">
      <w:pPr>
        <w:spacing w:line="480" w:lineRule="auto"/>
      </w:pPr>
      <w:r>
        <w:t xml:space="preserve">Inventory Number: </w:t>
      </w:r>
      <w:r w:rsidR="00BC18A5" w:rsidRPr="00993C0D">
        <w:t>83.</w:t>
      </w:r>
      <w:r w:rsidR="00BC18A5" w:rsidRPr="00524C6D">
        <w:rPr>
          <w:caps/>
        </w:rPr>
        <w:t>aq</w:t>
      </w:r>
      <w:r w:rsidR="00BC18A5" w:rsidRPr="00993C0D">
        <w:t>.377.459</w:t>
      </w:r>
    </w:p>
    <w:p w14:paraId="510AFBFB" w14:textId="77777777" w:rsidR="00CB5A6B" w:rsidRDefault="00CB5A6B" w:rsidP="00CB5A6B">
      <w:pPr>
        <w:spacing w:line="480" w:lineRule="auto"/>
      </w:pPr>
      <w:r>
        <w:t xml:space="preserve">Dimensions: </w:t>
      </w:r>
      <w:r w:rsidR="00BC18A5" w:rsidRPr="00993C0D">
        <w:t>L: 11.8; W: 7.0; H: 4.1</w:t>
      </w:r>
    </w:p>
    <w:p w14:paraId="2D719E9B" w14:textId="77777777" w:rsidR="00CB5A6B" w:rsidRDefault="00CB5A6B" w:rsidP="00CB5A6B">
      <w:pPr>
        <w:spacing w:line="480" w:lineRule="auto"/>
      </w:pPr>
      <w:r>
        <w:t xml:space="preserve">Condition and Fabric: </w:t>
      </w:r>
      <w:r w:rsidR="00FF4C1F" w:rsidRPr="00993C0D">
        <w:t>Nozzle and left horn restored in plaster; overpainted. Clay 10YR6/1 reddish gray, glaze 2.5YR3/0 very dark gray.</w:t>
      </w:r>
    </w:p>
    <w:p w14:paraId="7ADE72A7" w14:textId="5B585213" w:rsidR="00FF4C1F" w:rsidRDefault="00CB5A6B" w:rsidP="00CB5A6B">
      <w:pPr>
        <w:spacing w:line="480" w:lineRule="auto"/>
      </w:pPr>
      <w:r>
        <w:t xml:space="preserve">Description: </w:t>
      </w:r>
      <w:r w:rsidR="00FF4C1F" w:rsidRPr="00993C0D">
        <w:t xml:space="preserve">Moldmade. Ribbon handle with median groove separating two bands of slanted notches on upper part. Lamp in </w:t>
      </w:r>
      <w:r w:rsidR="00FF4C1F">
        <w:t xml:space="preserve">the </w:t>
      </w:r>
      <w:r w:rsidR="00FF4C1F" w:rsidRPr="00993C0D">
        <w:t xml:space="preserve">shape of </w:t>
      </w:r>
      <w:r w:rsidR="00FF4C1F">
        <w:t xml:space="preserve">a </w:t>
      </w:r>
      <w:r w:rsidR="00FF4C1F" w:rsidRPr="00993C0D">
        <w:t xml:space="preserve">bull’s head; horns, ears, eyes, and nostrils accurately rendered. Filling-hole on top of </w:t>
      </w:r>
      <w:r w:rsidR="00FF4C1F">
        <w:t xml:space="preserve">the </w:t>
      </w:r>
      <w:r w:rsidR="00FF4C1F" w:rsidRPr="00993C0D">
        <w:t xml:space="preserve">head with </w:t>
      </w:r>
      <w:r w:rsidR="00FF4C1F">
        <w:t xml:space="preserve">a </w:t>
      </w:r>
      <w:r w:rsidR="00FF4C1F" w:rsidRPr="00993C0D">
        <w:t xml:space="preserve">surrounding raised ring. Long round-tipped nozzle with round wick-hole. Flat oval slightly raised base-ring. </w:t>
      </w:r>
    </w:p>
    <w:p w14:paraId="42E16269" w14:textId="66519012" w:rsidR="00CB5A6B" w:rsidRDefault="00CB5A6B" w:rsidP="00CB5A6B">
      <w:pPr>
        <w:spacing w:line="480" w:lineRule="auto"/>
      </w:pPr>
      <w:r>
        <w:t xml:space="preserve">Discus Iconography: </w:t>
      </w:r>
    </w:p>
    <w:p w14:paraId="5B8925CB" w14:textId="3FA07BD8" w:rsidR="00CB5A6B" w:rsidRDefault="00CB5A6B" w:rsidP="00CB5A6B">
      <w:pPr>
        <w:spacing w:line="480" w:lineRule="auto"/>
      </w:pPr>
      <w:r>
        <w:t xml:space="preserve">Type: </w:t>
      </w:r>
    </w:p>
    <w:p w14:paraId="377BB9CF" w14:textId="77777777" w:rsidR="00CB5A6B" w:rsidRDefault="00CB5A6B" w:rsidP="00CB5A6B">
      <w:pPr>
        <w:spacing w:line="480" w:lineRule="auto"/>
      </w:pPr>
      <w:r>
        <w:t xml:space="preserve">Place of Manufacture or Origin: </w:t>
      </w:r>
      <w:r w:rsidR="00A322C0">
        <w:t>Asia Minor</w:t>
      </w:r>
    </w:p>
    <w:p w14:paraId="2094049B" w14:textId="77777777" w:rsidR="00CB5A6B" w:rsidRDefault="00CB5A6B" w:rsidP="00CB5A6B">
      <w:pPr>
        <w:spacing w:line="480" w:lineRule="auto"/>
      </w:pPr>
      <w:r>
        <w:t xml:space="preserve">Parallels: </w:t>
      </w:r>
      <w:r w:rsidR="00FF4C1F">
        <w:t xml:space="preserve">None </w:t>
      </w:r>
      <w:r w:rsidR="00FF4C1F" w:rsidRPr="00993C0D">
        <w:t xml:space="preserve">found; for </w:t>
      </w:r>
      <w:r w:rsidR="00FF4C1F">
        <w:t xml:space="preserve">a </w:t>
      </w:r>
      <w:r w:rsidR="00FF4C1F" w:rsidRPr="00993C0D">
        <w:t xml:space="preserve">slightly different bull’s head, see Merkens 1905, no. 168; Loeschcke, Villers, and Niessen 1911, no. 2143, pl. 84; Waldhauer 1914, no. 502, pl. 47, and nos. 508–9 and 512, pl. 48; Iványi 1935, no. 6, pl. 63; Fernández Chicarro 1956, no. 16, fig. 45; Howland 1958, no. 617, pl. 48; </w:t>
      </w:r>
      <w:r w:rsidR="00FF4C1F" w:rsidRPr="00CE1559">
        <w:t>B</w:t>
      </w:r>
      <w:r w:rsidR="00D05124" w:rsidRPr="00CE1559">
        <w:fldChar w:fldCharType="begin"/>
      </w:r>
      <w:r w:rsidR="00FF4C1F" w:rsidRPr="00CE1559">
        <w:instrText>eq \o(a,˘)</w:instrText>
      </w:r>
      <w:r w:rsidR="00D05124" w:rsidRPr="00CE1559">
        <w:fldChar w:fldCharType="end"/>
      </w:r>
      <w:r w:rsidR="00FF4C1F" w:rsidRPr="00CE1559">
        <w:t>lut</w:t>
      </w:r>
      <w:r w:rsidR="00D05124" w:rsidRPr="00CE1559">
        <w:fldChar w:fldCharType="begin"/>
      </w:r>
      <w:r w:rsidR="00FF4C1F" w:rsidRPr="00CE1559">
        <w:instrText>eq \o(a,˘)</w:instrText>
      </w:r>
      <w:r w:rsidR="00D05124" w:rsidRPr="00CE1559">
        <w:fldChar w:fldCharType="end"/>
      </w:r>
      <w:r w:rsidR="00FF4C1F">
        <w:t xml:space="preserve"> 1965, n</w:t>
      </w:r>
      <w:r w:rsidR="00FF4C1F" w:rsidRPr="00993C0D">
        <w:t xml:space="preserve">o. 4, pl. 8; Bruneau 1965, nos. 4771 and 4775–76, pl. 26; Szentléleky 1969, nos. 86a and 87a; Bailey BM </w:t>
      </w:r>
      <w:r w:rsidR="00FF4C1F" w:rsidRPr="00524C6D">
        <w:rPr>
          <w:caps/>
        </w:rPr>
        <w:t>i</w:t>
      </w:r>
      <w:r w:rsidR="00FF4C1F" w:rsidRPr="00993C0D">
        <w:t xml:space="preserve">, Q 705, pl. 130; Gualandi Genito 1977, no. 509, pl. 67; Bailey BM </w:t>
      </w:r>
      <w:r w:rsidR="00FF4C1F" w:rsidRPr="00524C6D">
        <w:rPr>
          <w:caps/>
        </w:rPr>
        <w:t>ii</w:t>
      </w:r>
      <w:r w:rsidR="00FF4C1F" w:rsidRPr="00993C0D">
        <w:t>, pl. 47 (several parallels); Skinkel-Taupin 1980, no. 7a; Möhring 1989, no. 1, fig. 1, no. 3, fig. 5, no. 4, fig. 6, no. 5, fig. 7, no. 6, fig. 8, no. 7, fig. 9, and no. 8, fig. 19; Pastorino 1990, no. 14, fig. 4; Schäfer and Marczoch 1990, p. 63, no. 69, and p. 64, no. 70; Mlasowsky 1993, p. 420, no. 410; Chrzanovski 2002; Bémont and Chew 2007, pp. 207, 455, pl. 30, IT 119.</w:t>
      </w:r>
    </w:p>
    <w:p w14:paraId="10E03A14" w14:textId="77777777" w:rsidR="001942EC" w:rsidRDefault="001942EC" w:rsidP="001942EC">
      <w:pPr>
        <w:spacing w:line="480" w:lineRule="auto"/>
      </w:pPr>
      <w:r>
        <w:t xml:space="preserve">Provenance: </w:t>
      </w:r>
    </w:p>
    <w:p w14:paraId="69816FF2" w14:textId="77777777" w:rsidR="00CB5A6B" w:rsidRDefault="00CB5A6B" w:rsidP="00CB5A6B">
      <w:pPr>
        <w:spacing w:line="480" w:lineRule="auto"/>
      </w:pPr>
      <w:r>
        <w:t>Bibliography: Unpublished.</w:t>
      </w:r>
    </w:p>
    <w:p w14:paraId="25B07540" w14:textId="77777777" w:rsidR="00CB5A6B" w:rsidRDefault="00CB5A6B" w:rsidP="00CB5A6B">
      <w:pPr>
        <w:spacing w:line="480" w:lineRule="auto"/>
      </w:pPr>
      <w:r>
        <w:t xml:space="preserve">Date: </w:t>
      </w:r>
      <w:r w:rsidR="00FF4C1F" w:rsidRPr="00993C0D">
        <w:t>Second half of second to first half of first century</w:t>
      </w:r>
      <w:r w:rsidR="00FF4C1F" w:rsidRPr="00524C6D">
        <w:rPr>
          <w:caps/>
        </w:rPr>
        <w:t xml:space="preserve"> </w:t>
      </w:r>
      <w:r w:rsidR="00FF4C1F" w:rsidRPr="005170AB">
        <w:rPr>
          <w:caps/>
        </w:rPr>
        <w:t>B.C.</w:t>
      </w:r>
    </w:p>
    <w:p w14:paraId="7D8EE606" w14:textId="77777777" w:rsidR="00CB5A6B" w:rsidRDefault="00CB5A6B" w:rsidP="00CB5A6B">
      <w:pPr>
        <w:spacing w:line="480" w:lineRule="auto"/>
      </w:pPr>
      <w:r>
        <w:t xml:space="preserve">Date numeric: </w:t>
      </w:r>
      <w:r w:rsidR="00FF4C1F">
        <w:t>-150; -50</w:t>
      </w:r>
    </w:p>
    <w:p w14:paraId="6E1B62D9"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p>
    <w:p w14:paraId="2BAC039D"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01135D5B" w14:textId="77777777" w:rsidR="00890A55" w:rsidRDefault="00890A55" w:rsidP="00890A55">
      <w:pPr>
        <w:pStyle w:val="Textedelespacerserv2"/>
        <w:numPr>
          <w:ilvl w:val="0"/>
          <w:numId w:val="0"/>
        </w:numPr>
        <w:spacing w:line="480" w:lineRule="auto"/>
        <w:jc w:val="left"/>
        <w:outlineLvl w:val="9"/>
        <w:rPr>
          <w:rFonts w:ascii="Palatino" w:hAnsi="Palatino"/>
        </w:rPr>
      </w:pPr>
    </w:p>
    <w:p w14:paraId="5EF10BD4" w14:textId="77777777" w:rsidR="00033514" w:rsidRDefault="00033514" w:rsidP="00033514">
      <w:pPr>
        <w:spacing w:line="480" w:lineRule="auto"/>
      </w:pPr>
      <w:r>
        <w:t>Catalogue Number: 607</w:t>
      </w:r>
    </w:p>
    <w:p w14:paraId="605F9E74" w14:textId="77777777" w:rsidR="00033514" w:rsidRDefault="00033514" w:rsidP="00033514">
      <w:pPr>
        <w:spacing w:line="480" w:lineRule="auto"/>
      </w:pPr>
      <w:r>
        <w:t xml:space="preserve">Inventory Number: </w:t>
      </w:r>
      <w:r w:rsidRPr="00993C0D">
        <w:t>83.</w:t>
      </w:r>
      <w:r w:rsidRPr="00524C6D">
        <w:rPr>
          <w:caps/>
        </w:rPr>
        <w:t>aq</w:t>
      </w:r>
      <w:r w:rsidRPr="00993C0D">
        <w:t>.438.503</w:t>
      </w:r>
    </w:p>
    <w:p w14:paraId="4F4EB6A9" w14:textId="77777777" w:rsidR="00033514" w:rsidRDefault="00033514" w:rsidP="00033514">
      <w:pPr>
        <w:spacing w:line="480" w:lineRule="auto"/>
      </w:pPr>
      <w:r>
        <w:t xml:space="preserve">Dimensions: </w:t>
      </w:r>
      <w:r w:rsidRPr="00993C0D">
        <w:t>L: 6.2; W: 3.2; H: 3.2</w:t>
      </w:r>
    </w:p>
    <w:p w14:paraId="19C2482A" w14:textId="77777777" w:rsidR="00033514" w:rsidRDefault="00033514" w:rsidP="00033514">
      <w:pPr>
        <w:spacing w:line="480" w:lineRule="auto"/>
      </w:pPr>
      <w:r>
        <w:t xml:space="preserve">Condition and Fabric: </w:t>
      </w:r>
      <w:r w:rsidRPr="00993C0D">
        <w:t>Heavily restored and overpainted. Clay near 10YR8/2</w:t>
      </w:r>
      <w:r>
        <w:t xml:space="preserve"> very pale brown</w:t>
      </w:r>
      <w:r w:rsidRPr="00993C0D">
        <w:t xml:space="preserve">, thin glaze mostly 7.5YR4/3 </w:t>
      </w:r>
      <w:r>
        <w:t xml:space="preserve">dark brown </w:t>
      </w:r>
      <w:r w:rsidRPr="00993C0D">
        <w:t>(bottom lighter).</w:t>
      </w:r>
    </w:p>
    <w:p w14:paraId="4D5733C5" w14:textId="77777777" w:rsidR="00033514" w:rsidRDefault="00033514" w:rsidP="00033514">
      <w:pPr>
        <w:spacing w:line="480" w:lineRule="auto"/>
      </w:pPr>
      <w:r>
        <w:t xml:space="preserve">Description: </w:t>
      </w:r>
      <w:r w:rsidRPr="00993C0D">
        <w:t xml:space="preserve">Moldmade. Miniature lamp in </w:t>
      </w:r>
      <w:r>
        <w:t xml:space="preserve">the </w:t>
      </w:r>
      <w:r w:rsidRPr="00993C0D">
        <w:t xml:space="preserve">shape of a pigeon or dove; </w:t>
      </w:r>
      <w:r>
        <w:t xml:space="preserve">the </w:t>
      </w:r>
      <w:r w:rsidRPr="00993C0D">
        <w:t xml:space="preserve">small feathers around </w:t>
      </w:r>
      <w:r>
        <w:t xml:space="preserve">the </w:t>
      </w:r>
      <w:r w:rsidRPr="00993C0D">
        <w:t xml:space="preserve">neck and </w:t>
      </w:r>
      <w:r>
        <w:t xml:space="preserve">the </w:t>
      </w:r>
      <w:r w:rsidRPr="00993C0D">
        <w:t xml:space="preserve">long ones </w:t>
      </w:r>
      <w:r>
        <w:t>covering</w:t>
      </w:r>
      <w:r w:rsidRPr="00993C0D">
        <w:t xml:space="preserve"> </w:t>
      </w:r>
      <w:r>
        <w:t xml:space="preserve">the </w:t>
      </w:r>
      <w:r w:rsidRPr="00993C0D">
        <w:t xml:space="preserve">wings </w:t>
      </w:r>
      <w:r>
        <w:t xml:space="preserve">are </w:t>
      </w:r>
      <w:r w:rsidRPr="00993C0D">
        <w:t xml:space="preserve">carefully rendered. Filling-hole on </w:t>
      </w:r>
      <w:r>
        <w:t xml:space="preserve">the </w:t>
      </w:r>
      <w:r w:rsidRPr="00993C0D">
        <w:t xml:space="preserve">bird’s back. Round short nozzle on each side of </w:t>
      </w:r>
      <w:r>
        <w:t xml:space="preserve">its </w:t>
      </w:r>
      <w:r w:rsidRPr="00993C0D">
        <w:t>head. Legs accurately designed on base.</w:t>
      </w:r>
    </w:p>
    <w:p w14:paraId="2569F578" w14:textId="763AFFA0" w:rsidR="00033514" w:rsidRDefault="00033514" w:rsidP="00033514">
      <w:pPr>
        <w:spacing w:line="480" w:lineRule="auto"/>
      </w:pPr>
      <w:r>
        <w:t>Discus Iconography:</w:t>
      </w:r>
    </w:p>
    <w:p w14:paraId="6CFABB75" w14:textId="506D89FF" w:rsidR="00033514" w:rsidRDefault="00A322C0" w:rsidP="00033514">
      <w:pPr>
        <w:spacing w:line="480" w:lineRule="auto"/>
      </w:pPr>
      <w:r>
        <w:t xml:space="preserve">Type: </w:t>
      </w:r>
    </w:p>
    <w:p w14:paraId="69F6608D" w14:textId="77777777" w:rsidR="00033514" w:rsidRDefault="00033514" w:rsidP="00033514">
      <w:pPr>
        <w:spacing w:line="480" w:lineRule="auto"/>
      </w:pPr>
      <w:r>
        <w:t xml:space="preserve">Place of Manufacture or Origin: </w:t>
      </w:r>
      <w:r w:rsidR="00A322C0">
        <w:t>Italy</w:t>
      </w:r>
    </w:p>
    <w:p w14:paraId="2BE2F48A" w14:textId="77777777" w:rsidR="00033514" w:rsidRDefault="00033514" w:rsidP="00033514">
      <w:pPr>
        <w:spacing w:line="480" w:lineRule="auto"/>
      </w:pPr>
      <w:r>
        <w:t>Parallels: (I</w:t>
      </w:r>
      <w:r w:rsidRPr="00993C0D">
        <w:t>dentical) Möhring 1989, p. 815, no. 14, and p. 816, fig. 16.</w:t>
      </w:r>
    </w:p>
    <w:p w14:paraId="0520DAC6" w14:textId="77777777" w:rsidR="001942EC" w:rsidRDefault="001942EC" w:rsidP="001942EC">
      <w:pPr>
        <w:spacing w:line="480" w:lineRule="auto"/>
      </w:pPr>
      <w:r>
        <w:t xml:space="preserve">Provenance: </w:t>
      </w:r>
    </w:p>
    <w:p w14:paraId="3CCC1A84" w14:textId="77777777" w:rsidR="00033514" w:rsidRDefault="00033514" w:rsidP="00033514">
      <w:pPr>
        <w:spacing w:line="480" w:lineRule="auto"/>
      </w:pPr>
      <w:r>
        <w:t>Bibliography: Unpublished.</w:t>
      </w:r>
    </w:p>
    <w:p w14:paraId="7D21FF42" w14:textId="77777777" w:rsidR="00033514" w:rsidRDefault="00033514" w:rsidP="00033514">
      <w:pPr>
        <w:spacing w:line="480" w:lineRule="auto"/>
      </w:pPr>
      <w:r>
        <w:t xml:space="preserve">Date: </w:t>
      </w:r>
      <w:r w:rsidRPr="00993C0D">
        <w:t>Second half of first century</w:t>
      </w:r>
      <w:r w:rsidRPr="00524C6D">
        <w:rPr>
          <w:caps/>
        </w:rPr>
        <w:t xml:space="preserve"> </w:t>
      </w:r>
      <w:r w:rsidRPr="005170AB">
        <w:rPr>
          <w:caps/>
        </w:rPr>
        <w:t>A.D.</w:t>
      </w:r>
      <w:r w:rsidRPr="00524C6D">
        <w:rPr>
          <w:caps/>
        </w:rPr>
        <w:t xml:space="preserve"> </w:t>
      </w:r>
      <w:r w:rsidR="00A322C0">
        <w:t>or later (Möhring)</w:t>
      </w:r>
    </w:p>
    <w:p w14:paraId="1C4A87DB" w14:textId="77777777" w:rsidR="00033514" w:rsidRDefault="00033514" w:rsidP="00033514">
      <w:pPr>
        <w:spacing w:line="480" w:lineRule="auto"/>
      </w:pPr>
      <w:r>
        <w:t>Date numeric: -50; -1</w:t>
      </w:r>
    </w:p>
    <w:p w14:paraId="724AA037"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p>
    <w:p w14:paraId="33F15F02"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DD6A179" w14:textId="77777777" w:rsidR="00890A55" w:rsidRDefault="00890A55" w:rsidP="00890A55">
      <w:pPr>
        <w:pStyle w:val="Textedelespacerserv2"/>
        <w:numPr>
          <w:ilvl w:val="0"/>
          <w:numId w:val="0"/>
        </w:numPr>
        <w:spacing w:line="480" w:lineRule="auto"/>
        <w:jc w:val="left"/>
        <w:outlineLvl w:val="9"/>
        <w:rPr>
          <w:rFonts w:ascii="Palatino" w:hAnsi="Palatino"/>
        </w:rPr>
      </w:pPr>
    </w:p>
    <w:p w14:paraId="3DFD7F51" w14:textId="77777777" w:rsidR="0022399F" w:rsidRDefault="0022399F" w:rsidP="0022399F">
      <w:pPr>
        <w:spacing w:line="480" w:lineRule="auto"/>
      </w:pPr>
      <w:r>
        <w:t>Catalogue Number: 608</w:t>
      </w:r>
    </w:p>
    <w:p w14:paraId="410A1088" w14:textId="77777777" w:rsidR="0022399F" w:rsidRDefault="0022399F" w:rsidP="0022399F">
      <w:pPr>
        <w:spacing w:line="480" w:lineRule="auto"/>
      </w:pPr>
      <w:r>
        <w:t xml:space="preserve">Inventory Number: </w:t>
      </w:r>
      <w:r w:rsidRPr="00993C0D">
        <w:t>83.</w:t>
      </w:r>
      <w:r w:rsidRPr="00524C6D">
        <w:rPr>
          <w:caps/>
        </w:rPr>
        <w:t>aq</w:t>
      </w:r>
      <w:r w:rsidRPr="00993C0D">
        <w:t>.438.437</w:t>
      </w:r>
    </w:p>
    <w:p w14:paraId="3A28FD89" w14:textId="77777777" w:rsidR="0022399F" w:rsidRDefault="0022399F" w:rsidP="0022399F">
      <w:pPr>
        <w:spacing w:line="480" w:lineRule="auto"/>
      </w:pPr>
      <w:r>
        <w:t xml:space="preserve">Dimensions: </w:t>
      </w:r>
      <w:r w:rsidRPr="00993C0D">
        <w:t>L: 11.6; W: (body) 4.9, (nozzles) 6.8; H: 1.8</w:t>
      </w:r>
    </w:p>
    <w:p w14:paraId="51933939" w14:textId="77777777" w:rsidR="0022399F" w:rsidRDefault="0022399F" w:rsidP="0022399F">
      <w:pPr>
        <w:spacing w:line="480" w:lineRule="auto"/>
      </w:pPr>
      <w:r>
        <w:t xml:space="preserve">Condition and Fabric: </w:t>
      </w:r>
      <w:r w:rsidRPr="00993C0D">
        <w:t>Crack across discus; heavily restored in plaster and overpainted. Clay near 7.5YR8/2 pinkish white, varying glaze 10YR7/3 very pale brown (top), 7.5YR6/4 light brown (bottom slightly overpainted).</w:t>
      </w:r>
    </w:p>
    <w:p w14:paraId="1807325A" w14:textId="09A4153B" w:rsidR="0022399F" w:rsidRDefault="0022399F" w:rsidP="0022399F">
      <w:pPr>
        <w:spacing w:line="480" w:lineRule="auto"/>
      </w:pPr>
      <w:r>
        <w:t xml:space="preserve">Description: </w:t>
      </w:r>
      <w:r w:rsidRPr="00993C0D">
        <w:t xml:space="preserve">Moldmade. Solid rounded vertical handle at each end; two rounded nozzles on each side. Boat-shaped lamp. Flat oval deck, slightly depressed, edged with </w:t>
      </w:r>
      <w:r>
        <w:t xml:space="preserve">a </w:t>
      </w:r>
      <w:r w:rsidRPr="00993C0D">
        <w:t xml:space="preserve">raised flat rim; fore and aft on deck, two cylindrical striated </w:t>
      </w:r>
      <w:r>
        <w:t>bulks</w:t>
      </w:r>
      <w:r w:rsidRPr="00993C0D">
        <w:t xml:space="preserve"> (coiled ropes[?]) between two small globules; two additional globules at</w:t>
      </w:r>
      <w:r>
        <w:t xml:space="preserve"> the</w:t>
      </w:r>
      <w:r w:rsidRPr="00993C0D">
        <w:t xml:space="preserve"> base of one handle; small unidentified objects beside each </w:t>
      </w:r>
      <w:r>
        <w:t>bulk.</w:t>
      </w:r>
      <w:r w:rsidRPr="00993C0D">
        <w:t xml:space="preserve"> </w:t>
      </w:r>
      <w:r w:rsidR="00D36DD0">
        <w:t xml:space="preserve">Two nozzles on each side of the boat. </w:t>
      </w:r>
      <w:r w:rsidRPr="00993C0D">
        <w:t xml:space="preserve">On </w:t>
      </w:r>
      <w:r>
        <w:t xml:space="preserve">the </w:t>
      </w:r>
      <w:r w:rsidRPr="00993C0D">
        <w:t xml:space="preserve">right side of the upper </w:t>
      </w:r>
      <w:r>
        <w:t>bulk</w:t>
      </w:r>
      <w:r w:rsidRPr="00993C0D">
        <w:t xml:space="preserve"> possibly two letters</w:t>
      </w:r>
      <w:r w:rsidRPr="0022399F">
        <w:t>, {{insc:</w:t>
      </w:r>
      <w:r w:rsidRPr="0022399F">
        <w:rPr>
          <w:caps/>
        </w:rPr>
        <w:t>p}}</w:t>
      </w:r>
      <w:r w:rsidRPr="0022399F">
        <w:t xml:space="preserve"> and {{insc:</w:t>
      </w:r>
      <w:r w:rsidRPr="0022399F">
        <w:rPr>
          <w:caps/>
        </w:rPr>
        <w:t>r}}</w:t>
      </w:r>
      <w:r w:rsidRPr="0022399F">
        <w:t xml:space="preserve"> (the</w:t>
      </w:r>
      <w:r w:rsidRPr="00993C0D">
        <w:t xml:space="preserve"> potter’s initials), as on Möhring’s identical lamp no. 84 with </w:t>
      </w:r>
      <w:r>
        <w:t xml:space="preserve">a </w:t>
      </w:r>
      <w:r w:rsidRPr="00993C0D">
        <w:t>better relief. Lozenge-shaped filling-hole</w:t>
      </w:r>
      <w:r w:rsidRPr="00993C0D" w:rsidDel="0010491A">
        <w:t xml:space="preserve"> </w:t>
      </w:r>
      <w:r w:rsidRPr="00993C0D">
        <w:t xml:space="preserve">in </w:t>
      </w:r>
      <w:r>
        <w:t xml:space="preserve">the </w:t>
      </w:r>
      <w:r w:rsidRPr="00993C0D">
        <w:t xml:space="preserve">middle of </w:t>
      </w:r>
      <w:r>
        <w:t xml:space="preserve">the </w:t>
      </w:r>
      <w:r w:rsidRPr="00993C0D">
        <w:t>deck. Flat base.</w:t>
      </w:r>
    </w:p>
    <w:p w14:paraId="672356B9" w14:textId="007C4096" w:rsidR="0022399F" w:rsidRDefault="0022399F" w:rsidP="0022399F">
      <w:pPr>
        <w:spacing w:line="480" w:lineRule="auto"/>
      </w:pPr>
      <w:r>
        <w:t>Discus Iconography: Plain discus</w:t>
      </w:r>
      <w:r w:rsidR="00D36DD0">
        <w:t>, but see description</w:t>
      </w:r>
      <w:r>
        <w:t>.</w:t>
      </w:r>
    </w:p>
    <w:p w14:paraId="51C2E19B" w14:textId="39C65B29" w:rsidR="0022399F" w:rsidRDefault="00A322C0" w:rsidP="0022399F">
      <w:pPr>
        <w:spacing w:line="480" w:lineRule="auto"/>
      </w:pPr>
      <w:r>
        <w:t xml:space="preserve">Type: </w:t>
      </w:r>
    </w:p>
    <w:p w14:paraId="3C55CE73" w14:textId="77777777" w:rsidR="0022399F" w:rsidRDefault="0022399F" w:rsidP="0022399F">
      <w:pPr>
        <w:spacing w:line="480" w:lineRule="auto"/>
      </w:pPr>
      <w:r>
        <w:t>Place of Manu</w:t>
      </w:r>
      <w:r w:rsidR="00A322C0">
        <w:t>facture or Origin: Rome (Italy)</w:t>
      </w:r>
    </w:p>
    <w:p w14:paraId="42DDF522" w14:textId="7784C068" w:rsidR="0022399F" w:rsidRPr="00B72668" w:rsidRDefault="0022399F" w:rsidP="0022399F">
      <w:pPr>
        <w:pStyle w:val="Textedelespacerserv2"/>
        <w:numPr>
          <w:ilvl w:val="0"/>
          <w:numId w:val="0"/>
        </w:numPr>
        <w:spacing w:line="480" w:lineRule="auto"/>
        <w:jc w:val="left"/>
        <w:outlineLvl w:val="9"/>
        <w:rPr>
          <w:rFonts w:ascii="Palatino" w:hAnsi="Palatino"/>
        </w:rPr>
      </w:pPr>
      <w:r w:rsidRPr="0022399F">
        <w:rPr>
          <w:rFonts w:ascii="Palatino" w:hAnsi="Palatino"/>
        </w:rPr>
        <w:t>Parallels: (Identical) G</w:t>
      </w:r>
      <w:r w:rsidRPr="0022399F">
        <w:rPr>
          <w:rFonts w:ascii="Palatino" w:hAnsi="Palatino" w:cs="Courier New"/>
        </w:rPr>
        <w:t>ö</w:t>
      </w:r>
      <w:r w:rsidRPr="0022399F">
        <w:rPr>
          <w:rFonts w:ascii="Palatino" w:hAnsi="Palatino"/>
        </w:rPr>
        <w:t>ttlicher 1978, p. 89, no. 536, pl. 42 (no signature);</w:t>
      </w:r>
      <w:r w:rsidRPr="00993C0D">
        <w:rPr>
          <w:rFonts w:ascii="Palatino" w:hAnsi="Palatino"/>
        </w:rPr>
        <w:t xml:space="preserve"> Möhring 1989, no. 84, fig. 101, </w:t>
      </w:r>
      <w:r w:rsidRPr="005F23E0">
        <w:rPr>
          <w:rFonts w:ascii="Palatino" w:hAnsi="Palatino"/>
        </w:rPr>
        <w:t xml:space="preserve">with potter’s signature: letters {{insc:P}} and {{insc:R}} in relief, fig. 102 (fr.); (close) Waldhauer 1914, no. 505, pl. 48, with six nozzles and rectangular deck showing practically the same decor, with a </w:t>
      </w:r>
      <w:r w:rsidRPr="005F23E0">
        <w:rPr>
          <w:rFonts w:ascii="Palatino" w:hAnsi="Palatino"/>
          <w:i/>
        </w:rPr>
        <w:t>planta pedis</w:t>
      </w:r>
      <w:r w:rsidRPr="005F23E0">
        <w:rPr>
          <w:rFonts w:ascii="Palatino" w:hAnsi="Palatino"/>
        </w:rPr>
        <w:t xml:space="preserve"> with letters {{insc:</w:t>
      </w:r>
      <w:r w:rsidRPr="005F23E0">
        <w:rPr>
          <w:rFonts w:ascii="Palatino" w:hAnsi="Palatino"/>
          <w:caps/>
        </w:rPr>
        <w:t>ctpf</w:t>
      </w:r>
      <w:r w:rsidRPr="005F23E0">
        <w:rPr>
          <w:rFonts w:ascii="Palatino" w:hAnsi="Palatino"/>
        </w:rPr>
        <w:t>}}</w:t>
      </w:r>
      <w:r w:rsidRPr="00993C0D">
        <w:rPr>
          <w:rFonts w:ascii="Palatino" w:hAnsi="Palatino"/>
        </w:rPr>
        <w:t xml:space="preserve"> (</w:t>
      </w:r>
      <w:r w:rsidRPr="00B72668">
        <w:rPr>
          <w:rFonts w:ascii="Palatino" w:hAnsi="Palatino"/>
        </w:rPr>
        <w:t>from Italy, Herculaneum[?]).</w:t>
      </w:r>
    </w:p>
    <w:p w14:paraId="5811EDA5" w14:textId="47AE2455" w:rsidR="0022399F" w:rsidRPr="00993C0D" w:rsidRDefault="0022399F" w:rsidP="0022399F">
      <w:pPr>
        <w:pStyle w:val="Textedelespacerserv2"/>
        <w:numPr>
          <w:ilvl w:val="0"/>
          <w:numId w:val="0"/>
        </w:numPr>
        <w:spacing w:line="480" w:lineRule="auto"/>
        <w:jc w:val="left"/>
        <w:outlineLvl w:val="9"/>
        <w:rPr>
          <w:rFonts w:ascii="Palatino" w:hAnsi="Palatino"/>
        </w:rPr>
      </w:pPr>
      <w:r w:rsidRPr="00993C0D">
        <w:rPr>
          <w:rFonts w:ascii="Palatino" w:hAnsi="Palatino"/>
        </w:rPr>
        <w:tab/>
        <w:t>For further variants of this boat shape, with six nozzles: Seidel 2002, no. 76 (from Italy); with eight nozzles: Perlzweig 1961, pl. 23; and Böttger 2002, nos. 2683 and 2710, pls. 50–51 (Kerameikos</w:t>
      </w:r>
      <w:r w:rsidR="00B72668">
        <w:rPr>
          <w:rFonts w:ascii="Palatino" w:hAnsi="Palatino"/>
        </w:rPr>
        <w:t>, Athens</w:t>
      </w:r>
      <w:r w:rsidRPr="00993C0D">
        <w:rPr>
          <w:rFonts w:ascii="Palatino" w:hAnsi="Palatino"/>
        </w:rPr>
        <w:t xml:space="preserve">); with ten nozzles: Mercando 1962, no. 2, pl. 16; Sapelli 1979, no. 342, pl. 39; and Chrzanovski 2006, p. 93, N39; with twelve nozzles: Bailey BM </w:t>
      </w:r>
      <w:r w:rsidRPr="00524C6D">
        <w:rPr>
          <w:rFonts w:ascii="Palatino" w:hAnsi="Palatino"/>
          <w:caps/>
        </w:rPr>
        <w:t>ii</w:t>
      </w:r>
      <w:r w:rsidRPr="00993C0D">
        <w:rPr>
          <w:rFonts w:ascii="Palatino" w:hAnsi="Palatino"/>
        </w:rPr>
        <w:t xml:space="preserve">, Q 1146–Q 1148, pls. 48–49; with fourteen nozzles: Möhring 1989, figs. 104–5; with sixteen round nozzles: Daremberg and Saglio 1877–1919, vol. </w:t>
      </w:r>
      <w:r w:rsidRPr="00524C6D">
        <w:rPr>
          <w:rFonts w:ascii="Palatino" w:hAnsi="Palatino"/>
          <w:caps/>
        </w:rPr>
        <w:t>3</w:t>
      </w:r>
      <w:r w:rsidRPr="00993C0D">
        <w:rPr>
          <w:rFonts w:ascii="Palatino" w:hAnsi="Palatino"/>
        </w:rPr>
        <w:t xml:space="preserve">, p. 1324, fig. 4580 </w:t>
      </w:r>
      <w:r w:rsidRPr="00B72668">
        <w:rPr>
          <w:rFonts w:ascii="Palatino" w:hAnsi="Palatino"/>
        </w:rPr>
        <w:t>(from Herculaneum,</w:t>
      </w:r>
      <w:r w:rsidRPr="00993C0D">
        <w:rPr>
          <w:rFonts w:ascii="Palatino" w:hAnsi="Palatino"/>
        </w:rPr>
        <w:t xml:space="preserve"> Museo Archeologico Nazionale, Naples); with thirty nozzles: Bruneau 1965, no. 4535, pl. 27, see also his nos. 4545–</w:t>
      </w:r>
      <w:r>
        <w:rPr>
          <w:rFonts w:ascii="Palatino" w:hAnsi="Palatino"/>
        </w:rPr>
        <w:t>45</w:t>
      </w:r>
      <w:r w:rsidRPr="00993C0D">
        <w:rPr>
          <w:rFonts w:ascii="Palatino" w:hAnsi="Palatino"/>
        </w:rPr>
        <w:t>46.</w:t>
      </w:r>
    </w:p>
    <w:p w14:paraId="42D6BA0B" w14:textId="77777777" w:rsidR="0022399F" w:rsidRPr="00993C0D" w:rsidRDefault="0022399F" w:rsidP="0022399F">
      <w:pPr>
        <w:pStyle w:val="Textedelespacerserv2"/>
        <w:numPr>
          <w:ilvl w:val="0"/>
          <w:numId w:val="0"/>
        </w:numPr>
        <w:spacing w:line="480" w:lineRule="auto"/>
        <w:jc w:val="left"/>
        <w:outlineLvl w:val="9"/>
        <w:rPr>
          <w:rFonts w:ascii="Palatino" w:hAnsi="Palatino"/>
        </w:rPr>
      </w:pPr>
      <w:r w:rsidRPr="00993C0D">
        <w:rPr>
          <w:rFonts w:ascii="Palatino" w:hAnsi="Palatino"/>
        </w:rPr>
        <w:tab/>
        <w:t xml:space="preserve">For a forgery close to cat. 608, with six nozzles and a rectangular deck, see Bailey BM </w:t>
      </w:r>
      <w:r w:rsidRPr="00524C6D">
        <w:rPr>
          <w:rFonts w:ascii="Palatino" w:hAnsi="Palatino"/>
          <w:caps/>
        </w:rPr>
        <w:t>iii</w:t>
      </w:r>
      <w:r w:rsidRPr="00993C0D">
        <w:rPr>
          <w:rFonts w:ascii="Palatino" w:hAnsi="Palatino"/>
        </w:rPr>
        <w:t>, Q 3376, pl. 129.</w:t>
      </w:r>
    </w:p>
    <w:p w14:paraId="42AC0F70" w14:textId="77777777" w:rsidR="0022399F" w:rsidRDefault="0022399F" w:rsidP="0022399F">
      <w:pPr>
        <w:spacing w:line="480" w:lineRule="auto"/>
      </w:pPr>
      <w:r w:rsidRPr="00993C0D">
        <w:tab/>
        <w:t>For a different boat shape, see Menzel 1969, p. 73, fig. 58, with a long list of refs.</w:t>
      </w:r>
    </w:p>
    <w:p w14:paraId="587598AC" w14:textId="77777777" w:rsidR="001942EC" w:rsidRDefault="001942EC" w:rsidP="001942EC">
      <w:pPr>
        <w:spacing w:line="480" w:lineRule="auto"/>
      </w:pPr>
      <w:r>
        <w:t xml:space="preserve">Provenance: </w:t>
      </w:r>
    </w:p>
    <w:p w14:paraId="5DD9148D" w14:textId="77777777" w:rsidR="0022399F" w:rsidRDefault="0022399F" w:rsidP="0022399F">
      <w:pPr>
        <w:spacing w:line="480" w:lineRule="auto"/>
      </w:pPr>
      <w:r>
        <w:t>Bibliography: Unpublished.</w:t>
      </w:r>
    </w:p>
    <w:p w14:paraId="6BF64F65" w14:textId="77777777" w:rsidR="0022399F" w:rsidRDefault="0022399F" w:rsidP="0022399F">
      <w:pPr>
        <w:spacing w:line="480" w:lineRule="auto"/>
      </w:pPr>
      <w:r>
        <w:t>Date: (</w:t>
      </w:r>
      <w:r w:rsidRPr="00993C0D">
        <w:t>If authentic) second century</w:t>
      </w:r>
      <w:r w:rsidRPr="00524C6D">
        <w:rPr>
          <w:caps/>
        </w:rPr>
        <w:t xml:space="preserve"> </w:t>
      </w:r>
      <w:r w:rsidRPr="005170AB">
        <w:rPr>
          <w:caps/>
        </w:rPr>
        <w:t>A.D.</w:t>
      </w:r>
      <w:r w:rsidRPr="00524C6D">
        <w:rPr>
          <w:caps/>
        </w:rPr>
        <w:t>(</w:t>
      </w:r>
      <w:r w:rsidRPr="00993C0D">
        <w:t>?) or possibly later (the Kerameikos example is dated third to fifth century</w:t>
      </w:r>
      <w:r w:rsidRPr="00524C6D">
        <w:rPr>
          <w:caps/>
        </w:rPr>
        <w:t xml:space="preserve"> </w:t>
      </w:r>
      <w:r w:rsidRPr="005170AB">
        <w:rPr>
          <w:caps/>
        </w:rPr>
        <w:t>A.D.</w:t>
      </w:r>
      <w:r w:rsidR="00A322C0">
        <w:t>)</w:t>
      </w:r>
    </w:p>
    <w:p w14:paraId="6350BE4A" w14:textId="77777777" w:rsidR="0022399F" w:rsidRDefault="0022399F" w:rsidP="0022399F">
      <w:pPr>
        <w:spacing w:line="480" w:lineRule="auto"/>
      </w:pPr>
      <w:r>
        <w:t>Date numeric: 100; 500</w:t>
      </w:r>
    </w:p>
    <w:p w14:paraId="2BA10C9A" w14:textId="77777777" w:rsidR="00890A55" w:rsidRPr="00993C0D" w:rsidRDefault="0022399F" w:rsidP="0022399F">
      <w:pPr>
        <w:spacing w:line="480" w:lineRule="auto"/>
      </w:pPr>
      <w:r>
        <w:t xml:space="preserve">Discussion: </w:t>
      </w:r>
      <w:r w:rsidR="00890A55">
        <w:t>The l</w:t>
      </w:r>
      <w:r w:rsidR="00890A55" w:rsidRPr="00993C0D">
        <w:t>amp may be a fake.</w:t>
      </w:r>
    </w:p>
    <w:p w14:paraId="5C6D431D"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p>
    <w:p w14:paraId="66B4A133"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3A99106C" w14:textId="77777777" w:rsidR="00890A55" w:rsidRDefault="00890A55" w:rsidP="00890A55">
      <w:pPr>
        <w:pStyle w:val="Textedelespacerserv2"/>
        <w:numPr>
          <w:ilvl w:val="0"/>
          <w:numId w:val="0"/>
        </w:numPr>
        <w:spacing w:line="480" w:lineRule="auto"/>
        <w:jc w:val="left"/>
        <w:outlineLvl w:val="9"/>
        <w:rPr>
          <w:rFonts w:ascii="Palatino" w:hAnsi="Palatino"/>
        </w:rPr>
      </w:pPr>
    </w:p>
    <w:p w14:paraId="1D17D27B" w14:textId="77777777" w:rsidR="00F1751C" w:rsidRDefault="00F1751C" w:rsidP="00F1751C">
      <w:pPr>
        <w:spacing w:line="480" w:lineRule="auto"/>
      </w:pPr>
      <w:r>
        <w:t xml:space="preserve">Catalogue Number: </w:t>
      </w:r>
      <w:r w:rsidR="004B76D3">
        <w:t>609</w:t>
      </w:r>
    </w:p>
    <w:p w14:paraId="35F28AF5" w14:textId="77777777" w:rsidR="00F1751C" w:rsidRDefault="00F1751C" w:rsidP="00F1751C">
      <w:pPr>
        <w:spacing w:line="480" w:lineRule="auto"/>
      </w:pPr>
      <w:r>
        <w:t xml:space="preserve">Inventory Number: </w:t>
      </w:r>
      <w:r w:rsidR="004B76D3" w:rsidRPr="00993C0D">
        <w:t>83.</w:t>
      </w:r>
      <w:r w:rsidR="004B76D3" w:rsidRPr="00524C6D">
        <w:rPr>
          <w:caps/>
        </w:rPr>
        <w:t>aq</w:t>
      </w:r>
      <w:r w:rsidR="004B76D3" w:rsidRPr="00993C0D">
        <w:t>.377.476</w:t>
      </w:r>
    </w:p>
    <w:p w14:paraId="34C99D6A" w14:textId="77777777" w:rsidR="00F1751C" w:rsidRDefault="00F1751C" w:rsidP="00F1751C">
      <w:pPr>
        <w:spacing w:line="480" w:lineRule="auto"/>
      </w:pPr>
      <w:r>
        <w:t xml:space="preserve">Dimensions: </w:t>
      </w:r>
      <w:r w:rsidR="004B76D3" w:rsidRPr="00993C0D">
        <w:t>L: 7.9; W: 4.5; H: 5.4</w:t>
      </w:r>
    </w:p>
    <w:p w14:paraId="35A8BF21" w14:textId="77777777" w:rsidR="00F1751C" w:rsidRDefault="00F1751C" w:rsidP="00F1751C">
      <w:pPr>
        <w:spacing w:line="480" w:lineRule="auto"/>
      </w:pPr>
      <w:r>
        <w:t xml:space="preserve">Condition and Fabric: </w:t>
      </w:r>
      <w:r w:rsidR="004B76D3" w:rsidRPr="00993C0D">
        <w:t>Intact. Clay 5YR5/4 reddish brown, same color slip, partially darkened by fire on top.</w:t>
      </w:r>
    </w:p>
    <w:p w14:paraId="25B923BD" w14:textId="4A12D0BF" w:rsidR="00F1751C" w:rsidRDefault="00F1751C" w:rsidP="00F1751C">
      <w:pPr>
        <w:spacing w:line="480" w:lineRule="auto"/>
      </w:pPr>
      <w:r>
        <w:t xml:space="preserve">Description: </w:t>
      </w:r>
      <w:r w:rsidR="004B76D3" w:rsidRPr="00993C0D">
        <w:t xml:space="preserve">Moldmade. Vertical plain suspension ring on top of lamp. Body in </w:t>
      </w:r>
      <w:r w:rsidR="004B76D3">
        <w:t xml:space="preserve">the </w:t>
      </w:r>
      <w:r w:rsidR="004B76D3" w:rsidRPr="00993C0D">
        <w:t>shape of</w:t>
      </w:r>
      <w:r w:rsidR="004B76D3">
        <w:t xml:space="preserve"> a</w:t>
      </w:r>
      <w:r w:rsidR="004B76D3" w:rsidRPr="00993C0D">
        <w:t xml:space="preserve"> pinecone; upper and lower parts of basin entirely covered by scales conventionally represented as globules. Typ</w:t>
      </w:r>
      <w:r w:rsidR="004B76D3">
        <w:t>ologi</w:t>
      </w:r>
      <w:r w:rsidR="004B76D3" w:rsidRPr="00993C0D">
        <w:t>cally speaking</w:t>
      </w:r>
      <w:r w:rsidR="004B76D3">
        <w:t>,</w:t>
      </w:r>
      <w:r w:rsidR="004B76D3" w:rsidRPr="00993C0D">
        <w:t xml:space="preserve"> this lamp belongs to Loeschcke type </w:t>
      </w:r>
      <w:r w:rsidR="004B76D3" w:rsidRPr="00524C6D">
        <w:rPr>
          <w:caps/>
        </w:rPr>
        <w:t>x</w:t>
      </w:r>
      <w:r w:rsidR="004B76D3">
        <w:t>-</w:t>
      </w:r>
      <w:r w:rsidR="004B76D3" w:rsidRPr="00993C0D">
        <w:rPr>
          <w:i/>
        </w:rPr>
        <w:t>Kurzform,</w:t>
      </w:r>
      <w:r w:rsidR="004B76D3" w:rsidRPr="00993C0D">
        <w:t xml:space="preserve"> </w:t>
      </w:r>
      <w:r w:rsidR="004B76D3" w:rsidRPr="00993C0D">
        <w:rPr>
          <w:i/>
        </w:rPr>
        <w:t>Firmalampen</w:t>
      </w:r>
      <w:r w:rsidR="008C5B54">
        <w:t xml:space="preserve"> with short nozzle (see </w:t>
      </w:r>
      <w:hyperlink r:id="rId112" w:history="1">
        <w:r w:rsidR="008C5B54" w:rsidRPr="008C5B54">
          <w:rPr>
            <w:rStyle w:val="Hyperlink"/>
          </w:rPr>
          <w:t xml:space="preserve">cat. </w:t>
        </w:r>
        <w:r w:rsidR="004B76D3" w:rsidRPr="008C5B54">
          <w:rPr>
            <w:rStyle w:val="Hyperlink"/>
          </w:rPr>
          <w:t>455</w:t>
        </w:r>
      </w:hyperlink>
      <w:r w:rsidR="004B76D3" w:rsidRPr="00993C0D">
        <w:t>). This suspension lamp has no flat base.</w:t>
      </w:r>
    </w:p>
    <w:p w14:paraId="4A9CDFD4" w14:textId="06444AC4" w:rsidR="00F1751C" w:rsidRDefault="00F1751C" w:rsidP="00F1751C">
      <w:pPr>
        <w:spacing w:line="480" w:lineRule="auto"/>
      </w:pPr>
      <w:r>
        <w:t xml:space="preserve">Discus Iconography: </w:t>
      </w:r>
    </w:p>
    <w:p w14:paraId="7F439D81" w14:textId="76CF357F" w:rsidR="00F1751C" w:rsidRDefault="00F1751C" w:rsidP="00F1751C">
      <w:pPr>
        <w:spacing w:line="480" w:lineRule="auto"/>
      </w:pPr>
      <w:r>
        <w:t xml:space="preserve">Type: </w:t>
      </w:r>
    </w:p>
    <w:p w14:paraId="5FFE67BB" w14:textId="77777777" w:rsidR="00F1751C" w:rsidRDefault="00F1751C" w:rsidP="00F1751C">
      <w:pPr>
        <w:spacing w:line="480" w:lineRule="auto"/>
      </w:pPr>
      <w:r>
        <w:t xml:space="preserve">Place of Manufacture or Origin: </w:t>
      </w:r>
      <w:r w:rsidR="00B72668">
        <w:t>{{loc_0000:</w:t>
      </w:r>
      <w:r w:rsidR="004B76D3">
        <w:t>Cologne</w:t>
      </w:r>
      <w:r w:rsidR="00B72668">
        <w:t>}}</w:t>
      </w:r>
      <w:r w:rsidR="004B76D3">
        <w:t xml:space="preserve"> (</w:t>
      </w:r>
      <w:r w:rsidR="004B76D3" w:rsidRPr="00993C0D">
        <w:t>Germany</w:t>
      </w:r>
      <w:r w:rsidR="004B76D3">
        <w:t>)</w:t>
      </w:r>
    </w:p>
    <w:p w14:paraId="3DDE532A" w14:textId="77777777" w:rsidR="00F1751C" w:rsidRDefault="00F1751C" w:rsidP="00F1751C">
      <w:pPr>
        <w:spacing w:line="480" w:lineRule="auto"/>
      </w:pPr>
      <w:r>
        <w:t xml:space="preserve">Parallels: </w:t>
      </w:r>
      <w:r w:rsidR="004B76D3" w:rsidRPr="00993C0D">
        <w:t>Iványi 1935, nos. 3691–98, pl. 54; Haken 1958, no. 89, pl. 2; Buchi 1975, pp. 205–7, nos. 1587–98, pl. 70 (with further refs.); Gualandi Genito 1977, nos. 514–15, pl. 68; Leibundgut 1977, no. 929, pl. 14; Sapelli 1979, no. 343, pl. 39; Panazza 1984, no. 66, pl. 35; Möhring 1989, p. 824, fig. 32; Goethert 1991, p. 157, fig. 23; Hübinger 1993, no. 146, pl. 18; Meylan 2002, no. 692; Kirsch 2002, no. 437, pl. 23; Chrzanovski 2006, p. 73, no. 99 (Musée d’Art et d’Histoire, Geneva, inv. no. MF 667); Bémont and Chew 2007, pp. 207, 455, pl. 30, IT 121.</w:t>
      </w:r>
    </w:p>
    <w:p w14:paraId="326EE7E9" w14:textId="77777777" w:rsidR="001942EC" w:rsidRDefault="001942EC" w:rsidP="001942EC">
      <w:pPr>
        <w:spacing w:line="480" w:lineRule="auto"/>
      </w:pPr>
      <w:r>
        <w:t xml:space="preserve">Provenance: </w:t>
      </w:r>
    </w:p>
    <w:p w14:paraId="1529511F" w14:textId="77777777" w:rsidR="00F1751C" w:rsidRDefault="00F1751C" w:rsidP="00F1751C">
      <w:pPr>
        <w:spacing w:line="480" w:lineRule="auto"/>
      </w:pPr>
      <w:r>
        <w:t>Bibliography: Unpublished.</w:t>
      </w:r>
    </w:p>
    <w:p w14:paraId="6D19C416" w14:textId="77777777" w:rsidR="00F1751C" w:rsidRDefault="00F1751C" w:rsidP="00F1751C">
      <w:pPr>
        <w:spacing w:line="480" w:lineRule="auto"/>
      </w:pPr>
      <w:r>
        <w:t xml:space="preserve">Date: </w:t>
      </w:r>
      <w:r w:rsidR="004B76D3" w:rsidRPr="005170AB">
        <w:rPr>
          <w:caps/>
        </w:rPr>
        <w:t>A.D.</w:t>
      </w:r>
      <w:r w:rsidR="004B76D3" w:rsidRPr="00524C6D">
        <w:rPr>
          <w:caps/>
        </w:rPr>
        <w:t xml:space="preserve"> </w:t>
      </w:r>
      <w:r w:rsidR="004B76D3" w:rsidRPr="00993C0D">
        <w:t>100 t</w:t>
      </w:r>
      <w:r w:rsidR="00A322C0">
        <w:t>o 250</w:t>
      </w:r>
    </w:p>
    <w:p w14:paraId="1084782E" w14:textId="77777777" w:rsidR="00F1751C" w:rsidRDefault="00F1751C" w:rsidP="00F1751C">
      <w:pPr>
        <w:spacing w:line="480" w:lineRule="auto"/>
      </w:pPr>
      <w:r>
        <w:t xml:space="preserve">Date numeric: </w:t>
      </w:r>
      <w:r w:rsidR="004B76D3">
        <w:t>100; 250</w:t>
      </w:r>
    </w:p>
    <w:p w14:paraId="45033DAC"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p>
    <w:p w14:paraId="2861DBD5"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D3B46E1" w14:textId="77777777" w:rsidR="00890A55" w:rsidRDefault="00890A55" w:rsidP="00890A55">
      <w:pPr>
        <w:pStyle w:val="Textedelespacerserv2"/>
        <w:numPr>
          <w:ilvl w:val="0"/>
          <w:numId w:val="0"/>
        </w:numPr>
        <w:spacing w:line="480" w:lineRule="auto"/>
        <w:jc w:val="left"/>
        <w:outlineLvl w:val="9"/>
        <w:rPr>
          <w:rFonts w:ascii="Palatino" w:hAnsi="Palatino"/>
        </w:rPr>
      </w:pPr>
    </w:p>
    <w:p w14:paraId="761B1108" w14:textId="77777777" w:rsidR="004C69B1" w:rsidRDefault="004C69B1" w:rsidP="004C69B1">
      <w:pPr>
        <w:spacing w:line="480" w:lineRule="auto"/>
      </w:pPr>
      <w:r>
        <w:t>Catalogue Number: 610</w:t>
      </w:r>
    </w:p>
    <w:p w14:paraId="0769644F" w14:textId="77777777" w:rsidR="004C69B1" w:rsidRDefault="004C69B1" w:rsidP="004C69B1">
      <w:pPr>
        <w:spacing w:line="480" w:lineRule="auto"/>
      </w:pPr>
      <w:r>
        <w:t xml:space="preserve">Inventory Number: </w:t>
      </w:r>
      <w:r w:rsidRPr="00993C0D">
        <w:t>83.</w:t>
      </w:r>
      <w:r w:rsidRPr="00524C6D">
        <w:rPr>
          <w:caps/>
        </w:rPr>
        <w:t>aq</w:t>
      </w:r>
      <w:r w:rsidRPr="00993C0D">
        <w:t>.377.515a</w:t>
      </w:r>
    </w:p>
    <w:p w14:paraId="7139DCAC" w14:textId="45BFF8D9" w:rsidR="004C69B1" w:rsidRDefault="004C69B1" w:rsidP="004C69B1">
      <w:pPr>
        <w:spacing w:line="480" w:lineRule="auto"/>
      </w:pPr>
      <w:r>
        <w:t xml:space="preserve">Dimensions: </w:t>
      </w:r>
      <w:r w:rsidRPr="00993C0D">
        <w:t>D: 8.9 (front to back of head); W: 8.3 (ear</w:t>
      </w:r>
      <w:r w:rsidR="00D36DD0">
        <w:t xml:space="preserve"> to ear); H: 13; base 6.2 x 4.7</w:t>
      </w:r>
    </w:p>
    <w:p w14:paraId="53D3B89B" w14:textId="77777777" w:rsidR="004C69B1" w:rsidRDefault="004C69B1" w:rsidP="004C69B1">
      <w:pPr>
        <w:spacing w:line="480" w:lineRule="auto"/>
      </w:pPr>
      <w:r>
        <w:t xml:space="preserve">Condition and Fabric: </w:t>
      </w:r>
      <w:r w:rsidRPr="00993C0D">
        <w:t>Nose restored in plaster.</w:t>
      </w:r>
      <w:r w:rsidRPr="000F61FC">
        <w:t xml:space="preserve"> </w:t>
      </w:r>
      <w:r w:rsidRPr="00993C0D">
        <w:t>Clay near 5YR6/6 reddish yellow, unevenly preserved glaze varying from 10R5/6 red to 10R4/3 weak red, mostly brown shade.</w:t>
      </w:r>
    </w:p>
    <w:p w14:paraId="7C5DF18A" w14:textId="77777777" w:rsidR="004C69B1" w:rsidRDefault="004C69B1" w:rsidP="004C69B1">
      <w:pPr>
        <w:spacing w:line="480" w:lineRule="auto"/>
      </w:pPr>
      <w:r>
        <w:t xml:space="preserve">Description: </w:t>
      </w:r>
      <w:r w:rsidRPr="00993C0D">
        <w:t>Moldmade. Much powdery gold mica</w:t>
      </w:r>
      <w:r w:rsidRPr="000F61FC">
        <w:t xml:space="preserve">. </w:t>
      </w:r>
      <w:r w:rsidRPr="005E544E">
        <w:t>R</w:t>
      </w:r>
      <w:r w:rsidRPr="00993C0D">
        <w:t xml:space="preserve">ight and left sides molded separately and joined; </w:t>
      </w:r>
      <w:r>
        <w:t xml:space="preserve">the </w:t>
      </w:r>
      <w:r w:rsidRPr="00993C0D">
        <w:t xml:space="preserve">bottom is </w:t>
      </w:r>
      <w:r>
        <w:t xml:space="preserve">a </w:t>
      </w:r>
      <w:r w:rsidRPr="00993C0D">
        <w:t xml:space="preserve">separate slab. Ring handle on top for transport. </w:t>
      </w:r>
      <w:r>
        <w:t>The l</w:t>
      </w:r>
      <w:r w:rsidRPr="00993C0D">
        <w:t xml:space="preserve">antern has </w:t>
      </w:r>
      <w:r>
        <w:t xml:space="preserve">the </w:t>
      </w:r>
      <w:r w:rsidRPr="00993C0D">
        <w:t xml:space="preserve">shape of </w:t>
      </w:r>
      <w:r>
        <w:t xml:space="preserve">a </w:t>
      </w:r>
      <w:r w:rsidRPr="00993C0D">
        <w:t xml:space="preserve">male head wearing </w:t>
      </w:r>
      <w:r>
        <w:t xml:space="preserve">a </w:t>
      </w:r>
      <w:r w:rsidRPr="00993C0D">
        <w:t xml:space="preserve">conical cap (Phrygian[?]) with thirteen applied rosettes in relief (seven on </w:t>
      </w:r>
      <w:r>
        <w:t xml:space="preserve">the </w:t>
      </w:r>
      <w:r w:rsidRPr="00993C0D">
        <w:t xml:space="preserve">left side, six on </w:t>
      </w:r>
      <w:r>
        <w:t xml:space="preserve">the </w:t>
      </w:r>
      <w:r w:rsidRPr="00993C0D">
        <w:t xml:space="preserve">right); </w:t>
      </w:r>
      <w:r>
        <w:t xml:space="preserve">a </w:t>
      </w:r>
      <w:r w:rsidRPr="00993C0D">
        <w:t xml:space="preserve">wide opening in </w:t>
      </w:r>
      <w:r>
        <w:t xml:space="preserve">the </w:t>
      </w:r>
      <w:r w:rsidRPr="00993C0D">
        <w:t xml:space="preserve">lower back </w:t>
      </w:r>
      <w:r>
        <w:t xml:space="preserve">makes is possible to place a </w:t>
      </w:r>
      <w:r w:rsidRPr="00993C0D">
        <w:t xml:space="preserve">lit lamp on </w:t>
      </w:r>
      <w:r>
        <w:t xml:space="preserve">the </w:t>
      </w:r>
      <w:r w:rsidRPr="00993C0D">
        <w:t xml:space="preserve">floor of </w:t>
      </w:r>
      <w:r>
        <w:t xml:space="preserve">the </w:t>
      </w:r>
      <w:r w:rsidRPr="00993C0D">
        <w:t xml:space="preserve">lantern; nine holes would let out light: </w:t>
      </w:r>
      <w:r>
        <w:t>in the</w:t>
      </w:r>
      <w:r w:rsidRPr="00993C0D">
        <w:t xml:space="preserve"> eyes, t</w:t>
      </w:r>
      <w:r>
        <w:t>he</w:t>
      </w:r>
      <w:r w:rsidRPr="00993C0D">
        <w:t xml:space="preserve"> ears, t</w:t>
      </w:r>
      <w:r>
        <w:t>he</w:t>
      </w:r>
      <w:r w:rsidRPr="00993C0D">
        <w:t xml:space="preserve"> nostrils, t</w:t>
      </w:r>
      <w:r>
        <w:t>he</w:t>
      </w:r>
      <w:r w:rsidRPr="00993C0D">
        <w:t xml:space="preserve"> cheeks, and </w:t>
      </w:r>
      <w:r>
        <w:t>the</w:t>
      </w:r>
      <w:r w:rsidRPr="00993C0D">
        <w:t xml:space="preserve"> mouth.</w:t>
      </w:r>
    </w:p>
    <w:p w14:paraId="3B08362A" w14:textId="70BA69EE" w:rsidR="004C69B1" w:rsidRDefault="004C69B1" w:rsidP="004C69B1">
      <w:pPr>
        <w:spacing w:line="480" w:lineRule="auto"/>
      </w:pPr>
      <w:r>
        <w:t xml:space="preserve">Discus Iconography: </w:t>
      </w:r>
    </w:p>
    <w:p w14:paraId="4512CCFD" w14:textId="3A7ECC24" w:rsidR="004C69B1" w:rsidRDefault="00A322C0" w:rsidP="004C69B1">
      <w:pPr>
        <w:spacing w:line="480" w:lineRule="auto"/>
      </w:pPr>
      <w:r>
        <w:t xml:space="preserve">Type: </w:t>
      </w:r>
    </w:p>
    <w:p w14:paraId="7D4ED6AE" w14:textId="77777777" w:rsidR="004C69B1" w:rsidRDefault="004C69B1" w:rsidP="004C69B1">
      <w:pPr>
        <w:spacing w:line="480" w:lineRule="auto"/>
      </w:pPr>
      <w:r>
        <w:t xml:space="preserve">Place of Manufacture or Origin: </w:t>
      </w:r>
      <w:r w:rsidR="00A322C0">
        <w:t>Asia Minor</w:t>
      </w:r>
    </w:p>
    <w:p w14:paraId="548ECA12" w14:textId="618E7619" w:rsidR="004C69B1" w:rsidRPr="00993C0D" w:rsidRDefault="004C69B1" w:rsidP="004C69B1">
      <w:pPr>
        <w:pStyle w:val="Textedelespacerserv2"/>
        <w:numPr>
          <w:ilvl w:val="0"/>
          <w:numId w:val="0"/>
        </w:numPr>
        <w:spacing w:line="480" w:lineRule="auto"/>
        <w:jc w:val="left"/>
        <w:outlineLvl w:val="9"/>
        <w:rPr>
          <w:rFonts w:ascii="Palatino" w:hAnsi="Palatino"/>
        </w:rPr>
      </w:pPr>
      <w:r w:rsidRPr="00B72668">
        <w:rPr>
          <w:rFonts w:ascii="Palatino" w:hAnsi="Palatino"/>
        </w:rPr>
        <w:t xml:space="preserve">Parallels: None found; (close) Hayes 1980, no. 565, pl. 68, from </w:t>
      </w:r>
      <w:r w:rsidR="00B72668" w:rsidRPr="00B72668">
        <w:rPr>
          <w:rFonts w:ascii="Palatino" w:hAnsi="Palatino"/>
        </w:rPr>
        <w:t>{{loc_0000:</w:t>
      </w:r>
      <w:r w:rsidRPr="00B72668">
        <w:rPr>
          <w:rFonts w:ascii="Palatino" w:hAnsi="Palatino"/>
        </w:rPr>
        <w:t>Fayum</w:t>
      </w:r>
      <w:r w:rsidR="00B72668" w:rsidRPr="00B72668">
        <w:rPr>
          <w:rFonts w:ascii="Palatino" w:hAnsi="Palatino"/>
        </w:rPr>
        <w:t>}}</w:t>
      </w:r>
      <w:r w:rsidRPr="00B72668">
        <w:rPr>
          <w:rFonts w:ascii="Palatino" w:hAnsi="Palatino"/>
        </w:rPr>
        <w:t>, Egypt (first century</w:t>
      </w:r>
      <w:r w:rsidRPr="00B72668">
        <w:rPr>
          <w:rFonts w:ascii="Palatino" w:hAnsi="Palatino"/>
          <w:caps/>
        </w:rPr>
        <w:t xml:space="preserve"> A.D.)</w:t>
      </w:r>
      <w:r w:rsidRPr="00B72668">
        <w:rPr>
          <w:rFonts w:ascii="Palatino" w:hAnsi="Palatino"/>
        </w:rPr>
        <w:t xml:space="preserve">; for further different lanterns: Bailey 1965 (VAM), no. 200, pl. 9, from </w:t>
      </w:r>
      <w:r w:rsidR="00B72668" w:rsidRPr="00B72668">
        <w:rPr>
          <w:rFonts w:ascii="Palatino" w:hAnsi="Palatino"/>
        </w:rPr>
        <w:t>{{loc_0000:</w:t>
      </w:r>
      <w:r w:rsidRPr="00B72668">
        <w:rPr>
          <w:rFonts w:ascii="Palatino" w:hAnsi="Palatino"/>
        </w:rPr>
        <w:t>Salamis</w:t>
      </w:r>
      <w:r w:rsidR="00B72668" w:rsidRPr="00B72668">
        <w:rPr>
          <w:rFonts w:ascii="Palatino" w:hAnsi="Palatino"/>
        </w:rPr>
        <w:t>}}</w:t>
      </w:r>
      <w:r w:rsidRPr="00B72668">
        <w:rPr>
          <w:rFonts w:ascii="Palatino" w:hAnsi="Palatino"/>
        </w:rPr>
        <w:t xml:space="preserve"> (Early Hellenistic[?]); Zouhdi 1974, p. 180; Bailey BM </w:t>
      </w:r>
      <w:r w:rsidRPr="00B72668">
        <w:rPr>
          <w:rFonts w:ascii="Palatino" w:hAnsi="Palatino"/>
          <w:caps/>
        </w:rPr>
        <w:t>iii</w:t>
      </w:r>
      <w:r w:rsidRPr="00B72668">
        <w:rPr>
          <w:rFonts w:ascii="Palatino" w:hAnsi="Palatino"/>
        </w:rPr>
        <w:t xml:space="preserve">, Q 1997, pl. 40 (end of first to </w:t>
      </w:r>
      <w:r w:rsidR="00DC2304">
        <w:rPr>
          <w:rFonts w:ascii="Palatino" w:hAnsi="Palatino"/>
        </w:rPr>
        <w:t>early</w:t>
      </w:r>
      <w:r w:rsidRPr="00B72668">
        <w:rPr>
          <w:rFonts w:ascii="Palatino" w:hAnsi="Palatino"/>
        </w:rPr>
        <w:t xml:space="preserve"> second century</w:t>
      </w:r>
      <w:r w:rsidRPr="00B72668">
        <w:rPr>
          <w:rFonts w:ascii="Palatino" w:hAnsi="Palatino"/>
          <w:caps/>
        </w:rPr>
        <w:t xml:space="preserve"> A.D.)</w:t>
      </w:r>
      <w:r w:rsidRPr="00B72668">
        <w:rPr>
          <w:rFonts w:ascii="Palatino" w:hAnsi="Palatino"/>
        </w:rPr>
        <w:t>, Q 1998, pl. 41 (sixth century</w:t>
      </w:r>
      <w:r w:rsidRPr="00B72668">
        <w:rPr>
          <w:rFonts w:ascii="Palatino" w:hAnsi="Palatino"/>
          <w:caps/>
        </w:rPr>
        <w:t xml:space="preserve"> A.D.)</w:t>
      </w:r>
      <w:r w:rsidRPr="00B72668">
        <w:rPr>
          <w:rFonts w:ascii="Palatino" w:hAnsi="Palatino"/>
        </w:rPr>
        <w:t>, and Q 2001 (second century</w:t>
      </w:r>
      <w:r w:rsidRPr="00B72668">
        <w:rPr>
          <w:rFonts w:ascii="Palatino" w:hAnsi="Palatino"/>
          <w:caps/>
        </w:rPr>
        <w:t xml:space="preserve"> A.D.</w:t>
      </w:r>
      <w:r w:rsidRPr="00B72668">
        <w:rPr>
          <w:rFonts w:ascii="Palatino" w:hAnsi="Palatino"/>
        </w:rPr>
        <w:t xml:space="preserve">), all from Egypt, and Q 2357, pl. 62, from </w:t>
      </w:r>
      <w:r w:rsidR="00B72668" w:rsidRPr="00B72668">
        <w:rPr>
          <w:rFonts w:ascii="Palatino" w:hAnsi="Palatino"/>
        </w:rPr>
        <w:t>{{loc_0000:</w:t>
      </w:r>
      <w:r w:rsidRPr="00B72668">
        <w:rPr>
          <w:rFonts w:ascii="Palatino" w:hAnsi="Palatino"/>
        </w:rPr>
        <w:t>Dura Europos</w:t>
      </w:r>
      <w:r w:rsidR="00B72668" w:rsidRPr="00B72668">
        <w:rPr>
          <w:rFonts w:ascii="Palatino" w:hAnsi="Palatino"/>
        </w:rPr>
        <w:t>}}</w:t>
      </w:r>
      <w:r w:rsidRPr="00B72668">
        <w:rPr>
          <w:rFonts w:ascii="Palatino" w:hAnsi="Palatino"/>
        </w:rPr>
        <w:t>(?) (second</w:t>
      </w:r>
      <w:r w:rsidRPr="00993C0D">
        <w:rPr>
          <w:rFonts w:ascii="Palatino" w:hAnsi="Palatino"/>
        </w:rPr>
        <w:t xml:space="preserve"> quarter of third century </w:t>
      </w:r>
      <w:r w:rsidRPr="005170AB">
        <w:rPr>
          <w:rFonts w:ascii="Palatino" w:hAnsi="Palatino"/>
          <w:caps/>
        </w:rPr>
        <w:t>A.D.</w:t>
      </w:r>
      <w:r w:rsidRPr="00993C0D">
        <w:rPr>
          <w:rFonts w:ascii="Palatino" w:hAnsi="Palatino"/>
        </w:rPr>
        <w:t>).</w:t>
      </w:r>
    </w:p>
    <w:p w14:paraId="63C39EEC" w14:textId="77777777" w:rsidR="001942EC" w:rsidRDefault="001942EC" w:rsidP="001942EC">
      <w:pPr>
        <w:spacing w:line="480" w:lineRule="auto"/>
      </w:pPr>
      <w:r>
        <w:t xml:space="preserve">Provenance: </w:t>
      </w:r>
    </w:p>
    <w:p w14:paraId="04EAEDEF" w14:textId="55999E86" w:rsidR="004C69B1" w:rsidRDefault="004C69B1" w:rsidP="004C69B1">
      <w:pPr>
        <w:spacing w:line="480" w:lineRule="auto"/>
      </w:pPr>
      <w:r>
        <w:t xml:space="preserve">Bibliography: </w:t>
      </w:r>
      <w:ins w:id="51" w:author="Benedicte Gilman" w:date="2016-07-19T16:27:00Z">
        <w:r w:rsidR="000D7C49" w:rsidRPr="009F1091">
          <w:rPr>
            <w:i/>
          </w:rPr>
          <w:t>Antiken aus Rheinischem Privatbesitz</w:t>
        </w:r>
        <w:r w:rsidR="000D7C49">
          <w:rPr>
            <w:i/>
          </w:rPr>
          <w:t>,</w:t>
        </w:r>
        <w:r w:rsidR="000D7C49">
          <w:t xml:space="preserve"> pp. 126–27, no. 193, pl. 86. </w:t>
        </w:r>
      </w:ins>
      <w:del w:id="52" w:author="Benedicte Gilman" w:date="2016-07-19T16:27:00Z">
        <w:r w:rsidDel="000D7C49">
          <w:delText>Unpublished.</w:delText>
        </w:r>
      </w:del>
    </w:p>
    <w:p w14:paraId="43B691B0" w14:textId="39B40B65" w:rsidR="004C69B1" w:rsidRDefault="00A50BDB" w:rsidP="004C69B1">
      <w:pPr>
        <w:spacing w:line="480" w:lineRule="auto"/>
      </w:pPr>
      <w:r>
        <w:t>Date: Late</w:t>
      </w:r>
      <w:r w:rsidR="004C69B1" w:rsidRPr="00993C0D">
        <w:t xml:space="preserve"> first to </w:t>
      </w:r>
      <w:r w:rsidR="00DC2304">
        <w:t>early</w:t>
      </w:r>
      <w:r w:rsidR="004C69B1" w:rsidRPr="00993C0D">
        <w:t xml:space="preserve"> second century</w:t>
      </w:r>
      <w:r w:rsidR="004C69B1" w:rsidRPr="00524C6D">
        <w:rPr>
          <w:caps/>
        </w:rPr>
        <w:t xml:space="preserve"> </w:t>
      </w:r>
      <w:r w:rsidR="004C69B1" w:rsidRPr="005170AB">
        <w:rPr>
          <w:caps/>
        </w:rPr>
        <w:t>A.D.</w:t>
      </w:r>
      <w:r w:rsidR="004C69B1" w:rsidRPr="00524C6D">
        <w:rPr>
          <w:caps/>
        </w:rPr>
        <w:t>(</w:t>
      </w:r>
      <w:r w:rsidR="004C69B1" w:rsidRPr="00993C0D">
        <w:t xml:space="preserve">?), suggested by the chronology of miniature lamp </w:t>
      </w:r>
      <w:hyperlink r:id="rId113" w:history="1">
        <w:r w:rsidR="004C69B1" w:rsidRPr="004C69B1">
          <w:rPr>
            <w:rStyle w:val="Hyperlink"/>
          </w:rPr>
          <w:t>cat. 435</w:t>
        </w:r>
      </w:hyperlink>
      <w:r w:rsidR="004C69B1" w:rsidRPr="00993C0D">
        <w:t xml:space="preserve"> associated with it and by a comparison with the date given by Hayes </w:t>
      </w:r>
      <w:r w:rsidR="004C69B1">
        <w:t>for</w:t>
      </w:r>
      <w:r w:rsidR="004C69B1" w:rsidRPr="00993C0D">
        <w:t xml:space="preserve"> lantern no. 565 (Hayes BM </w:t>
      </w:r>
      <w:r w:rsidR="004C69B1" w:rsidRPr="00524C6D">
        <w:rPr>
          <w:caps/>
        </w:rPr>
        <w:t>ii</w:t>
      </w:r>
      <w:r w:rsidR="004C69B1" w:rsidRPr="00993C0D">
        <w:t>)</w:t>
      </w:r>
      <w:r w:rsidR="00A322C0">
        <w:t>, which has some similarity</w:t>
      </w:r>
    </w:p>
    <w:p w14:paraId="4DFFD8B1" w14:textId="77777777" w:rsidR="004C69B1" w:rsidRDefault="004C69B1" w:rsidP="004C69B1">
      <w:pPr>
        <w:spacing w:line="480" w:lineRule="auto"/>
      </w:pPr>
      <w:r>
        <w:t>Date numeric: 75; 125</w:t>
      </w:r>
    </w:p>
    <w:p w14:paraId="6B28CA47" w14:textId="77777777" w:rsidR="00890A55" w:rsidRPr="00F90C10" w:rsidRDefault="004C69B1" w:rsidP="004C69B1">
      <w:pPr>
        <w:spacing w:line="480" w:lineRule="auto"/>
      </w:pPr>
      <w:r>
        <w:t xml:space="preserve">Discussion: </w:t>
      </w:r>
      <w:r w:rsidR="00890A55" w:rsidRPr="00993C0D">
        <w:t>As a lighting device, the lantern cannot have been very efficient; it was, rather, a lamp-holder</w:t>
      </w:r>
      <w:r w:rsidR="00890A55" w:rsidRPr="000F61FC">
        <w:t xml:space="preserve"> </w:t>
      </w:r>
      <w:r w:rsidR="00890A55" w:rsidRPr="00993C0D">
        <w:t xml:space="preserve">into which a separate lit lamp was placed or transported. In Schüller’s collection, </w:t>
      </w:r>
      <w:r>
        <w:t xml:space="preserve">this </w:t>
      </w:r>
      <w:r w:rsidR="00890A55" w:rsidRPr="00993C0D">
        <w:t>lantern and miniature lamp</w:t>
      </w:r>
      <w:r>
        <w:t xml:space="preserve"> </w:t>
      </w:r>
      <w:hyperlink r:id="rId114" w:history="1">
        <w:r w:rsidRPr="004C69B1">
          <w:rPr>
            <w:rStyle w:val="Hyperlink"/>
          </w:rPr>
          <w:t>cat</w:t>
        </w:r>
        <w:r w:rsidR="00890A55" w:rsidRPr="004C69B1">
          <w:rPr>
            <w:rStyle w:val="Hyperlink"/>
          </w:rPr>
          <w:t>. 435</w:t>
        </w:r>
      </w:hyperlink>
      <w:r w:rsidR="00890A55" w:rsidRPr="00993C0D">
        <w:t xml:space="preserve"> were associated; they most probably had been found together, for they have the same clay with mica and the same glaze. </w:t>
      </w:r>
    </w:p>
    <w:p w14:paraId="16E4E6AE" w14:textId="77777777" w:rsidR="00890A55" w:rsidRPr="00F90C10" w:rsidRDefault="00890A55" w:rsidP="00890A55">
      <w:pPr>
        <w:pStyle w:val="Textedelespacerserv2"/>
        <w:numPr>
          <w:ilvl w:val="0"/>
          <w:numId w:val="0"/>
        </w:numPr>
        <w:spacing w:line="480" w:lineRule="auto"/>
        <w:jc w:val="left"/>
        <w:outlineLvl w:val="9"/>
        <w:rPr>
          <w:rFonts w:ascii="Palatino" w:hAnsi="Palatino"/>
        </w:rPr>
      </w:pPr>
    </w:p>
    <w:p w14:paraId="66724F71"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A5E7EA9" w14:textId="77777777" w:rsidR="00890A55" w:rsidRDefault="00890A55" w:rsidP="00890A55">
      <w:pPr>
        <w:pStyle w:val="Textedelespacerserv2"/>
        <w:numPr>
          <w:ilvl w:val="0"/>
          <w:numId w:val="0"/>
        </w:numPr>
        <w:spacing w:line="480" w:lineRule="auto"/>
        <w:jc w:val="left"/>
        <w:outlineLvl w:val="9"/>
        <w:rPr>
          <w:rFonts w:ascii="Palatino" w:hAnsi="Palatino"/>
        </w:rPr>
      </w:pPr>
    </w:p>
    <w:p w14:paraId="262E06B8" w14:textId="77777777" w:rsidR="00A44A8B" w:rsidRDefault="00A44A8B" w:rsidP="00A44A8B">
      <w:pPr>
        <w:spacing w:line="480" w:lineRule="auto"/>
      </w:pPr>
      <w:r>
        <w:t>Catalogue Number: 611</w:t>
      </w:r>
    </w:p>
    <w:p w14:paraId="4EC474D8" w14:textId="77777777" w:rsidR="00A44A8B" w:rsidRDefault="00A44A8B" w:rsidP="00A44A8B">
      <w:pPr>
        <w:spacing w:line="480" w:lineRule="auto"/>
      </w:pPr>
      <w:r>
        <w:t xml:space="preserve">Inventory Number: </w:t>
      </w:r>
      <w:r w:rsidRPr="00993C0D">
        <w:t>83.</w:t>
      </w:r>
      <w:r w:rsidRPr="00524C6D">
        <w:rPr>
          <w:caps/>
        </w:rPr>
        <w:t>aq</w:t>
      </w:r>
      <w:r w:rsidRPr="00993C0D">
        <w:t>.377.446</w:t>
      </w:r>
    </w:p>
    <w:p w14:paraId="61C35E8E" w14:textId="77777777" w:rsidR="00A44A8B" w:rsidRDefault="00A44A8B" w:rsidP="00A44A8B">
      <w:pPr>
        <w:spacing w:line="480" w:lineRule="auto"/>
      </w:pPr>
      <w:r>
        <w:t xml:space="preserve">Dimensions: </w:t>
      </w:r>
      <w:r w:rsidRPr="00993C0D">
        <w:t>L:</w:t>
      </w:r>
      <w:r w:rsidRPr="000F61FC">
        <w:t xml:space="preserve"> </w:t>
      </w:r>
      <w:r w:rsidRPr="00993C0D">
        <w:t>10.0; W: 9.6; H: (with handle) 14.2; Diam: (of base) 7.8</w:t>
      </w:r>
    </w:p>
    <w:p w14:paraId="1F0F507E" w14:textId="77777777" w:rsidR="00A44A8B" w:rsidRDefault="00A44A8B" w:rsidP="00A44A8B">
      <w:pPr>
        <w:spacing w:line="480" w:lineRule="auto"/>
      </w:pPr>
      <w:r>
        <w:t xml:space="preserve">Condition and Fabric: </w:t>
      </w:r>
      <w:r w:rsidRPr="00993C0D">
        <w:t>Broken-off handle reattached; some chips on vessel rim. Clay near 2.5YR6/8 light red, thick creamy slip 7.5YR7/2 pinkish gray.</w:t>
      </w:r>
    </w:p>
    <w:p w14:paraId="298FC29F" w14:textId="77777777" w:rsidR="00A44A8B" w:rsidRDefault="00A44A8B" w:rsidP="00A44A8B">
      <w:pPr>
        <w:spacing w:line="480" w:lineRule="auto"/>
      </w:pPr>
      <w:r>
        <w:t xml:space="preserve">Description: Wheelmade. </w:t>
      </w:r>
      <w:r w:rsidRPr="00993C0D">
        <w:t xml:space="preserve">High globular body on </w:t>
      </w:r>
      <w:r>
        <w:t xml:space="preserve">a </w:t>
      </w:r>
      <w:r w:rsidRPr="00993C0D">
        <w:t>flat slightly raised circular base; large transverse loop handle. Back wall pierced by nine small holes. Front with large slanted opening, starting about one third up from base.</w:t>
      </w:r>
    </w:p>
    <w:p w14:paraId="0B2A273B" w14:textId="060E9DD8" w:rsidR="00A44A8B" w:rsidRDefault="00A44A8B" w:rsidP="00A44A8B">
      <w:pPr>
        <w:spacing w:line="480" w:lineRule="auto"/>
      </w:pPr>
      <w:r>
        <w:t xml:space="preserve">Discus Iconography: </w:t>
      </w:r>
    </w:p>
    <w:p w14:paraId="6B2FB143" w14:textId="0F8BECF8" w:rsidR="00A44A8B" w:rsidRDefault="00FF6A20" w:rsidP="00A44A8B">
      <w:pPr>
        <w:spacing w:line="480" w:lineRule="auto"/>
      </w:pPr>
      <w:r>
        <w:t xml:space="preserve">Type: </w:t>
      </w:r>
    </w:p>
    <w:p w14:paraId="1FB04556" w14:textId="77777777" w:rsidR="00A44A8B" w:rsidRDefault="00A44A8B" w:rsidP="00A44A8B">
      <w:pPr>
        <w:spacing w:line="480" w:lineRule="auto"/>
      </w:pPr>
      <w:r>
        <w:t xml:space="preserve">Place of Manufacture or Origin: </w:t>
      </w:r>
      <w:r w:rsidR="002A299C">
        <w:t>Asia Minor</w:t>
      </w:r>
    </w:p>
    <w:p w14:paraId="4860C098" w14:textId="77777777" w:rsidR="00A44A8B" w:rsidRDefault="00A44A8B" w:rsidP="00A44A8B">
      <w:pPr>
        <w:spacing w:line="480" w:lineRule="auto"/>
      </w:pPr>
      <w:r>
        <w:t xml:space="preserve">Parallels: None </w:t>
      </w:r>
      <w:r w:rsidRPr="00993C0D">
        <w:t>found.</w:t>
      </w:r>
    </w:p>
    <w:p w14:paraId="62B4B64C" w14:textId="77777777" w:rsidR="001942EC" w:rsidRDefault="001942EC" w:rsidP="001942EC">
      <w:pPr>
        <w:spacing w:line="480" w:lineRule="auto"/>
      </w:pPr>
      <w:r>
        <w:t xml:space="preserve">Provenance: </w:t>
      </w:r>
    </w:p>
    <w:p w14:paraId="42C96494" w14:textId="77777777" w:rsidR="00A44A8B" w:rsidRDefault="00A44A8B" w:rsidP="00A44A8B">
      <w:pPr>
        <w:spacing w:line="480" w:lineRule="auto"/>
      </w:pPr>
      <w:r>
        <w:t>Bibliography: Unpublished.</w:t>
      </w:r>
    </w:p>
    <w:p w14:paraId="4324680B" w14:textId="77777777" w:rsidR="00A44A8B" w:rsidRDefault="00A44A8B" w:rsidP="00A44A8B">
      <w:pPr>
        <w:spacing w:line="480" w:lineRule="auto"/>
      </w:pPr>
      <w:r>
        <w:t xml:space="preserve">Date: </w:t>
      </w:r>
      <w:r w:rsidRPr="00993C0D">
        <w:t>Undetermined.</w:t>
      </w:r>
      <w:r>
        <w:t xml:space="preserve"> Two lanterns a bit similar between them but with a close round upper part and a rectangular opening, are given very, very different datings: late Hellenistic or Early Roman (Bailey BM </w:t>
      </w:r>
      <w:r w:rsidRPr="00524C6D">
        <w:rPr>
          <w:caps/>
        </w:rPr>
        <w:t>i</w:t>
      </w:r>
      <w:r>
        <w:t>, pp. 226–27, pl. 98 [Cyprus] Q 496); or fifth–sixth century (Motsianos</w:t>
      </w:r>
      <w:r w:rsidR="002A299C">
        <w:t xml:space="preserve"> 2011, p. 155, no. 31 [</w:t>
      </w:r>
      <w:r w:rsidR="00F4606A">
        <w:t>{{loc_0000:</w:t>
      </w:r>
      <w:r w:rsidR="002A299C">
        <w:t>Thasos</w:t>
      </w:r>
      <w:r w:rsidR="00F4606A">
        <w:t>}}</w:t>
      </w:r>
      <w:r w:rsidR="002A299C">
        <w:t>])</w:t>
      </w:r>
    </w:p>
    <w:p w14:paraId="66B84583" w14:textId="77777777" w:rsidR="00A44A8B" w:rsidRDefault="00A44A8B" w:rsidP="00A44A8B">
      <w:pPr>
        <w:spacing w:line="480" w:lineRule="auto"/>
      </w:pPr>
      <w:r>
        <w:t xml:space="preserve">Date numeric: </w:t>
      </w:r>
      <w:r w:rsidR="002A299C">
        <w:t>Undetermined</w:t>
      </w:r>
    </w:p>
    <w:p w14:paraId="464F926C" w14:textId="77777777" w:rsidR="00890A55" w:rsidRPr="00F90C10" w:rsidRDefault="00A44A8B" w:rsidP="00A44A8B">
      <w:pPr>
        <w:spacing w:line="480" w:lineRule="auto"/>
      </w:pPr>
      <w:r>
        <w:t xml:space="preserve">Discussion: </w:t>
      </w:r>
      <w:r w:rsidR="00890A55" w:rsidRPr="00993C0D">
        <w:t xml:space="preserve">The absence of any reservoir or socket and wick-holder excludes any lighting function of its own. The device could have been used to carry a lit lamp, whose flame </w:t>
      </w:r>
      <w:r w:rsidR="00890A55">
        <w:t xml:space="preserve">it </w:t>
      </w:r>
      <w:r w:rsidR="00890A55" w:rsidRPr="00993C0D">
        <w:t xml:space="preserve">would have protected from draft. </w:t>
      </w:r>
    </w:p>
    <w:p w14:paraId="75B11F49" w14:textId="77777777" w:rsidR="00890A55" w:rsidRPr="00F90C10" w:rsidRDefault="00890A55" w:rsidP="00890A55">
      <w:pPr>
        <w:pStyle w:val="Textedelespacerserv2"/>
        <w:numPr>
          <w:ilvl w:val="0"/>
          <w:numId w:val="0"/>
        </w:numPr>
        <w:spacing w:line="480" w:lineRule="auto"/>
        <w:jc w:val="left"/>
        <w:outlineLvl w:val="9"/>
        <w:rPr>
          <w:rFonts w:ascii="Palatino" w:hAnsi="Palatino"/>
        </w:rPr>
      </w:pPr>
    </w:p>
    <w:p w14:paraId="270A1C7F"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49F3FA0B" w14:textId="77777777" w:rsidR="00890A55" w:rsidRDefault="00890A55" w:rsidP="00890A55">
      <w:pPr>
        <w:pStyle w:val="Textedelespacerserv2"/>
        <w:numPr>
          <w:ilvl w:val="0"/>
          <w:numId w:val="0"/>
        </w:numPr>
        <w:spacing w:line="480" w:lineRule="auto"/>
        <w:jc w:val="left"/>
        <w:outlineLvl w:val="9"/>
        <w:rPr>
          <w:rFonts w:ascii="Palatino" w:hAnsi="Palatino"/>
        </w:rPr>
      </w:pPr>
    </w:p>
    <w:p w14:paraId="2FCC63E5" w14:textId="77777777" w:rsidR="003F0E8B" w:rsidRDefault="003F0E8B" w:rsidP="003F0E8B">
      <w:pPr>
        <w:spacing w:line="480" w:lineRule="auto"/>
      </w:pPr>
      <w:r>
        <w:t>Catalogue Number: 612</w:t>
      </w:r>
    </w:p>
    <w:p w14:paraId="4F21113F" w14:textId="77777777" w:rsidR="003F0E8B" w:rsidRDefault="003F0E8B" w:rsidP="003F0E8B">
      <w:pPr>
        <w:spacing w:line="480" w:lineRule="auto"/>
      </w:pPr>
      <w:r>
        <w:t xml:space="preserve">Inventory Number: </w:t>
      </w:r>
      <w:r w:rsidR="00E054A1" w:rsidRPr="00993C0D">
        <w:rPr>
          <w:rFonts w:eastAsia="MS Gothic"/>
          <w:noProof/>
        </w:rPr>
        <w:t>2003.441</w:t>
      </w:r>
    </w:p>
    <w:p w14:paraId="429F7B8C" w14:textId="77777777" w:rsidR="003F0E8B" w:rsidRDefault="003F0E8B" w:rsidP="003F0E8B">
      <w:pPr>
        <w:spacing w:line="480" w:lineRule="auto"/>
      </w:pPr>
      <w:r>
        <w:t xml:space="preserve">Dimensions: </w:t>
      </w:r>
      <w:r w:rsidR="00E054A1" w:rsidRPr="00993C0D">
        <w:rPr>
          <w:rFonts w:eastAsia="MS Gothic"/>
          <w:noProof/>
        </w:rPr>
        <w:t>L</w:t>
      </w:r>
      <w:r w:rsidR="00E054A1">
        <w:rPr>
          <w:rFonts w:eastAsia="MS Gothic"/>
          <w:noProof/>
        </w:rPr>
        <w:t>: 7.2; W:</w:t>
      </w:r>
      <w:r w:rsidR="00E054A1" w:rsidRPr="00993C0D">
        <w:rPr>
          <w:rFonts w:eastAsia="MS Gothic"/>
          <w:noProof/>
        </w:rPr>
        <w:t xml:space="preserve"> 4.3; max. pres. H</w:t>
      </w:r>
      <w:r w:rsidR="00E054A1">
        <w:rPr>
          <w:rFonts w:eastAsia="MS Gothic"/>
          <w:noProof/>
        </w:rPr>
        <w:t>:</w:t>
      </w:r>
      <w:r w:rsidR="00E054A1" w:rsidRPr="00993C0D">
        <w:rPr>
          <w:rFonts w:eastAsia="MS Gothic"/>
          <w:noProof/>
        </w:rPr>
        <w:t xml:space="preserve"> 1.9</w:t>
      </w:r>
    </w:p>
    <w:p w14:paraId="7B5385A5" w14:textId="171F20AC" w:rsidR="003F0E8B" w:rsidRDefault="003F0E8B" w:rsidP="003F0E8B">
      <w:pPr>
        <w:spacing w:line="480" w:lineRule="auto"/>
      </w:pPr>
      <w:r>
        <w:t xml:space="preserve">Condition: </w:t>
      </w:r>
      <w:r w:rsidR="00FF6A20">
        <w:rPr>
          <w:rFonts w:eastAsia="MS Gothic"/>
          <w:noProof/>
        </w:rPr>
        <w:t>Lamp</w:t>
      </w:r>
      <w:r w:rsidR="00E054A1" w:rsidRPr="00993C0D">
        <w:rPr>
          <w:rFonts w:eastAsia="MS Gothic"/>
          <w:noProof/>
        </w:rPr>
        <w:t xml:space="preserve"> squashed and exposed to fire.</w:t>
      </w:r>
      <w:r w:rsidR="00E054A1">
        <w:rPr>
          <w:rFonts w:eastAsia="MS Gothic"/>
          <w:noProof/>
        </w:rPr>
        <w:t xml:space="preserve"> Gold. </w:t>
      </w:r>
      <w:r w:rsidR="00E054A1" w:rsidRPr="00993C0D">
        <w:rPr>
          <w:rFonts w:eastAsia="MS Gothic"/>
          <w:noProof/>
        </w:rPr>
        <w:t>Glass globules on front and back side shifting from GLEY 5G7/2 pale green to 5BG7/1 light greenish gray. Some vitreous blue spotted patches seen at side of handle.</w:t>
      </w:r>
    </w:p>
    <w:p w14:paraId="4E3AF856" w14:textId="494603BD" w:rsidR="003F0E8B" w:rsidRDefault="003F0E8B" w:rsidP="003F0E8B">
      <w:pPr>
        <w:spacing w:line="480" w:lineRule="auto"/>
      </w:pPr>
      <w:r>
        <w:t xml:space="preserve">Description: </w:t>
      </w:r>
      <w:r w:rsidR="00E054A1" w:rsidRPr="00993C0D">
        <w:rPr>
          <w:rFonts w:eastAsia="MS Gothic"/>
          <w:noProof/>
        </w:rPr>
        <w:t>Miniature gold lamp</w:t>
      </w:r>
      <w:r w:rsidR="00FF6A20">
        <w:rPr>
          <w:rFonts w:eastAsia="MS Gothic"/>
          <w:noProof/>
        </w:rPr>
        <w:t xml:space="preserve"> with additions of glass paste </w:t>
      </w:r>
      <w:r w:rsidR="00E054A1" w:rsidRPr="00993C0D">
        <w:rPr>
          <w:rFonts w:eastAsia="MS Gothic"/>
          <w:noProof/>
        </w:rPr>
        <w:t xml:space="preserve">in </w:t>
      </w:r>
      <w:r w:rsidR="00E054A1">
        <w:rPr>
          <w:rFonts w:eastAsia="MS Gothic"/>
          <w:noProof/>
        </w:rPr>
        <w:t xml:space="preserve">the </w:t>
      </w:r>
      <w:r w:rsidR="00E054A1" w:rsidRPr="00993C0D">
        <w:rPr>
          <w:rFonts w:eastAsia="MS Gothic"/>
          <w:noProof/>
        </w:rPr>
        <w:t xml:space="preserve">shape of </w:t>
      </w:r>
      <w:r w:rsidR="00E054A1">
        <w:rPr>
          <w:rFonts w:eastAsia="MS Gothic"/>
          <w:noProof/>
        </w:rPr>
        <w:t xml:space="preserve">a </w:t>
      </w:r>
      <w:r w:rsidR="00E054A1" w:rsidRPr="00993C0D">
        <w:rPr>
          <w:rFonts w:eastAsia="MS Gothic"/>
          <w:noProof/>
        </w:rPr>
        <w:t xml:space="preserve">male head, molded from gold leaf(?). Roundels of vitreous glass topped by small concentric circles applied to </w:t>
      </w:r>
      <w:r w:rsidR="00E054A1">
        <w:rPr>
          <w:rFonts w:eastAsia="MS Gothic"/>
          <w:noProof/>
        </w:rPr>
        <w:t xml:space="preserve">the </w:t>
      </w:r>
      <w:r w:rsidR="00E054A1" w:rsidRPr="00993C0D">
        <w:rPr>
          <w:rFonts w:eastAsia="MS Gothic"/>
          <w:noProof/>
        </w:rPr>
        <w:t xml:space="preserve">top of </w:t>
      </w:r>
      <w:r w:rsidR="00E054A1">
        <w:rPr>
          <w:rFonts w:eastAsia="MS Gothic"/>
          <w:noProof/>
        </w:rPr>
        <w:t xml:space="preserve">the </w:t>
      </w:r>
      <w:r w:rsidR="00E054A1" w:rsidRPr="00993C0D">
        <w:rPr>
          <w:rFonts w:eastAsia="MS Gothic"/>
          <w:noProof/>
        </w:rPr>
        <w:t>head in imitation of hair; locks mostly pale green, at times tending toward rose (</w:t>
      </w:r>
      <w:r w:rsidR="00E054A1">
        <w:rPr>
          <w:rFonts w:eastAsia="MS Gothic"/>
          <w:noProof/>
        </w:rPr>
        <w:t xml:space="preserve">the </w:t>
      </w:r>
      <w:r w:rsidR="00E054A1" w:rsidRPr="00993C0D">
        <w:rPr>
          <w:rFonts w:eastAsia="MS Gothic"/>
          <w:noProof/>
        </w:rPr>
        <w:t>effect of fire[?]). Filling-hole near strap handle, surrounded by edge of small scallops, mostly bent out of shape. Upturned nozzle below chin, surrounded by bluish glass paste in imitation of beard.</w:t>
      </w:r>
      <w:r w:rsidR="00E054A1" w:rsidRPr="00993C0D">
        <w:t xml:space="preserve"> Back side covered with glass paste, but not plain: in spite of bad preservation, </w:t>
      </w:r>
      <w:r w:rsidR="00E054A1">
        <w:t>t</w:t>
      </w:r>
      <w:r w:rsidR="00E054A1" w:rsidRPr="00993C0D">
        <w:t xml:space="preserve">here is part of </w:t>
      </w:r>
      <w:r w:rsidR="00E054A1">
        <w:t xml:space="preserve">a </w:t>
      </w:r>
      <w:r w:rsidR="00E054A1" w:rsidRPr="00993C0D">
        <w:t xml:space="preserve">central medallion and broken remains of more badly burned glass (which may have covered the whole back[?]); </w:t>
      </w:r>
      <w:r w:rsidR="00E054A1">
        <w:t xml:space="preserve">the </w:t>
      </w:r>
      <w:r w:rsidR="00E054A1" w:rsidRPr="00993C0D">
        <w:t xml:space="preserve">medallion shows </w:t>
      </w:r>
      <w:r w:rsidR="00E054A1">
        <w:t xml:space="preserve">a </w:t>
      </w:r>
      <w:r w:rsidR="00E054A1" w:rsidRPr="00993C0D">
        <w:t xml:space="preserve">female figure, seated to right, holding out </w:t>
      </w:r>
      <w:r w:rsidR="00E054A1">
        <w:t xml:space="preserve">an </w:t>
      </w:r>
      <w:r w:rsidR="00E054A1" w:rsidRPr="00993C0D">
        <w:t xml:space="preserve">object to </w:t>
      </w:r>
      <w:r w:rsidR="00E054A1">
        <w:t xml:space="preserve">a </w:t>
      </w:r>
      <w:r w:rsidR="00E054A1" w:rsidRPr="00993C0D">
        <w:t xml:space="preserve">small Cupid in front of her. Underneath nozzle tip, </w:t>
      </w:r>
      <w:r w:rsidR="00E054A1">
        <w:t xml:space="preserve">a </w:t>
      </w:r>
      <w:r w:rsidR="00E054A1" w:rsidRPr="00993C0D">
        <w:t>small patch of glass with unclear relief.</w:t>
      </w:r>
    </w:p>
    <w:p w14:paraId="4755DC93" w14:textId="094E0860" w:rsidR="003F0E8B" w:rsidRDefault="003F0E8B" w:rsidP="003F0E8B">
      <w:pPr>
        <w:spacing w:line="480" w:lineRule="auto"/>
      </w:pPr>
      <w:r>
        <w:t xml:space="preserve">Discus Iconography: </w:t>
      </w:r>
    </w:p>
    <w:p w14:paraId="43FBCB5E" w14:textId="1E0A3989" w:rsidR="003F0E8B" w:rsidRDefault="003F0E8B" w:rsidP="003F0E8B">
      <w:pPr>
        <w:spacing w:line="480" w:lineRule="auto"/>
      </w:pPr>
      <w:r>
        <w:t xml:space="preserve">Type: </w:t>
      </w:r>
    </w:p>
    <w:p w14:paraId="2DB5B86E" w14:textId="77777777" w:rsidR="003F0E8B" w:rsidRDefault="003F0E8B" w:rsidP="003F0E8B">
      <w:pPr>
        <w:spacing w:line="480" w:lineRule="auto"/>
      </w:pPr>
      <w:r>
        <w:t xml:space="preserve">Place of Manufacture or Origin: </w:t>
      </w:r>
      <w:r w:rsidR="008D3129">
        <w:t>Unknown</w:t>
      </w:r>
    </w:p>
    <w:p w14:paraId="2F71214A" w14:textId="77777777" w:rsidR="003F0E8B" w:rsidRDefault="003F0E8B" w:rsidP="003F0E8B">
      <w:pPr>
        <w:spacing w:line="480" w:lineRule="auto"/>
      </w:pPr>
      <w:r>
        <w:t xml:space="preserve">Parallels: </w:t>
      </w:r>
      <w:r w:rsidR="00E054A1">
        <w:rPr>
          <w:rFonts w:eastAsia="MS Gothic"/>
          <w:noProof/>
        </w:rPr>
        <w:t>None found</w:t>
      </w:r>
      <w:r w:rsidR="00E054A1" w:rsidRPr="00993C0D">
        <w:rPr>
          <w:rFonts w:eastAsia="MS Gothic"/>
          <w:noProof/>
        </w:rPr>
        <w:t>.</w:t>
      </w:r>
    </w:p>
    <w:p w14:paraId="49C27765" w14:textId="77777777" w:rsidR="001942EC" w:rsidRDefault="001942EC" w:rsidP="001942EC">
      <w:pPr>
        <w:spacing w:line="480" w:lineRule="auto"/>
      </w:pPr>
      <w:r>
        <w:t xml:space="preserve">Provenance: </w:t>
      </w:r>
    </w:p>
    <w:p w14:paraId="2216D8BE" w14:textId="77777777" w:rsidR="003F0E8B" w:rsidRDefault="003F0E8B" w:rsidP="003F0E8B">
      <w:pPr>
        <w:spacing w:line="480" w:lineRule="auto"/>
      </w:pPr>
      <w:r>
        <w:t xml:space="preserve">Bibliography: </w:t>
      </w:r>
      <w:r w:rsidR="00E054A1" w:rsidRPr="00993C0D">
        <w:rPr>
          <w:rFonts w:eastAsia="MS Gothic"/>
          <w:noProof/>
        </w:rPr>
        <w:t>von Saldern et al. 1974, pp. 239 and 245, no. 701.</w:t>
      </w:r>
    </w:p>
    <w:p w14:paraId="6185C817" w14:textId="77777777" w:rsidR="003F0E8B" w:rsidRDefault="003F0E8B" w:rsidP="003F0E8B">
      <w:pPr>
        <w:spacing w:line="480" w:lineRule="auto"/>
      </w:pPr>
      <w:r>
        <w:t xml:space="preserve">Date: </w:t>
      </w:r>
      <w:r w:rsidR="00E054A1" w:rsidRPr="00993C0D">
        <w:rPr>
          <w:rFonts w:eastAsia="MS Gothic"/>
          <w:noProof/>
        </w:rPr>
        <w:t xml:space="preserve">First century </w:t>
      </w:r>
      <w:r w:rsidR="00E054A1" w:rsidRPr="005170AB">
        <w:rPr>
          <w:rFonts w:eastAsia="MS Gothic"/>
          <w:caps/>
          <w:noProof/>
        </w:rPr>
        <w:t>B.C.</w:t>
      </w:r>
      <w:r w:rsidR="00E054A1">
        <w:rPr>
          <w:rFonts w:eastAsia="MS Gothic"/>
          <w:noProof/>
        </w:rPr>
        <w:t xml:space="preserve"> </w:t>
      </w:r>
      <w:r w:rsidR="00E054A1" w:rsidRPr="00993C0D">
        <w:rPr>
          <w:rFonts w:eastAsia="MS Gothic"/>
          <w:noProof/>
        </w:rPr>
        <w:t xml:space="preserve">to first century </w:t>
      </w:r>
      <w:r w:rsidR="00E054A1" w:rsidRPr="005170AB">
        <w:rPr>
          <w:rFonts w:eastAsia="MS Gothic"/>
          <w:caps/>
          <w:noProof/>
        </w:rPr>
        <w:t>A.D.</w:t>
      </w:r>
      <w:r w:rsidR="008D3129">
        <w:rPr>
          <w:rFonts w:eastAsia="MS Gothic"/>
          <w:noProof/>
        </w:rPr>
        <w:t>(?)</w:t>
      </w:r>
    </w:p>
    <w:p w14:paraId="6459F6BD" w14:textId="77777777" w:rsidR="003F0E8B" w:rsidRDefault="003F0E8B" w:rsidP="003F0E8B">
      <w:pPr>
        <w:spacing w:line="480" w:lineRule="auto"/>
      </w:pPr>
      <w:r>
        <w:t xml:space="preserve">Date numeric: </w:t>
      </w:r>
      <w:r w:rsidR="00E054A1">
        <w:t>-100; 100</w:t>
      </w:r>
    </w:p>
    <w:p w14:paraId="6A5BAF70" w14:textId="77777777" w:rsidR="00890A55" w:rsidRPr="00993C0D" w:rsidRDefault="00890A55" w:rsidP="00890A55">
      <w:pPr>
        <w:keepNext/>
        <w:spacing w:line="480" w:lineRule="auto"/>
        <w:rPr>
          <w:rFonts w:eastAsia="MS Gothic"/>
          <w:noProof/>
        </w:rPr>
      </w:pPr>
    </w:p>
    <w:p w14:paraId="5A66426A"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200EB779" w14:textId="77777777" w:rsidR="00890A55" w:rsidRDefault="00890A55" w:rsidP="00890A55">
      <w:pPr>
        <w:pStyle w:val="Textedelespacerserv2"/>
        <w:numPr>
          <w:ilvl w:val="0"/>
          <w:numId w:val="0"/>
        </w:numPr>
        <w:spacing w:line="480" w:lineRule="auto"/>
        <w:jc w:val="left"/>
        <w:outlineLvl w:val="9"/>
        <w:rPr>
          <w:rFonts w:ascii="Palatino" w:hAnsi="Palatino"/>
        </w:rPr>
      </w:pPr>
    </w:p>
    <w:p w14:paraId="6FA16410" w14:textId="77777777" w:rsidR="00710D69" w:rsidRDefault="00710D69" w:rsidP="00710D69">
      <w:pPr>
        <w:spacing w:line="480" w:lineRule="auto"/>
      </w:pPr>
      <w:r>
        <w:t>Catalogue Number: 613</w:t>
      </w:r>
    </w:p>
    <w:p w14:paraId="1D88A21D" w14:textId="77777777" w:rsidR="00710D69" w:rsidRDefault="00710D69" w:rsidP="00710D69">
      <w:pPr>
        <w:spacing w:line="480" w:lineRule="auto"/>
      </w:pPr>
      <w:r>
        <w:t xml:space="preserve">Inventory Number: </w:t>
      </w:r>
      <w:r w:rsidR="00B34A6D" w:rsidRPr="00993C0D">
        <w:t>80.</w:t>
      </w:r>
      <w:r w:rsidR="00B34A6D" w:rsidRPr="00524C6D">
        <w:rPr>
          <w:caps/>
        </w:rPr>
        <w:t>ai</w:t>
      </w:r>
      <w:r w:rsidR="00B34A6D">
        <w:t>.9.6</w:t>
      </w:r>
    </w:p>
    <w:p w14:paraId="1DC00662" w14:textId="77777777" w:rsidR="00710D69" w:rsidRDefault="00710D69" w:rsidP="00710D69">
      <w:pPr>
        <w:spacing w:line="480" w:lineRule="auto"/>
      </w:pPr>
      <w:r>
        <w:t xml:space="preserve">Dimensions: </w:t>
      </w:r>
      <w:r w:rsidR="00474B75">
        <w:t>L: 5.4; W:</w:t>
      </w:r>
      <w:r w:rsidR="00474B75" w:rsidRPr="00993C0D">
        <w:t xml:space="preserve"> 1.9; p</w:t>
      </w:r>
      <w:r w:rsidR="00474B75">
        <w:t>res. H:</w:t>
      </w:r>
      <w:r w:rsidR="00474B75" w:rsidRPr="00993C0D">
        <w:t xml:space="preserve"> 0.7</w:t>
      </w:r>
    </w:p>
    <w:p w14:paraId="6AC19AE4" w14:textId="11A408EB" w:rsidR="00710D69" w:rsidRDefault="00710D69" w:rsidP="00710D69">
      <w:pPr>
        <w:spacing w:line="480" w:lineRule="auto"/>
      </w:pPr>
      <w:r>
        <w:t xml:space="preserve">Condition: </w:t>
      </w:r>
      <w:r w:rsidR="00AA0A40" w:rsidRPr="00993C0D">
        <w:t xml:space="preserve">Badly crushed; nozzle and filling-hole damaged. </w:t>
      </w:r>
      <w:r w:rsidR="00AA0A40">
        <w:t>Silver alloy with much lead.</w:t>
      </w:r>
    </w:p>
    <w:p w14:paraId="20600CFF" w14:textId="77777777" w:rsidR="00710D69" w:rsidRDefault="00710D69" w:rsidP="00710D69">
      <w:pPr>
        <w:spacing w:line="480" w:lineRule="auto"/>
      </w:pPr>
      <w:r>
        <w:t xml:space="preserve">Description: </w:t>
      </w:r>
      <w:r w:rsidR="00474B75" w:rsidRPr="00993C0D">
        <w:t xml:space="preserve">Miniature lamp. Ornament handle in </w:t>
      </w:r>
      <w:r w:rsidR="00474B75">
        <w:t xml:space="preserve">the </w:t>
      </w:r>
      <w:r w:rsidR="00474B75" w:rsidRPr="00993C0D">
        <w:t xml:space="preserve">form of </w:t>
      </w:r>
      <w:r w:rsidR="00474B75">
        <w:t xml:space="preserve">an </w:t>
      </w:r>
      <w:r w:rsidR="00474B75" w:rsidRPr="00993C0D">
        <w:t xml:space="preserve">elaborate openwork palmette. Raised edge around disc extending to form </w:t>
      </w:r>
      <w:r w:rsidR="00474B75">
        <w:t xml:space="preserve">the </w:t>
      </w:r>
      <w:r w:rsidR="00474B75" w:rsidRPr="00993C0D">
        <w:t xml:space="preserve">sides of </w:t>
      </w:r>
      <w:r w:rsidR="00474B75">
        <w:t xml:space="preserve">the </w:t>
      </w:r>
      <w:r w:rsidR="00474B75" w:rsidRPr="00993C0D">
        <w:t xml:space="preserve">nozzle. Inside edge, </w:t>
      </w:r>
      <w:r w:rsidR="00474B75">
        <w:t xml:space="preserve">a </w:t>
      </w:r>
      <w:r w:rsidR="00474B75" w:rsidRPr="00993C0D">
        <w:t xml:space="preserve">continuous circle of beads, broken only by </w:t>
      </w:r>
      <w:r w:rsidR="00474B75">
        <w:t xml:space="preserve">the </w:t>
      </w:r>
      <w:r w:rsidR="00474B75" w:rsidRPr="00993C0D">
        <w:t>handle base. Nozzle top with slightly raised</w:t>
      </w:r>
      <w:r w:rsidR="00474B75" w:rsidRPr="00993C0D" w:rsidDel="00704F7F">
        <w:t xml:space="preserve"> </w:t>
      </w:r>
      <w:r w:rsidR="00474B75" w:rsidRPr="00993C0D">
        <w:t xml:space="preserve">checkered pattern. Circular base, also severely crushed, marked off </w:t>
      </w:r>
      <w:r w:rsidR="00474B75">
        <w:t>by</w:t>
      </w:r>
      <w:r w:rsidR="00474B75" w:rsidRPr="00993C0D">
        <w:t xml:space="preserve"> </w:t>
      </w:r>
      <w:r w:rsidR="00474B75">
        <w:t xml:space="preserve">a </w:t>
      </w:r>
      <w:r w:rsidR="00474B75" w:rsidRPr="00993C0D">
        <w:t>groove. No traces of use.</w:t>
      </w:r>
    </w:p>
    <w:p w14:paraId="1FDF6942" w14:textId="77777777" w:rsidR="00710D69" w:rsidRDefault="00710D69" w:rsidP="00710D69">
      <w:pPr>
        <w:spacing w:line="480" w:lineRule="auto"/>
      </w:pPr>
      <w:r>
        <w:t xml:space="preserve">Discus Iconography: </w:t>
      </w:r>
      <w:r w:rsidR="00AA0A40">
        <w:t>Plain discus.</w:t>
      </w:r>
    </w:p>
    <w:p w14:paraId="58D5BB8D" w14:textId="5CF6E221" w:rsidR="00710D69" w:rsidRDefault="00710D69" w:rsidP="00710D69">
      <w:pPr>
        <w:spacing w:line="480" w:lineRule="auto"/>
      </w:pPr>
      <w:r>
        <w:t xml:space="preserve">Type: </w:t>
      </w:r>
    </w:p>
    <w:p w14:paraId="1A89015E" w14:textId="77777777" w:rsidR="00710D69" w:rsidRDefault="00710D69" w:rsidP="00710D69">
      <w:pPr>
        <w:spacing w:line="480" w:lineRule="auto"/>
      </w:pPr>
      <w:r>
        <w:t xml:space="preserve">Place of Manufacture or Origin: </w:t>
      </w:r>
      <w:r w:rsidR="008D3129">
        <w:t>Unknown</w:t>
      </w:r>
    </w:p>
    <w:p w14:paraId="15063144" w14:textId="77777777" w:rsidR="00474B75" w:rsidRDefault="00710D69" w:rsidP="00710D69">
      <w:pPr>
        <w:spacing w:line="480" w:lineRule="auto"/>
        <w:rPr>
          <w:rFonts w:eastAsia="MS Gothic"/>
          <w:noProof/>
        </w:rPr>
      </w:pPr>
      <w:r>
        <w:t xml:space="preserve">Parallels: </w:t>
      </w:r>
      <w:r w:rsidR="00474B75">
        <w:rPr>
          <w:rFonts w:eastAsia="MS Gothic"/>
          <w:noProof/>
        </w:rPr>
        <w:t>None found</w:t>
      </w:r>
      <w:r w:rsidR="00474B75" w:rsidRPr="00993C0D">
        <w:rPr>
          <w:rFonts w:eastAsia="MS Gothic"/>
          <w:noProof/>
        </w:rPr>
        <w:t>.</w:t>
      </w:r>
      <w:r w:rsidR="00474B75" w:rsidRPr="00474B75">
        <w:rPr>
          <w:rFonts w:eastAsia="MS Gothic"/>
          <w:noProof/>
        </w:rPr>
        <w:t xml:space="preserve"> </w:t>
      </w:r>
    </w:p>
    <w:p w14:paraId="446B4C36" w14:textId="77777777" w:rsidR="001942EC" w:rsidRDefault="001942EC" w:rsidP="001942EC">
      <w:pPr>
        <w:spacing w:line="480" w:lineRule="auto"/>
      </w:pPr>
      <w:r>
        <w:t xml:space="preserve">Provenance: </w:t>
      </w:r>
    </w:p>
    <w:p w14:paraId="299CC76F" w14:textId="77777777" w:rsidR="00710D69" w:rsidRDefault="00710D69" w:rsidP="00710D69">
      <w:pPr>
        <w:spacing w:line="480" w:lineRule="auto"/>
      </w:pPr>
      <w:r>
        <w:t>Bibliography: Unpublished.</w:t>
      </w:r>
    </w:p>
    <w:p w14:paraId="7E9BBCF8" w14:textId="77777777" w:rsidR="00710D69" w:rsidRDefault="00710D69" w:rsidP="00710D69">
      <w:pPr>
        <w:spacing w:line="480" w:lineRule="auto"/>
      </w:pPr>
      <w:r>
        <w:t xml:space="preserve">Date: </w:t>
      </w:r>
      <w:r w:rsidR="00474B75" w:rsidRPr="00993C0D">
        <w:rPr>
          <w:rFonts w:eastAsia="MS Gothic"/>
          <w:noProof/>
        </w:rPr>
        <w:t xml:space="preserve">First to third century </w:t>
      </w:r>
      <w:r w:rsidR="00474B75" w:rsidRPr="005170AB">
        <w:rPr>
          <w:rFonts w:eastAsia="MS Gothic"/>
          <w:caps/>
          <w:noProof/>
        </w:rPr>
        <w:t>A.D.</w:t>
      </w:r>
      <w:r w:rsidR="00474B75" w:rsidRPr="00524C6D">
        <w:rPr>
          <w:rFonts w:eastAsia="MS Gothic"/>
          <w:caps/>
          <w:noProof/>
        </w:rPr>
        <w:t>(?)</w:t>
      </w:r>
    </w:p>
    <w:p w14:paraId="37AD7985" w14:textId="77777777" w:rsidR="00710D69" w:rsidRDefault="00710D69" w:rsidP="00710D69">
      <w:pPr>
        <w:spacing w:line="480" w:lineRule="auto"/>
      </w:pPr>
      <w:r>
        <w:t xml:space="preserve">Date numeric: </w:t>
      </w:r>
      <w:r w:rsidR="00474B75">
        <w:t>1; 300</w:t>
      </w:r>
    </w:p>
    <w:p w14:paraId="151BADDF" w14:textId="77777777" w:rsidR="00890A55" w:rsidRPr="00474B75" w:rsidRDefault="00890A55" w:rsidP="00474B75">
      <w:pPr>
        <w:pStyle w:val="Textedelespacerserv2"/>
        <w:numPr>
          <w:ilvl w:val="0"/>
          <w:numId w:val="0"/>
        </w:numPr>
        <w:spacing w:line="480" w:lineRule="auto"/>
        <w:jc w:val="left"/>
        <w:outlineLvl w:val="9"/>
        <w:rPr>
          <w:rFonts w:ascii="Palatino" w:hAnsi="Palatino"/>
        </w:rPr>
      </w:pPr>
    </w:p>
    <w:p w14:paraId="61EA1395" w14:textId="77777777" w:rsidR="00890A55" w:rsidRPr="00993C0D" w:rsidRDefault="00890A55" w:rsidP="00890A55">
      <w:pPr>
        <w:pStyle w:val="Textedelespacerserv2"/>
        <w:numPr>
          <w:ilvl w:val="0"/>
          <w:numId w:val="0"/>
        </w:numPr>
        <w:spacing w:line="480" w:lineRule="auto"/>
        <w:jc w:val="left"/>
        <w:outlineLvl w:val="9"/>
        <w:rPr>
          <w:rFonts w:ascii="Palatino" w:hAnsi="Palatino"/>
        </w:rPr>
      </w:pPr>
      <w:r w:rsidRPr="00993C0D">
        <w:rPr>
          <w:rFonts w:ascii="Palatino" w:hAnsi="Palatino"/>
        </w:rPr>
        <w:t>———</w:t>
      </w:r>
    </w:p>
    <w:p w14:paraId="6BFE3795" w14:textId="77777777" w:rsidR="00890A55" w:rsidRDefault="00890A55" w:rsidP="00890A55">
      <w:pPr>
        <w:pStyle w:val="Textedelespacerserv2"/>
        <w:numPr>
          <w:ilvl w:val="0"/>
          <w:numId w:val="0"/>
        </w:numPr>
        <w:spacing w:line="480" w:lineRule="auto"/>
        <w:jc w:val="left"/>
        <w:outlineLvl w:val="9"/>
        <w:rPr>
          <w:rFonts w:ascii="Palatino" w:hAnsi="Palatino"/>
        </w:rPr>
      </w:pPr>
    </w:p>
    <w:p w14:paraId="12A74405" w14:textId="77777777" w:rsidR="00AA0A40" w:rsidRDefault="00AA0A40" w:rsidP="00AA0A40">
      <w:pPr>
        <w:spacing w:line="480" w:lineRule="auto"/>
      </w:pPr>
      <w:r>
        <w:t>Catalogue Number: 614</w:t>
      </w:r>
    </w:p>
    <w:p w14:paraId="35E93514" w14:textId="77777777" w:rsidR="00AA0A40" w:rsidRDefault="00AA0A40" w:rsidP="00AA0A40">
      <w:pPr>
        <w:spacing w:line="480" w:lineRule="auto"/>
      </w:pPr>
      <w:r>
        <w:t xml:space="preserve">Inventory Number: </w:t>
      </w:r>
      <w:r w:rsidRPr="00993C0D">
        <w:rPr>
          <w:rFonts w:eastAsia="MS Gothic"/>
          <w:noProof/>
        </w:rPr>
        <w:t>78.</w:t>
      </w:r>
      <w:r w:rsidRPr="00524C6D">
        <w:rPr>
          <w:rFonts w:eastAsia="MS Gothic"/>
          <w:caps/>
          <w:noProof/>
        </w:rPr>
        <w:t>aq</w:t>
      </w:r>
      <w:r w:rsidRPr="00993C0D">
        <w:rPr>
          <w:rFonts w:eastAsia="MS Gothic"/>
          <w:noProof/>
        </w:rPr>
        <w:t>.35</w:t>
      </w:r>
      <w:r>
        <w:rPr>
          <w:rFonts w:eastAsia="MS Gothic"/>
          <w:noProof/>
        </w:rPr>
        <w:t>6</w:t>
      </w:r>
    </w:p>
    <w:p w14:paraId="4EA6221F" w14:textId="77777777" w:rsidR="00AA0A40" w:rsidRDefault="00AA0A40" w:rsidP="00AA0A40">
      <w:pPr>
        <w:spacing w:line="480" w:lineRule="auto"/>
      </w:pPr>
      <w:r>
        <w:t xml:space="preserve">Dimensions: </w:t>
      </w:r>
      <w:r>
        <w:rPr>
          <w:rFonts w:eastAsia="MS Gothic"/>
          <w:noProof/>
        </w:rPr>
        <w:t>L:</w:t>
      </w:r>
      <w:r w:rsidRPr="00993C0D">
        <w:rPr>
          <w:rFonts w:eastAsia="MS Gothic"/>
          <w:noProof/>
        </w:rPr>
        <w:t xml:space="preserve"> 14.</w:t>
      </w:r>
      <w:r>
        <w:rPr>
          <w:rFonts w:eastAsia="MS Gothic"/>
          <w:noProof/>
        </w:rPr>
        <w:t>3; W:</w:t>
      </w:r>
      <w:r w:rsidRPr="00993C0D">
        <w:rPr>
          <w:rFonts w:eastAsia="MS Gothic"/>
          <w:noProof/>
        </w:rPr>
        <w:t xml:space="preserve"> 6.</w:t>
      </w:r>
      <w:r>
        <w:rPr>
          <w:rFonts w:eastAsia="MS Gothic"/>
          <w:noProof/>
        </w:rPr>
        <w:t>0; H:</w:t>
      </w:r>
      <w:r w:rsidRPr="00993C0D">
        <w:rPr>
          <w:rFonts w:eastAsia="MS Gothic"/>
          <w:noProof/>
        </w:rPr>
        <w:t xml:space="preserve"> 3.0</w:t>
      </w:r>
    </w:p>
    <w:p w14:paraId="5677E1A4" w14:textId="4AAFD4D0" w:rsidR="00AA0A40" w:rsidRDefault="00AA0A40" w:rsidP="00AA0A40">
      <w:pPr>
        <w:spacing w:line="480" w:lineRule="auto"/>
      </w:pPr>
      <w:r>
        <w:t xml:space="preserve">Condition: </w:t>
      </w:r>
      <w:r>
        <w:rPr>
          <w:rFonts w:eastAsia="MS Gothic"/>
          <w:noProof/>
        </w:rPr>
        <w:t>M</w:t>
      </w:r>
      <w:r w:rsidRPr="00993C0D">
        <w:rPr>
          <w:rFonts w:eastAsia="MS Gothic"/>
          <w:noProof/>
        </w:rPr>
        <w:t xml:space="preserve">ajor casting-repair patch </w:t>
      </w:r>
      <w:r>
        <w:rPr>
          <w:rFonts w:eastAsia="MS Gothic"/>
          <w:noProof/>
        </w:rPr>
        <w:t>on the</w:t>
      </w:r>
      <w:r w:rsidRPr="00993C0D">
        <w:rPr>
          <w:rFonts w:eastAsia="MS Gothic"/>
          <w:noProof/>
        </w:rPr>
        <w:t xml:space="preserve"> bottom going into </w:t>
      </w:r>
      <w:r>
        <w:rPr>
          <w:rFonts w:eastAsia="MS Gothic"/>
          <w:noProof/>
        </w:rPr>
        <w:t xml:space="preserve">the </w:t>
      </w:r>
      <w:r w:rsidRPr="00993C0D">
        <w:rPr>
          <w:rFonts w:eastAsia="MS Gothic"/>
          <w:noProof/>
        </w:rPr>
        <w:t xml:space="preserve">interior; traces of corroded iron on each exterior side at </w:t>
      </w:r>
      <w:r>
        <w:rPr>
          <w:rFonts w:eastAsia="MS Gothic"/>
          <w:noProof/>
        </w:rPr>
        <w:t xml:space="preserve">the </w:t>
      </w:r>
      <w:r w:rsidRPr="00993C0D">
        <w:rPr>
          <w:rFonts w:eastAsia="MS Gothic"/>
          <w:noProof/>
        </w:rPr>
        <w:t xml:space="preserve">middle of </w:t>
      </w:r>
      <w:r>
        <w:rPr>
          <w:rFonts w:eastAsia="MS Gothic"/>
          <w:noProof/>
        </w:rPr>
        <w:t>the boat</w:t>
      </w:r>
      <w:r w:rsidRPr="00993C0D">
        <w:rPr>
          <w:rFonts w:eastAsia="MS Gothic"/>
          <w:noProof/>
        </w:rPr>
        <w:t xml:space="preserve">; </w:t>
      </w:r>
      <w:r>
        <w:rPr>
          <w:rFonts w:eastAsia="MS Gothic"/>
          <w:noProof/>
        </w:rPr>
        <w:t xml:space="preserve">two </w:t>
      </w:r>
      <w:r w:rsidRPr="00993C0D">
        <w:rPr>
          <w:rFonts w:eastAsia="MS Gothic"/>
          <w:noProof/>
        </w:rPr>
        <w:t>o</w:t>
      </w:r>
      <w:r>
        <w:rPr>
          <w:rFonts w:eastAsia="MS Gothic"/>
          <w:noProof/>
        </w:rPr>
        <w:t>f four small birds on the rim are missing, along with the l</w:t>
      </w:r>
      <w:r w:rsidRPr="00993C0D">
        <w:rPr>
          <w:rFonts w:eastAsia="MS Gothic"/>
          <w:noProof/>
        </w:rPr>
        <w:t xml:space="preserve">eft ear or horn of </w:t>
      </w:r>
      <w:r>
        <w:rPr>
          <w:rFonts w:eastAsia="MS Gothic"/>
          <w:noProof/>
        </w:rPr>
        <w:t xml:space="preserve">the </w:t>
      </w:r>
      <w:r w:rsidRPr="00993C0D">
        <w:rPr>
          <w:rFonts w:eastAsia="MS Gothic"/>
          <w:noProof/>
        </w:rPr>
        <w:t xml:space="preserve">animal at </w:t>
      </w:r>
      <w:r>
        <w:rPr>
          <w:rFonts w:eastAsia="MS Gothic"/>
          <w:noProof/>
        </w:rPr>
        <w:t xml:space="preserve">the </w:t>
      </w:r>
      <w:r w:rsidRPr="00993C0D">
        <w:rPr>
          <w:rFonts w:eastAsia="MS Gothic"/>
          <w:noProof/>
        </w:rPr>
        <w:t>prow; broken bases of missing transverse handle on center of railing on both sides.</w:t>
      </w:r>
      <w:r w:rsidRPr="00AA0A40">
        <w:rPr>
          <w:rFonts w:eastAsia="MS Gothic"/>
          <w:noProof/>
        </w:rPr>
        <w:t xml:space="preserve"> </w:t>
      </w:r>
      <w:r>
        <w:rPr>
          <w:rFonts w:eastAsia="MS Gothic"/>
          <w:noProof/>
        </w:rPr>
        <w:t>B</w:t>
      </w:r>
      <w:r w:rsidRPr="00993C0D">
        <w:rPr>
          <w:rFonts w:eastAsia="MS Gothic"/>
          <w:noProof/>
        </w:rPr>
        <w:t>ronze with green and reddish-brown corrosion</w:t>
      </w:r>
      <w:r>
        <w:rPr>
          <w:rFonts w:eastAsia="MS Gothic"/>
          <w:noProof/>
        </w:rPr>
        <w:t>.</w:t>
      </w:r>
    </w:p>
    <w:p w14:paraId="50183D60" w14:textId="77777777" w:rsidR="00AA0A40" w:rsidRDefault="00AA0A40" w:rsidP="00AA0A40">
      <w:pPr>
        <w:spacing w:line="480" w:lineRule="auto"/>
      </w:pPr>
      <w:r>
        <w:t xml:space="preserve">Description: </w:t>
      </w:r>
      <w:r w:rsidRPr="00993C0D">
        <w:rPr>
          <w:rFonts w:eastAsia="MS Gothic"/>
          <w:noProof/>
        </w:rPr>
        <w:t xml:space="preserve">Thick-walled </w:t>
      </w:r>
      <w:r>
        <w:rPr>
          <w:rFonts w:eastAsia="MS Gothic"/>
          <w:noProof/>
        </w:rPr>
        <w:t>l</w:t>
      </w:r>
      <w:r w:rsidRPr="00993C0D">
        <w:rPr>
          <w:rFonts w:eastAsia="MS Gothic"/>
          <w:noProof/>
        </w:rPr>
        <w:t xml:space="preserve">amp in </w:t>
      </w:r>
      <w:r>
        <w:rPr>
          <w:rFonts w:eastAsia="MS Gothic"/>
          <w:noProof/>
        </w:rPr>
        <w:t xml:space="preserve">the </w:t>
      </w:r>
      <w:r w:rsidRPr="00993C0D">
        <w:rPr>
          <w:rFonts w:eastAsia="MS Gothic"/>
          <w:noProof/>
        </w:rPr>
        <w:t xml:space="preserve">shape of </w:t>
      </w:r>
      <w:r>
        <w:rPr>
          <w:rFonts w:eastAsia="MS Gothic"/>
          <w:noProof/>
        </w:rPr>
        <w:t xml:space="preserve">an </w:t>
      </w:r>
      <w:r w:rsidRPr="00993C0D">
        <w:rPr>
          <w:rFonts w:eastAsia="MS Gothic"/>
          <w:noProof/>
        </w:rPr>
        <w:t xml:space="preserve">oval boat; </w:t>
      </w:r>
      <w:r>
        <w:rPr>
          <w:rFonts w:eastAsia="MS Gothic"/>
          <w:noProof/>
        </w:rPr>
        <w:t xml:space="preserve">originally there were four birds on the rim; </w:t>
      </w:r>
      <w:r w:rsidRPr="00993C0D">
        <w:rPr>
          <w:rFonts w:eastAsia="MS Gothic"/>
          <w:noProof/>
        </w:rPr>
        <w:t xml:space="preserve">at </w:t>
      </w:r>
      <w:r>
        <w:rPr>
          <w:rFonts w:eastAsia="MS Gothic"/>
          <w:noProof/>
        </w:rPr>
        <w:t xml:space="preserve">the </w:t>
      </w:r>
      <w:r w:rsidRPr="00993C0D">
        <w:rPr>
          <w:rFonts w:eastAsia="MS Gothic"/>
          <w:noProof/>
        </w:rPr>
        <w:t xml:space="preserve">prow, </w:t>
      </w:r>
      <w:r>
        <w:rPr>
          <w:rFonts w:eastAsia="MS Gothic"/>
          <w:noProof/>
        </w:rPr>
        <w:t xml:space="preserve">a </w:t>
      </w:r>
      <w:r w:rsidRPr="00993C0D">
        <w:rPr>
          <w:rFonts w:eastAsia="MS Gothic"/>
          <w:noProof/>
        </w:rPr>
        <w:t>schematic</w:t>
      </w:r>
      <w:r w:rsidRPr="00993C0D" w:rsidDel="00BE31FC">
        <w:rPr>
          <w:rFonts w:eastAsia="MS Gothic"/>
          <w:noProof/>
        </w:rPr>
        <w:t xml:space="preserve"> </w:t>
      </w:r>
      <w:r w:rsidRPr="00993C0D">
        <w:rPr>
          <w:rFonts w:eastAsia="MS Gothic"/>
          <w:noProof/>
        </w:rPr>
        <w:t xml:space="preserve">head of </w:t>
      </w:r>
      <w:r>
        <w:rPr>
          <w:rFonts w:eastAsia="MS Gothic"/>
          <w:noProof/>
        </w:rPr>
        <w:t xml:space="preserve">a </w:t>
      </w:r>
      <w:r w:rsidRPr="00993C0D">
        <w:rPr>
          <w:rFonts w:eastAsia="MS Gothic"/>
          <w:noProof/>
        </w:rPr>
        <w:t xml:space="preserve">horned animal (bull or deer[?]), an early feature. </w:t>
      </w:r>
      <w:r>
        <w:rPr>
          <w:rFonts w:eastAsia="MS Gothic"/>
          <w:noProof/>
        </w:rPr>
        <w:t>The s</w:t>
      </w:r>
      <w:r w:rsidRPr="00993C0D">
        <w:rPr>
          <w:rFonts w:eastAsia="MS Gothic"/>
          <w:noProof/>
        </w:rPr>
        <w:t xml:space="preserve">tern ends in </w:t>
      </w:r>
      <w:r>
        <w:rPr>
          <w:rFonts w:eastAsia="MS Gothic"/>
          <w:noProof/>
        </w:rPr>
        <w:t xml:space="preserve">a </w:t>
      </w:r>
      <w:r w:rsidRPr="00993C0D">
        <w:rPr>
          <w:rFonts w:eastAsia="MS Gothic"/>
          <w:noProof/>
        </w:rPr>
        <w:t xml:space="preserve">flat square projection, where </w:t>
      </w:r>
      <w:r>
        <w:rPr>
          <w:rFonts w:eastAsia="MS Gothic"/>
          <w:noProof/>
        </w:rPr>
        <w:t xml:space="preserve">the </w:t>
      </w:r>
      <w:r w:rsidRPr="00993C0D">
        <w:rPr>
          <w:rFonts w:eastAsia="MS Gothic"/>
          <w:noProof/>
        </w:rPr>
        <w:t xml:space="preserve">wick may have rested. </w:t>
      </w:r>
      <w:r>
        <w:rPr>
          <w:rFonts w:eastAsia="MS Gothic"/>
          <w:noProof/>
        </w:rPr>
        <w:t>Flat oval base.</w:t>
      </w:r>
    </w:p>
    <w:p w14:paraId="4CF75BD3" w14:textId="70DE2EBB" w:rsidR="00AA0A40" w:rsidRDefault="00633C76" w:rsidP="00AA0A40">
      <w:pPr>
        <w:spacing w:line="480" w:lineRule="auto"/>
      </w:pPr>
      <w:r>
        <w:t xml:space="preserve">Discus Iconography: </w:t>
      </w:r>
    </w:p>
    <w:p w14:paraId="488A8039" w14:textId="360E119E" w:rsidR="00AA0A40" w:rsidRDefault="008D3129" w:rsidP="00AA0A40">
      <w:pPr>
        <w:spacing w:line="480" w:lineRule="auto"/>
      </w:pPr>
      <w:r>
        <w:t xml:space="preserve">Type: </w:t>
      </w:r>
    </w:p>
    <w:p w14:paraId="0465EAFE" w14:textId="77777777" w:rsidR="00AA0A40" w:rsidRDefault="00AA0A40" w:rsidP="00AA0A40">
      <w:pPr>
        <w:spacing w:line="480" w:lineRule="auto"/>
      </w:pPr>
      <w:r>
        <w:t xml:space="preserve">Place of Manufacture or Origin: </w:t>
      </w:r>
      <w:r w:rsidR="008D3129">
        <w:rPr>
          <w:rFonts w:eastAsia="MS Gothic"/>
          <w:noProof/>
        </w:rPr>
        <w:t>Sardinia</w:t>
      </w:r>
    </w:p>
    <w:p w14:paraId="54F4D569" w14:textId="77777777" w:rsidR="00AA0A40" w:rsidRDefault="00AA0A40" w:rsidP="00AA0A40">
      <w:pPr>
        <w:spacing w:line="480" w:lineRule="auto"/>
      </w:pPr>
      <w:r>
        <w:t xml:space="preserve">Parallels: </w:t>
      </w:r>
      <w:r w:rsidRPr="00993C0D">
        <w:rPr>
          <w:rFonts w:eastAsia="MS Gothic"/>
          <w:noProof/>
        </w:rPr>
        <w:t>Lilliu 1966, pp. 388–441, esp. p. 396, no. 281 (handle and birds intact); same as G</w:t>
      </w:r>
      <w:r w:rsidRPr="00993C0D">
        <w:rPr>
          <w:rFonts w:eastAsia="MS Gothic" w:cs="Courier New"/>
          <w:noProof/>
        </w:rPr>
        <w:t>ö</w:t>
      </w:r>
      <w:r w:rsidRPr="00993C0D">
        <w:rPr>
          <w:rFonts w:eastAsia="MS Gothic"/>
          <w:noProof/>
        </w:rPr>
        <w:t>ttlicher 1978, p. 71, no. 376, pl. 30; Thiemme 1983, nos. 59–60, pls. 72–73 (with central handle, prow head lost) is later.</w:t>
      </w:r>
    </w:p>
    <w:p w14:paraId="63578A62" w14:textId="77777777" w:rsidR="001942EC" w:rsidRDefault="001942EC" w:rsidP="001942EC">
      <w:pPr>
        <w:spacing w:line="480" w:lineRule="auto"/>
      </w:pPr>
      <w:r>
        <w:t xml:space="preserve">Provenance: </w:t>
      </w:r>
    </w:p>
    <w:p w14:paraId="4FABED64" w14:textId="77777777" w:rsidR="00AA0A40" w:rsidRDefault="00AA0A40" w:rsidP="00AA0A40">
      <w:pPr>
        <w:spacing w:line="480" w:lineRule="auto"/>
      </w:pPr>
      <w:r>
        <w:t>Bibliography: Unpublished.</w:t>
      </w:r>
    </w:p>
    <w:p w14:paraId="11BF03C7" w14:textId="77777777" w:rsidR="00AA0A40" w:rsidRDefault="00AA0A40" w:rsidP="00AA0A40">
      <w:pPr>
        <w:spacing w:line="480" w:lineRule="auto"/>
      </w:pPr>
      <w:r>
        <w:t xml:space="preserve">Date: </w:t>
      </w:r>
      <w:r w:rsidRPr="00993C0D">
        <w:rPr>
          <w:rFonts w:eastAsia="MS Gothic"/>
          <w:noProof/>
        </w:rPr>
        <w:t>Eigh</w:t>
      </w:r>
      <w:r>
        <w:rPr>
          <w:rFonts w:eastAsia="MS Gothic"/>
          <w:noProof/>
        </w:rPr>
        <w:t xml:space="preserve">th to </w:t>
      </w:r>
      <w:r w:rsidRPr="00993C0D">
        <w:rPr>
          <w:rFonts w:eastAsia="MS Gothic"/>
          <w:noProof/>
        </w:rPr>
        <w:t xml:space="preserve">seventh century </w:t>
      </w:r>
      <w:r w:rsidRPr="005170AB">
        <w:rPr>
          <w:rFonts w:eastAsia="MS Gothic"/>
          <w:caps/>
          <w:noProof/>
        </w:rPr>
        <w:t>B.C.</w:t>
      </w:r>
    </w:p>
    <w:p w14:paraId="680092BA" w14:textId="77777777" w:rsidR="00AA0A40" w:rsidRDefault="00AA0A40" w:rsidP="00AA0A40">
      <w:pPr>
        <w:spacing w:line="480" w:lineRule="auto"/>
      </w:pPr>
      <w:r>
        <w:t>Date numeric: -800; -600</w:t>
      </w:r>
    </w:p>
    <w:p w14:paraId="7909D491" w14:textId="77777777" w:rsidR="00890A55" w:rsidRPr="00993C0D" w:rsidRDefault="00890A55" w:rsidP="00890A55">
      <w:pPr>
        <w:keepNext/>
        <w:spacing w:line="480" w:lineRule="auto"/>
        <w:rPr>
          <w:rFonts w:eastAsia="MS Gothic"/>
          <w:noProof/>
        </w:rPr>
      </w:pPr>
    </w:p>
    <w:p w14:paraId="092CA734" w14:textId="77777777" w:rsidR="00890A55" w:rsidRPr="00993C0D" w:rsidRDefault="00890A55" w:rsidP="00890A55">
      <w:pPr>
        <w:keepNext/>
        <w:spacing w:line="480" w:lineRule="auto"/>
        <w:rPr>
          <w:rFonts w:eastAsia="MS Gothic"/>
          <w:noProof/>
        </w:rPr>
      </w:pPr>
      <w:r w:rsidRPr="00993C0D">
        <w:rPr>
          <w:rFonts w:eastAsia="MS Gothic"/>
          <w:noProof/>
        </w:rPr>
        <w:t>———</w:t>
      </w:r>
    </w:p>
    <w:p w14:paraId="1117385B" w14:textId="77777777" w:rsidR="00890A55" w:rsidRDefault="00890A55" w:rsidP="00890A55">
      <w:pPr>
        <w:keepNext/>
        <w:spacing w:line="480" w:lineRule="auto"/>
        <w:rPr>
          <w:rFonts w:eastAsia="MS Gothic"/>
          <w:noProof/>
        </w:rPr>
      </w:pPr>
    </w:p>
    <w:p w14:paraId="42D9B2F5" w14:textId="77777777" w:rsidR="00775081" w:rsidRDefault="00775081" w:rsidP="00775081">
      <w:pPr>
        <w:spacing w:line="480" w:lineRule="auto"/>
      </w:pPr>
      <w:r>
        <w:t>Catalogue Number: 615</w:t>
      </w:r>
    </w:p>
    <w:p w14:paraId="34B327D0" w14:textId="77777777" w:rsidR="00775081" w:rsidRDefault="00775081" w:rsidP="00775081">
      <w:pPr>
        <w:spacing w:line="480" w:lineRule="auto"/>
      </w:pPr>
      <w:r>
        <w:t xml:space="preserve">Inventory Number: </w:t>
      </w:r>
      <w:r w:rsidRPr="00993C0D">
        <w:rPr>
          <w:rFonts w:eastAsia="MS Gothic"/>
          <w:noProof/>
        </w:rPr>
        <w:t>83.</w:t>
      </w:r>
      <w:r w:rsidRPr="00524C6D">
        <w:rPr>
          <w:rFonts w:eastAsia="MS Gothic"/>
          <w:caps/>
          <w:noProof/>
        </w:rPr>
        <w:t>aq</w:t>
      </w:r>
      <w:r w:rsidRPr="00993C0D">
        <w:rPr>
          <w:rFonts w:eastAsia="MS Gothic"/>
          <w:noProof/>
        </w:rPr>
        <w:t>.377.499</w:t>
      </w:r>
    </w:p>
    <w:p w14:paraId="580B22FD" w14:textId="77777777" w:rsidR="00775081" w:rsidRDefault="00775081" w:rsidP="00775081">
      <w:pPr>
        <w:spacing w:line="480" w:lineRule="auto"/>
      </w:pPr>
      <w:r>
        <w:t xml:space="preserve">Dimensions: </w:t>
      </w:r>
      <w:r w:rsidRPr="00993C0D">
        <w:rPr>
          <w:rFonts w:eastAsia="MS Gothic"/>
          <w:noProof/>
        </w:rPr>
        <w:t>L: 9.7; W: 4.0; H: 2.5;</w:t>
      </w:r>
      <w:r>
        <w:rPr>
          <w:rFonts w:eastAsia="MS Gothic"/>
          <w:noProof/>
        </w:rPr>
        <w:t xml:space="preserve"> Diam:</w:t>
      </w:r>
      <w:r w:rsidRPr="00993C0D">
        <w:rPr>
          <w:rFonts w:eastAsia="MS Gothic"/>
          <w:noProof/>
        </w:rPr>
        <w:t xml:space="preserve"> (bottom </w:t>
      </w:r>
      <w:r>
        <w:rPr>
          <w:rFonts w:eastAsia="MS Gothic"/>
          <w:noProof/>
        </w:rPr>
        <w:t xml:space="preserve">of </w:t>
      </w:r>
      <w:r w:rsidRPr="00993C0D">
        <w:rPr>
          <w:rFonts w:eastAsia="MS Gothic"/>
          <w:noProof/>
        </w:rPr>
        <w:t>base) 2.6</w:t>
      </w:r>
    </w:p>
    <w:p w14:paraId="3E4A283D" w14:textId="56840EF2" w:rsidR="00775081" w:rsidRDefault="00775081" w:rsidP="00775081">
      <w:pPr>
        <w:spacing w:line="480" w:lineRule="auto"/>
      </w:pPr>
      <w:r>
        <w:t xml:space="preserve">Condition: </w:t>
      </w:r>
      <w:r w:rsidRPr="00993C0D">
        <w:rPr>
          <w:rFonts w:eastAsia="MS Gothic"/>
          <w:noProof/>
        </w:rPr>
        <w:t xml:space="preserve">Several small holes, probably produced by gas porosity from casting; small rectangular void on lower side of nozzle </w:t>
      </w:r>
      <w:r>
        <w:rPr>
          <w:rFonts w:eastAsia="MS Gothic"/>
          <w:noProof/>
        </w:rPr>
        <w:t xml:space="preserve">is a possible repair; lid missing. Bronze with </w:t>
      </w:r>
      <w:r w:rsidRPr="00993C0D">
        <w:rPr>
          <w:rFonts w:eastAsia="MS Gothic"/>
          <w:noProof/>
        </w:rPr>
        <w:t>dark green patina and much corrosion.</w:t>
      </w:r>
    </w:p>
    <w:p w14:paraId="3DF68E51" w14:textId="77777777" w:rsidR="00775081" w:rsidRDefault="00775081" w:rsidP="00775081">
      <w:pPr>
        <w:spacing w:line="480" w:lineRule="auto"/>
      </w:pPr>
      <w:r>
        <w:t xml:space="preserve">Description: </w:t>
      </w:r>
      <w:r w:rsidRPr="00993C0D">
        <w:rPr>
          <w:rFonts w:eastAsia="MS Gothic"/>
          <w:noProof/>
        </w:rPr>
        <w:t>Long complex ornament handle ending in</w:t>
      </w:r>
      <w:r>
        <w:rPr>
          <w:rFonts w:eastAsia="MS Gothic"/>
          <w:noProof/>
        </w:rPr>
        <w:t xml:space="preserve"> a </w:t>
      </w:r>
      <w:r w:rsidRPr="00993C0D">
        <w:rPr>
          <w:rFonts w:eastAsia="MS Gothic"/>
          <w:noProof/>
        </w:rPr>
        <w:t>heart-shaped plate surmounted by fleur-de-lis;</w:t>
      </w:r>
      <w:r>
        <w:rPr>
          <w:rFonts w:eastAsia="MS Gothic"/>
          <w:noProof/>
        </w:rPr>
        <w:t xml:space="preserve"> </w:t>
      </w:r>
      <w:r w:rsidRPr="00993C0D">
        <w:rPr>
          <w:rFonts w:eastAsia="MS Gothic"/>
          <w:noProof/>
        </w:rPr>
        <w:t>shaft linking</w:t>
      </w:r>
      <w:r>
        <w:rPr>
          <w:rFonts w:eastAsia="MS Gothic"/>
          <w:noProof/>
        </w:rPr>
        <w:t xml:space="preserve"> </w:t>
      </w:r>
      <w:r w:rsidRPr="00993C0D">
        <w:rPr>
          <w:rFonts w:eastAsia="MS Gothic"/>
          <w:noProof/>
        </w:rPr>
        <w:t>handle to</w:t>
      </w:r>
      <w:r>
        <w:rPr>
          <w:rFonts w:eastAsia="MS Gothic"/>
          <w:noProof/>
        </w:rPr>
        <w:t xml:space="preserve"> </w:t>
      </w:r>
      <w:r w:rsidRPr="00993C0D">
        <w:rPr>
          <w:rFonts w:eastAsia="MS Gothic"/>
          <w:noProof/>
        </w:rPr>
        <w:t xml:space="preserve">lamp body in </w:t>
      </w:r>
      <w:r>
        <w:rPr>
          <w:rFonts w:eastAsia="MS Gothic"/>
          <w:noProof/>
        </w:rPr>
        <w:t xml:space="preserve">the </w:t>
      </w:r>
      <w:r w:rsidRPr="00993C0D">
        <w:rPr>
          <w:rFonts w:eastAsia="MS Gothic"/>
          <w:noProof/>
        </w:rPr>
        <w:t xml:space="preserve">lower part of </w:t>
      </w:r>
      <w:r>
        <w:rPr>
          <w:rFonts w:eastAsia="MS Gothic"/>
          <w:noProof/>
        </w:rPr>
        <w:t xml:space="preserve">the </w:t>
      </w:r>
      <w:r w:rsidRPr="00993C0D">
        <w:rPr>
          <w:rFonts w:eastAsia="MS Gothic"/>
          <w:noProof/>
        </w:rPr>
        <w:t>heart consist</w:t>
      </w:r>
      <w:r>
        <w:rPr>
          <w:rFonts w:eastAsia="MS Gothic"/>
          <w:noProof/>
        </w:rPr>
        <w:t>s</w:t>
      </w:r>
      <w:r w:rsidRPr="00993C0D">
        <w:rPr>
          <w:rFonts w:eastAsia="MS Gothic"/>
          <w:noProof/>
        </w:rPr>
        <w:t xml:space="preserve"> of </w:t>
      </w:r>
      <w:r>
        <w:rPr>
          <w:rFonts w:eastAsia="MS Gothic"/>
          <w:noProof/>
        </w:rPr>
        <w:t xml:space="preserve">a </w:t>
      </w:r>
      <w:r w:rsidRPr="00993C0D">
        <w:rPr>
          <w:rFonts w:eastAsia="MS Gothic"/>
          <w:noProof/>
        </w:rPr>
        <w:t xml:space="preserve">Hercules knot whose lower ends form two volutes attached to </w:t>
      </w:r>
      <w:r>
        <w:rPr>
          <w:rFonts w:eastAsia="MS Gothic"/>
          <w:noProof/>
        </w:rPr>
        <w:t xml:space="preserve">the </w:t>
      </w:r>
      <w:r w:rsidRPr="00993C0D">
        <w:rPr>
          <w:rFonts w:eastAsia="MS Gothic"/>
          <w:noProof/>
        </w:rPr>
        <w:t>lamp body. Supporting strut</w:t>
      </w:r>
      <w:r w:rsidRPr="00993C0D" w:rsidDel="00914BD4">
        <w:rPr>
          <w:rFonts w:eastAsia="MS Gothic"/>
          <w:noProof/>
        </w:rPr>
        <w:t xml:space="preserve"> </w:t>
      </w:r>
      <w:r w:rsidRPr="00993C0D">
        <w:rPr>
          <w:rFonts w:eastAsia="MS Gothic"/>
          <w:noProof/>
        </w:rPr>
        <w:t xml:space="preserve">underneath handle. In front of </w:t>
      </w:r>
      <w:r>
        <w:rPr>
          <w:rFonts w:eastAsia="MS Gothic"/>
          <w:noProof/>
        </w:rPr>
        <w:t xml:space="preserve">the </w:t>
      </w:r>
      <w:r w:rsidRPr="00993C0D">
        <w:rPr>
          <w:rFonts w:eastAsia="MS Gothic"/>
          <w:noProof/>
        </w:rPr>
        <w:t xml:space="preserve">volutes </w:t>
      </w:r>
      <w:r>
        <w:rPr>
          <w:rFonts w:eastAsia="MS Gothic"/>
          <w:noProof/>
        </w:rPr>
        <w:t xml:space="preserve">are </w:t>
      </w:r>
      <w:r w:rsidRPr="00993C0D">
        <w:rPr>
          <w:rFonts w:eastAsia="MS Gothic"/>
          <w:noProof/>
        </w:rPr>
        <w:t xml:space="preserve">two hinges (for </w:t>
      </w:r>
      <w:r>
        <w:rPr>
          <w:rFonts w:eastAsia="MS Gothic"/>
          <w:noProof/>
        </w:rPr>
        <w:t xml:space="preserve">the </w:t>
      </w:r>
      <w:r w:rsidRPr="00993C0D">
        <w:rPr>
          <w:rFonts w:eastAsia="MS Gothic"/>
          <w:noProof/>
        </w:rPr>
        <w:t xml:space="preserve">missing lid) attached to </w:t>
      </w:r>
      <w:r>
        <w:rPr>
          <w:rFonts w:eastAsia="MS Gothic"/>
          <w:noProof/>
        </w:rPr>
        <w:t xml:space="preserve">a </w:t>
      </w:r>
      <w:r w:rsidRPr="00993C0D">
        <w:rPr>
          <w:rFonts w:eastAsia="MS Gothic"/>
          <w:noProof/>
        </w:rPr>
        <w:t xml:space="preserve">raised ring around </w:t>
      </w:r>
      <w:r>
        <w:rPr>
          <w:rFonts w:eastAsia="MS Gothic"/>
          <w:noProof/>
        </w:rPr>
        <w:t xml:space="preserve">the </w:t>
      </w:r>
      <w:r w:rsidRPr="00993C0D">
        <w:rPr>
          <w:rFonts w:eastAsia="MS Gothic"/>
          <w:noProof/>
        </w:rPr>
        <w:t xml:space="preserve">central filling-hole. Globular basin with unevenly shaped lug on each side. Long slim nozzle with flat top defined by beveled sides from filling-hole to pointed ends of wick-hole area; anvil-shaped nozzle. Flanking </w:t>
      </w:r>
      <w:r>
        <w:rPr>
          <w:rFonts w:eastAsia="MS Gothic"/>
          <w:noProof/>
        </w:rPr>
        <w:t xml:space="preserve">the </w:t>
      </w:r>
      <w:r w:rsidRPr="00993C0D">
        <w:rPr>
          <w:rFonts w:eastAsia="MS Gothic"/>
          <w:noProof/>
        </w:rPr>
        <w:t xml:space="preserve">nozzle base on </w:t>
      </w:r>
      <w:r>
        <w:rPr>
          <w:rFonts w:eastAsia="MS Gothic"/>
          <w:noProof/>
        </w:rPr>
        <w:t xml:space="preserve">the </w:t>
      </w:r>
      <w:r w:rsidRPr="00993C0D">
        <w:rPr>
          <w:rFonts w:eastAsia="MS Gothic"/>
          <w:noProof/>
        </w:rPr>
        <w:t xml:space="preserve">rounded body are two relief bands descending to </w:t>
      </w:r>
      <w:r>
        <w:rPr>
          <w:rFonts w:eastAsia="MS Gothic"/>
          <w:noProof/>
        </w:rPr>
        <w:t xml:space="preserve">the </w:t>
      </w:r>
      <w:r w:rsidRPr="00993C0D">
        <w:rPr>
          <w:rFonts w:eastAsia="MS Gothic"/>
          <w:noProof/>
        </w:rPr>
        <w:t>foot. Raised spreading foot with concave interior.</w:t>
      </w:r>
    </w:p>
    <w:p w14:paraId="36BE9151" w14:textId="25A495A8" w:rsidR="00775081" w:rsidRDefault="00775081" w:rsidP="00775081">
      <w:pPr>
        <w:spacing w:line="480" w:lineRule="auto"/>
      </w:pPr>
      <w:r>
        <w:t xml:space="preserve">Discus Iconography: </w:t>
      </w:r>
    </w:p>
    <w:p w14:paraId="47D9ACBD" w14:textId="233E3C86" w:rsidR="00775081" w:rsidRDefault="008D3129" w:rsidP="00775081">
      <w:pPr>
        <w:spacing w:line="480" w:lineRule="auto"/>
      </w:pPr>
      <w:r>
        <w:t xml:space="preserve">Type: </w:t>
      </w:r>
    </w:p>
    <w:p w14:paraId="04C4A01C" w14:textId="77777777" w:rsidR="00775081" w:rsidRDefault="00775081" w:rsidP="00775081">
      <w:pPr>
        <w:spacing w:line="480" w:lineRule="auto"/>
      </w:pPr>
      <w:r>
        <w:t xml:space="preserve">Place of Manufacture or Origin: </w:t>
      </w:r>
      <w:r w:rsidR="008D3129">
        <w:rPr>
          <w:rFonts w:eastAsia="MS Gothic"/>
          <w:noProof/>
        </w:rPr>
        <w:t>Anatolia</w:t>
      </w:r>
    </w:p>
    <w:p w14:paraId="063F16A9" w14:textId="77777777" w:rsidR="00775081" w:rsidRDefault="00775081" w:rsidP="00775081">
      <w:pPr>
        <w:spacing w:line="480" w:lineRule="auto"/>
      </w:pPr>
      <w:r>
        <w:t xml:space="preserve">Parallels: </w:t>
      </w:r>
      <w:r>
        <w:rPr>
          <w:rFonts w:eastAsia="MS Gothic"/>
          <w:noProof/>
        </w:rPr>
        <w:t>(Close</w:t>
      </w:r>
      <w:r w:rsidRPr="00993C0D">
        <w:rPr>
          <w:rFonts w:eastAsia="MS Gothic"/>
          <w:noProof/>
        </w:rPr>
        <w:t xml:space="preserve">) Campbell 1985, p. 43, no. 36 (lid extant, variant nozzle); related forms: Atasoy 2005, p. 103, nos. 1–5; Bailey BM </w:t>
      </w:r>
      <w:r w:rsidRPr="00524C6D">
        <w:rPr>
          <w:rFonts w:eastAsia="MS Gothic"/>
          <w:caps/>
          <w:noProof/>
        </w:rPr>
        <w:t>iv</w:t>
      </w:r>
      <w:r w:rsidRPr="00993C0D">
        <w:rPr>
          <w:rFonts w:eastAsia="MS Gothic"/>
          <w:noProof/>
        </w:rPr>
        <w:t>, Q 3552, p. 9, pl. 5; H</w:t>
      </w:r>
      <w:r w:rsidRPr="00993C0D">
        <w:rPr>
          <w:rFonts w:eastAsia="MS Gothic" w:cs="Courier New"/>
          <w:noProof/>
        </w:rPr>
        <w:t>ü</w:t>
      </w:r>
      <w:r w:rsidRPr="00993C0D">
        <w:rPr>
          <w:rFonts w:eastAsia="MS Gothic"/>
          <w:noProof/>
        </w:rPr>
        <w:t>binger 1993, p. 162, no. 334, pl. 39; Rosenthal and Sivan 1978</w:t>
      </w:r>
      <w:r>
        <w:rPr>
          <w:rFonts w:eastAsia="MS Gothic"/>
          <w:noProof/>
        </w:rPr>
        <w:t xml:space="preserve">, p. 156, no. 645 (Hellenistic); </w:t>
      </w:r>
      <w:r w:rsidRPr="00993C0D">
        <w:rPr>
          <w:rFonts w:eastAsia="MS Gothic"/>
          <w:noProof/>
        </w:rPr>
        <w:t>all dated to Late Hellenistic period</w:t>
      </w:r>
      <w:r>
        <w:rPr>
          <w:rFonts w:eastAsia="MS Gothic"/>
          <w:noProof/>
        </w:rPr>
        <w:t>.</w:t>
      </w:r>
    </w:p>
    <w:p w14:paraId="3064B87B" w14:textId="77777777" w:rsidR="001942EC" w:rsidRDefault="001942EC" w:rsidP="001942EC">
      <w:pPr>
        <w:spacing w:line="480" w:lineRule="auto"/>
      </w:pPr>
      <w:r>
        <w:t xml:space="preserve">Provenance: </w:t>
      </w:r>
    </w:p>
    <w:p w14:paraId="3D55059F" w14:textId="77777777" w:rsidR="00775081" w:rsidRDefault="00775081" w:rsidP="00775081">
      <w:pPr>
        <w:spacing w:line="480" w:lineRule="auto"/>
      </w:pPr>
      <w:r>
        <w:t>Bibliography: Unpublished.</w:t>
      </w:r>
    </w:p>
    <w:p w14:paraId="01C56F65" w14:textId="77777777" w:rsidR="00775081" w:rsidRDefault="00775081" w:rsidP="00775081">
      <w:pPr>
        <w:spacing w:line="480" w:lineRule="auto"/>
      </w:pPr>
      <w:r>
        <w:t xml:space="preserve">Date: </w:t>
      </w:r>
      <w:r w:rsidR="008D3129">
        <w:rPr>
          <w:rFonts w:eastAsia="MS Gothic"/>
          <w:noProof/>
        </w:rPr>
        <w:t>Late Hellenistic</w:t>
      </w:r>
    </w:p>
    <w:p w14:paraId="0E4F25E0" w14:textId="77777777" w:rsidR="00775081" w:rsidRDefault="00775081" w:rsidP="00775081">
      <w:pPr>
        <w:spacing w:line="480" w:lineRule="auto"/>
      </w:pPr>
      <w:r>
        <w:t>Date numeric: -100; -31</w:t>
      </w:r>
    </w:p>
    <w:p w14:paraId="0D6CADFD" w14:textId="77777777" w:rsidR="00890A55" w:rsidRPr="00775081" w:rsidRDefault="00775081" w:rsidP="00775081">
      <w:pPr>
        <w:spacing w:line="480" w:lineRule="auto"/>
      </w:pPr>
      <w:r>
        <w:t xml:space="preserve">Discussion: </w:t>
      </w:r>
      <w:r w:rsidR="00890A55" w:rsidRPr="00993C0D">
        <w:rPr>
          <w:rFonts w:eastAsia="MS Gothic"/>
          <w:noProof/>
        </w:rPr>
        <w:t>The long handle acts as counterweight to the long nozzle.</w:t>
      </w:r>
    </w:p>
    <w:p w14:paraId="1D5B8274" w14:textId="77777777" w:rsidR="00890A55" w:rsidRPr="00993C0D" w:rsidRDefault="00890A55" w:rsidP="00890A55">
      <w:pPr>
        <w:spacing w:line="480" w:lineRule="auto"/>
      </w:pPr>
    </w:p>
    <w:p w14:paraId="5AA850D0" w14:textId="77777777" w:rsidR="00890A55" w:rsidRPr="00993C0D" w:rsidRDefault="00890A55" w:rsidP="00890A55">
      <w:pPr>
        <w:keepNext/>
        <w:keepLines/>
        <w:widowControl w:val="0"/>
        <w:spacing w:line="480" w:lineRule="auto"/>
      </w:pPr>
      <w:r w:rsidRPr="00993C0D">
        <w:t>———</w:t>
      </w:r>
    </w:p>
    <w:p w14:paraId="06313001" w14:textId="77777777" w:rsidR="00890A55" w:rsidRDefault="00890A55" w:rsidP="00890A55">
      <w:pPr>
        <w:keepNext/>
        <w:spacing w:line="480" w:lineRule="auto"/>
        <w:rPr>
          <w:rFonts w:eastAsia="MS Gothic"/>
          <w:noProof/>
        </w:rPr>
      </w:pPr>
    </w:p>
    <w:p w14:paraId="280B542E" w14:textId="77777777" w:rsidR="005748AC" w:rsidRDefault="005748AC" w:rsidP="005748AC">
      <w:pPr>
        <w:spacing w:line="480" w:lineRule="auto"/>
      </w:pPr>
      <w:r>
        <w:t>Catalogue Number: 616</w:t>
      </w:r>
    </w:p>
    <w:p w14:paraId="55A93CEE" w14:textId="77777777" w:rsidR="005748AC" w:rsidRDefault="005748AC" w:rsidP="005748AC">
      <w:pPr>
        <w:spacing w:line="480" w:lineRule="auto"/>
      </w:pPr>
      <w:r>
        <w:t xml:space="preserve">Inventory Number: </w:t>
      </w:r>
      <w:r w:rsidRPr="00993C0D">
        <w:rPr>
          <w:rFonts w:eastAsia="MS Gothic"/>
          <w:noProof/>
        </w:rPr>
        <w:t>83.</w:t>
      </w:r>
      <w:r w:rsidRPr="00524C6D">
        <w:rPr>
          <w:rFonts w:eastAsia="MS Gothic"/>
          <w:caps/>
          <w:noProof/>
        </w:rPr>
        <w:t>aq</w:t>
      </w:r>
      <w:r w:rsidRPr="00993C0D">
        <w:rPr>
          <w:rFonts w:eastAsia="MS Gothic"/>
          <w:noProof/>
        </w:rPr>
        <w:t>.377.500</w:t>
      </w:r>
    </w:p>
    <w:p w14:paraId="58935698" w14:textId="77777777" w:rsidR="005748AC" w:rsidRDefault="005748AC" w:rsidP="005748AC">
      <w:pPr>
        <w:spacing w:line="480" w:lineRule="auto"/>
      </w:pPr>
      <w:r>
        <w:t xml:space="preserve">Dimensions: </w:t>
      </w:r>
      <w:r w:rsidRPr="00993C0D">
        <w:rPr>
          <w:rFonts w:eastAsia="MS Gothic"/>
          <w:noProof/>
        </w:rPr>
        <w:t>L: 5.8; W: 2.8; H: (with handle) 2.9, (body) 1.3</w:t>
      </w:r>
    </w:p>
    <w:p w14:paraId="276DE0C8" w14:textId="7EEF061E" w:rsidR="005748AC" w:rsidRDefault="005748AC" w:rsidP="005748AC">
      <w:pPr>
        <w:spacing w:line="480" w:lineRule="auto"/>
      </w:pPr>
      <w:r>
        <w:t xml:space="preserve">Condition: </w:t>
      </w:r>
      <w:r w:rsidRPr="00993C0D">
        <w:rPr>
          <w:rFonts w:eastAsia="MS Gothic"/>
          <w:noProof/>
        </w:rPr>
        <w:t>Tip of ornament handle broken off. Grayish black bronze.</w:t>
      </w:r>
    </w:p>
    <w:p w14:paraId="3D553126" w14:textId="77777777" w:rsidR="005748AC" w:rsidRDefault="005748AC" w:rsidP="005748AC">
      <w:pPr>
        <w:spacing w:line="480" w:lineRule="auto"/>
      </w:pPr>
      <w:r>
        <w:t xml:space="preserve">Description: </w:t>
      </w:r>
      <w:r w:rsidRPr="00993C0D">
        <w:rPr>
          <w:rFonts w:eastAsia="MS Gothic"/>
          <w:noProof/>
        </w:rPr>
        <w:t xml:space="preserve">Flat ornament handle in </w:t>
      </w:r>
      <w:r>
        <w:rPr>
          <w:rFonts w:eastAsia="MS Gothic"/>
          <w:noProof/>
        </w:rPr>
        <w:t xml:space="preserve">the </w:t>
      </w:r>
      <w:r w:rsidRPr="00993C0D">
        <w:rPr>
          <w:rFonts w:eastAsia="MS Gothic"/>
          <w:noProof/>
        </w:rPr>
        <w:t xml:space="preserve">shape of </w:t>
      </w:r>
      <w:r>
        <w:rPr>
          <w:rFonts w:eastAsia="MS Gothic"/>
          <w:noProof/>
        </w:rPr>
        <w:t xml:space="preserve">a </w:t>
      </w:r>
      <w:r w:rsidRPr="00993C0D">
        <w:rPr>
          <w:rFonts w:eastAsia="MS Gothic"/>
          <w:noProof/>
        </w:rPr>
        <w:t xml:space="preserve">heart-shaped plain leaf (no ring behind); most probably </w:t>
      </w:r>
      <w:r>
        <w:rPr>
          <w:rFonts w:eastAsia="MS Gothic"/>
          <w:noProof/>
        </w:rPr>
        <w:t xml:space="preserve">there was </w:t>
      </w:r>
      <w:r w:rsidRPr="00993C0D">
        <w:rPr>
          <w:rFonts w:eastAsia="MS Gothic"/>
          <w:noProof/>
        </w:rPr>
        <w:t xml:space="preserve">a now-missing bead at </w:t>
      </w:r>
      <w:r>
        <w:rPr>
          <w:rFonts w:eastAsia="MS Gothic"/>
          <w:noProof/>
        </w:rPr>
        <w:t xml:space="preserve">the </w:t>
      </w:r>
      <w:r w:rsidRPr="00993C0D">
        <w:rPr>
          <w:rFonts w:eastAsia="MS Gothic"/>
          <w:noProof/>
        </w:rPr>
        <w:t xml:space="preserve">top of </w:t>
      </w:r>
      <w:r>
        <w:rPr>
          <w:rFonts w:eastAsia="MS Gothic"/>
          <w:noProof/>
        </w:rPr>
        <w:t xml:space="preserve">the </w:t>
      </w:r>
      <w:r w:rsidRPr="00993C0D">
        <w:rPr>
          <w:rFonts w:eastAsia="MS Gothic"/>
          <w:noProof/>
        </w:rPr>
        <w:t xml:space="preserve">leaf. Globular basin. Large filling-hole. Triangular-tipped volute-nozzle with flat top, beveled sides, and no knobs; heavy proportions. Slightly concave bottom. Three retrograde incised Latin letters on </w:t>
      </w:r>
      <w:r w:rsidRPr="005F23E0">
        <w:rPr>
          <w:rFonts w:eastAsia="MS Gothic"/>
          <w:noProof/>
        </w:rPr>
        <w:t xml:space="preserve">base: </w:t>
      </w:r>
      <w:r w:rsidRPr="005F23E0">
        <w:t>{{insc:</w:t>
      </w:r>
      <w:r w:rsidRPr="005F23E0">
        <w:rPr>
          <w:rFonts w:eastAsia="MS Gothic"/>
          <w:caps/>
          <w:noProof/>
        </w:rPr>
        <w:t>r o i</w:t>
      </w:r>
      <w:r w:rsidRPr="005F23E0">
        <w:t>}}</w:t>
      </w:r>
      <w:r w:rsidRPr="005F23E0">
        <w:rPr>
          <w:rFonts w:eastAsia="MS Gothic"/>
          <w:noProof/>
        </w:rPr>
        <w:t>.</w:t>
      </w:r>
    </w:p>
    <w:p w14:paraId="084B4624" w14:textId="32CAAA1B" w:rsidR="005748AC" w:rsidRDefault="005748AC" w:rsidP="005748AC">
      <w:pPr>
        <w:spacing w:line="480" w:lineRule="auto"/>
      </w:pPr>
      <w:r>
        <w:t xml:space="preserve">Discus Iconography: </w:t>
      </w:r>
    </w:p>
    <w:p w14:paraId="4ACE838E" w14:textId="23EC955E" w:rsidR="005748AC" w:rsidRDefault="008D3129" w:rsidP="005748AC">
      <w:pPr>
        <w:spacing w:line="480" w:lineRule="auto"/>
      </w:pPr>
      <w:r>
        <w:t xml:space="preserve">Type: </w:t>
      </w:r>
    </w:p>
    <w:p w14:paraId="6F99CC6E" w14:textId="77777777" w:rsidR="005748AC" w:rsidRDefault="005748AC" w:rsidP="005748AC">
      <w:pPr>
        <w:spacing w:line="480" w:lineRule="auto"/>
      </w:pPr>
      <w:r>
        <w:t xml:space="preserve">Place of Manufacture or Origin: </w:t>
      </w:r>
      <w:r w:rsidR="008D3129">
        <w:rPr>
          <w:rFonts w:eastAsia="MS Gothic"/>
          <w:noProof/>
        </w:rPr>
        <w:t>Lower Rhine</w:t>
      </w:r>
    </w:p>
    <w:p w14:paraId="7A447CBC" w14:textId="77777777" w:rsidR="005748AC" w:rsidRDefault="005748AC" w:rsidP="005748AC">
      <w:pPr>
        <w:spacing w:line="480" w:lineRule="auto"/>
      </w:pPr>
      <w:r>
        <w:t xml:space="preserve">Parallels: </w:t>
      </w:r>
      <w:r>
        <w:rPr>
          <w:rFonts w:eastAsia="MS Gothic"/>
          <w:noProof/>
        </w:rPr>
        <w:t>(C</w:t>
      </w:r>
      <w:r w:rsidRPr="00993C0D">
        <w:rPr>
          <w:rFonts w:eastAsia="MS Gothic"/>
          <w:noProof/>
        </w:rPr>
        <w:t>lose) Menzel 1969, p. 108, no. 690, pl. 90.1</w:t>
      </w:r>
      <w:r w:rsidRPr="000F61FC">
        <w:rPr>
          <w:rFonts w:eastAsia="MS Gothic"/>
          <w:noProof/>
        </w:rPr>
        <w:t xml:space="preserve">, </w:t>
      </w:r>
      <w:r w:rsidRPr="00993C0D">
        <w:rPr>
          <w:rFonts w:eastAsia="MS Gothic"/>
          <w:noProof/>
        </w:rPr>
        <w:t xml:space="preserve">and with two nozzles, p. 108, nos. 671–72, fig. 89.5–6; also Selesnow 1988, p. 82, also two-nozzled lamp p. 190, no. 438, pl. 58 (first century </w:t>
      </w:r>
      <w:r w:rsidRPr="005170AB">
        <w:rPr>
          <w:rFonts w:eastAsia="MS Gothic"/>
          <w:caps/>
          <w:noProof/>
        </w:rPr>
        <w:t>A.D.</w:t>
      </w:r>
      <w:r w:rsidRPr="00993C0D">
        <w:rPr>
          <w:rFonts w:eastAsia="MS Gothic"/>
          <w:noProof/>
        </w:rPr>
        <w:t xml:space="preserve">); Alram-Stern 1989, no. 627, pl. 45; Goethert 1997, p. 187, no. 142, pl. 121 (second century </w:t>
      </w:r>
      <w:r w:rsidRPr="005170AB">
        <w:rPr>
          <w:rFonts w:eastAsia="MS Gothic"/>
          <w:caps/>
          <w:noProof/>
        </w:rPr>
        <w:t>A.D.</w:t>
      </w:r>
      <w:r>
        <w:rPr>
          <w:rFonts w:eastAsia="MS Gothic"/>
          <w:noProof/>
        </w:rPr>
        <w:t xml:space="preserve">). </w:t>
      </w:r>
      <w:r w:rsidRPr="00993C0D">
        <w:rPr>
          <w:rFonts w:eastAsia="MS Gothic"/>
          <w:noProof/>
        </w:rPr>
        <w:t>For the leaf handle with ring combined with other lamp bodies, see Conticello de’ Spagnolis and De Carolis 1988, p. 76, nos. 78–79.</w:t>
      </w:r>
      <w:r>
        <w:rPr>
          <w:rFonts w:eastAsia="MS Gothic"/>
          <w:noProof/>
        </w:rPr>
        <w:t xml:space="preserve"> </w:t>
      </w:r>
      <w:r w:rsidRPr="00993C0D">
        <w:rPr>
          <w:rFonts w:eastAsia="MS Gothic"/>
          <w:noProof/>
        </w:rPr>
        <w:t>All parallels quoted are equally small lamps.</w:t>
      </w:r>
    </w:p>
    <w:p w14:paraId="23060939" w14:textId="77777777" w:rsidR="001942EC" w:rsidRDefault="001942EC" w:rsidP="001942EC">
      <w:pPr>
        <w:spacing w:line="480" w:lineRule="auto"/>
      </w:pPr>
      <w:r>
        <w:t xml:space="preserve">Provenance: </w:t>
      </w:r>
    </w:p>
    <w:p w14:paraId="30724457" w14:textId="77777777" w:rsidR="005748AC" w:rsidRDefault="005748AC" w:rsidP="005748AC">
      <w:pPr>
        <w:spacing w:line="480" w:lineRule="auto"/>
      </w:pPr>
      <w:r>
        <w:t>Bibliography: Unpublished.</w:t>
      </w:r>
    </w:p>
    <w:p w14:paraId="2AB483D1" w14:textId="77777777" w:rsidR="005748AC" w:rsidRDefault="005748AC" w:rsidP="005748AC">
      <w:pPr>
        <w:spacing w:line="480" w:lineRule="auto"/>
      </w:pPr>
      <w:r>
        <w:t xml:space="preserve">Date: </w:t>
      </w:r>
      <w:r w:rsidRPr="00993C0D">
        <w:rPr>
          <w:rFonts w:eastAsia="MS Gothic"/>
          <w:noProof/>
        </w:rPr>
        <w:t>First</w:t>
      </w:r>
      <w:r w:rsidRPr="00993C0D">
        <w:rPr>
          <w:rFonts w:eastAsia="MS Gothic"/>
          <w:noProof/>
          <w:vertAlign w:val="superscript"/>
        </w:rPr>
        <w:t xml:space="preserve"> </w:t>
      </w:r>
      <w:r w:rsidRPr="00993C0D">
        <w:rPr>
          <w:rFonts w:eastAsia="MS Gothic"/>
          <w:noProof/>
        </w:rPr>
        <w:t xml:space="preserve">century </w:t>
      </w:r>
      <w:r w:rsidRPr="005170AB">
        <w:rPr>
          <w:rFonts w:eastAsia="MS Gothic"/>
          <w:caps/>
          <w:noProof/>
        </w:rPr>
        <w:t>A.D.</w:t>
      </w:r>
    </w:p>
    <w:p w14:paraId="6A31A3F8" w14:textId="77777777" w:rsidR="005748AC" w:rsidRDefault="005748AC" w:rsidP="005748AC">
      <w:pPr>
        <w:spacing w:line="480" w:lineRule="auto"/>
      </w:pPr>
      <w:r>
        <w:t>Date numeric: 1; 100</w:t>
      </w:r>
    </w:p>
    <w:p w14:paraId="0D6C4008" w14:textId="77777777" w:rsidR="00890A55" w:rsidRPr="005748AC" w:rsidRDefault="005748AC" w:rsidP="005748AC">
      <w:pPr>
        <w:spacing w:line="480" w:lineRule="auto"/>
      </w:pPr>
      <w:r>
        <w:t xml:space="preserve">Discussion: </w:t>
      </w:r>
      <w:r w:rsidR="00890A55">
        <w:rPr>
          <w:rFonts w:eastAsia="MS Gothic"/>
          <w:noProof/>
        </w:rPr>
        <w:t>T</w:t>
      </w:r>
      <w:r w:rsidR="00890A55" w:rsidRPr="00993C0D">
        <w:rPr>
          <w:rFonts w:eastAsia="MS Gothic"/>
          <w:noProof/>
        </w:rPr>
        <w:t>riangular nozzle</w:t>
      </w:r>
      <w:r w:rsidR="00890A55">
        <w:rPr>
          <w:rFonts w:eastAsia="MS Gothic"/>
          <w:noProof/>
        </w:rPr>
        <w:t>s have</w:t>
      </w:r>
      <w:r w:rsidR="00890A55" w:rsidRPr="00993C0D">
        <w:rPr>
          <w:rFonts w:eastAsia="MS Gothic"/>
          <w:noProof/>
        </w:rPr>
        <w:t xml:space="preserve"> </w:t>
      </w:r>
      <w:r w:rsidR="00890A55">
        <w:rPr>
          <w:rFonts w:eastAsia="MS Gothic"/>
          <w:noProof/>
        </w:rPr>
        <w:t>their</w:t>
      </w:r>
      <w:r w:rsidR="00890A55" w:rsidRPr="00993C0D">
        <w:rPr>
          <w:rFonts w:eastAsia="MS Gothic"/>
          <w:noProof/>
        </w:rPr>
        <w:t xml:space="preserve"> roots in the Hellenistic period, especially in Asia Minor, as does the leaf shield with ring handle; these features live on much later as shown by </w:t>
      </w:r>
      <w:r w:rsidR="00890A55">
        <w:rPr>
          <w:rFonts w:eastAsia="MS Gothic"/>
          <w:noProof/>
        </w:rPr>
        <w:t xml:space="preserve">Demirel </w:t>
      </w:r>
      <w:r w:rsidR="00890A55" w:rsidRPr="00993C0D">
        <w:rPr>
          <w:rFonts w:eastAsia="MS Gothic"/>
          <w:noProof/>
        </w:rPr>
        <w:t>G</w:t>
      </w:r>
      <w:r w:rsidR="00890A55" w:rsidRPr="00993C0D">
        <w:rPr>
          <w:rFonts w:eastAsia="MS Gothic" w:cs="Courier New"/>
          <w:noProof/>
        </w:rPr>
        <w:t>ö</w:t>
      </w:r>
      <w:r w:rsidR="00890A55" w:rsidRPr="00993C0D">
        <w:rPr>
          <w:rFonts w:eastAsia="MS Gothic"/>
          <w:noProof/>
        </w:rPr>
        <w:t xml:space="preserve">kalp 2005, pp. 69–70, pl. 30, fig. 5 (added ring behind handle). </w:t>
      </w:r>
    </w:p>
    <w:p w14:paraId="0CE12BB5" w14:textId="77777777" w:rsidR="00890A55" w:rsidRPr="00993C0D" w:rsidRDefault="00890A55" w:rsidP="00890A55">
      <w:pPr>
        <w:keepNext/>
        <w:spacing w:line="480" w:lineRule="auto"/>
        <w:rPr>
          <w:rFonts w:eastAsia="MS Gothic"/>
          <w:noProof/>
        </w:rPr>
      </w:pPr>
    </w:p>
    <w:p w14:paraId="35566618" w14:textId="77777777" w:rsidR="00890A55" w:rsidRPr="00993C0D" w:rsidRDefault="00890A55" w:rsidP="00890A55">
      <w:pPr>
        <w:keepNext/>
        <w:spacing w:line="480" w:lineRule="auto"/>
        <w:rPr>
          <w:rFonts w:eastAsia="MS Gothic"/>
          <w:noProof/>
        </w:rPr>
      </w:pPr>
      <w:r w:rsidRPr="00993C0D">
        <w:rPr>
          <w:rFonts w:eastAsia="MS Gothic"/>
          <w:noProof/>
        </w:rPr>
        <w:t>———</w:t>
      </w:r>
    </w:p>
    <w:p w14:paraId="4E97680E" w14:textId="77777777" w:rsidR="00890A55" w:rsidRDefault="00890A55" w:rsidP="00890A55">
      <w:pPr>
        <w:keepNext/>
        <w:spacing w:line="480" w:lineRule="auto"/>
        <w:rPr>
          <w:rFonts w:eastAsia="MS Gothic"/>
          <w:noProof/>
        </w:rPr>
      </w:pPr>
    </w:p>
    <w:p w14:paraId="217FC9EA" w14:textId="77777777" w:rsidR="00561D9C" w:rsidRDefault="00561D9C" w:rsidP="00561D9C">
      <w:pPr>
        <w:spacing w:line="480" w:lineRule="auto"/>
      </w:pPr>
      <w:r>
        <w:t>Catalogue Number: 617</w:t>
      </w:r>
    </w:p>
    <w:p w14:paraId="3E71CDE8" w14:textId="77777777" w:rsidR="00561D9C" w:rsidRDefault="00561D9C" w:rsidP="00561D9C">
      <w:pPr>
        <w:spacing w:line="480" w:lineRule="auto"/>
      </w:pPr>
      <w:r>
        <w:t xml:space="preserve">Inventory Number: </w:t>
      </w:r>
      <w:r w:rsidRPr="00993C0D">
        <w:rPr>
          <w:rFonts w:eastAsia="MS Gothic"/>
          <w:noProof/>
        </w:rPr>
        <w:t>83.</w:t>
      </w:r>
      <w:r w:rsidRPr="00524C6D">
        <w:rPr>
          <w:rFonts w:eastAsia="MS Gothic"/>
          <w:caps/>
          <w:noProof/>
        </w:rPr>
        <w:t>aq</w:t>
      </w:r>
      <w:r w:rsidRPr="00993C0D">
        <w:rPr>
          <w:rFonts w:eastAsia="MS Gothic"/>
          <w:noProof/>
        </w:rPr>
        <w:t>.377.496</w:t>
      </w:r>
    </w:p>
    <w:p w14:paraId="2EF50417" w14:textId="77777777" w:rsidR="00561D9C" w:rsidRDefault="00561D9C" w:rsidP="00561D9C">
      <w:pPr>
        <w:spacing w:line="480" w:lineRule="auto"/>
      </w:pPr>
      <w:r>
        <w:t xml:space="preserve">Dimensions: </w:t>
      </w:r>
      <w:r w:rsidRPr="00993C0D">
        <w:rPr>
          <w:rFonts w:eastAsia="MS Gothic"/>
          <w:noProof/>
        </w:rPr>
        <w:t>L: 9.5; W: (body with protrusions) 4.8, (exterior of both nozzles) 5.7, (crescent) 4.1; H: (body) 2.6, (with handle) 5.6</w:t>
      </w:r>
    </w:p>
    <w:p w14:paraId="08AAB2C9" w14:textId="462AFC88" w:rsidR="00561D9C" w:rsidRDefault="00561D9C" w:rsidP="00561D9C">
      <w:pPr>
        <w:spacing w:line="480" w:lineRule="auto"/>
      </w:pPr>
      <w:r>
        <w:t xml:space="preserve">Condition: </w:t>
      </w:r>
      <w:r w:rsidRPr="00993C0D">
        <w:rPr>
          <w:rFonts w:eastAsia="MS Gothic"/>
          <w:noProof/>
        </w:rPr>
        <w:t xml:space="preserve">Hole in bottom of base; thin pale green patina on surface; underlying bronze is </w:t>
      </w:r>
      <w:r>
        <w:rPr>
          <w:rFonts w:eastAsia="MS Gothic"/>
          <w:noProof/>
        </w:rPr>
        <w:t xml:space="preserve">a </w:t>
      </w:r>
      <w:r w:rsidRPr="00993C0D">
        <w:rPr>
          <w:rFonts w:eastAsia="MS Gothic"/>
          <w:noProof/>
        </w:rPr>
        <w:t>deep red-brown color.</w:t>
      </w:r>
    </w:p>
    <w:p w14:paraId="179986FD" w14:textId="7A26CEE2" w:rsidR="00561D9C" w:rsidRDefault="00561D9C" w:rsidP="00561D9C">
      <w:pPr>
        <w:spacing w:line="480" w:lineRule="auto"/>
      </w:pPr>
      <w:r>
        <w:t xml:space="preserve">Description: </w:t>
      </w:r>
      <w:r w:rsidRPr="00993C0D">
        <w:rPr>
          <w:rFonts w:eastAsia="MS Gothic"/>
          <w:noProof/>
        </w:rPr>
        <w:t>Handle and ornament most likely molded and added after casting of body; s</w:t>
      </w:r>
      <w:r>
        <w:rPr>
          <w:rFonts w:eastAsia="MS Gothic"/>
          <w:noProof/>
        </w:rPr>
        <w:t xml:space="preserve">harp curves finished post </w:t>
      </w:r>
      <w:r w:rsidRPr="00993C0D">
        <w:rPr>
          <w:rFonts w:eastAsia="MS Gothic"/>
          <w:noProof/>
        </w:rPr>
        <w:t xml:space="preserve">casting. Ornament handle in </w:t>
      </w:r>
      <w:r>
        <w:rPr>
          <w:rFonts w:eastAsia="MS Gothic"/>
          <w:noProof/>
        </w:rPr>
        <w:t xml:space="preserve">the </w:t>
      </w:r>
      <w:r w:rsidRPr="00993C0D">
        <w:rPr>
          <w:rFonts w:eastAsia="MS Gothic"/>
          <w:noProof/>
        </w:rPr>
        <w:t xml:space="preserve">shape of </w:t>
      </w:r>
      <w:r>
        <w:rPr>
          <w:rFonts w:eastAsia="MS Gothic"/>
          <w:noProof/>
        </w:rPr>
        <w:t xml:space="preserve">a </w:t>
      </w:r>
      <w:r w:rsidRPr="00993C0D">
        <w:rPr>
          <w:rFonts w:eastAsia="MS Gothic"/>
          <w:noProof/>
        </w:rPr>
        <w:t xml:space="preserve">beveled crescent with </w:t>
      </w:r>
      <w:r>
        <w:rPr>
          <w:rFonts w:eastAsia="MS Gothic"/>
          <w:noProof/>
        </w:rPr>
        <w:t xml:space="preserve">a </w:t>
      </w:r>
      <w:r w:rsidRPr="00993C0D">
        <w:rPr>
          <w:rFonts w:eastAsia="MS Gothic"/>
          <w:noProof/>
        </w:rPr>
        <w:t>small globule at each end; large ring behind. Globular body with rounded plain rim. Large lipped filling-hole, lid missing. Two round-tipped volute-nozzles; no inner volute-knobs but instead sharp points; no ribs on sides under volutes. Flat nozzle tops with beveled sides; heart-shaped wick-holes. Raised base forming solid circular foot</w:t>
      </w:r>
      <w:r w:rsidR="00671544">
        <w:rPr>
          <w:rFonts w:eastAsia="MS Gothic"/>
          <w:noProof/>
        </w:rPr>
        <w:t>.</w:t>
      </w:r>
    </w:p>
    <w:p w14:paraId="77DC53B3" w14:textId="3DDBC05E" w:rsidR="00561D9C" w:rsidRDefault="00561D9C" w:rsidP="00561D9C">
      <w:pPr>
        <w:spacing w:line="480" w:lineRule="auto"/>
      </w:pPr>
      <w:r>
        <w:t xml:space="preserve">Discus Iconography: </w:t>
      </w:r>
    </w:p>
    <w:p w14:paraId="5A83F848" w14:textId="326FB130" w:rsidR="00561D9C" w:rsidRDefault="008D3129" w:rsidP="00561D9C">
      <w:pPr>
        <w:spacing w:line="480" w:lineRule="auto"/>
      </w:pPr>
      <w:r>
        <w:t xml:space="preserve">Type: </w:t>
      </w:r>
    </w:p>
    <w:p w14:paraId="13D8BE8C" w14:textId="77777777" w:rsidR="00561D9C" w:rsidRDefault="00561D9C" w:rsidP="00561D9C">
      <w:pPr>
        <w:spacing w:line="480" w:lineRule="auto"/>
      </w:pPr>
      <w:r>
        <w:t xml:space="preserve">Place of Manufacture or Origin: </w:t>
      </w:r>
      <w:r w:rsidR="008D3129">
        <w:rPr>
          <w:rFonts w:eastAsia="MS Gothic"/>
          <w:noProof/>
        </w:rPr>
        <w:t>Anatolia</w:t>
      </w:r>
    </w:p>
    <w:p w14:paraId="7D12B2E8" w14:textId="77777777" w:rsidR="00561D9C" w:rsidRDefault="00561D9C" w:rsidP="00561D9C">
      <w:pPr>
        <w:spacing w:line="480" w:lineRule="auto"/>
      </w:pPr>
      <w:r>
        <w:t xml:space="preserve">Parallels: </w:t>
      </w:r>
      <w:r w:rsidRPr="00993C0D">
        <w:rPr>
          <w:rFonts w:eastAsia="MS Gothic"/>
          <w:noProof/>
        </w:rPr>
        <w:t>Bieber 1915, p. 93, no. 420, pl. 54 (handle missing); Rosenthal and Sivan 1978, p. 157, nos. 649–50 (heavier nozzles, large inner volute-knobs pointed, handles missing); Valenza Mele 1981, pp. 29–32, nos. 43–46; Conticello de’ Spagnolis and De Carolis 1988, pp. 43 and 45, no. 13; Barr-Sharrar 1994, pp. 644–50, three lamps from the</w:t>
      </w:r>
      <w:r>
        <w:rPr>
          <w:rFonts w:eastAsia="MS Gothic"/>
          <w:noProof/>
        </w:rPr>
        <w:t xml:space="preserve"> </w:t>
      </w:r>
      <w:r w:rsidR="00F4606A">
        <w:t>{{loc_0000:</w:t>
      </w:r>
      <w:r>
        <w:rPr>
          <w:rFonts w:eastAsia="MS Gothic"/>
          <w:noProof/>
        </w:rPr>
        <w:t>Mahdia</w:t>
      </w:r>
      <w:r w:rsidR="00F4606A">
        <w:rPr>
          <w:rFonts w:eastAsia="MS Gothic"/>
          <w:noProof/>
        </w:rPr>
        <w:t>}}</w:t>
      </w:r>
      <w:r>
        <w:rPr>
          <w:rFonts w:eastAsia="MS Gothic"/>
          <w:noProof/>
        </w:rPr>
        <w:t xml:space="preserve"> shipwreck; see also </w:t>
      </w:r>
      <w:hyperlink r:id="rId115" w:history="1">
        <w:r w:rsidRPr="00561D9C">
          <w:rPr>
            <w:rStyle w:val="Hyperlink"/>
            <w:rFonts w:eastAsia="MS Gothic"/>
            <w:noProof/>
          </w:rPr>
          <w:t>cat. 155</w:t>
        </w:r>
      </w:hyperlink>
      <w:r>
        <w:rPr>
          <w:rFonts w:eastAsia="MS Gothic"/>
          <w:noProof/>
        </w:rPr>
        <w:t xml:space="preserve"> and </w:t>
      </w:r>
      <w:hyperlink r:id="rId116" w:history="1">
        <w:r w:rsidRPr="00561D9C">
          <w:rPr>
            <w:rStyle w:val="Hyperlink"/>
            <w:rFonts w:eastAsia="MS Gothic"/>
            <w:noProof/>
          </w:rPr>
          <w:t>cat. 156</w:t>
        </w:r>
      </w:hyperlink>
      <w:r w:rsidRPr="00993C0D">
        <w:rPr>
          <w:rFonts w:eastAsia="MS Gothic"/>
          <w:noProof/>
        </w:rPr>
        <w:t xml:space="preserve"> for </w:t>
      </w:r>
      <w:r>
        <w:rPr>
          <w:rFonts w:eastAsia="MS Gothic"/>
          <w:noProof/>
        </w:rPr>
        <w:t xml:space="preserve">similar </w:t>
      </w:r>
      <w:r w:rsidRPr="00993C0D">
        <w:rPr>
          <w:rFonts w:eastAsia="MS Gothic"/>
          <w:noProof/>
        </w:rPr>
        <w:t>examples in clay.</w:t>
      </w:r>
    </w:p>
    <w:p w14:paraId="399C8E93" w14:textId="77777777" w:rsidR="001942EC" w:rsidRDefault="001942EC" w:rsidP="001942EC">
      <w:pPr>
        <w:spacing w:line="480" w:lineRule="auto"/>
      </w:pPr>
      <w:r>
        <w:t xml:space="preserve">Provenance: </w:t>
      </w:r>
    </w:p>
    <w:p w14:paraId="51667B5F" w14:textId="77777777" w:rsidR="00561D9C" w:rsidRDefault="00561D9C" w:rsidP="00561D9C">
      <w:pPr>
        <w:spacing w:line="480" w:lineRule="auto"/>
      </w:pPr>
      <w:r>
        <w:t>Bibliography: Unpublished.</w:t>
      </w:r>
    </w:p>
    <w:p w14:paraId="6397C68C" w14:textId="77777777" w:rsidR="00561D9C" w:rsidRDefault="00561D9C" w:rsidP="00561D9C">
      <w:pPr>
        <w:spacing w:line="480" w:lineRule="auto"/>
      </w:pPr>
      <w:r>
        <w:t xml:space="preserve">Date: </w:t>
      </w:r>
      <w:r w:rsidRPr="00993C0D">
        <w:rPr>
          <w:rFonts w:eastAsia="MS Gothic"/>
          <w:noProof/>
        </w:rPr>
        <w:t xml:space="preserve">First century </w:t>
      </w:r>
      <w:r w:rsidRPr="005170AB">
        <w:rPr>
          <w:rFonts w:eastAsia="MS Gothic"/>
          <w:caps/>
          <w:noProof/>
        </w:rPr>
        <w:t>B.C.</w:t>
      </w:r>
      <w:r w:rsidRPr="00993C0D">
        <w:rPr>
          <w:rFonts w:eastAsia="MS Gothic"/>
          <w:noProof/>
        </w:rPr>
        <w:t xml:space="preserve"> to first century </w:t>
      </w:r>
      <w:r w:rsidRPr="005170AB">
        <w:rPr>
          <w:rFonts w:eastAsia="MS Gothic"/>
          <w:caps/>
          <w:noProof/>
        </w:rPr>
        <w:t>A.D.</w:t>
      </w:r>
      <w:r w:rsidRPr="00524C6D">
        <w:rPr>
          <w:rFonts w:eastAsia="MS Gothic"/>
          <w:caps/>
          <w:noProof/>
        </w:rPr>
        <w:t>(</w:t>
      </w:r>
      <w:r w:rsidR="008D3129">
        <w:rPr>
          <w:rFonts w:eastAsia="MS Gothic"/>
          <w:noProof/>
        </w:rPr>
        <w:t>?)</w:t>
      </w:r>
    </w:p>
    <w:p w14:paraId="50A8DD4C" w14:textId="77777777" w:rsidR="00561D9C" w:rsidRDefault="00561D9C" w:rsidP="00561D9C">
      <w:pPr>
        <w:spacing w:line="480" w:lineRule="auto"/>
      </w:pPr>
      <w:r>
        <w:t>Date numeric: -100; 100</w:t>
      </w:r>
    </w:p>
    <w:p w14:paraId="793E90C9" w14:textId="77777777" w:rsidR="00890A55" w:rsidRPr="00993C0D" w:rsidRDefault="00890A55" w:rsidP="00890A55">
      <w:pPr>
        <w:keepNext/>
        <w:spacing w:line="480" w:lineRule="auto"/>
        <w:rPr>
          <w:rFonts w:eastAsia="MS Gothic"/>
          <w:noProof/>
        </w:rPr>
      </w:pPr>
    </w:p>
    <w:p w14:paraId="70456999" w14:textId="77777777" w:rsidR="00890A55" w:rsidRPr="00993C0D" w:rsidRDefault="00890A55" w:rsidP="00890A55">
      <w:pPr>
        <w:spacing w:line="480" w:lineRule="auto"/>
      </w:pPr>
      <w:r w:rsidRPr="00993C0D">
        <w:t>———</w:t>
      </w:r>
    </w:p>
    <w:p w14:paraId="31F11914" w14:textId="77777777" w:rsidR="00890A55" w:rsidRDefault="00890A55" w:rsidP="00890A55">
      <w:pPr>
        <w:spacing w:line="480" w:lineRule="auto"/>
      </w:pPr>
    </w:p>
    <w:p w14:paraId="095BEFE8" w14:textId="77777777" w:rsidR="00FE20A1" w:rsidRDefault="00FE20A1" w:rsidP="00FE20A1">
      <w:pPr>
        <w:spacing w:line="480" w:lineRule="auto"/>
      </w:pPr>
      <w:r>
        <w:t>Catalogue Number: 618</w:t>
      </w:r>
    </w:p>
    <w:p w14:paraId="270F5061" w14:textId="77777777" w:rsidR="00FE20A1" w:rsidRDefault="00FE20A1" w:rsidP="00FE20A1">
      <w:pPr>
        <w:spacing w:line="480" w:lineRule="auto"/>
      </w:pPr>
      <w:r>
        <w:t xml:space="preserve">Inventory Number: </w:t>
      </w:r>
      <w:r w:rsidR="00CB553F" w:rsidRPr="00993C0D">
        <w:rPr>
          <w:rFonts w:eastAsia="MS Gothic"/>
          <w:noProof/>
        </w:rPr>
        <w:t>83.</w:t>
      </w:r>
      <w:r w:rsidR="00CB553F" w:rsidRPr="00524C6D">
        <w:rPr>
          <w:rFonts w:eastAsia="MS Gothic"/>
          <w:caps/>
          <w:noProof/>
        </w:rPr>
        <w:t>aq</w:t>
      </w:r>
      <w:r w:rsidR="00CB553F" w:rsidRPr="00993C0D">
        <w:rPr>
          <w:rFonts w:eastAsia="MS Gothic"/>
          <w:noProof/>
        </w:rPr>
        <w:t>.377.497</w:t>
      </w:r>
    </w:p>
    <w:p w14:paraId="118B5C74" w14:textId="77777777" w:rsidR="00FE20A1" w:rsidRDefault="00FE20A1" w:rsidP="00FE20A1">
      <w:pPr>
        <w:spacing w:line="480" w:lineRule="auto"/>
      </w:pPr>
      <w:r>
        <w:t xml:space="preserve">Dimensions: </w:t>
      </w:r>
      <w:r w:rsidR="00CB553F" w:rsidRPr="00993C0D">
        <w:rPr>
          <w:rFonts w:eastAsia="MS Gothic"/>
          <w:noProof/>
        </w:rPr>
        <w:t>L: 6.7; W: 2.8; H: (body) 2.2, (with inner pointed knobs) 3.1</w:t>
      </w:r>
      <w:r w:rsidR="00CB553F">
        <w:rPr>
          <w:rFonts w:eastAsia="MS Gothic"/>
          <w:noProof/>
        </w:rPr>
        <w:t>; Diam:</w:t>
      </w:r>
      <w:r w:rsidR="00CB553F" w:rsidRPr="00993C0D">
        <w:rPr>
          <w:rFonts w:eastAsia="MS Gothic"/>
          <w:noProof/>
        </w:rPr>
        <w:t xml:space="preserve"> (foot) 1.6 x 1.7</w:t>
      </w:r>
    </w:p>
    <w:p w14:paraId="2A667EFF" w14:textId="5D7F5425" w:rsidR="00FE20A1" w:rsidRDefault="00671544" w:rsidP="00FE20A1">
      <w:pPr>
        <w:spacing w:line="480" w:lineRule="auto"/>
      </w:pPr>
      <w:r>
        <w:t>Condition</w:t>
      </w:r>
      <w:r w:rsidR="00FE20A1">
        <w:t xml:space="preserve">: </w:t>
      </w:r>
      <w:r w:rsidR="00CB553F" w:rsidRPr="00993C0D">
        <w:rPr>
          <w:rFonts w:eastAsia="MS Gothic"/>
          <w:noProof/>
        </w:rPr>
        <w:t xml:space="preserve">Small rectangular hole on nozzle bottom (possibly repaired casting-flaw </w:t>
      </w:r>
      <w:r w:rsidR="00CB553F">
        <w:rPr>
          <w:rFonts w:eastAsia="MS Gothic"/>
          <w:noProof/>
        </w:rPr>
        <w:t xml:space="preserve">that has </w:t>
      </w:r>
      <w:r w:rsidR="00CB553F" w:rsidRPr="00993C0D">
        <w:rPr>
          <w:rFonts w:eastAsia="MS Gothic"/>
          <w:noProof/>
        </w:rPr>
        <w:t>fallen out). Pale green bronze.</w:t>
      </w:r>
    </w:p>
    <w:p w14:paraId="3922C099" w14:textId="77777777" w:rsidR="00FE20A1" w:rsidRDefault="00FE20A1" w:rsidP="00FE20A1">
      <w:pPr>
        <w:spacing w:line="480" w:lineRule="auto"/>
      </w:pPr>
      <w:r>
        <w:t xml:space="preserve">Description: </w:t>
      </w:r>
      <w:r w:rsidR="00CB553F" w:rsidRPr="00993C0D">
        <w:rPr>
          <w:rFonts w:eastAsia="MS Gothic"/>
          <w:noProof/>
        </w:rPr>
        <w:t xml:space="preserve">Ring handle. Globular body. Large filling-hole with raised lip. Long nozzle with flat top and beveled sides, flanked on each side by two sharp pointed ends instead of knobs; inner nozzle ends defined by postcasting filing. Raised flat oval base making </w:t>
      </w:r>
      <w:r w:rsidR="00CB553F">
        <w:rPr>
          <w:rFonts w:eastAsia="MS Gothic"/>
          <w:noProof/>
        </w:rPr>
        <w:t xml:space="preserve">a </w:t>
      </w:r>
      <w:r w:rsidR="00CB553F" w:rsidRPr="00993C0D">
        <w:rPr>
          <w:rFonts w:eastAsia="MS Gothic"/>
          <w:noProof/>
        </w:rPr>
        <w:t>low foot.</w:t>
      </w:r>
    </w:p>
    <w:p w14:paraId="05437DC2" w14:textId="78CBF90D" w:rsidR="00FE20A1" w:rsidRDefault="00FE20A1" w:rsidP="00FE20A1">
      <w:pPr>
        <w:spacing w:line="480" w:lineRule="auto"/>
      </w:pPr>
      <w:r>
        <w:t xml:space="preserve">Discus Iconography: </w:t>
      </w:r>
    </w:p>
    <w:p w14:paraId="093C3C98" w14:textId="441E5591" w:rsidR="00FE20A1" w:rsidRDefault="00FE20A1" w:rsidP="00FE20A1">
      <w:pPr>
        <w:spacing w:line="480" w:lineRule="auto"/>
      </w:pPr>
      <w:r>
        <w:t xml:space="preserve">Type: </w:t>
      </w:r>
    </w:p>
    <w:p w14:paraId="66ED40C6" w14:textId="77777777" w:rsidR="00FE20A1" w:rsidRDefault="00FE20A1" w:rsidP="00FE20A1">
      <w:pPr>
        <w:spacing w:line="480" w:lineRule="auto"/>
      </w:pPr>
      <w:r>
        <w:t xml:space="preserve">Place of Manufacture or Origin: </w:t>
      </w:r>
      <w:r w:rsidR="00CB553F" w:rsidRPr="00993C0D">
        <w:rPr>
          <w:rFonts w:eastAsia="MS Gothic"/>
          <w:noProof/>
        </w:rPr>
        <w:t>Anatolia</w:t>
      </w:r>
    </w:p>
    <w:p w14:paraId="36DAD68E" w14:textId="77777777" w:rsidR="00FE20A1" w:rsidRDefault="00FE20A1" w:rsidP="00FE20A1">
      <w:pPr>
        <w:spacing w:line="480" w:lineRule="auto"/>
      </w:pPr>
      <w:r>
        <w:t xml:space="preserve">Parallels: </w:t>
      </w:r>
      <w:r w:rsidR="00CB553F" w:rsidRPr="00993C0D">
        <w:rPr>
          <w:rFonts w:eastAsia="MS Gothic"/>
          <w:noProof/>
        </w:rPr>
        <w:t xml:space="preserve">None </w:t>
      </w:r>
      <w:r w:rsidR="00CB553F">
        <w:rPr>
          <w:rFonts w:eastAsia="MS Gothic"/>
          <w:noProof/>
        </w:rPr>
        <w:t>found</w:t>
      </w:r>
      <w:r w:rsidR="00CB553F" w:rsidRPr="00993C0D">
        <w:rPr>
          <w:rFonts w:eastAsia="MS Gothic"/>
          <w:noProof/>
        </w:rPr>
        <w:t xml:space="preserve">; double-volutes or pointed knobs occur mostly on </w:t>
      </w:r>
      <w:r w:rsidR="00CB553F">
        <w:rPr>
          <w:rFonts w:eastAsia="MS Gothic"/>
          <w:noProof/>
        </w:rPr>
        <w:t>two-nozzled</w:t>
      </w:r>
      <w:r w:rsidR="00CB553F" w:rsidRPr="00993C0D">
        <w:rPr>
          <w:rFonts w:eastAsia="MS Gothic"/>
          <w:noProof/>
        </w:rPr>
        <w:t xml:space="preserve"> lamps, see </w:t>
      </w:r>
      <w:hyperlink r:id="rId117" w:history="1">
        <w:r w:rsidR="00CB553F" w:rsidRPr="00CB553F">
          <w:rPr>
            <w:rStyle w:val="Hyperlink"/>
            <w:rFonts w:eastAsia="MS Gothic"/>
            <w:noProof/>
          </w:rPr>
          <w:t>cat. 617</w:t>
        </w:r>
      </w:hyperlink>
      <w:r w:rsidR="00CB553F" w:rsidRPr="00993C0D">
        <w:rPr>
          <w:rFonts w:eastAsia="MS Gothic"/>
          <w:noProof/>
        </w:rPr>
        <w:t>. Valenza Mele 1981, p. 149, no. 349, has some affinities; it is rare among the Naples Museum lamps.</w:t>
      </w:r>
    </w:p>
    <w:p w14:paraId="46166017" w14:textId="77777777" w:rsidR="001942EC" w:rsidRDefault="001942EC" w:rsidP="001942EC">
      <w:pPr>
        <w:spacing w:line="480" w:lineRule="auto"/>
      </w:pPr>
      <w:r>
        <w:t xml:space="preserve">Provenance: </w:t>
      </w:r>
    </w:p>
    <w:p w14:paraId="0465CB46" w14:textId="77777777" w:rsidR="00FE20A1" w:rsidRDefault="00FE20A1" w:rsidP="00FE20A1">
      <w:pPr>
        <w:spacing w:line="480" w:lineRule="auto"/>
      </w:pPr>
      <w:r>
        <w:t>Bibliography: Unpublished.</w:t>
      </w:r>
    </w:p>
    <w:p w14:paraId="5033ED0F" w14:textId="77777777" w:rsidR="00FE20A1" w:rsidRDefault="00FE20A1" w:rsidP="00FE20A1">
      <w:pPr>
        <w:spacing w:line="480" w:lineRule="auto"/>
      </w:pPr>
      <w:r>
        <w:t xml:space="preserve">Date: </w:t>
      </w:r>
      <w:r w:rsidR="00CB553F" w:rsidRPr="00993C0D">
        <w:rPr>
          <w:rFonts w:eastAsia="MS Gothic"/>
          <w:noProof/>
        </w:rPr>
        <w:t xml:space="preserve">First century </w:t>
      </w:r>
      <w:r w:rsidR="00CB553F" w:rsidRPr="005170AB">
        <w:rPr>
          <w:rFonts w:eastAsia="MS Gothic"/>
          <w:caps/>
          <w:noProof/>
        </w:rPr>
        <w:t>B.C.</w:t>
      </w:r>
      <w:r w:rsidR="00CB553F" w:rsidRPr="00524C6D">
        <w:rPr>
          <w:rFonts w:eastAsia="MS Gothic"/>
          <w:caps/>
          <w:noProof/>
        </w:rPr>
        <w:t xml:space="preserve"> </w:t>
      </w:r>
      <w:r w:rsidR="00CB553F" w:rsidRPr="00993C0D">
        <w:rPr>
          <w:rFonts w:eastAsia="MS Gothic"/>
          <w:noProof/>
        </w:rPr>
        <w:t xml:space="preserve">to first century </w:t>
      </w:r>
      <w:r w:rsidR="00CB553F" w:rsidRPr="005170AB">
        <w:rPr>
          <w:rFonts w:eastAsia="MS Gothic"/>
          <w:caps/>
          <w:noProof/>
        </w:rPr>
        <w:t>A.D.</w:t>
      </w:r>
      <w:r w:rsidR="00CB553F" w:rsidRPr="00524C6D">
        <w:rPr>
          <w:rFonts w:eastAsia="MS Gothic"/>
          <w:caps/>
          <w:noProof/>
        </w:rPr>
        <w:t>(</w:t>
      </w:r>
      <w:r w:rsidR="008D3129">
        <w:rPr>
          <w:rFonts w:eastAsia="MS Gothic"/>
          <w:noProof/>
        </w:rPr>
        <w:t>?)</w:t>
      </w:r>
    </w:p>
    <w:p w14:paraId="731A2DDD" w14:textId="77777777" w:rsidR="00FE20A1" w:rsidRDefault="00FE20A1" w:rsidP="00FE20A1">
      <w:pPr>
        <w:spacing w:line="480" w:lineRule="auto"/>
      </w:pPr>
      <w:r>
        <w:t xml:space="preserve">Date numeric: </w:t>
      </w:r>
      <w:r w:rsidR="00CB553F">
        <w:t>-100; 100</w:t>
      </w:r>
    </w:p>
    <w:p w14:paraId="4E5E7A2F" w14:textId="77777777" w:rsidR="00890A55" w:rsidRDefault="00890A55" w:rsidP="00890A55">
      <w:pPr>
        <w:spacing w:line="480" w:lineRule="auto"/>
        <w:rPr>
          <w:rFonts w:eastAsia="MS Gothic"/>
          <w:noProof/>
        </w:rPr>
      </w:pPr>
    </w:p>
    <w:p w14:paraId="19824381" w14:textId="77777777" w:rsidR="00890A55" w:rsidRDefault="00890A55" w:rsidP="00890A55">
      <w:pPr>
        <w:spacing w:line="480" w:lineRule="auto"/>
        <w:rPr>
          <w:rFonts w:eastAsia="MS Gothic"/>
          <w:noProof/>
        </w:rPr>
      </w:pPr>
      <w:r w:rsidRPr="00993C0D">
        <w:rPr>
          <w:rFonts w:eastAsia="MS Gothic"/>
          <w:noProof/>
        </w:rPr>
        <w:t>———</w:t>
      </w:r>
    </w:p>
    <w:p w14:paraId="35646AF4" w14:textId="77777777" w:rsidR="00890A55" w:rsidRDefault="00890A55" w:rsidP="00890A55">
      <w:pPr>
        <w:spacing w:line="480" w:lineRule="auto"/>
        <w:rPr>
          <w:rFonts w:eastAsia="MS Gothic"/>
          <w:noProof/>
        </w:rPr>
      </w:pPr>
    </w:p>
    <w:p w14:paraId="6867EA3B" w14:textId="77777777" w:rsidR="00382846" w:rsidRDefault="00382846" w:rsidP="00382846">
      <w:pPr>
        <w:spacing w:line="480" w:lineRule="auto"/>
      </w:pPr>
      <w:r>
        <w:t>Catalogue Number: 619</w:t>
      </w:r>
    </w:p>
    <w:p w14:paraId="7591C03B" w14:textId="77777777" w:rsidR="00382846" w:rsidRDefault="00382846" w:rsidP="00382846">
      <w:pPr>
        <w:spacing w:line="480" w:lineRule="auto"/>
      </w:pPr>
      <w:r>
        <w:t xml:space="preserve">Inventory Number: </w:t>
      </w:r>
      <w:r w:rsidRPr="00993C0D">
        <w:rPr>
          <w:rFonts w:eastAsia="MS Gothic"/>
          <w:noProof/>
        </w:rPr>
        <w:t>83.</w:t>
      </w:r>
      <w:r w:rsidRPr="00524C6D">
        <w:rPr>
          <w:rFonts w:eastAsia="MS Gothic"/>
          <w:caps/>
          <w:noProof/>
        </w:rPr>
        <w:t>aq</w:t>
      </w:r>
      <w:r w:rsidRPr="00993C0D">
        <w:rPr>
          <w:rFonts w:eastAsia="MS Gothic"/>
          <w:noProof/>
        </w:rPr>
        <w:t>.377.</w:t>
      </w:r>
      <w:r>
        <w:rPr>
          <w:rFonts w:eastAsia="MS Gothic"/>
          <w:noProof/>
        </w:rPr>
        <w:t>494</w:t>
      </w:r>
    </w:p>
    <w:p w14:paraId="73889FBA" w14:textId="65E3877C" w:rsidR="00382846" w:rsidRDefault="00382846" w:rsidP="00382846">
      <w:pPr>
        <w:spacing w:line="480" w:lineRule="auto"/>
      </w:pPr>
      <w:r>
        <w:t xml:space="preserve">Dimensions: </w:t>
      </w:r>
      <w:r>
        <w:rPr>
          <w:rFonts w:eastAsia="MS Gothic"/>
          <w:noProof/>
        </w:rPr>
        <w:t>L: 10.9; W: 5.0; H:</w:t>
      </w:r>
      <w:r w:rsidRPr="00993C0D">
        <w:rPr>
          <w:rFonts w:eastAsia="MS Gothic"/>
          <w:noProof/>
        </w:rPr>
        <w:t xml:space="preserve"> (wi</w:t>
      </w:r>
      <w:r w:rsidR="00671544">
        <w:rPr>
          <w:rFonts w:eastAsia="MS Gothic"/>
          <w:noProof/>
        </w:rPr>
        <w:t>th handle) 5.0, (body only) 2.0</w:t>
      </w:r>
    </w:p>
    <w:p w14:paraId="5B648BFE" w14:textId="64D17D55" w:rsidR="00382846" w:rsidRDefault="00382846" w:rsidP="00382846">
      <w:pPr>
        <w:spacing w:line="480" w:lineRule="auto"/>
      </w:pPr>
      <w:r>
        <w:t xml:space="preserve">Condition: </w:t>
      </w:r>
      <w:r w:rsidRPr="00993C0D">
        <w:rPr>
          <w:rFonts w:eastAsia="MS Gothic"/>
          <w:noProof/>
        </w:rPr>
        <w:t>Intact, except for missing lid. Deep golden brown bronze.</w:t>
      </w:r>
    </w:p>
    <w:p w14:paraId="3B5B7EFE" w14:textId="77777777" w:rsidR="00382846" w:rsidRDefault="00382846" w:rsidP="00382846">
      <w:pPr>
        <w:spacing w:line="480" w:lineRule="auto"/>
      </w:pPr>
      <w:r>
        <w:t xml:space="preserve">Description: </w:t>
      </w:r>
      <w:r w:rsidRPr="00993C0D">
        <w:rPr>
          <w:rFonts w:eastAsia="MS Gothic"/>
          <w:noProof/>
        </w:rPr>
        <w:t xml:space="preserve">Ornament ring handle, whose inside has some postcasting repair; handle surmounted by curved leaf with marked veins, round knob at tip. Flat shallow circular body with rounded profile. Elaborate lathe-worked molding around central filling-hole, consisting of </w:t>
      </w:r>
      <w:r>
        <w:rPr>
          <w:rFonts w:eastAsia="MS Gothic"/>
          <w:noProof/>
        </w:rPr>
        <w:t xml:space="preserve">an </w:t>
      </w:r>
      <w:r w:rsidRPr="00993C0D">
        <w:rPr>
          <w:rFonts w:eastAsia="MS Gothic"/>
          <w:noProof/>
        </w:rPr>
        <w:t>outer flat-topped ring and two inner ridges; additional raised lip around filling-hole. Long slender flat-topped nozzle (possibly filed flat post</w:t>
      </w:r>
      <w:r>
        <w:rPr>
          <w:rFonts w:eastAsia="MS Gothic"/>
          <w:noProof/>
        </w:rPr>
        <w:t xml:space="preserve"> </w:t>
      </w:r>
      <w:r w:rsidRPr="00993C0D">
        <w:rPr>
          <w:rFonts w:eastAsia="MS Gothic"/>
          <w:noProof/>
        </w:rPr>
        <w:t xml:space="preserve">casting) with single undecorated volutes, ribs down </w:t>
      </w:r>
      <w:r>
        <w:rPr>
          <w:rFonts w:eastAsia="MS Gothic"/>
          <w:noProof/>
        </w:rPr>
        <w:t xml:space="preserve">the </w:t>
      </w:r>
      <w:r w:rsidRPr="00993C0D">
        <w:rPr>
          <w:rFonts w:eastAsia="MS Gothic"/>
          <w:noProof/>
        </w:rPr>
        <w:t>side; spade-shaped tip with circular wick-hole. Raised base-ring with two thinner inner ridges; raised dot surrounded by lathe-turned raised ring in center.</w:t>
      </w:r>
    </w:p>
    <w:p w14:paraId="4023A972" w14:textId="274D5E5D" w:rsidR="00382846" w:rsidRDefault="00671544" w:rsidP="00382846">
      <w:pPr>
        <w:spacing w:line="480" w:lineRule="auto"/>
      </w:pPr>
      <w:r>
        <w:t>Discus Iconography:</w:t>
      </w:r>
    </w:p>
    <w:p w14:paraId="332845B8" w14:textId="5E29D8FF" w:rsidR="00382846" w:rsidRDefault="008D3129" w:rsidP="00382846">
      <w:pPr>
        <w:spacing w:line="480" w:lineRule="auto"/>
      </w:pPr>
      <w:r>
        <w:t xml:space="preserve">Type: </w:t>
      </w:r>
    </w:p>
    <w:p w14:paraId="2B076C60" w14:textId="77777777" w:rsidR="00382846" w:rsidRDefault="00382846" w:rsidP="00382846">
      <w:pPr>
        <w:spacing w:line="480" w:lineRule="auto"/>
      </w:pPr>
      <w:r>
        <w:t xml:space="preserve">Place of Manufacture or Origin: </w:t>
      </w:r>
      <w:r w:rsidR="008D3129">
        <w:rPr>
          <w:rFonts w:eastAsia="MS Gothic"/>
          <w:noProof/>
        </w:rPr>
        <w:t>Asia Minor</w:t>
      </w:r>
    </w:p>
    <w:p w14:paraId="56D5721F" w14:textId="77777777" w:rsidR="00382846" w:rsidRDefault="00382846" w:rsidP="00382846">
      <w:pPr>
        <w:spacing w:line="480" w:lineRule="auto"/>
      </w:pPr>
      <w:r>
        <w:t xml:space="preserve">Parallels: </w:t>
      </w:r>
      <w:r w:rsidRPr="00993C0D">
        <w:rPr>
          <w:rFonts w:eastAsia="MS Gothic"/>
          <w:noProof/>
        </w:rPr>
        <w:t xml:space="preserve">The ring handle and this leaf ornament are a frequent combination: Valenza Mele 1981, p. 80, no. 203 (close for low basin, rim, and handle treatment); Bailey BM </w:t>
      </w:r>
      <w:r w:rsidRPr="00524C6D">
        <w:rPr>
          <w:rFonts w:eastAsia="MS Gothic"/>
          <w:caps/>
          <w:noProof/>
        </w:rPr>
        <w:t>iv</w:t>
      </w:r>
      <w:r w:rsidRPr="00993C0D">
        <w:rPr>
          <w:rFonts w:eastAsia="MS Gothic"/>
          <w:noProof/>
        </w:rPr>
        <w:t>, Q 3614, pp. 24–25, pl. 25 (heavier proportions); with small double-volutes and different leaf handles: Kuzmanov 1992, p. 141, no. 414; Baur 1947, pp. 74–75, nos. 423 and 430, pl. 14.</w:t>
      </w:r>
    </w:p>
    <w:p w14:paraId="63711F28" w14:textId="77777777" w:rsidR="001942EC" w:rsidRDefault="001942EC" w:rsidP="001942EC">
      <w:pPr>
        <w:spacing w:line="480" w:lineRule="auto"/>
      </w:pPr>
      <w:r>
        <w:t xml:space="preserve">Provenance: </w:t>
      </w:r>
    </w:p>
    <w:p w14:paraId="5587E188" w14:textId="77777777" w:rsidR="00382846" w:rsidRDefault="00382846" w:rsidP="00382846">
      <w:pPr>
        <w:spacing w:line="480" w:lineRule="auto"/>
      </w:pPr>
      <w:r>
        <w:t>Bibliography: Unpublished.</w:t>
      </w:r>
    </w:p>
    <w:p w14:paraId="58E4092E" w14:textId="77777777" w:rsidR="00382846" w:rsidRDefault="00382846" w:rsidP="00382846">
      <w:pPr>
        <w:spacing w:line="480" w:lineRule="auto"/>
      </w:pPr>
      <w:r>
        <w:t xml:space="preserve">Date: </w:t>
      </w:r>
      <w:r w:rsidRPr="00993C0D">
        <w:rPr>
          <w:rFonts w:eastAsia="MS Gothic"/>
          <w:noProof/>
        </w:rPr>
        <w:t xml:space="preserve">First to second century </w:t>
      </w:r>
      <w:r w:rsidRPr="005170AB">
        <w:rPr>
          <w:rFonts w:eastAsia="MS Gothic"/>
          <w:caps/>
          <w:noProof/>
        </w:rPr>
        <w:t>A.D.</w:t>
      </w:r>
    </w:p>
    <w:p w14:paraId="3F40FD55" w14:textId="77777777" w:rsidR="00382846" w:rsidRDefault="00382846" w:rsidP="00382846">
      <w:pPr>
        <w:spacing w:line="480" w:lineRule="auto"/>
      </w:pPr>
      <w:r>
        <w:t>Date numeric: 1; 200</w:t>
      </w:r>
    </w:p>
    <w:p w14:paraId="3B4374A1" w14:textId="77777777" w:rsidR="00890A55" w:rsidRDefault="00890A55" w:rsidP="00890A55">
      <w:pPr>
        <w:spacing w:line="480" w:lineRule="auto"/>
        <w:rPr>
          <w:rFonts w:eastAsia="MS Gothic"/>
          <w:noProof/>
        </w:rPr>
      </w:pPr>
    </w:p>
    <w:p w14:paraId="25DE1AA8" w14:textId="77777777" w:rsidR="00890A55" w:rsidRDefault="00890A55" w:rsidP="00890A55">
      <w:pPr>
        <w:spacing w:line="480" w:lineRule="auto"/>
        <w:rPr>
          <w:rFonts w:eastAsia="MS Gothic"/>
          <w:noProof/>
        </w:rPr>
      </w:pPr>
      <w:r w:rsidRPr="00993C0D">
        <w:rPr>
          <w:rFonts w:eastAsia="MS Gothic"/>
          <w:noProof/>
        </w:rPr>
        <w:t>———</w:t>
      </w:r>
    </w:p>
    <w:p w14:paraId="54B17486" w14:textId="77777777" w:rsidR="00890A55" w:rsidRDefault="00890A55" w:rsidP="00890A55">
      <w:pPr>
        <w:spacing w:line="480" w:lineRule="auto"/>
        <w:rPr>
          <w:rFonts w:eastAsia="MS Gothic"/>
          <w:noProof/>
        </w:rPr>
      </w:pPr>
    </w:p>
    <w:p w14:paraId="36D01C2F" w14:textId="77777777" w:rsidR="00365CF8" w:rsidRDefault="00365CF8" w:rsidP="00365CF8">
      <w:pPr>
        <w:spacing w:line="480" w:lineRule="auto"/>
      </w:pPr>
      <w:r>
        <w:t>Catalogue Number: 620</w:t>
      </w:r>
    </w:p>
    <w:p w14:paraId="68D6194E" w14:textId="77777777" w:rsidR="00365CF8" w:rsidRDefault="00365CF8" w:rsidP="00365CF8">
      <w:pPr>
        <w:spacing w:line="480" w:lineRule="auto"/>
      </w:pPr>
      <w:r>
        <w:t xml:space="preserve">Inventory Number: </w:t>
      </w:r>
      <w:r w:rsidRPr="00993C0D">
        <w:rPr>
          <w:rFonts w:eastAsia="MS Gothic"/>
          <w:noProof/>
        </w:rPr>
        <w:t>83.</w:t>
      </w:r>
      <w:r w:rsidRPr="00524C6D">
        <w:rPr>
          <w:rFonts w:eastAsia="MS Gothic"/>
          <w:caps/>
          <w:noProof/>
        </w:rPr>
        <w:t>aq</w:t>
      </w:r>
      <w:r w:rsidRPr="00993C0D">
        <w:rPr>
          <w:rFonts w:eastAsia="MS Gothic"/>
          <w:noProof/>
        </w:rPr>
        <w:t>.377.498</w:t>
      </w:r>
    </w:p>
    <w:p w14:paraId="7895A431" w14:textId="77777777" w:rsidR="00365CF8" w:rsidRDefault="00365CF8" w:rsidP="00365CF8">
      <w:pPr>
        <w:spacing w:line="480" w:lineRule="auto"/>
      </w:pPr>
      <w:r>
        <w:t xml:space="preserve">Dimensions: </w:t>
      </w:r>
      <w:r w:rsidRPr="00993C0D">
        <w:rPr>
          <w:rFonts w:eastAsia="MS Gothic"/>
          <w:noProof/>
        </w:rPr>
        <w:t>L: 10.6; W: 4.2; H: (with handle) 3.8, (body) 2.0</w:t>
      </w:r>
    </w:p>
    <w:p w14:paraId="1FC8EA5B" w14:textId="6C455E62" w:rsidR="00365CF8" w:rsidRDefault="00365CF8" w:rsidP="00365CF8">
      <w:pPr>
        <w:spacing w:line="480" w:lineRule="auto"/>
      </w:pPr>
      <w:r>
        <w:t xml:space="preserve">Condition: </w:t>
      </w:r>
      <w:r w:rsidRPr="00993C0D">
        <w:rPr>
          <w:rFonts w:eastAsia="MS Gothic"/>
          <w:noProof/>
        </w:rPr>
        <w:t>Intact</w:t>
      </w:r>
      <w:r>
        <w:rPr>
          <w:rFonts w:eastAsia="MS Gothic"/>
          <w:noProof/>
        </w:rPr>
        <w:t xml:space="preserve"> except for </w:t>
      </w:r>
      <w:r w:rsidRPr="00993C0D">
        <w:rPr>
          <w:rFonts w:eastAsia="MS Gothic"/>
          <w:noProof/>
        </w:rPr>
        <w:t>a lost suspension loop at handle base. Heavy green incrustation; marks of iron contact under nozzle and on side of left suspension lug.</w:t>
      </w:r>
    </w:p>
    <w:p w14:paraId="79D376F4" w14:textId="77777777" w:rsidR="00365CF8" w:rsidRDefault="00365CF8" w:rsidP="00365CF8">
      <w:pPr>
        <w:spacing w:line="480" w:lineRule="auto"/>
      </w:pPr>
      <w:r>
        <w:t xml:space="preserve">Description: </w:t>
      </w:r>
      <w:r w:rsidRPr="00993C0D">
        <w:rPr>
          <w:rFonts w:eastAsia="MS Gothic"/>
          <w:noProof/>
        </w:rPr>
        <w:t>Leaf and handle cast in one. Flat tulip-shaped ornament handle with knob on central petal, ring behind. Biconvex body, rounded rim. Thick raised ring, made separately and attached, surrounding large filling-hole. Long volute-nozzle with spade-shaped tip and small wick-hole; at junction of nozzle and rim, two volute-knobs pierced for suspension. Raised wide base-ring, central button.</w:t>
      </w:r>
    </w:p>
    <w:p w14:paraId="40875CEF" w14:textId="3C42C03A" w:rsidR="00365CF8" w:rsidRDefault="00365CF8" w:rsidP="00365CF8">
      <w:pPr>
        <w:spacing w:line="480" w:lineRule="auto"/>
      </w:pPr>
      <w:r>
        <w:t xml:space="preserve">Discus Iconography: </w:t>
      </w:r>
    </w:p>
    <w:p w14:paraId="2405250D" w14:textId="67D536D4" w:rsidR="00365CF8" w:rsidRDefault="008D3129" w:rsidP="00365CF8">
      <w:pPr>
        <w:spacing w:line="480" w:lineRule="auto"/>
      </w:pPr>
      <w:r>
        <w:t xml:space="preserve">Type: </w:t>
      </w:r>
    </w:p>
    <w:p w14:paraId="746B3099" w14:textId="77777777" w:rsidR="00365CF8" w:rsidRDefault="00365CF8" w:rsidP="00365CF8">
      <w:pPr>
        <w:spacing w:line="480" w:lineRule="auto"/>
      </w:pPr>
      <w:r>
        <w:t xml:space="preserve">Place of Manufacture or Origin: </w:t>
      </w:r>
      <w:r w:rsidR="008D3129">
        <w:rPr>
          <w:rFonts w:eastAsia="MS Gothic"/>
          <w:noProof/>
        </w:rPr>
        <w:t>Anatolia</w:t>
      </w:r>
    </w:p>
    <w:p w14:paraId="4F34455B" w14:textId="77777777" w:rsidR="00365CF8" w:rsidRDefault="00365CF8" w:rsidP="00365CF8">
      <w:pPr>
        <w:spacing w:line="480" w:lineRule="auto"/>
      </w:pPr>
      <w:r>
        <w:t xml:space="preserve">Parallels: </w:t>
      </w:r>
      <w:r>
        <w:rPr>
          <w:rFonts w:eastAsia="MS Gothic"/>
          <w:noProof/>
        </w:rPr>
        <w:t>None found; (for handle)</w:t>
      </w:r>
      <w:r w:rsidRPr="00993C0D">
        <w:rPr>
          <w:rFonts w:eastAsia="MS Gothic"/>
          <w:noProof/>
        </w:rPr>
        <w:t xml:space="preserve"> Rosenthal and Sivan 1978, p. 158, no. 656; for nozzle and pierced volutes, ibid., no. 654</w:t>
      </w:r>
      <w:r>
        <w:rPr>
          <w:rFonts w:eastAsia="MS Gothic"/>
          <w:noProof/>
        </w:rPr>
        <w:t xml:space="preserve"> (</w:t>
      </w:r>
      <w:r w:rsidRPr="00993C0D">
        <w:rPr>
          <w:rFonts w:eastAsia="MS Gothic"/>
          <w:noProof/>
        </w:rPr>
        <w:t xml:space="preserve">second century </w:t>
      </w:r>
      <w:r w:rsidRPr="005170AB">
        <w:rPr>
          <w:rFonts w:eastAsia="MS Gothic"/>
          <w:caps/>
          <w:noProof/>
        </w:rPr>
        <w:t>A.D.</w:t>
      </w:r>
      <w:r w:rsidRPr="00524C6D">
        <w:rPr>
          <w:rFonts w:eastAsia="MS Gothic"/>
          <w:caps/>
          <w:noProof/>
        </w:rPr>
        <w:t>)</w:t>
      </w:r>
      <w:r w:rsidRPr="00993C0D">
        <w:rPr>
          <w:rFonts w:eastAsia="MS Gothic"/>
          <w:noProof/>
        </w:rPr>
        <w:t>; Valenza Mele 1981, p. 57, no. 111, and p. 65, no. 141, both with different handle shields; for a close profile: Conticello de’ Spagnolis and De Carolis 1988, p. 74, no. 70, and pp. 74–76, no. 78, volutes not pierced.</w:t>
      </w:r>
    </w:p>
    <w:p w14:paraId="05C52258" w14:textId="77777777" w:rsidR="001942EC" w:rsidRDefault="001942EC" w:rsidP="001942EC">
      <w:pPr>
        <w:spacing w:line="480" w:lineRule="auto"/>
      </w:pPr>
      <w:r>
        <w:t xml:space="preserve">Provenance: </w:t>
      </w:r>
    </w:p>
    <w:p w14:paraId="2355A3EE" w14:textId="77777777" w:rsidR="00365CF8" w:rsidRDefault="00365CF8" w:rsidP="00365CF8">
      <w:pPr>
        <w:spacing w:line="480" w:lineRule="auto"/>
      </w:pPr>
      <w:r>
        <w:t>Bibliography: Unpublished.</w:t>
      </w:r>
    </w:p>
    <w:p w14:paraId="277E9C35" w14:textId="77777777" w:rsidR="00365CF8" w:rsidRDefault="00365CF8" w:rsidP="00365CF8">
      <w:pPr>
        <w:spacing w:line="480" w:lineRule="auto"/>
      </w:pPr>
      <w:r>
        <w:t xml:space="preserve">Date: </w:t>
      </w:r>
      <w:r w:rsidRPr="00993C0D">
        <w:rPr>
          <w:rFonts w:eastAsia="MS Gothic"/>
          <w:noProof/>
        </w:rPr>
        <w:t>First</w:t>
      </w:r>
      <w:r>
        <w:rPr>
          <w:rFonts w:eastAsia="MS Gothic"/>
          <w:noProof/>
        </w:rPr>
        <w:t xml:space="preserve"> </w:t>
      </w:r>
      <w:r w:rsidRPr="00993C0D">
        <w:rPr>
          <w:rFonts w:eastAsia="MS Gothic"/>
          <w:noProof/>
        </w:rPr>
        <w:t xml:space="preserve">to second century </w:t>
      </w:r>
      <w:r w:rsidRPr="005170AB">
        <w:rPr>
          <w:rFonts w:eastAsia="MS Gothic"/>
          <w:caps/>
          <w:noProof/>
        </w:rPr>
        <w:t>A.D.</w:t>
      </w:r>
      <w:r w:rsidRPr="00524C6D">
        <w:rPr>
          <w:rFonts w:eastAsia="MS Gothic"/>
          <w:caps/>
          <w:noProof/>
        </w:rPr>
        <w:t>(?</w:t>
      </w:r>
      <w:r w:rsidR="008D3129">
        <w:rPr>
          <w:rFonts w:eastAsia="MS Gothic"/>
          <w:noProof/>
        </w:rPr>
        <w:t>)</w:t>
      </w:r>
    </w:p>
    <w:p w14:paraId="3F3B6051" w14:textId="77777777" w:rsidR="00365CF8" w:rsidRDefault="00365CF8" w:rsidP="00365CF8">
      <w:pPr>
        <w:spacing w:line="480" w:lineRule="auto"/>
      </w:pPr>
      <w:r>
        <w:t>Date numeric: 1; 200</w:t>
      </w:r>
    </w:p>
    <w:p w14:paraId="63EACCB4" w14:textId="77777777" w:rsidR="00890A55" w:rsidRPr="00993C0D" w:rsidRDefault="00890A55" w:rsidP="00890A55">
      <w:pPr>
        <w:keepNext/>
        <w:spacing w:line="480" w:lineRule="auto"/>
        <w:rPr>
          <w:rFonts w:eastAsia="MS Gothic"/>
          <w:noProof/>
        </w:rPr>
      </w:pPr>
    </w:p>
    <w:p w14:paraId="41BC07F5" w14:textId="77777777" w:rsidR="00890A55" w:rsidRPr="00993C0D" w:rsidRDefault="00890A55" w:rsidP="00890A55">
      <w:pPr>
        <w:keepNext/>
        <w:spacing w:line="480" w:lineRule="auto"/>
        <w:rPr>
          <w:rFonts w:eastAsia="MS Gothic"/>
          <w:noProof/>
        </w:rPr>
      </w:pPr>
      <w:r w:rsidRPr="00993C0D">
        <w:rPr>
          <w:rFonts w:eastAsia="MS Gothic"/>
          <w:noProof/>
        </w:rPr>
        <w:t>———</w:t>
      </w:r>
    </w:p>
    <w:p w14:paraId="658A116D" w14:textId="77777777" w:rsidR="00890A55" w:rsidRDefault="00890A55" w:rsidP="00890A55">
      <w:pPr>
        <w:keepNext/>
        <w:spacing w:line="480" w:lineRule="auto"/>
        <w:rPr>
          <w:rFonts w:eastAsia="MS Gothic"/>
          <w:noProof/>
        </w:rPr>
      </w:pPr>
    </w:p>
    <w:p w14:paraId="7CCB711D" w14:textId="77777777" w:rsidR="003370E4" w:rsidRDefault="003370E4" w:rsidP="003370E4">
      <w:pPr>
        <w:spacing w:line="480" w:lineRule="auto"/>
      </w:pPr>
      <w:r>
        <w:t>Catalogue Number: 621</w:t>
      </w:r>
    </w:p>
    <w:p w14:paraId="23BF62AB" w14:textId="77777777" w:rsidR="003370E4" w:rsidRDefault="003370E4" w:rsidP="003370E4">
      <w:pPr>
        <w:spacing w:line="480" w:lineRule="auto"/>
      </w:pPr>
      <w:r>
        <w:t xml:space="preserve">Inventory Number: </w:t>
      </w:r>
      <w:r w:rsidRPr="00993C0D">
        <w:rPr>
          <w:rFonts w:eastAsia="MS Gothic"/>
          <w:noProof/>
        </w:rPr>
        <w:t>83.</w:t>
      </w:r>
      <w:r w:rsidRPr="00524C6D">
        <w:rPr>
          <w:rFonts w:eastAsia="MS Gothic"/>
          <w:caps/>
          <w:noProof/>
        </w:rPr>
        <w:t>aq</w:t>
      </w:r>
      <w:r w:rsidRPr="00993C0D">
        <w:rPr>
          <w:rFonts w:eastAsia="MS Gothic"/>
          <w:noProof/>
        </w:rPr>
        <w:t>.377.521</w:t>
      </w:r>
    </w:p>
    <w:p w14:paraId="0038FACA" w14:textId="77777777" w:rsidR="003370E4" w:rsidRDefault="003370E4" w:rsidP="003370E4">
      <w:pPr>
        <w:spacing w:line="480" w:lineRule="auto"/>
      </w:pPr>
      <w:r>
        <w:t xml:space="preserve">Dimensions: </w:t>
      </w:r>
      <w:r w:rsidRPr="00993C0D">
        <w:rPr>
          <w:rFonts w:eastAsia="MS Gothic"/>
          <w:noProof/>
        </w:rPr>
        <w:t>L: 19.6; W: 11.0; H: (with handle) 15.6, (body only) 5.3</w:t>
      </w:r>
    </w:p>
    <w:p w14:paraId="24F9C17F" w14:textId="79A540F9" w:rsidR="003370E4" w:rsidRDefault="003370E4" w:rsidP="003370E4">
      <w:pPr>
        <w:spacing w:line="480" w:lineRule="auto"/>
      </w:pPr>
      <w:r>
        <w:t xml:space="preserve">Condition: </w:t>
      </w:r>
      <w:r w:rsidRPr="00993C0D">
        <w:rPr>
          <w:rFonts w:eastAsia="MS Gothic"/>
          <w:noProof/>
        </w:rPr>
        <w:t>Handle reattached; lid missing. Original color deep brown, seen on bottom; some green copper carbonate; pale white carbonate deposits under handle.</w:t>
      </w:r>
    </w:p>
    <w:p w14:paraId="1C80DBC3" w14:textId="77777777" w:rsidR="003370E4" w:rsidRDefault="003370E4" w:rsidP="003370E4">
      <w:pPr>
        <w:spacing w:line="480" w:lineRule="auto"/>
      </w:pPr>
      <w:r>
        <w:t xml:space="preserve">Description: </w:t>
      </w:r>
      <w:r>
        <w:rPr>
          <w:rFonts w:eastAsia="MS Gothic"/>
          <w:noProof/>
        </w:rPr>
        <w:t>Separately cast e</w:t>
      </w:r>
      <w:r w:rsidRPr="00993C0D">
        <w:rPr>
          <w:rFonts w:eastAsia="MS Gothic"/>
          <w:noProof/>
        </w:rPr>
        <w:t xml:space="preserve">laborate ornament handle with postcasting incisions; at </w:t>
      </w:r>
      <w:r>
        <w:rPr>
          <w:rFonts w:eastAsia="MS Gothic"/>
          <w:noProof/>
        </w:rPr>
        <w:t xml:space="preserve">the </w:t>
      </w:r>
      <w:r w:rsidRPr="00993C0D">
        <w:rPr>
          <w:rFonts w:eastAsia="MS Gothic"/>
          <w:noProof/>
        </w:rPr>
        <w:t xml:space="preserve">end of </w:t>
      </w:r>
      <w:r>
        <w:rPr>
          <w:rFonts w:eastAsia="MS Gothic"/>
          <w:noProof/>
        </w:rPr>
        <w:t xml:space="preserve">the </w:t>
      </w:r>
      <w:r w:rsidRPr="00993C0D">
        <w:rPr>
          <w:rFonts w:eastAsia="MS Gothic"/>
          <w:noProof/>
        </w:rPr>
        <w:t xml:space="preserve">curved handle, </w:t>
      </w:r>
      <w:r>
        <w:rPr>
          <w:rFonts w:eastAsia="MS Gothic"/>
          <w:noProof/>
        </w:rPr>
        <w:t xml:space="preserve">a </w:t>
      </w:r>
      <w:r w:rsidRPr="00993C0D">
        <w:rPr>
          <w:rFonts w:eastAsia="MS Gothic"/>
          <w:noProof/>
        </w:rPr>
        <w:t>panther’s head</w:t>
      </w:r>
      <w:r w:rsidRPr="000F61FC">
        <w:rPr>
          <w:rFonts w:eastAsia="MS Gothic"/>
          <w:noProof/>
        </w:rPr>
        <w:t xml:space="preserve"> </w:t>
      </w:r>
      <w:r w:rsidRPr="00993C0D">
        <w:rPr>
          <w:rFonts w:eastAsia="MS Gothic"/>
          <w:noProof/>
        </w:rPr>
        <w:t xml:space="preserve">surrounded by </w:t>
      </w:r>
      <w:r>
        <w:rPr>
          <w:rFonts w:eastAsia="MS Gothic"/>
          <w:noProof/>
        </w:rPr>
        <w:t xml:space="preserve">a </w:t>
      </w:r>
      <w:r w:rsidRPr="00993C0D">
        <w:rPr>
          <w:rFonts w:eastAsia="MS Gothic"/>
          <w:noProof/>
        </w:rPr>
        <w:t>leaf collar; handle and head cast in one piece; handle decorated in two parts</w:t>
      </w:r>
      <w:r>
        <w:rPr>
          <w:rFonts w:eastAsia="MS Gothic"/>
          <w:noProof/>
        </w:rPr>
        <w:t>,</w:t>
      </w:r>
      <w:r w:rsidRPr="00993C0D">
        <w:rPr>
          <w:rFonts w:eastAsia="MS Gothic"/>
          <w:noProof/>
        </w:rPr>
        <w:t xml:space="preserve"> separated by </w:t>
      </w:r>
      <w:r>
        <w:rPr>
          <w:rFonts w:eastAsia="MS Gothic"/>
          <w:noProof/>
        </w:rPr>
        <w:t xml:space="preserve">a </w:t>
      </w:r>
      <w:r w:rsidRPr="00993C0D">
        <w:rPr>
          <w:rFonts w:eastAsia="MS Gothic"/>
          <w:noProof/>
        </w:rPr>
        <w:t xml:space="preserve">horizontal band half way; </w:t>
      </w:r>
      <w:r>
        <w:rPr>
          <w:rFonts w:eastAsia="MS Gothic"/>
          <w:noProof/>
        </w:rPr>
        <w:t xml:space="preserve">leaf-shaped </w:t>
      </w:r>
      <w:r w:rsidRPr="00993C0D">
        <w:rPr>
          <w:rFonts w:eastAsia="MS Gothic"/>
          <w:noProof/>
        </w:rPr>
        <w:t>lower part of handle i</w:t>
      </w:r>
      <w:r>
        <w:rPr>
          <w:rFonts w:eastAsia="MS Gothic"/>
          <w:noProof/>
        </w:rPr>
        <w:t>s</w:t>
      </w:r>
      <w:r w:rsidRPr="00993C0D">
        <w:rPr>
          <w:rFonts w:eastAsia="MS Gothic"/>
          <w:noProof/>
        </w:rPr>
        <w:t xml:space="preserve"> soldered to upper body of lamp; upper part of handle ends in </w:t>
      </w:r>
      <w:r>
        <w:rPr>
          <w:rFonts w:eastAsia="MS Gothic"/>
          <w:noProof/>
        </w:rPr>
        <w:t xml:space="preserve">a </w:t>
      </w:r>
      <w:r w:rsidRPr="00993C0D">
        <w:rPr>
          <w:rFonts w:eastAsia="MS Gothic"/>
          <w:noProof/>
        </w:rPr>
        <w:t xml:space="preserve">leaf-pattern behind attachment to </w:t>
      </w:r>
      <w:r>
        <w:rPr>
          <w:rFonts w:eastAsia="MS Gothic"/>
          <w:noProof/>
        </w:rPr>
        <w:t xml:space="preserve">the </w:t>
      </w:r>
      <w:r w:rsidRPr="00993C0D">
        <w:rPr>
          <w:rFonts w:eastAsia="MS Gothic"/>
          <w:noProof/>
        </w:rPr>
        <w:t>collar</w:t>
      </w:r>
      <w:r>
        <w:rPr>
          <w:rFonts w:eastAsia="MS Gothic"/>
          <w:noProof/>
        </w:rPr>
        <w:t xml:space="preserve">, which </w:t>
      </w:r>
      <w:r w:rsidRPr="00993C0D">
        <w:rPr>
          <w:rFonts w:eastAsia="MS Gothic"/>
          <w:noProof/>
        </w:rPr>
        <w:t xml:space="preserve">consists of five spreading acanthus leaves behind </w:t>
      </w:r>
      <w:r>
        <w:rPr>
          <w:rFonts w:eastAsia="MS Gothic"/>
          <w:noProof/>
        </w:rPr>
        <w:t xml:space="preserve">the </w:t>
      </w:r>
      <w:r w:rsidRPr="00993C0D">
        <w:rPr>
          <w:rFonts w:eastAsia="MS Gothic"/>
          <w:noProof/>
        </w:rPr>
        <w:t xml:space="preserve">panther’s head; two rings between head and collar: front one decorated with </w:t>
      </w:r>
      <w:r>
        <w:rPr>
          <w:rFonts w:eastAsia="MS Gothic"/>
          <w:noProof/>
        </w:rPr>
        <w:t xml:space="preserve">a </w:t>
      </w:r>
      <w:r w:rsidRPr="00993C0D">
        <w:rPr>
          <w:rFonts w:eastAsia="MS Gothic"/>
          <w:noProof/>
        </w:rPr>
        <w:t xml:space="preserve">twisted cord, back one with </w:t>
      </w:r>
      <w:r>
        <w:rPr>
          <w:rFonts w:eastAsia="MS Gothic"/>
          <w:noProof/>
        </w:rPr>
        <w:t xml:space="preserve">a </w:t>
      </w:r>
      <w:r w:rsidRPr="00993C0D">
        <w:rPr>
          <w:rFonts w:eastAsia="MS Gothic"/>
          <w:noProof/>
        </w:rPr>
        <w:t xml:space="preserve">series of ovolos. Circular body with straight vertical sides, curving in toward raised foot. Large flat discus surrounded by upper part of body wall forming </w:t>
      </w:r>
      <w:r>
        <w:rPr>
          <w:rFonts w:eastAsia="MS Gothic"/>
          <w:noProof/>
        </w:rPr>
        <w:t xml:space="preserve">a </w:t>
      </w:r>
      <w:r w:rsidRPr="00993C0D">
        <w:rPr>
          <w:rFonts w:eastAsia="MS Gothic"/>
          <w:noProof/>
        </w:rPr>
        <w:t xml:space="preserve">raised rim; midway between rim and center, two thin incised circles. Central filling-hole surrounded by raised rim and inner lower beveling </w:t>
      </w:r>
      <w:bookmarkStart w:id="53" w:name="_GoBack"/>
      <w:bookmarkEnd w:id="53"/>
      <w:r w:rsidRPr="00993C0D">
        <w:rPr>
          <w:rFonts w:eastAsia="MS Gothic"/>
          <w:noProof/>
        </w:rPr>
        <w:t xml:space="preserve">for now-lost lid. Long nozzle with spade-shaped tip; on </w:t>
      </w:r>
      <w:r>
        <w:rPr>
          <w:rFonts w:eastAsia="MS Gothic"/>
          <w:noProof/>
        </w:rPr>
        <w:t xml:space="preserve">its </w:t>
      </w:r>
      <w:r w:rsidRPr="00993C0D">
        <w:rPr>
          <w:rFonts w:eastAsia="MS Gothic"/>
          <w:noProof/>
        </w:rPr>
        <w:t>flat top</w:t>
      </w:r>
      <w:r>
        <w:rPr>
          <w:rFonts w:eastAsia="MS Gothic"/>
          <w:noProof/>
        </w:rPr>
        <w:t xml:space="preserve"> is a</w:t>
      </w:r>
      <w:r w:rsidRPr="00993C0D">
        <w:rPr>
          <w:rFonts w:eastAsia="MS Gothic"/>
          <w:noProof/>
        </w:rPr>
        <w:t xml:space="preserve"> groove from discus rim to wick-hole; small hole pierced in </w:t>
      </w:r>
      <w:r>
        <w:rPr>
          <w:rFonts w:eastAsia="MS Gothic"/>
          <w:noProof/>
        </w:rPr>
        <w:t xml:space="preserve">the </w:t>
      </w:r>
      <w:r w:rsidRPr="00993C0D">
        <w:rPr>
          <w:rFonts w:eastAsia="MS Gothic"/>
          <w:noProof/>
        </w:rPr>
        <w:t>rim to allow spilled oil to drain to wick-hole. Base consisting of outer raised band with median groove; inside, slightly sunken area; midway toward center</w:t>
      </w:r>
      <w:r>
        <w:rPr>
          <w:rFonts w:eastAsia="MS Gothic"/>
          <w:noProof/>
        </w:rPr>
        <w:t>, a</w:t>
      </w:r>
      <w:r w:rsidRPr="00993C0D">
        <w:rPr>
          <w:rFonts w:eastAsia="MS Gothic"/>
          <w:noProof/>
        </w:rPr>
        <w:t xml:space="preserve"> narrow flat ring marked off </w:t>
      </w:r>
      <w:r>
        <w:rPr>
          <w:rFonts w:eastAsia="MS Gothic"/>
          <w:noProof/>
        </w:rPr>
        <w:t>by one</w:t>
      </w:r>
      <w:r w:rsidRPr="00993C0D">
        <w:rPr>
          <w:rFonts w:eastAsia="MS Gothic"/>
          <w:noProof/>
        </w:rPr>
        <w:t xml:space="preserve"> exterior groove; central sunken dot.</w:t>
      </w:r>
    </w:p>
    <w:p w14:paraId="167B99AA" w14:textId="77777777" w:rsidR="003370E4" w:rsidRDefault="003370E4" w:rsidP="003370E4">
      <w:pPr>
        <w:spacing w:line="480" w:lineRule="auto"/>
      </w:pPr>
      <w:r>
        <w:t>Discus Iconography: Plain discus.</w:t>
      </w:r>
    </w:p>
    <w:p w14:paraId="1EC2CFB9" w14:textId="53BA881E" w:rsidR="003370E4" w:rsidRDefault="008D3129" w:rsidP="003370E4">
      <w:pPr>
        <w:spacing w:line="480" w:lineRule="auto"/>
      </w:pPr>
      <w:r>
        <w:t xml:space="preserve">Type: </w:t>
      </w:r>
    </w:p>
    <w:p w14:paraId="32A7B231" w14:textId="77777777" w:rsidR="003370E4" w:rsidRDefault="003370E4" w:rsidP="003370E4">
      <w:pPr>
        <w:spacing w:line="480" w:lineRule="auto"/>
      </w:pPr>
      <w:r>
        <w:t xml:space="preserve">Place of Manufacture or Origin: </w:t>
      </w:r>
      <w:r w:rsidR="008D3129">
        <w:rPr>
          <w:rFonts w:eastAsia="MS Gothic"/>
          <w:noProof/>
        </w:rPr>
        <w:t>Asia Minor</w:t>
      </w:r>
    </w:p>
    <w:p w14:paraId="666BCE4D" w14:textId="77777777" w:rsidR="003370E4" w:rsidRDefault="003370E4" w:rsidP="003370E4">
      <w:pPr>
        <w:spacing w:line="480" w:lineRule="auto"/>
      </w:pPr>
      <w:r>
        <w:t xml:space="preserve">Parallels: </w:t>
      </w:r>
      <w:r>
        <w:rPr>
          <w:rFonts w:eastAsia="MS Gothic"/>
          <w:noProof/>
        </w:rPr>
        <w:t>None found; for leaf collar,</w:t>
      </w:r>
      <w:r w:rsidRPr="00993C0D">
        <w:rPr>
          <w:rFonts w:eastAsia="MS Gothic"/>
          <w:noProof/>
        </w:rPr>
        <w:t xml:space="preserve"> see the handle shield with frayed edges and perforated holes of Valenza Mele 1981, p. 59, nos. 118–19.</w:t>
      </w:r>
    </w:p>
    <w:p w14:paraId="76C33127" w14:textId="77777777" w:rsidR="001942EC" w:rsidRDefault="001942EC" w:rsidP="001942EC">
      <w:pPr>
        <w:spacing w:line="480" w:lineRule="auto"/>
      </w:pPr>
      <w:r>
        <w:t xml:space="preserve">Provenance: </w:t>
      </w:r>
    </w:p>
    <w:p w14:paraId="50D64B45" w14:textId="4A08645D" w:rsidR="003370E4" w:rsidRDefault="003370E4" w:rsidP="003370E4">
      <w:pPr>
        <w:spacing w:line="480" w:lineRule="auto"/>
      </w:pPr>
      <w:r>
        <w:t xml:space="preserve">Bibliography: </w:t>
      </w:r>
      <w:ins w:id="54" w:author="Benedicte Gilman" w:date="2016-07-19T16:29:00Z">
        <w:r w:rsidR="000D7C49" w:rsidRPr="009F1091">
          <w:rPr>
            <w:i/>
          </w:rPr>
          <w:t>Antiken aus Rheinischem Privatbesitz</w:t>
        </w:r>
        <w:r w:rsidR="000D7C49">
          <w:rPr>
            <w:i/>
          </w:rPr>
          <w:t>,</w:t>
        </w:r>
      </w:ins>
      <w:ins w:id="55" w:author="Benedicte Gilman" w:date="2016-07-19T16:30:00Z">
        <w:r w:rsidR="000D7C49">
          <w:t xml:space="preserve"> p. 134, no. 205, pl. 90. </w:t>
        </w:r>
      </w:ins>
      <w:del w:id="56" w:author="Benedicte Gilman" w:date="2016-07-19T16:29:00Z">
        <w:r w:rsidDel="000D7C49">
          <w:delText>Unpublished.</w:delText>
        </w:r>
      </w:del>
    </w:p>
    <w:p w14:paraId="4812741A" w14:textId="77777777" w:rsidR="003370E4" w:rsidRDefault="003370E4" w:rsidP="003370E4">
      <w:pPr>
        <w:spacing w:line="480" w:lineRule="auto"/>
      </w:pPr>
      <w:r>
        <w:t xml:space="preserve">Date: </w:t>
      </w:r>
      <w:r w:rsidRPr="00993C0D">
        <w:rPr>
          <w:rFonts w:eastAsia="MS Gothic"/>
          <w:noProof/>
        </w:rPr>
        <w:t xml:space="preserve">Second century </w:t>
      </w:r>
      <w:r w:rsidRPr="005170AB">
        <w:rPr>
          <w:rFonts w:eastAsia="MS Gothic"/>
          <w:caps/>
          <w:noProof/>
        </w:rPr>
        <w:t>A.D.</w:t>
      </w:r>
      <w:r w:rsidRPr="00524C6D">
        <w:rPr>
          <w:rFonts w:eastAsia="MS Gothic"/>
          <w:caps/>
          <w:noProof/>
        </w:rPr>
        <w:t>(</w:t>
      </w:r>
      <w:r w:rsidR="008D3129">
        <w:rPr>
          <w:rFonts w:eastAsia="MS Gothic"/>
          <w:noProof/>
        </w:rPr>
        <w:t>?)</w:t>
      </w:r>
    </w:p>
    <w:p w14:paraId="06FCE1B7" w14:textId="77777777" w:rsidR="003370E4" w:rsidRDefault="003370E4" w:rsidP="003370E4">
      <w:pPr>
        <w:spacing w:line="480" w:lineRule="auto"/>
      </w:pPr>
      <w:r>
        <w:t>Date numeric: 100; 200</w:t>
      </w:r>
    </w:p>
    <w:p w14:paraId="2E6BDBE9" w14:textId="77777777" w:rsidR="00890A55" w:rsidRDefault="00890A55" w:rsidP="00890A55">
      <w:pPr>
        <w:keepNext/>
        <w:spacing w:line="480" w:lineRule="auto"/>
        <w:rPr>
          <w:rFonts w:eastAsia="MS Gothic"/>
          <w:noProof/>
        </w:rPr>
      </w:pPr>
    </w:p>
    <w:p w14:paraId="7AE0367C" w14:textId="77777777" w:rsidR="00890A55" w:rsidRDefault="00890A55" w:rsidP="00890A55">
      <w:pPr>
        <w:keepNext/>
        <w:spacing w:line="480" w:lineRule="auto"/>
        <w:rPr>
          <w:rFonts w:eastAsia="MS Gothic"/>
          <w:noProof/>
        </w:rPr>
      </w:pPr>
      <w:r>
        <w:rPr>
          <w:rFonts w:eastAsia="MS Gothic"/>
          <w:noProof/>
        </w:rPr>
        <w:t>———</w:t>
      </w:r>
    </w:p>
    <w:p w14:paraId="06971FC6" w14:textId="77777777" w:rsidR="00890A55" w:rsidRDefault="00890A55" w:rsidP="00890A55">
      <w:pPr>
        <w:keepNext/>
        <w:spacing w:line="480" w:lineRule="auto"/>
        <w:rPr>
          <w:rFonts w:eastAsia="MS Gothic"/>
          <w:noProof/>
        </w:rPr>
      </w:pPr>
    </w:p>
    <w:p w14:paraId="6EAA919E" w14:textId="77777777" w:rsidR="003F50D4" w:rsidRDefault="003F50D4" w:rsidP="003F50D4">
      <w:pPr>
        <w:spacing w:line="480" w:lineRule="auto"/>
      </w:pPr>
      <w:r>
        <w:t>Catalogue Number: 622</w:t>
      </w:r>
    </w:p>
    <w:p w14:paraId="20A15E6D" w14:textId="77777777" w:rsidR="003F50D4" w:rsidRDefault="003F50D4" w:rsidP="003F50D4">
      <w:pPr>
        <w:spacing w:line="480" w:lineRule="auto"/>
        <w:rPr>
          <w:rFonts w:eastAsia="MS Gothic"/>
          <w:noProof/>
        </w:rPr>
      </w:pPr>
      <w:r>
        <w:t xml:space="preserve">Inventory Number: </w:t>
      </w:r>
      <w:r w:rsidRPr="00993C0D">
        <w:rPr>
          <w:rFonts w:eastAsia="MS Gothic"/>
          <w:noProof/>
        </w:rPr>
        <w:t>80.</w:t>
      </w:r>
      <w:r w:rsidRPr="00524C6D">
        <w:rPr>
          <w:rFonts w:eastAsia="MS Gothic"/>
          <w:caps/>
          <w:noProof/>
        </w:rPr>
        <w:t>aq</w:t>
      </w:r>
      <w:r w:rsidRPr="00993C0D">
        <w:rPr>
          <w:rFonts w:eastAsia="MS Gothic"/>
          <w:noProof/>
        </w:rPr>
        <w:t>.140.1 (lamp) and .2 (stand)</w:t>
      </w:r>
    </w:p>
    <w:p w14:paraId="69B0312B" w14:textId="0A5EE7E2" w:rsidR="008D3129" w:rsidRPr="008D3129" w:rsidDel="009075EA" w:rsidRDefault="008D3129" w:rsidP="003F50D4">
      <w:pPr>
        <w:spacing w:line="480" w:lineRule="auto"/>
        <w:rPr>
          <w:del w:id="57" w:author="Benedicte Gilman" w:date="2016-07-20T10:29:00Z"/>
          <w:rFonts w:eastAsia="MS Gothic"/>
          <w:noProof/>
        </w:rPr>
      </w:pPr>
    </w:p>
    <w:p w14:paraId="275B39F4" w14:textId="731CBAA2" w:rsidR="003F50D4" w:rsidRDefault="003F50D4" w:rsidP="003F50D4">
      <w:pPr>
        <w:spacing w:line="480" w:lineRule="auto"/>
        <w:rPr>
          <w:rFonts w:eastAsia="MS Gothic"/>
          <w:noProof/>
        </w:rPr>
      </w:pPr>
      <w:r>
        <w:t xml:space="preserve">Dimensions: </w:t>
      </w:r>
      <w:r w:rsidR="009075EA" w:rsidRPr="00993C0D">
        <w:rPr>
          <w:rFonts w:eastAsia="MS Gothic"/>
          <w:noProof/>
        </w:rPr>
        <w:t>80.</w:t>
      </w:r>
      <w:r w:rsidR="009075EA" w:rsidRPr="00524C6D">
        <w:rPr>
          <w:rFonts w:eastAsia="MS Gothic"/>
          <w:caps/>
          <w:noProof/>
        </w:rPr>
        <w:t>aq</w:t>
      </w:r>
      <w:r w:rsidR="009075EA" w:rsidRPr="00993C0D">
        <w:rPr>
          <w:rFonts w:eastAsia="MS Gothic"/>
          <w:noProof/>
        </w:rPr>
        <w:t>.140</w:t>
      </w:r>
      <w:r>
        <w:t>.</w:t>
      </w:r>
      <w:r w:rsidRPr="00993C0D">
        <w:rPr>
          <w:rFonts w:eastAsia="MS Gothic"/>
          <w:noProof/>
        </w:rPr>
        <w:t>1 (lamp)</w:t>
      </w:r>
      <w:r w:rsidR="009075EA">
        <w:rPr>
          <w:rFonts w:eastAsia="MS Gothic"/>
          <w:noProof/>
        </w:rPr>
        <w:t>:</w:t>
      </w:r>
      <w:r w:rsidRPr="00993C0D">
        <w:rPr>
          <w:rFonts w:eastAsia="MS Gothic"/>
          <w:noProof/>
        </w:rPr>
        <w:t xml:space="preserve"> L: 11.5; W: (body) 4.8, (with suspension hooks) 5.5; H: (body) 2.3, (to top of lid) 4.0, (with hook to bottom)</w:t>
      </w:r>
      <w:r>
        <w:rPr>
          <w:rFonts w:eastAsia="MS Gothic"/>
          <w:noProof/>
        </w:rPr>
        <w:t xml:space="preserve"> 13.4; Diam: (foot) 3.4</w:t>
      </w:r>
      <w:r w:rsidR="009075EA">
        <w:rPr>
          <w:rFonts w:eastAsia="MS Gothic"/>
          <w:noProof/>
        </w:rPr>
        <w:t xml:space="preserve">. </w:t>
      </w:r>
      <w:r w:rsidR="009075EA">
        <w:t>8</w:t>
      </w:r>
      <w:r w:rsidR="009075EA" w:rsidRPr="00993C0D">
        <w:rPr>
          <w:rFonts w:eastAsia="MS Gothic"/>
          <w:noProof/>
        </w:rPr>
        <w:t>0.</w:t>
      </w:r>
      <w:r w:rsidR="009075EA" w:rsidRPr="00524C6D">
        <w:rPr>
          <w:rFonts w:eastAsia="MS Gothic"/>
          <w:caps/>
          <w:noProof/>
        </w:rPr>
        <w:t>aq</w:t>
      </w:r>
      <w:r w:rsidR="009075EA" w:rsidRPr="00993C0D">
        <w:rPr>
          <w:rFonts w:eastAsia="MS Gothic"/>
          <w:noProof/>
        </w:rPr>
        <w:t>.140</w:t>
      </w:r>
      <w:r w:rsidR="009075EA">
        <w:t>.</w:t>
      </w:r>
      <w:r w:rsidR="009075EA" w:rsidRPr="00993C0D">
        <w:rPr>
          <w:rFonts w:eastAsia="MS Gothic"/>
          <w:noProof/>
        </w:rPr>
        <w:t>2. (stand)</w:t>
      </w:r>
      <w:r w:rsidR="009075EA">
        <w:rPr>
          <w:rFonts w:eastAsia="MS Gothic"/>
          <w:noProof/>
        </w:rPr>
        <w:t>:</w:t>
      </w:r>
      <w:r w:rsidR="009075EA" w:rsidRPr="00993C0D">
        <w:rPr>
          <w:rFonts w:eastAsia="MS Gothic"/>
          <w:noProof/>
        </w:rPr>
        <w:t xml:space="preserve"> H: 26.0; W: (at feet) 11.0</w:t>
      </w:r>
      <w:r w:rsidR="009075EA">
        <w:rPr>
          <w:rFonts w:eastAsia="MS Gothic"/>
          <w:noProof/>
        </w:rPr>
        <w:t>; Diam: (average of stem) 1.0</w:t>
      </w:r>
    </w:p>
    <w:p w14:paraId="71CB1EBA" w14:textId="4C6FE353" w:rsidR="003F50D4" w:rsidRPr="00165DE8" w:rsidRDefault="003F50D4" w:rsidP="003F50D4">
      <w:pPr>
        <w:spacing w:line="480" w:lineRule="auto"/>
      </w:pPr>
      <w:r>
        <w:t>Condition</w:t>
      </w:r>
      <w:r w:rsidRPr="00165DE8">
        <w:t xml:space="preserve">: </w:t>
      </w:r>
      <w:r w:rsidR="009075EA" w:rsidRPr="00993C0D">
        <w:rPr>
          <w:rFonts w:eastAsia="MS Gothic"/>
          <w:noProof/>
        </w:rPr>
        <w:t>80.</w:t>
      </w:r>
      <w:r w:rsidR="009075EA" w:rsidRPr="00524C6D">
        <w:rPr>
          <w:rFonts w:eastAsia="MS Gothic"/>
          <w:caps/>
          <w:noProof/>
        </w:rPr>
        <w:t>aq</w:t>
      </w:r>
      <w:r w:rsidR="009075EA" w:rsidRPr="00993C0D">
        <w:rPr>
          <w:rFonts w:eastAsia="MS Gothic"/>
          <w:noProof/>
        </w:rPr>
        <w:t>.140</w:t>
      </w:r>
      <w:r w:rsidR="009075EA">
        <w:t>.</w:t>
      </w:r>
      <w:r w:rsidR="009075EA" w:rsidRPr="00993C0D">
        <w:rPr>
          <w:rFonts w:eastAsia="MS Gothic"/>
          <w:noProof/>
        </w:rPr>
        <w:t>1 (lamp)</w:t>
      </w:r>
      <w:r w:rsidR="009075EA">
        <w:rPr>
          <w:rFonts w:eastAsia="MS Gothic"/>
          <w:noProof/>
        </w:rPr>
        <w:t xml:space="preserve">: </w:t>
      </w:r>
      <w:r w:rsidRPr="00165DE8">
        <w:t>Much restoration with</w:t>
      </w:r>
      <w:r>
        <w:t xml:space="preserve"> fill and sanding through the patina to the ancient metal (on leaf, hinge, hanging lug, and innermost link of chain). Nozzle restored, soldered, and sanded. Bottom and back of lamp retain the ancient patina of green and red corrosion.</w:t>
      </w:r>
      <w:r w:rsidR="003D656A">
        <w:t xml:space="preserve"> 8</w:t>
      </w:r>
      <w:r w:rsidR="003D656A" w:rsidRPr="00993C0D">
        <w:rPr>
          <w:rFonts w:eastAsia="MS Gothic"/>
          <w:noProof/>
        </w:rPr>
        <w:t>0.</w:t>
      </w:r>
      <w:r w:rsidR="003D656A" w:rsidRPr="00524C6D">
        <w:rPr>
          <w:rFonts w:eastAsia="MS Gothic"/>
          <w:caps/>
          <w:noProof/>
        </w:rPr>
        <w:t>aq</w:t>
      </w:r>
      <w:r w:rsidR="003D656A" w:rsidRPr="00993C0D">
        <w:rPr>
          <w:rFonts w:eastAsia="MS Gothic"/>
          <w:noProof/>
        </w:rPr>
        <w:t>.140</w:t>
      </w:r>
      <w:r w:rsidR="003D656A">
        <w:t>.</w:t>
      </w:r>
      <w:r w:rsidR="003D656A" w:rsidRPr="00993C0D">
        <w:rPr>
          <w:rFonts w:eastAsia="MS Gothic"/>
          <w:noProof/>
        </w:rPr>
        <w:t>2. (stand)</w:t>
      </w:r>
      <w:r w:rsidR="003D656A">
        <w:rPr>
          <w:rFonts w:eastAsia="MS Gothic"/>
          <w:noProof/>
        </w:rPr>
        <w:t>:</w:t>
      </w:r>
      <w:r w:rsidR="003D656A" w:rsidRPr="00993C0D">
        <w:rPr>
          <w:rFonts w:eastAsia="MS Gothic"/>
          <w:noProof/>
        </w:rPr>
        <w:t xml:space="preserve"> Green copper carbonate corrosion; one foot and one branch for hanging </w:t>
      </w:r>
      <w:r w:rsidR="003D656A">
        <w:rPr>
          <w:rFonts w:eastAsia="MS Gothic"/>
          <w:noProof/>
        </w:rPr>
        <w:t xml:space="preserve">have </w:t>
      </w:r>
      <w:r w:rsidR="003D656A" w:rsidRPr="00993C0D">
        <w:rPr>
          <w:rFonts w:eastAsia="MS Gothic"/>
          <w:noProof/>
        </w:rPr>
        <w:t xml:space="preserve">broken off and </w:t>
      </w:r>
      <w:r w:rsidR="003D656A">
        <w:rPr>
          <w:rFonts w:eastAsia="MS Gothic"/>
          <w:noProof/>
        </w:rPr>
        <w:t>been mended; the f</w:t>
      </w:r>
      <w:r w:rsidR="003D656A" w:rsidRPr="00993C0D">
        <w:rPr>
          <w:rFonts w:eastAsia="MS Gothic"/>
          <w:noProof/>
        </w:rPr>
        <w:t xml:space="preserve">oot </w:t>
      </w:r>
      <w:r w:rsidR="003D656A">
        <w:rPr>
          <w:rFonts w:eastAsia="MS Gothic"/>
          <w:noProof/>
        </w:rPr>
        <w:t xml:space="preserve">is </w:t>
      </w:r>
      <w:r w:rsidR="003D656A" w:rsidRPr="00993C0D">
        <w:rPr>
          <w:rFonts w:eastAsia="MS Gothic"/>
          <w:noProof/>
        </w:rPr>
        <w:t xml:space="preserve">possibly new, for </w:t>
      </w:r>
      <w:r w:rsidR="003D656A">
        <w:rPr>
          <w:rFonts w:eastAsia="MS Gothic"/>
          <w:noProof/>
        </w:rPr>
        <w:t xml:space="preserve">the </w:t>
      </w:r>
      <w:r w:rsidR="003D656A" w:rsidRPr="00993C0D">
        <w:rPr>
          <w:rFonts w:eastAsia="MS Gothic"/>
          <w:noProof/>
        </w:rPr>
        <w:t>repair is more yellow than rest (use of brass as alloy[?]).</w:t>
      </w:r>
    </w:p>
    <w:p w14:paraId="1866C4A7" w14:textId="5C3AC660" w:rsidR="003F50D4" w:rsidRDefault="003F50D4" w:rsidP="003F50D4">
      <w:pPr>
        <w:spacing w:line="480" w:lineRule="auto"/>
      </w:pPr>
      <w:r>
        <w:t xml:space="preserve">Description: </w:t>
      </w:r>
      <w:r w:rsidR="003D656A" w:rsidRPr="00993C0D">
        <w:rPr>
          <w:rFonts w:eastAsia="MS Gothic"/>
          <w:noProof/>
        </w:rPr>
        <w:t>80.</w:t>
      </w:r>
      <w:r w:rsidR="003D656A" w:rsidRPr="00524C6D">
        <w:rPr>
          <w:rFonts w:eastAsia="MS Gothic"/>
          <w:caps/>
          <w:noProof/>
        </w:rPr>
        <w:t>aq</w:t>
      </w:r>
      <w:r w:rsidR="003D656A" w:rsidRPr="00993C0D">
        <w:rPr>
          <w:rFonts w:eastAsia="MS Gothic"/>
          <w:noProof/>
        </w:rPr>
        <w:t>.140</w:t>
      </w:r>
      <w:r w:rsidR="003D656A">
        <w:t>.</w:t>
      </w:r>
      <w:r w:rsidR="003D656A" w:rsidRPr="00993C0D">
        <w:rPr>
          <w:rFonts w:eastAsia="MS Gothic"/>
          <w:noProof/>
        </w:rPr>
        <w:t>1 (lamp)</w:t>
      </w:r>
      <w:r w:rsidR="003D656A">
        <w:rPr>
          <w:rFonts w:eastAsia="MS Gothic"/>
          <w:noProof/>
        </w:rPr>
        <w:t>:</w:t>
      </w:r>
      <w:r w:rsidR="003D656A" w:rsidRPr="00993C0D">
        <w:rPr>
          <w:rFonts w:eastAsia="MS Gothic"/>
          <w:noProof/>
        </w:rPr>
        <w:t xml:space="preserve"> </w:t>
      </w:r>
      <w:r w:rsidRPr="00993C0D">
        <w:rPr>
          <w:rFonts w:eastAsia="MS Gothic"/>
          <w:noProof/>
        </w:rPr>
        <w:t>Leaf-shaped ornament handle with ring behind; strut from ring to bottom leaf. Globular body, flat top. Filling-hole surr</w:t>
      </w:r>
      <w:r>
        <w:rPr>
          <w:rFonts w:eastAsia="MS Gothic"/>
          <w:noProof/>
        </w:rPr>
        <w:t xml:space="preserve">ounded by </w:t>
      </w:r>
      <w:r w:rsidRPr="00993C0D">
        <w:rPr>
          <w:rFonts w:eastAsia="MS Gothic"/>
          <w:noProof/>
        </w:rPr>
        <w:t xml:space="preserve">raised rim. Dome-shaped lid hinged at base of handle. Three suspension chains united by </w:t>
      </w:r>
      <w:r>
        <w:rPr>
          <w:rFonts w:eastAsia="MS Gothic"/>
          <w:noProof/>
        </w:rPr>
        <w:t>a hook,</w:t>
      </w:r>
      <w:r w:rsidRPr="00993C0D">
        <w:rPr>
          <w:rFonts w:eastAsia="MS Gothic"/>
          <w:noProof/>
        </w:rPr>
        <w:t xml:space="preserve"> two </w:t>
      </w:r>
      <w:r>
        <w:rPr>
          <w:rFonts w:eastAsia="MS Gothic"/>
          <w:noProof/>
        </w:rPr>
        <w:t xml:space="preserve">of them </w:t>
      </w:r>
      <w:r w:rsidRPr="00993C0D">
        <w:rPr>
          <w:rFonts w:eastAsia="MS Gothic"/>
          <w:noProof/>
        </w:rPr>
        <w:t xml:space="preserve">fixed on </w:t>
      </w:r>
      <w:r>
        <w:rPr>
          <w:rFonts w:eastAsia="MS Gothic"/>
          <w:noProof/>
        </w:rPr>
        <w:t xml:space="preserve">the </w:t>
      </w:r>
      <w:r w:rsidRPr="00993C0D">
        <w:rPr>
          <w:rFonts w:eastAsia="MS Gothic"/>
          <w:noProof/>
        </w:rPr>
        <w:t xml:space="preserve">sides of lamp (near </w:t>
      </w:r>
      <w:r>
        <w:rPr>
          <w:rFonts w:eastAsia="MS Gothic"/>
          <w:noProof/>
        </w:rPr>
        <w:t xml:space="preserve">the </w:t>
      </w:r>
      <w:r w:rsidRPr="00993C0D">
        <w:rPr>
          <w:rFonts w:eastAsia="MS Gothic"/>
          <w:noProof/>
        </w:rPr>
        <w:t xml:space="preserve">broadest part), the third on </w:t>
      </w:r>
      <w:r>
        <w:rPr>
          <w:rFonts w:eastAsia="MS Gothic"/>
          <w:noProof/>
        </w:rPr>
        <w:t xml:space="preserve">the </w:t>
      </w:r>
      <w:r w:rsidRPr="00993C0D">
        <w:rPr>
          <w:rFonts w:eastAsia="MS Gothic"/>
          <w:noProof/>
        </w:rPr>
        <w:t xml:space="preserve">handle. Long slim flat double-voluted nozzle with round tip; </w:t>
      </w:r>
      <w:r>
        <w:rPr>
          <w:rFonts w:eastAsia="MS Gothic"/>
          <w:noProof/>
        </w:rPr>
        <w:t xml:space="preserve">the </w:t>
      </w:r>
      <w:r w:rsidRPr="00993C0D">
        <w:rPr>
          <w:rFonts w:eastAsia="MS Gothic"/>
          <w:noProof/>
        </w:rPr>
        <w:t xml:space="preserve">volutes </w:t>
      </w:r>
      <w:r>
        <w:rPr>
          <w:rFonts w:eastAsia="MS Gothic"/>
          <w:noProof/>
        </w:rPr>
        <w:t xml:space="preserve">are </w:t>
      </w:r>
      <w:r w:rsidRPr="00993C0D">
        <w:rPr>
          <w:rFonts w:eastAsia="MS Gothic"/>
          <w:noProof/>
        </w:rPr>
        <w:t xml:space="preserve">merely four flat knobs without any relief stems below. Raised foot consisting of </w:t>
      </w:r>
      <w:r>
        <w:rPr>
          <w:rFonts w:eastAsia="MS Gothic"/>
          <w:noProof/>
        </w:rPr>
        <w:t xml:space="preserve">a </w:t>
      </w:r>
      <w:r w:rsidRPr="00993C0D">
        <w:rPr>
          <w:rFonts w:eastAsia="MS Gothic"/>
          <w:noProof/>
        </w:rPr>
        <w:t>thin circular band.</w:t>
      </w:r>
      <w:r w:rsidR="003D656A">
        <w:rPr>
          <w:rFonts w:eastAsia="MS Gothic"/>
          <w:noProof/>
        </w:rPr>
        <w:t xml:space="preserve"> </w:t>
      </w:r>
      <w:r w:rsidR="003D656A">
        <w:t>8</w:t>
      </w:r>
      <w:r w:rsidR="003D656A" w:rsidRPr="00993C0D">
        <w:rPr>
          <w:rFonts w:eastAsia="MS Gothic"/>
          <w:noProof/>
        </w:rPr>
        <w:t>0.</w:t>
      </w:r>
      <w:r w:rsidR="003D656A" w:rsidRPr="00524C6D">
        <w:rPr>
          <w:rFonts w:eastAsia="MS Gothic"/>
          <w:caps/>
          <w:noProof/>
        </w:rPr>
        <w:t>aq</w:t>
      </w:r>
      <w:r w:rsidR="003D656A" w:rsidRPr="00993C0D">
        <w:rPr>
          <w:rFonts w:eastAsia="MS Gothic"/>
          <w:noProof/>
        </w:rPr>
        <w:t>.140</w:t>
      </w:r>
      <w:r w:rsidR="003D656A">
        <w:t>.</w:t>
      </w:r>
      <w:r w:rsidR="003D656A" w:rsidRPr="00993C0D">
        <w:rPr>
          <w:rFonts w:eastAsia="MS Gothic"/>
          <w:noProof/>
        </w:rPr>
        <w:t>2. (stand)</w:t>
      </w:r>
      <w:r w:rsidR="003D656A">
        <w:rPr>
          <w:rFonts w:eastAsia="MS Gothic"/>
          <w:noProof/>
        </w:rPr>
        <w:t>:</w:t>
      </w:r>
      <w:r w:rsidR="003D656A" w:rsidRPr="00993C0D">
        <w:rPr>
          <w:rFonts w:eastAsia="MS Gothic"/>
          <w:noProof/>
        </w:rPr>
        <w:t xml:space="preserve"> Three-footed</w:t>
      </w:r>
      <w:r w:rsidR="003D656A" w:rsidRPr="00993C0D" w:rsidDel="000A09AF">
        <w:rPr>
          <w:rFonts w:eastAsia="MS Gothic"/>
          <w:noProof/>
        </w:rPr>
        <w:t xml:space="preserve"> </w:t>
      </w:r>
      <w:r w:rsidR="003D656A" w:rsidRPr="00993C0D">
        <w:rPr>
          <w:rFonts w:eastAsia="MS Gothic"/>
          <w:noProof/>
        </w:rPr>
        <w:t xml:space="preserve">stand in </w:t>
      </w:r>
      <w:r w:rsidR="003D656A">
        <w:rPr>
          <w:rFonts w:eastAsia="MS Gothic"/>
          <w:noProof/>
        </w:rPr>
        <w:t xml:space="preserve">the </w:t>
      </w:r>
      <w:r w:rsidR="003D656A" w:rsidRPr="00993C0D">
        <w:rPr>
          <w:rFonts w:eastAsia="MS Gothic"/>
          <w:noProof/>
        </w:rPr>
        <w:t xml:space="preserve">shape of </w:t>
      </w:r>
      <w:r w:rsidR="003D656A">
        <w:rPr>
          <w:rFonts w:eastAsia="MS Gothic"/>
          <w:noProof/>
        </w:rPr>
        <w:t xml:space="preserve">a </w:t>
      </w:r>
      <w:r w:rsidR="003D656A" w:rsidRPr="00993C0D">
        <w:rPr>
          <w:rFonts w:eastAsia="MS Gothic"/>
          <w:noProof/>
        </w:rPr>
        <w:t>bending tree; three curved pointed leaves</w:t>
      </w:r>
      <w:r w:rsidR="003D656A" w:rsidRPr="00993C0D" w:rsidDel="000A09AF">
        <w:rPr>
          <w:rFonts w:eastAsia="MS Gothic"/>
          <w:noProof/>
        </w:rPr>
        <w:t xml:space="preserve"> </w:t>
      </w:r>
      <w:r w:rsidR="003D656A" w:rsidRPr="00993C0D">
        <w:rPr>
          <w:rFonts w:eastAsia="MS Gothic"/>
          <w:noProof/>
        </w:rPr>
        <w:t xml:space="preserve">just above </w:t>
      </w:r>
      <w:r w:rsidR="003D656A">
        <w:rPr>
          <w:rFonts w:eastAsia="MS Gothic"/>
          <w:noProof/>
        </w:rPr>
        <w:t xml:space="preserve">the </w:t>
      </w:r>
      <w:r w:rsidR="003D656A" w:rsidRPr="00993C0D">
        <w:rPr>
          <w:rFonts w:eastAsia="MS Gothic"/>
          <w:noProof/>
        </w:rPr>
        <w:t xml:space="preserve">feet; </w:t>
      </w:r>
      <w:r w:rsidR="003D656A">
        <w:rPr>
          <w:rFonts w:eastAsia="MS Gothic"/>
          <w:noProof/>
        </w:rPr>
        <w:t xml:space="preserve">the </w:t>
      </w:r>
      <w:r w:rsidR="003D656A" w:rsidRPr="00993C0D">
        <w:rPr>
          <w:rFonts w:eastAsia="MS Gothic"/>
          <w:noProof/>
        </w:rPr>
        <w:t xml:space="preserve">stem of </w:t>
      </w:r>
      <w:r w:rsidR="003D656A">
        <w:rPr>
          <w:rFonts w:eastAsia="MS Gothic"/>
          <w:noProof/>
        </w:rPr>
        <w:t xml:space="preserve">the </w:t>
      </w:r>
      <w:r w:rsidR="003D656A" w:rsidRPr="00993C0D">
        <w:rPr>
          <w:rFonts w:eastAsia="MS Gothic"/>
          <w:noProof/>
        </w:rPr>
        <w:t xml:space="preserve">stand </w:t>
      </w:r>
      <w:r w:rsidR="003D656A">
        <w:rPr>
          <w:rFonts w:eastAsia="MS Gothic"/>
          <w:noProof/>
        </w:rPr>
        <w:t xml:space="preserve">is </w:t>
      </w:r>
      <w:r w:rsidR="003D656A" w:rsidRPr="00993C0D">
        <w:rPr>
          <w:rFonts w:eastAsia="MS Gothic"/>
          <w:noProof/>
        </w:rPr>
        <w:t>bent, ending in three branches. Feet, stem, and branches have protrusions from overlying layers of leaves.</w:t>
      </w:r>
    </w:p>
    <w:p w14:paraId="3992F08B" w14:textId="77777777" w:rsidR="003F50D4" w:rsidRDefault="003F50D4" w:rsidP="003F50D4">
      <w:pPr>
        <w:spacing w:line="480" w:lineRule="auto"/>
      </w:pPr>
      <w:r>
        <w:t>Discus Iconography: Plain discus.</w:t>
      </w:r>
    </w:p>
    <w:p w14:paraId="5522CEF9" w14:textId="5D24CFE2" w:rsidR="003F50D4" w:rsidRDefault="008D3129" w:rsidP="003F50D4">
      <w:pPr>
        <w:spacing w:line="480" w:lineRule="auto"/>
      </w:pPr>
      <w:r>
        <w:t xml:space="preserve">Type: </w:t>
      </w:r>
    </w:p>
    <w:p w14:paraId="336B156D" w14:textId="5155030A" w:rsidR="003F50D4" w:rsidRPr="00993C0D" w:rsidRDefault="003F50D4" w:rsidP="003F50D4">
      <w:pPr>
        <w:keepNext/>
        <w:spacing w:line="480" w:lineRule="auto"/>
        <w:rPr>
          <w:rFonts w:eastAsia="MS Gothic"/>
          <w:noProof/>
        </w:rPr>
      </w:pPr>
      <w:r>
        <w:t xml:space="preserve">Parallels: </w:t>
      </w:r>
      <w:r w:rsidR="003D656A">
        <w:t xml:space="preserve">: </w:t>
      </w:r>
      <w:r w:rsidR="003D656A" w:rsidRPr="00993C0D">
        <w:rPr>
          <w:rFonts w:eastAsia="MS Gothic"/>
          <w:noProof/>
        </w:rPr>
        <w:t>80.</w:t>
      </w:r>
      <w:r w:rsidR="003D656A" w:rsidRPr="00524C6D">
        <w:rPr>
          <w:rFonts w:eastAsia="MS Gothic"/>
          <w:caps/>
          <w:noProof/>
        </w:rPr>
        <w:t>aq</w:t>
      </w:r>
      <w:r w:rsidR="003D656A" w:rsidRPr="00993C0D">
        <w:rPr>
          <w:rFonts w:eastAsia="MS Gothic"/>
          <w:noProof/>
        </w:rPr>
        <w:t>.140</w:t>
      </w:r>
      <w:r w:rsidR="003D656A">
        <w:t>.</w:t>
      </w:r>
      <w:r w:rsidR="003D656A" w:rsidRPr="00993C0D">
        <w:rPr>
          <w:rFonts w:eastAsia="MS Gothic"/>
          <w:noProof/>
        </w:rPr>
        <w:t>1 (lamp)</w:t>
      </w:r>
      <w:r w:rsidR="003D656A">
        <w:rPr>
          <w:rFonts w:eastAsia="MS Gothic"/>
          <w:noProof/>
        </w:rPr>
        <w:t>:</w:t>
      </w:r>
      <w:r w:rsidR="003D656A" w:rsidRPr="00993C0D">
        <w:rPr>
          <w:rFonts w:eastAsia="MS Gothic"/>
          <w:noProof/>
        </w:rPr>
        <w:t xml:space="preserve"> </w:t>
      </w:r>
      <w:r w:rsidRPr="00993C0D">
        <w:rPr>
          <w:rFonts w:eastAsia="MS Gothic"/>
          <w:noProof/>
        </w:rPr>
        <w:t xml:space="preserve">Conticello de’ Spagnolis and De Carolis 1988, pp. 55–57, no. 17 (mid-first century </w:t>
      </w:r>
      <w:r w:rsidRPr="005170AB">
        <w:rPr>
          <w:rFonts w:eastAsia="MS Gothic"/>
          <w:caps/>
          <w:noProof/>
        </w:rPr>
        <w:t>A.D.</w:t>
      </w:r>
      <w:r w:rsidRPr="00993C0D">
        <w:rPr>
          <w:rFonts w:eastAsia="MS Gothic"/>
          <w:noProof/>
        </w:rPr>
        <w:t xml:space="preserve">), is close in both profile and handle, but the filling-hole is bigger; Valenza Mele 1981, pp. 44–45, no. 72 or 79, is related, but with different handles; Atasoy 2005, no. 17 (first century </w:t>
      </w:r>
      <w:r w:rsidRPr="005170AB">
        <w:rPr>
          <w:rFonts w:eastAsia="MS Gothic"/>
          <w:caps/>
          <w:noProof/>
        </w:rPr>
        <w:t>A.D.</w:t>
      </w:r>
      <w:r w:rsidRPr="00993C0D">
        <w:rPr>
          <w:rFonts w:eastAsia="MS Gothic"/>
          <w:noProof/>
        </w:rPr>
        <w:t>) has larger filling-hole and earlugs.</w:t>
      </w:r>
      <w:r w:rsidR="003D656A">
        <w:rPr>
          <w:rFonts w:eastAsia="MS Gothic"/>
          <w:noProof/>
        </w:rPr>
        <w:t xml:space="preserve"> </w:t>
      </w:r>
      <w:r w:rsidR="003D656A">
        <w:t>8</w:t>
      </w:r>
      <w:r w:rsidR="003D656A" w:rsidRPr="00993C0D">
        <w:rPr>
          <w:rFonts w:eastAsia="MS Gothic"/>
          <w:noProof/>
        </w:rPr>
        <w:t>0.</w:t>
      </w:r>
      <w:r w:rsidR="003D656A" w:rsidRPr="00524C6D">
        <w:rPr>
          <w:rFonts w:eastAsia="MS Gothic"/>
          <w:caps/>
          <w:noProof/>
        </w:rPr>
        <w:t>aq</w:t>
      </w:r>
      <w:r w:rsidR="003D656A" w:rsidRPr="00993C0D">
        <w:rPr>
          <w:rFonts w:eastAsia="MS Gothic"/>
          <w:noProof/>
        </w:rPr>
        <w:t>.140</w:t>
      </w:r>
      <w:r w:rsidR="003D656A">
        <w:t>.</w:t>
      </w:r>
      <w:r w:rsidR="003D656A" w:rsidRPr="00993C0D">
        <w:rPr>
          <w:rFonts w:eastAsia="MS Gothic"/>
          <w:noProof/>
        </w:rPr>
        <w:t>2. (stand)</w:t>
      </w:r>
      <w:r w:rsidR="003D656A">
        <w:rPr>
          <w:rFonts w:eastAsia="MS Gothic"/>
          <w:noProof/>
        </w:rPr>
        <w:t>:</w:t>
      </w:r>
      <w:r w:rsidR="003D656A" w:rsidRPr="00993C0D">
        <w:rPr>
          <w:rFonts w:eastAsia="MS Gothic"/>
          <w:noProof/>
        </w:rPr>
        <w:t xml:space="preserve"> </w:t>
      </w:r>
      <w:r w:rsidR="003D656A" w:rsidRPr="00993C0D">
        <w:t xml:space="preserve">see Chrzanovski 2006, p. 94, no. 122 (first century </w:t>
      </w:r>
      <w:r w:rsidR="003D656A" w:rsidRPr="005170AB">
        <w:rPr>
          <w:caps/>
        </w:rPr>
        <w:t>A.D.</w:t>
      </w:r>
      <w:r w:rsidR="003D656A" w:rsidRPr="00993C0D">
        <w:t xml:space="preserve">); Bailey BM </w:t>
      </w:r>
      <w:r w:rsidR="003D656A" w:rsidRPr="00524C6D">
        <w:rPr>
          <w:caps/>
        </w:rPr>
        <w:t>iv</w:t>
      </w:r>
      <w:r w:rsidR="003D656A" w:rsidRPr="00993C0D">
        <w:t xml:space="preserve">, Q 3890, p. 95, pl. 109 (first century </w:t>
      </w:r>
      <w:r w:rsidR="003D656A" w:rsidRPr="005170AB">
        <w:rPr>
          <w:caps/>
        </w:rPr>
        <w:t>A.D.</w:t>
      </w:r>
      <w:r w:rsidR="003D656A" w:rsidRPr="00993C0D">
        <w:t xml:space="preserve">); Hayes 1984, no. 231, ill. p. 39, text pp. 148–49 (first century </w:t>
      </w:r>
      <w:r w:rsidR="003D656A" w:rsidRPr="005170AB">
        <w:rPr>
          <w:caps/>
        </w:rPr>
        <w:t>A.D.</w:t>
      </w:r>
      <w:r w:rsidR="003D656A" w:rsidRPr="00993C0D">
        <w:t xml:space="preserve"> or a little later).</w:t>
      </w:r>
    </w:p>
    <w:p w14:paraId="6DDB7B39" w14:textId="77777777" w:rsidR="003F50D4" w:rsidRDefault="003F50D4" w:rsidP="003F50D4">
      <w:pPr>
        <w:spacing w:line="480" w:lineRule="auto"/>
      </w:pPr>
      <w:r>
        <w:t>Place of</w:t>
      </w:r>
      <w:r w:rsidR="008D3129">
        <w:t xml:space="preserve"> Manufacture or Origin: Unknown</w:t>
      </w:r>
    </w:p>
    <w:p w14:paraId="3941A54C" w14:textId="77777777" w:rsidR="001942EC" w:rsidRDefault="001942EC" w:rsidP="001942EC">
      <w:pPr>
        <w:spacing w:line="480" w:lineRule="auto"/>
      </w:pPr>
      <w:r>
        <w:t xml:space="preserve">Provenance: </w:t>
      </w:r>
    </w:p>
    <w:p w14:paraId="181323F5" w14:textId="77777777" w:rsidR="003F50D4" w:rsidRDefault="003F50D4" w:rsidP="003F50D4">
      <w:pPr>
        <w:spacing w:line="480" w:lineRule="auto"/>
      </w:pPr>
      <w:r>
        <w:t>Bibliography: Unpublished.</w:t>
      </w:r>
    </w:p>
    <w:p w14:paraId="3157375C" w14:textId="77777777" w:rsidR="003F50D4" w:rsidRDefault="003F50D4" w:rsidP="003F50D4">
      <w:pPr>
        <w:spacing w:line="480" w:lineRule="auto"/>
      </w:pPr>
      <w:r>
        <w:t xml:space="preserve">Date: </w:t>
      </w:r>
      <w:r w:rsidRPr="00993C0D">
        <w:rPr>
          <w:rFonts w:eastAsia="MS Gothic"/>
          <w:noProof/>
        </w:rPr>
        <w:t xml:space="preserve">First century </w:t>
      </w:r>
      <w:r w:rsidRPr="005170AB">
        <w:rPr>
          <w:rFonts w:eastAsia="MS Gothic"/>
          <w:caps/>
          <w:noProof/>
        </w:rPr>
        <w:t>A.D.</w:t>
      </w:r>
    </w:p>
    <w:p w14:paraId="79F39797" w14:textId="77777777" w:rsidR="003F50D4" w:rsidRDefault="003F50D4" w:rsidP="003F50D4">
      <w:pPr>
        <w:spacing w:line="480" w:lineRule="auto"/>
      </w:pPr>
      <w:r>
        <w:t>Date numeric: 1; 100</w:t>
      </w:r>
    </w:p>
    <w:p w14:paraId="110B6D86" w14:textId="77777777" w:rsidR="003F50D4" w:rsidRPr="003F50D4" w:rsidRDefault="003F50D4" w:rsidP="003F50D4">
      <w:pPr>
        <w:widowControl w:val="0"/>
        <w:spacing w:line="480" w:lineRule="auto"/>
        <w:rPr>
          <w:rFonts w:eastAsia="MS Gothic"/>
          <w:noProof/>
        </w:rPr>
      </w:pPr>
      <w:r w:rsidRPr="00524C6D">
        <w:rPr>
          <w:rFonts w:eastAsia="MS Gothic"/>
          <w:noProof/>
        </w:rPr>
        <w:t>Discussion</w:t>
      </w:r>
      <w:r w:rsidRPr="00524C6D">
        <w:rPr>
          <w:rFonts w:eastAsia="MS Gothic"/>
          <w:caps/>
          <w:noProof/>
        </w:rPr>
        <w:t xml:space="preserve">: </w:t>
      </w:r>
      <w:r w:rsidRPr="00993C0D">
        <w:rPr>
          <w:rFonts w:eastAsia="MS Gothic"/>
          <w:noProof/>
        </w:rPr>
        <w:t>The ben</w:t>
      </w:r>
      <w:r>
        <w:rPr>
          <w:rFonts w:eastAsia="MS Gothic"/>
          <w:noProof/>
        </w:rPr>
        <w:t>d</w:t>
      </w:r>
      <w:r w:rsidRPr="00993C0D">
        <w:rPr>
          <w:rFonts w:eastAsia="MS Gothic"/>
          <w:noProof/>
        </w:rPr>
        <w:t xml:space="preserve"> in the stand is so acute as to make it somewhat unstable when a lamp is attached.</w:t>
      </w:r>
      <w:r w:rsidRPr="00524C6D">
        <w:rPr>
          <w:rFonts w:eastAsia="MS Gothic"/>
          <w:caps/>
          <w:noProof/>
        </w:rPr>
        <w:t xml:space="preserve"> </w:t>
      </w:r>
    </w:p>
    <w:p w14:paraId="7E757648" w14:textId="77777777" w:rsidR="00890A55" w:rsidRPr="00F90C10" w:rsidRDefault="00890A55" w:rsidP="00890A55">
      <w:pPr>
        <w:keepNext/>
        <w:spacing w:line="480" w:lineRule="auto"/>
        <w:rPr>
          <w:rFonts w:eastAsia="MS Gothic"/>
          <w:noProof/>
        </w:rPr>
      </w:pPr>
    </w:p>
    <w:p w14:paraId="7B47A8BB" w14:textId="77777777" w:rsidR="00890A55" w:rsidRPr="00F90C10" w:rsidRDefault="00890A55" w:rsidP="00890A55">
      <w:pPr>
        <w:keepNext/>
        <w:spacing w:line="480" w:lineRule="auto"/>
        <w:rPr>
          <w:rFonts w:eastAsia="MS Gothic"/>
          <w:noProof/>
        </w:rPr>
      </w:pPr>
      <w:r w:rsidRPr="00993C0D">
        <w:t>———</w:t>
      </w:r>
    </w:p>
    <w:p w14:paraId="07210273" w14:textId="77777777" w:rsidR="00890A55" w:rsidRDefault="00890A55" w:rsidP="00890A55">
      <w:pPr>
        <w:keepNext/>
        <w:spacing w:line="480" w:lineRule="auto"/>
        <w:rPr>
          <w:rFonts w:eastAsia="MS Gothic"/>
          <w:noProof/>
        </w:rPr>
      </w:pPr>
    </w:p>
    <w:p w14:paraId="1867BAA4" w14:textId="77777777" w:rsidR="009F4913" w:rsidRDefault="009F4913" w:rsidP="009F4913">
      <w:pPr>
        <w:spacing w:line="480" w:lineRule="auto"/>
      </w:pPr>
      <w:r>
        <w:t>Catalogue Number: 623</w:t>
      </w:r>
    </w:p>
    <w:p w14:paraId="5E6FD648" w14:textId="77777777" w:rsidR="009F4913" w:rsidRDefault="009F4913" w:rsidP="009F4913">
      <w:pPr>
        <w:spacing w:line="480" w:lineRule="auto"/>
      </w:pPr>
      <w:r>
        <w:t xml:space="preserve">Inventory Number: </w:t>
      </w:r>
      <w:r w:rsidRPr="00993C0D">
        <w:rPr>
          <w:rFonts w:eastAsia="MS Gothic"/>
          <w:noProof/>
        </w:rPr>
        <w:t>83.</w:t>
      </w:r>
      <w:r w:rsidRPr="00524C6D">
        <w:rPr>
          <w:rFonts w:eastAsia="MS Gothic"/>
          <w:caps/>
          <w:noProof/>
        </w:rPr>
        <w:t>aq</w:t>
      </w:r>
      <w:r w:rsidRPr="00993C0D">
        <w:rPr>
          <w:rFonts w:eastAsia="MS Gothic"/>
          <w:noProof/>
        </w:rPr>
        <w:t>.377.531</w:t>
      </w:r>
    </w:p>
    <w:p w14:paraId="037C648C" w14:textId="77777777" w:rsidR="009F4913" w:rsidRDefault="009F4913" w:rsidP="009F4913">
      <w:pPr>
        <w:spacing w:line="480" w:lineRule="auto"/>
      </w:pPr>
      <w:r>
        <w:t xml:space="preserve">Dimensions: </w:t>
      </w:r>
      <w:r w:rsidRPr="00993C0D">
        <w:rPr>
          <w:rFonts w:eastAsia="MS Gothic"/>
          <w:noProof/>
        </w:rPr>
        <w:t>L: 20.3; W: 7.6; H: (body) 3.6</w:t>
      </w:r>
      <w:r>
        <w:rPr>
          <w:rFonts w:eastAsia="MS Gothic"/>
          <w:noProof/>
        </w:rPr>
        <w:t>,</w:t>
      </w:r>
      <w:r w:rsidRPr="00993C0D">
        <w:rPr>
          <w:rFonts w:eastAsia="MS Gothic"/>
          <w:noProof/>
        </w:rPr>
        <w:t xml:space="preserve"> (with foot) 5.0</w:t>
      </w:r>
      <w:r>
        <w:rPr>
          <w:rFonts w:eastAsia="MS Gothic"/>
          <w:noProof/>
        </w:rPr>
        <w:t>;</w:t>
      </w:r>
      <w:r w:rsidRPr="00993C0D">
        <w:rPr>
          <w:rFonts w:eastAsia="MS Gothic"/>
          <w:noProof/>
        </w:rPr>
        <w:t xml:space="preserve"> L: (of chain remains) 15.4, (of plaque) 10.2; W: (of plaque) 5.5</w:t>
      </w:r>
    </w:p>
    <w:p w14:paraId="562A00E9" w14:textId="29D093F1" w:rsidR="009F4913" w:rsidRDefault="009F4913" w:rsidP="009F4913">
      <w:pPr>
        <w:spacing w:line="480" w:lineRule="auto"/>
      </w:pPr>
      <w:r>
        <w:t xml:space="preserve">Condition: </w:t>
      </w:r>
      <w:r w:rsidR="00BB6B0F" w:rsidRPr="00993C0D">
        <w:rPr>
          <w:rFonts w:eastAsia="MS Gothic"/>
          <w:noProof/>
        </w:rPr>
        <w:t xml:space="preserve">Three small holes on one nozzle underside; lid missing; casting porosity at tip of </w:t>
      </w:r>
      <w:r w:rsidR="00BB6B0F">
        <w:rPr>
          <w:rFonts w:eastAsia="MS Gothic"/>
          <w:noProof/>
        </w:rPr>
        <w:t xml:space="preserve">one </w:t>
      </w:r>
      <w:r w:rsidR="00BB6B0F" w:rsidRPr="00993C0D">
        <w:rPr>
          <w:rFonts w:eastAsia="MS Gothic"/>
          <w:noProof/>
        </w:rPr>
        <w:t>nozzle. Mottled dark brown with green scratches.</w:t>
      </w:r>
    </w:p>
    <w:p w14:paraId="2471D160" w14:textId="77777777" w:rsidR="009F4913" w:rsidRDefault="009F4913" w:rsidP="009F4913">
      <w:pPr>
        <w:spacing w:line="480" w:lineRule="auto"/>
      </w:pPr>
      <w:r>
        <w:t xml:space="preserve">Description: </w:t>
      </w:r>
      <w:r w:rsidR="00BB6B0F" w:rsidRPr="00993C0D">
        <w:rPr>
          <w:rFonts w:eastAsia="MS Gothic"/>
          <w:noProof/>
        </w:rPr>
        <w:t xml:space="preserve">Two-nozzled suspension lamp. Low body with vertical sides. No shoulder. Slightly sunken flat circular discus surrounded by </w:t>
      </w:r>
      <w:r w:rsidR="00BB6B0F">
        <w:rPr>
          <w:rFonts w:eastAsia="MS Gothic"/>
          <w:noProof/>
        </w:rPr>
        <w:t xml:space="preserve">a </w:t>
      </w:r>
      <w:r w:rsidR="00BB6B0F" w:rsidRPr="00993C0D">
        <w:rPr>
          <w:rFonts w:eastAsia="MS Gothic"/>
          <w:noProof/>
        </w:rPr>
        <w:t>raised ridge. Large filling-hole without rim. Two long single-volute nozzles with spade-shaped tips; volutes have faint</w:t>
      </w:r>
      <w:r w:rsidR="00BB6B0F">
        <w:rPr>
          <w:rFonts w:eastAsia="MS Gothic"/>
          <w:noProof/>
        </w:rPr>
        <w:t>ly</w:t>
      </w:r>
      <w:r w:rsidR="00BB6B0F" w:rsidRPr="00993C0D">
        <w:rPr>
          <w:rFonts w:eastAsia="MS Gothic"/>
          <w:noProof/>
        </w:rPr>
        <w:t xml:space="preserve"> incised circles on top and are joined on </w:t>
      </w:r>
      <w:r w:rsidR="00BB6B0F">
        <w:rPr>
          <w:rFonts w:eastAsia="MS Gothic"/>
          <w:noProof/>
        </w:rPr>
        <w:t xml:space="preserve">the </w:t>
      </w:r>
      <w:r w:rsidR="00BB6B0F" w:rsidRPr="00993C0D">
        <w:rPr>
          <w:rFonts w:eastAsia="MS Gothic"/>
          <w:noProof/>
        </w:rPr>
        <w:t xml:space="preserve">underside by </w:t>
      </w:r>
      <w:r w:rsidR="00BB6B0F">
        <w:rPr>
          <w:rFonts w:eastAsia="MS Gothic"/>
          <w:noProof/>
        </w:rPr>
        <w:t xml:space="preserve">a </w:t>
      </w:r>
      <w:r w:rsidR="00BB6B0F" w:rsidRPr="00993C0D">
        <w:rPr>
          <w:rFonts w:eastAsia="MS Gothic"/>
          <w:noProof/>
        </w:rPr>
        <w:t xml:space="preserve">slight ridge, hardly pronounced in its middle part; file marks on nozzle underside. Each nozzle </w:t>
      </w:r>
      <w:r w:rsidR="00BB6B0F">
        <w:rPr>
          <w:rFonts w:eastAsia="MS Gothic"/>
          <w:noProof/>
        </w:rPr>
        <w:t xml:space="preserve">is </w:t>
      </w:r>
      <w:r w:rsidR="00BB6B0F" w:rsidRPr="00993C0D">
        <w:rPr>
          <w:rFonts w:eastAsia="MS Gothic"/>
          <w:noProof/>
        </w:rPr>
        <w:t xml:space="preserve">topped with </w:t>
      </w:r>
      <w:r w:rsidR="00BB6B0F">
        <w:rPr>
          <w:rFonts w:eastAsia="MS Gothic"/>
          <w:noProof/>
        </w:rPr>
        <w:t xml:space="preserve">a </w:t>
      </w:r>
      <w:r w:rsidR="00BB6B0F" w:rsidRPr="00993C0D">
        <w:rPr>
          <w:rFonts w:eastAsia="MS Gothic"/>
          <w:noProof/>
        </w:rPr>
        <w:t xml:space="preserve">ring in </w:t>
      </w:r>
      <w:r w:rsidR="00BB6B0F">
        <w:rPr>
          <w:rFonts w:eastAsia="MS Gothic"/>
          <w:noProof/>
        </w:rPr>
        <w:t xml:space="preserve">the </w:t>
      </w:r>
      <w:r w:rsidR="00BB6B0F" w:rsidRPr="00993C0D">
        <w:rPr>
          <w:rFonts w:eastAsia="MS Gothic"/>
          <w:noProof/>
        </w:rPr>
        <w:t xml:space="preserve">elegant shape of </w:t>
      </w:r>
      <w:r w:rsidR="00BB6B0F">
        <w:rPr>
          <w:rFonts w:eastAsia="MS Gothic"/>
          <w:noProof/>
        </w:rPr>
        <w:t xml:space="preserve">a </w:t>
      </w:r>
      <w:r w:rsidR="00BB6B0F" w:rsidRPr="00993C0D">
        <w:rPr>
          <w:rFonts w:eastAsia="MS Gothic"/>
          <w:noProof/>
        </w:rPr>
        <w:t xml:space="preserve">swan’s head and neck, each with </w:t>
      </w:r>
      <w:r w:rsidR="00BB6B0F">
        <w:rPr>
          <w:rFonts w:eastAsia="MS Gothic"/>
          <w:noProof/>
        </w:rPr>
        <w:t xml:space="preserve">a </w:t>
      </w:r>
      <w:r w:rsidR="00BB6B0F" w:rsidRPr="00993C0D">
        <w:rPr>
          <w:rFonts w:eastAsia="MS Gothic"/>
          <w:noProof/>
        </w:rPr>
        <w:t xml:space="preserve">ring attached; each ring </w:t>
      </w:r>
      <w:r w:rsidR="00BB6B0F">
        <w:rPr>
          <w:rFonts w:eastAsia="MS Gothic"/>
          <w:noProof/>
        </w:rPr>
        <w:t xml:space="preserve">is </w:t>
      </w:r>
      <w:r w:rsidR="00BB6B0F" w:rsidRPr="00993C0D">
        <w:rPr>
          <w:rFonts w:eastAsia="MS Gothic"/>
          <w:noProof/>
        </w:rPr>
        <w:t xml:space="preserve">in turn attached to </w:t>
      </w:r>
      <w:r w:rsidR="00BB6B0F">
        <w:rPr>
          <w:rFonts w:eastAsia="MS Gothic"/>
          <w:noProof/>
        </w:rPr>
        <w:t xml:space="preserve">a </w:t>
      </w:r>
      <w:r w:rsidR="00BB6B0F" w:rsidRPr="00993C0D">
        <w:rPr>
          <w:rFonts w:eastAsia="MS Gothic"/>
          <w:noProof/>
        </w:rPr>
        <w:t xml:space="preserve">chain; both chains </w:t>
      </w:r>
      <w:r w:rsidR="00BB6B0F">
        <w:rPr>
          <w:rFonts w:eastAsia="MS Gothic"/>
          <w:noProof/>
        </w:rPr>
        <w:t xml:space="preserve">are </w:t>
      </w:r>
      <w:r w:rsidR="00BB6B0F" w:rsidRPr="00993C0D">
        <w:rPr>
          <w:rFonts w:eastAsia="MS Gothic"/>
          <w:noProof/>
        </w:rPr>
        <w:t xml:space="preserve">attached to </w:t>
      </w:r>
      <w:r w:rsidR="00BB6B0F">
        <w:rPr>
          <w:rFonts w:eastAsia="MS Gothic"/>
          <w:noProof/>
        </w:rPr>
        <w:t xml:space="preserve">a </w:t>
      </w:r>
      <w:r w:rsidR="00BB6B0F" w:rsidRPr="00993C0D">
        <w:rPr>
          <w:rFonts w:eastAsia="MS Gothic"/>
          <w:noProof/>
        </w:rPr>
        <w:t>rectangular bronze plate (</w:t>
      </w:r>
      <w:r w:rsidR="00BB6B0F" w:rsidRPr="00993C0D">
        <w:rPr>
          <w:rFonts w:eastAsia="MS Gothic"/>
          <w:i/>
          <w:noProof/>
        </w:rPr>
        <w:t>tabula ansata</w:t>
      </w:r>
      <w:r w:rsidR="00BB6B0F" w:rsidRPr="00993C0D">
        <w:rPr>
          <w:rFonts w:eastAsia="MS Gothic"/>
          <w:noProof/>
        </w:rPr>
        <w:t xml:space="preserve">), whose short sides have swallow-tail cuttings and </w:t>
      </w:r>
      <w:r w:rsidR="00BB6B0F">
        <w:rPr>
          <w:rFonts w:eastAsia="MS Gothic"/>
          <w:noProof/>
        </w:rPr>
        <w:t xml:space="preserve">a </w:t>
      </w:r>
      <w:r w:rsidR="00BB6B0F" w:rsidRPr="00993C0D">
        <w:rPr>
          <w:rFonts w:eastAsia="MS Gothic"/>
          <w:noProof/>
        </w:rPr>
        <w:t>movable vertical bronze rod, linked to</w:t>
      </w:r>
      <w:r w:rsidR="00BB6B0F">
        <w:rPr>
          <w:rFonts w:eastAsia="MS Gothic"/>
          <w:noProof/>
        </w:rPr>
        <w:t xml:space="preserve"> a</w:t>
      </w:r>
      <w:r w:rsidR="00BB6B0F" w:rsidRPr="00993C0D">
        <w:rPr>
          <w:rFonts w:eastAsia="MS Gothic"/>
          <w:noProof/>
        </w:rPr>
        <w:t xml:space="preserve"> plate with </w:t>
      </w:r>
      <w:r w:rsidR="00BB6B0F">
        <w:rPr>
          <w:rFonts w:eastAsia="MS Gothic"/>
          <w:noProof/>
        </w:rPr>
        <w:t xml:space="preserve">a </w:t>
      </w:r>
      <w:r w:rsidR="00BB6B0F" w:rsidRPr="00993C0D">
        <w:rPr>
          <w:rFonts w:eastAsia="MS Gothic"/>
          <w:noProof/>
        </w:rPr>
        <w:t xml:space="preserve">hook for hanging; </w:t>
      </w:r>
      <w:r w:rsidR="00BB6B0F">
        <w:rPr>
          <w:rFonts w:eastAsia="MS Gothic"/>
          <w:noProof/>
        </w:rPr>
        <w:t xml:space="preserve">one </w:t>
      </w:r>
      <w:r w:rsidR="00BB6B0F" w:rsidRPr="00993C0D">
        <w:rPr>
          <w:rFonts w:eastAsia="MS Gothic"/>
          <w:noProof/>
        </w:rPr>
        <w:t xml:space="preserve">chain is repaired with links of </w:t>
      </w:r>
      <w:r w:rsidR="00BB6B0F">
        <w:rPr>
          <w:rFonts w:eastAsia="MS Gothic"/>
          <w:noProof/>
        </w:rPr>
        <w:t xml:space="preserve">a </w:t>
      </w:r>
      <w:r w:rsidR="00BB6B0F" w:rsidRPr="00993C0D">
        <w:rPr>
          <w:rFonts w:eastAsia="MS Gothic"/>
          <w:noProof/>
        </w:rPr>
        <w:t>different size, all probably ancient. Raised straight base; interior slightly sunken within broad flat standing-ring.</w:t>
      </w:r>
    </w:p>
    <w:p w14:paraId="3D7A047A" w14:textId="77777777" w:rsidR="009F4913" w:rsidRDefault="009F4913" w:rsidP="009F4913">
      <w:pPr>
        <w:spacing w:line="480" w:lineRule="auto"/>
      </w:pPr>
      <w:r>
        <w:t xml:space="preserve">Discus Iconography: </w:t>
      </w:r>
      <w:r w:rsidR="00BB6B0F">
        <w:t>Plain discus.</w:t>
      </w:r>
    </w:p>
    <w:p w14:paraId="0D0A836E" w14:textId="41C84165" w:rsidR="009F4913" w:rsidRDefault="009F4913" w:rsidP="009F4913">
      <w:pPr>
        <w:spacing w:line="480" w:lineRule="auto"/>
      </w:pPr>
      <w:r>
        <w:t xml:space="preserve">Type: </w:t>
      </w:r>
    </w:p>
    <w:p w14:paraId="6760D4E5" w14:textId="77777777" w:rsidR="009F4913" w:rsidRDefault="009F4913" w:rsidP="009F4913">
      <w:pPr>
        <w:spacing w:line="480" w:lineRule="auto"/>
      </w:pPr>
      <w:r>
        <w:t xml:space="preserve">Place of Manufacture or Origin: </w:t>
      </w:r>
      <w:r w:rsidR="008D3129">
        <w:t>Asia Minor</w:t>
      </w:r>
    </w:p>
    <w:p w14:paraId="08D44F67" w14:textId="77777777" w:rsidR="009F4913" w:rsidRDefault="009F4913" w:rsidP="009F4913">
      <w:pPr>
        <w:spacing w:line="480" w:lineRule="auto"/>
      </w:pPr>
      <w:r>
        <w:t xml:space="preserve">Parallels: </w:t>
      </w:r>
      <w:r w:rsidR="00BB6B0F" w:rsidRPr="00993C0D">
        <w:rPr>
          <w:rFonts w:eastAsia="MS Gothic"/>
          <w:noProof/>
        </w:rPr>
        <w:t xml:space="preserve">Valenza Mele 1981, nos. 192–95, esp. no. 193, p. 77: geese heads for suspension loops, uninscribed </w:t>
      </w:r>
      <w:r w:rsidR="00BB6B0F" w:rsidRPr="00993C0D">
        <w:rPr>
          <w:rFonts w:eastAsia="MS Gothic"/>
          <w:i/>
          <w:noProof/>
        </w:rPr>
        <w:t>tabula ansata;</w:t>
      </w:r>
      <w:r w:rsidR="00BB6B0F" w:rsidRPr="00993C0D">
        <w:rPr>
          <w:rFonts w:eastAsia="MS Gothic"/>
          <w:noProof/>
        </w:rPr>
        <w:t xml:space="preserve"> Conticello de’ Spagnolis and De</w:t>
      </w:r>
      <w:r w:rsidR="00BB6B0F" w:rsidRPr="000F61FC">
        <w:rPr>
          <w:rFonts w:eastAsia="MS Gothic"/>
          <w:noProof/>
        </w:rPr>
        <w:t xml:space="preserve"> </w:t>
      </w:r>
      <w:r w:rsidR="00BB6B0F" w:rsidRPr="00993C0D">
        <w:rPr>
          <w:rFonts w:eastAsia="MS Gothic"/>
          <w:noProof/>
        </w:rPr>
        <w:t xml:space="preserve">Carolis 1988, p. 71, no. 56, ill. p. 11, plain loops; Bailey BM </w:t>
      </w:r>
      <w:r w:rsidR="00BB6B0F" w:rsidRPr="00524C6D">
        <w:rPr>
          <w:rFonts w:eastAsia="MS Gothic"/>
          <w:caps/>
          <w:noProof/>
        </w:rPr>
        <w:t>iv</w:t>
      </w:r>
      <w:r w:rsidR="00BB6B0F" w:rsidRPr="00993C0D">
        <w:rPr>
          <w:rFonts w:eastAsia="MS Gothic"/>
          <w:noProof/>
        </w:rPr>
        <w:t>, Q 3654</w:t>
      </w:r>
      <w:r w:rsidR="00BB6B0F">
        <w:rPr>
          <w:rFonts w:eastAsia="MS Gothic"/>
          <w:noProof/>
        </w:rPr>
        <w:t xml:space="preserve"> (</w:t>
      </w:r>
      <w:r w:rsidR="00BB6B0F" w:rsidRPr="00993C0D">
        <w:rPr>
          <w:rFonts w:eastAsia="MS Gothic"/>
          <w:noProof/>
        </w:rPr>
        <w:t>one bird-head loop preserved, incised knobs</w:t>
      </w:r>
      <w:r w:rsidR="00BB6B0F">
        <w:rPr>
          <w:rFonts w:eastAsia="MS Gothic"/>
          <w:noProof/>
        </w:rPr>
        <w:t>),</w:t>
      </w:r>
      <w:r w:rsidR="00BB6B0F" w:rsidRPr="00993C0D">
        <w:rPr>
          <w:rFonts w:eastAsia="MS Gothic"/>
          <w:noProof/>
        </w:rPr>
        <w:t xml:space="preserve"> and Q 3656, p. 35, pl. 40, plain loops, both with stepped filling-holes; Kirsch 2002, pp. 160–61, no. 611, pl. 27, plain loops, incised volutes.</w:t>
      </w:r>
    </w:p>
    <w:p w14:paraId="266F1F77" w14:textId="77777777" w:rsidR="001942EC" w:rsidRDefault="001942EC" w:rsidP="001942EC">
      <w:pPr>
        <w:spacing w:line="480" w:lineRule="auto"/>
      </w:pPr>
      <w:r>
        <w:t xml:space="preserve">Provenance: </w:t>
      </w:r>
    </w:p>
    <w:p w14:paraId="53F6DFB5" w14:textId="10BCB57E" w:rsidR="009F4913" w:rsidRDefault="009F4913" w:rsidP="009F4913">
      <w:pPr>
        <w:spacing w:line="480" w:lineRule="auto"/>
      </w:pPr>
      <w:r>
        <w:t xml:space="preserve">Bibliography: </w:t>
      </w:r>
      <w:ins w:id="58" w:author="Benedicte Gilman" w:date="2016-07-19T16:32:00Z">
        <w:r w:rsidR="00E725A5" w:rsidRPr="009F1091">
          <w:rPr>
            <w:i/>
          </w:rPr>
          <w:t>Antiken aus Rheinischem Privatbesitz</w:t>
        </w:r>
        <w:r w:rsidR="00E725A5">
          <w:rPr>
            <w:i/>
          </w:rPr>
          <w:t>,</w:t>
        </w:r>
        <w:r w:rsidR="00E725A5">
          <w:t xml:space="preserve"> pp. 134–35, no. 206, pl. 93. </w:t>
        </w:r>
      </w:ins>
      <w:del w:id="59" w:author="Benedicte Gilman" w:date="2016-07-19T16:32:00Z">
        <w:r w:rsidDel="00E725A5">
          <w:delText>Unpublished.</w:delText>
        </w:r>
      </w:del>
    </w:p>
    <w:p w14:paraId="40F112EC" w14:textId="77777777" w:rsidR="009F4913" w:rsidRDefault="009F4913" w:rsidP="009F4913">
      <w:pPr>
        <w:spacing w:line="480" w:lineRule="auto"/>
      </w:pPr>
      <w:r>
        <w:t xml:space="preserve">Date: </w:t>
      </w:r>
      <w:r w:rsidR="00BB6B0F" w:rsidRPr="00993C0D">
        <w:rPr>
          <w:rFonts w:eastAsia="MS Gothic"/>
          <w:noProof/>
        </w:rPr>
        <w:t>Mid-first</w:t>
      </w:r>
      <w:r w:rsidR="00BB6B0F">
        <w:rPr>
          <w:rFonts w:eastAsia="MS Gothic"/>
          <w:noProof/>
        </w:rPr>
        <w:t xml:space="preserve"> </w:t>
      </w:r>
      <w:r w:rsidR="00BB6B0F" w:rsidRPr="00993C0D">
        <w:rPr>
          <w:rFonts w:eastAsia="MS Gothic"/>
          <w:noProof/>
        </w:rPr>
        <w:t xml:space="preserve">to second century </w:t>
      </w:r>
      <w:r w:rsidR="00BB6B0F" w:rsidRPr="005170AB">
        <w:rPr>
          <w:rFonts w:eastAsia="MS Gothic"/>
          <w:caps/>
          <w:noProof/>
        </w:rPr>
        <w:t>A.D.</w:t>
      </w:r>
    </w:p>
    <w:p w14:paraId="7B6FBE59" w14:textId="77777777" w:rsidR="009F4913" w:rsidRDefault="009F4913" w:rsidP="009F4913">
      <w:pPr>
        <w:spacing w:line="480" w:lineRule="auto"/>
      </w:pPr>
      <w:r>
        <w:t xml:space="preserve">Date numeric: </w:t>
      </w:r>
      <w:r w:rsidR="00BB6B0F">
        <w:t>50; 200</w:t>
      </w:r>
    </w:p>
    <w:p w14:paraId="08E65BA4" w14:textId="77777777" w:rsidR="00890A55" w:rsidRPr="00993C0D" w:rsidRDefault="00890A55" w:rsidP="00890A55">
      <w:pPr>
        <w:keepNext/>
        <w:spacing w:line="480" w:lineRule="auto"/>
        <w:rPr>
          <w:rFonts w:eastAsia="MS Gothic"/>
          <w:noProof/>
        </w:rPr>
      </w:pPr>
    </w:p>
    <w:p w14:paraId="08564712" w14:textId="77777777" w:rsidR="00890A55" w:rsidRPr="00993C0D" w:rsidRDefault="00890A55" w:rsidP="00890A55">
      <w:pPr>
        <w:keepNext/>
        <w:spacing w:line="480" w:lineRule="auto"/>
        <w:rPr>
          <w:rFonts w:eastAsia="MS Gothic"/>
          <w:noProof/>
        </w:rPr>
      </w:pPr>
      <w:r w:rsidRPr="00993C0D">
        <w:rPr>
          <w:rFonts w:eastAsia="MS Gothic"/>
          <w:noProof/>
        </w:rPr>
        <w:t>———</w:t>
      </w:r>
    </w:p>
    <w:p w14:paraId="70F1429F" w14:textId="77777777" w:rsidR="00890A55" w:rsidRDefault="00890A55" w:rsidP="00890A55">
      <w:pPr>
        <w:keepNext/>
        <w:spacing w:line="480" w:lineRule="auto"/>
        <w:rPr>
          <w:rFonts w:eastAsia="MS Gothic"/>
          <w:noProof/>
        </w:rPr>
      </w:pPr>
    </w:p>
    <w:p w14:paraId="7295B9BB" w14:textId="77777777" w:rsidR="009C4DC3" w:rsidRDefault="009C4DC3" w:rsidP="009C4DC3">
      <w:pPr>
        <w:spacing w:line="480" w:lineRule="auto"/>
      </w:pPr>
      <w:r>
        <w:t>Catalogue Number: 624</w:t>
      </w:r>
    </w:p>
    <w:p w14:paraId="75033164" w14:textId="77777777" w:rsidR="009C4DC3" w:rsidRDefault="009C4DC3" w:rsidP="009C4DC3">
      <w:pPr>
        <w:spacing w:line="480" w:lineRule="auto"/>
      </w:pPr>
      <w:r>
        <w:t xml:space="preserve">Inventory Number: </w:t>
      </w:r>
      <w:r w:rsidRPr="00993C0D">
        <w:rPr>
          <w:rFonts w:eastAsia="MS Gothic"/>
          <w:noProof/>
        </w:rPr>
        <w:t>81.</w:t>
      </w:r>
      <w:r w:rsidRPr="00524C6D">
        <w:rPr>
          <w:rFonts w:eastAsia="MS Gothic"/>
          <w:caps/>
          <w:noProof/>
        </w:rPr>
        <w:t>aq</w:t>
      </w:r>
      <w:r w:rsidRPr="00993C0D">
        <w:rPr>
          <w:rFonts w:eastAsia="MS Gothic"/>
          <w:noProof/>
        </w:rPr>
        <w:t>.67</w:t>
      </w:r>
    </w:p>
    <w:p w14:paraId="168AD047" w14:textId="77777777" w:rsidR="009C4DC3" w:rsidRDefault="009C4DC3" w:rsidP="009C4DC3">
      <w:pPr>
        <w:spacing w:line="480" w:lineRule="auto"/>
      </w:pPr>
      <w:r>
        <w:t xml:space="preserve">Dimensions: </w:t>
      </w:r>
      <w:r w:rsidRPr="00993C0D">
        <w:rPr>
          <w:rFonts w:eastAsia="MS Gothic"/>
          <w:noProof/>
        </w:rPr>
        <w:t>L: 24.9; W: 9.9; H: 5.5</w:t>
      </w:r>
    </w:p>
    <w:p w14:paraId="6664EC83" w14:textId="3A81860D" w:rsidR="009C4DC3" w:rsidRDefault="009C4DC3" w:rsidP="009C4DC3">
      <w:pPr>
        <w:spacing w:line="480" w:lineRule="auto"/>
      </w:pPr>
      <w:r>
        <w:t xml:space="preserve">Condition: </w:t>
      </w:r>
      <w:r w:rsidRPr="00993C0D">
        <w:rPr>
          <w:rFonts w:eastAsia="MS Gothic"/>
          <w:noProof/>
        </w:rPr>
        <w:t>Intact, except for broken suspension chain</w:t>
      </w:r>
      <w:r>
        <w:rPr>
          <w:rFonts w:eastAsia="MS Gothic"/>
          <w:noProof/>
        </w:rPr>
        <w:t xml:space="preserve"> and missing </w:t>
      </w:r>
      <w:r w:rsidRPr="00993C0D">
        <w:rPr>
          <w:rFonts w:eastAsia="MS Gothic"/>
          <w:noProof/>
        </w:rPr>
        <w:t xml:space="preserve">lid; possibly square patch under one nozzle. Purple red cuprite below green patina layer of compact malachite. Metal lathes probably used to sharpen </w:t>
      </w:r>
      <w:r>
        <w:rPr>
          <w:rFonts w:eastAsia="MS Gothic"/>
          <w:noProof/>
        </w:rPr>
        <w:t xml:space="preserve">the </w:t>
      </w:r>
      <w:r w:rsidRPr="00993C0D">
        <w:rPr>
          <w:rFonts w:eastAsia="MS Gothic"/>
          <w:noProof/>
        </w:rPr>
        <w:t xml:space="preserve">moldmade rings on </w:t>
      </w:r>
      <w:r>
        <w:rPr>
          <w:rFonts w:eastAsia="MS Gothic"/>
          <w:noProof/>
        </w:rPr>
        <w:t xml:space="preserve">the </w:t>
      </w:r>
      <w:r w:rsidRPr="00993C0D">
        <w:rPr>
          <w:rFonts w:eastAsia="MS Gothic"/>
          <w:noProof/>
        </w:rPr>
        <w:t>bottom.</w:t>
      </w:r>
    </w:p>
    <w:p w14:paraId="48D24AAF" w14:textId="7507348E" w:rsidR="009C4DC3" w:rsidRDefault="009C4DC3" w:rsidP="009C4DC3">
      <w:pPr>
        <w:spacing w:line="480" w:lineRule="auto"/>
      </w:pPr>
      <w:r>
        <w:t xml:space="preserve">Description: </w:t>
      </w:r>
      <w:r w:rsidRPr="00993C0D">
        <w:rPr>
          <w:rFonts w:eastAsia="MS Gothic"/>
          <w:noProof/>
        </w:rPr>
        <w:t xml:space="preserve">Two-nozzled suspension lamp. Central filling-hole has </w:t>
      </w:r>
      <w:r>
        <w:rPr>
          <w:rFonts w:eastAsia="MS Gothic"/>
          <w:noProof/>
        </w:rPr>
        <w:t xml:space="preserve">a </w:t>
      </w:r>
      <w:r w:rsidRPr="00993C0D">
        <w:rPr>
          <w:rFonts w:eastAsia="MS Gothic"/>
          <w:noProof/>
        </w:rPr>
        <w:t xml:space="preserve">sunken lip for </w:t>
      </w:r>
      <w:r>
        <w:rPr>
          <w:rFonts w:eastAsia="MS Gothic"/>
          <w:noProof/>
        </w:rPr>
        <w:t xml:space="preserve">the </w:t>
      </w:r>
      <w:r w:rsidRPr="00993C0D">
        <w:rPr>
          <w:rFonts w:eastAsia="MS Gothic"/>
          <w:noProof/>
        </w:rPr>
        <w:t xml:space="preserve">missing lid. Flat raised edge surrounding both central part and nozzles. On plain top of body, two suspension rings in </w:t>
      </w:r>
      <w:r>
        <w:rPr>
          <w:rFonts w:eastAsia="MS Gothic"/>
          <w:noProof/>
        </w:rPr>
        <w:t xml:space="preserve">the </w:t>
      </w:r>
      <w:r w:rsidRPr="00993C0D">
        <w:rPr>
          <w:rFonts w:eastAsia="MS Gothic"/>
          <w:noProof/>
        </w:rPr>
        <w:t xml:space="preserve">form of neck and head of swans; </w:t>
      </w:r>
      <w:r>
        <w:rPr>
          <w:rFonts w:eastAsia="MS Gothic"/>
          <w:noProof/>
        </w:rPr>
        <w:t xml:space="preserve">a </w:t>
      </w:r>
      <w:r w:rsidRPr="00993C0D">
        <w:rPr>
          <w:rFonts w:eastAsia="MS Gothic"/>
          <w:noProof/>
        </w:rPr>
        <w:t xml:space="preserve">section of pleated chain fastened to each neck. </w:t>
      </w:r>
      <w:r w:rsidR="00046FDA" w:rsidRPr="00993C0D">
        <w:rPr>
          <w:rFonts w:eastAsia="MS Gothic"/>
          <w:noProof/>
        </w:rPr>
        <w:t>Semicircular nozzles with spade-</w:t>
      </w:r>
      <w:r w:rsidR="00046FDA">
        <w:rPr>
          <w:rFonts w:eastAsia="MS Gothic"/>
          <w:noProof/>
        </w:rPr>
        <w:t>shaped ends; u</w:t>
      </w:r>
      <w:r w:rsidRPr="00993C0D">
        <w:rPr>
          <w:rFonts w:eastAsia="MS Gothic"/>
          <w:noProof/>
        </w:rPr>
        <w:t>nderside of each nozzle end</w:t>
      </w:r>
      <w:r>
        <w:rPr>
          <w:rFonts w:eastAsia="MS Gothic"/>
          <w:noProof/>
        </w:rPr>
        <w:t>s</w:t>
      </w:r>
      <w:r w:rsidRPr="00993C0D">
        <w:rPr>
          <w:rFonts w:eastAsia="MS Gothic"/>
          <w:noProof/>
        </w:rPr>
        <w:t xml:space="preserve"> in </w:t>
      </w:r>
      <w:r>
        <w:rPr>
          <w:rFonts w:eastAsia="MS Gothic"/>
          <w:noProof/>
        </w:rPr>
        <w:t xml:space="preserve">a </w:t>
      </w:r>
      <w:r w:rsidRPr="00993C0D">
        <w:rPr>
          <w:rFonts w:eastAsia="MS Gothic"/>
          <w:noProof/>
        </w:rPr>
        <w:t xml:space="preserve">scalloped edge; vertical side of nozzle tip divided by </w:t>
      </w:r>
      <w:r>
        <w:rPr>
          <w:rFonts w:eastAsia="MS Gothic"/>
          <w:noProof/>
        </w:rPr>
        <w:t xml:space="preserve">a </w:t>
      </w:r>
      <w:r w:rsidRPr="00993C0D">
        <w:rPr>
          <w:rFonts w:eastAsia="MS Gothic"/>
          <w:noProof/>
        </w:rPr>
        <w:t xml:space="preserve">horizontal groove into two parts, each with slanted notches. Base has </w:t>
      </w:r>
      <w:r>
        <w:rPr>
          <w:rFonts w:eastAsia="MS Gothic"/>
          <w:noProof/>
        </w:rPr>
        <w:t xml:space="preserve">a </w:t>
      </w:r>
      <w:r w:rsidRPr="00993C0D">
        <w:rPr>
          <w:rFonts w:eastAsia="MS Gothic"/>
          <w:noProof/>
        </w:rPr>
        <w:t xml:space="preserve">raised foot with slightly convex profile; </w:t>
      </w:r>
      <w:r>
        <w:rPr>
          <w:rFonts w:eastAsia="MS Gothic"/>
          <w:noProof/>
        </w:rPr>
        <w:t xml:space="preserve">the </w:t>
      </w:r>
      <w:r w:rsidRPr="00993C0D">
        <w:rPr>
          <w:rFonts w:eastAsia="MS Gothic"/>
          <w:noProof/>
        </w:rPr>
        <w:t>bottom consist</w:t>
      </w:r>
      <w:r>
        <w:rPr>
          <w:rFonts w:eastAsia="MS Gothic"/>
          <w:noProof/>
        </w:rPr>
        <w:t>s</w:t>
      </w:r>
      <w:r w:rsidRPr="00993C0D">
        <w:rPr>
          <w:rFonts w:eastAsia="MS Gothic"/>
          <w:noProof/>
        </w:rPr>
        <w:t xml:space="preserve"> of </w:t>
      </w:r>
      <w:r>
        <w:rPr>
          <w:rFonts w:eastAsia="MS Gothic"/>
          <w:noProof/>
        </w:rPr>
        <w:t xml:space="preserve">a </w:t>
      </w:r>
      <w:r w:rsidRPr="00993C0D">
        <w:rPr>
          <w:rFonts w:eastAsia="MS Gothic"/>
          <w:noProof/>
        </w:rPr>
        <w:t xml:space="preserve">flat outer ring, two small inner rings, and </w:t>
      </w:r>
      <w:r>
        <w:rPr>
          <w:rFonts w:eastAsia="MS Gothic"/>
          <w:noProof/>
        </w:rPr>
        <w:t xml:space="preserve">a </w:t>
      </w:r>
      <w:r w:rsidRPr="00993C0D">
        <w:rPr>
          <w:rFonts w:eastAsia="MS Gothic"/>
          <w:noProof/>
        </w:rPr>
        <w:t xml:space="preserve">further flat sunken band; two small concentric disks in </w:t>
      </w:r>
      <w:r>
        <w:rPr>
          <w:rFonts w:eastAsia="MS Gothic"/>
          <w:noProof/>
        </w:rPr>
        <w:t xml:space="preserve">the </w:t>
      </w:r>
      <w:r w:rsidRPr="00993C0D">
        <w:rPr>
          <w:rFonts w:eastAsia="MS Gothic"/>
          <w:noProof/>
        </w:rPr>
        <w:t>middle.</w:t>
      </w:r>
    </w:p>
    <w:p w14:paraId="46880765" w14:textId="77777777" w:rsidR="009C4DC3" w:rsidRDefault="009C4DC3" w:rsidP="009C4DC3">
      <w:pPr>
        <w:spacing w:line="480" w:lineRule="auto"/>
      </w:pPr>
      <w:r>
        <w:t>Discus Iconography: Plain discus.</w:t>
      </w:r>
    </w:p>
    <w:p w14:paraId="6B909624" w14:textId="307827D1" w:rsidR="009C4DC3" w:rsidRDefault="008D3129" w:rsidP="009C4DC3">
      <w:pPr>
        <w:spacing w:line="480" w:lineRule="auto"/>
      </w:pPr>
      <w:r>
        <w:t xml:space="preserve">Type: </w:t>
      </w:r>
    </w:p>
    <w:p w14:paraId="24DCC4DD" w14:textId="77777777" w:rsidR="009C4DC3" w:rsidRDefault="009C4DC3" w:rsidP="009C4DC3">
      <w:pPr>
        <w:spacing w:line="480" w:lineRule="auto"/>
      </w:pPr>
      <w:r>
        <w:t xml:space="preserve">Place of Manufacture or Origin: </w:t>
      </w:r>
      <w:r w:rsidR="008D3129">
        <w:rPr>
          <w:rFonts w:eastAsia="MS Gothic"/>
          <w:noProof/>
        </w:rPr>
        <w:t>Unknown</w:t>
      </w:r>
    </w:p>
    <w:p w14:paraId="44790769" w14:textId="77777777" w:rsidR="009C4DC3" w:rsidRDefault="009C4DC3" w:rsidP="009C4DC3">
      <w:pPr>
        <w:spacing w:line="480" w:lineRule="auto"/>
      </w:pPr>
      <w:r>
        <w:t xml:space="preserve">Parallels: </w:t>
      </w:r>
      <w:r w:rsidRPr="00993C0D">
        <w:rPr>
          <w:rFonts w:eastAsia="MS Gothic"/>
          <w:noProof/>
        </w:rPr>
        <w:t xml:space="preserve">Robin Petitot 2000, p. 97, no. 422 (swans); Valenza Mele 1981, p. 123, no. 296 (geese); </w:t>
      </w:r>
      <w:r>
        <w:rPr>
          <w:rFonts w:eastAsia="MS Gothic"/>
          <w:noProof/>
        </w:rPr>
        <w:t xml:space="preserve">a </w:t>
      </w:r>
      <w:r w:rsidRPr="00993C0D">
        <w:rPr>
          <w:rFonts w:eastAsia="MS Gothic"/>
          <w:noProof/>
        </w:rPr>
        <w:t xml:space="preserve">lamp of related form from Romania has no raised sides, but prominent curved volutes without knobs, plain loops, and applied Medusa heads on the body sides (Alicu and </w:t>
      </w:r>
      <w:r w:rsidRPr="0096048A">
        <w:rPr>
          <w:rFonts w:eastAsia="MS Gothic"/>
          <w:noProof/>
        </w:rPr>
        <w:t>Neme</w:t>
      </w:r>
      <w:r w:rsidR="00D05124">
        <w:fldChar w:fldCharType="begin"/>
      </w:r>
      <w:r>
        <w:instrText>eq \o(s,¸)</w:instrText>
      </w:r>
      <w:r w:rsidR="00D05124">
        <w:fldChar w:fldCharType="end"/>
      </w:r>
      <w:r w:rsidRPr="00993C0D">
        <w:rPr>
          <w:rFonts w:eastAsia="MS Gothic"/>
          <w:noProof/>
        </w:rPr>
        <w:t xml:space="preserve"> 1977, p. 34, no. 336, pl. 39, first century </w:t>
      </w:r>
      <w:r w:rsidRPr="005170AB">
        <w:rPr>
          <w:rFonts w:eastAsia="MS Gothic"/>
          <w:caps/>
          <w:noProof/>
        </w:rPr>
        <w:t>A.D.</w:t>
      </w:r>
      <w:r w:rsidRPr="00993C0D">
        <w:rPr>
          <w:rFonts w:eastAsia="MS Gothic"/>
          <w:noProof/>
        </w:rPr>
        <w:t>).</w:t>
      </w:r>
    </w:p>
    <w:p w14:paraId="1016DD51" w14:textId="77777777" w:rsidR="001942EC" w:rsidRDefault="001942EC" w:rsidP="001942EC">
      <w:pPr>
        <w:spacing w:line="480" w:lineRule="auto"/>
      </w:pPr>
      <w:r>
        <w:t xml:space="preserve">Provenance: </w:t>
      </w:r>
    </w:p>
    <w:p w14:paraId="721E18AA" w14:textId="77777777" w:rsidR="009C4DC3" w:rsidRDefault="009C4DC3" w:rsidP="009C4DC3">
      <w:pPr>
        <w:spacing w:line="480" w:lineRule="auto"/>
      </w:pPr>
      <w:r>
        <w:t>Bibliography: Unpublished.</w:t>
      </w:r>
    </w:p>
    <w:p w14:paraId="07A52394" w14:textId="77777777" w:rsidR="009C4DC3" w:rsidRDefault="009C4DC3" w:rsidP="009C4DC3">
      <w:pPr>
        <w:keepNext/>
        <w:spacing w:line="480" w:lineRule="auto"/>
      </w:pPr>
      <w:r>
        <w:t xml:space="preserve">Date: </w:t>
      </w:r>
      <w:r w:rsidRPr="00993C0D">
        <w:rPr>
          <w:rFonts w:eastAsia="MS Gothic"/>
          <w:noProof/>
        </w:rPr>
        <w:t>Late first</w:t>
      </w:r>
      <w:r>
        <w:rPr>
          <w:rFonts w:eastAsia="MS Gothic"/>
          <w:noProof/>
        </w:rPr>
        <w:t xml:space="preserve"> </w:t>
      </w:r>
      <w:r w:rsidRPr="00993C0D">
        <w:rPr>
          <w:rFonts w:eastAsia="MS Gothic"/>
          <w:noProof/>
        </w:rPr>
        <w:t xml:space="preserve">to second century </w:t>
      </w:r>
      <w:r w:rsidRPr="005170AB">
        <w:rPr>
          <w:rFonts w:eastAsia="MS Gothic"/>
          <w:caps/>
          <w:noProof/>
        </w:rPr>
        <w:t>A.D.</w:t>
      </w:r>
    </w:p>
    <w:p w14:paraId="655294F1" w14:textId="77777777" w:rsidR="009C4DC3" w:rsidRDefault="009C4DC3" w:rsidP="009C4DC3">
      <w:pPr>
        <w:spacing w:line="480" w:lineRule="auto"/>
      </w:pPr>
      <w:r>
        <w:t>Date numeric: 75; 200</w:t>
      </w:r>
    </w:p>
    <w:p w14:paraId="2C28D9E3" w14:textId="77777777" w:rsidR="00890A55" w:rsidRPr="00993C0D" w:rsidRDefault="00890A55" w:rsidP="00890A55">
      <w:pPr>
        <w:keepNext/>
        <w:spacing w:line="480" w:lineRule="auto"/>
        <w:rPr>
          <w:rFonts w:eastAsia="MS Gothic"/>
          <w:noProof/>
        </w:rPr>
      </w:pPr>
    </w:p>
    <w:p w14:paraId="363BA85E" w14:textId="77777777" w:rsidR="00890A55" w:rsidRPr="00993C0D" w:rsidRDefault="00890A55" w:rsidP="00890A55">
      <w:pPr>
        <w:keepNext/>
        <w:spacing w:line="480" w:lineRule="auto"/>
        <w:rPr>
          <w:rFonts w:eastAsia="MS Gothic"/>
          <w:noProof/>
        </w:rPr>
      </w:pPr>
      <w:r w:rsidRPr="00993C0D">
        <w:rPr>
          <w:rFonts w:eastAsia="MS Gothic"/>
          <w:noProof/>
        </w:rPr>
        <w:t>———</w:t>
      </w:r>
    </w:p>
    <w:p w14:paraId="29B6DBE4" w14:textId="77777777" w:rsidR="00890A55" w:rsidRDefault="00890A55" w:rsidP="00890A55">
      <w:pPr>
        <w:keepNext/>
        <w:spacing w:line="480" w:lineRule="auto"/>
        <w:rPr>
          <w:rFonts w:eastAsia="MS Gothic"/>
          <w:noProof/>
        </w:rPr>
      </w:pPr>
    </w:p>
    <w:p w14:paraId="671E8714" w14:textId="77777777" w:rsidR="00B64098" w:rsidRDefault="00B64098" w:rsidP="00B64098">
      <w:pPr>
        <w:spacing w:line="480" w:lineRule="auto"/>
      </w:pPr>
      <w:r>
        <w:t>Catalogue Number: 625</w:t>
      </w:r>
    </w:p>
    <w:p w14:paraId="1930EE86" w14:textId="77777777" w:rsidR="00B64098" w:rsidRDefault="00B64098" w:rsidP="00B64098">
      <w:pPr>
        <w:spacing w:line="480" w:lineRule="auto"/>
      </w:pPr>
      <w:r>
        <w:t xml:space="preserve">Inventory Number: </w:t>
      </w:r>
      <w:r w:rsidRPr="00993C0D">
        <w:rPr>
          <w:rFonts w:eastAsia="MS Gothic"/>
          <w:noProof/>
        </w:rPr>
        <w:t>83.</w:t>
      </w:r>
      <w:r w:rsidRPr="00524C6D">
        <w:rPr>
          <w:rFonts w:eastAsia="MS Gothic"/>
          <w:caps/>
          <w:noProof/>
        </w:rPr>
        <w:t>aq</w:t>
      </w:r>
      <w:r w:rsidRPr="00993C0D">
        <w:rPr>
          <w:rFonts w:eastAsia="MS Gothic"/>
          <w:noProof/>
        </w:rPr>
        <w:t>.377.518</w:t>
      </w:r>
    </w:p>
    <w:p w14:paraId="053B3F82" w14:textId="77777777" w:rsidR="00B64098" w:rsidRDefault="00B64098" w:rsidP="00B64098">
      <w:pPr>
        <w:spacing w:line="480" w:lineRule="auto"/>
      </w:pPr>
      <w:r>
        <w:t xml:space="preserve">Dimensions: </w:t>
      </w:r>
      <w:r w:rsidRPr="00993C0D">
        <w:rPr>
          <w:rFonts w:eastAsia="MS Gothic"/>
          <w:noProof/>
        </w:rPr>
        <w:t>L: (nozzle to nozzle) 13.7; W: (trunk to trunk) 11.2</w:t>
      </w:r>
      <w:r>
        <w:rPr>
          <w:rFonts w:eastAsia="MS Gothic"/>
          <w:noProof/>
        </w:rPr>
        <w:t>; H: 3.2; Diam:</w:t>
      </w:r>
      <w:r w:rsidRPr="00993C0D">
        <w:rPr>
          <w:rFonts w:eastAsia="MS Gothic"/>
          <w:noProof/>
        </w:rPr>
        <w:t xml:space="preserve"> (base) 3.4</w:t>
      </w:r>
    </w:p>
    <w:p w14:paraId="4D0013E0" w14:textId="019A5E77" w:rsidR="00B64098" w:rsidRDefault="00046FDA" w:rsidP="00B64098">
      <w:pPr>
        <w:spacing w:line="480" w:lineRule="auto"/>
      </w:pPr>
      <w:r>
        <w:t>Condition</w:t>
      </w:r>
      <w:r w:rsidR="00B64098">
        <w:t xml:space="preserve">: </w:t>
      </w:r>
      <w:r w:rsidR="00B64098" w:rsidRPr="00993C0D">
        <w:rPr>
          <w:rFonts w:eastAsia="MS Gothic"/>
          <w:noProof/>
        </w:rPr>
        <w:t>Tip of trunk of one elephant broken off; lustrous surface, possibly due to much handling, abraded highspots and brownish</w:t>
      </w:r>
      <w:r w:rsidR="00B64098" w:rsidRPr="00435E50">
        <w:rPr>
          <w:rFonts w:eastAsia="MS Gothic"/>
          <w:noProof/>
        </w:rPr>
        <w:t xml:space="preserve"> </w:t>
      </w:r>
      <w:r w:rsidR="00B64098" w:rsidRPr="00993C0D">
        <w:rPr>
          <w:rFonts w:eastAsia="MS Gothic"/>
          <w:noProof/>
        </w:rPr>
        <w:t>edges; bottom metallic surface flaked away.</w:t>
      </w:r>
    </w:p>
    <w:p w14:paraId="17075451" w14:textId="77777777" w:rsidR="00B64098" w:rsidRDefault="00B64098" w:rsidP="00B64098">
      <w:pPr>
        <w:spacing w:line="480" w:lineRule="auto"/>
      </w:pPr>
      <w:r>
        <w:t xml:space="preserve">Description: </w:t>
      </w:r>
      <w:r w:rsidRPr="00993C0D">
        <w:rPr>
          <w:rFonts w:eastAsia="MS Gothic"/>
          <w:noProof/>
        </w:rPr>
        <w:t xml:space="preserve">Circular body with straight sides curving in toward </w:t>
      </w:r>
      <w:r>
        <w:rPr>
          <w:rFonts w:eastAsia="MS Gothic"/>
          <w:noProof/>
        </w:rPr>
        <w:t>the foot in the l</w:t>
      </w:r>
      <w:r w:rsidRPr="00993C0D">
        <w:rPr>
          <w:rFonts w:eastAsia="MS Gothic"/>
          <w:noProof/>
        </w:rPr>
        <w:t>ower part. Shoulder consisting of two flat-topped bands with two thin rills between</w:t>
      </w:r>
      <w:r>
        <w:rPr>
          <w:rFonts w:eastAsia="MS Gothic"/>
          <w:noProof/>
        </w:rPr>
        <w:t xml:space="preserve"> them</w:t>
      </w:r>
      <w:r w:rsidRPr="00993C0D">
        <w:rPr>
          <w:rFonts w:eastAsia="MS Gothic"/>
          <w:noProof/>
        </w:rPr>
        <w:t xml:space="preserve">. Sunken discus with four thin circular grooves. On each side of </w:t>
      </w:r>
      <w:r>
        <w:rPr>
          <w:rFonts w:eastAsia="MS Gothic"/>
          <w:noProof/>
        </w:rPr>
        <w:t xml:space="preserve">the </w:t>
      </w:r>
      <w:r w:rsidRPr="00993C0D">
        <w:rPr>
          <w:rFonts w:eastAsia="MS Gothic"/>
          <w:noProof/>
        </w:rPr>
        <w:t xml:space="preserve">basin </w:t>
      </w:r>
      <w:r>
        <w:rPr>
          <w:rFonts w:eastAsia="MS Gothic"/>
          <w:noProof/>
        </w:rPr>
        <w:t xml:space="preserve">is an </w:t>
      </w:r>
      <w:r w:rsidRPr="00993C0D">
        <w:rPr>
          <w:rFonts w:eastAsia="MS Gothic"/>
          <w:noProof/>
        </w:rPr>
        <w:t>elephant head with upturned</w:t>
      </w:r>
      <w:r w:rsidRPr="00993C0D" w:rsidDel="00B64E1E">
        <w:rPr>
          <w:rFonts w:eastAsia="MS Gothic"/>
          <w:noProof/>
        </w:rPr>
        <w:t xml:space="preserve"> </w:t>
      </w:r>
      <w:r w:rsidRPr="00993C0D">
        <w:rPr>
          <w:rFonts w:eastAsia="MS Gothic"/>
          <w:noProof/>
        </w:rPr>
        <w:t>trunk, tusks, large ears, and beady eyes (</w:t>
      </w:r>
      <w:r>
        <w:rPr>
          <w:rFonts w:eastAsia="MS Gothic"/>
          <w:noProof/>
        </w:rPr>
        <w:t xml:space="preserve">the </w:t>
      </w:r>
      <w:r w:rsidRPr="00993C0D">
        <w:rPr>
          <w:rFonts w:eastAsia="MS Gothic"/>
          <w:noProof/>
        </w:rPr>
        <w:t xml:space="preserve">right eye </w:t>
      </w:r>
      <w:r>
        <w:rPr>
          <w:rFonts w:eastAsia="MS Gothic"/>
          <w:noProof/>
        </w:rPr>
        <w:t xml:space="preserve">is </w:t>
      </w:r>
      <w:r w:rsidRPr="00993C0D">
        <w:rPr>
          <w:rFonts w:eastAsia="MS Gothic"/>
          <w:noProof/>
        </w:rPr>
        <w:t>higher on both animals); one head and trunk dip</w:t>
      </w:r>
      <w:r>
        <w:rPr>
          <w:rFonts w:eastAsia="MS Gothic"/>
          <w:noProof/>
        </w:rPr>
        <w:t>s</w:t>
      </w:r>
      <w:r w:rsidRPr="00993C0D">
        <w:rPr>
          <w:rFonts w:eastAsia="MS Gothic"/>
          <w:noProof/>
        </w:rPr>
        <w:t xml:space="preserve"> down lower than the other. On opposite sides, two flat-topped single-volute nozzles with spade-shaped tips and nearly circular wick-holes; volutes have no ribs underneath and consist merely of rounded protrusion</w:t>
      </w:r>
      <w:r>
        <w:rPr>
          <w:rFonts w:eastAsia="MS Gothic"/>
          <w:noProof/>
        </w:rPr>
        <w:t>s</w:t>
      </w:r>
      <w:r w:rsidRPr="00993C0D">
        <w:rPr>
          <w:rFonts w:eastAsia="MS Gothic"/>
          <w:noProof/>
        </w:rPr>
        <w:t xml:space="preserve">; underneath each nozzle </w:t>
      </w:r>
      <w:r>
        <w:rPr>
          <w:rFonts w:eastAsia="MS Gothic"/>
          <w:noProof/>
        </w:rPr>
        <w:t xml:space="preserve">is a </w:t>
      </w:r>
      <w:r w:rsidRPr="00993C0D">
        <w:rPr>
          <w:rFonts w:eastAsia="MS Gothic"/>
          <w:noProof/>
        </w:rPr>
        <w:t xml:space="preserve">relief decor consisting of six long tongues (unusual at this early point, but common on nozzles of </w:t>
      </w:r>
      <w:r>
        <w:rPr>
          <w:rFonts w:eastAsia="MS Gothic"/>
          <w:noProof/>
        </w:rPr>
        <w:t xml:space="preserve">lamps from </w:t>
      </w:r>
      <w:r w:rsidRPr="00993C0D">
        <w:rPr>
          <w:rFonts w:eastAsia="MS Gothic"/>
          <w:noProof/>
        </w:rPr>
        <w:t xml:space="preserve">Asia Minor </w:t>
      </w:r>
      <w:r>
        <w:rPr>
          <w:rFonts w:eastAsia="MS Gothic"/>
          <w:noProof/>
        </w:rPr>
        <w:t>from</w:t>
      </w:r>
      <w:r w:rsidRPr="00993C0D">
        <w:rPr>
          <w:rFonts w:eastAsia="MS Gothic"/>
          <w:noProof/>
        </w:rPr>
        <w:t xml:space="preserve"> later periods</w:t>
      </w:r>
      <w:r>
        <w:rPr>
          <w:rFonts w:eastAsia="MS Gothic"/>
          <w:noProof/>
        </w:rPr>
        <w:t xml:space="preserve">, see, e.g., the clay lamps </w:t>
      </w:r>
      <w:hyperlink r:id="rId118" w:history="1">
        <w:r w:rsidRPr="00B64098">
          <w:rPr>
            <w:rStyle w:val="Hyperlink"/>
            <w:rFonts w:eastAsia="MS Gothic"/>
            <w:noProof/>
          </w:rPr>
          <w:t>cat. 531</w:t>
        </w:r>
      </w:hyperlink>
      <w:r>
        <w:rPr>
          <w:rFonts w:eastAsia="MS Gothic"/>
          <w:noProof/>
        </w:rPr>
        <w:t xml:space="preserve"> and </w:t>
      </w:r>
      <w:hyperlink r:id="rId119" w:history="1">
        <w:r w:rsidRPr="00B64098">
          <w:rPr>
            <w:rStyle w:val="Hyperlink"/>
            <w:rFonts w:eastAsia="MS Gothic"/>
            <w:noProof/>
          </w:rPr>
          <w:t>cat. 532</w:t>
        </w:r>
      </w:hyperlink>
      <w:r>
        <w:rPr>
          <w:rFonts w:eastAsia="MS Gothic"/>
          <w:noProof/>
        </w:rPr>
        <w:t>,</w:t>
      </w:r>
      <w:r w:rsidRPr="00993C0D">
        <w:rPr>
          <w:rFonts w:eastAsia="MS Gothic"/>
          <w:noProof/>
        </w:rPr>
        <w:t xml:space="preserve"> with refs.). Raised solid circular base.</w:t>
      </w:r>
    </w:p>
    <w:p w14:paraId="0F3A5609" w14:textId="77777777" w:rsidR="00B64098" w:rsidRDefault="00B64098" w:rsidP="00B64098">
      <w:pPr>
        <w:spacing w:line="480" w:lineRule="auto"/>
      </w:pPr>
      <w:r>
        <w:t>Discus Iconography: Plain discus.</w:t>
      </w:r>
    </w:p>
    <w:p w14:paraId="4C0349FF" w14:textId="1A26ABB6" w:rsidR="00B64098" w:rsidRDefault="008D3129" w:rsidP="00B64098">
      <w:pPr>
        <w:spacing w:line="480" w:lineRule="auto"/>
      </w:pPr>
      <w:r>
        <w:t xml:space="preserve">Type: </w:t>
      </w:r>
    </w:p>
    <w:p w14:paraId="353A945A" w14:textId="77777777" w:rsidR="00B64098" w:rsidRDefault="00B64098" w:rsidP="00B64098">
      <w:pPr>
        <w:spacing w:line="480" w:lineRule="auto"/>
      </w:pPr>
      <w:r>
        <w:t xml:space="preserve">Place of Manufacture or Origin: </w:t>
      </w:r>
      <w:r w:rsidR="008D3129">
        <w:rPr>
          <w:rFonts w:eastAsia="MS Gothic"/>
          <w:noProof/>
        </w:rPr>
        <w:t>Anatolia</w:t>
      </w:r>
    </w:p>
    <w:p w14:paraId="235A1CEF" w14:textId="77777777" w:rsidR="00B64098" w:rsidRDefault="00B64098" w:rsidP="00B64098">
      <w:pPr>
        <w:spacing w:line="480" w:lineRule="auto"/>
      </w:pPr>
      <w:r>
        <w:t xml:space="preserve">Parallels: </w:t>
      </w:r>
      <w:r w:rsidRPr="00993C0D">
        <w:rPr>
          <w:rFonts w:eastAsia="MS Gothic"/>
          <w:noProof/>
        </w:rPr>
        <w:t xml:space="preserve">Bailey BM </w:t>
      </w:r>
      <w:r w:rsidRPr="00524C6D">
        <w:rPr>
          <w:rFonts w:eastAsia="MS Gothic"/>
          <w:caps/>
          <w:noProof/>
        </w:rPr>
        <w:t>iv</w:t>
      </w:r>
      <w:r w:rsidRPr="00993C0D">
        <w:rPr>
          <w:rFonts w:eastAsia="MS Gothic"/>
          <w:noProof/>
        </w:rPr>
        <w:t xml:space="preserve">, Q 3650, p. 34, pl. 38, very similar, but </w:t>
      </w:r>
      <w:r>
        <w:rPr>
          <w:rFonts w:eastAsia="MS Gothic"/>
          <w:noProof/>
        </w:rPr>
        <w:t xml:space="preserve">it is a </w:t>
      </w:r>
      <w:r w:rsidRPr="00993C0D">
        <w:rPr>
          <w:rFonts w:eastAsia="MS Gothic"/>
          <w:noProof/>
        </w:rPr>
        <w:t xml:space="preserve">suspension lamp (first century </w:t>
      </w:r>
      <w:r w:rsidRPr="005170AB">
        <w:rPr>
          <w:rFonts w:eastAsia="MS Gothic"/>
          <w:caps/>
          <w:noProof/>
        </w:rPr>
        <w:t>A.D.</w:t>
      </w:r>
      <w:r w:rsidRPr="00993C0D">
        <w:rPr>
          <w:rFonts w:eastAsia="MS Gothic"/>
          <w:noProof/>
        </w:rPr>
        <w:t>).</w:t>
      </w:r>
    </w:p>
    <w:p w14:paraId="58353208" w14:textId="77777777" w:rsidR="001942EC" w:rsidRDefault="001942EC" w:rsidP="001942EC">
      <w:pPr>
        <w:spacing w:line="480" w:lineRule="auto"/>
      </w:pPr>
      <w:r>
        <w:t xml:space="preserve">Provenance: </w:t>
      </w:r>
    </w:p>
    <w:p w14:paraId="5314C74D" w14:textId="77777777" w:rsidR="00B64098" w:rsidRDefault="00B64098" w:rsidP="00B64098">
      <w:pPr>
        <w:spacing w:line="480" w:lineRule="auto"/>
      </w:pPr>
      <w:r>
        <w:t>Bibliography: Unpublished.</w:t>
      </w:r>
    </w:p>
    <w:p w14:paraId="5F2EC3F1" w14:textId="77777777" w:rsidR="00B64098" w:rsidRDefault="00B64098" w:rsidP="00B64098">
      <w:pPr>
        <w:spacing w:line="480" w:lineRule="auto"/>
      </w:pPr>
      <w:r>
        <w:t>Date: First century A.D.</w:t>
      </w:r>
    </w:p>
    <w:p w14:paraId="201FCEC4" w14:textId="77777777" w:rsidR="00B64098" w:rsidRDefault="00B64098" w:rsidP="00B64098">
      <w:pPr>
        <w:spacing w:line="480" w:lineRule="auto"/>
      </w:pPr>
      <w:r>
        <w:t>Date numeric: 1; 100</w:t>
      </w:r>
    </w:p>
    <w:p w14:paraId="7F4C035A" w14:textId="77777777" w:rsidR="00890A55" w:rsidRPr="00993C0D" w:rsidRDefault="00890A55" w:rsidP="00890A55">
      <w:pPr>
        <w:keepNext/>
        <w:spacing w:line="480" w:lineRule="auto"/>
        <w:rPr>
          <w:rFonts w:eastAsia="MS Gothic"/>
          <w:noProof/>
        </w:rPr>
      </w:pPr>
    </w:p>
    <w:p w14:paraId="22297ED8" w14:textId="77777777" w:rsidR="00890A55" w:rsidRPr="00993C0D" w:rsidRDefault="00890A55" w:rsidP="00890A55">
      <w:pPr>
        <w:keepNext/>
        <w:spacing w:line="480" w:lineRule="auto"/>
        <w:rPr>
          <w:rFonts w:eastAsia="MS Gothic"/>
          <w:noProof/>
        </w:rPr>
      </w:pPr>
      <w:r w:rsidRPr="00993C0D">
        <w:rPr>
          <w:rFonts w:eastAsia="MS Gothic"/>
          <w:noProof/>
        </w:rPr>
        <w:t>———</w:t>
      </w:r>
    </w:p>
    <w:p w14:paraId="2CF3F4B8" w14:textId="77777777" w:rsidR="00890A55" w:rsidRDefault="00890A55" w:rsidP="00890A55">
      <w:pPr>
        <w:keepNext/>
        <w:spacing w:line="480" w:lineRule="auto"/>
        <w:rPr>
          <w:rFonts w:eastAsia="MS Gothic"/>
          <w:noProof/>
        </w:rPr>
      </w:pPr>
    </w:p>
    <w:p w14:paraId="25FFFEED" w14:textId="77777777" w:rsidR="00060DDD" w:rsidRDefault="00060DDD" w:rsidP="00060DDD">
      <w:pPr>
        <w:spacing w:line="480" w:lineRule="auto"/>
      </w:pPr>
      <w:r>
        <w:t>Catalogue Number: 626a</w:t>
      </w:r>
    </w:p>
    <w:p w14:paraId="68E399E5" w14:textId="77777777" w:rsidR="00060DDD" w:rsidRDefault="00060DDD" w:rsidP="00060DDD">
      <w:pPr>
        <w:spacing w:line="480" w:lineRule="auto"/>
      </w:pPr>
      <w:r>
        <w:t xml:space="preserve">Inventory Number: </w:t>
      </w:r>
      <w:r w:rsidR="00EC3F3F" w:rsidRPr="00993C0D">
        <w:rPr>
          <w:rFonts w:eastAsia="MS Gothic"/>
          <w:noProof/>
        </w:rPr>
        <w:t>96.</w:t>
      </w:r>
      <w:r w:rsidR="00EC3F3F" w:rsidRPr="00524C6D">
        <w:rPr>
          <w:rFonts w:eastAsia="MS Gothic"/>
          <w:caps/>
          <w:noProof/>
        </w:rPr>
        <w:t>aq</w:t>
      </w:r>
      <w:r w:rsidR="00EC3F3F" w:rsidRPr="00993C0D">
        <w:rPr>
          <w:rFonts w:eastAsia="MS Gothic"/>
          <w:noProof/>
        </w:rPr>
        <w:t>.193a</w:t>
      </w:r>
    </w:p>
    <w:p w14:paraId="7E93D12F" w14:textId="77777777" w:rsidR="00060DDD" w:rsidRDefault="00060DDD" w:rsidP="00060DDD">
      <w:pPr>
        <w:spacing w:line="480" w:lineRule="auto"/>
      </w:pPr>
      <w:r>
        <w:t xml:space="preserve">Dimensions: </w:t>
      </w:r>
      <w:r w:rsidR="00EC3F3F" w:rsidRPr="00993C0D">
        <w:rPr>
          <w:rFonts w:eastAsia="MS Gothic"/>
          <w:noProof/>
        </w:rPr>
        <w:t>L: 11.6; W: 6.9; H: 6.3</w:t>
      </w:r>
    </w:p>
    <w:p w14:paraId="07CD06F7" w14:textId="58962C99" w:rsidR="00060DDD" w:rsidRDefault="00060DDD" w:rsidP="00060DDD">
      <w:pPr>
        <w:spacing w:line="480" w:lineRule="auto"/>
      </w:pPr>
      <w:r>
        <w:t xml:space="preserve">Condition: </w:t>
      </w:r>
      <w:r w:rsidR="00EC3F3F" w:rsidRPr="00993C0D">
        <w:rPr>
          <w:rFonts w:eastAsia="MS Gothic"/>
          <w:noProof/>
        </w:rPr>
        <w:t xml:space="preserve">Ornament handle broken off (inventoried as .193b, here </w:t>
      </w:r>
      <w:hyperlink r:id="rId120" w:history="1">
        <w:r w:rsidR="00EC3F3F" w:rsidRPr="00EC3F3F">
          <w:rPr>
            <w:rStyle w:val="Hyperlink"/>
            <w:rFonts w:eastAsia="MS Gothic"/>
            <w:noProof/>
          </w:rPr>
          <w:t>cat. 626b</w:t>
        </w:r>
      </w:hyperlink>
      <w:r w:rsidR="00EC3F3F" w:rsidRPr="00993C0D">
        <w:rPr>
          <w:rFonts w:eastAsia="MS Gothic"/>
          <w:noProof/>
        </w:rPr>
        <w:t>); thin patina, mostly green malachite, well cleaned off; very little green left at side bottom; possible repair from casting flaw on nozzle underside.</w:t>
      </w:r>
    </w:p>
    <w:p w14:paraId="5F90F431" w14:textId="77777777" w:rsidR="00060DDD" w:rsidRDefault="00060DDD" w:rsidP="00060DDD">
      <w:pPr>
        <w:spacing w:line="480" w:lineRule="auto"/>
      </w:pPr>
      <w:r>
        <w:t xml:space="preserve">Description: </w:t>
      </w:r>
      <w:r w:rsidR="00EC3F3F" w:rsidRPr="00993C0D">
        <w:rPr>
          <w:rFonts w:eastAsia="MS Gothic"/>
          <w:noProof/>
        </w:rPr>
        <w:t xml:space="preserve">Lamp in </w:t>
      </w:r>
      <w:r w:rsidR="00EC3F3F">
        <w:rPr>
          <w:rFonts w:eastAsia="MS Gothic"/>
          <w:noProof/>
        </w:rPr>
        <w:t xml:space="preserve">the </w:t>
      </w:r>
      <w:r w:rsidR="00EC3F3F" w:rsidRPr="00993C0D">
        <w:rPr>
          <w:rFonts w:eastAsia="MS Gothic"/>
          <w:noProof/>
        </w:rPr>
        <w:t xml:space="preserve">shape of </w:t>
      </w:r>
      <w:r w:rsidR="00EC3F3F">
        <w:rPr>
          <w:rFonts w:eastAsia="MS Gothic"/>
          <w:noProof/>
        </w:rPr>
        <w:t xml:space="preserve">a </w:t>
      </w:r>
      <w:r w:rsidR="00EC3F3F" w:rsidRPr="00993C0D">
        <w:rPr>
          <w:rFonts w:eastAsia="MS Gothic"/>
          <w:noProof/>
        </w:rPr>
        <w:t>theater mask</w:t>
      </w:r>
      <w:r w:rsidR="00EC3F3F">
        <w:rPr>
          <w:rFonts w:eastAsia="MS Gothic"/>
          <w:noProof/>
        </w:rPr>
        <w:t>:</w:t>
      </w:r>
      <w:r w:rsidR="00EC3F3F" w:rsidRPr="00993C0D">
        <w:rPr>
          <w:rFonts w:eastAsia="MS Gothic"/>
          <w:noProof/>
        </w:rPr>
        <w:t xml:space="preserve"> head of either Silenus or </w:t>
      </w:r>
      <w:r w:rsidR="00EC3F3F">
        <w:rPr>
          <w:rFonts w:eastAsia="MS Gothic"/>
          <w:noProof/>
        </w:rPr>
        <w:t xml:space="preserve">a </w:t>
      </w:r>
      <w:r w:rsidR="00EC3F3F" w:rsidRPr="00993C0D">
        <w:rPr>
          <w:rFonts w:eastAsia="MS Gothic"/>
          <w:noProof/>
        </w:rPr>
        <w:t>comic actor</w:t>
      </w:r>
      <w:r w:rsidR="00EC3F3F">
        <w:rPr>
          <w:rFonts w:eastAsia="MS Gothic"/>
          <w:noProof/>
        </w:rPr>
        <w:t xml:space="preserve"> of the clever slave kind</w:t>
      </w:r>
      <w:r w:rsidR="00EC3F3F" w:rsidRPr="00993C0D">
        <w:rPr>
          <w:rFonts w:eastAsia="MS Gothic"/>
          <w:noProof/>
        </w:rPr>
        <w:t xml:space="preserve">; around his head </w:t>
      </w:r>
      <w:r w:rsidR="00EC3F3F">
        <w:rPr>
          <w:rFonts w:eastAsia="MS Gothic"/>
          <w:noProof/>
        </w:rPr>
        <w:t xml:space="preserve">is a </w:t>
      </w:r>
      <w:r w:rsidR="00EC3F3F" w:rsidRPr="00993C0D">
        <w:rPr>
          <w:rFonts w:eastAsia="MS Gothic"/>
          <w:noProof/>
        </w:rPr>
        <w:t xml:space="preserve">wreath of tendrils, berries, and ivy leaves continuing below </w:t>
      </w:r>
      <w:r w:rsidR="00EC3F3F">
        <w:rPr>
          <w:rFonts w:eastAsia="MS Gothic"/>
          <w:noProof/>
        </w:rPr>
        <w:t xml:space="preserve">the </w:t>
      </w:r>
      <w:r w:rsidR="00EC3F3F" w:rsidRPr="00993C0D">
        <w:rPr>
          <w:rFonts w:eastAsia="MS Gothic"/>
          <w:noProof/>
        </w:rPr>
        <w:t xml:space="preserve">handle attachment (see </w:t>
      </w:r>
      <w:hyperlink r:id="rId121" w:history="1">
        <w:r w:rsidR="00EC3F3F" w:rsidRPr="00EC3F3F">
          <w:rPr>
            <w:rStyle w:val="Hyperlink"/>
            <w:rFonts w:eastAsia="MS Gothic"/>
            <w:noProof/>
          </w:rPr>
          <w:t>cat. 626b</w:t>
        </w:r>
      </w:hyperlink>
      <w:r w:rsidR="00EC3F3F" w:rsidRPr="00993C0D">
        <w:rPr>
          <w:rFonts w:eastAsia="MS Gothic"/>
          <w:noProof/>
        </w:rPr>
        <w:t xml:space="preserve">); long sidelocks with braided ends emerging from </w:t>
      </w:r>
      <w:r w:rsidR="00EC3F3F">
        <w:rPr>
          <w:rFonts w:eastAsia="MS Gothic"/>
          <w:noProof/>
        </w:rPr>
        <w:t xml:space="preserve">the </w:t>
      </w:r>
      <w:r w:rsidR="00EC3F3F" w:rsidRPr="00993C0D">
        <w:rPr>
          <w:rFonts w:eastAsia="MS Gothic"/>
          <w:noProof/>
        </w:rPr>
        <w:t xml:space="preserve">headcloth; strongly modeled </w:t>
      </w:r>
      <w:r w:rsidR="00EC3F3F">
        <w:rPr>
          <w:rFonts w:eastAsia="MS Gothic"/>
          <w:noProof/>
        </w:rPr>
        <w:t>knit</w:t>
      </w:r>
      <w:r w:rsidR="00EC3F3F" w:rsidRPr="00993C0D">
        <w:rPr>
          <w:rFonts w:eastAsia="MS Gothic"/>
          <w:noProof/>
        </w:rPr>
        <w:t xml:space="preserve"> brows; </w:t>
      </w:r>
      <w:r w:rsidR="00EC3F3F">
        <w:rPr>
          <w:rFonts w:eastAsia="MS Gothic"/>
          <w:noProof/>
        </w:rPr>
        <w:t xml:space="preserve">the </w:t>
      </w:r>
      <w:r w:rsidR="00EC3F3F" w:rsidRPr="00993C0D">
        <w:rPr>
          <w:rFonts w:eastAsia="MS Gothic"/>
          <w:noProof/>
        </w:rPr>
        <w:t>wide-</w:t>
      </w:r>
      <w:r w:rsidR="00EC3F3F">
        <w:rPr>
          <w:rFonts w:eastAsia="MS Gothic"/>
          <w:noProof/>
        </w:rPr>
        <w:t>open mouth serves</w:t>
      </w:r>
      <w:r w:rsidR="00EC3F3F" w:rsidRPr="00993C0D">
        <w:rPr>
          <w:rFonts w:eastAsia="MS Gothic"/>
          <w:noProof/>
        </w:rPr>
        <w:t xml:space="preserve"> as </w:t>
      </w:r>
      <w:r w:rsidR="00EC3F3F">
        <w:rPr>
          <w:rFonts w:eastAsia="MS Gothic"/>
          <w:noProof/>
        </w:rPr>
        <w:t xml:space="preserve">a </w:t>
      </w:r>
      <w:r w:rsidR="00EC3F3F" w:rsidRPr="00993C0D">
        <w:rPr>
          <w:rFonts w:eastAsia="MS Gothic"/>
          <w:noProof/>
        </w:rPr>
        <w:t xml:space="preserve">filling-hole with fringe beard raised around it to create </w:t>
      </w:r>
      <w:r w:rsidR="00EC3F3F">
        <w:rPr>
          <w:rFonts w:eastAsia="MS Gothic"/>
          <w:noProof/>
        </w:rPr>
        <w:t xml:space="preserve">a </w:t>
      </w:r>
      <w:r w:rsidR="00EC3F3F" w:rsidRPr="00993C0D">
        <w:rPr>
          <w:rFonts w:eastAsia="MS Gothic"/>
          <w:noProof/>
        </w:rPr>
        <w:t xml:space="preserve">megaphone. Striations around </w:t>
      </w:r>
      <w:r w:rsidR="00EC3F3F">
        <w:rPr>
          <w:rFonts w:eastAsia="MS Gothic"/>
          <w:noProof/>
        </w:rPr>
        <w:t>the mouth indicate</w:t>
      </w:r>
      <w:r w:rsidR="00EC3F3F" w:rsidRPr="00993C0D">
        <w:rPr>
          <w:rFonts w:eastAsia="MS Gothic"/>
          <w:noProof/>
        </w:rPr>
        <w:t xml:space="preserve"> </w:t>
      </w:r>
      <w:r w:rsidR="00EC3F3F">
        <w:rPr>
          <w:rFonts w:eastAsia="MS Gothic"/>
          <w:noProof/>
        </w:rPr>
        <w:t xml:space="preserve">that the </w:t>
      </w:r>
      <w:r w:rsidR="00EC3F3F" w:rsidRPr="00993C0D">
        <w:rPr>
          <w:rFonts w:eastAsia="MS Gothic"/>
          <w:noProof/>
        </w:rPr>
        <w:t xml:space="preserve">beard </w:t>
      </w:r>
      <w:r w:rsidR="00EC3F3F">
        <w:rPr>
          <w:rFonts w:eastAsia="MS Gothic"/>
          <w:noProof/>
        </w:rPr>
        <w:t xml:space="preserve">was </w:t>
      </w:r>
      <w:r w:rsidR="00EC3F3F" w:rsidRPr="00993C0D">
        <w:rPr>
          <w:rFonts w:eastAsia="MS Gothic"/>
          <w:noProof/>
        </w:rPr>
        <w:t>done post</w:t>
      </w:r>
      <w:r w:rsidR="00EC3F3F">
        <w:rPr>
          <w:rFonts w:eastAsia="MS Gothic"/>
          <w:noProof/>
        </w:rPr>
        <w:t xml:space="preserve"> </w:t>
      </w:r>
      <w:r w:rsidR="00EC3F3F" w:rsidRPr="00993C0D">
        <w:rPr>
          <w:rFonts w:eastAsia="MS Gothic"/>
          <w:noProof/>
        </w:rPr>
        <w:t xml:space="preserve">casting. Protruding nozzle with nearly triangular tip surrounded by </w:t>
      </w:r>
      <w:r w:rsidR="00EC3F3F">
        <w:rPr>
          <w:rFonts w:eastAsia="MS Gothic"/>
          <w:noProof/>
        </w:rPr>
        <w:t xml:space="preserve">a </w:t>
      </w:r>
      <w:r w:rsidR="00EC3F3F" w:rsidRPr="00993C0D">
        <w:rPr>
          <w:rFonts w:eastAsia="MS Gothic"/>
          <w:noProof/>
        </w:rPr>
        <w:t xml:space="preserve">raised grooved edge. Between </w:t>
      </w:r>
      <w:r w:rsidR="00EC3F3F">
        <w:rPr>
          <w:rFonts w:eastAsia="MS Gothic"/>
          <w:noProof/>
        </w:rPr>
        <w:t xml:space="preserve">the </w:t>
      </w:r>
      <w:r w:rsidR="00EC3F3F" w:rsidRPr="00993C0D">
        <w:rPr>
          <w:rFonts w:eastAsia="MS Gothic"/>
          <w:noProof/>
        </w:rPr>
        <w:t xml:space="preserve">beard and </w:t>
      </w:r>
      <w:r w:rsidR="00EC3F3F">
        <w:rPr>
          <w:rFonts w:eastAsia="MS Gothic"/>
          <w:noProof/>
        </w:rPr>
        <w:t xml:space="preserve">the </w:t>
      </w:r>
      <w:r w:rsidR="00EC3F3F" w:rsidRPr="00993C0D">
        <w:rPr>
          <w:rFonts w:eastAsia="MS Gothic"/>
          <w:noProof/>
        </w:rPr>
        <w:t>wick-hole</w:t>
      </w:r>
      <w:r w:rsidR="00EC3F3F">
        <w:rPr>
          <w:rFonts w:eastAsia="MS Gothic"/>
          <w:noProof/>
        </w:rPr>
        <w:t xml:space="preserve"> is a</w:t>
      </w:r>
      <w:r w:rsidR="00EC3F3F" w:rsidRPr="00993C0D">
        <w:rPr>
          <w:rFonts w:eastAsia="MS Gothic"/>
          <w:noProof/>
        </w:rPr>
        <w:t xml:space="preserve"> slightly raised triangular relief pointing </w:t>
      </w:r>
      <w:r w:rsidR="00EC3F3F" w:rsidRPr="00466A3F">
        <w:rPr>
          <w:rFonts w:eastAsia="MS Gothic"/>
          <w:noProof/>
        </w:rPr>
        <w:t>to the wick</w:t>
      </w:r>
      <w:r w:rsidR="00EC3F3F" w:rsidRPr="00993C0D">
        <w:rPr>
          <w:rFonts w:eastAsia="MS Gothic"/>
          <w:noProof/>
        </w:rPr>
        <w:t>-hole; floral pattern in low relief on</w:t>
      </w:r>
      <w:r w:rsidR="00EC3F3F" w:rsidRPr="000F61FC">
        <w:rPr>
          <w:rFonts w:eastAsia="MS Gothic"/>
          <w:noProof/>
        </w:rPr>
        <w:t xml:space="preserve"> </w:t>
      </w:r>
      <w:r w:rsidR="00EC3F3F" w:rsidRPr="00993C0D">
        <w:rPr>
          <w:rFonts w:eastAsia="MS Gothic"/>
          <w:noProof/>
        </w:rPr>
        <w:t xml:space="preserve">nozzle underside: pointed bud emerging from two curved petals, whose tips correspond to </w:t>
      </w:r>
      <w:r w:rsidR="00EC3F3F">
        <w:rPr>
          <w:rFonts w:eastAsia="MS Gothic"/>
          <w:noProof/>
        </w:rPr>
        <w:t xml:space="preserve">the </w:t>
      </w:r>
      <w:r w:rsidR="00EC3F3F" w:rsidRPr="00993C0D">
        <w:rPr>
          <w:rFonts w:eastAsia="MS Gothic"/>
          <w:noProof/>
        </w:rPr>
        <w:t xml:space="preserve">angles of </w:t>
      </w:r>
      <w:r w:rsidR="00EC3F3F">
        <w:rPr>
          <w:rFonts w:eastAsia="MS Gothic"/>
          <w:noProof/>
        </w:rPr>
        <w:t xml:space="preserve">the </w:t>
      </w:r>
      <w:r w:rsidR="00EC3F3F" w:rsidRPr="00993C0D">
        <w:rPr>
          <w:rFonts w:eastAsia="MS Gothic"/>
          <w:noProof/>
        </w:rPr>
        <w:t xml:space="preserve">triangular nozzle top. Raised base forming </w:t>
      </w:r>
      <w:r w:rsidR="00EC3F3F">
        <w:rPr>
          <w:rFonts w:eastAsia="MS Gothic"/>
          <w:noProof/>
        </w:rPr>
        <w:t xml:space="preserve">a </w:t>
      </w:r>
      <w:r w:rsidR="00EC3F3F" w:rsidRPr="00993C0D">
        <w:rPr>
          <w:rFonts w:eastAsia="MS Gothic"/>
          <w:noProof/>
        </w:rPr>
        <w:t xml:space="preserve">low foot with convex profile; </w:t>
      </w:r>
      <w:r w:rsidR="00EC3F3F">
        <w:rPr>
          <w:rFonts w:eastAsia="MS Gothic"/>
          <w:noProof/>
        </w:rPr>
        <w:t xml:space="preserve">the </w:t>
      </w:r>
      <w:r w:rsidR="00EC3F3F" w:rsidRPr="00993C0D">
        <w:rPr>
          <w:rFonts w:eastAsia="MS Gothic"/>
          <w:noProof/>
        </w:rPr>
        <w:t>bottom has two slightly raised bands; central disk with incised central dot.</w:t>
      </w:r>
    </w:p>
    <w:p w14:paraId="56F4DA0F" w14:textId="1439D9DD" w:rsidR="00060DDD" w:rsidRDefault="00060DDD" w:rsidP="00060DDD">
      <w:pPr>
        <w:spacing w:line="480" w:lineRule="auto"/>
      </w:pPr>
      <w:r>
        <w:t xml:space="preserve">Discus Iconography: </w:t>
      </w:r>
    </w:p>
    <w:p w14:paraId="0A5E5EA0" w14:textId="0A67C137" w:rsidR="00060DDD" w:rsidRDefault="00060DDD" w:rsidP="00060DDD">
      <w:pPr>
        <w:spacing w:line="480" w:lineRule="auto"/>
      </w:pPr>
      <w:r>
        <w:t xml:space="preserve">Type: </w:t>
      </w:r>
    </w:p>
    <w:p w14:paraId="6160C630" w14:textId="77777777" w:rsidR="00060DDD" w:rsidRDefault="00060DDD" w:rsidP="00060DDD">
      <w:pPr>
        <w:spacing w:line="480" w:lineRule="auto"/>
      </w:pPr>
      <w:r>
        <w:t xml:space="preserve">Place of Manufacture or Origin: </w:t>
      </w:r>
      <w:r w:rsidR="008D3129">
        <w:rPr>
          <w:rFonts w:eastAsia="MS Gothic"/>
          <w:noProof/>
        </w:rPr>
        <w:t>Italy</w:t>
      </w:r>
    </w:p>
    <w:p w14:paraId="58A003C4" w14:textId="1DC1260F" w:rsidR="00060DDD" w:rsidRDefault="00060DDD" w:rsidP="00060DDD">
      <w:pPr>
        <w:spacing w:line="480" w:lineRule="auto"/>
      </w:pPr>
      <w:r>
        <w:t>Parallels:</w:t>
      </w:r>
      <w:r w:rsidR="00EC3F3F" w:rsidRPr="00993C0D">
        <w:rPr>
          <w:rFonts w:eastAsia="MS Gothic"/>
          <w:noProof/>
        </w:rPr>
        <w:t xml:space="preserve"> Menzel 1966, p. 83, no. 200, pl. 63 (suspension lamp); Menzel 1986, p. 104, no. 242, pl. 113 (ring handle); both are possibly Silenus heads (Goethert 1997, pp. 187–88); Valenza Mele 1981, pp. 155–56, no. 367; related: </w:t>
      </w:r>
      <w:hyperlink r:id="rId122" w:history="1">
        <w:r w:rsidR="00EC3F3F" w:rsidRPr="00EC3F3F">
          <w:rPr>
            <w:rStyle w:val="Hyperlink"/>
            <w:rFonts w:eastAsia="MS Gothic"/>
            <w:noProof/>
          </w:rPr>
          <w:t>cat. 594</w:t>
        </w:r>
      </w:hyperlink>
      <w:r w:rsidR="00EC3F3F" w:rsidRPr="00993C0D">
        <w:rPr>
          <w:rFonts w:eastAsia="MS Gothic"/>
          <w:noProof/>
        </w:rPr>
        <w:t>.</w:t>
      </w:r>
    </w:p>
    <w:p w14:paraId="0BCD534C" w14:textId="77777777" w:rsidR="001942EC" w:rsidRDefault="001942EC" w:rsidP="001942EC">
      <w:pPr>
        <w:spacing w:line="480" w:lineRule="auto"/>
      </w:pPr>
      <w:r>
        <w:t xml:space="preserve">Provenance: </w:t>
      </w:r>
    </w:p>
    <w:p w14:paraId="0DBD585D" w14:textId="77777777" w:rsidR="00060DDD" w:rsidRDefault="00060DDD" w:rsidP="00060DDD">
      <w:pPr>
        <w:spacing w:line="480" w:lineRule="auto"/>
      </w:pPr>
      <w:r>
        <w:t xml:space="preserve">Bibliography: </w:t>
      </w:r>
      <w:r w:rsidR="00EC3F3F" w:rsidRPr="00993C0D">
        <w:rPr>
          <w:rFonts w:eastAsia="MS Gothic"/>
          <w:i/>
          <w:noProof/>
        </w:rPr>
        <w:t>Passion for Antiquities</w:t>
      </w:r>
      <w:r w:rsidR="00EC3F3F" w:rsidRPr="00993C0D">
        <w:rPr>
          <w:rFonts w:eastAsia="MS Gothic"/>
          <w:noProof/>
        </w:rPr>
        <w:t xml:space="preserve"> 1994, p. 296, no. 154 (late first to early second century </w:t>
      </w:r>
      <w:r w:rsidR="00EC3F3F" w:rsidRPr="005170AB">
        <w:rPr>
          <w:rFonts w:eastAsia="MS Gothic"/>
          <w:caps/>
          <w:noProof/>
        </w:rPr>
        <w:t>A.D.</w:t>
      </w:r>
      <w:r w:rsidR="00EC3F3F" w:rsidRPr="00993C0D">
        <w:rPr>
          <w:rFonts w:eastAsia="MS Gothic"/>
          <w:noProof/>
        </w:rPr>
        <w:t>).</w:t>
      </w:r>
    </w:p>
    <w:p w14:paraId="33F39950" w14:textId="77777777" w:rsidR="00060DDD" w:rsidRDefault="00060DDD" w:rsidP="00060DDD">
      <w:pPr>
        <w:spacing w:line="480" w:lineRule="auto"/>
      </w:pPr>
      <w:r>
        <w:t xml:space="preserve">Date: </w:t>
      </w:r>
      <w:r w:rsidR="00EC3F3F" w:rsidRPr="00993C0D">
        <w:rPr>
          <w:rFonts w:eastAsia="MS Gothic"/>
          <w:noProof/>
        </w:rPr>
        <w:t xml:space="preserve">Late first to early second century </w:t>
      </w:r>
      <w:r w:rsidR="00EC3F3F" w:rsidRPr="005170AB">
        <w:rPr>
          <w:rFonts w:eastAsia="MS Gothic"/>
          <w:caps/>
          <w:noProof/>
        </w:rPr>
        <w:t>A.D.</w:t>
      </w:r>
    </w:p>
    <w:p w14:paraId="234D6E60" w14:textId="77777777" w:rsidR="00060DDD" w:rsidRDefault="00060DDD" w:rsidP="00060DDD">
      <w:pPr>
        <w:spacing w:line="480" w:lineRule="auto"/>
      </w:pPr>
      <w:r>
        <w:t xml:space="preserve">Date numeric: </w:t>
      </w:r>
      <w:r w:rsidR="00EC3F3F">
        <w:t>75; 125</w:t>
      </w:r>
    </w:p>
    <w:p w14:paraId="6C902A52" w14:textId="77777777" w:rsidR="00890A55" w:rsidRPr="00993C0D" w:rsidRDefault="00890A55" w:rsidP="00890A55">
      <w:pPr>
        <w:keepNext/>
        <w:spacing w:line="480" w:lineRule="auto"/>
        <w:rPr>
          <w:rFonts w:eastAsia="MS Gothic"/>
          <w:noProof/>
        </w:rPr>
      </w:pPr>
    </w:p>
    <w:p w14:paraId="71B476A2" w14:textId="77777777" w:rsidR="00890A55" w:rsidRPr="00993C0D" w:rsidRDefault="00890A55" w:rsidP="00890A55">
      <w:pPr>
        <w:keepNext/>
        <w:spacing w:line="480" w:lineRule="auto"/>
        <w:rPr>
          <w:rFonts w:eastAsia="MS Gothic"/>
          <w:noProof/>
        </w:rPr>
      </w:pPr>
      <w:r w:rsidRPr="00993C0D">
        <w:rPr>
          <w:rFonts w:eastAsia="MS Gothic"/>
          <w:noProof/>
        </w:rPr>
        <w:t>———</w:t>
      </w:r>
    </w:p>
    <w:p w14:paraId="333825F4" w14:textId="77777777" w:rsidR="00890A55" w:rsidRDefault="00890A55" w:rsidP="00890A55">
      <w:pPr>
        <w:keepNext/>
        <w:spacing w:line="480" w:lineRule="auto"/>
        <w:rPr>
          <w:rFonts w:eastAsia="MS Gothic"/>
          <w:noProof/>
        </w:rPr>
      </w:pPr>
    </w:p>
    <w:p w14:paraId="0C14DA49" w14:textId="77777777" w:rsidR="00363C65" w:rsidRDefault="00363C65" w:rsidP="00363C65">
      <w:pPr>
        <w:spacing w:line="480" w:lineRule="auto"/>
      </w:pPr>
      <w:r>
        <w:t>Catalogue Number: 626b</w:t>
      </w:r>
    </w:p>
    <w:p w14:paraId="1706D16D" w14:textId="77777777" w:rsidR="00363C65" w:rsidRDefault="00363C65" w:rsidP="00363C65">
      <w:pPr>
        <w:spacing w:line="480" w:lineRule="auto"/>
      </w:pPr>
      <w:r>
        <w:t xml:space="preserve">Inventory Number: </w:t>
      </w:r>
      <w:r w:rsidRPr="00993C0D">
        <w:rPr>
          <w:rFonts w:eastAsia="MS Gothic"/>
          <w:noProof/>
        </w:rPr>
        <w:t>96.</w:t>
      </w:r>
      <w:r w:rsidRPr="00524C6D">
        <w:rPr>
          <w:rFonts w:eastAsia="MS Gothic"/>
          <w:caps/>
          <w:noProof/>
        </w:rPr>
        <w:t>aq.</w:t>
      </w:r>
      <w:r w:rsidRPr="00993C0D">
        <w:rPr>
          <w:rFonts w:eastAsia="MS Gothic"/>
          <w:noProof/>
        </w:rPr>
        <w:t>193b</w:t>
      </w:r>
    </w:p>
    <w:p w14:paraId="7B9D1132" w14:textId="77777777" w:rsidR="00363C65" w:rsidRDefault="00363C65" w:rsidP="00363C65">
      <w:pPr>
        <w:spacing w:line="480" w:lineRule="auto"/>
      </w:pPr>
      <w:r>
        <w:t xml:space="preserve">Dimensions: </w:t>
      </w:r>
      <w:r w:rsidRPr="00993C0D">
        <w:rPr>
          <w:rFonts w:eastAsia="MS Gothic"/>
          <w:noProof/>
        </w:rPr>
        <w:t>L: 5.9; W: 3.6; H: 8.2</w:t>
      </w:r>
    </w:p>
    <w:p w14:paraId="53A999C2" w14:textId="0B197597" w:rsidR="00363C65" w:rsidRDefault="006F78B3" w:rsidP="00363C65">
      <w:pPr>
        <w:spacing w:line="480" w:lineRule="auto"/>
      </w:pPr>
      <w:r>
        <w:t>Condition</w:t>
      </w:r>
      <w:r w:rsidR="00363C65">
        <w:t xml:space="preserve">: </w:t>
      </w:r>
      <w:r w:rsidR="00363C65" w:rsidRPr="00993C0D">
        <w:rPr>
          <w:rFonts w:eastAsia="MS Gothic"/>
          <w:noProof/>
        </w:rPr>
        <w:t>Ornament handle</w:t>
      </w:r>
      <w:r w:rsidR="00363C65">
        <w:rPr>
          <w:rFonts w:eastAsia="MS Gothic"/>
          <w:noProof/>
        </w:rPr>
        <w:t>,</w:t>
      </w:r>
      <w:r w:rsidR="00363C65" w:rsidRPr="00993C0D">
        <w:rPr>
          <w:rFonts w:eastAsia="MS Gothic"/>
          <w:noProof/>
        </w:rPr>
        <w:t xml:space="preserve"> broken off from </w:t>
      </w:r>
      <w:hyperlink r:id="rId123" w:history="1">
        <w:r w:rsidR="00363C65" w:rsidRPr="00363C65">
          <w:rPr>
            <w:rStyle w:val="Hyperlink"/>
            <w:rFonts w:eastAsia="MS Gothic"/>
            <w:noProof/>
          </w:rPr>
          <w:t>cat. 626a</w:t>
        </w:r>
      </w:hyperlink>
      <w:r w:rsidR="00363C65" w:rsidRPr="00993C0D">
        <w:rPr>
          <w:rFonts w:eastAsia="MS Gothic"/>
          <w:noProof/>
        </w:rPr>
        <w:t>.</w:t>
      </w:r>
    </w:p>
    <w:p w14:paraId="2C7C8537" w14:textId="77777777" w:rsidR="00363C65" w:rsidRDefault="00363C65" w:rsidP="00363C65">
      <w:pPr>
        <w:spacing w:line="480" w:lineRule="auto"/>
      </w:pPr>
      <w:r>
        <w:t xml:space="preserve">Description: </w:t>
      </w:r>
      <w:r w:rsidRPr="00993C0D">
        <w:rPr>
          <w:rFonts w:eastAsia="MS Gothic"/>
          <w:noProof/>
        </w:rPr>
        <w:t xml:space="preserve">Central bent stem ending in </w:t>
      </w:r>
      <w:r>
        <w:rPr>
          <w:rFonts w:eastAsia="MS Gothic"/>
          <w:noProof/>
        </w:rPr>
        <w:t xml:space="preserve">a </w:t>
      </w:r>
      <w:r w:rsidRPr="00993C0D">
        <w:rPr>
          <w:rFonts w:eastAsia="MS Gothic"/>
          <w:noProof/>
        </w:rPr>
        <w:t xml:space="preserve">leaf curving away from </w:t>
      </w:r>
      <w:r>
        <w:rPr>
          <w:rFonts w:eastAsia="MS Gothic"/>
          <w:noProof/>
        </w:rPr>
        <w:t xml:space="preserve">the </w:t>
      </w:r>
      <w:r w:rsidRPr="00993C0D">
        <w:rPr>
          <w:rFonts w:eastAsia="MS Gothic"/>
          <w:noProof/>
        </w:rPr>
        <w:t xml:space="preserve">lamp; stem framed by double-rod handle, curving upward and forward, toward lamp, in </w:t>
      </w:r>
      <w:r>
        <w:rPr>
          <w:rFonts w:eastAsia="MS Gothic"/>
          <w:noProof/>
        </w:rPr>
        <w:t xml:space="preserve">a </w:t>
      </w:r>
      <w:r w:rsidRPr="00993C0D">
        <w:rPr>
          <w:rFonts w:eastAsia="MS Gothic"/>
          <w:noProof/>
        </w:rPr>
        <w:t xml:space="preserve">loop; decorated with ivy leaves and berries similar to those on </w:t>
      </w:r>
      <w:r>
        <w:rPr>
          <w:rFonts w:eastAsia="MS Gothic"/>
          <w:noProof/>
        </w:rPr>
        <w:t xml:space="preserve">the </w:t>
      </w:r>
      <w:r w:rsidRPr="00993C0D">
        <w:rPr>
          <w:rFonts w:eastAsia="MS Gothic"/>
          <w:noProof/>
        </w:rPr>
        <w:t xml:space="preserve">head wreath; contact point on head </w:t>
      </w:r>
      <w:r>
        <w:rPr>
          <w:rFonts w:eastAsia="MS Gothic"/>
          <w:noProof/>
        </w:rPr>
        <w:t>un</w:t>
      </w:r>
      <w:r w:rsidRPr="00993C0D">
        <w:rPr>
          <w:rFonts w:eastAsia="MS Gothic"/>
          <w:noProof/>
        </w:rPr>
        <w:t>clear, possibly cleaned off(?).</w:t>
      </w:r>
    </w:p>
    <w:p w14:paraId="400F4B5F" w14:textId="6AC0CDE9" w:rsidR="00363C65" w:rsidRDefault="00363C65" w:rsidP="00363C65">
      <w:pPr>
        <w:spacing w:line="480" w:lineRule="auto"/>
      </w:pPr>
      <w:r>
        <w:t xml:space="preserve">Discus Iconography: </w:t>
      </w:r>
    </w:p>
    <w:p w14:paraId="25CB64CA" w14:textId="01A85C5C" w:rsidR="00363C65" w:rsidRDefault="008D3129" w:rsidP="00363C65">
      <w:pPr>
        <w:spacing w:line="480" w:lineRule="auto"/>
      </w:pPr>
      <w:r>
        <w:t xml:space="preserve">Type: </w:t>
      </w:r>
    </w:p>
    <w:p w14:paraId="06E654BB" w14:textId="77777777" w:rsidR="00363C65" w:rsidRDefault="00363C65" w:rsidP="00363C65">
      <w:pPr>
        <w:spacing w:line="480" w:lineRule="auto"/>
      </w:pPr>
      <w:r>
        <w:t xml:space="preserve">Place </w:t>
      </w:r>
      <w:r w:rsidR="008D3129">
        <w:t>of Manufacture or Origin: Italy</w:t>
      </w:r>
    </w:p>
    <w:p w14:paraId="4D4D3804" w14:textId="4324E698" w:rsidR="00363C65" w:rsidRDefault="00363C65" w:rsidP="00363C65">
      <w:pPr>
        <w:spacing w:line="480" w:lineRule="auto"/>
      </w:pPr>
      <w:r>
        <w:t xml:space="preserve">Parallels: </w:t>
      </w:r>
      <w:r w:rsidRPr="00993C0D">
        <w:rPr>
          <w:rFonts w:eastAsia="MS Gothic"/>
          <w:noProof/>
        </w:rPr>
        <w:t>N</w:t>
      </w:r>
      <w:r>
        <w:rPr>
          <w:rFonts w:eastAsia="MS Gothic"/>
          <w:noProof/>
        </w:rPr>
        <w:t>one found</w:t>
      </w:r>
      <w:r w:rsidRPr="00993C0D">
        <w:rPr>
          <w:rFonts w:eastAsia="MS Gothic"/>
          <w:noProof/>
        </w:rPr>
        <w:t xml:space="preserve">; double-rod handles with leaves but no central stem: Valenza Mele 1981, pp. 59–60, nos. 120–23 (Pompeii); also Bailey BM </w:t>
      </w:r>
      <w:r w:rsidRPr="00524C6D">
        <w:rPr>
          <w:rFonts w:eastAsia="MS Gothic"/>
          <w:caps/>
          <w:noProof/>
        </w:rPr>
        <w:t>iv</w:t>
      </w:r>
      <w:r>
        <w:rPr>
          <w:rFonts w:eastAsia="MS Gothic"/>
          <w:noProof/>
        </w:rPr>
        <w:t xml:space="preserve">, </w:t>
      </w:r>
      <w:r w:rsidRPr="00993C0D">
        <w:rPr>
          <w:rFonts w:eastAsia="MS Gothic"/>
          <w:noProof/>
        </w:rPr>
        <w:t>Q 3637–Q 3638, p. 3, pl. 32 (</w:t>
      </w:r>
      <w:r w:rsidR="00F4606A">
        <w:t>{{loc_0000:</w:t>
      </w:r>
      <w:r w:rsidRPr="00993C0D">
        <w:rPr>
          <w:rFonts w:eastAsia="MS Gothic"/>
          <w:noProof/>
        </w:rPr>
        <w:t>Campania</w:t>
      </w:r>
      <w:r w:rsidR="00F4606A">
        <w:rPr>
          <w:rFonts w:eastAsia="MS Gothic"/>
          <w:noProof/>
        </w:rPr>
        <w:t>}}</w:t>
      </w:r>
      <w:r w:rsidRPr="00993C0D">
        <w:rPr>
          <w:rFonts w:eastAsia="MS Gothic"/>
          <w:noProof/>
        </w:rPr>
        <w:t xml:space="preserve">, first century </w:t>
      </w:r>
      <w:r w:rsidRPr="005170AB">
        <w:rPr>
          <w:rFonts w:eastAsia="MS Gothic"/>
          <w:caps/>
          <w:noProof/>
        </w:rPr>
        <w:t>A.D.</w:t>
      </w:r>
      <w:r w:rsidRPr="00993C0D">
        <w:rPr>
          <w:rFonts w:eastAsia="MS Gothic"/>
          <w:noProof/>
        </w:rPr>
        <w:t>).</w:t>
      </w:r>
    </w:p>
    <w:p w14:paraId="5F013DC9" w14:textId="77777777" w:rsidR="001942EC" w:rsidRDefault="001942EC" w:rsidP="001942EC">
      <w:pPr>
        <w:spacing w:line="480" w:lineRule="auto"/>
      </w:pPr>
      <w:r>
        <w:t xml:space="preserve">Provenance: </w:t>
      </w:r>
    </w:p>
    <w:p w14:paraId="266AC021" w14:textId="77777777" w:rsidR="00363C65" w:rsidRDefault="00363C65" w:rsidP="00363C65">
      <w:pPr>
        <w:spacing w:line="480" w:lineRule="auto"/>
      </w:pPr>
      <w:r>
        <w:t>Bibliography: Unpublished.</w:t>
      </w:r>
    </w:p>
    <w:p w14:paraId="6859812F" w14:textId="77777777" w:rsidR="00363C65" w:rsidRDefault="00363C65" w:rsidP="00363C65">
      <w:pPr>
        <w:spacing w:line="480" w:lineRule="auto"/>
      </w:pPr>
      <w:r>
        <w:t xml:space="preserve">Date: </w:t>
      </w:r>
      <w:r w:rsidRPr="00993C0D">
        <w:rPr>
          <w:rFonts w:eastAsia="MS Gothic"/>
          <w:noProof/>
        </w:rPr>
        <w:t xml:space="preserve">Late first to early second century </w:t>
      </w:r>
      <w:r w:rsidRPr="005170AB">
        <w:rPr>
          <w:rFonts w:eastAsia="MS Gothic"/>
          <w:caps/>
          <w:noProof/>
        </w:rPr>
        <w:t>A.D.</w:t>
      </w:r>
    </w:p>
    <w:p w14:paraId="4CBDE80D" w14:textId="77777777" w:rsidR="00363C65" w:rsidRDefault="00363C65" w:rsidP="00363C65">
      <w:pPr>
        <w:spacing w:line="480" w:lineRule="auto"/>
      </w:pPr>
      <w:r>
        <w:t>Date numeric: 75; 125</w:t>
      </w:r>
    </w:p>
    <w:p w14:paraId="2C7C1DDB" w14:textId="77777777" w:rsidR="00890A55" w:rsidRPr="00363C65" w:rsidRDefault="00363C65" w:rsidP="00363C65">
      <w:pPr>
        <w:spacing w:line="480" w:lineRule="auto"/>
      </w:pPr>
      <w:r>
        <w:t xml:space="preserve">Discussion: </w:t>
      </w:r>
      <w:r w:rsidR="00890A55" w:rsidRPr="00993C0D">
        <w:rPr>
          <w:rFonts w:eastAsia="MS Gothic"/>
          <w:noProof/>
        </w:rPr>
        <w:t>Handles of such complex forms were cast separately and soldered on, a reason for frequent detachments.</w:t>
      </w:r>
    </w:p>
    <w:p w14:paraId="309219F3" w14:textId="77777777" w:rsidR="00890A55" w:rsidRPr="00993C0D" w:rsidRDefault="00890A55" w:rsidP="00890A55">
      <w:pPr>
        <w:keepNext/>
        <w:spacing w:line="480" w:lineRule="auto"/>
        <w:rPr>
          <w:rFonts w:eastAsia="MS Gothic"/>
          <w:noProof/>
        </w:rPr>
      </w:pPr>
    </w:p>
    <w:p w14:paraId="6FFA4C60" w14:textId="77777777" w:rsidR="00890A55" w:rsidRPr="00993C0D" w:rsidRDefault="00890A55" w:rsidP="00890A55">
      <w:pPr>
        <w:keepNext/>
        <w:spacing w:line="480" w:lineRule="auto"/>
        <w:rPr>
          <w:rFonts w:eastAsia="MS Gothic"/>
          <w:noProof/>
        </w:rPr>
      </w:pPr>
      <w:r w:rsidRPr="00993C0D">
        <w:rPr>
          <w:rFonts w:eastAsia="MS Gothic"/>
          <w:noProof/>
        </w:rPr>
        <w:t>———</w:t>
      </w:r>
    </w:p>
    <w:p w14:paraId="7050FB8E" w14:textId="77777777" w:rsidR="00890A55" w:rsidRDefault="00890A55" w:rsidP="00890A55">
      <w:pPr>
        <w:keepNext/>
        <w:spacing w:line="480" w:lineRule="auto"/>
        <w:rPr>
          <w:rFonts w:eastAsia="MS Gothic"/>
          <w:noProof/>
        </w:rPr>
      </w:pPr>
    </w:p>
    <w:p w14:paraId="6DCF5A03" w14:textId="77777777" w:rsidR="00BB1020" w:rsidRDefault="00BB1020" w:rsidP="00BB1020">
      <w:pPr>
        <w:spacing w:line="480" w:lineRule="auto"/>
      </w:pPr>
      <w:r>
        <w:t>Catalogue Number: 627</w:t>
      </w:r>
    </w:p>
    <w:p w14:paraId="46BD26CA" w14:textId="77777777" w:rsidR="00BB1020" w:rsidRDefault="00BB1020" w:rsidP="00BB1020">
      <w:pPr>
        <w:spacing w:line="480" w:lineRule="auto"/>
      </w:pPr>
      <w:r>
        <w:t xml:space="preserve">Inventory Number: </w:t>
      </w:r>
      <w:r w:rsidR="00363F1F" w:rsidRPr="00993C0D">
        <w:rPr>
          <w:rFonts w:eastAsia="MS Gothic"/>
          <w:noProof/>
        </w:rPr>
        <w:t>96.</w:t>
      </w:r>
      <w:r w:rsidR="00363F1F" w:rsidRPr="00524C6D">
        <w:rPr>
          <w:rFonts w:eastAsia="MS Gothic"/>
          <w:caps/>
          <w:noProof/>
        </w:rPr>
        <w:t>aq</w:t>
      </w:r>
      <w:r w:rsidR="00363F1F" w:rsidRPr="00993C0D">
        <w:rPr>
          <w:rFonts w:eastAsia="MS Gothic"/>
          <w:noProof/>
        </w:rPr>
        <w:t>.187</w:t>
      </w:r>
    </w:p>
    <w:p w14:paraId="6185FD68" w14:textId="77777777" w:rsidR="00BB1020" w:rsidRDefault="00BB1020" w:rsidP="00BB1020">
      <w:pPr>
        <w:spacing w:line="480" w:lineRule="auto"/>
      </w:pPr>
      <w:r>
        <w:t xml:space="preserve">Dimensions: </w:t>
      </w:r>
      <w:r w:rsidR="00363F1F" w:rsidRPr="00993C0D">
        <w:rPr>
          <w:rFonts w:eastAsia="MS Gothic"/>
          <w:noProof/>
        </w:rPr>
        <w:t>L: 30.5; W: (cone) 5.3, (with filling-hole) 6.0, (stem collar) 3.6</w:t>
      </w:r>
    </w:p>
    <w:p w14:paraId="6C575971" w14:textId="48607C1A" w:rsidR="00BB1020" w:rsidRDefault="00BB1020" w:rsidP="00BB1020">
      <w:pPr>
        <w:spacing w:line="480" w:lineRule="auto"/>
      </w:pPr>
      <w:r>
        <w:t xml:space="preserve">Condition: </w:t>
      </w:r>
      <w:r w:rsidR="00363F1F" w:rsidRPr="00993C0D">
        <w:rPr>
          <w:rFonts w:eastAsia="MS Gothic"/>
          <w:noProof/>
        </w:rPr>
        <w:t>Curved spike at end partly broken; handle of compact brown patina; traces of carbonate minerals in cone interstices.</w:t>
      </w:r>
    </w:p>
    <w:p w14:paraId="6E0F3C02" w14:textId="77777777" w:rsidR="00BB1020" w:rsidRDefault="00BB1020" w:rsidP="00BB1020">
      <w:pPr>
        <w:spacing w:line="480" w:lineRule="auto"/>
      </w:pPr>
      <w:r>
        <w:t xml:space="preserve">Description: </w:t>
      </w:r>
      <w:r w:rsidR="00363F1F" w:rsidRPr="00993C0D">
        <w:rPr>
          <w:rFonts w:eastAsia="MS Gothic"/>
          <w:noProof/>
        </w:rPr>
        <w:t xml:space="preserve">Lamp in </w:t>
      </w:r>
      <w:r w:rsidR="00363F1F">
        <w:rPr>
          <w:rFonts w:eastAsia="MS Gothic"/>
          <w:noProof/>
        </w:rPr>
        <w:t xml:space="preserve">the </w:t>
      </w:r>
      <w:r w:rsidR="00363F1F" w:rsidRPr="00993C0D">
        <w:rPr>
          <w:rFonts w:eastAsia="MS Gothic"/>
          <w:noProof/>
        </w:rPr>
        <w:t xml:space="preserve">form of </w:t>
      </w:r>
      <w:r w:rsidR="00363F1F">
        <w:rPr>
          <w:rFonts w:eastAsia="MS Gothic"/>
          <w:noProof/>
        </w:rPr>
        <w:t xml:space="preserve">a </w:t>
      </w:r>
      <w:r w:rsidR="00363F1F" w:rsidRPr="00993C0D">
        <w:rPr>
          <w:rFonts w:eastAsia="MS Gothic"/>
          <w:noProof/>
        </w:rPr>
        <w:t>thyrsus(?)</w:t>
      </w:r>
      <w:r w:rsidR="00363F1F">
        <w:rPr>
          <w:rFonts w:eastAsia="MS Gothic"/>
          <w:noProof/>
        </w:rPr>
        <w:t>,</w:t>
      </w:r>
      <w:r w:rsidR="00363F1F" w:rsidRPr="00993C0D">
        <w:rPr>
          <w:rFonts w:eastAsia="MS Gothic"/>
          <w:noProof/>
        </w:rPr>
        <w:t xml:space="preserve"> consisting of </w:t>
      </w:r>
      <w:r w:rsidR="00363F1F">
        <w:rPr>
          <w:rFonts w:eastAsia="MS Gothic"/>
          <w:noProof/>
        </w:rPr>
        <w:t xml:space="preserve">a </w:t>
      </w:r>
      <w:r w:rsidR="00363F1F" w:rsidRPr="00993C0D">
        <w:rPr>
          <w:rFonts w:eastAsia="MS Gothic"/>
          <w:noProof/>
        </w:rPr>
        <w:t xml:space="preserve">long stem and pinecone (or torch[?]), which is the lamp; nozzle at end, filling-hole in center surrounded by slightly funnel-like rim; </w:t>
      </w:r>
      <w:r w:rsidR="00363F1F">
        <w:rPr>
          <w:rFonts w:eastAsia="MS Gothic"/>
          <w:noProof/>
        </w:rPr>
        <w:t xml:space="preserve">the </w:t>
      </w:r>
      <w:r w:rsidR="00363F1F" w:rsidRPr="00993C0D">
        <w:rPr>
          <w:rFonts w:eastAsia="MS Gothic"/>
          <w:noProof/>
        </w:rPr>
        <w:t xml:space="preserve">stem has six lengthwise grooves (about a third of </w:t>
      </w:r>
      <w:r w:rsidR="00363F1F">
        <w:rPr>
          <w:rFonts w:eastAsia="MS Gothic"/>
          <w:noProof/>
        </w:rPr>
        <w:t xml:space="preserve">the </w:t>
      </w:r>
      <w:r w:rsidR="00363F1F" w:rsidRPr="00993C0D">
        <w:rPr>
          <w:rFonts w:eastAsia="MS Gothic"/>
          <w:noProof/>
        </w:rPr>
        <w:t xml:space="preserve">total length); this part, thicker than </w:t>
      </w:r>
      <w:r w:rsidR="00363F1F">
        <w:rPr>
          <w:rFonts w:eastAsia="MS Gothic"/>
          <w:noProof/>
        </w:rPr>
        <w:t xml:space="preserve">the </w:t>
      </w:r>
      <w:r w:rsidR="00363F1F" w:rsidRPr="00993C0D">
        <w:rPr>
          <w:rFonts w:eastAsia="MS Gothic"/>
          <w:noProof/>
        </w:rPr>
        <w:t xml:space="preserve">rest of </w:t>
      </w:r>
      <w:r w:rsidR="00363F1F">
        <w:rPr>
          <w:rFonts w:eastAsia="MS Gothic"/>
          <w:noProof/>
        </w:rPr>
        <w:t xml:space="preserve">the </w:t>
      </w:r>
      <w:r w:rsidR="00363F1F" w:rsidRPr="00993C0D">
        <w:rPr>
          <w:rFonts w:eastAsia="MS Gothic"/>
          <w:noProof/>
        </w:rPr>
        <w:t xml:space="preserve">stem, ends in </w:t>
      </w:r>
      <w:r w:rsidR="00363F1F">
        <w:rPr>
          <w:rFonts w:eastAsia="MS Gothic"/>
          <w:noProof/>
        </w:rPr>
        <w:t xml:space="preserve">a </w:t>
      </w:r>
      <w:r w:rsidR="00363F1F" w:rsidRPr="00993C0D">
        <w:rPr>
          <w:rFonts w:eastAsia="MS Gothic"/>
          <w:noProof/>
        </w:rPr>
        <w:t xml:space="preserve">frayed vegetal collar with ten petals; </w:t>
      </w:r>
      <w:r w:rsidR="00363F1F">
        <w:rPr>
          <w:rFonts w:eastAsia="MS Gothic"/>
          <w:noProof/>
        </w:rPr>
        <w:t xml:space="preserve">the </w:t>
      </w:r>
      <w:r w:rsidR="00363F1F" w:rsidRPr="00993C0D">
        <w:rPr>
          <w:rFonts w:eastAsia="MS Gothic"/>
          <w:noProof/>
        </w:rPr>
        <w:t xml:space="preserve">rest of </w:t>
      </w:r>
      <w:r w:rsidR="00363F1F">
        <w:rPr>
          <w:rFonts w:eastAsia="MS Gothic"/>
          <w:noProof/>
        </w:rPr>
        <w:t xml:space="preserve">the </w:t>
      </w:r>
      <w:r w:rsidR="00363F1F" w:rsidRPr="00993C0D">
        <w:rPr>
          <w:rFonts w:eastAsia="MS Gothic"/>
          <w:noProof/>
        </w:rPr>
        <w:t xml:space="preserve">stem has ten grooves; </w:t>
      </w:r>
      <w:r w:rsidR="00363F1F">
        <w:rPr>
          <w:rFonts w:eastAsia="MS Gothic"/>
          <w:noProof/>
        </w:rPr>
        <w:t xml:space="preserve">the </w:t>
      </w:r>
      <w:r w:rsidR="00363F1F" w:rsidRPr="00993C0D">
        <w:rPr>
          <w:rFonts w:eastAsia="MS Gothic"/>
          <w:noProof/>
        </w:rPr>
        <w:t xml:space="preserve">stem ends with </w:t>
      </w:r>
      <w:r w:rsidR="00363F1F">
        <w:rPr>
          <w:rFonts w:eastAsia="MS Gothic"/>
          <w:noProof/>
        </w:rPr>
        <w:t xml:space="preserve">a </w:t>
      </w:r>
      <w:r w:rsidR="00363F1F" w:rsidRPr="00993C0D">
        <w:rPr>
          <w:rFonts w:eastAsia="MS Gothic"/>
          <w:noProof/>
        </w:rPr>
        <w:t xml:space="preserve">curved pointed section: spike used to attach lamp to </w:t>
      </w:r>
      <w:r w:rsidR="00363F1F">
        <w:rPr>
          <w:rFonts w:eastAsia="MS Gothic"/>
          <w:noProof/>
        </w:rPr>
        <w:t xml:space="preserve">a </w:t>
      </w:r>
      <w:r w:rsidR="00363F1F" w:rsidRPr="00993C0D">
        <w:rPr>
          <w:rFonts w:eastAsia="MS Gothic"/>
          <w:noProof/>
        </w:rPr>
        <w:t xml:space="preserve">stand of some shape (or possibly horizontally to </w:t>
      </w:r>
      <w:r w:rsidR="00363F1F">
        <w:rPr>
          <w:rFonts w:eastAsia="MS Gothic"/>
          <w:noProof/>
        </w:rPr>
        <w:t xml:space="preserve">a </w:t>
      </w:r>
      <w:r w:rsidR="00363F1F" w:rsidRPr="00993C0D">
        <w:rPr>
          <w:rFonts w:eastAsia="MS Gothic"/>
          <w:noProof/>
        </w:rPr>
        <w:t>wall).</w:t>
      </w:r>
    </w:p>
    <w:p w14:paraId="597E1196" w14:textId="00221DB4" w:rsidR="00BB1020" w:rsidRDefault="00BB1020" w:rsidP="00BB1020">
      <w:pPr>
        <w:spacing w:line="480" w:lineRule="auto"/>
      </w:pPr>
      <w:r>
        <w:t xml:space="preserve">Discus Iconography: </w:t>
      </w:r>
    </w:p>
    <w:p w14:paraId="547580E1" w14:textId="3885CD4F" w:rsidR="00BB1020" w:rsidRDefault="00BB1020" w:rsidP="00BB1020">
      <w:pPr>
        <w:spacing w:line="480" w:lineRule="auto"/>
      </w:pPr>
      <w:r>
        <w:t xml:space="preserve">Type: </w:t>
      </w:r>
    </w:p>
    <w:p w14:paraId="3ADE2C54" w14:textId="77777777" w:rsidR="00BB1020" w:rsidRDefault="00BB1020" w:rsidP="00BB1020">
      <w:pPr>
        <w:spacing w:line="480" w:lineRule="auto"/>
      </w:pPr>
      <w:r>
        <w:t xml:space="preserve">Place of Manufacture or Origin: </w:t>
      </w:r>
      <w:r w:rsidR="008D3129">
        <w:t>Italy</w:t>
      </w:r>
    </w:p>
    <w:p w14:paraId="78575E44" w14:textId="1B3F0769" w:rsidR="00BB1020" w:rsidRDefault="00BB1020" w:rsidP="00BB1020">
      <w:pPr>
        <w:spacing w:line="480" w:lineRule="auto"/>
      </w:pPr>
      <w:r>
        <w:t xml:space="preserve">Parallels: </w:t>
      </w:r>
      <w:r w:rsidR="00363F1F" w:rsidRPr="00993C0D">
        <w:rPr>
          <w:rFonts w:eastAsia="MS Gothic"/>
          <w:noProof/>
        </w:rPr>
        <w:t xml:space="preserve">Valenza Mele 1981, p. 152, no. 358 (torch-shaped lamp, from Pompeii), with some further refs.; Beschi 1962, pp. 102–4, nos. 672 and 675, fig. 36 (two lamps in the shape of acanthus buds, second half of second century </w:t>
      </w:r>
      <w:r w:rsidR="00363F1F" w:rsidRPr="005170AB">
        <w:rPr>
          <w:rFonts w:eastAsia="MS Gothic"/>
          <w:caps/>
          <w:noProof/>
        </w:rPr>
        <w:t>A.D.</w:t>
      </w:r>
      <w:r w:rsidR="00363F1F" w:rsidRPr="00993C0D">
        <w:rPr>
          <w:rFonts w:eastAsia="MS Gothic"/>
          <w:noProof/>
        </w:rPr>
        <w:t>).</w:t>
      </w:r>
    </w:p>
    <w:p w14:paraId="4DAC242E" w14:textId="77777777" w:rsidR="001942EC" w:rsidRDefault="001942EC" w:rsidP="001942EC">
      <w:pPr>
        <w:spacing w:line="480" w:lineRule="auto"/>
      </w:pPr>
      <w:r>
        <w:t xml:space="preserve">Provenance: </w:t>
      </w:r>
    </w:p>
    <w:p w14:paraId="4AC8490B" w14:textId="77777777" w:rsidR="00BB1020" w:rsidRDefault="00BB1020" w:rsidP="00BB1020">
      <w:pPr>
        <w:spacing w:line="480" w:lineRule="auto"/>
      </w:pPr>
      <w:r>
        <w:t xml:space="preserve">Bibliography: </w:t>
      </w:r>
      <w:r w:rsidR="00363F1F" w:rsidRPr="00993C0D">
        <w:rPr>
          <w:rFonts w:eastAsia="MS Gothic"/>
          <w:i/>
          <w:noProof/>
        </w:rPr>
        <w:t>Passion for Antiquities</w:t>
      </w:r>
      <w:r w:rsidR="00363F1F" w:rsidRPr="00993C0D">
        <w:rPr>
          <w:rFonts w:eastAsia="MS Gothic"/>
          <w:noProof/>
        </w:rPr>
        <w:t xml:space="preserve"> 1994, p. 287, no. 147 (first century </w:t>
      </w:r>
      <w:r w:rsidR="00363F1F" w:rsidRPr="005170AB">
        <w:rPr>
          <w:rFonts w:eastAsia="MS Gothic"/>
          <w:caps/>
          <w:noProof/>
        </w:rPr>
        <w:t>A.D.</w:t>
      </w:r>
      <w:r w:rsidR="00363F1F" w:rsidRPr="00993C0D">
        <w:rPr>
          <w:rFonts w:eastAsia="MS Gothic"/>
          <w:noProof/>
        </w:rPr>
        <w:t>)</w:t>
      </w:r>
      <w:r w:rsidR="00363F1F">
        <w:rPr>
          <w:rFonts w:eastAsia="MS Gothic"/>
          <w:noProof/>
        </w:rPr>
        <w:t>.</w:t>
      </w:r>
    </w:p>
    <w:p w14:paraId="00A70C08" w14:textId="77777777" w:rsidR="00BB1020" w:rsidRDefault="00BB1020" w:rsidP="00BB1020">
      <w:pPr>
        <w:spacing w:line="480" w:lineRule="auto"/>
      </w:pPr>
      <w:r>
        <w:t xml:space="preserve">Date: </w:t>
      </w:r>
      <w:r w:rsidR="00363F1F" w:rsidRPr="00993C0D">
        <w:rPr>
          <w:rFonts w:eastAsia="MS Gothic"/>
          <w:noProof/>
        </w:rPr>
        <w:t xml:space="preserve">First century </w:t>
      </w:r>
      <w:r w:rsidR="00363F1F" w:rsidRPr="005170AB">
        <w:rPr>
          <w:rFonts w:eastAsia="MS Gothic"/>
          <w:caps/>
          <w:noProof/>
        </w:rPr>
        <w:t>A.D.</w:t>
      </w:r>
      <w:r w:rsidR="00363F1F" w:rsidRPr="00524C6D">
        <w:rPr>
          <w:rFonts w:eastAsia="MS Gothic"/>
          <w:caps/>
          <w:noProof/>
        </w:rPr>
        <w:t>(</w:t>
      </w:r>
      <w:r w:rsidR="008D3129">
        <w:rPr>
          <w:rFonts w:eastAsia="MS Gothic"/>
          <w:noProof/>
        </w:rPr>
        <w:t>?)</w:t>
      </w:r>
    </w:p>
    <w:p w14:paraId="23854B00" w14:textId="77777777" w:rsidR="00BB1020" w:rsidRDefault="00BB1020" w:rsidP="00BB1020">
      <w:pPr>
        <w:spacing w:line="480" w:lineRule="auto"/>
      </w:pPr>
      <w:r>
        <w:t xml:space="preserve">Date numeric: </w:t>
      </w:r>
      <w:r w:rsidR="00363F1F">
        <w:t>1; 100</w:t>
      </w:r>
    </w:p>
    <w:p w14:paraId="4B9B0C67" w14:textId="77777777" w:rsidR="00890A55" w:rsidRPr="00993C0D" w:rsidRDefault="00890A55" w:rsidP="00890A55">
      <w:pPr>
        <w:keepNext/>
        <w:spacing w:line="480" w:lineRule="auto"/>
        <w:rPr>
          <w:rFonts w:eastAsia="MS Gothic"/>
          <w:noProof/>
        </w:rPr>
      </w:pPr>
    </w:p>
    <w:p w14:paraId="1637A2C0" w14:textId="77777777" w:rsidR="00890A55" w:rsidRPr="00993C0D" w:rsidRDefault="00890A55" w:rsidP="00890A55">
      <w:pPr>
        <w:keepNext/>
        <w:spacing w:line="480" w:lineRule="auto"/>
        <w:rPr>
          <w:rFonts w:eastAsia="MS Gothic"/>
          <w:noProof/>
        </w:rPr>
      </w:pPr>
      <w:r w:rsidRPr="00993C0D">
        <w:rPr>
          <w:rFonts w:eastAsia="MS Gothic"/>
          <w:noProof/>
        </w:rPr>
        <w:t>———</w:t>
      </w:r>
    </w:p>
    <w:p w14:paraId="6F6B5AF1" w14:textId="77777777" w:rsidR="00890A55" w:rsidRDefault="00890A55" w:rsidP="00890A55">
      <w:pPr>
        <w:keepNext/>
        <w:spacing w:line="480" w:lineRule="auto"/>
        <w:rPr>
          <w:rFonts w:eastAsia="MS Gothic"/>
          <w:noProof/>
        </w:rPr>
      </w:pPr>
    </w:p>
    <w:p w14:paraId="048CBC6D" w14:textId="77777777" w:rsidR="00581E74" w:rsidRDefault="00581E74" w:rsidP="00581E74">
      <w:pPr>
        <w:spacing w:line="480" w:lineRule="auto"/>
      </w:pPr>
      <w:r>
        <w:t>Catalogue Number: 628</w:t>
      </w:r>
    </w:p>
    <w:p w14:paraId="2625523A" w14:textId="77777777" w:rsidR="00581E74" w:rsidRDefault="00581E74" w:rsidP="00581E74">
      <w:pPr>
        <w:spacing w:line="480" w:lineRule="auto"/>
      </w:pPr>
      <w:r>
        <w:t xml:space="preserve">Inventory Number: </w:t>
      </w:r>
      <w:r w:rsidRPr="00993C0D">
        <w:rPr>
          <w:rFonts w:eastAsia="MS Gothic"/>
          <w:noProof/>
        </w:rPr>
        <w:t>83.</w:t>
      </w:r>
      <w:r w:rsidRPr="00524C6D">
        <w:rPr>
          <w:rFonts w:eastAsia="MS Gothic"/>
          <w:caps/>
          <w:noProof/>
        </w:rPr>
        <w:t>aq</w:t>
      </w:r>
      <w:r w:rsidRPr="00993C0D">
        <w:rPr>
          <w:rFonts w:eastAsia="MS Gothic"/>
          <w:noProof/>
        </w:rPr>
        <w:t>.377.495</w:t>
      </w:r>
    </w:p>
    <w:p w14:paraId="00D0507E" w14:textId="77777777" w:rsidR="00581E74" w:rsidRDefault="00581E74" w:rsidP="00581E74">
      <w:pPr>
        <w:spacing w:line="480" w:lineRule="auto"/>
      </w:pPr>
      <w:r>
        <w:t xml:space="preserve">Dimensions: </w:t>
      </w:r>
      <w:r w:rsidRPr="00993C0D">
        <w:rPr>
          <w:rFonts w:eastAsia="MS Gothic"/>
          <w:noProof/>
        </w:rPr>
        <w:t>L: 7.5; W: (body) 3.0, (nozzles) 3.6; H: (body) 3.0, (total) 4.3</w:t>
      </w:r>
    </w:p>
    <w:p w14:paraId="52ACA7F2" w14:textId="37DA393D" w:rsidR="00581E74" w:rsidRDefault="00581E74" w:rsidP="00581E74">
      <w:pPr>
        <w:spacing w:line="480" w:lineRule="auto"/>
      </w:pPr>
      <w:r>
        <w:t xml:space="preserve">Condition: </w:t>
      </w:r>
      <w:r w:rsidRPr="00993C0D">
        <w:rPr>
          <w:rFonts w:eastAsia="MS Gothic"/>
          <w:noProof/>
        </w:rPr>
        <w:t>Intact except for missing lid</w:t>
      </w:r>
      <w:r w:rsidRPr="000F61FC">
        <w:rPr>
          <w:rFonts w:eastAsia="MS Gothic"/>
          <w:noProof/>
        </w:rPr>
        <w:t xml:space="preserve">. </w:t>
      </w:r>
      <w:r w:rsidRPr="00993C0D">
        <w:rPr>
          <w:rFonts w:eastAsia="MS Gothic"/>
          <w:noProof/>
        </w:rPr>
        <w:t>Right wick-hole has slight filling-patch. Dark olive brown.</w:t>
      </w:r>
    </w:p>
    <w:p w14:paraId="44B3D544" w14:textId="77777777" w:rsidR="00581E74" w:rsidRDefault="00581E74" w:rsidP="00581E74">
      <w:pPr>
        <w:spacing w:line="480" w:lineRule="auto"/>
      </w:pPr>
      <w:r>
        <w:t xml:space="preserve">Description: </w:t>
      </w:r>
      <w:r w:rsidRPr="00993C0D">
        <w:rPr>
          <w:rFonts w:eastAsia="MS Gothic"/>
          <w:noProof/>
        </w:rPr>
        <w:t xml:space="preserve">Ornament handle in </w:t>
      </w:r>
      <w:r>
        <w:rPr>
          <w:rFonts w:eastAsia="MS Gothic"/>
          <w:noProof/>
        </w:rPr>
        <w:t xml:space="preserve">the </w:t>
      </w:r>
      <w:r w:rsidRPr="00993C0D">
        <w:rPr>
          <w:rFonts w:eastAsia="MS Gothic"/>
          <w:noProof/>
        </w:rPr>
        <w:t xml:space="preserve">shape of </w:t>
      </w:r>
      <w:r>
        <w:rPr>
          <w:rFonts w:eastAsia="MS Gothic"/>
          <w:noProof/>
        </w:rPr>
        <w:t xml:space="preserve">a </w:t>
      </w:r>
      <w:r w:rsidRPr="00993C0D">
        <w:rPr>
          <w:rFonts w:eastAsia="MS Gothic"/>
          <w:noProof/>
        </w:rPr>
        <w:t xml:space="preserve">well-carved deer’s head on </w:t>
      </w:r>
      <w:r>
        <w:rPr>
          <w:rFonts w:eastAsia="MS Gothic"/>
          <w:noProof/>
        </w:rPr>
        <w:t xml:space="preserve">a </w:t>
      </w:r>
      <w:r w:rsidRPr="00993C0D">
        <w:rPr>
          <w:rFonts w:eastAsia="MS Gothic"/>
          <w:noProof/>
        </w:rPr>
        <w:t xml:space="preserve">long slim curved neck. Globular body. Lipped filling-hole with </w:t>
      </w:r>
      <w:r>
        <w:rPr>
          <w:rFonts w:eastAsia="MS Gothic"/>
          <w:noProof/>
        </w:rPr>
        <w:t xml:space="preserve">a </w:t>
      </w:r>
      <w:r w:rsidRPr="00993C0D">
        <w:rPr>
          <w:rFonts w:eastAsia="MS Gothic"/>
          <w:noProof/>
        </w:rPr>
        <w:t>now-lost hinged lid</w:t>
      </w:r>
      <w:r>
        <w:rPr>
          <w:rFonts w:eastAsia="MS Gothic"/>
          <w:noProof/>
        </w:rPr>
        <w:t>;</w:t>
      </w:r>
      <w:r w:rsidRPr="00993C0D">
        <w:rPr>
          <w:rFonts w:eastAsia="MS Gothic"/>
          <w:noProof/>
        </w:rPr>
        <w:t xml:space="preserve"> hinges still in place. Two short rounded nozzles with heavy proportions; slightly sunken, bowl-shaped wick-hole areas. Raised base with square cavity that allowed </w:t>
      </w:r>
      <w:r>
        <w:rPr>
          <w:rFonts w:eastAsia="MS Gothic"/>
          <w:noProof/>
        </w:rPr>
        <w:t xml:space="preserve">the </w:t>
      </w:r>
      <w:r w:rsidRPr="00993C0D">
        <w:rPr>
          <w:rFonts w:eastAsia="MS Gothic"/>
          <w:noProof/>
        </w:rPr>
        <w:t xml:space="preserve">lamp to be fitted to </w:t>
      </w:r>
      <w:r>
        <w:rPr>
          <w:rFonts w:eastAsia="MS Gothic"/>
          <w:noProof/>
        </w:rPr>
        <w:t xml:space="preserve">a </w:t>
      </w:r>
      <w:r w:rsidRPr="00993C0D">
        <w:rPr>
          <w:rFonts w:eastAsia="MS Gothic"/>
          <w:noProof/>
        </w:rPr>
        <w:t xml:space="preserve">spiked metal support (cf. </w:t>
      </w:r>
      <w:hyperlink r:id="rId124" w:history="1">
        <w:r w:rsidRPr="00581E74">
          <w:rPr>
            <w:rStyle w:val="Hyperlink"/>
            <w:rFonts w:eastAsia="MS Gothic"/>
            <w:noProof/>
          </w:rPr>
          <w:t>cat. 630</w:t>
        </w:r>
      </w:hyperlink>
      <w:r w:rsidRPr="00993C0D">
        <w:rPr>
          <w:rFonts w:eastAsia="MS Gothic"/>
          <w:noProof/>
        </w:rPr>
        <w:t>).</w:t>
      </w:r>
    </w:p>
    <w:p w14:paraId="42097BA7" w14:textId="32F069A5" w:rsidR="00581E74" w:rsidRDefault="00581E74" w:rsidP="00581E74">
      <w:pPr>
        <w:spacing w:line="480" w:lineRule="auto"/>
      </w:pPr>
      <w:r>
        <w:t xml:space="preserve">Discus Iconography: </w:t>
      </w:r>
    </w:p>
    <w:p w14:paraId="00D9895E" w14:textId="49D2B180" w:rsidR="00581E74" w:rsidRDefault="008D3129" w:rsidP="00581E74">
      <w:pPr>
        <w:spacing w:line="480" w:lineRule="auto"/>
      </w:pPr>
      <w:r>
        <w:t xml:space="preserve">Type: </w:t>
      </w:r>
    </w:p>
    <w:p w14:paraId="34778A81" w14:textId="77777777" w:rsidR="00581E74" w:rsidRDefault="00581E74" w:rsidP="00581E74">
      <w:pPr>
        <w:spacing w:line="480" w:lineRule="auto"/>
      </w:pPr>
      <w:r>
        <w:t xml:space="preserve">Place of Manufacture or Origin: </w:t>
      </w:r>
      <w:r w:rsidR="008D3129">
        <w:rPr>
          <w:rFonts w:eastAsia="MS Gothic"/>
          <w:noProof/>
        </w:rPr>
        <w:t>Anatolia</w:t>
      </w:r>
    </w:p>
    <w:p w14:paraId="690948E9" w14:textId="77777777" w:rsidR="00581E74" w:rsidRDefault="00581E74" w:rsidP="00581E74">
      <w:pPr>
        <w:spacing w:line="480" w:lineRule="auto"/>
      </w:pPr>
      <w:r>
        <w:t xml:space="preserve">Parallels: </w:t>
      </w:r>
      <w:r w:rsidRPr="00993C0D">
        <w:rPr>
          <w:rFonts w:eastAsia="MS Gothic"/>
          <w:noProof/>
        </w:rPr>
        <w:t>For general short bulbous proportions of body, bowl-shaped nozzles</w:t>
      </w:r>
      <w:r>
        <w:rPr>
          <w:rFonts w:eastAsia="MS Gothic"/>
          <w:noProof/>
        </w:rPr>
        <w:t>,</w:t>
      </w:r>
      <w:r w:rsidRPr="00993C0D">
        <w:rPr>
          <w:rFonts w:eastAsia="MS Gothic"/>
          <w:noProof/>
        </w:rPr>
        <w:t xml:space="preserve"> and foot, see Ruprechtsberger 1993, p. 413, no. 37 (sixth century, Syria); somewhat longer outlines: </w:t>
      </w:r>
      <w:r w:rsidRPr="00993C0D">
        <w:t xml:space="preserve">Ćurčić </w:t>
      </w:r>
      <w:r w:rsidRPr="00993C0D">
        <w:rPr>
          <w:rFonts w:eastAsia="MS Gothic"/>
          <w:noProof/>
        </w:rPr>
        <w:t xml:space="preserve">and St. Clair 1986, pp. 77–78, no. 58 (sixth century[?]); Papadopoulou 2005, pp. 258–59, no. 6, fig. 8 (late sixth to seventh century); related in spite of larger size: Hayes 1984, pp. 145–46, no. 225 (probably fifth to sixth century), all with different handles, last example </w:t>
      </w:r>
      <w:r>
        <w:rPr>
          <w:rFonts w:eastAsia="MS Gothic"/>
          <w:noProof/>
        </w:rPr>
        <w:t xml:space="preserve">is </w:t>
      </w:r>
      <w:r w:rsidRPr="00993C0D">
        <w:rPr>
          <w:rFonts w:eastAsia="MS Gothic"/>
          <w:noProof/>
        </w:rPr>
        <w:t xml:space="preserve">missing </w:t>
      </w:r>
      <w:r>
        <w:rPr>
          <w:rFonts w:eastAsia="MS Gothic"/>
          <w:noProof/>
        </w:rPr>
        <w:t xml:space="preserve">its </w:t>
      </w:r>
      <w:r w:rsidRPr="00993C0D">
        <w:rPr>
          <w:rFonts w:eastAsia="MS Gothic"/>
          <w:noProof/>
        </w:rPr>
        <w:t>handle.</w:t>
      </w:r>
    </w:p>
    <w:p w14:paraId="5FF4E295" w14:textId="77777777" w:rsidR="001942EC" w:rsidRDefault="001942EC" w:rsidP="001942EC">
      <w:pPr>
        <w:spacing w:line="480" w:lineRule="auto"/>
      </w:pPr>
      <w:r>
        <w:t xml:space="preserve">Provenance: </w:t>
      </w:r>
    </w:p>
    <w:p w14:paraId="243EF404" w14:textId="77777777" w:rsidR="00581E74" w:rsidRDefault="00581E74" w:rsidP="00581E74">
      <w:pPr>
        <w:spacing w:line="480" w:lineRule="auto"/>
      </w:pPr>
      <w:r>
        <w:t>Bibliography: Unpublished.</w:t>
      </w:r>
    </w:p>
    <w:p w14:paraId="1E2405B0" w14:textId="77777777" w:rsidR="00581E74" w:rsidRDefault="00581E74" w:rsidP="00581E74">
      <w:pPr>
        <w:spacing w:line="480" w:lineRule="auto"/>
      </w:pPr>
      <w:r>
        <w:t xml:space="preserve">Date: </w:t>
      </w:r>
      <w:r w:rsidRPr="00993C0D">
        <w:rPr>
          <w:rFonts w:eastAsia="MS Gothic"/>
          <w:noProof/>
        </w:rPr>
        <w:t>Fifth</w:t>
      </w:r>
      <w:r>
        <w:rPr>
          <w:rFonts w:eastAsia="MS Gothic"/>
          <w:noProof/>
        </w:rPr>
        <w:t xml:space="preserve"> to </w:t>
      </w:r>
      <w:r w:rsidRPr="00993C0D">
        <w:rPr>
          <w:rFonts w:eastAsia="MS Gothic"/>
          <w:noProof/>
        </w:rPr>
        <w:t xml:space="preserve">sixth century </w:t>
      </w:r>
      <w:r w:rsidRPr="005170AB">
        <w:rPr>
          <w:rFonts w:eastAsia="MS Gothic"/>
          <w:caps/>
          <w:noProof/>
        </w:rPr>
        <w:t>A.D.</w:t>
      </w:r>
      <w:r w:rsidRPr="00524C6D">
        <w:rPr>
          <w:rFonts w:eastAsia="MS Gothic"/>
          <w:caps/>
          <w:noProof/>
        </w:rPr>
        <w:t>(</w:t>
      </w:r>
      <w:r w:rsidR="008D3129">
        <w:rPr>
          <w:rFonts w:eastAsia="MS Gothic"/>
          <w:noProof/>
        </w:rPr>
        <w:t>?)</w:t>
      </w:r>
    </w:p>
    <w:p w14:paraId="66FAE84F" w14:textId="77777777" w:rsidR="00581E74" w:rsidRDefault="00581E74" w:rsidP="00581E74">
      <w:pPr>
        <w:spacing w:line="480" w:lineRule="auto"/>
      </w:pPr>
      <w:r>
        <w:t>Date numeric: 400; 600</w:t>
      </w:r>
    </w:p>
    <w:p w14:paraId="42AF0174" w14:textId="77777777" w:rsidR="00890A55" w:rsidRPr="00993C0D" w:rsidRDefault="00890A55" w:rsidP="00890A55">
      <w:pPr>
        <w:keepNext/>
        <w:spacing w:line="480" w:lineRule="auto"/>
        <w:rPr>
          <w:rFonts w:eastAsia="MS Gothic"/>
          <w:noProof/>
        </w:rPr>
      </w:pPr>
    </w:p>
    <w:p w14:paraId="4ED7A86A" w14:textId="77777777" w:rsidR="00890A55" w:rsidRPr="00993C0D" w:rsidRDefault="00890A55" w:rsidP="00890A55">
      <w:pPr>
        <w:keepNext/>
        <w:spacing w:line="480" w:lineRule="auto"/>
        <w:rPr>
          <w:rFonts w:eastAsia="MS Gothic"/>
          <w:noProof/>
        </w:rPr>
      </w:pPr>
      <w:r w:rsidRPr="00993C0D">
        <w:rPr>
          <w:rFonts w:eastAsia="MS Gothic"/>
          <w:noProof/>
        </w:rPr>
        <w:t>———</w:t>
      </w:r>
    </w:p>
    <w:p w14:paraId="4264CC37" w14:textId="77777777" w:rsidR="00890A55" w:rsidRDefault="00890A55" w:rsidP="00890A55">
      <w:pPr>
        <w:keepNext/>
        <w:spacing w:line="480" w:lineRule="auto"/>
        <w:rPr>
          <w:rFonts w:eastAsia="MS Gothic"/>
          <w:noProof/>
        </w:rPr>
      </w:pPr>
    </w:p>
    <w:p w14:paraId="2FFB2E6D" w14:textId="77777777" w:rsidR="007C058D" w:rsidRDefault="007C058D" w:rsidP="007C058D">
      <w:pPr>
        <w:spacing w:line="480" w:lineRule="auto"/>
      </w:pPr>
      <w:r>
        <w:t>Catalogue Number: 629</w:t>
      </w:r>
    </w:p>
    <w:p w14:paraId="5230DA46" w14:textId="77777777" w:rsidR="007C058D" w:rsidRDefault="007C058D" w:rsidP="007C058D">
      <w:pPr>
        <w:spacing w:line="480" w:lineRule="auto"/>
      </w:pPr>
      <w:r>
        <w:t xml:space="preserve">Inventory Number: </w:t>
      </w:r>
      <w:r w:rsidRPr="00993C0D">
        <w:rPr>
          <w:rFonts w:eastAsia="MS Gothic"/>
          <w:noProof/>
        </w:rPr>
        <w:t>83.</w:t>
      </w:r>
      <w:r w:rsidRPr="00524C6D">
        <w:rPr>
          <w:rFonts w:eastAsia="MS Gothic"/>
          <w:caps/>
          <w:noProof/>
        </w:rPr>
        <w:t>aq</w:t>
      </w:r>
      <w:r w:rsidRPr="00993C0D">
        <w:rPr>
          <w:rFonts w:eastAsia="MS Gothic"/>
          <w:noProof/>
        </w:rPr>
        <w:t>.377.</w:t>
      </w:r>
      <w:r>
        <w:rPr>
          <w:rFonts w:eastAsia="MS Gothic"/>
          <w:noProof/>
        </w:rPr>
        <w:t>516</w:t>
      </w:r>
    </w:p>
    <w:p w14:paraId="37327EA1" w14:textId="40E9AE32" w:rsidR="007C058D" w:rsidRDefault="007C058D" w:rsidP="007C058D">
      <w:pPr>
        <w:spacing w:line="480" w:lineRule="auto"/>
      </w:pPr>
      <w:r>
        <w:t xml:space="preserve">Dimensions: </w:t>
      </w:r>
      <w:r w:rsidRPr="00993C0D">
        <w:rPr>
          <w:rFonts w:eastAsia="MS Gothic"/>
          <w:noProof/>
        </w:rPr>
        <w:t>L: 13.0; W: (at handles</w:t>
      </w:r>
      <w:r w:rsidR="00571848">
        <w:rPr>
          <w:rFonts w:eastAsia="MS Gothic"/>
          <w:noProof/>
        </w:rPr>
        <w:t>) 10.2, (body only) 7.5; H: 8.6</w:t>
      </w:r>
    </w:p>
    <w:p w14:paraId="2730C01B" w14:textId="4C11B93B" w:rsidR="007C058D" w:rsidRDefault="007C058D" w:rsidP="007C058D">
      <w:pPr>
        <w:spacing w:line="480" w:lineRule="auto"/>
      </w:pPr>
      <w:r>
        <w:t xml:space="preserve">Condition: </w:t>
      </w:r>
      <w:r w:rsidRPr="00993C0D">
        <w:rPr>
          <w:rFonts w:eastAsia="MS Gothic"/>
          <w:noProof/>
        </w:rPr>
        <w:t>Intact. Very even patina, possibly purposely overcoated(?).</w:t>
      </w:r>
    </w:p>
    <w:p w14:paraId="14468894" w14:textId="77777777" w:rsidR="007C058D" w:rsidRDefault="007C058D" w:rsidP="007C058D">
      <w:pPr>
        <w:spacing w:line="480" w:lineRule="auto"/>
      </w:pPr>
      <w:r>
        <w:t xml:space="preserve">Description: </w:t>
      </w:r>
      <w:r w:rsidRPr="00993C0D">
        <w:rPr>
          <w:rFonts w:eastAsia="MS Gothic"/>
          <w:noProof/>
        </w:rPr>
        <w:t xml:space="preserve">Globular body with three evenly spaced rounded substantial side-knobs; each knob has </w:t>
      </w:r>
      <w:r>
        <w:rPr>
          <w:rFonts w:eastAsia="MS Gothic"/>
          <w:noProof/>
        </w:rPr>
        <w:t xml:space="preserve">a </w:t>
      </w:r>
      <w:r w:rsidRPr="00993C0D">
        <w:rPr>
          <w:rFonts w:eastAsia="MS Gothic"/>
          <w:noProof/>
        </w:rPr>
        <w:t xml:space="preserve">small central indentation and is surrounded by three circular grooves. </w:t>
      </w:r>
      <w:r>
        <w:rPr>
          <w:rFonts w:eastAsia="MS Gothic"/>
          <w:noProof/>
        </w:rPr>
        <w:t>The s</w:t>
      </w:r>
      <w:r w:rsidRPr="00993C0D">
        <w:rPr>
          <w:rFonts w:eastAsia="MS Gothic"/>
          <w:noProof/>
        </w:rPr>
        <w:t xml:space="preserve">houlder has seven small </w:t>
      </w:r>
      <w:r>
        <w:rPr>
          <w:rFonts w:eastAsia="MS Gothic"/>
          <w:noProof/>
        </w:rPr>
        <w:t>incised</w:t>
      </w:r>
      <w:r w:rsidRPr="00993C0D">
        <w:rPr>
          <w:rFonts w:eastAsia="MS Gothic"/>
          <w:noProof/>
        </w:rPr>
        <w:t xml:space="preserve"> circles </w:t>
      </w:r>
      <w:r>
        <w:rPr>
          <w:rFonts w:eastAsia="MS Gothic"/>
          <w:noProof/>
        </w:rPr>
        <w:t xml:space="preserve">with a central dot </w:t>
      </w:r>
      <w:r w:rsidRPr="00993C0D">
        <w:rPr>
          <w:rFonts w:eastAsia="MS Gothic"/>
          <w:noProof/>
        </w:rPr>
        <w:t xml:space="preserve">on </w:t>
      </w:r>
      <w:r>
        <w:rPr>
          <w:rFonts w:eastAsia="MS Gothic"/>
          <w:noProof/>
        </w:rPr>
        <w:t xml:space="preserve">the </w:t>
      </w:r>
      <w:r w:rsidRPr="00993C0D">
        <w:rPr>
          <w:rFonts w:eastAsia="MS Gothic"/>
          <w:noProof/>
        </w:rPr>
        <w:t xml:space="preserve">front left </w:t>
      </w:r>
      <w:r>
        <w:rPr>
          <w:rFonts w:eastAsia="MS Gothic"/>
          <w:noProof/>
        </w:rPr>
        <w:t>part,</w:t>
      </w:r>
      <w:r w:rsidRPr="00993C0D">
        <w:rPr>
          <w:rFonts w:eastAsia="MS Gothic"/>
          <w:noProof/>
        </w:rPr>
        <w:t xml:space="preserve"> six on </w:t>
      </w:r>
      <w:r>
        <w:rPr>
          <w:rFonts w:eastAsia="MS Gothic"/>
          <w:noProof/>
        </w:rPr>
        <w:t>the front right part,</w:t>
      </w:r>
      <w:r w:rsidRPr="00993C0D">
        <w:rPr>
          <w:rFonts w:eastAsia="MS Gothic"/>
          <w:noProof/>
        </w:rPr>
        <w:t xml:space="preserve"> nine on </w:t>
      </w:r>
      <w:r>
        <w:rPr>
          <w:rFonts w:eastAsia="MS Gothic"/>
          <w:noProof/>
        </w:rPr>
        <w:t xml:space="preserve">the </w:t>
      </w:r>
      <w:r w:rsidRPr="00993C0D">
        <w:rPr>
          <w:rFonts w:eastAsia="MS Gothic"/>
          <w:noProof/>
        </w:rPr>
        <w:t xml:space="preserve">rear left </w:t>
      </w:r>
      <w:r>
        <w:rPr>
          <w:rFonts w:eastAsia="MS Gothic"/>
          <w:noProof/>
        </w:rPr>
        <w:t>part, and</w:t>
      </w:r>
      <w:r w:rsidRPr="00993C0D">
        <w:rPr>
          <w:rFonts w:eastAsia="MS Gothic"/>
          <w:noProof/>
        </w:rPr>
        <w:t xml:space="preserve"> eight on </w:t>
      </w:r>
      <w:r>
        <w:rPr>
          <w:rFonts w:eastAsia="MS Gothic"/>
          <w:noProof/>
        </w:rPr>
        <w:t xml:space="preserve">the </w:t>
      </w:r>
      <w:r w:rsidRPr="00993C0D">
        <w:rPr>
          <w:rFonts w:eastAsia="MS Gothic"/>
          <w:noProof/>
        </w:rPr>
        <w:t xml:space="preserve">rear right part. </w:t>
      </w:r>
      <w:r>
        <w:rPr>
          <w:rFonts w:eastAsia="MS Gothic"/>
          <w:noProof/>
        </w:rPr>
        <w:t>The l</w:t>
      </w:r>
      <w:r w:rsidRPr="00993C0D">
        <w:rPr>
          <w:rFonts w:eastAsia="MS Gothic"/>
          <w:noProof/>
        </w:rPr>
        <w:t xml:space="preserve">ower part of </w:t>
      </w:r>
      <w:r>
        <w:rPr>
          <w:rFonts w:eastAsia="MS Gothic"/>
          <w:noProof/>
        </w:rPr>
        <w:t xml:space="preserve">the </w:t>
      </w:r>
      <w:r w:rsidRPr="00993C0D">
        <w:rPr>
          <w:rFonts w:eastAsia="MS Gothic"/>
          <w:noProof/>
        </w:rPr>
        <w:t xml:space="preserve">basin shows similar dotted circles: seven on </w:t>
      </w:r>
      <w:r>
        <w:rPr>
          <w:rFonts w:eastAsia="MS Gothic"/>
          <w:noProof/>
        </w:rPr>
        <w:t xml:space="preserve">the </w:t>
      </w:r>
      <w:r w:rsidRPr="00993C0D">
        <w:rPr>
          <w:rFonts w:eastAsia="MS Gothic"/>
          <w:noProof/>
        </w:rPr>
        <w:t xml:space="preserve">front left </w:t>
      </w:r>
      <w:r>
        <w:rPr>
          <w:rFonts w:eastAsia="MS Gothic"/>
          <w:noProof/>
        </w:rPr>
        <w:t>part,</w:t>
      </w:r>
      <w:r w:rsidRPr="00993C0D">
        <w:rPr>
          <w:rFonts w:eastAsia="MS Gothic"/>
          <w:noProof/>
        </w:rPr>
        <w:t xml:space="preserve"> six on </w:t>
      </w:r>
      <w:r>
        <w:rPr>
          <w:rFonts w:eastAsia="MS Gothic"/>
          <w:noProof/>
        </w:rPr>
        <w:t xml:space="preserve">the </w:t>
      </w:r>
      <w:r w:rsidRPr="00993C0D">
        <w:rPr>
          <w:rFonts w:eastAsia="MS Gothic"/>
          <w:noProof/>
        </w:rPr>
        <w:t xml:space="preserve">front </w:t>
      </w:r>
      <w:r>
        <w:rPr>
          <w:rFonts w:eastAsia="MS Gothic"/>
          <w:noProof/>
        </w:rPr>
        <w:t>right part,</w:t>
      </w:r>
      <w:r w:rsidRPr="00993C0D">
        <w:rPr>
          <w:rFonts w:eastAsia="MS Gothic"/>
          <w:noProof/>
        </w:rPr>
        <w:t xml:space="preserve"> nine on </w:t>
      </w:r>
      <w:r>
        <w:rPr>
          <w:rFonts w:eastAsia="MS Gothic"/>
          <w:noProof/>
        </w:rPr>
        <w:t xml:space="preserve">the </w:t>
      </w:r>
      <w:r w:rsidRPr="00993C0D">
        <w:rPr>
          <w:rFonts w:eastAsia="MS Gothic"/>
          <w:noProof/>
        </w:rPr>
        <w:t xml:space="preserve">left </w:t>
      </w:r>
      <w:r>
        <w:rPr>
          <w:rFonts w:eastAsia="MS Gothic"/>
          <w:noProof/>
        </w:rPr>
        <w:t>rear part,</w:t>
      </w:r>
      <w:r w:rsidRPr="00993C0D">
        <w:rPr>
          <w:rFonts w:eastAsia="MS Gothic"/>
          <w:noProof/>
        </w:rPr>
        <w:t xml:space="preserve"> and nine on </w:t>
      </w:r>
      <w:r>
        <w:rPr>
          <w:rFonts w:eastAsia="MS Gothic"/>
          <w:noProof/>
        </w:rPr>
        <w:t xml:space="preserve">the </w:t>
      </w:r>
      <w:r w:rsidRPr="00993C0D">
        <w:rPr>
          <w:rFonts w:eastAsia="MS Gothic"/>
          <w:noProof/>
        </w:rPr>
        <w:t xml:space="preserve">right rear part. Sunken lipped discus pierced by eight small filling-holes. Central tall knob with small ring attached; polished circle on top of knob (for suspension or carrying). Nozzle with nearly pentagonal edged tip; on it, </w:t>
      </w:r>
      <w:r>
        <w:rPr>
          <w:rFonts w:eastAsia="MS Gothic"/>
          <w:noProof/>
        </w:rPr>
        <w:t>a small mouse, its f</w:t>
      </w:r>
      <w:r w:rsidRPr="00993C0D">
        <w:rPr>
          <w:rFonts w:eastAsia="MS Gothic"/>
          <w:noProof/>
        </w:rPr>
        <w:t xml:space="preserve">orelegs resting on </w:t>
      </w:r>
      <w:r>
        <w:rPr>
          <w:rFonts w:eastAsia="MS Gothic"/>
          <w:noProof/>
        </w:rPr>
        <w:t xml:space="preserve">the </w:t>
      </w:r>
      <w:r w:rsidRPr="00993C0D">
        <w:rPr>
          <w:rFonts w:eastAsia="MS Gothic"/>
          <w:noProof/>
        </w:rPr>
        <w:t xml:space="preserve">wick-hole area. Concave base with circular ridge, forming </w:t>
      </w:r>
      <w:r>
        <w:rPr>
          <w:rFonts w:eastAsia="MS Gothic"/>
          <w:noProof/>
        </w:rPr>
        <w:t xml:space="preserve">a </w:t>
      </w:r>
      <w:r w:rsidRPr="00993C0D">
        <w:rPr>
          <w:rFonts w:eastAsia="MS Gothic"/>
          <w:noProof/>
        </w:rPr>
        <w:t xml:space="preserve">foot; inside </w:t>
      </w:r>
      <w:r>
        <w:rPr>
          <w:rFonts w:eastAsia="MS Gothic"/>
          <w:noProof/>
        </w:rPr>
        <w:t xml:space="preserve">the </w:t>
      </w:r>
      <w:r w:rsidRPr="00993C0D">
        <w:rPr>
          <w:rFonts w:eastAsia="MS Gothic"/>
          <w:noProof/>
        </w:rPr>
        <w:t xml:space="preserve">concavity </w:t>
      </w:r>
      <w:r>
        <w:rPr>
          <w:rFonts w:eastAsia="MS Gothic"/>
          <w:noProof/>
        </w:rPr>
        <w:t xml:space="preserve">are </w:t>
      </w:r>
      <w:r w:rsidRPr="00993C0D">
        <w:rPr>
          <w:rFonts w:eastAsia="MS Gothic"/>
          <w:noProof/>
        </w:rPr>
        <w:t xml:space="preserve">two </w:t>
      </w:r>
      <w:r>
        <w:rPr>
          <w:rFonts w:eastAsia="MS Gothic"/>
          <w:noProof/>
        </w:rPr>
        <w:t>circular grooves close to the ridge</w:t>
      </w:r>
      <w:r w:rsidRPr="00993C0D">
        <w:rPr>
          <w:rFonts w:eastAsia="MS Gothic"/>
          <w:noProof/>
        </w:rPr>
        <w:t>; two further circular grooves midway toward center; central grooved dotted button.</w:t>
      </w:r>
    </w:p>
    <w:p w14:paraId="70F25527" w14:textId="44231D09" w:rsidR="007C058D" w:rsidRDefault="007C058D" w:rsidP="007C058D">
      <w:pPr>
        <w:spacing w:line="480" w:lineRule="auto"/>
      </w:pPr>
      <w:r>
        <w:t xml:space="preserve">Discus Iconography: </w:t>
      </w:r>
      <w:r w:rsidR="00571848">
        <w:t>Plain discus, but see description.</w:t>
      </w:r>
    </w:p>
    <w:p w14:paraId="1BB9ACA3" w14:textId="5EFBE18D" w:rsidR="007C058D" w:rsidRDefault="007C058D" w:rsidP="007C058D">
      <w:pPr>
        <w:spacing w:line="480" w:lineRule="auto"/>
      </w:pPr>
      <w:r>
        <w:t xml:space="preserve">Type: </w:t>
      </w:r>
    </w:p>
    <w:p w14:paraId="3D20993F" w14:textId="77777777" w:rsidR="007C058D" w:rsidRDefault="007C058D" w:rsidP="007C058D">
      <w:pPr>
        <w:spacing w:line="480" w:lineRule="auto"/>
      </w:pPr>
      <w:r>
        <w:t xml:space="preserve">Place of Manufacture or Origin: </w:t>
      </w:r>
      <w:r w:rsidR="008D3129">
        <w:t>Asia Minor</w:t>
      </w:r>
    </w:p>
    <w:p w14:paraId="26A3C9EC" w14:textId="77777777" w:rsidR="007C058D" w:rsidRDefault="007C058D" w:rsidP="007C058D">
      <w:pPr>
        <w:spacing w:line="480" w:lineRule="auto"/>
      </w:pPr>
      <w:r>
        <w:t xml:space="preserve">Parallels: </w:t>
      </w:r>
      <w:r w:rsidR="00D80AA9">
        <w:rPr>
          <w:rFonts w:eastAsia="MS Gothic"/>
          <w:noProof/>
        </w:rPr>
        <w:t xml:space="preserve">None </w:t>
      </w:r>
      <w:r w:rsidR="00D80AA9" w:rsidRPr="00993C0D">
        <w:rPr>
          <w:rFonts w:eastAsia="MS Gothic"/>
          <w:noProof/>
        </w:rPr>
        <w:t>found; similar shape: Demirel Gökalp 2005, pl. 30, fig. 9 (with suspension chain attached to lid); she also mentions similar shapes of rare glass lamps of the period.</w:t>
      </w:r>
    </w:p>
    <w:p w14:paraId="50A56138" w14:textId="77777777" w:rsidR="001942EC" w:rsidRDefault="001942EC" w:rsidP="001942EC">
      <w:pPr>
        <w:spacing w:line="480" w:lineRule="auto"/>
      </w:pPr>
      <w:r>
        <w:t xml:space="preserve">Provenance: </w:t>
      </w:r>
    </w:p>
    <w:p w14:paraId="748639E0" w14:textId="77777777" w:rsidR="007C058D" w:rsidRDefault="007C058D" w:rsidP="007C058D">
      <w:pPr>
        <w:spacing w:line="480" w:lineRule="auto"/>
      </w:pPr>
      <w:r>
        <w:t>Bibliography: Unpublished.</w:t>
      </w:r>
    </w:p>
    <w:p w14:paraId="5C6729BB" w14:textId="77777777" w:rsidR="007C058D" w:rsidRDefault="007C058D" w:rsidP="007C058D">
      <w:pPr>
        <w:spacing w:line="480" w:lineRule="auto"/>
      </w:pPr>
      <w:r>
        <w:t xml:space="preserve">Date: </w:t>
      </w:r>
      <w:r w:rsidR="00D80AA9" w:rsidRPr="00993C0D">
        <w:rPr>
          <w:rFonts w:eastAsia="MS Gothic"/>
          <w:noProof/>
        </w:rPr>
        <w:t xml:space="preserve">Byzantine, sixth century </w:t>
      </w:r>
      <w:r w:rsidR="00D80AA9" w:rsidRPr="005170AB">
        <w:rPr>
          <w:rFonts w:eastAsia="MS Gothic"/>
          <w:caps/>
          <w:noProof/>
        </w:rPr>
        <w:t>A.D.</w:t>
      </w:r>
      <w:r w:rsidR="00D80AA9" w:rsidRPr="00524C6D">
        <w:rPr>
          <w:rFonts w:eastAsia="MS Gothic"/>
          <w:caps/>
          <w:noProof/>
        </w:rPr>
        <w:t>(</w:t>
      </w:r>
      <w:r w:rsidR="008D3129">
        <w:rPr>
          <w:rFonts w:eastAsia="MS Gothic"/>
          <w:noProof/>
        </w:rPr>
        <w:t>?)</w:t>
      </w:r>
    </w:p>
    <w:p w14:paraId="7CB8BF60" w14:textId="77777777" w:rsidR="007C058D" w:rsidRDefault="007C058D" w:rsidP="007C058D">
      <w:pPr>
        <w:spacing w:line="480" w:lineRule="auto"/>
      </w:pPr>
      <w:r>
        <w:t xml:space="preserve">Date numeric: </w:t>
      </w:r>
      <w:r w:rsidR="00D80AA9">
        <w:t>500; 600</w:t>
      </w:r>
    </w:p>
    <w:p w14:paraId="5692BAE9" w14:textId="77777777" w:rsidR="00890A55" w:rsidRPr="00993C0D" w:rsidRDefault="00890A55" w:rsidP="00890A55">
      <w:pPr>
        <w:keepNext/>
        <w:spacing w:line="480" w:lineRule="auto"/>
        <w:rPr>
          <w:rFonts w:eastAsia="MS Gothic"/>
          <w:noProof/>
        </w:rPr>
      </w:pPr>
    </w:p>
    <w:p w14:paraId="5619725B" w14:textId="77777777" w:rsidR="00890A55" w:rsidRPr="00993C0D" w:rsidRDefault="00890A55" w:rsidP="00890A55">
      <w:pPr>
        <w:keepNext/>
        <w:spacing w:line="480" w:lineRule="auto"/>
        <w:rPr>
          <w:rFonts w:eastAsia="MS Gothic"/>
          <w:noProof/>
        </w:rPr>
      </w:pPr>
      <w:r w:rsidRPr="00993C0D">
        <w:rPr>
          <w:rFonts w:eastAsia="MS Gothic"/>
          <w:noProof/>
        </w:rPr>
        <w:t>———</w:t>
      </w:r>
    </w:p>
    <w:p w14:paraId="2944F49C" w14:textId="77777777" w:rsidR="00890A55" w:rsidRDefault="00890A55" w:rsidP="00890A55">
      <w:pPr>
        <w:keepNext/>
        <w:spacing w:line="480" w:lineRule="auto"/>
        <w:rPr>
          <w:rFonts w:eastAsia="MS Gothic"/>
          <w:noProof/>
        </w:rPr>
      </w:pPr>
    </w:p>
    <w:p w14:paraId="5568DF8F" w14:textId="77777777" w:rsidR="008D1184" w:rsidRDefault="008D1184" w:rsidP="008D1184">
      <w:pPr>
        <w:spacing w:line="480" w:lineRule="auto"/>
      </w:pPr>
      <w:r>
        <w:t>Catalogue Number: 630</w:t>
      </w:r>
    </w:p>
    <w:p w14:paraId="33555774" w14:textId="77777777" w:rsidR="008D1184" w:rsidRDefault="008D1184" w:rsidP="008D1184">
      <w:pPr>
        <w:spacing w:line="480" w:lineRule="auto"/>
      </w:pPr>
      <w:r>
        <w:t xml:space="preserve">Inventory Number: </w:t>
      </w:r>
      <w:r w:rsidRPr="00993C0D">
        <w:rPr>
          <w:rFonts w:eastAsia="MS Gothic"/>
          <w:noProof/>
        </w:rPr>
        <w:t>83.</w:t>
      </w:r>
      <w:r w:rsidRPr="00524C6D">
        <w:rPr>
          <w:rFonts w:eastAsia="MS Gothic"/>
          <w:caps/>
          <w:noProof/>
        </w:rPr>
        <w:t>aq</w:t>
      </w:r>
      <w:r w:rsidRPr="00993C0D">
        <w:rPr>
          <w:rFonts w:eastAsia="MS Gothic"/>
          <w:noProof/>
        </w:rPr>
        <w:t>.377.517</w:t>
      </w:r>
    </w:p>
    <w:p w14:paraId="6C08C332" w14:textId="77777777" w:rsidR="008D1184" w:rsidRDefault="008D1184" w:rsidP="008D1184">
      <w:pPr>
        <w:spacing w:line="480" w:lineRule="auto"/>
      </w:pPr>
      <w:r>
        <w:t xml:space="preserve">Dimensions: </w:t>
      </w:r>
      <w:r w:rsidRPr="00993C0D">
        <w:rPr>
          <w:rFonts w:eastAsia="MS Gothic"/>
          <w:noProof/>
        </w:rPr>
        <w:t>L: 12.2; W: 4.3; H: (with handle) 9.8, (body) 4.9</w:t>
      </w:r>
    </w:p>
    <w:p w14:paraId="27354F00" w14:textId="121DCD58" w:rsidR="008D1184" w:rsidRDefault="008D1184" w:rsidP="008D1184">
      <w:pPr>
        <w:spacing w:line="480" w:lineRule="auto"/>
      </w:pPr>
      <w:r>
        <w:t xml:space="preserve">Condition: </w:t>
      </w:r>
      <w:r w:rsidRPr="00993C0D">
        <w:rPr>
          <w:rFonts w:eastAsia="MS Gothic"/>
          <w:noProof/>
        </w:rPr>
        <w:t>Intact. Reddish brown, cuprite bronze; inside, dirt carbonates, calcarious matter.</w:t>
      </w:r>
    </w:p>
    <w:p w14:paraId="432473F7" w14:textId="77777777" w:rsidR="008D1184" w:rsidRDefault="008D1184" w:rsidP="008D1184">
      <w:pPr>
        <w:spacing w:line="480" w:lineRule="auto"/>
      </w:pPr>
      <w:r>
        <w:t xml:space="preserve">Description: </w:t>
      </w:r>
      <w:r w:rsidRPr="00993C0D">
        <w:rPr>
          <w:rFonts w:eastAsia="MS Gothic"/>
          <w:noProof/>
        </w:rPr>
        <w:t xml:space="preserve">Design half cast, half incised </w:t>
      </w:r>
      <w:r>
        <w:rPr>
          <w:rFonts w:eastAsia="MS Gothic"/>
          <w:noProof/>
        </w:rPr>
        <w:t xml:space="preserve">post </w:t>
      </w:r>
      <w:r w:rsidRPr="00993C0D">
        <w:rPr>
          <w:rFonts w:eastAsia="MS Gothic"/>
          <w:noProof/>
        </w:rPr>
        <w:t xml:space="preserve">casting. Molded in </w:t>
      </w:r>
      <w:r>
        <w:rPr>
          <w:rFonts w:eastAsia="MS Gothic"/>
          <w:noProof/>
        </w:rPr>
        <w:t xml:space="preserve">the </w:t>
      </w:r>
      <w:r w:rsidRPr="00993C0D">
        <w:rPr>
          <w:rFonts w:eastAsia="MS Gothic"/>
          <w:noProof/>
        </w:rPr>
        <w:t xml:space="preserve">shape of </w:t>
      </w:r>
      <w:r>
        <w:rPr>
          <w:rFonts w:eastAsia="MS Gothic"/>
          <w:noProof/>
        </w:rPr>
        <w:t xml:space="preserve">a </w:t>
      </w:r>
      <w:r w:rsidRPr="00993C0D">
        <w:rPr>
          <w:rFonts w:eastAsia="MS Gothic"/>
          <w:noProof/>
        </w:rPr>
        <w:t xml:space="preserve">crested peacock with curved beak; </w:t>
      </w:r>
      <w:r>
        <w:rPr>
          <w:rFonts w:eastAsia="MS Gothic"/>
          <w:noProof/>
        </w:rPr>
        <w:t xml:space="preserve">the </w:t>
      </w:r>
      <w:r w:rsidRPr="00993C0D">
        <w:rPr>
          <w:rFonts w:eastAsia="MS Gothic"/>
          <w:noProof/>
        </w:rPr>
        <w:t xml:space="preserve">whole body </w:t>
      </w:r>
      <w:r>
        <w:rPr>
          <w:rFonts w:eastAsia="MS Gothic"/>
          <w:noProof/>
        </w:rPr>
        <w:t xml:space="preserve">is </w:t>
      </w:r>
      <w:r w:rsidRPr="00993C0D">
        <w:rPr>
          <w:rFonts w:eastAsia="MS Gothic"/>
          <w:noProof/>
        </w:rPr>
        <w:t xml:space="preserve">decorated </w:t>
      </w:r>
      <w:r>
        <w:rPr>
          <w:rFonts w:eastAsia="MS Gothic"/>
          <w:noProof/>
        </w:rPr>
        <w:t>with a</w:t>
      </w:r>
      <w:r w:rsidRPr="00993C0D">
        <w:rPr>
          <w:rFonts w:eastAsia="MS Gothic"/>
          <w:noProof/>
        </w:rPr>
        <w:t xml:space="preserve"> design representing feathers. Flat wick-hole area surrounded by raised edge. Basin has extant oval hinged lid, resting on </w:t>
      </w:r>
      <w:r>
        <w:rPr>
          <w:rFonts w:eastAsia="MS Gothic"/>
          <w:noProof/>
        </w:rPr>
        <w:t xml:space="preserve">a </w:t>
      </w:r>
      <w:r w:rsidRPr="00993C0D">
        <w:rPr>
          <w:rFonts w:eastAsia="MS Gothic"/>
          <w:noProof/>
        </w:rPr>
        <w:t xml:space="preserve">finely beveled edge. Nozzle on bird’s tail. Low relief of folded legs seen on both sides. Raised cylindrical slightly spreading base has bottom horizontal molding; square cavity in </w:t>
      </w:r>
      <w:r>
        <w:rPr>
          <w:rFonts w:eastAsia="MS Gothic"/>
          <w:noProof/>
        </w:rPr>
        <w:t xml:space="preserve">the </w:t>
      </w:r>
      <w:r w:rsidRPr="00993C0D">
        <w:rPr>
          <w:rFonts w:eastAsia="MS Gothic"/>
          <w:noProof/>
        </w:rPr>
        <w:t xml:space="preserve">hollow interior for attachment to </w:t>
      </w:r>
      <w:r>
        <w:rPr>
          <w:rFonts w:eastAsia="MS Gothic"/>
          <w:noProof/>
        </w:rPr>
        <w:t xml:space="preserve">the </w:t>
      </w:r>
      <w:r w:rsidRPr="00993C0D">
        <w:rPr>
          <w:rFonts w:eastAsia="MS Gothic"/>
          <w:noProof/>
        </w:rPr>
        <w:t xml:space="preserve">raised spike of </w:t>
      </w:r>
      <w:r>
        <w:rPr>
          <w:rFonts w:eastAsia="MS Gothic"/>
          <w:noProof/>
        </w:rPr>
        <w:t xml:space="preserve">a </w:t>
      </w:r>
      <w:r w:rsidRPr="00993C0D">
        <w:rPr>
          <w:rFonts w:eastAsia="MS Gothic"/>
          <w:noProof/>
        </w:rPr>
        <w:t xml:space="preserve">stand, </w:t>
      </w:r>
      <w:r>
        <w:rPr>
          <w:rFonts w:eastAsia="MS Gothic"/>
          <w:noProof/>
        </w:rPr>
        <w:t xml:space="preserve">a </w:t>
      </w:r>
      <w:r w:rsidRPr="00993C0D">
        <w:rPr>
          <w:rFonts w:eastAsia="MS Gothic"/>
          <w:noProof/>
        </w:rPr>
        <w:t xml:space="preserve">common feature </w:t>
      </w:r>
      <w:r>
        <w:rPr>
          <w:rFonts w:eastAsia="MS Gothic"/>
          <w:noProof/>
        </w:rPr>
        <w:t xml:space="preserve">in </w:t>
      </w:r>
      <w:r w:rsidRPr="00993C0D">
        <w:rPr>
          <w:rFonts w:eastAsia="MS Gothic"/>
          <w:noProof/>
        </w:rPr>
        <w:t xml:space="preserve">this lamp type; no spiked stand is included here, but see, for instance, Bailey BM </w:t>
      </w:r>
      <w:r w:rsidRPr="00524C6D">
        <w:rPr>
          <w:rFonts w:eastAsia="MS Gothic"/>
          <w:caps/>
          <w:noProof/>
        </w:rPr>
        <w:t>iv</w:t>
      </w:r>
      <w:r w:rsidRPr="00993C0D">
        <w:rPr>
          <w:rFonts w:eastAsia="MS Gothic"/>
          <w:noProof/>
        </w:rPr>
        <w:t>, pls. 135–39.</w:t>
      </w:r>
    </w:p>
    <w:p w14:paraId="688190B6" w14:textId="074BA494" w:rsidR="008D1184" w:rsidRDefault="008D1184" w:rsidP="008D1184">
      <w:pPr>
        <w:spacing w:line="480" w:lineRule="auto"/>
      </w:pPr>
      <w:r>
        <w:t xml:space="preserve">Discus Iconography: </w:t>
      </w:r>
    </w:p>
    <w:p w14:paraId="4D9988FB" w14:textId="3D5BD6C9" w:rsidR="008D1184" w:rsidRDefault="008D3129" w:rsidP="008D1184">
      <w:pPr>
        <w:spacing w:line="480" w:lineRule="auto"/>
      </w:pPr>
      <w:r>
        <w:t xml:space="preserve">Type: </w:t>
      </w:r>
    </w:p>
    <w:p w14:paraId="1628F07C" w14:textId="7B350DB5" w:rsidR="008D1184" w:rsidRDefault="008D1184" w:rsidP="008D1184">
      <w:pPr>
        <w:spacing w:line="480" w:lineRule="auto"/>
      </w:pPr>
      <w:r>
        <w:t>Place of Manufacture or Origin:</w:t>
      </w:r>
      <w:r w:rsidR="00571848">
        <w:t xml:space="preserve"> As</w:t>
      </w:r>
      <w:r w:rsidR="008D3129">
        <w:t>ia Minor</w:t>
      </w:r>
    </w:p>
    <w:p w14:paraId="3B9E7CB8" w14:textId="77777777" w:rsidR="008D1184" w:rsidRDefault="008D1184" w:rsidP="008D1184">
      <w:pPr>
        <w:spacing w:line="480" w:lineRule="auto"/>
      </w:pPr>
      <w:r>
        <w:t xml:space="preserve">Parallels: </w:t>
      </w:r>
      <w:r>
        <w:rPr>
          <w:rFonts w:eastAsia="MS Gothic"/>
          <w:noProof/>
        </w:rPr>
        <w:t>None found</w:t>
      </w:r>
      <w:r w:rsidRPr="00993C0D">
        <w:rPr>
          <w:rFonts w:eastAsia="MS Gothic"/>
          <w:noProof/>
        </w:rPr>
        <w:t xml:space="preserve">. The subject matter was popular </w:t>
      </w:r>
      <w:r>
        <w:rPr>
          <w:rFonts w:eastAsia="MS Gothic"/>
          <w:noProof/>
        </w:rPr>
        <w:t xml:space="preserve">and seems to have been produced especially </w:t>
      </w:r>
      <w:r w:rsidRPr="00993C0D">
        <w:rPr>
          <w:rFonts w:eastAsia="MS Gothic"/>
          <w:noProof/>
        </w:rPr>
        <w:t>in Egypt</w:t>
      </w:r>
      <w:r>
        <w:rPr>
          <w:rFonts w:eastAsia="MS Gothic"/>
          <w:noProof/>
        </w:rPr>
        <w:t>, the likely place of manufacture of this lamp</w:t>
      </w:r>
      <w:r w:rsidRPr="00993C0D">
        <w:rPr>
          <w:rFonts w:eastAsia="MS Gothic"/>
          <w:noProof/>
        </w:rPr>
        <w:t xml:space="preserve">; many examples exist with slight variations of the nozzle, lid, indication of feathers, crest, etc. See Ross 1960; also Ross 1962, pp. 39–40, no. 41 (sixth–seventh century), with further examples; Mentzel 1969, pp. 113–14, fig. 93.4; Sotheby’s </w:t>
      </w:r>
      <w:r>
        <w:rPr>
          <w:rFonts w:eastAsia="MS Gothic"/>
          <w:noProof/>
        </w:rPr>
        <w:t>London</w:t>
      </w:r>
      <w:r w:rsidRPr="00993C0D">
        <w:rPr>
          <w:rFonts w:eastAsia="MS Gothic"/>
          <w:noProof/>
        </w:rPr>
        <w:t xml:space="preserve">, </w:t>
      </w:r>
      <w:r>
        <w:rPr>
          <w:rFonts w:eastAsia="MS Gothic"/>
          <w:noProof/>
        </w:rPr>
        <w:t>auction</w:t>
      </w:r>
      <w:r w:rsidRPr="00993C0D">
        <w:rPr>
          <w:rFonts w:eastAsia="MS Gothic"/>
          <w:noProof/>
        </w:rPr>
        <w:t xml:space="preserve"> </w:t>
      </w:r>
      <w:r>
        <w:rPr>
          <w:rFonts w:eastAsia="MS Gothic"/>
          <w:noProof/>
        </w:rPr>
        <w:t>9</w:t>
      </w:r>
      <w:r w:rsidRPr="00993C0D">
        <w:rPr>
          <w:rFonts w:eastAsia="MS Gothic"/>
          <w:noProof/>
        </w:rPr>
        <w:t xml:space="preserve"> July 1984, lot 62 (two nearly identical peacocks with unusual display arrangements above and around the bodies); Conticello de’ Spagnolis and De Carolis 1986, pp. 83–84, no. 39; </w:t>
      </w:r>
      <w:r w:rsidRPr="00993C0D">
        <w:rPr>
          <w:rFonts w:eastAsia="MS Gothic"/>
          <w:i/>
          <w:noProof/>
        </w:rPr>
        <w:t>Byzance</w:t>
      </w:r>
      <w:r w:rsidRPr="00993C0D">
        <w:rPr>
          <w:rFonts w:eastAsia="MS Gothic"/>
          <w:noProof/>
        </w:rPr>
        <w:t xml:space="preserve"> 1992, p. 122, no. 69 (with high bronze stand extant); Ruprechtsberger 1993, p. 411, no. 34 (fifth–sixth century); </w:t>
      </w:r>
      <w:r w:rsidRPr="00DE0AB2">
        <w:t>Marde</w:t>
      </w:r>
      <w:r w:rsidR="00D05124">
        <w:fldChar w:fldCharType="begin" w:fldLock="1"/>
      </w:r>
      <w:r>
        <w:instrText>eq \o(s,</w:instrText>
      </w:r>
      <w:r>
        <w:rPr>
          <w:color w:val="000000"/>
        </w:rPr>
        <w:instrText>ˇ</w:instrText>
      </w:r>
      <w:r>
        <w:instrText>)</w:instrText>
      </w:r>
      <w:r w:rsidR="00D05124">
        <w:fldChar w:fldCharType="end"/>
      </w:r>
      <w:r w:rsidRPr="00DE0AB2">
        <w:t>i</w:t>
      </w:r>
      <w:r w:rsidR="00D05124">
        <w:fldChar w:fldCharType="begin"/>
      </w:r>
      <w:r>
        <w:instrText>eq \o(c,´)</w:instrText>
      </w:r>
      <w:r w:rsidR="00D05124">
        <w:fldChar w:fldCharType="end"/>
      </w:r>
      <w:r>
        <w:t xml:space="preserve"> </w:t>
      </w:r>
      <w:r w:rsidRPr="00993C0D">
        <w:rPr>
          <w:rFonts w:eastAsia="MS Gothic"/>
          <w:noProof/>
        </w:rPr>
        <w:t xml:space="preserve">1994, p. 277, no. 22; Bailey BM </w:t>
      </w:r>
      <w:r w:rsidRPr="00524C6D">
        <w:rPr>
          <w:rFonts w:eastAsia="MS Gothic"/>
          <w:caps/>
          <w:noProof/>
        </w:rPr>
        <w:t>iv</w:t>
      </w:r>
      <w:r w:rsidRPr="00993C0D">
        <w:rPr>
          <w:rFonts w:eastAsia="MS Gothic"/>
          <w:noProof/>
        </w:rPr>
        <w:t xml:space="preserve">, Q 3605, pp. 21–22, pl. 22 (closest of three such items, all sixth–seventh century </w:t>
      </w:r>
      <w:r w:rsidRPr="005170AB">
        <w:rPr>
          <w:rFonts w:eastAsia="MS Gothic"/>
          <w:caps/>
          <w:noProof/>
        </w:rPr>
        <w:t>A.D.</w:t>
      </w:r>
      <w:r w:rsidRPr="00993C0D">
        <w:rPr>
          <w:rFonts w:eastAsia="MS Gothic"/>
          <w:noProof/>
        </w:rPr>
        <w:t xml:space="preserve">); Atasoy 2005, p. 57, no. 107 (wick trimmer in </w:t>
      </w:r>
      <w:r>
        <w:rPr>
          <w:rFonts w:eastAsia="MS Gothic"/>
          <w:noProof/>
        </w:rPr>
        <w:t xml:space="preserve">the </w:t>
      </w:r>
      <w:r w:rsidRPr="00993C0D">
        <w:rPr>
          <w:rFonts w:eastAsia="MS Gothic"/>
          <w:noProof/>
        </w:rPr>
        <w:t xml:space="preserve">form of a peacock); </w:t>
      </w:r>
      <w:r w:rsidRPr="00524C6D">
        <w:rPr>
          <w:rFonts w:eastAsia="MS Gothic"/>
          <w:caps/>
          <w:noProof/>
        </w:rPr>
        <w:t>X</w:t>
      </w:r>
      <w:r w:rsidRPr="00993C0D">
        <w:rPr>
          <w:rFonts w:eastAsia="MS Gothic"/>
          <w:noProof/>
        </w:rPr>
        <w:t>anthopoulou 2010, pp. 216–22, twenty-three examples with slight variations (many are duplications of above refs.; all dated fourth–fifth century, i.e., earlier than most authors).</w:t>
      </w:r>
    </w:p>
    <w:p w14:paraId="738F7B2E" w14:textId="77777777" w:rsidR="001942EC" w:rsidRDefault="001942EC" w:rsidP="001942EC">
      <w:pPr>
        <w:spacing w:line="480" w:lineRule="auto"/>
      </w:pPr>
      <w:r>
        <w:t xml:space="preserve">Provenance: </w:t>
      </w:r>
    </w:p>
    <w:p w14:paraId="4A23771C" w14:textId="77777777" w:rsidR="008D1184" w:rsidRDefault="008D1184" w:rsidP="008D1184">
      <w:pPr>
        <w:spacing w:line="480" w:lineRule="auto"/>
      </w:pPr>
      <w:r>
        <w:t>Bibliography: Unpublished.</w:t>
      </w:r>
    </w:p>
    <w:p w14:paraId="4D9D45F6" w14:textId="77777777" w:rsidR="008D1184" w:rsidRDefault="008D1184" w:rsidP="008D1184">
      <w:pPr>
        <w:spacing w:line="480" w:lineRule="auto"/>
      </w:pPr>
      <w:r>
        <w:t xml:space="preserve">Date: </w:t>
      </w:r>
      <w:r w:rsidRPr="00993C0D">
        <w:rPr>
          <w:rFonts w:eastAsia="MS Gothic"/>
          <w:noProof/>
        </w:rPr>
        <w:t xml:space="preserve">Sixth–seventh century </w:t>
      </w:r>
      <w:r w:rsidRPr="005170AB">
        <w:rPr>
          <w:rFonts w:eastAsia="MS Gothic"/>
          <w:caps/>
          <w:noProof/>
        </w:rPr>
        <w:t>A.D.</w:t>
      </w:r>
    </w:p>
    <w:p w14:paraId="2591D193" w14:textId="77777777" w:rsidR="008D1184" w:rsidRDefault="008D1184" w:rsidP="008D1184">
      <w:pPr>
        <w:spacing w:line="480" w:lineRule="auto"/>
      </w:pPr>
      <w:r>
        <w:t>Date numeric: 500; 700</w:t>
      </w:r>
    </w:p>
    <w:p w14:paraId="6621BAC2" w14:textId="77777777" w:rsidR="00890A55" w:rsidRPr="00993C0D" w:rsidRDefault="00890A55" w:rsidP="00890A55">
      <w:pPr>
        <w:keepNext/>
        <w:spacing w:line="480" w:lineRule="auto"/>
        <w:rPr>
          <w:rFonts w:eastAsia="MS Gothic"/>
          <w:noProof/>
        </w:rPr>
      </w:pPr>
    </w:p>
    <w:p w14:paraId="370693D2" w14:textId="77777777" w:rsidR="001055E9" w:rsidRDefault="00890A55" w:rsidP="009D3D6A">
      <w:pPr>
        <w:spacing w:line="480" w:lineRule="auto"/>
      </w:pPr>
      <w:r>
        <w:t>———</w:t>
      </w:r>
    </w:p>
    <w:p w14:paraId="1261B5FC" w14:textId="77777777" w:rsidR="00890A55" w:rsidRDefault="00890A55" w:rsidP="009D3D6A">
      <w:pPr>
        <w:spacing w:line="480" w:lineRule="auto"/>
      </w:pPr>
    </w:p>
    <w:p w14:paraId="498F3E17" w14:textId="77777777" w:rsidR="00013228" w:rsidRDefault="00013228" w:rsidP="00013228">
      <w:pPr>
        <w:spacing w:line="480" w:lineRule="auto"/>
      </w:pPr>
      <w:r>
        <w:t>Catalogue Number: 631</w:t>
      </w:r>
    </w:p>
    <w:p w14:paraId="174DE561" w14:textId="77777777" w:rsidR="00013228" w:rsidRDefault="00013228" w:rsidP="00013228">
      <w:pPr>
        <w:spacing w:line="480" w:lineRule="auto"/>
      </w:pPr>
      <w:r>
        <w:t xml:space="preserve">Inventory Number: </w:t>
      </w:r>
      <w:r w:rsidRPr="00993C0D">
        <w:rPr>
          <w:rFonts w:eastAsia="MS Gothic"/>
          <w:noProof/>
        </w:rPr>
        <w:t>83.</w:t>
      </w:r>
      <w:r w:rsidRPr="00524C6D">
        <w:rPr>
          <w:rFonts w:eastAsia="MS Gothic"/>
          <w:caps/>
          <w:noProof/>
        </w:rPr>
        <w:t>aq</w:t>
      </w:r>
      <w:r w:rsidRPr="00993C0D">
        <w:rPr>
          <w:rFonts w:eastAsia="MS Gothic"/>
          <w:noProof/>
        </w:rPr>
        <w:t>.377.421</w:t>
      </w:r>
    </w:p>
    <w:p w14:paraId="226578BB" w14:textId="77777777" w:rsidR="00013228" w:rsidRDefault="00013228" w:rsidP="00013228">
      <w:pPr>
        <w:spacing w:line="480" w:lineRule="auto"/>
      </w:pPr>
      <w:r>
        <w:t xml:space="preserve">Dimensions: </w:t>
      </w:r>
      <w:r w:rsidRPr="00993C0D">
        <w:rPr>
          <w:rFonts w:eastAsia="MS Gothic"/>
          <w:noProof/>
        </w:rPr>
        <w:t>L: 8.2; max. pres. W: 6.1; max. pres. H: 2.2</w:t>
      </w:r>
    </w:p>
    <w:p w14:paraId="29D56425" w14:textId="7BF58725" w:rsidR="00013228" w:rsidRDefault="00013228" w:rsidP="00013228">
      <w:pPr>
        <w:spacing w:line="480" w:lineRule="auto"/>
      </w:pPr>
      <w:r>
        <w:t xml:space="preserve">Condition: </w:t>
      </w:r>
      <w:r w:rsidR="00A8567E" w:rsidRPr="00993C0D">
        <w:rPr>
          <w:rFonts w:eastAsia="MS Gothic"/>
          <w:noProof/>
        </w:rPr>
        <w:t>Handle broken off; heavily corroded with loss of several sections; lead carbonates on surface.</w:t>
      </w:r>
    </w:p>
    <w:p w14:paraId="7A6F9A7B" w14:textId="77777777" w:rsidR="00013228" w:rsidRDefault="00013228" w:rsidP="00013228">
      <w:pPr>
        <w:spacing w:line="480" w:lineRule="auto"/>
      </w:pPr>
      <w:r>
        <w:t xml:space="preserve">Description: </w:t>
      </w:r>
      <w:r w:rsidR="00A8567E" w:rsidRPr="00993C0D">
        <w:rPr>
          <w:rFonts w:eastAsia="MS Gothic"/>
          <w:noProof/>
        </w:rPr>
        <w:t xml:space="preserve">Open lamp in </w:t>
      </w:r>
      <w:r w:rsidR="00A8567E">
        <w:rPr>
          <w:rFonts w:eastAsia="MS Gothic"/>
          <w:noProof/>
        </w:rPr>
        <w:t xml:space="preserve">the </w:t>
      </w:r>
      <w:r w:rsidR="00A8567E" w:rsidRPr="00993C0D">
        <w:rPr>
          <w:rFonts w:eastAsia="MS Gothic"/>
          <w:noProof/>
        </w:rPr>
        <w:t xml:space="preserve">shape of </w:t>
      </w:r>
      <w:r w:rsidR="00A8567E">
        <w:rPr>
          <w:rFonts w:eastAsia="MS Gothic"/>
          <w:noProof/>
        </w:rPr>
        <w:t xml:space="preserve">a </w:t>
      </w:r>
      <w:r w:rsidR="00A8567E" w:rsidRPr="00993C0D">
        <w:rPr>
          <w:rFonts w:eastAsia="MS Gothic"/>
          <w:noProof/>
        </w:rPr>
        <w:t xml:space="preserve">small triangular trough with flat resting surface and vertical sides. </w:t>
      </w:r>
      <w:r w:rsidR="00A8567E">
        <w:rPr>
          <w:rFonts w:eastAsia="MS Gothic"/>
          <w:noProof/>
        </w:rPr>
        <w:t>The lost h</w:t>
      </w:r>
      <w:r w:rsidR="00A8567E" w:rsidRPr="00993C0D">
        <w:rPr>
          <w:rFonts w:eastAsia="MS Gothic"/>
          <w:noProof/>
        </w:rPr>
        <w:t>andle</w:t>
      </w:r>
      <w:r w:rsidR="00A8567E">
        <w:rPr>
          <w:rFonts w:eastAsia="MS Gothic"/>
          <w:noProof/>
        </w:rPr>
        <w:t>,</w:t>
      </w:r>
      <w:r w:rsidR="00A8567E" w:rsidRPr="00993C0D">
        <w:rPr>
          <w:rFonts w:eastAsia="MS Gothic"/>
          <w:noProof/>
        </w:rPr>
        <w:t xml:space="preserve"> opposite </w:t>
      </w:r>
      <w:r w:rsidR="00A8567E">
        <w:rPr>
          <w:rFonts w:eastAsia="MS Gothic"/>
          <w:noProof/>
        </w:rPr>
        <w:t xml:space="preserve">the </w:t>
      </w:r>
      <w:r w:rsidR="00A8567E" w:rsidRPr="00993C0D">
        <w:rPr>
          <w:rFonts w:eastAsia="MS Gothic"/>
          <w:noProof/>
        </w:rPr>
        <w:t xml:space="preserve">pointed end, </w:t>
      </w:r>
      <w:r w:rsidR="00A8567E">
        <w:rPr>
          <w:rFonts w:eastAsia="MS Gothic"/>
          <w:noProof/>
        </w:rPr>
        <w:t xml:space="preserve">was </w:t>
      </w:r>
      <w:r w:rsidR="00A8567E" w:rsidRPr="00993C0D">
        <w:rPr>
          <w:rFonts w:eastAsia="MS Gothic"/>
          <w:noProof/>
        </w:rPr>
        <w:t xml:space="preserve">possibly of vertical shape. Wick-rest probably in </w:t>
      </w:r>
      <w:r w:rsidR="00A8567E">
        <w:rPr>
          <w:rFonts w:eastAsia="MS Gothic"/>
          <w:noProof/>
        </w:rPr>
        <w:t xml:space="preserve">the </w:t>
      </w:r>
      <w:r w:rsidR="00A8567E" w:rsidRPr="00993C0D">
        <w:rPr>
          <w:rFonts w:eastAsia="MS Gothic"/>
          <w:noProof/>
        </w:rPr>
        <w:t>pointed corner; no burn marks.</w:t>
      </w:r>
    </w:p>
    <w:p w14:paraId="268665FC" w14:textId="041B3C80" w:rsidR="00013228" w:rsidRDefault="00013228" w:rsidP="00013228">
      <w:pPr>
        <w:spacing w:line="480" w:lineRule="auto"/>
      </w:pPr>
      <w:r>
        <w:t xml:space="preserve">Discus Iconography: </w:t>
      </w:r>
    </w:p>
    <w:p w14:paraId="0D032D6C" w14:textId="154E9E4A" w:rsidR="00013228" w:rsidRDefault="00013228" w:rsidP="00013228">
      <w:pPr>
        <w:spacing w:line="480" w:lineRule="auto"/>
      </w:pPr>
      <w:r>
        <w:t xml:space="preserve">Type: </w:t>
      </w:r>
    </w:p>
    <w:p w14:paraId="4DF2368A" w14:textId="77777777" w:rsidR="00013228" w:rsidRDefault="00013228" w:rsidP="00013228">
      <w:pPr>
        <w:spacing w:line="480" w:lineRule="auto"/>
      </w:pPr>
      <w:r>
        <w:t xml:space="preserve">Place of Manufacture or Origin: </w:t>
      </w:r>
      <w:r w:rsidR="00F4606A">
        <w:t>{{loc_0000:</w:t>
      </w:r>
      <w:r w:rsidR="00A8567E">
        <w:rPr>
          <w:rFonts w:eastAsia="MS Gothic"/>
          <w:noProof/>
        </w:rPr>
        <w:t>Cologne</w:t>
      </w:r>
      <w:r w:rsidR="00F4606A">
        <w:rPr>
          <w:rFonts w:eastAsia="MS Gothic"/>
          <w:noProof/>
        </w:rPr>
        <w:t>}}</w:t>
      </w:r>
      <w:r w:rsidR="00A8567E">
        <w:rPr>
          <w:rFonts w:eastAsia="MS Gothic"/>
          <w:noProof/>
        </w:rPr>
        <w:t xml:space="preserve"> (</w:t>
      </w:r>
      <w:r w:rsidR="00A8567E" w:rsidRPr="00993C0D">
        <w:rPr>
          <w:rFonts w:eastAsia="MS Gothic"/>
          <w:noProof/>
        </w:rPr>
        <w:t>Germany</w:t>
      </w:r>
      <w:r w:rsidR="00A8567E">
        <w:rPr>
          <w:rFonts w:eastAsia="MS Gothic"/>
          <w:noProof/>
        </w:rPr>
        <w:t>)</w:t>
      </w:r>
    </w:p>
    <w:p w14:paraId="60232FB6" w14:textId="77777777" w:rsidR="00013228" w:rsidRDefault="00013228" w:rsidP="00013228">
      <w:pPr>
        <w:spacing w:line="480" w:lineRule="auto"/>
      </w:pPr>
      <w:r>
        <w:t xml:space="preserve">Parallels: </w:t>
      </w:r>
      <w:r w:rsidR="00A8567E">
        <w:rPr>
          <w:rFonts w:eastAsia="MS Gothic"/>
          <w:noProof/>
        </w:rPr>
        <w:t>None found</w:t>
      </w:r>
      <w:r w:rsidR="00A8567E" w:rsidRPr="00993C0D">
        <w:rPr>
          <w:rFonts w:eastAsia="MS Gothic"/>
          <w:noProof/>
        </w:rPr>
        <w:t xml:space="preserve">; (close) Leibundgut 1977, p. 302, no. 1043, pl. 21 (lead); Goethert 1997, p. 189, inv. no. 27.244 (lead, figure-eight shape); Bailey BM </w:t>
      </w:r>
      <w:r w:rsidR="00A8567E" w:rsidRPr="00524C6D">
        <w:rPr>
          <w:rFonts w:eastAsia="MS Gothic"/>
          <w:caps/>
          <w:noProof/>
        </w:rPr>
        <w:t>iv</w:t>
      </w:r>
      <w:r w:rsidR="00A8567E" w:rsidRPr="00993C0D">
        <w:rPr>
          <w:rFonts w:eastAsia="MS Gothic"/>
          <w:noProof/>
        </w:rPr>
        <w:t>, Q 3759–Q 3760, p. 58, pl. 67 (both iron, vertical handles).</w:t>
      </w:r>
    </w:p>
    <w:p w14:paraId="62758BBF" w14:textId="77777777" w:rsidR="001942EC" w:rsidRDefault="001942EC" w:rsidP="001942EC">
      <w:pPr>
        <w:spacing w:line="480" w:lineRule="auto"/>
      </w:pPr>
      <w:r>
        <w:t xml:space="preserve">Provenance: </w:t>
      </w:r>
    </w:p>
    <w:p w14:paraId="40EA4251" w14:textId="77777777" w:rsidR="00013228" w:rsidRDefault="00013228" w:rsidP="00013228">
      <w:pPr>
        <w:spacing w:line="480" w:lineRule="auto"/>
      </w:pPr>
      <w:r>
        <w:t>Bibliography: Unpublished.</w:t>
      </w:r>
    </w:p>
    <w:p w14:paraId="75FEF829" w14:textId="77777777" w:rsidR="00013228" w:rsidRDefault="00013228" w:rsidP="00013228">
      <w:pPr>
        <w:spacing w:line="480" w:lineRule="auto"/>
      </w:pPr>
      <w:r>
        <w:t xml:space="preserve">Date: </w:t>
      </w:r>
      <w:r w:rsidR="00A8567E" w:rsidRPr="00993C0D">
        <w:rPr>
          <w:rFonts w:eastAsia="MS Gothic"/>
          <w:noProof/>
        </w:rPr>
        <w:t xml:space="preserve">First century </w:t>
      </w:r>
      <w:r w:rsidR="00A8567E" w:rsidRPr="005170AB">
        <w:rPr>
          <w:rFonts w:eastAsia="MS Gothic"/>
          <w:caps/>
          <w:noProof/>
        </w:rPr>
        <w:t>A.D.</w:t>
      </w:r>
      <w:r w:rsidR="00A8567E" w:rsidRPr="00524C6D">
        <w:rPr>
          <w:rFonts w:eastAsia="MS Gothic"/>
          <w:caps/>
          <w:noProof/>
        </w:rPr>
        <w:t>(</w:t>
      </w:r>
      <w:r w:rsidR="008D3129">
        <w:rPr>
          <w:rFonts w:eastAsia="MS Gothic"/>
          <w:noProof/>
        </w:rPr>
        <w:t>?)</w:t>
      </w:r>
    </w:p>
    <w:p w14:paraId="51833BD3" w14:textId="77777777" w:rsidR="00013228" w:rsidRDefault="00013228" w:rsidP="00013228">
      <w:pPr>
        <w:spacing w:line="480" w:lineRule="auto"/>
      </w:pPr>
      <w:r>
        <w:t xml:space="preserve">Date numeric: </w:t>
      </w:r>
      <w:r w:rsidR="00A8567E">
        <w:t>1; 100</w:t>
      </w:r>
    </w:p>
    <w:p w14:paraId="74EB3E25" w14:textId="77777777" w:rsidR="001A23BC" w:rsidRDefault="001A23BC" w:rsidP="00013228">
      <w:pPr>
        <w:spacing w:line="480" w:lineRule="auto"/>
      </w:pPr>
    </w:p>
    <w:p w14:paraId="329ADC1A" w14:textId="684D34B0" w:rsidR="00890A55" w:rsidRDefault="001A23BC" w:rsidP="009D3D6A">
      <w:pPr>
        <w:spacing w:line="480" w:lineRule="auto"/>
      </w:pPr>
      <w:r>
        <w:t>———</w:t>
      </w:r>
    </w:p>
    <w:p w14:paraId="7FBC037B" w14:textId="77777777" w:rsidR="001A23BC" w:rsidRDefault="001A23BC" w:rsidP="009D3D6A">
      <w:pPr>
        <w:spacing w:line="480" w:lineRule="auto"/>
      </w:pPr>
    </w:p>
    <w:p w14:paraId="737A0B16" w14:textId="77777777" w:rsidR="001A23BC" w:rsidRPr="008430F2" w:rsidRDefault="001A23BC" w:rsidP="001A23BC">
      <w:pPr>
        <w:spacing w:line="480" w:lineRule="auto"/>
      </w:pPr>
      <w:r w:rsidRPr="008430F2">
        <w:t>Catalogue Number: [TBD]</w:t>
      </w:r>
    </w:p>
    <w:p w14:paraId="2C084401" w14:textId="77777777" w:rsidR="001A23BC" w:rsidRPr="008430F2" w:rsidRDefault="001A23BC" w:rsidP="001A23BC">
      <w:pPr>
        <w:spacing w:line="480" w:lineRule="auto"/>
        <w:rPr>
          <w:rFonts w:cs="Times New Roman"/>
        </w:rPr>
      </w:pPr>
      <w:r w:rsidRPr="008430F2">
        <w:rPr>
          <w:rFonts w:cs="Times New Roman"/>
        </w:rPr>
        <w:t xml:space="preserve">Inventory Number: </w:t>
      </w:r>
      <w:r w:rsidRPr="008430F2">
        <w:rPr>
          <w:rFonts w:cs="Times New Roman"/>
          <w:color w:val="000000"/>
          <w:shd w:val="clear" w:color="auto" w:fill="FFFFFF"/>
        </w:rPr>
        <w:t xml:space="preserve">83.AK.438.408 </w:t>
      </w:r>
    </w:p>
    <w:p w14:paraId="54259B53" w14:textId="77777777" w:rsidR="001A23BC" w:rsidRPr="008430F2" w:rsidRDefault="001A23BC" w:rsidP="001A23BC">
      <w:pPr>
        <w:spacing w:line="480" w:lineRule="auto"/>
        <w:rPr>
          <w:rFonts w:cs="Times New Roman"/>
        </w:rPr>
      </w:pPr>
      <w:r w:rsidRPr="008430F2">
        <w:rPr>
          <w:rFonts w:cs="Times New Roman"/>
        </w:rPr>
        <w:t xml:space="preserve">Dimensions: </w:t>
      </w:r>
    </w:p>
    <w:p w14:paraId="41C4AB80" w14:textId="77777777" w:rsidR="001A23BC" w:rsidRPr="008430F2" w:rsidRDefault="001A23BC" w:rsidP="001A23BC">
      <w:pPr>
        <w:spacing w:line="480" w:lineRule="auto"/>
      </w:pPr>
      <w:r w:rsidRPr="008430F2">
        <w:t>Condition and Fabric:</w:t>
      </w:r>
    </w:p>
    <w:p w14:paraId="30F41A01" w14:textId="77777777" w:rsidR="001A23BC" w:rsidRPr="008430F2" w:rsidRDefault="001A23BC" w:rsidP="001A23BC">
      <w:pPr>
        <w:spacing w:line="480" w:lineRule="auto"/>
      </w:pPr>
      <w:r w:rsidRPr="008430F2">
        <w:t>Description:</w:t>
      </w:r>
    </w:p>
    <w:p w14:paraId="1F965D4D" w14:textId="77777777" w:rsidR="001A23BC" w:rsidRPr="008430F2" w:rsidRDefault="001A23BC" w:rsidP="001A23BC">
      <w:pPr>
        <w:spacing w:line="480" w:lineRule="auto"/>
      </w:pPr>
      <w:r w:rsidRPr="008430F2">
        <w:t>Discus Iconography:</w:t>
      </w:r>
    </w:p>
    <w:p w14:paraId="66860AA4" w14:textId="77777777" w:rsidR="001A23BC" w:rsidRPr="008430F2" w:rsidRDefault="001A23BC" w:rsidP="001A23BC">
      <w:pPr>
        <w:spacing w:line="480" w:lineRule="auto"/>
      </w:pPr>
      <w:r w:rsidRPr="008430F2">
        <w:t>Type:</w:t>
      </w:r>
    </w:p>
    <w:p w14:paraId="3F533435" w14:textId="77777777" w:rsidR="001A23BC" w:rsidRPr="008430F2" w:rsidRDefault="001A23BC" w:rsidP="001A23BC">
      <w:pPr>
        <w:spacing w:line="480" w:lineRule="auto"/>
      </w:pPr>
      <w:r w:rsidRPr="008430F2">
        <w:t>Place of Manufacture or Origin: Unknown, Europe?</w:t>
      </w:r>
    </w:p>
    <w:p w14:paraId="7606AE0A" w14:textId="77777777" w:rsidR="001A23BC" w:rsidRPr="008430F2" w:rsidRDefault="001A23BC" w:rsidP="001A23BC">
      <w:pPr>
        <w:spacing w:line="480" w:lineRule="auto"/>
      </w:pPr>
      <w:r w:rsidRPr="008430F2">
        <w:t xml:space="preserve">Parallels: </w:t>
      </w:r>
    </w:p>
    <w:p w14:paraId="527EF7ED" w14:textId="77777777" w:rsidR="001942EC" w:rsidRDefault="001942EC" w:rsidP="001942EC">
      <w:pPr>
        <w:spacing w:line="480" w:lineRule="auto"/>
      </w:pPr>
      <w:r>
        <w:t xml:space="preserve">Provenance: </w:t>
      </w:r>
    </w:p>
    <w:p w14:paraId="794FBF33" w14:textId="77777777" w:rsidR="001A23BC" w:rsidRPr="008430F2" w:rsidRDefault="001A23BC" w:rsidP="001A23BC">
      <w:pPr>
        <w:spacing w:line="480" w:lineRule="auto"/>
      </w:pPr>
      <w:r w:rsidRPr="008430F2">
        <w:t>Bibliography: Unpublished.</w:t>
      </w:r>
    </w:p>
    <w:p w14:paraId="0366F441" w14:textId="77777777" w:rsidR="001A23BC" w:rsidRPr="008430F2" w:rsidRDefault="001A23BC" w:rsidP="001A23BC">
      <w:pPr>
        <w:spacing w:line="480" w:lineRule="auto"/>
      </w:pPr>
      <w:r w:rsidRPr="008430F2">
        <w:t xml:space="preserve">Date: </w:t>
      </w:r>
      <w:r>
        <w:t>Twentieth</w:t>
      </w:r>
      <w:r w:rsidRPr="008430F2">
        <w:t xml:space="preserve"> century</w:t>
      </w:r>
    </w:p>
    <w:p w14:paraId="1FB5044F" w14:textId="77777777" w:rsidR="001A23BC" w:rsidRPr="008430F2" w:rsidRDefault="001A23BC" w:rsidP="001A23BC">
      <w:pPr>
        <w:spacing w:line="480" w:lineRule="auto"/>
      </w:pPr>
      <w:r w:rsidRPr="008430F2">
        <w:t xml:space="preserve">Date numeric: </w:t>
      </w:r>
      <w:r>
        <w:t>1900;</w:t>
      </w:r>
      <w:r w:rsidRPr="008430F2">
        <w:t xml:space="preserve"> 1980</w:t>
      </w:r>
    </w:p>
    <w:p w14:paraId="7E7301FE" w14:textId="77777777" w:rsidR="001A23BC" w:rsidRDefault="001A23BC" w:rsidP="001A23BC">
      <w:pPr>
        <w:spacing w:line="480" w:lineRule="auto"/>
      </w:pPr>
      <w:r w:rsidRPr="008430F2">
        <w:t>Discussion: The lamp is a modern forgery. At the time of publication, it was</w:t>
      </w:r>
      <w:r>
        <w:t xml:space="preserve"> determined to be missing; no further information is available. [TBD]</w:t>
      </w:r>
    </w:p>
    <w:p w14:paraId="79FAB219" w14:textId="77777777" w:rsidR="00A8567E" w:rsidRDefault="00A8567E" w:rsidP="009D3D6A">
      <w:pPr>
        <w:spacing w:line="480" w:lineRule="auto"/>
      </w:pPr>
    </w:p>
    <w:sectPr w:rsidR="00A8567E" w:rsidSect="00FD7DF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6737CD" w14:textId="77777777" w:rsidR="009075EA" w:rsidRDefault="009075EA" w:rsidP="003858EE">
      <w:r>
        <w:separator/>
      </w:r>
    </w:p>
  </w:endnote>
  <w:endnote w:type="continuationSeparator" w:id="0">
    <w:p w14:paraId="2CB18518" w14:textId="77777777" w:rsidR="009075EA" w:rsidRDefault="009075EA" w:rsidP="00385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Palatin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TimesNewRomanPSMT">
    <w:altName w:val="Times New Roman"/>
    <w:charset w:val="00"/>
    <w:family w:val="auto"/>
    <w:pitch w:val="variable"/>
    <w:sig w:usb0="03000000"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89251" w14:textId="77777777" w:rsidR="009075EA" w:rsidRDefault="009075EA" w:rsidP="003858EE">
      <w:r>
        <w:separator/>
      </w:r>
    </w:p>
  </w:footnote>
  <w:footnote w:type="continuationSeparator" w:id="0">
    <w:p w14:paraId="3FF77CC4" w14:textId="77777777" w:rsidR="009075EA" w:rsidRDefault="009075EA" w:rsidP="003858EE">
      <w:r>
        <w:continuationSeparator/>
      </w:r>
    </w:p>
  </w:footnote>
  <w:footnote w:id="1">
    <w:p w14:paraId="698A5C8B" w14:textId="77777777" w:rsidR="009075EA" w:rsidRDefault="009075EA" w:rsidP="00CE3E35">
      <w:pPr>
        <w:pStyle w:val="FootnoteText"/>
      </w:pPr>
      <w:r>
        <w:rPr>
          <w:rStyle w:val="FootnoteReference"/>
        </w:rPr>
        <w:footnoteRef/>
      </w:r>
      <w:r>
        <w:t xml:space="preserve"> </w:t>
      </w:r>
      <w:r w:rsidRPr="00B8794D">
        <w:t xml:space="preserve">We classify this lamp in our section </w:t>
      </w:r>
      <w:r w:rsidRPr="00B8794D">
        <w:rPr>
          <w:caps/>
        </w:rPr>
        <w:t>ii</w:t>
      </w:r>
      <w:r w:rsidRPr="00B8794D">
        <w:t xml:space="preserve"> B 3, Hellenistic lamps of undetermined types, despite the fact that contrary to the others it seems to be wheelmade and not moldmade.</w:t>
      </w:r>
    </w:p>
  </w:footnote>
  <w:footnote w:id="2">
    <w:p w14:paraId="7C0D30BC" w14:textId="77777777" w:rsidR="009075EA" w:rsidRDefault="009075EA" w:rsidP="001C4F68">
      <w:pPr>
        <w:pStyle w:val="FootnoteText"/>
      </w:pPr>
      <w:r>
        <w:rPr>
          <w:rStyle w:val="FootnoteReference"/>
        </w:rPr>
        <w:footnoteRef/>
      </w:r>
      <w:r>
        <w:t xml:space="preserve"> Despite its heart-shaped nozzle, this lamp is not placed with other lamps with similar nozzles, but rather, here, close to lamps it resembles in terms of its discus decor, its shape, and the presence of the two rectangular panels on the shoulders, which belong to Broneer type </w:t>
      </w:r>
      <w:r w:rsidRPr="00524C6D">
        <w:rPr>
          <w:caps/>
        </w:rPr>
        <w:t>xxvii</w:t>
      </w:r>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6260A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D3A1FA2"/>
    <w:multiLevelType w:val="hybridMultilevel"/>
    <w:tmpl w:val="6C0ED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E6268C"/>
    <w:multiLevelType w:val="hybridMultilevel"/>
    <w:tmpl w:val="014C3A1E"/>
    <w:lvl w:ilvl="0" w:tplc="092C4B9A">
      <w:start w:val="1"/>
      <w:numFmt w:val="lowerLetter"/>
      <w:lvlText w:val="%1)"/>
      <w:lvlJc w:val="left"/>
      <w:pPr>
        <w:ind w:left="360"/>
      </w:pPr>
      <w:rPr>
        <w:rFonts w:ascii="Courier" w:eastAsia="MS Gothic" w:hAnsi="Courier"/>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9813844"/>
    <w:multiLevelType w:val="multilevel"/>
    <w:tmpl w:val="6C0ED5A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hideSpellingErrors/>
  <w:hideGrammaticalErrors/>
  <w:trackRevision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2"/>
  </w:compat>
  <w:rsids>
    <w:rsidRoot w:val="00BA1AF9"/>
    <w:rsid w:val="0000463F"/>
    <w:rsid w:val="000046D8"/>
    <w:rsid w:val="0000584A"/>
    <w:rsid w:val="0000679C"/>
    <w:rsid w:val="00006BEB"/>
    <w:rsid w:val="00007387"/>
    <w:rsid w:val="00010C8F"/>
    <w:rsid w:val="00010D27"/>
    <w:rsid w:val="00011808"/>
    <w:rsid w:val="00011D1F"/>
    <w:rsid w:val="00013228"/>
    <w:rsid w:val="000132A7"/>
    <w:rsid w:val="000171DD"/>
    <w:rsid w:val="0001721C"/>
    <w:rsid w:val="00017D9B"/>
    <w:rsid w:val="00017F4B"/>
    <w:rsid w:val="00021F72"/>
    <w:rsid w:val="00022460"/>
    <w:rsid w:val="0002284E"/>
    <w:rsid w:val="00025544"/>
    <w:rsid w:val="00030C3D"/>
    <w:rsid w:val="00031347"/>
    <w:rsid w:val="00033514"/>
    <w:rsid w:val="0003459B"/>
    <w:rsid w:val="00035AD7"/>
    <w:rsid w:val="00044BB9"/>
    <w:rsid w:val="00045036"/>
    <w:rsid w:val="00046285"/>
    <w:rsid w:val="00046FDA"/>
    <w:rsid w:val="00051D98"/>
    <w:rsid w:val="000550AF"/>
    <w:rsid w:val="00055A25"/>
    <w:rsid w:val="00060DDD"/>
    <w:rsid w:val="000619BE"/>
    <w:rsid w:val="00064E8E"/>
    <w:rsid w:val="00067308"/>
    <w:rsid w:val="000675CF"/>
    <w:rsid w:val="0007117C"/>
    <w:rsid w:val="00072B91"/>
    <w:rsid w:val="000746E8"/>
    <w:rsid w:val="00075345"/>
    <w:rsid w:val="00076E0B"/>
    <w:rsid w:val="0008006A"/>
    <w:rsid w:val="00080A11"/>
    <w:rsid w:val="00080E29"/>
    <w:rsid w:val="00081BCE"/>
    <w:rsid w:val="00084E33"/>
    <w:rsid w:val="00090AD1"/>
    <w:rsid w:val="000910EB"/>
    <w:rsid w:val="0009193B"/>
    <w:rsid w:val="0009223E"/>
    <w:rsid w:val="00092790"/>
    <w:rsid w:val="000934DC"/>
    <w:rsid w:val="00093613"/>
    <w:rsid w:val="000A03A4"/>
    <w:rsid w:val="000A15D1"/>
    <w:rsid w:val="000A25B8"/>
    <w:rsid w:val="000B04A3"/>
    <w:rsid w:val="000B1B67"/>
    <w:rsid w:val="000B2917"/>
    <w:rsid w:val="000B2E92"/>
    <w:rsid w:val="000B6279"/>
    <w:rsid w:val="000B65DD"/>
    <w:rsid w:val="000C0833"/>
    <w:rsid w:val="000C2491"/>
    <w:rsid w:val="000C2903"/>
    <w:rsid w:val="000C301F"/>
    <w:rsid w:val="000C4352"/>
    <w:rsid w:val="000C4F07"/>
    <w:rsid w:val="000C6CA7"/>
    <w:rsid w:val="000C7344"/>
    <w:rsid w:val="000C7D51"/>
    <w:rsid w:val="000C7E9E"/>
    <w:rsid w:val="000D2A4E"/>
    <w:rsid w:val="000D523B"/>
    <w:rsid w:val="000D6F9D"/>
    <w:rsid w:val="000D7A04"/>
    <w:rsid w:val="000D7C49"/>
    <w:rsid w:val="000E40D7"/>
    <w:rsid w:val="000E429D"/>
    <w:rsid w:val="000E45B9"/>
    <w:rsid w:val="000E5FC7"/>
    <w:rsid w:val="000E7262"/>
    <w:rsid w:val="000F01F4"/>
    <w:rsid w:val="000F1EFD"/>
    <w:rsid w:val="000F4FE0"/>
    <w:rsid w:val="000F61FC"/>
    <w:rsid w:val="000F741C"/>
    <w:rsid w:val="000F759E"/>
    <w:rsid w:val="00102876"/>
    <w:rsid w:val="00103107"/>
    <w:rsid w:val="00103676"/>
    <w:rsid w:val="001055E9"/>
    <w:rsid w:val="00110ECC"/>
    <w:rsid w:val="0011215E"/>
    <w:rsid w:val="0011294C"/>
    <w:rsid w:val="00114D80"/>
    <w:rsid w:val="001163A5"/>
    <w:rsid w:val="00121455"/>
    <w:rsid w:val="00122B04"/>
    <w:rsid w:val="00123034"/>
    <w:rsid w:val="0012423A"/>
    <w:rsid w:val="001248A2"/>
    <w:rsid w:val="001275F7"/>
    <w:rsid w:val="001313BD"/>
    <w:rsid w:val="001318C6"/>
    <w:rsid w:val="0013618C"/>
    <w:rsid w:val="00137059"/>
    <w:rsid w:val="00142257"/>
    <w:rsid w:val="00143036"/>
    <w:rsid w:val="00150509"/>
    <w:rsid w:val="00150E11"/>
    <w:rsid w:val="00153C4A"/>
    <w:rsid w:val="001560A1"/>
    <w:rsid w:val="0016483A"/>
    <w:rsid w:val="001660B1"/>
    <w:rsid w:val="001721FC"/>
    <w:rsid w:val="00172C44"/>
    <w:rsid w:val="00173C34"/>
    <w:rsid w:val="00175C53"/>
    <w:rsid w:val="001805E6"/>
    <w:rsid w:val="0018081E"/>
    <w:rsid w:val="00186550"/>
    <w:rsid w:val="001930D2"/>
    <w:rsid w:val="001942EC"/>
    <w:rsid w:val="00195500"/>
    <w:rsid w:val="001977F9"/>
    <w:rsid w:val="00197C9B"/>
    <w:rsid w:val="001A0892"/>
    <w:rsid w:val="001A0C26"/>
    <w:rsid w:val="001A1186"/>
    <w:rsid w:val="001A23BC"/>
    <w:rsid w:val="001A38FD"/>
    <w:rsid w:val="001A6BF1"/>
    <w:rsid w:val="001A6D6B"/>
    <w:rsid w:val="001A6D78"/>
    <w:rsid w:val="001A6EF4"/>
    <w:rsid w:val="001B14C5"/>
    <w:rsid w:val="001B1E2A"/>
    <w:rsid w:val="001B248A"/>
    <w:rsid w:val="001B2FFC"/>
    <w:rsid w:val="001C209E"/>
    <w:rsid w:val="001C307A"/>
    <w:rsid w:val="001C31EA"/>
    <w:rsid w:val="001C4F68"/>
    <w:rsid w:val="001C6638"/>
    <w:rsid w:val="001D0EB7"/>
    <w:rsid w:val="001D1F3F"/>
    <w:rsid w:val="001D2CED"/>
    <w:rsid w:val="001D659F"/>
    <w:rsid w:val="001E1828"/>
    <w:rsid w:val="001E3627"/>
    <w:rsid w:val="001E6398"/>
    <w:rsid w:val="001F3AF2"/>
    <w:rsid w:val="001F472F"/>
    <w:rsid w:val="001F5E69"/>
    <w:rsid w:val="001F6C7D"/>
    <w:rsid w:val="001F7C0D"/>
    <w:rsid w:val="002039CB"/>
    <w:rsid w:val="0021224A"/>
    <w:rsid w:val="0022399F"/>
    <w:rsid w:val="00225860"/>
    <w:rsid w:val="00227E7B"/>
    <w:rsid w:val="00232767"/>
    <w:rsid w:val="00234609"/>
    <w:rsid w:val="00235EC7"/>
    <w:rsid w:val="00236AC7"/>
    <w:rsid w:val="00244F37"/>
    <w:rsid w:val="00245088"/>
    <w:rsid w:val="0025121D"/>
    <w:rsid w:val="0025418E"/>
    <w:rsid w:val="00254A86"/>
    <w:rsid w:val="00257AE3"/>
    <w:rsid w:val="00262DD6"/>
    <w:rsid w:val="0026325B"/>
    <w:rsid w:val="002644FC"/>
    <w:rsid w:val="0026599F"/>
    <w:rsid w:val="00265C4D"/>
    <w:rsid w:val="00265E71"/>
    <w:rsid w:val="002666D1"/>
    <w:rsid w:val="00267B1E"/>
    <w:rsid w:val="00271D7B"/>
    <w:rsid w:val="002740AC"/>
    <w:rsid w:val="0027681D"/>
    <w:rsid w:val="00280154"/>
    <w:rsid w:val="00285B0D"/>
    <w:rsid w:val="00285DEC"/>
    <w:rsid w:val="00286590"/>
    <w:rsid w:val="00292D2A"/>
    <w:rsid w:val="00294611"/>
    <w:rsid w:val="00296A57"/>
    <w:rsid w:val="002A00E7"/>
    <w:rsid w:val="002A0655"/>
    <w:rsid w:val="002A1B37"/>
    <w:rsid w:val="002A245F"/>
    <w:rsid w:val="002A299C"/>
    <w:rsid w:val="002A5847"/>
    <w:rsid w:val="002A5C58"/>
    <w:rsid w:val="002A5C96"/>
    <w:rsid w:val="002A65DA"/>
    <w:rsid w:val="002A674A"/>
    <w:rsid w:val="002B0D11"/>
    <w:rsid w:val="002B11F5"/>
    <w:rsid w:val="002B4AF4"/>
    <w:rsid w:val="002B6270"/>
    <w:rsid w:val="002B7CC6"/>
    <w:rsid w:val="002C119D"/>
    <w:rsid w:val="002C3B20"/>
    <w:rsid w:val="002D3EED"/>
    <w:rsid w:val="002D73A6"/>
    <w:rsid w:val="002E1553"/>
    <w:rsid w:val="002E223C"/>
    <w:rsid w:val="002E43D9"/>
    <w:rsid w:val="002E4679"/>
    <w:rsid w:val="002E5C78"/>
    <w:rsid w:val="002F16F6"/>
    <w:rsid w:val="002F2401"/>
    <w:rsid w:val="002F3A80"/>
    <w:rsid w:val="002F5AEA"/>
    <w:rsid w:val="002F5B2E"/>
    <w:rsid w:val="002F7700"/>
    <w:rsid w:val="002F7DC3"/>
    <w:rsid w:val="003015E3"/>
    <w:rsid w:val="00302739"/>
    <w:rsid w:val="00303203"/>
    <w:rsid w:val="00307290"/>
    <w:rsid w:val="00307332"/>
    <w:rsid w:val="0031099B"/>
    <w:rsid w:val="0031330F"/>
    <w:rsid w:val="00313BCF"/>
    <w:rsid w:val="00323637"/>
    <w:rsid w:val="00323F4E"/>
    <w:rsid w:val="003268A3"/>
    <w:rsid w:val="00327735"/>
    <w:rsid w:val="00331E05"/>
    <w:rsid w:val="00332092"/>
    <w:rsid w:val="003333F6"/>
    <w:rsid w:val="00336673"/>
    <w:rsid w:val="0033678D"/>
    <w:rsid w:val="003370E4"/>
    <w:rsid w:val="003400DF"/>
    <w:rsid w:val="0034204C"/>
    <w:rsid w:val="0034375B"/>
    <w:rsid w:val="00344BC4"/>
    <w:rsid w:val="00344F0D"/>
    <w:rsid w:val="0035403F"/>
    <w:rsid w:val="003609EA"/>
    <w:rsid w:val="003615DE"/>
    <w:rsid w:val="00363C65"/>
    <w:rsid w:val="00363F1F"/>
    <w:rsid w:val="003644DE"/>
    <w:rsid w:val="00365CF8"/>
    <w:rsid w:val="00366326"/>
    <w:rsid w:val="003672F6"/>
    <w:rsid w:val="00371790"/>
    <w:rsid w:val="00372E93"/>
    <w:rsid w:val="00374DD5"/>
    <w:rsid w:val="00380F94"/>
    <w:rsid w:val="00382846"/>
    <w:rsid w:val="0038289A"/>
    <w:rsid w:val="003851A1"/>
    <w:rsid w:val="003858EE"/>
    <w:rsid w:val="00386752"/>
    <w:rsid w:val="00386794"/>
    <w:rsid w:val="00387C40"/>
    <w:rsid w:val="00392620"/>
    <w:rsid w:val="003A0511"/>
    <w:rsid w:val="003A6722"/>
    <w:rsid w:val="003A6B0A"/>
    <w:rsid w:val="003A6BDF"/>
    <w:rsid w:val="003B28A0"/>
    <w:rsid w:val="003B40E0"/>
    <w:rsid w:val="003B4BFE"/>
    <w:rsid w:val="003B6700"/>
    <w:rsid w:val="003B7369"/>
    <w:rsid w:val="003C1DA6"/>
    <w:rsid w:val="003C2972"/>
    <w:rsid w:val="003C4568"/>
    <w:rsid w:val="003C4B0D"/>
    <w:rsid w:val="003C709A"/>
    <w:rsid w:val="003D656A"/>
    <w:rsid w:val="003E190F"/>
    <w:rsid w:val="003E1BD0"/>
    <w:rsid w:val="003E2E18"/>
    <w:rsid w:val="003E3705"/>
    <w:rsid w:val="003E3ED1"/>
    <w:rsid w:val="003E5D66"/>
    <w:rsid w:val="003E7D64"/>
    <w:rsid w:val="003F0E8B"/>
    <w:rsid w:val="003F1358"/>
    <w:rsid w:val="003F3397"/>
    <w:rsid w:val="003F39F8"/>
    <w:rsid w:val="003F4B1E"/>
    <w:rsid w:val="003F50D4"/>
    <w:rsid w:val="00403820"/>
    <w:rsid w:val="00405B82"/>
    <w:rsid w:val="00407FE0"/>
    <w:rsid w:val="00411374"/>
    <w:rsid w:val="00411E36"/>
    <w:rsid w:val="00412A0E"/>
    <w:rsid w:val="00412D61"/>
    <w:rsid w:val="00415EC6"/>
    <w:rsid w:val="00416527"/>
    <w:rsid w:val="00417AFC"/>
    <w:rsid w:val="004210D3"/>
    <w:rsid w:val="00421D17"/>
    <w:rsid w:val="0042580B"/>
    <w:rsid w:val="00427555"/>
    <w:rsid w:val="00427E36"/>
    <w:rsid w:val="00431C59"/>
    <w:rsid w:val="00441152"/>
    <w:rsid w:val="00443FB2"/>
    <w:rsid w:val="004465AB"/>
    <w:rsid w:val="0045344C"/>
    <w:rsid w:val="004536D7"/>
    <w:rsid w:val="00455388"/>
    <w:rsid w:val="0045590C"/>
    <w:rsid w:val="00460841"/>
    <w:rsid w:val="004618C1"/>
    <w:rsid w:val="00461E2C"/>
    <w:rsid w:val="004631B2"/>
    <w:rsid w:val="0047083D"/>
    <w:rsid w:val="00474B75"/>
    <w:rsid w:val="00474D90"/>
    <w:rsid w:val="00477505"/>
    <w:rsid w:val="00482C3A"/>
    <w:rsid w:val="00483612"/>
    <w:rsid w:val="0048425F"/>
    <w:rsid w:val="004875FA"/>
    <w:rsid w:val="004905C4"/>
    <w:rsid w:val="004937C7"/>
    <w:rsid w:val="004940D7"/>
    <w:rsid w:val="00497CB2"/>
    <w:rsid w:val="004A4384"/>
    <w:rsid w:val="004A7D4B"/>
    <w:rsid w:val="004B0E6A"/>
    <w:rsid w:val="004B23B9"/>
    <w:rsid w:val="004B2565"/>
    <w:rsid w:val="004B6A45"/>
    <w:rsid w:val="004B6E45"/>
    <w:rsid w:val="004B76D3"/>
    <w:rsid w:val="004B7DBA"/>
    <w:rsid w:val="004C124D"/>
    <w:rsid w:val="004C1277"/>
    <w:rsid w:val="004C27E6"/>
    <w:rsid w:val="004C501D"/>
    <w:rsid w:val="004C5238"/>
    <w:rsid w:val="004C5D1A"/>
    <w:rsid w:val="004C607E"/>
    <w:rsid w:val="004C69B1"/>
    <w:rsid w:val="004D3483"/>
    <w:rsid w:val="004D4256"/>
    <w:rsid w:val="004D6B4C"/>
    <w:rsid w:val="004D6FD1"/>
    <w:rsid w:val="004D70BA"/>
    <w:rsid w:val="004E10BD"/>
    <w:rsid w:val="004E2362"/>
    <w:rsid w:val="004E2718"/>
    <w:rsid w:val="004E4905"/>
    <w:rsid w:val="004E7D28"/>
    <w:rsid w:val="004F071E"/>
    <w:rsid w:val="004F0E4F"/>
    <w:rsid w:val="004F1649"/>
    <w:rsid w:val="004F2746"/>
    <w:rsid w:val="004F2AEB"/>
    <w:rsid w:val="004F4F15"/>
    <w:rsid w:val="004F78ED"/>
    <w:rsid w:val="00504E87"/>
    <w:rsid w:val="005050B6"/>
    <w:rsid w:val="005064D3"/>
    <w:rsid w:val="005078A7"/>
    <w:rsid w:val="00507AB1"/>
    <w:rsid w:val="0051177A"/>
    <w:rsid w:val="00512266"/>
    <w:rsid w:val="00513BE7"/>
    <w:rsid w:val="00515064"/>
    <w:rsid w:val="005156E3"/>
    <w:rsid w:val="005170AB"/>
    <w:rsid w:val="00517C1D"/>
    <w:rsid w:val="00517E3B"/>
    <w:rsid w:val="00524C6D"/>
    <w:rsid w:val="00526C03"/>
    <w:rsid w:val="00526F06"/>
    <w:rsid w:val="005310EA"/>
    <w:rsid w:val="0053231F"/>
    <w:rsid w:val="005354BE"/>
    <w:rsid w:val="005355B1"/>
    <w:rsid w:val="00535840"/>
    <w:rsid w:val="00536A5E"/>
    <w:rsid w:val="0054196C"/>
    <w:rsid w:val="00543059"/>
    <w:rsid w:val="00547F2D"/>
    <w:rsid w:val="005561A6"/>
    <w:rsid w:val="0056118C"/>
    <w:rsid w:val="00561693"/>
    <w:rsid w:val="00561D9C"/>
    <w:rsid w:val="00562377"/>
    <w:rsid w:val="0056415A"/>
    <w:rsid w:val="00564FD8"/>
    <w:rsid w:val="005676EA"/>
    <w:rsid w:val="00567F23"/>
    <w:rsid w:val="005712A1"/>
    <w:rsid w:val="00571848"/>
    <w:rsid w:val="005720D1"/>
    <w:rsid w:val="005724D8"/>
    <w:rsid w:val="00572D7F"/>
    <w:rsid w:val="005748AC"/>
    <w:rsid w:val="00574CB2"/>
    <w:rsid w:val="00575564"/>
    <w:rsid w:val="005765FC"/>
    <w:rsid w:val="00577035"/>
    <w:rsid w:val="00577431"/>
    <w:rsid w:val="00581E74"/>
    <w:rsid w:val="00585C57"/>
    <w:rsid w:val="0058638D"/>
    <w:rsid w:val="00590168"/>
    <w:rsid w:val="00593C9B"/>
    <w:rsid w:val="00594C33"/>
    <w:rsid w:val="00597CB9"/>
    <w:rsid w:val="005A0E13"/>
    <w:rsid w:val="005A2C99"/>
    <w:rsid w:val="005A337D"/>
    <w:rsid w:val="005A51E2"/>
    <w:rsid w:val="005B235C"/>
    <w:rsid w:val="005B2585"/>
    <w:rsid w:val="005B48C8"/>
    <w:rsid w:val="005B7866"/>
    <w:rsid w:val="005B7FBF"/>
    <w:rsid w:val="005C0104"/>
    <w:rsid w:val="005C143C"/>
    <w:rsid w:val="005C52BD"/>
    <w:rsid w:val="005C697C"/>
    <w:rsid w:val="005C6A84"/>
    <w:rsid w:val="005D28E3"/>
    <w:rsid w:val="005D348F"/>
    <w:rsid w:val="005E299B"/>
    <w:rsid w:val="005E40FD"/>
    <w:rsid w:val="005E6F73"/>
    <w:rsid w:val="005E7C11"/>
    <w:rsid w:val="005F1DC6"/>
    <w:rsid w:val="005F23E0"/>
    <w:rsid w:val="005F5313"/>
    <w:rsid w:val="00601419"/>
    <w:rsid w:val="006018C8"/>
    <w:rsid w:val="00605132"/>
    <w:rsid w:val="006051BA"/>
    <w:rsid w:val="006051FE"/>
    <w:rsid w:val="00606B23"/>
    <w:rsid w:val="0061076E"/>
    <w:rsid w:val="00611126"/>
    <w:rsid w:val="006112E0"/>
    <w:rsid w:val="00616751"/>
    <w:rsid w:val="006170D8"/>
    <w:rsid w:val="00620652"/>
    <w:rsid w:val="00620DDF"/>
    <w:rsid w:val="00620E50"/>
    <w:rsid w:val="006237C2"/>
    <w:rsid w:val="006237D5"/>
    <w:rsid w:val="00624140"/>
    <w:rsid w:val="00624BF4"/>
    <w:rsid w:val="00627221"/>
    <w:rsid w:val="00633C76"/>
    <w:rsid w:val="006344A7"/>
    <w:rsid w:val="00634FC7"/>
    <w:rsid w:val="006353A7"/>
    <w:rsid w:val="00635FC3"/>
    <w:rsid w:val="00637869"/>
    <w:rsid w:val="00637995"/>
    <w:rsid w:val="00640BEB"/>
    <w:rsid w:val="00640C08"/>
    <w:rsid w:val="00640E7E"/>
    <w:rsid w:val="00641494"/>
    <w:rsid w:val="00642598"/>
    <w:rsid w:val="0064298E"/>
    <w:rsid w:val="00644C16"/>
    <w:rsid w:val="006450A9"/>
    <w:rsid w:val="006470A6"/>
    <w:rsid w:val="00652AC0"/>
    <w:rsid w:val="00653A19"/>
    <w:rsid w:val="0066020E"/>
    <w:rsid w:val="00660F01"/>
    <w:rsid w:val="006665F8"/>
    <w:rsid w:val="00671544"/>
    <w:rsid w:val="00671B6C"/>
    <w:rsid w:val="0067560E"/>
    <w:rsid w:val="0067563C"/>
    <w:rsid w:val="00676D08"/>
    <w:rsid w:val="0067713F"/>
    <w:rsid w:val="00681878"/>
    <w:rsid w:val="00687EF4"/>
    <w:rsid w:val="00690317"/>
    <w:rsid w:val="00690F67"/>
    <w:rsid w:val="006941A9"/>
    <w:rsid w:val="006949F8"/>
    <w:rsid w:val="0069517E"/>
    <w:rsid w:val="00695835"/>
    <w:rsid w:val="0069599A"/>
    <w:rsid w:val="006A1F3B"/>
    <w:rsid w:val="006A78D6"/>
    <w:rsid w:val="006B0A58"/>
    <w:rsid w:val="006B42A9"/>
    <w:rsid w:val="006B492D"/>
    <w:rsid w:val="006B4A53"/>
    <w:rsid w:val="006B7A08"/>
    <w:rsid w:val="006C203F"/>
    <w:rsid w:val="006C318C"/>
    <w:rsid w:val="006C625F"/>
    <w:rsid w:val="006D2D8D"/>
    <w:rsid w:val="006D2F30"/>
    <w:rsid w:val="006D48F7"/>
    <w:rsid w:val="006D4EB2"/>
    <w:rsid w:val="006D6D55"/>
    <w:rsid w:val="006E035D"/>
    <w:rsid w:val="006E3E77"/>
    <w:rsid w:val="006E5DBD"/>
    <w:rsid w:val="006E6C86"/>
    <w:rsid w:val="006E6CAE"/>
    <w:rsid w:val="006F138E"/>
    <w:rsid w:val="006F1A05"/>
    <w:rsid w:val="006F1DF4"/>
    <w:rsid w:val="006F28AB"/>
    <w:rsid w:val="006F78B3"/>
    <w:rsid w:val="006F7A20"/>
    <w:rsid w:val="00700426"/>
    <w:rsid w:val="007017F6"/>
    <w:rsid w:val="0070415E"/>
    <w:rsid w:val="007043D0"/>
    <w:rsid w:val="00705E52"/>
    <w:rsid w:val="00707CC3"/>
    <w:rsid w:val="00707E79"/>
    <w:rsid w:val="00710D69"/>
    <w:rsid w:val="00710DF7"/>
    <w:rsid w:val="0071278D"/>
    <w:rsid w:val="007151C4"/>
    <w:rsid w:val="00715FE7"/>
    <w:rsid w:val="007160EA"/>
    <w:rsid w:val="007204A2"/>
    <w:rsid w:val="00721B0C"/>
    <w:rsid w:val="00722118"/>
    <w:rsid w:val="00723E44"/>
    <w:rsid w:val="00723E98"/>
    <w:rsid w:val="00724C5D"/>
    <w:rsid w:val="0072624A"/>
    <w:rsid w:val="0073519E"/>
    <w:rsid w:val="00735EF0"/>
    <w:rsid w:val="00740275"/>
    <w:rsid w:val="007402BC"/>
    <w:rsid w:val="00740316"/>
    <w:rsid w:val="00741DC7"/>
    <w:rsid w:val="0074279A"/>
    <w:rsid w:val="00742CED"/>
    <w:rsid w:val="00747A48"/>
    <w:rsid w:val="0075060D"/>
    <w:rsid w:val="0075592D"/>
    <w:rsid w:val="00755B3A"/>
    <w:rsid w:val="00761ECB"/>
    <w:rsid w:val="00762022"/>
    <w:rsid w:val="0076239D"/>
    <w:rsid w:val="007627B3"/>
    <w:rsid w:val="00763C6E"/>
    <w:rsid w:val="00764A49"/>
    <w:rsid w:val="00767CD2"/>
    <w:rsid w:val="007705EA"/>
    <w:rsid w:val="007717BC"/>
    <w:rsid w:val="00771CD8"/>
    <w:rsid w:val="00773985"/>
    <w:rsid w:val="00774BDA"/>
    <w:rsid w:val="00775081"/>
    <w:rsid w:val="00775C79"/>
    <w:rsid w:val="007767B8"/>
    <w:rsid w:val="00782785"/>
    <w:rsid w:val="00784B67"/>
    <w:rsid w:val="007879A8"/>
    <w:rsid w:val="007900A2"/>
    <w:rsid w:val="007913AF"/>
    <w:rsid w:val="00792407"/>
    <w:rsid w:val="0079252A"/>
    <w:rsid w:val="00795F16"/>
    <w:rsid w:val="00796408"/>
    <w:rsid w:val="00797A93"/>
    <w:rsid w:val="00797AAB"/>
    <w:rsid w:val="007A0FEC"/>
    <w:rsid w:val="007A1037"/>
    <w:rsid w:val="007A1546"/>
    <w:rsid w:val="007A25CE"/>
    <w:rsid w:val="007A55D5"/>
    <w:rsid w:val="007A6494"/>
    <w:rsid w:val="007B14A8"/>
    <w:rsid w:val="007B483E"/>
    <w:rsid w:val="007B7118"/>
    <w:rsid w:val="007B768A"/>
    <w:rsid w:val="007C02C7"/>
    <w:rsid w:val="007C058D"/>
    <w:rsid w:val="007C1B95"/>
    <w:rsid w:val="007C480D"/>
    <w:rsid w:val="007C5017"/>
    <w:rsid w:val="007D0D70"/>
    <w:rsid w:val="007D4F16"/>
    <w:rsid w:val="007D5630"/>
    <w:rsid w:val="007D5861"/>
    <w:rsid w:val="007E02A2"/>
    <w:rsid w:val="007E1168"/>
    <w:rsid w:val="007E1908"/>
    <w:rsid w:val="007E5C42"/>
    <w:rsid w:val="007E6C62"/>
    <w:rsid w:val="007E6E59"/>
    <w:rsid w:val="007F3ED0"/>
    <w:rsid w:val="007F5ECB"/>
    <w:rsid w:val="007F6B94"/>
    <w:rsid w:val="00800091"/>
    <w:rsid w:val="00800BC1"/>
    <w:rsid w:val="00803357"/>
    <w:rsid w:val="00807252"/>
    <w:rsid w:val="00807763"/>
    <w:rsid w:val="008101B2"/>
    <w:rsid w:val="00810E7A"/>
    <w:rsid w:val="00811E39"/>
    <w:rsid w:val="00816D70"/>
    <w:rsid w:val="00817652"/>
    <w:rsid w:val="00820154"/>
    <w:rsid w:val="008216EF"/>
    <w:rsid w:val="008220F0"/>
    <w:rsid w:val="00825284"/>
    <w:rsid w:val="00825F40"/>
    <w:rsid w:val="008269A6"/>
    <w:rsid w:val="00827B39"/>
    <w:rsid w:val="00830FA5"/>
    <w:rsid w:val="00831C69"/>
    <w:rsid w:val="00831F56"/>
    <w:rsid w:val="008325AC"/>
    <w:rsid w:val="008337A6"/>
    <w:rsid w:val="00835031"/>
    <w:rsid w:val="00840BFC"/>
    <w:rsid w:val="00841E6D"/>
    <w:rsid w:val="00842499"/>
    <w:rsid w:val="00845C9C"/>
    <w:rsid w:val="00850678"/>
    <w:rsid w:val="00851F69"/>
    <w:rsid w:val="0085363E"/>
    <w:rsid w:val="008609B3"/>
    <w:rsid w:val="00860AF8"/>
    <w:rsid w:val="0086411E"/>
    <w:rsid w:val="008665B2"/>
    <w:rsid w:val="00870E21"/>
    <w:rsid w:val="00871D20"/>
    <w:rsid w:val="00872F2C"/>
    <w:rsid w:val="00873211"/>
    <w:rsid w:val="00874D61"/>
    <w:rsid w:val="008756F4"/>
    <w:rsid w:val="00881529"/>
    <w:rsid w:val="0088308F"/>
    <w:rsid w:val="00884538"/>
    <w:rsid w:val="00886156"/>
    <w:rsid w:val="008904F7"/>
    <w:rsid w:val="00890A55"/>
    <w:rsid w:val="00891C06"/>
    <w:rsid w:val="00892EAB"/>
    <w:rsid w:val="00895003"/>
    <w:rsid w:val="00895AB7"/>
    <w:rsid w:val="008A443F"/>
    <w:rsid w:val="008A56FC"/>
    <w:rsid w:val="008A670E"/>
    <w:rsid w:val="008A75E9"/>
    <w:rsid w:val="008B225D"/>
    <w:rsid w:val="008B4941"/>
    <w:rsid w:val="008B4BD9"/>
    <w:rsid w:val="008B4C45"/>
    <w:rsid w:val="008C0FB8"/>
    <w:rsid w:val="008C22F0"/>
    <w:rsid w:val="008C488C"/>
    <w:rsid w:val="008C58F4"/>
    <w:rsid w:val="008C5B54"/>
    <w:rsid w:val="008C65A9"/>
    <w:rsid w:val="008D02E9"/>
    <w:rsid w:val="008D0474"/>
    <w:rsid w:val="008D1184"/>
    <w:rsid w:val="008D1AF7"/>
    <w:rsid w:val="008D24D9"/>
    <w:rsid w:val="008D3129"/>
    <w:rsid w:val="008D6DA0"/>
    <w:rsid w:val="008E1E71"/>
    <w:rsid w:val="008E2FE9"/>
    <w:rsid w:val="008E3503"/>
    <w:rsid w:val="008E40D1"/>
    <w:rsid w:val="008E6F35"/>
    <w:rsid w:val="008E6F37"/>
    <w:rsid w:val="008E7212"/>
    <w:rsid w:val="008F0320"/>
    <w:rsid w:val="008F0484"/>
    <w:rsid w:val="008F0888"/>
    <w:rsid w:val="008F2F33"/>
    <w:rsid w:val="008F6A11"/>
    <w:rsid w:val="00902D04"/>
    <w:rsid w:val="00905AF0"/>
    <w:rsid w:val="00907512"/>
    <w:rsid w:val="009075EA"/>
    <w:rsid w:val="00907E67"/>
    <w:rsid w:val="0091186B"/>
    <w:rsid w:val="009164FF"/>
    <w:rsid w:val="00916E67"/>
    <w:rsid w:val="00921ECF"/>
    <w:rsid w:val="00922FC0"/>
    <w:rsid w:val="00925BFA"/>
    <w:rsid w:val="00927E99"/>
    <w:rsid w:val="00930A32"/>
    <w:rsid w:val="00935ADA"/>
    <w:rsid w:val="00936759"/>
    <w:rsid w:val="00940051"/>
    <w:rsid w:val="00940FAD"/>
    <w:rsid w:val="00943E5A"/>
    <w:rsid w:val="009470B9"/>
    <w:rsid w:val="009503E7"/>
    <w:rsid w:val="00951661"/>
    <w:rsid w:val="0095534B"/>
    <w:rsid w:val="00955FB8"/>
    <w:rsid w:val="009562BB"/>
    <w:rsid w:val="0095674E"/>
    <w:rsid w:val="00965489"/>
    <w:rsid w:val="00967AF5"/>
    <w:rsid w:val="00971349"/>
    <w:rsid w:val="00975C44"/>
    <w:rsid w:val="00976C08"/>
    <w:rsid w:val="00982282"/>
    <w:rsid w:val="009826D8"/>
    <w:rsid w:val="0098471E"/>
    <w:rsid w:val="00986ACD"/>
    <w:rsid w:val="00990167"/>
    <w:rsid w:val="009916F0"/>
    <w:rsid w:val="00991FC5"/>
    <w:rsid w:val="00992532"/>
    <w:rsid w:val="00995C9B"/>
    <w:rsid w:val="009965D5"/>
    <w:rsid w:val="009A027F"/>
    <w:rsid w:val="009A20C1"/>
    <w:rsid w:val="009A3A9C"/>
    <w:rsid w:val="009A4D17"/>
    <w:rsid w:val="009A51D6"/>
    <w:rsid w:val="009A637B"/>
    <w:rsid w:val="009A69A0"/>
    <w:rsid w:val="009A7316"/>
    <w:rsid w:val="009A7643"/>
    <w:rsid w:val="009B137C"/>
    <w:rsid w:val="009B3D24"/>
    <w:rsid w:val="009B5BEF"/>
    <w:rsid w:val="009C2819"/>
    <w:rsid w:val="009C2861"/>
    <w:rsid w:val="009C2CAD"/>
    <w:rsid w:val="009C4DC3"/>
    <w:rsid w:val="009C76E4"/>
    <w:rsid w:val="009D12E3"/>
    <w:rsid w:val="009D3368"/>
    <w:rsid w:val="009D3D6A"/>
    <w:rsid w:val="009D7F99"/>
    <w:rsid w:val="009E3560"/>
    <w:rsid w:val="009E3E63"/>
    <w:rsid w:val="009E5282"/>
    <w:rsid w:val="009E66F5"/>
    <w:rsid w:val="009E734D"/>
    <w:rsid w:val="009F1194"/>
    <w:rsid w:val="009F1B1B"/>
    <w:rsid w:val="009F2292"/>
    <w:rsid w:val="009F251D"/>
    <w:rsid w:val="009F34F6"/>
    <w:rsid w:val="009F4913"/>
    <w:rsid w:val="009F49B1"/>
    <w:rsid w:val="00A0057B"/>
    <w:rsid w:val="00A02729"/>
    <w:rsid w:val="00A02ADB"/>
    <w:rsid w:val="00A03BE3"/>
    <w:rsid w:val="00A049E7"/>
    <w:rsid w:val="00A072A5"/>
    <w:rsid w:val="00A15CD7"/>
    <w:rsid w:val="00A15F32"/>
    <w:rsid w:val="00A239D1"/>
    <w:rsid w:val="00A24453"/>
    <w:rsid w:val="00A25C7D"/>
    <w:rsid w:val="00A26971"/>
    <w:rsid w:val="00A26E6B"/>
    <w:rsid w:val="00A32295"/>
    <w:rsid w:val="00A322C0"/>
    <w:rsid w:val="00A33B29"/>
    <w:rsid w:val="00A34BFA"/>
    <w:rsid w:val="00A362A3"/>
    <w:rsid w:val="00A37259"/>
    <w:rsid w:val="00A41149"/>
    <w:rsid w:val="00A41325"/>
    <w:rsid w:val="00A43570"/>
    <w:rsid w:val="00A44649"/>
    <w:rsid w:val="00A44A8B"/>
    <w:rsid w:val="00A46EA5"/>
    <w:rsid w:val="00A50BDB"/>
    <w:rsid w:val="00A5109C"/>
    <w:rsid w:val="00A52066"/>
    <w:rsid w:val="00A6105F"/>
    <w:rsid w:val="00A6192E"/>
    <w:rsid w:val="00A620D1"/>
    <w:rsid w:val="00A622A9"/>
    <w:rsid w:val="00A73488"/>
    <w:rsid w:val="00A73D9F"/>
    <w:rsid w:val="00A7497C"/>
    <w:rsid w:val="00A74B76"/>
    <w:rsid w:val="00A74EDE"/>
    <w:rsid w:val="00A77A1D"/>
    <w:rsid w:val="00A8567E"/>
    <w:rsid w:val="00A87F70"/>
    <w:rsid w:val="00A906FF"/>
    <w:rsid w:val="00A938DF"/>
    <w:rsid w:val="00A9722C"/>
    <w:rsid w:val="00A97F0A"/>
    <w:rsid w:val="00AA0A40"/>
    <w:rsid w:val="00AA5740"/>
    <w:rsid w:val="00AA617F"/>
    <w:rsid w:val="00AB191B"/>
    <w:rsid w:val="00AB4839"/>
    <w:rsid w:val="00AB66BD"/>
    <w:rsid w:val="00AC1F66"/>
    <w:rsid w:val="00AC2399"/>
    <w:rsid w:val="00AC5043"/>
    <w:rsid w:val="00AC5714"/>
    <w:rsid w:val="00AC7185"/>
    <w:rsid w:val="00AC7A7E"/>
    <w:rsid w:val="00AD1597"/>
    <w:rsid w:val="00AD15A6"/>
    <w:rsid w:val="00AD192D"/>
    <w:rsid w:val="00AD3330"/>
    <w:rsid w:val="00AD61FF"/>
    <w:rsid w:val="00AD6A4A"/>
    <w:rsid w:val="00AE3CD1"/>
    <w:rsid w:val="00AE6820"/>
    <w:rsid w:val="00AE79B8"/>
    <w:rsid w:val="00AF0A9B"/>
    <w:rsid w:val="00AF0ED3"/>
    <w:rsid w:val="00AF29C9"/>
    <w:rsid w:val="00AF4A84"/>
    <w:rsid w:val="00AF4F4E"/>
    <w:rsid w:val="00AF74BA"/>
    <w:rsid w:val="00B06E46"/>
    <w:rsid w:val="00B10B31"/>
    <w:rsid w:val="00B17265"/>
    <w:rsid w:val="00B1738F"/>
    <w:rsid w:val="00B178D6"/>
    <w:rsid w:val="00B210CB"/>
    <w:rsid w:val="00B22A8F"/>
    <w:rsid w:val="00B22B5E"/>
    <w:rsid w:val="00B23E0C"/>
    <w:rsid w:val="00B302B3"/>
    <w:rsid w:val="00B305B3"/>
    <w:rsid w:val="00B31501"/>
    <w:rsid w:val="00B32311"/>
    <w:rsid w:val="00B326BD"/>
    <w:rsid w:val="00B32A2A"/>
    <w:rsid w:val="00B33B21"/>
    <w:rsid w:val="00B3435D"/>
    <w:rsid w:val="00B34A6D"/>
    <w:rsid w:val="00B363DC"/>
    <w:rsid w:val="00B36AE2"/>
    <w:rsid w:val="00B37077"/>
    <w:rsid w:val="00B443F6"/>
    <w:rsid w:val="00B45811"/>
    <w:rsid w:val="00B47535"/>
    <w:rsid w:val="00B50991"/>
    <w:rsid w:val="00B54868"/>
    <w:rsid w:val="00B60010"/>
    <w:rsid w:val="00B60C43"/>
    <w:rsid w:val="00B61BFB"/>
    <w:rsid w:val="00B63AF4"/>
    <w:rsid w:val="00B64098"/>
    <w:rsid w:val="00B70437"/>
    <w:rsid w:val="00B72668"/>
    <w:rsid w:val="00B73CA4"/>
    <w:rsid w:val="00B74046"/>
    <w:rsid w:val="00B7622F"/>
    <w:rsid w:val="00B77DBA"/>
    <w:rsid w:val="00B8338C"/>
    <w:rsid w:val="00B85553"/>
    <w:rsid w:val="00B8617E"/>
    <w:rsid w:val="00B8794D"/>
    <w:rsid w:val="00B9157C"/>
    <w:rsid w:val="00B933BB"/>
    <w:rsid w:val="00B93F3B"/>
    <w:rsid w:val="00B96BDF"/>
    <w:rsid w:val="00B97D67"/>
    <w:rsid w:val="00BA1AF9"/>
    <w:rsid w:val="00BA31B2"/>
    <w:rsid w:val="00BA3CE5"/>
    <w:rsid w:val="00BB06E9"/>
    <w:rsid w:val="00BB0A56"/>
    <w:rsid w:val="00BB1020"/>
    <w:rsid w:val="00BB302E"/>
    <w:rsid w:val="00BB6B0F"/>
    <w:rsid w:val="00BB6E94"/>
    <w:rsid w:val="00BB7570"/>
    <w:rsid w:val="00BC0611"/>
    <w:rsid w:val="00BC0713"/>
    <w:rsid w:val="00BC18A5"/>
    <w:rsid w:val="00BC1974"/>
    <w:rsid w:val="00BC4E0C"/>
    <w:rsid w:val="00BC5877"/>
    <w:rsid w:val="00BC5BC3"/>
    <w:rsid w:val="00BC6DE6"/>
    <w:rsid w:val="00BD06B8"/>
    <w:rsid w:val="00BD34E3"/>
    <w:rsid w:val="00BD4655"/>
    <w:rsid w:val="00BD4F3E"/>
    <w:rsid w:val="00BD721F"/>
    <w:rsid w:val="00BD73F0"/>
    <w:rsid w:val="00BD78AB"/>
    <w:rsid w:val="00BE221C"/>
    <w:rsid w:val="00BE2234"/>
    <w:rsid w:val="00BE3035"/>
    <w:rsid w:val="00BE3913"/>
    <w:rsid w:val="00BF0127"/>
    <w:rsid w:val="00BF0402"/>
    <w:rsid w:val="00BF276F"/>
    <w:rsid w:val="00BF27C0"/>
    <w:rsid w:val="00BF2893"/>
    <w:rsid w:val="00BF2B60"/>
    <w:rsid w:val="00BF5BD7"/>
    <w:rsid w:val="00BF6580"/>
    <w:rsid w:val="00BF660B"/>
    <w:rsid w:val="00C039E2"/>
    <w:rsid w:val="00C05608"/>
    <w:rsid w:val="00C10E9A"/>
    <w:rsid w:val="00C11564"/>
    <w:rsid w:val="00C11596"/>
    <w:rsid w:val="00C149A0"/>
    <w:rsid w:val="00C15EC3"/>
    <w:rsid w:val="00C23CD1"/>
    <w:rsid w:val="00C265A5"/>
    <w:rsid w:val="00C26B2D"/>
    <w:rsid w:val="00C3071A"/>
    <w:rsid w:val="00C338D4"/>
    <w:rsid w:val="00C35F31"/>
    <w:rsid w:val="00C450F1"/>
    <w:rsid w:val="00C50406"/>
    <w:rsid w:val="00C50858"/>
    <w:rsid w:val="00C51850"/>
    <w:rsid w:val="00C53DBD"/>
    <w:rsid w:val="00C53F3C"/>
    <w:rsid w:val="00C543C0"/>
    <w:rsid w:val="00C54558"/>
    <w:rsid w:val="00C55D48"/>
    <w:rsid w:val="00C56043"/>
    <w:rsid w:val="00C562FD"/>
    <w:rsid w:val="00C57157"/>
    <w:rsid w:val="00C60EBF"/>
    <w:rsid w:val="00C62D91"/>
    <w:rsid w:val="00C6653C"/>
    <w:rsid w:val="00C7115C"/>
    <w:rsid w:val="00C73655"/>
    <w:rsid w:val="00C74DD6"/>
    <w:rsid w:val="00C82FE5"/>
    <w:rsid w:val="00C841CA"/>
    <w:rsid w:val="00C84548"/>
    <w:rsid w:val="00C85292"/>
    <w:rsid w:val="00C86951"/>
    <w:rsid w:val="00C91033"/>
    <w:rsid w:val="00C96F3D"/>
    <w:rsid w:val="00CA2FC8"/>
    <w:rsid w:val="00CA3704"/>
    <w:rsid w:val="00CB1566"/>
    <w:rsid w:val="00CB25ED"/>
    <w:rsid w:val="00CB553F"/>
    <w:rsid w:val="00CB569D"/>
    <w:rsid w:val="00CB5739"/>
    <w:rsid w:val="00CB5A6B"/>
    <w:rsid w:val="00CB6BA7"/>
    <w:rsid w:val="00CB7DB9"/>
    <w:rsid w:val="00CC3EED"/>
    <w:rsid w:val="00CC42E2"/>
    <w:rsid w:val="00CC465B"/>
    <w:rsid w:val="00CC5A0A"/>
    <w:rsid w:val="00CC666C"/>
    <w:rsid w:val="00CE0073"/>
    <w:rsid w:val="00CE05DC"/>
    <w:rsid w:val="00CE0ACA"/>
    <w:rsid w:val="00CE185B"/>
    <w:rsid w:val="00CE1AB1"/>
    <w:rsid w:val="00CE3E35"/>
    <w:rsid w:val="00CE43E8"/>
    <w:rsid w:val="00CF12B5"/>
    <w:rsid w:val="00CF5459"/>
    <w:rsid w:val="00D01CC3"/>
    <w:rsid w:val="00D05124"/>
    <w:rsid w:val="00D068D1"/>
    <w:rsid w:val="00D14985"/>
    <w:rsid w:val="00D14EFD"/>
    <w:rsid w:val="00D21B3A"/>
    <w:rsid w:val="00D22B9A"/>
    <w:rsid w:val="00D25430"/>
    <w:rsid w:val="00D279BA"/>
    <w:rsid w:val="00D27BCB"/>
    <w:rsid w:val="00D27C53"/>
    <w:rsid w:val="00D325E2"/>
    <w:rsid w:val="00D33EDA"/>
    <w:rsid w:val="00D365C2"/>
    <w:rsid w:val="00D36DD0"/>
    <w:rsid w:val="00D36F41"/>
    <w:rsid w:val="00D41277"/>
    <w:rsid w:val="00D42822"/>
    <w:rsid w:val="00D438B9"/>
    <w:rsid w:val="00D4595A"/>
    <w:rsid w:val="00D46AA2"/>
    <w:rsid w:val="00D46AEA"/>
    <w:rsid w:val="00D50EDC"/>
    <w:rsid w:val="00D523BA"/>
    <w:rsid w:val="00D52E82"/>
    <w:rsid w:val="00D53C51"/>
    <w:rsid w:val="00D55EE0"/>
    <w:rsid w:val="00D60CEB"/>
    <w:rsid w:val="00D62858"/>
    <w:rsid w:val="00D735B2"/>
    <w:rsid w:val="00D7398B"/>
    <w:rsid w:val="00D74AE7"/>
    <w:rsid w:val="00D75226"/>
    <w:rsid w:val="00D756D0"/>
    <w:rsid w:val="00D75734"/>
    <w:rsid w:val="00D76761"/>
    <w:rsid w:val="00D77F20"/>
    <w:rsid w:val="00D80459"/>
    <w:rsid w:val="00D80AA9"/>
    <w:rsid w:val="00D81453"/>
    <w:rsid w:val="00D8208C"/>
    <w:rsid w:val="00D83D11"/>
    <w:rsid w:val="00D83F11"/>
    <w:rsid w:val="00D8749A"/>
    <w:rsid w:val="00D93CA5"/>
    <w:rsid w:val="00D9427D"/>
    <w:rsid w:val="00D95C94"/>
    <w:rsid w:val="00DA1229"/>
    <w:rsid w:val="00DA5F59"/>
    <w:rsid w:val="00DB2F5F"/>
    <w:rsid w:val="00DB4460"/>
    <w:rsid w:val="00DB5BAA"/>
    <w:rsid w:val="00DB63D5"/>
    <w:rsid w:val="00DC2304"/>
    <w:rsid w:val="00DC38E1"/>
    <w:rsid w:val="00DC6206"/>
    <w:rsid w:val="00DC74F0"/>
    <w:rsid w:val="00DD02B9"/>
    <w:rsid w:val="00DD068F"/>
    <w:rsid w:val="00DD3293"/>
    <w:rsid w:val="00DD4EE4"/>
    <w:rsid w:val="00DD6DBC"/>
    <w:rsid w:val="00DD7ABC"/>
    <w:rsid w:val="00DE1493"/>
    <w:rsid w:val="00DE1D8E"/>
    <w:rsid w:val="00DE4CB7"/>
    <w:rsid w:val="00DE5045"/>
    <w:rsid w:val="00DE532C"/>
    <w:rsid w:val="00DE6462"/>
    <w:rsid w:val="00DF0D0F"/>
    <w:rsid w:val="00DF31FE"/>
    <w:rsid w:val="00DF3731"/>
    <w:rsid w:val="00DF3FF0"/>
    <w:rsid w:val="00DF4864"/>
    <w:rsid w:val="00DF63B6"/>
    <w:rsid w:val="00E05495"/>
    <w:rsid w:val="00E054A1"/>
    <w:rsid w:val="00E060DF"/>
    <w:rsid w:val="00E066F7"/>
    <w:rsid w:val="00E148A9"/>
    <w:rsid w:val="00E165CA"/>
    <w:rsid w:val="00E25D1E"/>
    <w:rsid w:val="00E26676"/>
    <w:rsid w:val="00E2733D"/>
    <w:rsid w:val="00E31FA3"/>
    <w:rsid w:val="00E32092"/>
    <w:rsid w:val="00E3413D"/>
    <w:rsid w:val="00E3543A"/>
    <w:rsid w:val="00E3671D"/>
    <w:rsid w:val="00E45601"/>
    <w:rsid w:val="00E4697F"/>
    <w:rsid w:val="00E46B1E"/>
    <w:rsid w:val="00E55779"/>
    <w:rsid w:val="00E56D66"/>
    <w:rsid w:val="00E6059C"/>
    <w:rsid w:val="00E62537"/>
    <w:rsid w:val="00E626B7"/>
    <w:rsid w:val="00E62BC6"/>
    <w:rsid w:val="00E63FA7"/>
    <w:rsid w:val="00E725A5"/>
    <w:rsid w:val="00E72798"/>
    <w:rsid w:val="00E75E05"/>
    <w:rsid w:val="00E80D2F"/>
    <w:rsid w:val="00E8301D"/>
    <w:rsid w:val="00E85BC4"/>
    <w:rsid w:val="00E85DF3"/>
    <w:rsid w:val="00E8611A"/>
    <w:rsid w:val="00E861FA"/>
    <w:rsid w:val="00E8656E"/>
    <w:rsid w:val="00E9027B"/>
    <w:rsid w:val="00E9067A"/>
    <w:rsid w:val="00E95E73"/>
    <w:rsid w:val="00E96789"/>
    <w:rsid w:val="00EA0B07"/>
    <w:rsid w:val="00EA2AE4"/>
    <w:rsid w:val="00EA65C3"/>
    <w:rsid w:val="00EA704E"/>
    <w:rsid w:val="00EB0818"/>
    <w:rsid w:val="00EB08CA"/>
    <w:rsid w:val="00EB3353"/>
    <w:rsid w:val="00EB3DD2"/>
    <w:rsid w:val="00EB5C73"/>
    <w:rsid w:val="00EC20F2"/>
    <w:rsid w:val="00EC2F5E"/>
    <w:rsid w:val="00EC3F3F"/>
    <w:rsid w:val="00EC4C37"/>
    <w:rsid w:val="00EC55D5"/>
    <w:rsid w:val="00ED75C0"/>
    <w:rsid w:val="00EE0D7E"/>
    <w:rsid w:val="00EE2EC3"/>
    <w:rsid w:val="00EE35BB"/>
    <w:rsid w:val="00EE465E"/>
    <w:rsid w:val="00EE59AD"/>
    <w:rsid w:val="00EE5F17"/>
    <w:rsid w:val="00EF3729"/>
    <w:rsid w:val="00EF7E89"/>
    <w:rsid w:val="00F0109D"/>
    <w:rsid w:val="00F01ACC"/>
    <w:rsid w:val="00F020F0"/>
    <w:rsid w:val="00F05D63"/>
    <w:rsid w:val="00F06AD5"/>
    <w:rsid w:val="00F13898"/>
    <w:rsid w:val="00F139AD"/>
    <w:rsid w:val="00F14616"/>
    <w:rsid w:val="00F174F2"/>
    <w:rsid w:val="00F1751C"/>
    <w:rsid w:val="00F1770A"/>
    <w:rsid w:val="00F23214"/>
    <w:rsid w:val="00F24D3A"/>
    <w:rsid w:val="00F25ED3"/>
    <w:rsid w:val="00F314CF"/>
    <w:rsid w:val="00F32636"/>
    <w:rsid w:val="00F32A29"/>
    <w:rsid w:val="00F32D9D"/>
    <w:rsid w:val="00F35996"/>
    <w:rsid w:val="00F35AE0"/>
    <w:rsid w:val="00F3678A"/>
    <w:rsid w:val="00F37FD5"/>
    <w:rsid w:val="00F40465"/>
    <w:rsid w:val="00F417AC"/>
    <w:rsid w:val="00F447F6"/>
    <w:rsid w:val="00F44D90"/>
    <w:rsid w:val="00F4606A"/>
    <w:rsid w:val="00F46964"/>
    <w:rsid w:val="00F46D5B"/>
    <w:rsid w:val="00F51367"/>
    <w:rsid w:val="00F5562A"/>
    <w:rsid w:val="00F55B84"/>
    <w:rsid w:val="00F566B8"/>
    <w:rsid w:val="00F5692C"/>
    <w:rsid w:val="00F57106"/>
    <w:rsid w:val="00F57455"/>
    <w:rsid w:val="00F5772F"/>
    <w:rsid w:val="00F60BEA"/>
    <w:rsid w:val="00F629FA"/>
    <w:rsid w:val="00F62A33"/>
    <w:rsid w:val="00F65468"/>
    <w:rsid w:val="00F65C0C"/>
    <w:rsid w:val="00F66000"/>
    <w:rsid w:val="00F6778C"/>
    <w:rsid w:val="00F67F4C"/>
    <w:rsid w:val="00F701D7"/>
    <w:rsid w:val="00F7329A"/>
    <w:rsid w:val="00F7373F"/>
    <w:rsid w:val="00F74908"/>
    <w:rsid w:val="00F8484A"/>
    <w:rsid w:val="00F8493C"/>
    <w:rsid w:val="00F85C45"/>
    <w:rsid w:val="00F865B5"/>
    <w:rsid w:val="00F868C3"/>
    <w:rsid w:val="00F86B01"/>
    <w:rsid w:val="00F9242E"/>
    <w:rsid w:val="00F92769"/>
    <w:rsid w:val="00F96874"/>
    <w:rsid w:val="00FA2258"/>
    <w:rsid w:val="00FA49CF"/>
    <w:rsid w:val="00FA5FA7"/>
    <w:rsid w:val="00FB3769"/>
    <w:rsid w:val="00FB400B"/>
    <w:rsid w:val="00FB433C"/>
    <w:rsid w:val="00FB5044"/>
    <w:rsid w:val="00FB6F50"/>
    <w:rsid w:val="00FC3A30"/>
    <w:rsid w:val="00FC430B"/>
    <w:rsid w:val="00FC4468"/>
    <w:rsid w:val="00FC4C7F"/>
    <w:rsid w:val="00FC7534"/>
    <w:rsid w:val="00FD27E4"/>
    <w:rsid w:val="00FD2D4A"/>
    <w:rsid w:val="00FD3843"/>
    <w:rsid w:val="00FD3E19"/>
    <w:rsid w:val="00FD4052"/>
    <w:rsid w:val="00FD7DFF"/>
    <w:rsid w:val="00FE14A7"/>
    <w:rsid w:val="00FE20A1"/>
    <w:rsid w:val="00FE23FF"/>
    <w:rsid w:val="00FE34C9"/>
    <w:rsid w:val="00FE37CF"/>
    <w:rsid w:val="00FE3CC3"/>
    <w:rsid w:val="00FE4C97"/>
    <w:rsid w:val="00FE5773"/>
    <w:rsid w:val="00FE6307"/>
    <w:rsid w:val="00FF3243"/>
    <w:rsid w:val="00FF4C1F"/>
    <w:rsid w:val="00FF4F36"/>
    <w:rsid w:val="00FF6A20"/>
    <w:rsid w:val="00FF6AE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608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Note Level 3"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DC6"/>
    <w:rPr>
      <w:rFonts w:ascii="Palatino" w:hAnsi="Palatin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delespacerserv2">
    <w:name w:val="Texte de l'espace réservé2"/>
    <w:basedOn w:val="Normal"/>
    <w:rsid w:val="00FC7534"/>
    <w:pPr>
      <w:keepNext/>
      <w:numPr>
        <w:numId w:val="3"/>
      </w:numPr>
      <w:tabs>
        <w:tab w:val="num" w:pos="360"/>
      </w:tabs>
      <w:ind w:left="0" w:firstLine="0"/>
      <w:jc w:val="both"/>
      <w:outlineLvl w:val="0"/>
    </w:pPr>
    <w:rPr>
      <w:rFonts w:ascii="Courier" w:eastAsia="MS Gothic" w:hAnsi="Courier" w:cs="Times New Roman"/>
      <w:noProof/>
      <w:lang w:eastAsia="en-US"/>
    </w:rPr>
  </w:style>
  <w:style w:type="character" w:styleId="CommentReference">
    <w:name w:val="annotation reference"/>
    <w:basedOn w:val="DefaultParagraphFont"/>
    <w:uiPriority w:val="99"/>
    <w:semiHidden/>
    <w:rsid w:val="001055E9"/>
    <w:rPr>
      <w:rFonts w:cs="Times New Roman"/>
      <w:sz w:val="16"/>
    </w:rPr>
  </w:style>
  <w:style w:type="paragraph" w:styleId="CommentText">
    <w:name w:val="annotation text"/>
    <w:basedOn w:val="Normal"/>
    <w:link w:val="CommentTextChar"/>
    <w:uiPriority w:val="99"/>
    <w:rsid w:val="001055E9"/>
    <w:rPr>
      <w:rFonts w:eastAsia="Times New Roman" w:cs="Times New Roman"/>
      <w:sz w:val="20"/>
      <w:szCs w:val="20"/>
      <w:lang w:eastAsia="en-US"/>
    </w:rPr>
  </w:style>
  <w:style w:type="character" w:customStyle="1" w:styleId="CommentTextChar">
    <w:name w:val="Comment Text Char"/>
    <w:basedOn w:val="DefaultParagraphFont"/>
    <w:link w:val="CommentText"/>
    <w:uiPriority w:val="99"/>
    <w:rsid w:val="001055E9"/>
    <w:rPr>
      <w:rFonts w:ascii="Palatino" w:eastAsia="Times New Roman" w:hAnsi="Palatino" w:cs="Times New Roman"/>
      <w:lang w:eastAsia="en-US"/>
    </w:rPr>
  </w:style>
  <w:style w:type="paragraph" w:styleId="BalloonText">
    <w:name w:val="Balloon Text"/>
    <w:basedOn w:val="Normal"/>
    <w:link w:val="BalloonTextChar"/>
    <w:uiPriority w:val="99"/>
    <w:semiHidden/>
    <w:unhideWhenUsed/>
    <w:rsid w:val="001055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55E9"/>
    <w:rPr>
      <w:rFonts w:ascii="Lucida Grande" w:hAnsi="Lucida Grande" w:cs="Lucida Grande"/>
      <w:sz w:val="18"/>
      <w:szCs w:val="18"/>
    </w:rPr>
  </w:style>
  <w:style w:type="paragraph" w:styleId="FootnoteText">
    <w:name w:val="footnote text"/>
    <w:basedOn w:val="Normal"/>
    <w:link w:val="FootnoteTextChar"/>
    <w:uiPriority w:val="99"/>
    <w:semiHidden/>
    <w:rsid w:val="003858EE"/>
    <w:rPr>
      <w:rFonts w:eastAsia="Times New Roman" w:cs="Times New Roman"/>
      <w:lang w:eastAsia="en-US"/>
    </w:rPr>
  </w:style>
  <w:style w:type="character" w:customStyle="1" w:styleId="FootnoteTextChar">
    <w:name w:val="Footnote Text Char"/>
    <w:basedOn w:val="DefaultParagraphFont"/>
    <w:link w:val="FootnoteText"/>
    <w:uiPriority w:val="99"/>
    <w:semiHidden/>
    <w:rsid w:val="003858EE"/>
    <w:rPr>
      <w:rFonts w:ascii="Palatino" w:eastAsia="Times New Roman" w:hAnsi="Palatino" w:cs="Times New Roman"/>
      <w:sz w:val="24"/>
      <w:szCs w:val="24"/>
      <w:lang w:eastAsia="en-US"/>
    </w:rPr>
  </w:style>
  <w:style w:type="character" w:styleId="FootnoteReference">
    <w:name w:val="footnote reference"/>
    <w:basedOn w:val="DefaultParagraphFont"/>
    <w:uiPriority w:val="99"/>
    <w:semiHidden/>
    <w:rsid w:val="003858EE"/>
    <w:rPr>
      <w:rFonts w:cs="Times New Roman"/>
      <w:vertAlign w:val="superscript"/>
    </w:rPr>
  </w:style>
  <w:style w:type="paragraph" w:customStyle="1" w:styleId="Listecouleur-Accent11">
    <w:name w:val="Liste couleur - Accent 11"/>
    <w:basedOn w:val="Normal"/>
    <w:uiPriority w:val="99"/>
    <w:rsid w:val="00816D70"/>
    <w:pPr>
      <w:ind w:left="720"/>
    </w:pPr>
    <w:rPr>
      <w:rFonts w:eastAsia="Times New Roman" w:cs="Times New Roman"/>
      <w:lang w:eastAsia="en-US"/>
    </w:rPr>
  </w:style>
  <w:style w:type="paragraph" w:customStyle="1" w:styleId="Textedelespacerserv3">
    <w:name w:val="Texte de l'espace réservé3"/>
    <w:basedOn w:val="Normal"/>
    <w:uiPriority w:val="99"/>
    <w:rsid w:val="007C480D"/>
    <w:pPr>
      <w:keepNext/>
      <w:tabs>
        <w:tab w:val="num" w:pos="720"/>
      </w:tabs>
      <w:ind w:left="720"/>
      <w:jc w:val="both"/>
      <w:outlineLvl w:val="0"/>
    </w:pPr>
    <w:rPr>
      <w:rFonts w:ascii="Courier" w:eastAsia="MS Gothic" w:hAnsi="Courier" w:cs="Times New Roman"/>
      <w:noProof/>
      <w:lang w:eastAsia="en-US"/>
    </w:rPr>
  </w:style>
  <w:style w:type="character" w:styleId="Strong">
    <w:name w:val="Strong"/>
    <w:basedOn w:val="DefaultParagraphFont"/>
    <w:uiPriority w:val="99"/>
    <w:qFormat/>
    <w:rsid w:val="00845C9C"/>
    <w:rPr>
      <w:rFonts w:cs="Times New Roman"/>
      <w:b/>
    </w:rPr>
  </w:style>
  <w:style w:type="paragraph" w:styleId="NoteLevel3">
    <w:name w:val="Note Level 3"/>
    <w:basedOn w:val="Normal"/>
    <w:rsid w:val="00D83F11"/>
    <w:pPr>
      <w:keepNext/>
      <w:tabs>
        <w:tab w:val="num" w:pos="2160"/>
      </w:tabs>
      <w:ind w:left="2520" w:hanging="360"/>
      <w:outlineLvl w:val="2"/>
    </w:pPr>
    <w:rPr>
      <w:rFonts w:ascii="Verdana" w:eastAsia="MS Gothic" w:hAnsi="Verdana" w:cs="Times New Roman"/>
      <w:lang w:eastAsia="en-US"/>
    </w:rPr>
  </w:style>
  <w:style w:type="paragraph" w:styleId="NoteLevel5">
    <w:name w:val="Note Level 5"/>
    <w:basedOn w:val="Normal"/>
    <w:uiPriority w:val="99"/>
    <w:unhideWhenUsed/>
    <w:rsid w:val="004B23B9"/>
    <w:pPr>
      <w:keepNext/>
      <w:numPr>
        <w:ilvl w:val="4"/>
        <w:numId w:val="2"/>
      </w:numPr>
      <w:contextualSpacing/>
      <w:outlineLvl w:val="4"/>
    </w:pPr>
    <w:rPr>
      <w:rFonts w:ascii="Verdana" w:hAnsi="Verdana"/>
    </w:rPr>
  </w:style>
  <w:style w:type="character" w:styleId="Hyperlink">
    <w:name w:val="Hyperlink"/>
    <w:basedOn w:val="DefaultParagraphFont"/>
    <w:uiPriority w:val="99"/>
    <w:unhideWhenUsed/>
    <w:rsid w:val="00407FE0"/>
    <w:rPr>
      <w:color w:val="0000FF" w:themeColor="hyperlink"/>
      <w:u w:val="single"/>
    </w:rPr>
  </w:style>
  <w:style w:type="paragraph" w:styleId="Revision">
    <w:name w:val="Revision"/>
    <w:hidden/>
    <w:uiPriority w:val="99"/>
    <w:semiHidden/>
    <w:rsid w:val="00F020F0"/>
    <w:rPr>
      <w:rFonts w:ascii="Palatino" w:hAnsi="Palatino"/>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Note Level 3"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DC6"/>
    <w:rPr>
      <w:rFonts w:ascii="Palatino" w:hAnsi="Palatin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delespacerserv2">
    <w:name w:val="Texte de l'espace réservé2"/>
    <w:basedOn w:val="Normal"/>
    <w:rsid w:val="00FC7534"/>
    <w:pPr>
      <w:keepNext/>
      <w:numPr>
        <w:numId w:val="3"/>
      </w:numPr>
      <w:tabs>
        <w:tab w:val="num" w:pos="360"/>
      </w:tabs>
      <w:ind w:left="0" w:firstLine="0"/>
      <w:jc w:val="both"/>
      <w:outlineLvl w:val="0"/>
    </w:pPr>
    <w:rPr>
      <w:rFonts w:ascii="Courier" w:eastAsia="MS Gothic" w:hAnsi="Courier" w:cs="Times New Roman"/>
      <w:noProof/>
      <w:lang w:eastAsia="en-US"/>
    </w:rPr>
  </w:style>
  <w:style w:type="character" w:styleId="CommentReference">
    <w:name w:val="annotation reference"/>
    <w:basedOn w:val="DefaultParagraphFont"/>
    <w:uiPriority w:val="99"/>
    <w:semiHidden/>
    <w:rsid w:val="001055E9"/>
    <w:rPr>
      <w:rFonts w:cs="Times New Roman"/>
      <w:sz w:val="16"/>
    </w:rPr>
  </w:style>
  <w:style w:type="paragraph" w:styleId="CommentText">
    <w:name w:val="annotation text"/>
    <w:basedOn w:val="Normal"/>
    <w:link w:val="CommentTextChar"/>
    <w:uiPriority w:val="99"/>
    <w:rsid w:val="001055E9"/>
    <w:rPr>
      <w:rFonts w:eastAsia="Times New Roman" w:cs="Times New Roman"/>
      <w:sz w:val="20"/>
      <w:szCs w:val="20"/>
      <w:lang w:eastAsia="en-US"/>
    </w:rPr>
  </w:style>
  <w:style w:type="character" w:customStyle="1" w:styleId="CommentTextChar">
    <w:name w:val="Comment Text Char"/>
    <w:basedOn w:val="DefaultParagraphFont"/>
    <w:link w:val="CommentText"/>
    <w:uiPriority w:val="99"/>
    <w:rsid w:val="001055E9"/>
    <w:rPr>
      <w:rFonts w:ascii="Palatino" w:eastAsia="Times New Roman" w:hAnsi="Palatino" w:cs="Times New Roman"/>
      <w:lang w:eastAsia="en-US"/>
    </w:rPr>
  </w:style>
  <w:style w:type="paragraph" w:styleId="BalloonText">
    <w:name w:val="Balloon Text"/>
    <w:basedOn w:val="Normal"/>
    <w:link w:val="BalloonTextChar"/>
    <w:uiPriority w:val="99"/>
    <w:semiHidden/>
    <w:unhideWhenUsed/>
    <w:rsid w:val="001055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55E9"/>
    <w:rPr>
      <w:rFonts w:ascii="Lucida Grande" w:hAnsi="Lucida Grande" w:cs="Lucida Grande"/>
      <w:sz w:val="18"/>
      <w:szCs w:val="18"/>
    </w:rPr>
  </w:style>
  <w:style w:type="paragraph" w:styleId="FootnoteText">
    <w:name w:val="footnote text"/>
    <w:basedOn w:val="Normal"/>
    <w:link w:val="FootnoteTextChar"/>
    <w:uiPriority w:val="99"/>
    <w:semiHidden/>
    <w:rsid w:val="003858EE"/>
    <w:rPr>
      <w:rFonts w:eastAsia="Times New Roman" w:cs="Times New Roman"/>
      <w:lang w:eastAsia="en-US"/>
    </w:rPr>
  </w:style>
  <w:style w:type="character" w:customStyle="1" w:styleId="FootnoteTextChar">
    <w:name w:val="Footnote Text Char"/>
    <w:basedOn w:val="DefaultParagraphFont"/>
    <w:link w:val="FootnoteText"/>
    <w:uiPriority w:val="99"/>
    <w:semiHidden/>
    <w:rsid w:val="003858EE"/>
    <w:rPr>
      <w:rFonts w:ascii="Palatino" w:eastAsia="Times New Roman" w:hAnsi="Palatino" w:cs="Times New Roman"/>
      <w:sz w:val="24"/>
      <w:szCs w:val="24"/>
      <w:lang w:eastAsia="en-US"/>
    </w:rPr>
  </w:style>
  <w:style w:type="character" w:styleId="FootnoteReference">
    <w:name w:val="footnote reference"/>
    <w:basedOn w:val="DefaultParagraphFont"/>
    <w:uiPriority w:val="99"/>
    <w:semiHidden/>
    <w:rsid w:val="003858EE"/>
    <w:rPr>
      <w:rFonts w:cs="Times New Roman"/>
      <w:vertAlign w:val="superscript"/>
    </w:rPr>
  </w:style>
  <w:style w:type="paragraph" w:customStyle="1" w:styleId="Listecouleur-Accent11">
    <w:name w:val="Liste couleur - Accent 11"/>
    <w:basedOn w:val="Normal"/>
    <w:uiPriority w:val="99"/>
    <w:rsid w:val="00816D70"/>
    <w:pPr>
      <w:ind w:left="720"/>
    </w:pPr>
    <w:rPr>
      <w:rFonts w:eastAsia="Times New Roman" w:cs="Times New Roman"/>
      <w:lang w:eastAsia="en-US"/>
    </w:rPr>
  </w:style>
  <w:style w:type="paragraph" w:customStyle="1" w:styleId="Textedelespacerserv3">
    <w:name w:val="Texte de l'espace réservé3"/>
    <w:basedOn w:val="Normal"/>
    <w:uiPriority w:val="99"/>
    <w:rsid w:val="007C480D"/>
    <w:pPr>
      <w:keepNext/>
      <w:tabs>
        <w:tab w:val="num" w:pos="720"/>
      </w:tabs>
      <w:ind w:left="720"/>
      <w:jc w:val="both"/>
      <w:outlineLvl w:val="0"/>
    </w:pPr>
    <w:rPr>
      <w:rFonts w:ascii="Courier" w:eastAsia="MS Gothic" w:hAnsi="Courier" w:cs="Times New Roman"/>
      <w:noProof/>
      <w:lang w:eastAsia="en-US"/>
    </w:rPr>
  </w:style>
  <w:style w:type="character" w:styleId="Strong">
    <w:name w:val="Strong"/>
    <w:basedOn w:val="DefaultParagraphFont"/>
    <w:uiPriority w:val="99"/>
    <w:qFormat/>
    <w:rsid w:val="00845C9C"/>
    <w:rPr>
      <w:rFonts w:cs="Times New Roman"/>
      <w:b/>
    </w:rPr>
  </w:style>
  <w:style w:type="paragraph" w:styleId="NoteLevel3">
    <w:name w:val="Note Level 3"/>
    <w:basedOn w:val="Normal"/>
    <w:rsid w:val="00D83F11"/>
    <w:pPr>
      <w:keepNext/>
      <w:tabs>
        <w:tab w:val="num" w:pos="2160"/>
      </w:tabs>
      <w:ind w:left="2520" w:hanging="360"/>
      <w:outlineLvl w:val="2"/>
    </w:pPr>
    <w:rPr>
      <w:rFonts w:ascii="Verdana" w:eastAsia="MS Gothic" w:hAnsi="Verdana" w:cs="Times New Roman"/>
      <w:lang w:eastAsia="en-US"/>
    </w:rPr>
  </w:style>
  <w:style w:type="paragraph" w:styleId="NoteLevel5">
    <w:name w:val="Note Level 5"/>
    <w:basedOn w:val="Normal"/>
    <w:uiPriority w:val="99"/>
    <w:semiHidden/>
    <w:unhideWhenUsed/>
    <w:rsid w:val="004B23B9"/>
    <w:pPr>
      <w:keepNext/>
      <w:numPr>
        <w:ilvl w:val="4"/>
        <w:numId w:val="2"/>
      </w:numPr>
      <w:contextualSpacing/>
      <w:outlineLvl w:val="4"/>
    </w:pPr>
    <w:rPr>
      <w:rFonts w:ascii="Verdana" w:hAnsi="Verdana"/>
    </w:rPr>
  </w:style>
  <w:style w:type="character" w:styleId="Hyperlink">
    <w:name w:val="Hyperlink"/>
    <w:basedOn w:val="DefaultParagraphFont"/>
    <w:uiPriority w:val="99"/>
    <w:unhideWhenUsed/>
    <w:rsid w:val="00407FE0"/>
    <w:rPr>
      <w:color w:val="0000FF" w:themeColor="hyperlink"/>
      <w:u w:val="single"/>
    </w:rPr>
  </w:style>
  <w:style w:type="paragraph" w:styleId="Revision">
    <w:name w:val="Revision"/>
    <w:hidden/>
    <w:uiPriority w:val="99"/>
    <w:semiHidden/>
    <w:rsid w:val="00F020F0"/>
    <w:rPr>
      <w:rFonts w:ascii="Palatino" w:hAnsi="Palatin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8180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57" TargetMode="External"/><Relationship Id="rId11" Type="http://schemas.openxmlformats.org/officeDocument/2006/relationships/hyperlink" Target="37" TargetMode="External"/><Relationship Id="rId12" Type="http://schemas.openxmlformats.org/officeDocument/2006/relationships/hyperlink" Target="602" TargetMode="External"/><Relationship Id="rId13" Type="http://schemas.openxmlformats.org/officeDocument/2006/relationships/hyperlink" Target="65" TargetMode="External"/><Relationship Id="rId14" Type="http://schemas.openxmlformats.org/officeDocument/2006/relationships/hyperlink" Target="70" TargetMode="External"/><Relationship Id="rId15" Type="http://schemas.openxmlformats.org/officeDocument/2006/relationships/hyperlink" Target="78" TargetMode="External"/><Relationship Id="rId16" Type="http://schemas.openxmlformats.org/officeDocument/2006/relationships/hyperlink" Target="77" TargetMode="External"/><Relationship Id="rId17" Type="http://schemas.openxmlformats.org/officeDocument/2006/relationships/hyperlink" Target="142" TargetMode="External"/><Relationship Id="rId18" Type="http://schemas.openxmlformats.org/officeDocument/2006/relationships/hyperlink" Target="199" TargetMode="External"/><Relationship Id="rId19" Type="http://schemas.openxmlformats.org/officeDocument/2006/relationships/hyperlink" Target="199" TargetMode="External"/><Relationship Id="rId60" Type="http://schemas.openxmlformats.org/officeDocument/2006/relationships/hyperlink" Target="348" TargetMode="External"/><Relationship Id="rId61" Type="http://schemas.openxmlformats.org/officeDocument/2006/relationships/hyperlink" Target="317" TargetMode="External"/><Relationship Id="rId62" Type="http://schemas.openxmlformats.org/officeDocument/2006/relationships/hyperlink" Target="317" TargetMode="External"/><Relationship Id="rId63" Type="http://schemas.openxmlformats.org/officeDocument/2006/relationships/hyperlink" Target="463" TargetMode="External"/><Relationship Id="rId64" Type="http://schemas.openxmlformats.org/officeDocument/2006/relationships/hyperlink" Target="303" TargetMode="External"/><Relationship Id="rId65" Type="http://schemas.openxmlformats.org/officeDocument/2006/relationships/hyperlink" Target="424" TargetMode="External"/><Relationship Id="rId66" Type="http://schemas.openxmlformats.org/officeDocument/2006/relationships/hyperlink" Target="315" TargetMode="External"/><Relationship Id="rId67" Type="http://schemas.openxmlformats.org/officeDocument/2006/relationships/hyperlink" Target="316" TargetMode="External"/><Relationship Id="rId68" Type="http://schemas.openxmlformats.org/officeDocument/2006/relationships/hyperlink" Target="350" TargetMode="External"/><Relationship Id="rId69" Type="http://schemas.openxmlformats.org/officeDocument/2006/relationships/hyperlink" Target="350" TargetMode="External"/><Relationship Id="rId120" Type="http://schemas.openxmlformats.org/officeDocument/2006/relationships/hyperlink" Target="626b" TargetMode="External"/><Relationship Id="rId121" Type="http://schemas.openxmlformats.org/officeDocument/2006/relationships/hyperlink" Target="626b" TargetMode="External"/><Relationship Id="rId122" Type="http://schemas.openxmlformats.org/officeDocument/2006/relationships/hyperlink" Target="594" TargetMode="External"/><Relationship Id="rId123" Type="http://schemas.openxmlformats.org/officeDocument/2006/relationships/hyperlink" Target="626a" TargetMode="External"/><Relationship Id="rId124" Type="http://schemas.openxmlformats.org/officeDocument/2006/relationships/hyperlink" Target="630" TargetMode="External"/><Relationship Id="rId125" Type="http://schemas.openxmlformats.org/officeDocument/2006/relationships/fontTable" Target="fontTable.xml"/><Relationship Id="rId126" Type="http://schemas.openxmlformats.org/officeDocument/2006/relationships/theme" Target="theme/theme1.xml"/><Relationship Id="rId40" Type="http://schemas.openxmlformats.org/officeDocument/2006/relationships/hyperlink" Target="229" TargetMode="External"/><Relationship Id="rId41" Type="http://schemas.openxmlformats.org/officeDocument/2006/relationships/hyperlink" Target="229" TargetMode="External"/><Relationship Id="rId42" Type="http://schemas.openxmlformats.org/officeDocument/2006/relationships/hyperlink" Target="233" TargetMode="External"/><Relationship Id="rId90" Type="http://schemas.openxmlformats.org/officeDocument/2006/relationships/hyperlink" Target="447" TargetMode="External"/><Relationship Id="rId91" Type="http://schemas.openxmlformats.org/officeDocument/2006/relationships/hyperlink" Target="448" TargetMode="External"/><Relationship Id="rId92" Type="http://schemas.openxmlformats.org/officeDocument/2006/relationships/hyperlink" Target="447" TargetMode="External"/><Relationship Id="rId93" Type="http://schemas.openxmlformats.org/officeDocument/2006/relationships/hyperlink" Target="448" TargetMode="External"/><Relationship Id="rId94" Type="http://schemas.openxmlformats.org/officeDocument/2006/relationships/hyperlink" Target="447" TargetMode="External"/><Relationship Id="rId95" Type="http://schemas.openxmlformats.org/officeDocument/2006/relationships/hyperlink" Target="448" TargetMode="External"/><Relationship Id="rId96" Type="http://schemas.openxmlformats.org/officeDocument/2006/relationships/hyperlink" Target="447" TargetMode="External"/><Relationship Id="rId101" Type="http://schemas.openxmlformats.org/officeDocument/2006/relationships/hyperlink" Target="Authenticity%20of%20cats.%20464-67%20discussion" TargetMode="External"/><Relationship Id="rId102" Type="http://schemas.openxmlformats.org/officeDocument/2006/relationships/hyperlink" Target="463" TargetMode="External"/><Relationship Id="rId103" Type="http://schemas.openxmlformats.org/officeDocument/2006/relationships/hyperlink" Target="Authenticity%20of%20cats.%20464-67%20discussion" TargetMode="External"/><Relationship Id="rId104" Type="http://schemas.openxmlformats.org/officeDocument/2006/relationships/hyperlink" Target="Authenticity%20of%20cats.%20464-67%20discussion" TargetMode="External"/><Relationship Id="rId105" Type="http://schemas.openxmlformats.org/officeDocument/2006/relationships/hyperlink" Target="506" TargetMode="External"/><Relationship Id="rId106" Type="http://schemas.openxmlformats.org/officeDocument/2006/relationships/hyperlink" Target="521" TargetMode="External"/><Relationship Id="rId107" Type="http://schemas.openxmlformats.org/officeDocument/2006/relationships/hyperlink" Target="8" TargetMode="External"/><Relationship Id="rId108" Type="http://schemas.openxmlformats.org/officeDocument/2006/relationships/hyperlink" Target="626a" TargetMode="External"/><Relationship Id="rId109" Type="http://schemas.openxmlformats.org/officeDocument/2006/relationships/hyperlink" Target="596" TargetMode="External"/><Relationship Id="rId97" Type="http://schemas.openxmlformats.org/officeDocument/2006/relationships/hyperlink" Target="448" TargetMode="External"/><Relationship Id="rId98" Type="http://schemas.openxmlformats.org/officeDocument/2006/relationships/hyperlink" Target="459" TargetMode="External"/><Relationship Id="rId99" Type="http://schemas.openxmlformats.org/officeDocument/2006/relationships/hyperlink" Target="463" TargetMode="External"/><Relationship Id="rId43" Type="http://schemas.openxmlformats.org/officeDocument/2006/relationships/hyperlink" Target="232" TargetMode="External"/><Relationship Id="rId44" Type="http://schemas.openxmlformats.org/officeDocument/2006/relationships/hyperlink" Target="253" TargetMode="External"/><Relationship Id="rId45" Type="http://schemas.openxmlformats.org/officeDocument/2006/relationships/hyperlink" Target="185" TargetMode="External"/><Relationship Id="rId46" Type="http://schemas.openxmlformats.org/officeDocument/2006/relationships/hyperlink" Target="281" TargetMode="External"/><Relationship Id="rId47" Type="http://schemas.openxmlformats.org/officeDocument/2006/relationships/hyperlink" Target="280" TargetMode="External"/><Relationship Id="rId48" Type="http://schemas.openxmlformats.org/officeDocument/2006/relationships/hyperlink" Target="293" TargetMode="External"/><Relationship Id="rId49" Type="http://schemas.openxmlformats.org/officeDocument/2006/relationships/hyperlink" Target="292" TargetMode="External"/><Relationship Id="rId100" Type="http://schemas.openxmlformats.org/officeDocument/2006/relationships/hyperlink" Target="Authenticity%20of%20cats.%20464-67%20discussion" TargetMode="External"/><Relationship Id="rId20" Type="http://schemas.openxmlformats.org/officeDocument/2006/relationships/hyperlink" Target="124" TargetMode="External"/><Relationship Id="rId21" Type="http://schemas.openxmlformats.org/officeDocument/2006/relationships/hyperlink" Target="144" TargetMode="External"/><Relationship Id="rId22" Type="http://schemas.openxmlformats.org/officeDocument/2006/relationships/hyperlink" Target="144" TargetMode="External"/><Relationship Id="rId70" Type="http://schemas.openxmlformats.org/officeDocument/2006/relationships/hyperlink" Target="349" TargetMode="External"/><Relationship Id="rId71" Type="http://schemas.openxmlformats.org/officeDocument/2006/relationships/hyperlink" Target="350" TargetMode="External"/><Relationship Id="rId72" Type="http://schemas.openxmlformats.org/officeDocument/2006/relationships/hyperlink" Target="350" TargetMode="External"/><Relationship Id="rId73" Type="http://schemas.openxmlformats.org/officeDocument/2006/relationships/hyperlink" Target="351" TargetMode="External"/><Relationship Id="rId74" Type="http://schemas.openxmlformats.org/officeDocument/2006/relationships/hyperlink" Target="355" TargetMode="External"/><Relationship Id="rId75" Type="http://schemas.openxmlformats.org/officeDocument/2006/relationships/hyperlink" Target="354" TargetMode="External"/><Relationship Id="rId76" Type="http://schemas.openxmlformats.org/officeDocument/2006/relationships/hyperlink" Target="355" TargetMode="External"/><Relationship Id="rId77" Type="http://schemas.openxmlformats.org/officeDocument/2006/relationships/hyperlink" Target="372" TargetMode="External"/><Relationship Id="rId78" Type="http://schemas.openxmlformats.org/officeDocument/2006/relationships/hyperlink" Target="371" TargetMode="External"/><Relationship Id="rId79" Type="http://schemas.openxmlformats.org/officeDocument/2006/relationships/hyperlink" Target="367" TargetMode="External"/><Relationship Id="rId23" Type="http://schemas.openxmlformats.org/officeDocument/2006/relationships/hyperlink" Target="155" TargetMode="External"/><Relationship Id="rId24" Type="http://schemas.openxmlformats.org/officeDocument/2006/relationships/hyperlink" Target="182" TargetMode="External"/><Relationship Id="rId25" Type="http://schemas.openxmlformats.org/officeDocument/2006/relationships/hyperlink" Target="181" TargetMode="External"/><Relationship Id="rId26" Type="http://schemas.openxmlformats.org/officeDocument/2006/relationships/hyperlink" Target="181" TargetMode="External"/><Relationship Id="rId27" Type="http://schemas.openxmlformats.org/officeDocument/2006/relationships/hyperlink" Target="188" TargetMode="External"/><Relationship Id="rId28" Type="http://schemas.openxmlformats.org/officeDocument/2006/relationships/hyperlink" Target="190" TargetMode="External"/><Relationship Id="rId29" Type="http://schemas.openxmlformats.org/officeDocument/2006/relationships/hyperlink" Target="132"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13" TargetMode="External"/><Relationship Id="rId9" Type="http://schemas.openxmlformats.org/officeDocument/2006/relationships/hyperlink" Target="32" TargetMode="External"/><Relationship Id="rId50" Type="http://schemas.openxmlformats.org/officeDocument/2006/relationships/hyperlink" Target="310" TargetMode="External"/><Relationship Id="rId51" Type="http://schemas.openxmlformats.org/officeDocument/2006/relationships/hyperlink" Target="310" TargetMode="External"/><Relationship Id="rId52" Type="http://schemas.openxmlformats.org/officeDocument/2006/relationships/hyperlink" Target="347" TargetMode="External"/><Relationship Id="rId53" Type="http://schemas.openxmlformats.org/officeDocument/2006/relationships/hyperlink" Target="300" TargetMode="External"/><Relationship Id="rId54" Type="http://schemas.openxmlformats.org/officeDocument/2006/relationships/hyperlink" Target="314" TargetMode="External"/><Relationship Id="rId55" Type="http://schemas.openxmlformats.org/officeDocument/2006/relationships/hyperlink" Target="313" TargetMode="External"/><Relationship Id="rId56" Type="http://schemas.openxmlformats.org/officeDocument/2006/relationships/hyperlink" Target="316" TargetMode="External"/><Relationship Id="rId57" Type="http://schemas.openxmlformats.org/officeDocument/2006/relationships/hyperlink" Target="348" TargetMode="External"/><Relationship Id="rId58" Type="http://schemas.openxmlformats.org/officeDocument/2006/relationships/hyperlink" Target="315" TargetMode="External"/><Relationship Id="rId59" Type="http://schemas.openxmlformats.org/officeDocument/2006/relationships/hyperlink" Target="315" TargetMode="External"/><Relationship Id="rId110" Type="http://schemas.openxmlformats.org/officeDocument/2006/relationships/hyperlink" Target="600" TargetMode="External"/><Relationship Id="rId111" Type="http://schemas.openxmlformats.org/officeDocument/2006/relationships/hyperlink" Target="606" TargetMode="External"/><Relationship Id="rId112" Type="http://schemas.openxmlformats.org/officeDocument/2006/relationships/hyperlink" Target="455" TargetMode="External"/><Relationship Id="rId113" Type="http://schemas.openxmlformats.org/officeDocument/2006/relationships/hyperlink" Target="435" TargetMode="External"/><Relationship Id="rId114" Type="http://schemas.openxmlformats.org/officeDocument/2006/relationships/hyperlink" Target="435" TargetMode="External"/><Relationship Id="rId115" Type="http://schemas.openxmlformats.org/officeDocument/2006/relationships/hyperlink" Target="155" TargetMode="External"/><Relationship Id="rId116" Type="http://schemas.openxmlformats.org/officeDocument/2006/relationships/hyperlink" Target="156" TargetMode="External"/><Relationship Id="rId117" Type="http://schemas.openxmlformats.org/officeDocument/2006/relationships/hyperlink" Target="617" TargetMode="External"/><Relationship Id="rId118" Type="http://schemas.openxmlformats.org/officeDocument/2006/relationships/hyperlink" Target="531" TargetMode="External"/><Relationship Id="rId119" Type="http://schemas.openxmlformats.org/officeDocument/2006/relationships/hyperlink" Target="532" TargetMode="External"/><Relationship Id="rId30" Type="http://schemas.openxmlformats.org/officeDocument/2006/relationships/hyperlink" Target="215" TargetMode="External"/><Relationship Id="rId31" Type="http://schemas.openxmlformats.org/officeDocument/2006/relationships/hyperlink" Target="205" TargetMode="External"/><Relationship Id="rId32" Type="http://schemas.openxmlformats.org/officeDocument/2006/relationships/hyperlink" Target="205" TargetMode="External"/><Relationship Id="rId33" Type="http://schemas.openxmlformats.org/officeDocument/2006/relationships/hyperlink" Target="213" TargetMode="External"/><Relationship Id="rId34" Type="http://schemas.openxmlformats.org/officeDocument/2006/relationships/hyperlink" Target="219" TargetMode="External"/><Relationship Id="rId35" Type="http://schemas.openxmlformats.org/officeDocument/2006/relationships/hyperlink" Target="259" TargetMode="External"/><Relationship Id="rId36" Type="http://schemas.openxmlformats.org/officeDocument/2006/relationships/hyperlink" Target="224" TargetMode="External"/><Relationship Id="rId37" Type="http://schemas.openxmlformats.org/officeDocument/2006/relationships/hyperlink" Target="200" TargetMode="External"/><Relationship Id="rId38" Type="http://schemas.openxmlformats.org/officeDocument/2006/relationships/hyperlink" Target="214" TargetMode="External"/><Relationship Id="rId39" Type="http://schemas.openxmlformats.org/officeDocument/2006/relationships/hyperlink" Target="230" TargetMode="External"/><Relationship Id="rId80" Type="http://schemas.openxmlformats.org/officeDocument/2006/relationships/hyperlink" Target="377" TargetMode="External"/><Relationship Id="rId81" Type="http://schemas.openxmlformats.org/officeDocument/2006/relationships/hyperlink" Target="376" TargetMode="External"/><Relationship Id="rId82" Type="http://schemas.openxmlformats.org/officeDocument/2006/relationships/hyperlink" Target="468" TargetMode="External"/><Relationship Id="rId83" Type="http://schemas.openxmlformats.org/officeDocument/2006/relationships/hyperlink" Target="365" TargetMode="External"/><Relationship Id="rId84" Type="http://schemas.openxmlformats.org/officeDocument/2006/relationships/hyperlink" Target="391" TargetMode="External"/><Relationship Id="rId85" Type="http://schemas.openxmlformats.org/officeDocument/2006/relationships/hyperlink" Target="394" TargetMode="External"/><Relationship Id="rId86" Type="http://schemas.openxmlformats.org/officeDocument/2006/relationships/hyperlink" Target="344" TargetMode="External"/><Relationship Id="rId87" Type="http://schemas.openxmlformats.org/officeDocument/2006/relationships/hyperlink" Target="610" TargetMode="External"/><Relationship Id="rId88" Type="http://schemas.openxmlformats.org/officeDocument/2006/relationships/hyperlink" Target="447" TargetMode="External"/><Relationship Id="rId89" Type="http://schemas.openxmlformats.org/officeDocument/2006/relationships/hyperlink" Target="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3209</TotalTime>
  <Pages>295</Pages>
  <Words>108198</Words>
  <Characters>616729</Characters>
  <Application>Microsoft Macintosh Word</Application>
  <DocSecurity>0</DocSecurity>
  <Lines>5139</Lines>
  <Paragraphs>1446</Paragraphs>
  <ScaleCrop>false</ScaleCrop>
  <Company/>
  <LinksUpToDate>false</LinksUpToDate>
  <CharactersWithSpaces>723481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Benedicte Gilman</dc:creator>
  <cp:keywords/>
  <dc:description/>
  <cp:lastModifiedBy>Greg Albers</cp:lastModifiedBy>
  <cp:revision>1012</cp:revision>
  <dcterms:created xsi:type="dcterms:W3CDTF">2016-04-30T19:40:00Z</dcterms:created>
  <dcterms:modified xsi:type="dcterms:W3CDTF">2016-07-21T16:16:00Z</dcterms:modified>
</cp:coreProperties>
</file>