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09599" w14:textId="72A2BD39" w:rsidR="00DF028E" w:rsidRDefault="008924AF" w:rsidP="00797329">
      <w:pPr>
        <w:pStyle w:val="Textedelespacerserv2"/>
        <w:numPr>
          <w:ilvl w:val="0"/>
          <w:numId w:val="0"/>
        </w:numPr>
        <w:jc w:val="left"/>
        <w:rPr>
          <w:rFonts w:ascii="Palatino" w:hAnsi="Palatino"/>
        </w:rPr>
      </w:pPr>
      <w:r>
        <w:rPr>
          <w:rFonts w:ascii="Palatino" w:hAnsi="Palatino"/>
          <w:b/>
        </w:rPr>
        <w:t>&lt;CT&gt;</w:t>
      </w:r>
      <w:r w:rsidR="00DF028E">
        <w:rPr>
          <w:rFonts w:ascii="Palatino" w:hAnsi="Palatino"/>
        </w:rPr>
        <w:t>Index of Decors</w:t>
      </w:r>
    </w:p>
    <w:p w14:paraId="4DE4F63A" w14:textId="77777777" w:rsidR="00DA21AA" w:rsidRPr="00DA21AA" w:rsidRDefault="00DA21AA" w:rsidP="00797329">
      <w:pPr>
        <w:pStyle w:val="Textedelespacerserv2"/>
        <w:numPr>
          <w:ilvl w:val="0"/>
          <w:numId w:val="0"/>
        </w:numPr>
        <w:jc w:val="left"/>
        <w:rPr>
          <w:rFonts w:ascii="Palatino" w:hAnsi="Palatino"/>
        </w:rPr>
      </w:pPr>
    </w:p>
    <w:p w14:paraId="7328CB8C" w14:textId="77777777" w:rsidR="00CD1CFC" w:rsidRPr="00DE0AB2" w:rsidRDefault="00CD1CFC" w:rsidP="00797329">
      <w:pPr>
        <w:pStyle w:val="Textedelespacerserv2"/>
        <w:numPr>
          <w:ilvl w:val="0"/>
          <w:numId w:val="1"/>
        </w:numPr>
        <w:ind w:left="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="0059172B">
        <w:rPr>
          <w:rFonts w:ascii="Palatino" w:hAnsi="Palatino"/>
        </w:rPr>
        <w:t>.</w:t>
      </w:r>
      <w:r>
        <w:rPr>
          <w:rFonts w:ascii="Palatino" w:hAnsi="Palatino"/>
        </w:rPr>
        <w:t xml:space="preserve"> Religion and M</w:t>
      </w:r>
      <w:r w:rsidRPr="00DE0AB2">
        <w:rPr>
          <w:rFonts w:ascii="Palatino" w:hAnsi="Palatino"/>
        </w:rPr>
        <w:t>yth</w:t>
      </w:r>
    </w:p>
    <w:p w14:paraId="7F15AAEC" w14:textId="77777777" w:rsidR="00CD1CFC" w:rsidRDefault="00CD1CFC" w:rsidP="00797329">
      <w:pPr>
        <w:pStyle w:val="Textedelespacerserv2"/>
        <w:numPr>
          <w:ilvl w:val="0"/>
          <w:numId w:val="1"/>
        </w:numPr>
        <w:tabs>
          <w:tab w:val="clear" w:pos="720"/>
        </w:tabs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.a</w:t>
      </w:r>
      <w:r>
        <w:rPr>
          <w:rFonts w:ascii="Palatino" w:hAnsi="Palatino"/>
        </w:rPr>
        <w:t>. Roman Versions of the Olympian Gods, Their C</w:t>
      </w:r>
      <w:r w:rsidRPr="00DE0AB2">
        <w:rPr>
          <w:rFonts w:ascii="Palatino" w:hAnsi="Palatino"/>
        </w:rPr>
        <w:t>ults</w:t>
      </w:r>
      <w:r>
        <w:rPr>
          <w:rFonts w:ascii="Palatino" w:hAnsi="Palatino"/>
        </w:rPr>
        <w:t>,</w:t>
      </w:r>
      <w:r w:rsidRPr="00DE0AB2">
        <w:rPr>
          <w:rFonts w:ascii="Palatino" w:hAnsi="Palatino"/>
        </w:rPr>
        <w:t xml:space="preserve"> and</w:t>
      </w:r>
      <w:r>
        <w:rPr>
          <w:rFonts w:ascii="Palatino" w:hAnsi="Palatino"/>
        </w:rPr>
        <w:t xml:space="preserve"> F</w:t>
      </w:r>
      <w:r w:rsidRPr="00B364DB">
        <w:rPr>
          <w:rFonts w:ascii="Palatino" w:hAnsi="Palatino"/>
        </w:rPr>
        <w:t>ollowers</w:t>
      </w:r>
    </w:p>
    <w:p w14:paraId="7D4B23AE" w14:textId="5291C5A1" w:rsidR="00B43D76" w:rsidRPr="00DE0AB2" w:rsidRDefault="00B43D7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>
        <w:rPr>
          <w:rFonts w:ascii="Palatino" w:hAnsi="Palatino"/>
        </w:rPr>
        <w:t>.a.1.</w:t>
      </w:r>
      <w:r w:rsidRPr="00DE0AB2">
        <w:rPr>
          <w:rFonts w:ascii="Palatino" w:hAnsi="Palatino"/>
        </w:rPr>
        <w:t xml:space="preserve"> Apollo </w:t>
      </w:r>
      <w:hyperlink r:id="rId6" w:history="1">
        <w:r w:rsidRPr="001F763A">
          <w:rPr>
            <w:rStyle w:val="Hyperlink"/>
            <w:rFonts w:ascii="Palatino" w:hAnsi="Palatino"/>
          </w:rPr>
          <w:t>212</w:t>
        </w:r>
      </w:hyperlink>
      <w:r w:rsidRPr="00E4171E">
        <w:rPr>
          <w:rFonts w:ascii="Palatino" w:hAnsi="Palatino"/>
        </w:rPr>
        <w:t xml:space="preserve">, </w:t>
      </w:r>
      <w:hyperlink r:id="rId7" w:history="1">
        <w:r w:rsidRPr="001F763A">
          <w:rPr>
            <w:rStyle w:val="Hyperlink"/>
            <w:rFonts w:ascii="Palatino" w:hAnsi="Palatino"/>
          </w:rPr>
          <w:t>363</w:t>
        </w:r>
      </w:hyperlink>
      <w:r w:rsidRPr="00E4171E">
        <w:rPr>
          <w:rFonts w:ascii="Palatino" w:hAnsi="Palatino"/>
        </w:rPr>
        <w:t xml:space="preserve">, </w:t>
      </w:r>
      <w:hyperlink r:id="rId8" w:history="1">
        <w:r w:rsidRPr="001F763A">
          <w:rPr>
            <w:rStyle w:val="Hyperlink"/>
            <w:rFonts w:ascii="Palatino" w:hAnsi="Palatino"/>
          </w:rPr>
          <w:t>368</w:t>
        </w:r>
      </w:hyperlink>
      <w:r w:rsidRPr="00E4171E">
        <w:rPr>
          <w:rFonts w:ascii="Palatino" w:hAnsi="Palatino"/>
        </w:rPr>
        <w:t xml:space="preserve">, </w:t>
      </w:r>
      <w:hyperlink r:id="rId9" w:history="1">
        <w:r w:rsidRPr="001F763A">
          <w:rPr>
            <w:rStyle w:val="Hyperlink"/>
            <w:rFonts w:ascii="Palatino" w:hAnsi="Palatino"/>
          </w:rPr>
          <w:t>389</w:t>
        </w:r>
      </w:hyperlink>
      <w:r w:rsidRPr="00E4171E">
        <w:rPr>
          <w:rFonts w:ascii="Palatino" w:hAnsi="Palatino"/>
        </w:rPr>
        <w:t xml:space="preserve">, </w:t>
      </w:r>
      <w:hyperlink r:id="rId10" w:history="1">
        <w:r w:rsidRPr="001F763A">
          <w:rPr>
            <w:rStyle w:val="Hyperlink"/>
            <w:rFonts w:ascii="Palatino" w:hAnsi="Palatino"/>
          </w:rPr>
          <w:t>411</w:t>
        </w:r>
      </w:hyperlink>
    </w:p>
    <w:p w14:paraId="46A4C578" w14:textId="77777777" w:rsidR="00B43D76" w:rsidRPr="00DE0AB2" w:rsidRDefault="00B43D7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.a.</w:t>
      </w:r>
      <w:r>
        <w:rPr>
          <w:rFonts w:ascii="Palatino" w:hAnsi="Palatino"/>
        </w:rPr>
        <w:t>2.</w:t>
      </w:r>
      <w:r w:rsidRPr="00DE0AB2">
        <w:rPr>
          <w:rFonts w:ascii="Palatino" w:hAnsi="Palatino"/>
        </w:rPr>
        <w:t xml:space="preserve"> Bacchus and </w:t>
      </w:r>
      <w:r w:rsidR="001D1C59">
        <w:rPr>
          <w:rFonts w:ascii="Palatino" w:hAnsi="Palatino"/>
        </w:rPr>
        <w:t>h</w:t>
      </w:r>
      <w:r w:rsidRPr="00DE0AB2">
        <w:rPr>
          <w:rFonts w:ascii="Palatino" w:hAnsi="Palatino"/>
        </w:rPr>
        <w:t xml:space="preserve">is </w:t>
      </w:r>
      <w:r w:rsidR="001D1C59">
        <w:rPr>
          <w:rFonts w:ascii="Palatino" w:hAnsi="Palatino"/>
        </w:rPr>
        <w:t>f</w:t>
      </w:r>
      <w:r w:rsidRPr="00DE0AB2">
        <w:rPr>
          <w:rFonts w:ascii="Palatino" w:hAnsi="Palatino"/>
        </w:rPr>
        <w:t>ollowers</w:t>
      </w:r>
    </w:p>
    <w:p w14:paraId="3A385ECA" w14:textId="3D5796CB" w:rsidR="00B43D76" w:rsidRPr="000B3EB6" w:rsidRDefault="00B43D7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.a.</w:t>
      </w:r>
      <w:r>
        <w:rPr>
          <w:rFonts w:ascii="Palatino" w:hAnsi="Palatino"/>
        </w:rPr>
        <w:t>2</w:t>
      </w:r>
      <w:r w:rsidRPr="00DE0AB2">
        <w:rPr>
          <w:rFonts w:ascii="Palatino" w:hAnsi="Palatino"/>
        </w:rPr>
        <w:t>(1)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Bacchus</w:t>
      </w:r>
      <w:r w:rsidR="001F763A">
        <w:rPr>
          <w:rFonts w:ascii="Palatino" w:hAnsi="Palatino"/>
        </w:rPr>
        <w:t xml:space="preserve">, </w:t>
      </w:r>
      <w:hyperlink r:id="rId11" w:history="1">
        <w:r w:rsidRPr="001F763A">
          <w:rPr>
            <w:rStyle w:val="Hyperlink"/>
            <w:rFonts w:ascii="Palatino" w:hAnsi="Palatino"/>
          </w:rPr>
          <w:t>92</w:t>
        </w:r>
      </w:hyperlink>
      <w:r w:rsidRPr="001F763A">
        <w:rPr>
          <w:rFonts w:ascii="Palatino" w:hAnsi="Palatino"/>
        </w:rPr>
        <w:t>,</w:t>
      </w:r>
      <w:r w:rsidRPr="00E4171E">
        <w:rPr>
          <w:rFonts w:ascii="Palatino" w:hAnsi="Palatino"/>
        </w:rPr>
        <w:t xml:space="preserve"> </w:t>
      </w:r>
      <w:hyperlink r:id="rId12" w:history="1">
        <w:r w:rsidRPr="001F763A">
          <w:rPr>
            <w:rStyle w:val="Hyperlink"/>
            <w:rFonts w:ascii="Palatino" w:hAnsi="Palatino"/>
          </w:rPr>
          <w:t>112</w:t>
        </w:r>
      </w:hyperlink>
      <w:r w:rsidRPr="00E4171E">
        <w:rPr>
          <w:rFonts w:ascii="Palatino" w:hAnsi="Palatino"/>
        </w:rPr>
        <w:t xml:space="preserve">, </w:t>
      </w:r>
      <w:hyperlink r:id="rId13" w:history="1">
        <w:r w:rsidRPr="001F763A">
          <w:rPr>
            <w:rStyle w:val="Hyperlink"/>
            <w:rFonts w:ascii="Palatino" w:hAnsi="Palatino"/>
          </w:rPr>
          <w:t>121</w:t>
        </w:r>
      </w:hyperlink>
      <w:r w:rsidRPr="00E4171E">
        <w:rPr>
          <w:rFonts w:ascii="Palatino" w:hAnsi="Palatino"/>
        </w:rPr>
        <w:t xml:space="preserve">, </w:t>
      </w:r>
      <w:hyperlink r:id="rId14" w:history="1">
        <w:r w:rsidRPr="001F763A">
          <w:rPr>
            <w:rStyle w:val="Hyperlink"/>
            <w:rFonts w:ascii="Palatino" w:hAnsi="Palatino"/>
          </w:rPr>
          <w:t>126</w:t>
        </w:r>
      </w:hyperlink>
      <w:r>
        <w:rPr>
          <w:rFonts w:ascii="Palatino" w:hAnsi="Palatino"/>
        </w:rPr>
        <w:t>(?)</w:t>
      </w:r>
      <w:r w:rsidRPr="00E4171E">
        <w:rPr>
          <w:rFonts w:ascii="Palatino" w:hAnsi="Palatino"/>
        </w:rPr>
        <w:t xml:space="preserve">, </w:t>
      </w:r>
      <w:hyperlink r:id="rId15" w:history="1">
        <w:r w:rsidRPr="001F763A">
          <w:rPr>
            <w:rStyle w:val="Hyperlink"/>
            <w:rFonts w:ascii="Palatino" w:hAnsi="Palatino"/>
          </w:rPr>
          <w:t>149</w:t>
        </w:r>
      </w:hyperlink>
      <w:r w:rsidRPr="00E4171E">
        <w:rPr>
          <w:rFonts w:ascii="Palatino" w:hAnsi="Palatino"/>
        </w:rPr>
        <w:t xml:space="preserve">, </w:t>
      </w:r>
      <w:hyperlink r:id="rId16" w:history="1">
        <w:r w:rsidRPr="001F763A">
          <w:rPr>
            <w:rStyle w:val="Hyperlink"/>
            <w:rFonts w:ascii="Palatino" w:hAnsi="Palatino"/>
          </w:rPr>
          <w:t>239</w:t>
        </w:r>
      </w:hyperlink>
      <w:r w:rsidRPr="00E4171E">
        <w:rPr>
          <w:rFonts w:ascii="Palatino" w:hAnsi="Palatino"/>
        </w:rPr>
        <w:t xml:space="preserve">, </w:t>
      </w:r>
      <w:hyperlink r:id="rId17" w:history="1">
        <w:r w:rsidRPr="001F763A">
          <w:rPr>
            <w:rStyle w:val="Hyperlink"/>
            <w:rFonts w:ascii="Palatino" w:hAnsi="Palatino"/>
          </w:rPr>
          <w:t>370</w:t>
        </w:r>
      </w:hyperlink>
      <w:r w:rsidRPr="00E4171E">
        <w:rPr>
          <w:rFonts w:ascii="Palatino" w:hAnsi="Palatino"/>
        </w:rPr>
        <w:t xml:space="preserve">, </w:t>
      </w:r>
      <w:hyperlink r:id="rId18" w:history="1">
        <w:r w:rsidRPr="001F763A">
          <w:rPr>
            <w:rStyle w:val="Hyperlink"/>
            <w:rFonts w:ascii="Palatino" w:hAnsi="Palatino"/>
          </w:rPr>
          <w:t>392</w:t>
        </w:r>
      </w:hyperlink>
      <w:r>
        <w:rPr>
          <w:rFonts w:ascii="Palatino" w:hAnsi="Palatino"/>
        </w:rPr>
        <w:t>(?)</w:t>
      </w:r>
      <w:r w:rsidRPr="00E4171E">
        <w:rPr>
          <w:rFonts w:ascii="Palatino" w:hAnsi="Palatino"/>
        </w:rPr>
        <w:t xml:space="preserve">, </w:t>
      </w:r>
      <w:hyperlink r:id="rId19" w:history="1">
        <w:r w:rsidRPr="001F763A">
          <w:rPr>
            <w:rStyle w:val="Hyperlink"/>
            <w:rFonts w:ascii="Palatino" w:hAnsi="Palatino"/>
          </w:rPr>
          <w:t>428</w:t>
        </w:r>
      </w:hyperlink>
      <w:r>
        <w:rPr>
          <w:rFonts w:ascii="Palatino" w:hAnsi="Palatino"/>
        </w:rPr>
        <w:t xml:space="preserve">, </w:t>
      </w:r>
      <w:hyperlink r:id="rId20" w:history="1">
        <w:r w:rsidRPr="001F763A">
          <w:rPr>
            <w:rStyle w:val="Hyperlink"/>
            <w:rFonts w:ascii="Palatino" w:hAnsi="Palatino"/>
          </w:rPr>
          <w:t>444</w:t>
        </w:r>
      </w:hyperlink>
      <w:r>
        <w:rPr>
          <w:rFonts w:ascii="Palatino" w:hAnsi="Palatino"/>
        </w:rPr>
        <w:t>(?)</w:t>
      </w:r>
      <w:r w:rsidRPr="00E4171E">
        <w:rPr>
          <w:rFonts w:ascii="Palatino" w:hAnsi="Palatino"/>
        </w:rPr>
        <w:t>,</w:t>
      </w:r>
      <w:r>
        <w:rPr>
          <w:rFonts w:ascii="Palatino" w:hAnsi="Palatino"/>
        </w:rPr>
        <w:t xml:space="preserve"> </w:t>
      </w:r>
      <w:hyperlink r:id="rId21" w:history="1">
        <w:r w:rsidRPr="001F763A">
          <w:rPr>
            <w:rStyle w:val="Hyperlink"/>
            <w:rFonts w:ascii="Palatino" w:hAnsi="Palatino"/>
          </w:rPr>
          <w:t>490</w:t>
        </w:r>
      </w:hyperlink>
      <w:r>
        <w:rPr>
          <w:rFonts w:ascii="Palatino" w:hAnsi="Palatino"/>
        </w:rPr>
        <w:t>(?)</w:t>
      </w:r>
      <w:r w:rsidRPr="000B3EB6">
        <w:rPr>
          <w:rFonts w:ascii="Palatino" w:hAnsi="Palatino"/>
        </w:rPr>
        <w:t xml:space="preserve">, </w:t>
      </w:r>
      <w:hyperlink r:id="rId22" w:history="1">
        <w:r w:rsidRPr="001F763A">
          <w:rPr>
            <w:rStyle w:val="Hyperlink"/>
            <w:rFonts w:ascii="Palatino" w:hAnsi="Palatino"/>
          </w:rPr>
          <w:t>600</w:t>
        </w:r>
      </w:hyperlink>
      <w:r w:rsidR="00120FC5">
        <w:rPr>
          <w:rFonts w:ascii="Palatino" w:hAnsi="Palatino"/>
        </w:rPr>
        <w:t>–</w:t>
      </w:r>
      <w:hyperlink r:id="rId23" w:history="1">
        <w:r w:rsidR="00120FC5" w:rsidRPr="001F763A">
          <w:rPr>
            <w:rStyle w:val="Hyperlink"/>
            <w:rFonts w:ascii="Palatino" w:hAnsi="Palatino"/>
          </w:rPr>
          <w:t>60</w:t>
        </w:r>
        <w:r w:rsidRPr="001F763A">
          <w:rPr>
            <w:rStyle w:val="Hyperlink"/>
            <w:rFonts w:ascii="Palatino" w:hAnsi="Palatino"/>
          </w:rPr>
          <w:t>1</w:t>
        </w:r>
      </w:hyperlink>
      <w:r>
        <w:rPr>
          <w:rFonts w:ascii="Palatino" w:hAnsi="Palatino"/>
        </w:rPr>
        <w:t>(?)</w:t>
      </w:r>
    </w:p>
    <w:p w14:paraId="1F994F31" w14:textId="6440B366" w:rsidR="00B43D76" w:rsidRPr="00E4171E" w:rsidRDefault="00B43D7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.a.</w:t>
      </w:r>
      <w:r>
        <w:rPr>
          <w:rFonts w:ascii="Palatino" w:hAnsi="Palatino"/>
        </w:rPr>
        <w:t>2</w:t>
      </w:r>
      <w:r w:rsidRPr="00DE0AB2">
        <w:rPr>
          <w:rFonts w:ascii="Palatino" w:hAnsi="Palatino"/>
        </w:rPr>
        <w:t>(2)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Silenus</w:t>
      </w:r>
      <w:r w:rsidR="001F763A">
        <w:rPr>
          <w:rFonts w:ascii="Palatino" w:hAnsi="Palatino"/>
        </w:rPr>
        <w:t xml:space="preserve">, </w:t>
      </w:r>
      <w:hyperlink r:id="rId24" w:history="1">
        <w:r w:rsidRPr="001F763A">
          <w:rPr>
            <w:rStyle w:val="Hyperlink"/>
            <w:rFonts w:ascii="Palatino" w:hAnsi="Palatino"/>
          </w:rPr>
          <w:t>84</w:t>
        </w:r>
      </w:hyperlink>
      <w:r w:rsidRPr="001F763A">
        <w:rPr>
          <w:rFonts w:ascii="Palatino" w:hAnsi="Palatino"/>
        </w:rPr>
        <w:t>–</w:t>
      </w:r>
      <w:hyperlink r:id="rId25" w:history="1">
        <w:r w:rsidRPr="001F763A">
          <w:rPr>
            <w:rStyle w:val="Hyperlink"/>
            <w:rFonts w:ascii="Palatino" w:hAnsi="Palatino"/>
          </w:rPr>
          <w:t>85</w:t>
        </w:r>
      </w:hyperlink>
      <w:r w:rsidRPr="001F763A">
        <w:rPr>
          <w:rFonts w:ascii="Palatino" w:hAnsi="Palatino"/>
        </w:rPr>
        <w:t>,</w:t>
      </w:r>
      <w:r w:rsidRPr="00DE0AB2">
        <w:rPr>
          <w:rFonts w:ascii="Palatino" w:hAnsi="Palatino"/>
        </w:rPr>
        <w:t xml:space="preserve"> </w:t>
      </w:r>
      <w:hyperlink r:id="rId26" w:history="1">
        <w:r w:rsidRPr="001F763A">
          <w:rPr>
            <w:rStyle w:val="Hyperlink"/>
            <w:rFonts w:ascii="Palatino" w:hAnsi="Palatino"/>
          </w:rPr>
          <w:t>333</w:t>
        </w:r>
      </w:hyperlink>
      <w:r w:rsidRPr="00E4171E">
        <w:rPr>
          <w:rFonts w:ascii="Palatino" w:hAnsi="Palatino"/>
        </w:rPr>
        <w:t xml:space="preserve">, </w:t>
      </w:r>
      <w:hyperlink r:id="rId27" w:history="1">
        <w:r w:rsidRPr="001F763A">
          <w:rPr>
            <w:rStyle w:val="Hyperlink"/>
            <w:rFonts w:ascii="Palatino" w:hAnsi="Palatino"/>
          </w:rPr>
          <w:t>626</w:t>
        </w:r>
      </w:hyperlink>
      <w:r>
        <w:rPr>
          <w:rFonts w:ascii="Palatino" w:hAnsi="Palatino"/>
        </w:rPr>
        <w:t>(?)</w:t>
      </w:r>
    </w:p>
    <w:p w14:paraId="577FBC2D" w14:textId="58DEC152" w:rsidR="00B43D76" w:rsidRPr="00E4171E" w:rsidRDefault="00B43D7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.a.</w:t>
      </w:r>
      <w:r>
        <w:rPr>
          <w:rFonts w:ascii="Palatino" w:hAnsi="Palatino"/>
        </w:rPr>
        <w:t>2</w:t>
      </w:r>
      <w:r w:rsidRPr="00DE0AB2">
        <w:rPr>
          <w:rFonts w:ascii="Palatino" w:hAnsi="Palatino"/>
        </w:rPr>
        <w:t>(3)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Pan</w:t>
      </w:r>
      <w:r w:rsidR="001F763A">
        <w:rPr>
          <w:rFonts w:ascii="Palatino" w:hAnsi="Palatino"/>
        </w:rPr>
        <w:t>,</w:t>
      </w:r>
      <w:r w:rsidRPr="00DE0AB2">
        <w:rPr>
          <w:rFonts w:ascii="Palatino" w:hAnsi="Palatino"/>
        </w:rPr>
        <w:t xml:space="preserve"> </w:t>
      </w:r>
      <w:hyperlink r:id="rId28" w:history="1">
        <w:r w:rsidRPr="001F763A">
          <w:rPr>
            <w:rStyle w:val="Hyperlink"/>
            <w:rFonts w:ascii="Palatino" w:hAnsi="Palatino"/>
          </w:rPr>
          <w:t>414</w:t>
        </w:r>
      </w:hyperlink>
    </w:p>
    <w:p w14:paraId="5A62FF16" w14:textId="212F3F1A" w:rsidR="00B43D76" w:rsidRPr="00E4171E" w:rsidRDefault="00B43D7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.a.</w:t>
      </w:r>
      <w:r>
        <w:rPr>
          <w:rFonts w:ascii="Palatino" w:hAnsi="Palatino"/>
        </w:rPr>
        <w:t>2</w:t>
      </w:r>
      <w:r w:rsidRPr="00DE0AB2">
        <w:rPr>
          <w:rFonts w:ascii="Palatino" w:hAnsi="Palatino"/>
        </w:rPr>
        <w:t>(4)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M</w:t>
      </w:r>
      <w:r w:rsidRPr="00DE0AB2">
        <w:rPr>
          <w:rFonts w:ascii="Palatino" w:hAnsi="Palatino"/>
        </w:rPr>
        <w:t>aenads</w:t>
      </w:r>
      <w:r w:rsidR="001F763A">
        <w:rPr>
          <w:rFonts w:ascii="Palatino" w:hAnsi="Palatino"/>
        </w:rPr>
        <w:t>,</w:t>
      </w:r>
      <w:r w:rsidRPr="00DE0AB2">
        <w:rPr>
          <w:rFonts w:ascii="Palatino" w:hAnsi="Palatino"/>
        </w:rPr>
        <w:t xml:space="preserve"> </w:t>
      </w:r>
      <w:hyperlink r:id="rId29" w:history="1">
        <w:r w:rsidRPr="001F763A">
          <w:rPr>
            <w:rStyle w:val="Hyperlink"/>
            <w:rFonts w:ascii="Palatino" w:hAnsi="Palatino"/>
          </w:rPr>
          <w:t>106</w:t>
        </w:r>
      </w:hyperlink>
      <w:r w:rsidRPr="00E4171E">
        <w:rPr>
          <w:rFonts w:ascii="Palatino" w:hAnsi="Palatino"/>
        </w:rPr>
        <w:t xml:space="preserve">, </w:t>
      </w:r>
      <w:hyperlink r:id="rId30" w:history="1">
        <w:r w:rsidRPr="001F763A">
          <w:rPr>
            <w:rStyle w:val="Hyperlink"/>
            <w:rFonts w:ascii="Palatino" w:hAnsi="Palatino"/>
          </w:rPr>
          <w:t>175</w:t>
        </w:r>
      </w:hyperlink>
      <w:r>
        <w:rPr>
          <w:rFonts w:ascii="Palatino" w:hAnsi="Palatino"/>
        </w:rPr>
        <w:t>(?)</w:t>
      </w:r>
      <w:r w:rsidRPr="00E4171E">
        <w:rPr>
          <w:rFonts w:ascii="Palatino" w:hAnsi="Palatino"/>
        </w:rPr>
        <w:t xml:space="preserve">, </w:t>
      </w:r>
      <w:hyperlink r:id="rId31" w:history="1">
        <w:r w:rsidRPr="001F763A">
          <w:rPr>
            <w:rStyle w:val="Hyperlink"/>
            <w:rFonts w:ascii="Palatino" w:hAnsi="Palatino"/>
          </w:rPr>
          <w:t>428</w:t>
        </w:r>
      </w:hyperlink>
      <w:r>
        <w:rPr>
          <w:rFonts w:ascii="Palatino" w:hAnsi="Palatino"/>
        </w:rPr>
        <w:t>,</w:t>
      </w:r>
      <w:r w:rsidR="00AE596C">
        <w:rPr>
          <w:rFonts w:ascii="Palatino" w:hAnsi="Palatino"/>
        </w:rPr>
        <w:t xml:space="preserve"> </w:t>
      </w:r>
      <w:hyperlink r:id="rId32" w:history="1">
        <w:r w:rsidR="00AE596C" w:rsidRPr="0039414A">
          <w:rPr>
            <w:rStyle w:val="Hyperlink"/>
            <w:rFonts w:ascii="Palatino" w:hAnsi="Palatino"/>
          </w:rPr>
          <w:t>490</w:t>
        </w:r>
      </w:hyperlink>
      <w:r w:rsidR="0039414A">
        <w:rPr>
          <w:rFonts w:ascii="Palatino" w:hAnsi="Palatino"/>
        </w:rPr>
        <w:t xml:space="preserve">, </w:t>
      </w:r>
      <w:hyperlink r:id="rId33" w:history="1">
        <w:r w:rsidR="0039414A" w:rsidRPr="0039414A">
          <w:rPr>
            <w:rStyle w:val="Hyperlink"/>
            <w:rFonts w:ascii="Palatino" w:hAnsi="Palatino"/>
          </w:rPr>
          <w:t>600</w:t>
        </w:r>
      </w:hyperlink>
    </w:p>
    <w:p w14:paraId="22E0C8AF" w14:textId="2C948344" w:rsidR="00B43D76" w:rsidRDefault="00B43D7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.a.</w:t>
      </w:r>
      <w:r>
        <w:rPr>
          <w:rFonts w:ascii="Palatino" w:hAnsi="Palatino"/>
        </w:rPr>
        <w:t>2</w:t>
      </w:r>
      <w:r w:rsidRPr="00DE0AB2">
        <w:rPr>
          <w:rFonts w:ascii="Palatino" w:hAnsi="Palatino"/>
        </w:rPr>
        <w:t>(5)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S</w:t>
      </w:r>
      <w:r w:rsidRPr="00DE0AB2">
        <w:rPr>
          <w:rFonts w:ascii="Palatino" w:hAnsi="Palatino"/>
        </w:rPr>
        <w:t>atyrs</w:t>
      </w:r>
      <w:r w:rsidR="001F763A">
        <w:rPr>
          <w:rFonts w:ascii="Palatino" w:hAnsi="Palatino"/>
        </w:rPr>
        <w:t>,</w:t>
      </w:r>
      <w:r w:rsidRPr="00DE0AB2">
        <w:rPr>
          <w:rFonts w:ascii="Palatino" w:hAnsi="Palatino"/>
        </w:rPr>
        <w:t xml:space="preserve"> </w:t>
      </w:r>
      <w:hyperlink r:id="rId34" w:history="1">
        <w:r w:rsidRPr="001F763A">
          <w:rPr>
            <w:rStyle w:val="Hyperlink"/>
            <w:rFonts w:ascii="Palatino" w:hAnsi="Palatino"/>
          </w:rPr>
          <w:t>111</w:t>
        </w:r>
      </w:hyperlink>
      <w:r w:rsidRPr="00E4171E">
        <w:rPr>
          <w:rFonts w:ascii="Palatino" w:hAnsi="Palatino"/>
        </w:rPr>
        <w:t xml:space="preserve">, </w:t>
      </w:r>
      <w:hyperlink r:id="rId35" w:history="1">
        <w:r w:rsidRPr="001F763A">
          <w:rPr>
            <w:rStyle w:val="Hyperlink"/>
            <w:rFonts w:ascii="Palatino" w:hAnsi="Palatino"/>
          </w:rPr>
          <w:t>235</w:t>
        </w:r>
      </w:hyperlink>
      <w:r w:rsidRPr="00E4171E">
        <w:rPr>
          <w:rFonts w:ascii="Palatino" w:hAnsi="Palatino"/>
        </w:rPr>
        <w:t xml:space="preserve">, </w:t>
      </w:r>
      <w:hyperlink r:id="rId36" w:history="1">
        <w:r w:rsidRPr="001F763A">
          <w:rPr>
            <w:rStyle w:val="Hyperlink"/>
            <w:rFonts w:ascii="Palatino" w:hAnsi="Palatino"/>
          </w:rPr>
          <w:t>283</w:t>
        </w:r>
      </w:hyperlink>
      <w:r>
        <w:rPr>
          <w:rFonts w:ascii="Palatino" w:hAnsi="Palatino"/>
        </w:rPr>
        <w:t>(?)</w:t>
      </w:r>
      <w:r w:rsidRPr="00E4171E">
        <w:rPr>
          <w:rFonts w:ascii="Palatino" w:hAnsi="Palatino"/>
        </w:rPr>
        <w:t xml:space="preserve">, </w:t>
      </w:r>
      <w:hyperlink r:id="rId37" w:history="1">
        <w:r w:rsidRPr="001F763A">
          <w:rPr>
            <w:rStyle w:val="Hyperlink"/>
            <w:rFonts w:ascii="Palatino" w:hAnsi="Palatino"/>
          </w:rPr>
          <w:t>381</w:t>
        </w:r>
      </w:hyperlink>
      <w:r>
        <w:rPr>
          <w:rFonts w:ascii="Palatino" w:hAnsi="Palatino"/>
        </w:rPr>
        <w:t>,</w:t>
      </w:r>
      <w:r w:rsidR="00756ACC">
        <w:rPr>
          <w:rFonts w:ascii="Palatino" w:hAnsi="Palatino"/>
        </w:rPr>
        <w:t xml:space="preserve"> </w:t>
      </w:r>
      <w:hyperlink r:id="rId38" w:history="1">
        <w:r w:rsidR="00756ACC" w:rsidRPr="00756ACC">
          <w:rPr>
            <w:rStyle w:val="Hyperlink"/>
            <w:rFonts w:ascii="Palatino" w:hAnsi="Palatino"/>
          </w:rPr>
          <w:t>490</w:t>
        </w:r>
      </w:hyperlink>
      <w:r w:rsidR="00756ACC">
        <w:rPr>
          <w:rFonts w:ascii="Palatino" w:hAnsi="Palatino"/>
        </w:rPr>
        <w:t>(?)</w:t>
      </w:r>
      <w:r w:rsidR="0039414A">
        <w:rPr>
          <w:rFonts w:ascii="Palatino" w:hAnsi="Palatino"/>
        </w:rPr>
        <w:t xml:space="preserve">, </w:t>
      </w:r>
      <w:hyperlink r:id="rId39" w:history="1">
        <w:r w:rsidR="0039414A" w:rsidRPr="0039414A">
          <w:rPr>
            <w:rStyle w:val="Hyperlink"/>
            <w:rFonts w:ascii="Palatino" w:hAnsi="Palatino"/>
          </w:rPr>
          <w:t>600</w:t>
        </w:r>
      </w:hyperlink>
      <w:r w:rsidR="0039414A">
        <w:rPr>
          <w:rFonts w:ascii="Palatino" w:hAnsi="Palatino"/>
        </w:rPr>
        <w:t>(?)</w:t>
      </w:r>
    </w:p>
    <w:p w14:paraId="247FA550" w14:textId="4F840FC4" w:rsidR="00B43D76" w:rsidRDefault="00D56638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="00B43D76">
        <w:rPr>
          <w:rFonts w:ascii="Palatino" w:hAnsi="Palatino"/>
        </w:rPr>
        <w:t>.a.2(6).</w:t>
      </w:r>
      <w:r w:rsidR="00120FC5">
        <w:rPr>
          <w:rFonts w:ascii="Palatino" w:hAnsi="Palatino"/>
        </w:rPr>
        <w:t xml:space="preserve"> </w:t>
      </w:r>
      <w:r w:rsidR="00B43D76">
        <w:rPr>
          <w:rFonts w:ascii="Palatino" w:hAnsi="Palatino"/>
        </w:rPr>
        <w:t>Nymph</w:t>
      </w:r>
      <w:r w:rsidR="001F763A">
        <w:rPr>
          <w:rFonts w:ascii="Palatino" w:hAnsi="Palatino"/>
        </w:rPr>
        <w:t>,</w:t>
      </w:r>
      <w:r w:rsidR="00B43D76">
        <w:rPr>
          <w:rFonts w:ascii="Palatino" w:hAnsi="Palatino"/>
        </w:rPr>
        <w:t xml:space="preserve"> </w:t>
      </w:r>
      <w:hyperlink r:id="rId40" w:history="1">
        <w:r w:rsidR="00B43D76" w:rsidRPr="001F763A">
          <w:rPr>
            <w:rStyle w:val="Hyperlink"/>
            <w:rFonts w:ascii="Palatino" w:hAnsi="Palatino"/>
          </w:rPr>
          <w:t>414</w:t>
        </w:r>
      </w:hyperlink>
    </w:p>
    <w:p w14:paraId="4FF5A955" w14:textId="5EB1BBBE" w:rsidR="00B43D76" w:rsidRPr="00B43D76" w:rsidRDefault="00D56638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="00B43D76">
        <w:rPr>
          <w:rFonts w:ascii="Palatino" w:hAnsi="Palatino"/>
        </w:rPr>
        <w:t>.a.2(7). Faun</w:t>
      </w:r>
      <w:r w:rsidR="001F763A">
        <w:rPr>
          <w:rFonts w:ascii="Palatino" w:hAnsi="Palatino"/>
        </w:rPr>
        <w:t>,</w:t>
      </w:r>
      <w:r w:rsidR="00B43D76">
        <w:rPr>
          <w:rFonts w:ascii="Palatino" w:hAnsi="Palatino"/>
        </w:rPr>
        <w:t xml:space="preserve"> </w:t>
      </w:r>
      <w:hyperlink r:id="rId41" w:history="1">
        <w:r w:rsidR="00B43D76" w:rsidRPr="004F5D50">
          <w:rPr>
            <w:rStyle w:val="Hyperlink"/>
            <w:rFonts w:ascii="Palatino" w:hAnsi="Palatino"/>
          </w:rPr>
          <w:t>320</w:t>
        </w:r>
      </w:hyperlink>
      <w:bookmarkStart w:id="0" w:name="_GoBack"/>
      <w:bookmarkEnd w:id="0"/>
    </w:p>
    <w:p w14:paraId="1E6DEF5B" w14:textId="587C91BB" w:rsidR="00B43D76" w:rsidRPr="00E4171E" w:rsidRDefault="00B43D7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>
        <w:rPr>
          <w:rFonts w:ascii="Palatino" w:hAnsi="Palatino"/>
        </w:rPr>
        <w:t>.a.3.</w:t>
      </w:r>
      <w:r w:rsidRPr="00DE0AB2">
        <w:rPr>
          <w:rFonts w:ascii="Palatino" w:hAnsi="Palatino"/>
        </w:rPr>
        <w:t xml:space="preserve"> Diana</w:t>
      </w:r>
      <w:r w:rsidR="004F5D50">
        <w:rPr>
          <w:rFonts w:ascii="Palatino" w:hAnsi="Palatino"/>
        </w:rPr>
        <w:t xml:space="preserve">, </w:t>
      </w:r>
      <w:hyperlink r:id="rId42" w:history="1">
        <w:r w:rsidRPr="004F5D50">
          <w:rPr>
            <w:rStyle w:val="Hyperlink"/>
            <w:rFonts w:ascii="Palatino" w:hAnsi="Palatino"/>
          </w:rPr>
          <w:t>296</w:t>
        </w:r>
      </w:hyperlink>
      <w:r w:rsidRPr="00E4171E">
        <w:rPr>
          <w:rFonts w:ascii="Palatino" w:hAnsi="Palatino"/>
        </w:rPr>
        <w:t xml:space="preserve">, </w:t>
      </w:r>
      <w:hyperlink r:id="rId43" w:history="1">
        <w:r w:rsidRPr="004F5D50">
          <w:rPr>
            <w:rStyle w:val="Hyperlink"/>
            <w:rFonts w:ascii="Palatino" w:hAnsi="Palatino"/>
          </w:rPr>
          <w:t>373</w:t>
        </w:r>
      </w:hyperlink>
      <w:r w:rsidRPr="00E4171E">
        <w:rPr>
          <w:rFonts w:ascii="Palatino" w:hAnsi="Palatino"/>
        </w:rPr>
        <w:t xml:space="preserve">, </w:t>
      </w:r>
      <w:hyperlink r:id="rId44" w:history="1">
        <w:r w:rsidRPr="004F5D50">
          <w:rPr>
            <w:rStyle w:val="Hyperlink"/>
            <w:rFonts w:ascii="Palatino" w:hAnsi="Palatino"/>
          </w:rPr>
          <w:t>385</w:t>
        </w:r>
      </w:hyperlink>
    </w:p>
    <w:p w14:paraId="7A8448DA" w14:textId="3DEF9E75" w:rsidR="00B43D76" w:rsidRPr="00B43D76" w:rsidRDefault="00B43D7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>
        <w:rPr>
          <w:rFonts w:ascii="Palatino" w:hAnsi="Palatino"/>
        </w:rPr>
        <w:t>.a.4.</w:t>
      </w:r>
      <w:r w:rsidRPr="00DE0AB2">
        <w:rPr>
          <w:rFonts w:ascii="Palatino" w:hAnsi="Palatino"/>
        </w:rPr>
        <w:t xml:space="preserve"> Juno</w:t>
      </w:r>
      <w:r w:rsidR="004F5D50">
        <w:rPr>
          <w:rFonts w:ascii="Palatino" w:hAnsi="Palatino"/>
        </w:rPr>
        <w:t xml:space="preserve">, </w:t>
      </w:r>
      <w:hyperlink r:id="rId45" w:history="1">
        <w:r w:rsidR="00527209" w:rsidRPr="00527209">
          <w:rPr>
            <w:rStyle w:val="Hyperlink"/>
            <w:rFonts w:ascii="Palatino" w:hAnsi="Palatino"/>
          </w:rPr>
          <w:t>166</w:t>
        </w:r>
      </w:hyperlink>
      <w:r w:rsidR="00527209">
        <w:rPr>
          <w:rFonts w:ascii="Palatino" w:hAnsi="Palatino"/>
        </w:rPr>
        <w:t>,</w:t>
      </w:r>
      <w:r>
        <w:rPr>
          <w:rFonts w:ascii="Palatino" w:hAnsi="Palatino"/>
        </w:rPr>
        <w:t xml:space="preserve"> </w:t>
      </w:r>
      <w:hyperlink r:id="rId46" w:history="1">
        <w:r w:rsidRPr="004F5D50">
          <w:rPr>
            <w:rStyle w:val="Hyperlink"/>
            <w:rFonts w:ascii="Palatino" w:hAnsi="Palatino"/>
          </w:rPr>
          <w:t>409</w:t>
        </w:r>
      </w:hyperlink>
    </w:p>
    <w:p w14:paraId="3FEBC862" w14:textId="1E4CD6FD" w:rsidR="00CD1CFC" w:rsidRPr="00DE0AB2" w:rsidRDefault="00CD1CFC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="00B43D76">
        <w:rPr>
          <w:rFonts w:ascii="Palatino" w:hAnsi="Palatino"/>
        </w:rPr>
        <w:t>.a.5</w:t>
      </w:r>
      <w:r w:rsidR="0059172B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Jupiter</w:t>
      </w:r>
      <w:r w:rsidR="004F5D50">
        <w:rPr>
          <w:rFonts w:ascii="Palatino" w:hAnsi="Palatino"/>
        </w:rPr>
        <w:t xml:space="preserve">, </w:t>
      </w:r>
      <w:hyperlink r:id="rId47" w:history="1">
        <w:r w:rsidR="004F5D50" w:rsidRPr="004F5D50">
          <w:rPr>
            <w:rStyle w:val="Hyperlink"/>
            <w:rFonts w:ascii="Palatino" w:hAnsi="Palatino"/>
          </w:rPr>
          <w:t>154</w:t>
        </w:r>
      </w:hyperlink>
      <w:r w:rsidRPr="00E4171E">
        <w:rPr>
          <w:rFonts w:ascii="Palatino" w:hAnsi="Palatino"/>
        </w:rPr>
        <w:t>,</w:t>
      </w:r>
      <w:r w:rsidR="00527209">
        <w:rPr>
          <w:rFonts w:ascii="Palatino" w:hAnsi="Palatino"/>
        </w:rPr>
        <w:t xml:space="preserve"> </w:t>
      </w:r>
      <w:hyperlink r:id="rId48" w:history="1">
        <w:r w:rsidR="00527209" w:rsidRPr="00527209">
          <w:rPr>
            <w:rStyle w:val="Hyperlink"/>
            <w:rFonts w:ascii="Palatino" w:hAnsi="Palatino"/>
          </w:rPr>
          <w:t>166</w:t>
        </w:r>
      </w:hyperlink>
      <w:r w:rsidR="00527209">
        <w:rPr>
          <w:rFonts w:ascii="Palatino" w:hAnsi="Palatino"/>
        </w:rPr>
        <w:t>,</w:t>
      </w:r>
      <w:r w:rsidRPr="00E4171E">
        <w:rPr>
          <w:rFonts w:ascii="Palatino" w:hAnsi="Palatino"/>
        </w:rPr>
        <w:t xml:space="preserve"> </w:t>
      </w:r>
      <w:hyperlink r:id="rId49" w:history="1">
        <w:r w:rsidRPr="004F5D50">
          <w:rPr>
            <w:rStyle w:val="Hyperlink"/>
            <w:rFonts w:ascii="Palatino" w:hAnsi="Palatino"/>
          </w:rPr>
          <w:t>260</w:t>
        </w:r>
      </w:hyperlink>
      <w:r w:rsidRPr="00E4171E">
        <w:rPr>
          <w:rFonts w:ascii="Palatino" w:hAnsi="Palatino"/>
        </w:rPr>
        <w:t xml:space="preserve">, </w:t>
      </w:r>
      <w:hyperlink r:id="rId50" w:history="1">
        <w:r w:rsidR="00C669C1" w:rsidRPr="004F5D50">
          <w:rPr>
            <w:rStyle w:val="Hyperlink"/>
            <w:rFonts w:ascii="Palatino" w:hAnsi="Palatino"/>
          </w:rPr>
          <w:t>325</w:t>
        </w:r>
      </w:hyperlink>
      <w:r w:rsidRPr="00E4171E">
        <w:rPr>
          <w:rFonts w:ascii="Palatino" w:hAnsi="Palatino"/>
        </w:rPr>
        <w:t>,</w:t>
      </w:r>
      <w:r w:rsidR="00527209">
        <w:rPr>
          <w:rFonts w:ascii="Palatino" w:hAnsi="Palatino"/>
        </w:rPr>
        <w:t xml:space="preserve"> </w:t>
      </w:r>
      <w:hyperlink r:id="rId51" w:history="1">
        <w:r w:rsidR="00527209" w:rsidRPr="00527209">
          <w:rPr>
            <w:rStyle w:val="Hyperlink"/>
            <w:rFonts w:ascii="Palatino" w:hAnsi="Palatino"/>
          </w:rPr>
          <w:t>364</w:t>
        </w:r>
      </w:hyperlink>
      <w:r w:rsidR="00527209">
        <w:rPr>
          <w:rFonts w:ascii="Palatino" w:hAnsi="Palatino"/>
        </w:rPr>
        <w:t>,</w:t>
      </w:r>
      <w:r w:rsidRPr="00E4171E">
        <w:rPr>
          <w:rFonts w:ascii="Palatino" w:hAnsi="Palatino"/>
        </w:rPr>
        <w:t xml:space="preserve"> </w:t>
      </w:r>
      <w:hyperlink r:id="rId52" w:history="1">
        <w:r w:rsidR="00C669C1" w:rsidRPr="004F5D50">
          <w:rPr>
            <w:rStyle w:val="Hyperlink"/>
            <w:rFonts w:ascii="Palatino" w:hAnsi="Palatino"/>
          </w:rPr>
          <w:t>402</w:t>
        </w:r>
      </w:hyperlink>
      <w:r w:rsidRPr="00E4171E">
        <w:rPr>
          <w:rFonts w:ascii="Palatino" w:hAnsi="Palatino"/>
        </w:rPr>
        <w:t xml:space="preserve">, </w:t>
      </w:r>
      <w:hyperlink r:id="rId53" w:history="1">
        <w:r w:rsidR="00C669C1" w:rsidRPr="004F5D50">
          <w:rPr>
            <w:rStyle w:val="Hyperlink"/>
            <w:rFonts w:ascii="Palatino" w:hAnsi="Palatino"/>
          </w:rPr>
          <w:t>409</w:t>
        </w:r>
      </w:hyperlink>
      <w:r w:rsidR="00C669C1">
        <w:rPr>
          <w:rFonts w:ascii="Palatino" w:hAnsi="Palatino"/>
        </w:rPr>
        <w:t>,</w:t>
      </w:r>
      <w:r w:rsidR="00180106">
        <w:rPr>
          <w:rFonts w:ascii="Palatino" w:hAnsi="Palatino"/>
        </w:rPr>
        <w:t xml:space="preserve"> </w:t>
      </w:r>
      <w:hyperlink r:id="rId54" w:history="1">
        <w:r w:rsidR="00180106" w:rsidRPr="00180106">
          <w:rPr>
            <w:rStyle w:val="Hyperlink"/>
            <w:rFonts w:ascii="Palatino" w:hAnsi="Palatino"/>
          </w:rPr>
          <w:t>439</w:t>
        </w:r>
      </w:hyperlink>
      <w:r w:rsidR="00180106">
        <w:rPr>
          <w:rFonts w:ascii="Palatino" w:hAnsi="Palatino"/>
        </w:rPr>
        <w:t>,</w:t>
      </w:r>
      <w:r w:rsidR="00C669C1">
        <w:rPr>
          <w:rFonts w:ascii="Palatino" w:hAnsi="Palatino"/>
        </w:rPr>
        <w:t xml:space="preserve"> </w:t>
      </w:r>
      <w:hyperlink r:id="rId55" w:history="1">
        <w:r w:rsidRPr="004F5D50">
          <w:rPr>
            <w:rStyle w:val="Hyperlink"/>
            <w:rFonts w:ascii="Palatino" w:hAnsi="Palatino"/>
          </w:rPr>
          <w:t>582</w:t>
        </w:r>
      </w:hyperlink>
    </w:p>
    <w:p w14:paraId="537334BD" w14:textId="607BE088" w:rsidR="00B43D76" w:rsidRPr="00B43D76" w:rsidRDefault="00B43D7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>
        <w:rPr>
          <w:rFonts w:ascii="Palatino" w:hAnsi="Palatino"/>
        </w:rPr>
        <w:t>.a.6.</w:t>
      </w:r>
      <w:r w:rsidRPr="00DE0AB2">
        <w:rPr>
          <w:rFonts w:ascii="Palatino" w:hAnsi="Palatino"/>
        </w:rPr>
        <w:t xml:space="preserve"> Mars</w:t>
      </w:r>
      <w:r w:rsidR="004F5D50">
        <w:rPr>
          <w:rFonts w:ascii="Palatino" w:hAnsi="Palatino"/>
        </w:rPr>
        <w:t xml:space="preserve">, </w:t>
      </w:r>
      <w:hyperlink r:id="rId56" w:history="1">
        <w:r w:rsidR="00120FC5" w:rsidRPr="004F5D50">
          <w:rPr>
            <w:rStyle w:val="Hyperlink"/>
            <w:rFonts w:ascii="Palatino" w:hAnsi="Palatino"/>
          </w:rPr>
          <w:t>131</w:t>
        </w:r>
      </w:hyperlink>
      <w:r w:rsidR="00120FC5">
        <w:rPr>
          <w:rFonts w:ascii="Palatino" w:hAnsi="Palatino"/>
        </w:rPr>
        <w:t xml:space="preserve">, </w:t>
      </w:r>
      <w:hyperlink r:id="rId57" w:history="1">
        <w:r w:rsidR="00120FC5" w:rsidRPr="004F5D50">
          <w:rPr>
            <w:rStyle w:val="Hyperlink"/>
            <w:rFonts w:ascii="Palatino" w:hAnsi="Palatino"/>
          </w:rPr>
          <w:t>170</w:t>
        </w:r>
      </w:hyperlink>
      <w:r w:rsidR="00120FC5">
        <w:rPr>
          <w:rFonts w:ascii="Palatino" w:hAnsi="Palatino"/>
        </w:rPr>
        <w:t xml:space="preserve">, </w:t>
      </w:r>
      <w:hyperlink r:id="rId58" w:history="1">
        <w:r w:rsidR="00120FC5" w:rsidRPr="004F5D50">
          <w:rPr>
            <w:rStyle w:val="Hyperlink"/>
            <w:rFonts w:ascii="Palatino" w:hAnsi="Palatino"/>
          </w:rPr>
          <w:t>201</w:t>
        </w:r>
      </w:hyperlink>
      <w:r w:rsidR="00120FC5">
        <w:rPr>
          <w:rFonts w:ascii="Palatino" w:hAnsi="Palatino"/>
        </w:rPr>
        <w:t xml:space="preserve">, </w:t>
      </w:r>
      <w:hyperlink r:id="rId59" w:history="1">
        <w:r w:rsidR="00120FC5" w:rsidRPr="00694494">
          <w:rPr>
            <w:rStyle w:val="Hyperlink"/>
            <w:rFonts w:ascii="Palatino" w:hAnsi="Palatino"/>
          </w:rPr>
          <w:t>253–54</w:t>
        </w:r>
      </w:hyperlink>
      <w:r w:rsidR="00120FC5" w:rsidRPr="00694494">
        <w:rPr>
          <w:rFonts w:ascii="Palatino" w:hAnsi="Palatino"/>
        </w:rPr>
        <w:t xml:space="preserve">, </w:t>
      </w:r>
      <w:hyperlink r:id="rId60" w:history="1">
        <w:r w:rsidR="00120FC5" w:rsidRPr="00694494">
          <w:rPr>
            <w:rStyle w:val="Hyperlink"/>
            <w:rFonts w:ascii="Palatino" w:hAnsi="Palatino"/>
          </w:rPr>
          <w:t>394–</w:t>
        </w:r>
        <w:r w:rsidRPr="00694494">
          <w:rPr>
            <w:rStyle w:val="Hyperlink"/>
            <w:rFonts w:ascii="Palatino" w:hAnsi="Palatino"/>
          </w:rPr>
          <w:t>95</w:t>
        </w:r>
      </w:hyperlink>
    </w:p>
    <w:p w14:paraId="05BB0809" w14:textId="0B619B53" w:rsidR="00CD1CFC" w:rsidRPr="00DE0AB2" w:rsidRDefault="00CD1CFC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="00B43D76">
        <w:rPr>
          <w:rFonts w:ascii="Palatino" w:hAnsi="Palatino"/>
        </w:rPr>
        <w:t>.a.7</w:t>
      </w:r>
      <w:r w:rsidR="0059172B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Pr="004F5D50">
        <w:rPr>
          <w:rFonts w:ascii="Palatino" w:hAnsi="Palatino"/>
        </w:rPr>
        <w:t>Mercury</w:t>
      </w:r>
      <w:r w:rsidR="00A70F51">
        <w:rPr>
          <w:rFonts w:ascii="Palatino" w:hAnsi="Palatino"/>
        </w:rPr>
        <w:t xml:space="preserve">, </w:t>
      </w:r>
      <w:hyperlink r:id="rId61" w:history="1">
        <w:r w:rsidRPr="00A70F51">
          <w:rPr>
            <w:rStyle w:val="Hyperlink"/>
            <w:rFonts w:ascii="Palatino" w:hAnsi="Palatino"/>
          </w:rPr>
          <w:t>99</w:t>
        </w:r>
      </w:hyperlink>
      <w:r w:rsidRPr="004F5D50">
        <w:rPr>
          <w:rFonts w:ascii="Palatino" w:hAnsi="Palatino"/>
        </w:rPr>
        <w:t xml:space="preserve">, </w:t>
      </w:r>
      <w:hyperlink r:id="rId62" w:history="1">
        <w:r w:rsidRPr="00A70F51">
          <w:rPr>
            <w:rStyle w:val="Hyperlink"/>
            <w:rFonts w:ascii="Palatino" w:hAnsi="Palatino"/>
          </w:rPr>
          <w:t>115</w:t>
        </w:r>
      </w:hyperlink>
      <w:r>
        <w:rPr>
          <w:rFonts w:ascii="Palatino" w:hAnsi="Palatino"/>
        </w:rPr>
        <w:t xml:space="preserve">, </w:t>
      </w:r>
      <w:hyperlink r:id="rId63" w:history="1">
        <w:r w:rsidRPr="00A70F51">
          <w:rPr>
            <w:rStyle w:val="Hyperlink"/>
            <w:rFonts w:ascii="Palatino" w:hAnsi="Palatino"/>
          </w:rPr>
          <w:t>137</w:t>
        </w:r>
      </w:hyperlink>
      <w:r>
        <w:rPr>
          <w:rFonts w:ascii="Palatino" w:hAnsi="Palatino"/>
        </w:rPr>
        <w:t>,</w:t>
      </w:r>
      <w:r w:rsidR="00267CAB">
        <w:rPr>
          <w:rFonts w:ascii="Palatino" w:hAnsi="Palatino"/>
        </w:rPr>
        <w:t xml:space="preserve"> </w:t>
      </w:r>
      <w:hyperlink r:id="rId64" w:history="1">
        <w:r w:rsidR="00267CAB" w:rsidRPr="00267CAB">
          <w:rPr>
            <w:rStyle w:val="Hyperlink"/>
            <w:rFonts w:ascii="Palatino" w:hAnsi="Palatino"/>
          </w:rPr>
          <w:t>166</w:t>
        </w:r>
      </w:hyperlink>
      <w:r w:rsidR="00267CAB">
        <w:rPr>
          <w:rFonts w:ascii="Palatino" w:hAnsi="Palatino"/>
        </w:rPr>
        <w:t>,</w:t>
      </w:r>
      <w:r>
        <w:rPr>
          <w:rFonts w:ascii="Palatino" w:hAnsi="Palatino"/>
        </w:rPr>
        <w:t xml:space="preserve"> </w:t>
      </w:r>
      <w:hyperlink r:id="rId65" w:history="1">
        <w:r w:rsidR="001C656A" w:rsidRPr="00A70F51">
          <w:rPr>
            <w:rStyle w:val="Hyperlink"/>
            <w:rFonts w:ascii="Palatino" w:hAnsi="Palatino"/>
          </w:rPr>
          <w:t>369</w:t>
        </w:r>
      </w:hyperlink>
      <w:r>
        <w:rPr>
          <w:rFonts w:ascii="Palatino" w:hAnsi="Palatino"/>
        </w:rPr>
        <w:t xml:space="preserve">, </w:t>
      </w:r>
      <w:hyperlink r:id="rId66" w:history="1">
        <w:r w:rsidRPr="00A70F51">
          <w:rPr>
            <w:rStyle w:val="Hyperlink"/>
            <w:rFonts w:ascii="Palatino" w:hAnsi="Palatino"/>
          </w:rPr>
          <w:t>484</w:t>
        </w:r>
      </w:hyperlink>
      <w:r w:rsidRPr="00694494">
        <w:rPr>
          <w:rFonts w:ascii="Palatino" w:hAnsi="Palatino"/>
        </w:rPr>
        <w:t xml:space="preserve">, </w:t>
      </w:r>
      <w:hyperlink r:id="rId67" w:history="1">
        <w:r w:rsidRPr="00694494">
          <w:rPr>
            <w:rStyle w:val="Hyperlink"/>
            <w:rFonts w:ascii="Palatino" w:hAnsi="Palatino"/>
          </w:rPr>
          <w:t>582–83</w:t>
        </w:r>
      </w:hyperlink>
      <w:r w:rsidR="002E2B33">
        <w:rPr>
          <w:rFonts w:ascii="Palatino" w:hAnsi="Palatino"/>
        </w:rPr>
        <w:t xml:space="preserve"> </w:t>
      </w:r>
    </w:p>
    <w:p w14:paraId="732FFEC8" w14:textId="3A90716E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="00B43D76">
        <w:rPr>
          <w:rFonts w:ascii="Palatino" w:hAnsi="Palatino"/>
        </w:rPr>
        <w:t>.a.8</w:t>
      </w:r>
      <w:r w:rsidR="0059172B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Minerva</w:t>
      </w:r>
      <w:r w:rsidR="00A70F51">
        <w:rPr>
          <w:rFonts w:ascii="Palatino" w:hAnsi="Palatino"/>
        </w:rPr>
        <w:t xml:space="preserve">, </w:t>
      </w:r>
      <w:hyperlink r:id="rId68" w:history="1">
        <w:r w:rsidRPr="00A70F51">
          <w:rPr>
            <w:rStyle w:val="Hyperlink"/>
            <w:rFonts w:ascii="Palatino" w:hAnsi="Palatino"/>
          </w:rPr>
          <w:t>166</w:t>
        </w:r>
      </w:hyperlink>
      <w:r w:rsidR="00E56530">
        <w:rPr>
          <w:rFonts w:ascii="Palatino" w:hAnsi="Palatino"/>
        </w:rPr>
        <w:t>(?)</w:t>
      </w:r>
      <w:r w:rsidRPr="00E4171E">
        <w:rPr>
          <w:rFonts w:ascii="Palatino" w:hAnsi="Palatino"/>
        </w:rPr>
        <w:t xml:space="preserve">, </w:t>
      </w:r>
      <w:hyperlink r:id="rId69" w:history="1">
        <w:r w:rsidRPr="00A70F51">
          <w:rPr>
            <w:rStyle w:val="Hyperlink"/>
            <w:rFonts w:ascii="Palatino" w:hAnsi="Palatino"/>
          </w:rPr>
          <w:t>193</w:t>
        </w:r>
      </w:hyperlink>
      <w:r w:rsidRPr="00E4171E">
        <w:rPr>
          <w:rFonts w:ascii="Palatino" w:hAnsi="Palatino"/>
        </w:rPr>
        <w:t xml:space="preserve">, </w:t>
      </w:r>
      <w:hyperlink r:id="rId70" w:history="1">
        <w:r w:rsidRPr="00A70F51">
          <w:rPr>
            <w:rStyle w:val="Hyperlink"/>
            <w:rFonts w:ascii="Palatino" w:hAnsi="Palatino"/>
          </w:rPr>
          <w:t>582</w:t>
        </w:r>
      </w:hyperlink>
    </w:p>
    <w:p w14:paraId="134E43BB" w14:textId="654800B1" w:rsidR="00B43D76" w:rsidRPr="00E4171E" w:rsidRDefault="00B43D7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>
        <w:rPr>
          <w:rFonts w:ascii="Palatino" w:hAnsi="Palatino"/>
        </w:rPr>
        <w:t>.a.9.</w:t>
      </w:r>
      <w:r w:rsidRPr="00DE0AB2">
        <w:rPr>
          <w:rFonts w:ascii="Palatino" w:hAnsi="Palatino"/>
        </w:rPr>
        <w:t xml:space="preserve"> Neptune</w:t>
      </w:r>
      <w:r w:rsidR="00A70F51">
        <w:rPr>
          <w:rFonts w:ascii="Palatino" w:hAnsi="Palatino"/>
        </w:rPr>
        <w:t xml:space="preserve">, </w:t>
      </w:r>
      <w:hyperlink r:id="rId71" w:history="1">
        <w:r w:rsidRPr="00F96004">
          <w:rPr>
            <w:rStyle w:val="Hyperlink"/>
            <w:rFonts w:ascii="Palatino" w:hAnsi="Palatino"/>
          </w:rPr>
          <w:t>221</w:t>
        </w:r>
      </w:hyperlink>
    </w:p>
    <w:p w14:paraId="3C892730" w14:textId="164F7C3E" w:rsidR="00B43D76" w:rsidRPr="00B43D76" w:rsidRDefault="00B43D7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.a.</w:t>
      </w:r>
      <w:r>
        <w:rPr>
          <w:rFonts w:ascii="Palatino" w:hAnsi="Palatino"/>
        </w:rPr>
        <w:t>10.</w:t>
      </w:r>
      <w:r>
        <w:rPr>
          <w:rFonts w:ascii="Palatino" w:hAnsi="Palatino"/>
          <w:sz w:val="20"/>
        </w:rPr>
        <w:t xml:space="preserve"> </w:t>
      </w:r>
      <w:r w:rsidRPr="00AD198E">
        <w:rPr>
          <w:rFonts w:ascii="Palatino" w:hAnsi="Palatino"/>
        </w:rPr>
        <w:t>Thetis</w:t>
      </w:r>
      <w:r w:rsidR="00A70F51">
        <w:rPr>
          <w:rFonts w:ascii="Palatino" w:hAnsi="Palatino"/>
        </w:rPr>
        <w:t xml:space="preserve">, </w:t>
      </w:r>
      <w:hyperlink r:id="rId72" w:history="1">
        <w:r w:rsidRPr="00F96004">
          <w:rPr>
            <w:rStyle w:val="Hyperlink"/>
            <w:rFonts w:ascii="Palatino" w:hAnsi="Palatino"/>
          </w:rPr>
          <w:t>437</w:t>
        </w:r>
      </w:hyperlink>
      <w:r>
        <w:rPr>
          <w:rFonts w:ascii="Palatino" w:hAnsi="Palatino"/>
        </w:rPr>
        <w:t xml:space="preserve"> </w:t>
      </w:r>
    </w:p>
    <w:p w14:paraId="74B13680" w14:textId="26299920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="00B43D76">
        <w:rPr>
          <w:rFonts w:ascii="Palatino" w:hAnsi="Palatino"/>
        </w:rPr>
        <w:t>.a.11</w:t>
      </w:r>
      <w:r w:rsidR="00120FC5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Venus</w:t>
      </w:r>
      <w:r w:rsidR="00A70F51">
        <w:rPr>
          <w:rFonts w:ascii="Palatino" w:hAnsi="Palatino"/>
        </w:rPr>
        <w:t xml:space="preserve">, </w:t>
      </w:r>
      <w:hyperlink r:id="rId73" w:history="1">
        <w:r w:rsidRPr="00F96004">
          <w:rPr>
            <w:rStyle w:val="Hyperlink"/>
            <w:rFonts w:ascii="Palatino" w:hAnsi="Palatino"/>
          </w:rPr>
          <w:t>263</w:t>
        </w:r>
      </w:hyperlink>
      <w:r w:rsidRPr="00E4171E">
        <w:rPr>
          <w:rFonts w:ascii="Palatino" w:hAnsi="Palatino"/>
        </w:rPr>
        <w:t>,</w:t>
      </w:r>
      <w:r w:rsidR="005A0196">
        <w:rPr>
          <w:rFonts w:ascii="Palatino" w:hAnsi="Palatino"/>
        </w:rPr>
        <w:t xml:space="preserve"> </w:t>
      </w:r>
      <w:hyperlink r:id="rId74" w:history="1">
        <w:r w:rsidR="005A0196" w:rsidRPr="005A0196">
          <w:rPr>
            <w:rStyle w:val="Hyperlink"/>
            <w:rFonts w:ascii="Palatino" w:hAnsi="Palatino"/>
          </w:rPr>
          <w:t>306</w:t>
        </w:r>
      </w:hyperlink>
      <w:r w:rsidR="005A0196">
        <w:rPr>
          <w:rFonts w:ascii="Palatino" w:hAnsi="Palatino"/>
        </w:rPr>
        <w:t xml:space="preserve">, </w:t>
      </w:r>
      <w:hyperlink r:id="rId75" w:history="1">
        <w:r w:rsidR="005A0196" w:rsidRPr="005A0196">
          <w:rPr>
            <w:rStyle w:val="Hyperlink"/>
            <w:rFonts w:ascii="Palatino" w:hAnsi="Palatino"/>
          </w:rPr>
          <w:t>584</w:t>
        </w:r>
      </w:hyperlink>
      <w:r w:rsidR="005A0196">
        <w:rPr>
          <w:rFonts w:ascii="Palatino" w:hAnsi="Palatino"/>
        </w:rPr>
        <w:t>(?)</w:t>
      </w:r>
      <w:r w:rsidRPr="00E4171E">
        <w:rPr>
          <w:rFonts w:ascii="Palatino" w:hAnsi="Palatino"/>
        </w:rPr>
        <w:t xml:space="preserve"> </w:t>
      </w:r>
    </w:p>
    <w:p w14:paraId="4D84B314" w14:textId="77777777" w:rsidR="00CD1CFC" w:rsidRDefault="00CD1CFC" w:rsidP="00797329">
      <w:pPr>
        <w:pStyle w:val="Textedelespacerserv2"/>
        <w:numPr>
          <w:ilvl w:val="0"/>
          <w:numId w:val="0"/>
        </w:numPr>
        <w:ind w:left="72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.b</w:t>
      </w:r>
      <w:r>
        <w:rPr>
          <w:rFonts w:ascii="Palatino" w:hAnsi="Palatino"/>
        </w:rPr>
        <w:t>. Minor D</w:t>
      </w:r>
      <w:r w:rsidRPr="00DE0AB2">
        <w:rPr>
          <w:rFonts w:ascii="Palatino" w:hAnsi="Palatino"/>
        </w:rPr>
        <w:t>eities</w:t>
      </w:r>
      <w:r w:rsidR="00D66E06">
        <w:rPr>
          <w:rFonts w:ascii="Palatino" w:hAnsi="Palatino"/>
        </w:rPr>
        <w:t xml:space="preserve"> </w:t>
      </w:r>
    </w:p>
    <w:p w14:paraId="76D6D35D" w14:textId="24E42988" w:rsidR="00CD1CFC" w:rsidRPr="00E4171E" w:rsidRDefault="00CD1CFC" w:rsidP="00797329">
      <w:pPr>
        <w:pStyle w:val="Textedelespacerserv2"/>
        <w:numPr>
          <w:ilvl w:val="0"/>
          <w:numId w:val="0"/>
        </w:numPr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.b.1</w:t>
      </w:r>
      <w:r w:rsidR="0059172B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Pr="004F5D50">
        <w:rPr>
          <w:rFonts w:ascii="Palatino" w:hAnsi="Palatino"/>
        </w:rPr>
        <w:t>Cupid</w:t>
      </w:r>
      <w:r w:rsidR="00A70F51">
        <w:rPr>
          <w:rFonts w:ascii="Palatino" w:hAnsi="Palatino"/>
        </w:rPr>
        <w:t xml:space="preserve">, </w:t>
      </w:r>
      <w:hyperlink r:id="rId76" w:history="1">
        <w:r w:rsidRPr="00F96004">
          <w:rPr>
            <w:rStyle w:val="Hyperlink"/>
            <w:rFonts w:ascii="Palatino" w:hAnsi="Palatino"/>
          </w:rPr>
          <w:t>88</w:t>
        </w:r>
      </w:hyperlink>
      <w:r w:rsidRPr="004F5D50">
        <w:rPr>
          <w:rFonts w:ascii="Palatino" w:hAnsi="Palatino"/>
        </w:rPr>
        <w:t xml:space="preserve">, </w:t>
      </w:r>
      <w:hyperlink r:id="rId77" w:history="1">
        <w:r w:rsidRPr="00F96004">
          <w:rPr>
            <w:rStyle w:val="Hyperlink"/>
            <w:rFonts w:ascii="Palatino" w:hAnsi="Palatino"/>
          </w:rPr>
          <w:t>100</w:t>
        </w:r>
      </w:hyperlink>
      <w:r w:rsidRPr="004F5D50">
        <w:rPr>
          <w:rFonts w:ascii="Palatino" w:hAnsi="Palatino"/>
        </w:rPr>
        <w:t>,</w:t>
      </w:r>
      <w:r w:rsidRPr="00E4171E">
        <w:rPr>
          <w:rFonts w:ascii="Palatino" w:hAnsi="Palatino"/>
        </w:rPr>
        <w:t xml:space="preserve"> </w:t>
      </w:r>
      <w:hyperlink r:id="rId78" w:history="1">
        <w:r w:rsidRPr="00F96004">
          <w:rPr>
            <w:rStyle w:val="Hyperlink"/>
            <w:rFonts w:ascii="Palatino" w:hAnsi="Palatino"/>
          </w:rPr>
          <w:t>110</w:t>
        </w:r>
      </w:hyperlink>
      <w:r w:rsidRPr="00E4171E">
        <w:rPr>
          <w:rFonts w:ascii="Palatino" w:hAnsi="Palatino"/>
        </w:rPr>
        <w:t xml:space="preserve">, </w:t>
      </w:r>
      <w:hyperlink r:id="rId79" w:history="1">
        <w:r w:rsidRPr="00F96004">
          <w:rPr>
            <w:rStyle w:val="Hyperlink"/>
            <w:rFonts w:ascii="Palatino" w:hAnsi="Palatino"/>
          </w:rPr>
          <w:t>119</w:t>
        </w:r>
      </w:hyperlink>
      <w:r w:rsidRPr="00E4171E">
        <w:rPr>
          <w:rFonts w:ascii="Palatino" w:hAnsi="Palatino"/>
        </w:rPr>
        <w:t xml:space="preserve">, </w:t>
      </w:r>
      <w:hyperlink r:id="rId80" w:history="1">
        <w:r w:rsidRPr="00F96004">
          <w:rPr>
            <w:rStyle w:val="Hyperlink"/>
            <w:rFonts w:ascii="Palatino" w:hAnsi="Palatino"/>
          </w:rPr>
          <w:t>124</w:t>
        </w:r>
      </w:hyperlink>
      <w:r w:rsidRPr="00E4171E">
        <w:rPr>
          <w:rFonts w:ascii="Palatino" w:hAnsi="Palatino"/>
        </w:rPr>
        <w:t xml:space="preserve">, </w:t>
      </w:r>
      <w:hyperlink r:id="rId81" w:history="1">
        <w:r w:rsidRPr="00F96004">
          <w:rPr>
            <w:rStyle w:val="Hyperlink"/>
            <w:rFonts w:ascii="Palatino" w:hAnsi="Palatino"/>
          </w:rPr>
          <w:t>138</w:t>
        </w:r>
      </w:hyperlink>
      <w:r w:rsidRPr="00E4171E">
        <w:rPr>
          <w:rFonts w:ascii="Palatino" w:hAnsi="Palatino"/>
        </w:rPr>
        <w:t xml:space="preserve">, </w:t>
      </w:r>
      <w:hyperlink r:id="rId82" w:history="1">
        <w:r w:rsidRPr="00F96004">
          <w:rPr>
            <w:rStyle w:val="Hyperlink"/>
            <w:rFonts w:ascii="Palatino" w:hAnsi="Palatino"/>
          </w:rPr>
          <w:t>142</w:t>
        </w:r>
      </w:hyperlink>
      <w:r w:rsidRPr="00E4171E">
        <w:rPr>
          <w:rFonts w:ascii="Palatino" w:hAnsi="Palatino"/>
        </w:rPr>
        <w:t xml:space="preserve">, </w:t>
      </w:r>
      <w:hyperlink r:id="rId83" w:history="1">
        <w:r w:rsidRPr="00F96004">
          <w:rPr>
            <w:rStyle w:val="Hyperlink"/>
            <w:rFonts w:ascii="Palatino" w:hAnsi="Palatino"/>
          </w:rPr>
          <w:t>171</w:t>
        </w:r>
      </w:hyperlink>
      <w:r w:rsidRPr="00E4171E">
        <w:rPr>
          <w:rFonts w:ascii="Palatino" w:hAnsi="Palatino"/>
        </w:rPr>
        <w:t>,</w:t>
      </w:r>
      <w:r w:rsidR="00E12935">
        <w:rPr>
          <w:rFonts w:ascii="Palatino" w:hAnsi="Palatino"/>
        </w:rPr>
        <w:t xml:space="preserve"> </w:t>
      </w:r>
      <w:hyperlink r:id="rId84" w:history="1">
        <w:r w:rsidR="00E12935" w:rsidRPr="00F96004">
          <w:rPr>
            <w:rStyle w:val="Hyperlink"/>
            <w:rFonts w:ascii="Palatino" w:hAnsi="Palatino"/>
          </w:rPr>
          <w:t>174</w:t>
        </w:r>
      </w:hyperlink>
      <w:r w:rsidR="00E12935">
        <w:rPr>
          <w:rFonts w:ascii="Palatino" w:hAnsi="Palatino"/>
        </w:rPr>
        <w:t xml:space="preserve">, </w:t>
      </w:r>
      <w:hyperlink r:id="rId85" w:history="1">
        <w:r w:rsidR="00E12935" w:rsidRPr="00694494">
          <w:rPr>
            <w:rStyle w:val="Hyperlink"/>
            <w:rFonts w:ascii="Palatino" w:hAnsi="Palatino"/>
          </w:rPr>
          <w:t>190</w:t>
        </w:r>
        <w:r w:rsidR="00120FC5" w:rsidRPr="00694494">
          <w:rPr>
            <w:rStyle w:val="Hyperlink"/>
            <w:rFonts w:ascii="Palatino" w:hAnsi="Palatino"/>
          </w:rPr>
          <w:t>–</w:t>
        </w:r>
        <w:r w:rsidRPr="00694494">
          <w:rPr>
            <w:rStyle w:val="Hyperlink"/>
            <w:rFonts w:ascii="Palatino" w:hAnsi="Palatino"/>
          </w:rPr>
          <w:t>91</w:t>
        </w:r>
      </w:hyperlink>
      <w:r w:rsidRPr="00E4171E">
        <w:rPr>
          <w:rFonts w:ascii="Palatino" w:hAnsi="Palatino"/>
        </w:rPr>
        <w:t>,</w:t>
      </w:r>
      <w:r w:rsidRPr="00DE0AB2">
        <w:rPr>
          <w:rFonts w:ascii="Palatino" w:hAnsi="Palatino"/>
        </w:rPr>
        <w:t xml:space="preserve"> </w:t>
      </w:r>
      <w:hyperlink r:id="rId86" w:history="1">
        <w:r w:rsidRPr="00F96004">
          <w:rPr>
            <w:rStyle w:val="Hyperlink"/>
            <w:rFonts w:ascii="Palatino" w:hAnsi="Palatino"/>
          </w:rPr>
          <w:t>200</w:t>
        </w:r>
      </w:hyperlink>
      <w:r w:rsidRPr="00E4171E">
        <w:rPr>
          <w:rFonts w:ascii="Palatino" w:hAnsi="Palatino"/>
        </w:rPr>
        <w:t xml:space="preserve">, </w:t>
      </w:r>
      <w:hyperlink r:id="rId87" w:history="1">
        <w:r w:rsidRPr="00F96004">
          <w:rPr>
            <w:rStyle w:val="Hyperlink"/>
            <w:rFonts w:ascii="Palatino" w:hAnsi="Palatino"/>
          </w:rPr>
          <w:t>215</w:t>
        </w:r>
      </w:hyperlink>
      <w:r w:rsidRPr="00E4171E">
        <w:rPr>
          <w:rFonts w:ascii="Palatino" w:hAnsi="Palatino"/>
        </w:rPr>
        <w:t xml:space="preserve">, </w:t>
      </w:r>
      <w:hyperlink r:id="rId88" w:history="1">
        <w:r w:rsidRPr="00F96004">
          <w:rPr>
            <w:rStyle w:val="Hyperlink"/>
            <w:rFonts w:ascii="Palatino" w:hAnsi="Palatino"/>
          </w:rPr>
          <w:t>251</w:t>
        </w:r>
      </w:hyperlink>
      <w:r w:rsidRPr="00E4171E">
        <w:rPr>
          <w:rFonts w:ascii="Palatino" w:hAnsi="Palatino"/>
        </w:rPr>
        <w:t xml:space="preserve">, </w:t>
      </w:r>
      <w:hyperlink r:id="rId89" w:history="1">
        <w:r w:rsidRPr="00F96004">
          <w:rPr>
            <w:rStyle w:val="Hyperlink"/>
            <w:rFonts w:ascii="Palatino" w:hAnsi="Palatino"/>
          </w:rPr>
          <w:t>273</w:t>
        </w:r>
      </w:hyperlink>
      <w:r w:rsidRPr="00694494">
        <w:rPr>
          <w:rFonts w:ascii="Palatino" w:hAnsi="Palatino"/>
        </w:rPr>
        <w:t xml:space="preserve">, </w:t>
      </w:r>
      <w:hyperlink r:id="rId90" w:history="1">
        <w:r w:rsidR="002E2B33" w:rsidRPr="00694494">
          <w:rPr>
            <w:rStyle w:val="Hyperlink"/>
            <w:rFonts w:ascii="Palatino" w:hAnsi="Palatino"/>
          </w:rPr>
          <w:t>280</w:t>
        </w:r>
        <w:r w:rsidR="00120FC5" w:rsidRPr="00694494">
          <w:rPr>
            <w:rStyle w:val="Hyperlink"/>
            <w:rFonts w:ascii="Palatino" w:hAnsi="Palatino"/>
          </w:rPr>
          <w:t>–</w:t>
        </w:r>
        <w:r w:rsidR="002E2B33" w:rsidRPr="00694494">
          <w:rPr>
            <w:rStyle w:val="Hyperlink"/>
            <w:rFonts w:ascii="Palatino" w:hAnsi="Palatino"/>
          </w:rPr>
          <w:t>81</w:t>
        </w:r>
      </w:hyperlink>
      <w:r w:rsidR="002E2B33">
        <w:rPr>
          <w:rFonts w:ascii="Palatino" w:hAnsi="Palatino"/>
        </w:rPr>
        <w:t xml:space="preserve">, </w:t>
      </w:r>
      <w:hyperlink r:id="rId91" w:history="1">
        <w:r w:rsidR="002E2B33" w:rsidRPr="00F96004">
          <w:rPr>
            <w:rStyle w:val="Hyperlink"/>
            <w:rFonts w:ascii="Palatino" w:hAnsi="Palatino"/>
          </w:rPr>
          <w:t>332</w:t>
        </w:r>
      </w:hyperlink>
      <w:r w:rsidR="002E2B33">
        <w:rPr>
          <w:rFonts w:ascii="Palatino" w:hAnsi="Palatino"/>
        </w:rPr>
        <w:t xml:space="preserve">, </w:t>
      </w:r>
      <w:hyperlink r:id="rId92" w:history="1">
        <w:r w:rsidR="002E2B33" w:rsidRPr="00F96004">
          <w:rPr>
            <w:rStyle w:val="Hyperlink"/>
            <w:rFonts w:ascii="Palatino" w:hAnsi="Palatino"/>
          </w:rPr>
          <w:t>335</w:t>
        </w:r>
      </w:hyperlink>
      <w:r w:rsidRPr="00E4171E">
        <w:rPr>
          <w:rFonts w:ascii="Palatino" w:hAnsi="Palatino"/>
        </w:rPr>
        <w:t xml:space="preserve">, </w:t>
      </w:r>
      <w:hyperlink r:id="rId93" w:history="1">
        <w:r w:rsidRPr="00F96004">
          <w:rPr>
            <w:rStyle w:val="Hyperlink"/>
            <w:rFonts w:ascii="Palatino" w:hAnsi="Palatino"/>
          </w:rPr>
          <w:t>358</w:t>
        </w:r>
      </w:hyperlink>
      <w:r w:rsidRPr="00E4171E">
        <w:rPr>
          <w:rFonts w:ascii="Palatino" w:hAnsi="Palatino"/>
        </w:rPr>
        <w:t>,</w:t>
      </w:r>
      <w:r w:rsidR="002E2B33">
        <w:rPr>
          <w:rFonts w:ascii="Palatino" w:hAnsi="Palatino"/>
        </w:rPr>
        <w:t xml:space="preserve"> </w:t>
      </w:r>
      <w:hyperlink r:id="rId94" w:history="1">
        <w:r w:rsidR="002E2B33" w:rsidRPr="00F96004">
          <w:rPr>
            <w:rStyle w:val="Hyperlink"/>
            <w:rFonts w:ascii="Palatino" w:hAnsi="Palatino"/>
          </w:rPr>
          <w:t>384</w:t>
        </w:r>
      </w:hyperlink>
      <w:r w:rsidR="002E2B33">
        <w:rPr>
          <w:rFonts w:ascii="Palatino" w:hAnsi="Palatino"/>
        </w:rPr>
        <w:t>,</w:t>
      </w:r>
      <w:r w:rsidR="00AD198E">
        <w:rPr>
          <w:rFonts w:ascii="Palatino" w:hAnsi="Palatino"/>
        </w:rPr>
        <w:t xml:space="preserve"> </w:t>
      </w:r>
      <w:hyperlink r:id="rId95" w:history="1">
        <w:r w:rsidR="002E2B33" w:rsidRPr="00F96004">
          <w:rPr>
            <w:rStyle w:val="Hyperlink"/>
            <w:rFonts w:ascii="Palatino" w:hAnsi="Palatino"/>
          </w:rPr>
          <w:t>386</w:t>
        </w:r>
      </w:hyperlink>
      <w:r w:rsidR="002E2B33">
        <w:rPr>
          <w:rFonts w:ascii="Palatino" w:hAnsi="Palatino"/>
        </w:rPr>
        <w:t xml:space="preserve">, </w:t>
      </w:r>
      <w:hyperlink r:id="rId96" w:history="1">
        <w:r w:rsidR="002E2B33" w:rsidRPr="00F96004">
          <w:rPr>
            <w:rStyle w:val="Hyperlink"/>
            <w:rFonts w:ascii="Palatino" w:hAnsi="Palatino"/>
          </w:rPr>
          <w:t>392</w:t>
        </w:r>
      </w:hyperlink>
      <w:r w:rsidR="002E2B33">
        <w:rPr>
          <w:rFonts w:ascii="Palatino" w:hAnsi="Palatino"/>
        </w:rPr>
        <w:t xml:space="preserve">, </w:t>
      </w:r>
      <w:hyperlink r:id="rId97" w:history="1">
        <w:r w:rsidR="002E2B33" w:rsidRPr="00F96004">
          <w:rPr>
            <w:rStyle w:val="Hyperlink"/>
            <w:rFonts w:ascii="Palatino" w:hAnsi="Palatino"/>
          </w:rPr>
          <w:t>398</w:t>
        </w:r>
      </w:hyperlink>
      <w:r w:rsidR="002E2B33">
        <w:rPr>
          <w:rFonts w:ascii="Palatino" w:hAnsi="Palatino"/>
        </w:rPr>
        <w:t xml:space="preserve">, </w:t>
      </w:r>
      <w:hyperlink r:id="rId98" w:history="1">
        <w:r w:rsidR="002E2B33" w:rsidRPr="00F96004">
          <w:rPr>
            <w:rStyle w:val="Hyperlink"/>
            <w:rFonts w:ascii="Palatino" w:hAnsi="Palatino"/>
          </w:rPr>
          <w:t>408</w:t>
        </w:r>
      </w:hyperlink>
      <w:r w:rsidRPr="00E4171E">
        <w:rPr>
          <w:rFonts w:ascii="Palatino" w:hAnsi="Palatino"/>
        </w:rPr>
        <w:t xml:space="preserve">, </w:t>
      </w:r>
      <w:hyperlink r:id="rId99" w:history="1">
        <w:r w:rsidR="00D66E06" w:rsidRPr="00F96004">
          <w:rPr>
            <w:rStyle w:val="Hyperlink"/>
            <w:rFonts w:ascii="Palatino" w:hAnsi="Palatino"/>
          </w:rPr>
          <w:t>427</w:t>
        </w:r>
      </w:hyperlink>
    </w:p>
    <w:p w14:paraId="2A779378" w14:textId="025E0642" w:rsidR="00B43D76" w:rsidRPr="00E4171E" w:rsidRDefault="00B43D7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>
        <w:rPr>
          <w:rFonts w:ascii="Palatino" w:hAnsi="Palatino"/>
        </w:rPr>
        <w:t>.b.2.</w:t>
      </w:r>
      <w:r w:rsidRPr="00DE0AB2">
        <w:rPr>
          <w:rFonts w:ascii="Palatino" w:hAnsi="Palatino"/>
        </w:rPr>
        <w:t xml:space="preserve"> Dioscuri</w:t>
      </w:r>
      <w:r w:rsidR="008E151E">
        <w:rPr>
          <w:rFonts w:ascii="Palatino" w:hAnsi="Palatino"/>
        </w:rPr>
        <w:t xml:space="preserve">, </w:t>
      </w:r>
      <w:hyperlink r:id="rId100" w:history="1">
        <w:r w:rsidRPr="002F6D3F">
          <w:rPr>
            <w:rStyle w:val="Hyperlink"/>
            <w:rFonts w:ascii="Palatino" w:hAnsi="Palatino"/>
          </w:rPr>
          <w:t>298</w:t>
        </w:r>
      </w:hyperlink>
      <w:r>
        <w:rPr>
          <w:rFonts w:ascii="Palatino" w:hAnsi="Palatino"/>
        </w:rPr>
        <w:t xml:space="preserve">, </w:t>
      </w:r>
      <w:hyperlink r:id="rId101" w:history="1">
        <w:r w:rsidRPr="002F6D3F">
          <w:rPr>
            <w:rStyle w:val="Hyperlink"/>
            <w:rFonts w:ascii="Palatino" w:hAnsi="Palatino"/>
          </w:rPr>
          <w:t>311</w:t>
        </w:r>
      </w:hyperlink>
    </w:p>
    <w:p w14:paraId="48611FA9" w14:textId="6C22BA23" w:rsidR="00B43D76" w:rsidRDefault="00B43D7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52344E">
        <w:rPr>
          <w:rFonts w:ascii="Palatino" w:hAnsi="Palatino"/>
        </w:rPr>
        <w:t>.b.</w:t>
      </w:r>
      <w:r>
        <w:rPr>
          <w:rFonts w:ascii="Palatino" w:hAnsi="Palatino"/>
        </w:rPr>
        <w:t>3. Hecate</w:t>
      </w:r>
      <w:r w:rsidR="008E151E">
        <w:rPr>
          <w:rFonts w:ascii="Palatino" w:hAnsi="Palatino"/>
        </w:rPr>
        <w:t xml:space="preserve">, </w:t>
      </w:r>
      <w:hyperlink r:id="rId102" w:history="1">
        <w:r w:rsidRPr="002F6D3F">
          <w:rPr>
            <w:rStyle w:val="Hyperlink"/>
            <w:rFonts w:ascii="Palatino" w:hAnsi="Palatino"/>
          </w:rPr>
          <w:t>563</w:t>
        </w:r>
      </w:hyperlink>
    </w:p>
    <w:p w14:paraId="510871A8" w14:textId="601A1621" w:rsidR="00B43D76" w:rsidRPr="0052344E" w:rsidRDefault="00B43D7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>
        <w:rPr>
          <w:rFonts w:ascii="Palatino" w:hAnsi="Palatino"/>
        </w:rPr>
        <w:t>.b.4.</w:t>
      </w:r>
      <w:r w:rsidR="00DF028E">
        <w:rPr>
          <w:rFonts w:ascii="Palatino" w:hAnsi="Palatino"/>
        </w:rPr>
        <w:t xml:space="preserve"> </w:t>
      </w:r>
      <w:r w:rsidRPr="0052344E">
        <w:rPr>
          <w:rFonts w:ascii="Palatino" w:hAnsi="Palatino"/>
        </w:rPr>
        <w:t>L</w:t>
      </w:r>
      <w:r>
        <w:rPr>
          <w:rFonts w:ascii="Palatino" w:hAnsi="Palatino"/>
        </w:rPr>
        <w:t>ares</w:t>
      </w:r>
      <w:r w:rsidR="008E151E">
        <w:rPr>
          <w:rFonts w:ascii="Palatino" w:hAnsi="Palatino"/>
        </w:rPr>
        <w:t xml:space="preserve">, </w:t>
      </w:r>
      <w:hyperlink r:id="rId103" w:history="1">
        <w:r w:rsidRPr="002F6D3F">
          <w:rPr>
            <w:rStyle w:val="Hyperlink"/>
            <w:rFonts w:ascii="Palatino" w:hAnsi="Palatino"/>
          </w:rPr>
          <w:t>300</w:t>
        </w:r>
      </w:hyperlink>
      <w:r>
        <w:rPr>
          <w:rFonts w:ascii="Palatino" w:hAnsi="Palatino"/>
        </w:rPr>
        <w:t xml:space="preserve">, </w:t>
      </w:r>
      <w:hyperlink r:id="rId104" w:history="1">
        <w:r w:rsidRPr="002F6D3F">
          <w:rPr>
            <w:rStyle w:val="Hyperlink"/>
            <w:rFonts w:ascii="Palatino" w:hAnsi="Palatino"/>
          </w:rPr>
          <w:t>310</w:t>
        </w:r>
      </w:hyperlink>
    </w:p>
    <w:p w14:paraId="4BFD1D03" w14:textId="0B4BB859" w:rsidR="00B43D76" w:rsidRPr="00B43D76" w:rsidRDefault="00B43D7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52344E">
        <w:rPr>
          <w:rFonts w:ascii="Palatino" w:hAnsi="Palatino"/>
        </w:rPr>
        <w:t>.b.</w:t>
      </w:r>
      <w:r>
        <w:rPr>
          <w:rFonts w:ascii="Palatino" w:hAnsi="Palatino"/>
        </w:rPr>
        <w:t>5. Morpheus</w:t>
      </w:r>
      <w:r w:rsidR="008E151E">
        <w:rPr>
          <w:rFonts w:ascii="Palatino" w:hAnsi="Palatino"/>
        </w:rPr>
        <w:t xml:space="preserve">, </w:t>
      </w:r>
      <w:hyperlink r:id="rId105" w:history="1">
        <w:r w:rsidRPr="002F6D3F">
          <w:rPr>
            <w:rStyle w:val="Hyperlink"/>
            <w:rFonts w:ascii="Palatino" w:hAnsi="Palatino"/>
          </w:rPr>
          <w:t>166</w:t>
        </w:r>
      </w:hyperlink>
    </w:p>
    <w:p w14:paraId="484ED3E8" w14:textId="63CFD404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="00B43D76">
        <w:rPr>
          <w:rFonts w:ascii="Palatino" w:hAnsi="Palatino"/>
        </w:rPr>
        <w:t>.b.6</w:t>
      </w:r>
      <w:r w:rsidR="0059172B">
        <w:rPr>
          <w:rFonts w:ascii="Palatino" w:hAnsi="Palatino"/>
        </w:rPr>
        <w:t>.</w:t>
      </w:r>
      <w:r w:rsidR="00FB62DD">
        <w:rPr>
          <w:rFonts w:ascii="Palatino" w:hAnsi="Palatino"/>
        </w:rPr>
        <w:t xml:space="preserve"> Sol/</w:t>
      </w:r>
      <w:r w:rsidRPr="00DE0AB2">
        <w:rPr>
          <w:rFonts w:ascii="Palatino" w:hAnsi="Palatino"/>
        </w:rPr>
        <w:t>Luna</w:t>
      </w:r>
      <w:r w:rsidR="008E151E">
        <w:rPr>
          <w:rFonts w:ascii="Palatino" w:hAnsi="Palatino"/>
        </w:rPr>
        <w:t xml:space="preserve">, </w:t>
      </w:r>
      <w:hyperlink r:id="rId106" w:history="1">
        <w:r w:rsidRPr="002F6D3F">
          <w:rPr>
            <w:rStyle w:val="Hyperlink"/>
            <w:rFonts w:ascii="Palatino" w:hAnsi="Palatino"/>
          </w:rPr>
          <w:t>153</w:t>
        </w:r>
      </w:hyperlink>
      <w:r w:rsidRPr="00DE0AB2">
        <w:rPr>
          <w:rFonts w:ascii="Palatino" w:hAnsi="Palatino"/>
        </w:rPr>
        <w:t>,</w:t>
      </w:r>
      <w:r w:rsidR="00FB62DD">
        <w:rPr>
          <w:rFonts w:ascii="Palatino" w:hAnsi="Palatino"/>
        </w:rPr>
        <w:t xml:space="preserve"> </w:t>
      </w:r>
      <w:hyperlink r:id="rId107" w:history="1">
        <w:r w:rsidR="00FB62DD" w:rsidRPr="00FB62DD">
          <w:rPr>
            <w:rStyle w:val="Hyperlink"/>
            <w:rFonts w:ascii="Palatino" w:hAnsi="Palatino"/>
          </w:rPr>
          <w:t>166</w:t>
        </w:r>
      </w:hyperlink>
      <w:r w:rsidR="00FB62DD">
        <w:rPr>
          <w:rFonts w:ascii="Palatino" w:hAnsi="Palatino"/>
        </w:rPr>
        <w:t xml:space="preserve">, </w:t>
      </w:r>
      <w:r w:rsidRPr="00DE0AB2">
        <w:rPr>
          <w:rFonts w:ascii="Palatino" w:hAnsi="Palatino"/>
        </w:rPr>
        <w:t xml:space="preserve"> </w:t>
      </w:r>
      <w:hyperlink r:id="rId108" w:history="1">
        <w:r w:rsidRPr="002F6D3F">
          <w:rPr>
            <w:rStyle w:val="Hyperlink"/>
            <w:rFonts w:ascii="Palatino" w:hAnsi="Palatino"/>
          </w:rPr>
          <w:t>249</w:t>
        </w:r>
      </w:hyperlink>
      <w:r w:rsidRPr="00DE0AB2">
        <w:rPr>
          <w:rFonts w:ascii="Palatino" w:hAnsi="Palatino"/>
        </w:rPr>
        <w:t xml:space="preserve">, </w:t>
      </w:r>
      <w:hyperlink r:id="rId109" w:history="1">
        <w:r w:rsidR="00AD198E" w:rsidRPr="00FB62DD">
          <w:rPr>
            <w:rStyle w:val="Hyperlink"/>
            <w:rFonts w:ascii="Palatino" w:hAnsi="Palatino"/>
          </w:rPr>
          <w:t>299</w:t>
        </w:r>
      </w:hyperlink>
      <w:r w:rsidR="00FB62DD">
        <w:rPr>
          <w:rFonts w:ascii="Palatino" w:hAnsi="Palatino"/>
        </w:rPr>
        <w:t xml:space="preserve">, </w:t>
      </w:r>
      <w:hyperlink r:id="rId110" w:history="1">
        <w:r w:rsidR="00FB62DD" w:rsidRPr="00FB62DD">
          <w:rPr>
            <w:rStyle w:val="Hyperlink"/>
            <w:rFonts w:ascii="Palatino" w:hAnsi="Palatino"/>
          </w:rPr>
          <w:t>563</w:t>
        </w:r>
      </w:hyperlink>
    </w:p>
    <w:p w14:paraId="132440A1" w14:textId="72EBDA76" w:rsidR="00B43D76" w:rsidRPr="00B43D76" w:rsidRDefault="00B43D7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52344E">
        <w:rPr>
          <w:rFonts w:ascii="Palatino" w:hAnsi="Palatino"/>
        </w:rPr>
        <w:t>.b.</w:t>
      </w:r>
      <w:r>
        <w:rPr>
          <w:rFonts w:ascii="Palatino" w:hAnsi="Palatino"/>
        </w:rPr>
        <w:t>7</w:t>
      </w:r>
      <w:r w:rsidRPr="0052344E">
        <w:rPr>
          <w:rFonts w:ascii="Palatino" w:hAnsi="Palatino"/>
        </w:rPr>
        <w:t>. Triton</w:t>
      </w:r>
      <w:r w:rsidR="008E151E">
        <w:rPr>
          <w:rFonts w:ascii="Palatino" w:hAnsi="Palatino"/>
        </w:rPr>
        <w:t xml:space="preserve">, </w:t>
      </w:r>
      <w:hyperlink r:id="rId111" w:history="1">
        <w:r w:rsidRPr="001E50C0">
          <w:rPr>
            <w:rStyle w:val="Hyperlink"/>
            <w:rFonts w:ascii="Palatino" w:hAnsi="Palatino"/>
          </w:rPr>
          <w:t>197</w:t>
        </w:r>
      </w:hyperlink>
    </w:p>
    <w:p w14:paraId="70D00FB1" w14:textId="37058A1A" w:rsidR="00CD1CFC" w:rsidRPr="00DE0AB2" w:rsidRDefault="00CD1CFC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="00B43D76">
        <w:rPr>
          <w:rFonts w:ascii="Palatino" w:hAnsi="Palatino"/>
        </w:rPr>
        <w:t>.b.8</w:t>
      </w:r>
      <w:r w:rsidR="0059172B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Pr="00A70F51">
        <w:rPr>
          <w:rFonts w:ascii="Palatino" w:hAnsi="Palatino"/>
        </w:rPr>
        <w:t>Victor</w:t>
      </w:r>
      <w:r w:rsidR="00C43E65" w:rsidRPr="00A70F51">
        <w:rPr>
          <w:rFonts w:ascii="Palatino" w:hAnsi="Palatino"/>
        </w:rPr>
        <w:t>y</w:t>
      </w:r>
      <w:r w:rsidR="008E151E">
        <w:rPr>
          <w:rFonts w:ascii="Palatino" w:hAnsi="Palatino"/>
        </w:rPr>
        <w:t xml:space="preserve">, </w:t>
      </w:r>
      <w:hyperlink r:id="rId112" w:history="1">
        <w:r w:rsidR="002C3F44" w:rsidRPr="001E50C0">
          <w:rPr>
            <w:rStyle w:val="Hyperlink"/>
            <w:rFonts w:ascii="Palatino" w:hAnsi="Palatino"/>
          </w:rPr>
          <w:t>98</w:t>
        </w:r>
      </w:hyperlink>
      <w:r w:rsidR="002C3F44" w:rsidRPr="00A70F51">
        <w:rPr>
          <w:rFonts w:ascii="Palatino" w:hAnsi="Palatino"/>
        </w:rPr>
        <w:t>,</w:t>
      </w:r>
      <w:r w:rsidR="002C3F44">
        <w:rPr>
          <w:rFonts w:ascii="Palatino" w:hAnsi="Palatino"/>
        </w:rPr>
        <w:t xml:space="preserve"> </w:t>
      </w:r>
      <w:hyperlink r:id="rId113" w:history="1">
        <w:r w:rsidR="002C3F44" w:rsidRPr="001E50C0">
          <w:rPr>
            <w:rStyle w:val="Hyperlink"/>
            <w:rFonts w:ascii="Palatino" w:hAnsi="Palatino"/>
          </w:rPr>
          <w:t>116</w:t>
        </w:r>
      </w:hyperlink>
      <w:r w:rsidR="002C3F44">
        <w:rPr>
          <w:rFonts w:ascii="Palatino" w:hAnsi="Palatino"/>
        </w:rPr>
        <w:t xml:space="preserve">, </w:t>
      </w:r>
      <w:hyperlink r:id="rId114" w:history="1">
        <w:r w:rsidR="002C3F44" w:rsidRPr="001E50C0">
          <w:rPr>
            <w:rStyle w:val="Hyperlink"/>
            <w:rFonts w:ascii="Palatino" w:hAnsi="Palatino"/>
          </w:rPr>
          <w:t>214</w:t>
        </w:r>
      </w:hyperlink>
      <w:r w:rsidR="002C3F44" w:rsidRPr="00694494">
        <w:rPr>
          <w:rFonts w:ascii="Palatino" w:hAnsi="Palatino"/>
        </w:rPr>
        <w:t xml:space="preserve">, </w:t>
      </w:r>
      <w:hyperlink r:id="rId115" w:history="1">
        <w:r w:rsidR="002C3F44" w:rsidRPr="00694494">
          <w:rPr>
            <w:rStyle w:val="Hyperlink"/>
            <w:rFonts w:ascii="Palatino" w:hAnsi="Palatino"/>
          </w:rPr>
          <w:t>222</w:t>
        </w:r>
        <w:r w:rsidR="00120FC5" w:rsidRPr="00694494">
          <w:rPr>
            <w:rStyle w:val="Hyperlink"/>
            <w:rFonts w:ascii="Palatino" w:hAnsi="Palatino"/>
          </w:rPr>
          <w:t>–</w:t>
        </w:r>
        <w:r w:rsidRPr="00694494">
          <w:rPr>
            <w:rStyle w:val="Hyperlink"/>
            <w:rFonts w:ascii="Palatino" w:hAnsi="Palatino"/>
          </w:rPr>
          <w:t>24</w:t>
        </w:r>
      </w:hyperlink>
      <w:r w:rsidR="00654E68">
        <w:rPr>
          <w:rFonts w:ascii="Palatino" w:hAnsi="Palatino"/>
        </w:rPr>
        <w:t xml:space="preserve">, </w:t>
      </w:r>
      <w:hyperlink r:id="rId116" w:history="1">
        <w:r w:rsidR="00654E68" w:rsidRPr="00C445B6">
          <w:rPr>
            <w:rStyle w:val="Hyperlink"/>
            <w:rFonts w:ascii="Palatino" w:hAnsi="Palatino"/>
          </w:rPr>
          <w:t>248</w:t>
        </w:r>
      </w:hyperlink>
      <w:r w:rsidR="00654E68">
        <w:rPr>
          <w:rFonts w:ascii="Palatino" w:hAnsi="Palatino"/>
        </w:rPr>
        <w:t xml:space="preserve">, </w:t>
      </w:r>
      <w:hyperlink r:id="rId117" w:history="1">
        <w:r w:rsidR="00654E68" w:rsidRPr="00C445B6">
          <w:rPr>
            <w:rStyle w:val="Hyperlink"/>
            <w:rFonts w:ascii="Palatino" w:hAnsi="Palatino"/>
          </w:rPr>
          <w:t>261</w:t>
        </w:r>
      </w:hyperlink>
    </w:p>
    <w:p w14:paraId="78F6E3C5" w14:textId="77777777" w:rsidR="00B43D76" w:rsidRDefault="00CD1CFC" w:rsidP="00797329">
      <w:pPr>
        <w:pStyle w:val="Textedelespacerserv2"/>
        <w:numPr>
          <w:ilvl w:val="0"/>
          <w:numId w:val="1"/>
        </w:numPr>
        <w:tabs>
          <w:tab w:val="clear" w:pos="720"/>
        </w:tabs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.c</w:t>
      </w:r>
      <w:r>
        <w:rPr>
          <w:rFonts w:ascii="Palatino" w:hAnsi="Palatino"/>
        </w:rPr>
        <w:t xml:space="preserve">. </w:t>
      </w:r>
      <w:r w:rsidRPr="00DE0AB2">
        <w:rPr>
          <w:rFonts w:ascii="Palatino" w:hAnsi="Palatino"/>
        </w:rPr>
        <w:t>Oriental</w:t>
      </w:r>
      <w:r>
        <w:rPr>
          <w:rFonts w:ascii="Palatino" w:hAnsi="Palatino"/>
        </w:rPr>
        <w:t xml:space="preserve"> C</w:t>
      </w:r>
      <w:r w:rsidRPr="00DE0AB2">
        <w:rPr>
          <w:rFonts w:ascii="Palatino" w:hAnsi="Palatino"/>
        </w:rPr>
        <w:t>ults</w:t>
      </w:r>
    </w:p>
    <w:p w14:paraId="328D011E" w14:textId="77777777" w:rsidR="00CD1CFC" w:rsidRPr="004C3312" w:rsidRDefault="00CD1CFC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4C3312">
        <w:rPr>
          <w:rFonts w:ascii="Palatino" w:hAnsi="Palatino"/>
        </w:rPr>
        <w:t>.c.1</w:t>
      </w:r>
      <w:r w:rsidR="0059172B" w:rsidRPr="004C3312">
        <w:rPr>
          <w:rFonts w:ascii="Palatino" w:hAnsi="Palatino"/>
        </w:rPr>
        <w:t>.</w:t>
      </w:r>
      <w:r w:rsidRPr="004C3312">
        <w:rPr>
          <w:rFonts w:ascii="Palatino" w:hAnsi="Palatino"/>
        </w:rPr>
        <w:t xml:space="preserve"> Egyptian </w:t>
      </w:r>
      <w:r w:rsidR="001D1C59">
        <w:rPr>
          <w:rFonts w:ascii="Palatino" w:hAnsi="Palatino"/>
        </w:rPr>
        <w:t>c</w:t>
      </w:r>
      <w:r w:rsidRPr="004C3312">
        <w:rPr>
          <w:rFonts w:ascii="Palatino" w:hAnsi="Palatino"/>
        </w:rPr>
        <w:t>ults</w:t>
      </w:r>
    </w:p>
    <w:p w14:paraId="66709BCF" w14:textId="5D28E08B" w:rsidR="00CD1CFC" w:rsidRPr="00DE0AB2" w:rsidRDefault="00CD1CFC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.c.1(1)</w:t>
      </w:r>
      <w:r w:rsidR="0059172B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Anubis</w:t>
      </w:r>
      <w:r w:rsidR="008E151E">
        <w:rPr>
          <w:rFonts w:ascii="Palatino" w:hAnsi="Palatino"/>
        </w:rPr>
        <w:t xml:space="preserve">, </w:t>
      </w:r>
      <w:hyperlink r:id="rId118" w:history="1">
        <w:r w:rsidR="00C669C1" w:rsidRPr="00C445B6">
          <w:rPr>
            <w:rStyle w:val="Hyperlink"/>
            <w:rFonts w:ascii="Palatino" w:hAnsi="Palatino"/>
          </w:rPr>
          <w:t>361</w:t>
        </w:r>
      </w:hyperlink>
    </w:p>
    <w:p w14:paraId="09165215" w14:textId="6A8FC974" w:rsidR="00CD1CFC" w:rsidRPr="00DE0AB2" w:rsidRDefault="00CD1CFC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.c.1(2)</w:t>
      </w:r>
      <w:r w:rsidR="0059172B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59172B" w:rsidRPr="00291A6D">
        <w:rPr>
          <w:rFonts w:ascii="Palatino" w:hAnsi="Palatino"/>
          <w:caps/>
        </w:rPr>
        <w:t>I</w:t>
      </w:r>
      <w:r w:rsidR="00C669C1">
        <w:rPr>
          <w:rFonts w:ascii="Palatino" w:hAnsi="Palatino"/>
        </w:rPr>
        <w:t>sis</w:t>
      </w:r>
      <w:r w:rsidR="008E151E">
        <w:rPr>
          <w:rFonts w:ascii="Palatino" w:hAnsi="Palatino"/>
        </w:rPr>
        <w:t xml:space="preserve">, </w:t>
      </w:r>
      <w:hyperlink r:id="rId119" w:history="1">
        <w:r w:rsidR="0039414A" w:rsidRPr="0039414A">
          <w:rPr>
            <w:rStyle w:val="Hyperlink"/>
            <w:rFonts w:ascii="Palatino" w:hAnsi="Palatino"/>
          </w:rPr>
          <w:t>166</w:t>
        </w:r>
      </w:hyperlink>
      <w:r w:rsidR="0039414A">
        <w:rPr>
          <w:rFonts w:ascii="Palatino" w:hAnsi="Palatino"/>
        </w:rPr>
        <w:t>,</w:t>
      </w:r>
      <w:r w:rsidRPr="00DE0AB2">
        <w:rPr>
          <w:rFonts w:ascii="Palatino" w:hAnsi="Palatino"/>
        </w:rPr>
        <w:t xml:space="preserve"> </w:t>
      </w:r>
      <w:hyperlink r:id="rId120" w:history="1">
        <w:r w:rsidR="00C669C1" w:rsidRPr="00C445B6">
          <w:rPr>
            <w:rStyle w:val="Hyperlink"/>
            <w:rFonts w:ascii="Palatino" w:hAnsi="Palatino"/>
          </w:rPr>
          <w:t>361</w:t>
        </w:r>
      </w:hyperlink>
      <w:r w:rsidRPr="00E4171E">
        <w:rPr>
          <w:rFonts w:ascii="Palatino" w:hAnsi="Palatino"/>
        </w:rPr>
        <w:t xml:space="preserve">, </w:t>
      </w:r>
      <w:hyperlink r:id="rId121" w:history="1">
        <w:r w:rsidRPr="00694494">
          <w:rPr>
            <w:rStyle w:val="Hyperlink"/>
            <w:rFonts w:ascii="Palatino" w:hAnsi="Palatino"/>
          </w:rPr>
          <w:t>488</w:t>
        </w:r>
      </w:hyperlink>
    </w:p>
    <w:p w14:paraId="3857A91A" w14:textId="29306852" w:rsidR="00A63C46" w:rsidRDefault="00CD1CFC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.c.1(3)</w:t>
      </w:r>
      <w:r w:rsidR="0059172B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Serapis</w:t>
      </w:r>
      <w:r w:rsidR="008E151E">
        <w:rPr>
          <w:rFonts w:ascii="Palatino" w:hAnsi="Palatino"/>
        </w:rPr>
        <w:t xml:space="preserve">, </w:t>
      </w:r>
      <w:hyperlink r:id="rId122" w:history="1">
        <w:r w:rsidR="00C669C1" w:rsidRPr="00C445B6">
          <w:rPr>
            <w:rStyle w:val="Hyperlink"/>
            <w:rFonts w:ascii="Palatino" w:hAnsi="Palatino"/>
          </w:rPr>
          <w:t>155</w:t>
        </w:r>
      </w:hyperlink>
      <w:r w:rsidR="00C669C1" w:rsidRPr="00694494">
        <w:rPr>
          <w:rFonts w:ascii="Palatino" w:hAnsi="Palatino"/>
        </w:rPr>
        <w:t xml:space="preserve">, </w:t>
      </w:r>
      <w:hyperlink r:id="rId123" w:history="1">
        <w:r w:rsidR="00C669C1" w:rsidRPr="00694494">
          <w:rPr>
            <w:rStyle w:val="Hyperlink"/>
            <w:rFonts w:ascii="Palatino" w:hAnsi="Palatino"/>
          </w:rPr>
          <w:t>315</w:t>
        </w:r>
        <w:r w:rsidR="00120FC5" w:rsidRPr="00694494">
          <w:rPr>
            <w:rStyle w:val="Hyperlink"/>
            <w:rFonts w:ascii="Palatino" w:hAnsi="Palatino"/>
          </w:rPr>
          <w:t>–</w:t>
        </w:r>
        <w:r w:rsidR="00C669C1" w:rsidRPr="00694494">
          <w:rPr>
            <w:rStyle w:val="Hyperlink"/>
            <w:rFonts w:ascii="Palatino" w:hAnsi="Palatino"/>
          </w:rPr>
          <w:t>16</w:t>
        </w:r>
      </w:hyperlink>
      <w:r w:rsidRPr="00E4171E">
        <w:rPr>
          <w:rFonts w:ascii="Palatino" w:hAnsi="Palatino"/>
        </w:rPr>
        <w:t xml:space="preserve">, </w:t>
      </w:r>
      <w:hyperlink r:id="rId124" w:history="1">
        <w:r w:rsidR="00C669C1" w:rsidRPr="00C445B6">
          <w:rPr>
            <w:rStyle w:val="Hyperlink"/>
            <w:rFonts w:ascii="Palatino" w:hAnsi="Palatino"/>
          </w:rPr>
          <w:t>348</w:t>
        </w:r>
      </w:hyperlink>
      <w:r w:rsidR="00C669C1">
        <w:rPr>
          <w:rFonts w:ascii="Palatino" w:hAnsi="Palatino"/>
        </w:rPr>
        <w:t xml:space="preserve">, </w:t>
      </w:r>
      <w:hyperlink r:id="rId125" w:history="1">
        <w:r w:rsidR="00C669C1" w:rsidRPr="00C445B6">
          <w:rPr>
            <w:rStyle w:val="Hyperlink"/>
            <w:rFonts w:ascii="Palatino" w:hAnsi="Palatino"/>
          </w:rPr>
          <w:t>374</w:t>
        </w:r>
      </w:hyperlink>
      <w:r w:rsidRPr="00E4171E">
        <w:rPr>
          <w:rFonts w:ascii="Palatino" w:hAnsi="Palatino"/>
        </w:rPr>
        <w:t xml:space="preserve">, </w:t>
      </w:r>
      <w:hyperlink r:id="rId126" w:history="1">
        <w:r w:rsidRPr="00C445B6">
          <w:rPr>
            <w:rStyle w:val="Hyperlink"/>
            <w:rFonts w:ascii="Palatino" w:hAnsi="Palatino"/>
          </w:rPr>
          <w:t>439</w:t>
        </w:r>
      </w:hyperlink>
    </w:p>
    <w:p w14:paraId="15FF0A23" w14:textId="411ECAF6" w:rsidR="001B5826" w:rsidRDefault="00A63C4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>
        <w:rPr>
          <w:rFonts w:ascii="Palatino" w:hAnsi="Palatino"/>
        </w:rPr>
        <w:t>.c.1(4). Basileion</w:t>
      </w:r>
      <w:r w:rsidR="008E151E">
        <w:rPr>
          <w:rFonts w:ascii="Palatino" w:hAnsi="Palatino"/>
        </w:rPr>
        <w:t xml:space="preserve">, </w:t>
      </w:r>
      <w:hyperlink r:id="rId127" w:history="1">
        <w:r w:rsidRPr="00C445B6">
          <w:rPr>
            <w:rStyle w:val="Hyperlink"/>
            <w:rFonts w:ascii="Palatino" w:hAnsi="Palatino"/>
          </w:rPr>
          <w:t>361</w:t>
        </w:r>
      </w:hyperlink>
      <w:r>
        <w:rPr>
          <w:rFonts w:ascii="Palatino" w:hAnsi="Palatino"/>
        </w:rPr>
        <w:t xml:space="preserve">, </w:t>
      </w:r>
      <w:hyperlink r:id="rId128" w:history="1">
        <w:r w:rsidRPr="00C445B6">
          <w:rPr>
            <w:rStyle w:val="Hyperlink"/>
            <w:rFonts w:ascii="Palatino" w:hAnsi="Palatino"/>
          </w:rPr>
          <w:t>488</w:t>
        </w:r>
      </w:hyperlink>
    </w:p>
    <w:p w14:paraId="7434A353" w14:textId="555D098C" w:rsidR="004D6D69" w:rsidRPr="001B5826" w:rsidRDefault="001B5826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i.c.1</w:t>
      </w:r>
      <w:r>
        <w:rPr>
          <w:rFonts w:ascii="Palatino" w:hAnsi="Palatino"/>
        </w:rPr>
        <w:t>(5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Calathus</w:t>
      </w:r>
      <w:r w:rsidR="008E151E">
        <w:rPr>
          <w:rFonts w:ascii="Palatino" w:hAnsi="Palatino"/>
        </w:rPr>
        <w:t xml:space="preserve">, </w:t>
      </w:r>
      <w:hyperlink r:id="rId129" w:history="1">
        <w:r w:rsidRPr="00C445B6">
          <w:rPr>
            <w:rStyle w:val="Hyperlink"/>
            <w:rFonts w:ascii="Palatino" w:hAnsi="Palatino"/>
          </w:rPr>
          <w:t>155</w:t>
        </w:r>
      </w:hyperlink>
      <w:r>
        <w:rPr>
          <w:rFonts w:ascii="Palatino" w:hAnsi="Palatino"/>
        </w:rPr>
        <w:t xml:space="preserve">, </w:t>
      </w:r>
      <w:hyperlink r:id="rId130" w:history="1">
        <w:r w:rsidRPr="0039414A">
          <w:rPr>
            <w:rStyle w:val="Hyperlink"/>
            <w:rFonts w:ascii="Palatino" w:hAnsi="Palatino"/>
          </w:rPr>
          <w:t>374</w:t>
        </w:r>
      </w:hyperlink>
      <w:r w:rsidR="0039414A">
        <w:rPr>
          <w:rFonts w:ascii="Palatino" w:hAnsi="Palatino"/>
        </w:rPr>
        <w:t xml:space="preserve">, </w:t>
      </w:r>
      <w:hyperlink r:id="rId131" w:history="1">
        <w:r w:rsidR="0039414A" w:rsidRPr="0039414A">
          <w:rPr>
            <w:rStyle w:val="Hyperlink"/>
            <w:rFonts w:ascii="Palatino" w:hAnsi="Palatino"/>
          </w:rPr>
          <w:t>439</w:t>
        </w:r>
      </w:hyperlink>
    </w:p>
    <w:p w14:paraId="226A935A" w14:textId="6D4412F4" w:rsidR="00C16D9D" w:rsidRDefault="004D6D69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="001B5826">
        <w:rPr>
          <w:rFonts w:ascii="Palatino" w:hAnsi="Palatino"/>
        </w:rPr>
        <w:t>.c.1(6</w:t>
      </w:r>
      <w:r>
        <w:rPr>
          <w:rFonts w:ascii="Palatino" w:hAnsi="Palatino"/>
        </w:rPr>
        <w:t>). Modius</w:t>
      </w:r>
      <w:r w:rsidR="008E151E">
        <w:rPr>
          <w:rFonts w:ascii="Palatino" w:hAnsi="Palatino"/>
        </w:rPr>
        <w:t xml:space="preserve">, </w:t>
      </w:r>
      <w:hyperlink r:id="rId132" w:history="1">
        <w:r w:rsidRPr="00694494">
          <w:rPr>
            <w:rStyle w:val="Hyperlink"/>
            <w:rFonts w:ascii="Palatino" w:hAnsi="Palatino"/>
          </w:rPr>
          <w:t>315</w:t>
        </w:r>
        <w:r w:rsidR="00120FC5" w:rsidRPr="00694494">
          <w:rPr>
            <w:rStyle w:val="Hyperlink"/>
            <w:rFonts w:ascii="Palatino" w:hAnsi="Palatino"/>
          </w:rPr>
          <w:t>–</w:t>
        </w:r>
        <w:r w:rsidRPr="00694494">
          <w:rPr>
            <w:rStyle w:val="Hyperlink"/>
            <w:rFonts w:ascii="Palatino" w:hAnsi="Palatino"/>
          </w:rPr>
          <w:t>16</w:t>
        </w:r>
      </w:hyperlink>
      <w:r>
        <w:rPr>
          <w:rFonts w:ascii="Palatino" w:hAnsi="Palatino"/>
        </w:rPr>
        <w:t xml:space="preserve">, </w:t>
      </w:r>
      <w:hyperlink r:id="rId133" w:history="1">
        <w:r w:rsidRPr="00C445B6">
          <w:rPr>
            <w:rStyle w:val="Hyperlink"/>
            <w:rFonts w:ascii="Palatino" w:hAnsi="Palatino"/>
          </w:rPr>
          <w:t>348</w:t>
        </w:r>
      </w:hyperlink>
    </w:p>
    <w:p w14:paraId="6DA3A242" w14:textId="77777777" w:rsidR="00CD1CFC" w:rsidRPr="00041EE3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right" w:pos="1440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041EE3">
        <w:rPr>
          <w:rFonts w:ascii="Palatino" w:hAnsi="Palatino"/>
        </w:rPr>
        <w:t>.c.2</w:t>
      </w:r>
      <w:r w:rsidR="0059172B" w:rsidRPr="00041EE3">
        <w:rPr>
          <w:rFonts w:ascii="Palatino" w:hAnsi="Palatino"/>
        </w:rPr>
        <w:t>.</w:t>
      </w:r>
      <w:r w:rsidRPr="00041EE3">
        <w:rPr>
          <w:rFonts w:ascii="Palatino" w:hAnsi="Palatino"/>
        </w:rPr>
        <w:t xml:space="preserve"> Asian </w:t>
      </w:r>
      <w:r w:rsidR="001D1C59">
        <w:rPr>
          <w:rFonts w:ascii="Palatino" w:hAnsi="Palatino"/>
        </w:rPr>
        <w:t>c</w:t>
      </w:r>
      <w:r w:rsidRPr="00041EE3">
        <w:rPr>
          <w:rFonts w:ascii="Palatino" w:hAnsi="Palatino"/>
        </w:rPr>
        <w:t>ults</w:t>
      </w:r>
    </w:p>
    <w:p w14:paraId="3994B184" w14:textId="043B221F" w:rsidR="00CD1CFC" w:rsidRPr="00DE0AB2" w:rsidRDefault="00CD1CFC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.c.2(1)</w:t>
      </w:r>
      <w:r w:rsidR="0059172B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Attis</w:t>
      </w:r>
      <w:r w:rsidR="008E151E">
        <w:rPr>
          <w:rFonts w:ascii="Palatino" w:hAnsi="Palatino"/>
        </w:rPr>
        <w:t xml:space="preserve">, </w:t>
      </w:r>
      <w:hyperlink r:id="rId134" w:history="1">
        <w:r w:rsidR="00E47471" w:rsidRPr="00C445B6">
          <w:rPr>
            <w:rStyle w:val="Hyperlink"/>
            <w:rFonts w:ascii="Palatino" w:hAnsi="Palatino"/>
          </w:rPr>
          <w:t>421</w:t>
        </w:r>
      </w:hyperlink>
    </w:p>
    <w:p w14:paraId="186AF264" w14:textId="6B98A8C5" w:rsidR="002B5003" w:rsidRDefault="00CD1CFC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.c.2(2)</w:t>
      </w:r>
      <w:r w:rsidR="0059172B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Cybele</w:t>
      </w:r>
      <w:r w:rsidR="00610FBD">
        <w:rPr>
          <w:rFonts w:ascii="Palatino" w:hAnsi="Palatino"/>
        </w:rPr>
        <w:t xml:space="preserve">, </w:t>
      </w:r>
      <w:hyperlink r:id="rId135" w:history="1">
        <w:r w:rsidR="0034453C" w:rsidRPr="003A670D">
          <w:rPr>
            <w:rStyle w:val="Hyperlink"/>
            <w:rFonts w:ascii="Palatino" w:hAnsi="Palatino"/>
          </w:rPr>
          <w:t>390</w:t>
        </w:r>
      </w:hyperlink>
    </w:p>
    <w:p w14:paraId="59E1AD36" w14:textId="77777777" w:rsidR="004C3312" w:rsidRPr="002B5003" w:rsidRDefault="00CD1CFC" w:rsidP="00797329">
      <w:pPr>
        <w:pStyle w:val="Textedelespacerserv2"/>
        <w:numPr>
          <w:ilvl w:val="0"/>
          <w:numId w:val="1"/>
        </w:numPr>
        <w:tabs>
          <w:tab w:val="clear" w:pos="720"/>
        </w:tabs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2B5003">
        <w:rPr>
          <w:rFonts w:ascii="Palatino" w:hAnsi="Palatino"/>
        </w:rPr>
        <w:t>.d. African Cult</w:t>
      </w:r>
      <w:r w:rsidR="0059172B" w:rsidRPr="002B5003">
        <w:rPr>
          <w:rFonts w:ascii="Palatino" w:hAnsi="Palatino"/>
        </w:rPr>
        <w:t xml:space="preserve"> </w:t>
      </w:r>
    </w:p>
    <w:p w14:paraId="41BEC403" w14:textId="5A8F7F88" w:rsidR="002B5003" w:rsidRPr="00041EE3" w:rsidRDefault="004C3312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="00D6251F">
        <w:rPr>
          <w:rFonts w:ascii="Palatino" w:hAnsi="Palatino"/>
        </w:rPr>
        <w:t>.d.</w:t>
      </w:r>
      <w:r w:rsidR="00D306EB">
        <w:rPr>
          <w:rFonts w:ascii="Palatino" w:hAnsi="Palatino"/>
        </w:rPr>
        <w:t>1</w:t>
      </w:r>
      <w:r>
        <w:rPr>
          <w:rFonts w:ascii="Palatino" w:hAnsi="Palatino"/>
        </w:rPr>
        <w:t>. Africa</w:t>
      </w:r>
      <w:r w:rsidR="00610FBD">
        <w:rPr>
          <w:rFonts w:ascii="Palatino" w:hAnsi="Palatino"/>
        </w:rPr>
        <w:t xml:space="preserve">, </w:t>
      </w:r>
      <w:hyperlink r:id="rId136" w:history="1">
        <w:r w:rsidR="00931F30" w:rsidRPr="003A670D">
          <w:rPr>
            <w:rStyle w:val="Hyperlink"/>
            <w:rFonts w:ascii="Palatino" w:hAnsi="Palatino"/>
          </w:rPr>
          <w:t>286</w:t>
        </w:r>
      </w:hyperlink>
    </w:p>
    <w:p w14:paraId="4E72874C" w14:textId="77777777" w:rsidR="00041EE3" w:rsidRDefault="00CD1CFC" w:rsidP="00797329">
      <w:pPr>
        <w:pStyle w:val="Textedelespacerserv2"/>
        <w:numPr>
          <w:ilvl w:val="0"/>
          <w:numId w:val="1"/>
        </w:numPr>
        <w:tabs>
          <w:tab w:val="clear" w:pos="720"/>
        </w:tabs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.e</w:t>
      </w:r>
      <w:r>
        <w:rPr>
          <w:rFonts w:ascii="Palatino" w:hAnsi="Palatino"/>
        </w:rPr>
        <w:t xml:space="preserve">. </w:t>
      </w:r>
      <w:r w:rsidRPr="00DE0AB2">
        <w:rPr>
          <w:rFonts w:ascii="Palatino" w:hAnsi="Palatino"/>
        </w:rPr>
        <w:t xml:space="preserve">Christian </w:t>
      </w:r>
      <w:r w:rsidR="00BF2740">
        <w:rPr>
          <w:rFonts w:ascii="Palatino" w:hAnsi="Palatino"/>
        </w:rPr>
        <w:t>C</w:t>
      </w:r>
      <w:r w:rsidRPr="00DE0AB2">
        <w:rPr>
          <w:rFonts w:ascii="Palatino" w:hAnsi="Palatino"/>
        </w:rPr>
        <w:t xml:space="preserve">ult </w:t>
      </w:r>
    </w:p>
    <w:p w14:paraId="1ABD5125" w14:textId="4E1C68E2" w:rsidR="00041EE3" w:rsidRDefault="00041EE3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.e</w:t>
      </w:r>
      <w:r w:rsidR="00B43D76">
        <w:rPr>
          <w:rFonts w:ascii="Palatino" w:hAnsi="Palatino"/>
        </w:rPr>
        <w:t xml:space="preserve">.1. </w:t>
      </w:r>
      <w:r>
        <w:rPr>
          <w:rFonts w:ascii="Palatino" w:hAnsi="Palatino"/>
        </w:rPr>
        <w:t>Angels</w:t>
      </w:r>
      <w:r w:rsidR="00610FBD">
        <w:rPr>
          <w:rFonts w:ascii="Palatino" w:hAnsi="Palatino"/>
        </w:rPr>
        <w:t xml:space="preserve">, </w:t>
      </w:r>
      <w:hyperlink r:id="rId137" w:history="1">
        <w:r w:rsidRPr="003A670D">
          <w:rPr>
            <w:rStyle w:val="Hyperlink"/>
            <w:rFonts w:ascii="Palatino" w:hAnsi="Palatino"/>
          </w:rPr>
          <w:t>492</w:t>
        </w:r>
      </w:hyperlink>
    </w:p>
    <w:p w14:paraId="6BDEA672" w14:textId="67980556" w:rsidR="00041EE3" w:rsidRDefault="00041EE3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.e</w:t>
      </w:r>
      <w:r w:rsidR="00B43D76">
        <w:rPr>
          <w:rFonts w:ascii="Palatino" w:hAnsi="Palatino"/>
        </w:rPr>
        <w:t>.2.</w:t>
      </w:r>
      <w:r>
        <w:rPr>
          <w:rFonts w:ascii="Palatino" w:hAnsi="Palatino"/>
        </w:rPr>
        <w:t xml:space="preserve"> Apostle</w:t>
      </w:r>
      <w:r w:rsidR="00610FBD">
        <w:rPr>
          <w:rFonts w:ascii="Palatino" w:hAnsi="Palatino"/>
        </w:rPr>
        <w:t xml:space="preserve">, </w:t>
      </w:r>
      <w:hyperlink r:id="rId138" w:history="1">
        <w:r w:rsidRPr="003A670D">
          <w:rPr>
            <w:rStyle w:val="Hyperlink"/>
            <w:rFonts w:ascii="Palatino" w:hAnsi="Palatino"/>
          </w:rPr>
          <w:t>493</w:t>
        </w:r>
      </w:hyperlink>
      <w:r>
        <w:rPr>
          <w:rFonts w:ascii="Palatino" w:hAnsi="Palatino"/>
        </w:rPr>
        <w:t xml:space="preserve">(?), </w:t>
      </w:r>
      <w:hyperlink r:id="rId139" w:history="1">
        <w:r w:rsidRPr="003A670D">
          <w:rPr>
            <w:rStyle w:val="Hyperlink"/>
            <w:rFonts w:ascii="Palatino" w:hAnsi="Palatino"/>
          </w:rPr>
          <w:t>494</w:t>
        </w:r>
      </w:hyperlink>
    </w:p>
    <w:p w14:paraId="57A4517C" w14:textId="4E11A742" w:rsidR="00041EE3" w:rsidRDefault="00041EE3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.e</w:t>
      </w:r>
      <w:r w:rsidR="00B43D76">
        <w:rPr>
          <w:rFonts w:ascii="Palatino" w:hAnsi="Palatino"/>
        </w:rPr>
        <w:t>.3</w:t>
      </w:r>
      <w:r>
        <w:rPr>
          <w:rFonts w:ascii="Palatino" w:hAnsi="Palatino"/>
        </w:rPr>
        <w:t>. Chi Rho</w:t>
      </w:r>
      <w:r w:rsidR="00610FBD">
        <w:rPr>
          <w:rFonts w:ascii="Palatino" w:hAnsi="Palatino"/>
        </w:rPr>
        <w:t xml:space="preserve">, </w:t>
      </w:r>
      <w:hyperlink r:id="rId140" w:history="1">
        <w:r w:rsidRPr="003A670D">
          <w:rPr>
            <w:rStyle w:val="Hyperlink"/>
            <w:rFonts w:ascii="Palatino" w:hAnsi="Palatino"/>
          </w:rPr>
          <w:t>492</w:t>
        </w:r>
      </w:hyperlink>
      <w:r>
        <w:rPr>
          <w:rFonts w:ascii="Palatino" w:hAnsi="Palatino"/>
        </w:rPr>
        <w:t xml:space="preserve">, </w:t>
      </w:r>
      <w:hyperlink r:id="rId141" w:history="1">
        <w:r w:rsidRPr="003A670D">
          <w:rPr>
            <w:rStyle w:val="Hyperlink"/>
            <w:rFonts w:ascii="Palatino" w:hAnsi="Palatino"/>
          </w:rPr>
          <w:t>495</w:t>
        </w:r>
      </w:hyperlink>
    </w:p>
    <w:p w14:paraId="55D6D571" w14:textId="164A61DA" w:rsidR="00A63C46" w:rsidRPr="00694494" w:rsidRDefault="00A63C4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.e</w:t>
      </w:r>
      <w:r w:rsidR="00B43D76">
        <w:rPr>
          <w:rFonts w:ascii="Palatino" w:hAnsi="Palatino"/>
        </w:rPr>
        <w:t>.4</w:t>
      </w:r>
      <w:r>
        <w:rPr>
          <w:rFonts w:ascii="Palatino" w:hAnsi="Palatino"/>
        </w:rPr>
        <w:t>. Christ</w:t>
      </w:r>
      <w:r w:rsidR="00610FBD">
        <w:rPr>
          <w:rFonts w:ascii="Palatino" w:hAnsi="Palatino"/>
        </w:rPr>
        <w:t xml:space="preserve">, </w:t>
      </w:r>
      <w:hyperlink r:id="rId142" w:history="1">
        <w:r w:rsidRPr="0039414A">
          <w:rPr>
            <w:rStyle w:val="Hyperlink"/>
            <w:rFonts w:ascii="Palatino" w:hAnsi="Palatino"/>
          </w:rPr>
          <w:t>492</w:t>
        </w:r>
      </w:hyperlink>
      <w:r w:rsidR="0039414A">
        <w:rPr>
          <w:rFonts w:ascii="Palatino" w:hAnsi="Palatino"/>
        </w:rPr>
        <w:t xml:space="preserve">, </w:t>
      </w:r>
      <w:hyperlink r:id="rId143" w:history="1">
        <w:r w:rsidR="0039414A" w:rsidRPr="0039414A">
          <w:rPr>
            <w:rStyle w:val="Hyperlink"/>
            <w:rFonts w:ascii="Palatino" w:hAnsi="Palatino"/>
          </w:rPr>
          <w:t>493</w:t>
        </w:r>
      </w:hyperlink>
      <w:r w:rsidR="0039414A">
        <w:rPr>
          <w:rFonts w:ascii="Palatino" w:hAnsi="Palatino"/>
        </w:rPr>
        <w:t>(?)</w:t>
      </w:r>
    </w:p>
    <w:p w14:paraId="2DC73043" w14:textId="32F09632" w:rsidR="00041EE3" w:rsidRDefault="00A63C4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.e</w:t>
      </w:r>
      <w:r w:rsidR="00B43D76">
        <w:rPr>
          <w:rFonts w:ascii="Palatino" w:hAnsi="Palatino"/>
        </w:rPr>
        <w:t>.5</w:t>
      </w:r>
      <w:r>
        <w:rPr>
          <w:rFonts w:ascii="Palatino" w:hAnsi="Palatino"/>
        </w:rPr>
        <w:t>. Chr</w:t>
      </w:r>
      <w:r w:rsidR="001D1C59">
        <w:rPr>
          <w:rFonts w:ascii="Palatino" w:hAnsi="Palatino"/>
        </w:rPr>
        <w:t>istian w</w:t>
      </w:r>
      <w:r>
        <w:rPr>
          <w:rFonts w:ascii="Palatino" w:hAnsi="Palatino"/>
        </w:rPr>
        <w:t>orshiper</w:t>
      </w:r>
      <w:r w:rsidR="00610FBD">
        <w:rPr>
          <w:rFonts w:ascii="Palatino" w:hAnsi="Palatino"/>
        </w:rPr>
        <w:t xml:space="preserve">, </w:t>
      </w:r>
      <w:hyperlink r:id="rId144" w:history="1">
        <w:r w:rsidRPr="003A670D">
          <w:rPr>
            <w:rStyle w:val="Hyperlink"/>
            <w:rFonts w:ascii="Palatino" w:hAnsi="Palatino"/>
          </w:rPr>
          <w:t>504</w:t>
        </w:r>
      </w:hyperlink>
    </w:p>
    <w:p w14:paraId="4D933682" w14:textId="52BECBD0" w:rsidR="00A63C46" w:rsidRDefault="00041EE3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.e</w:t>
      </w:r>
      <w:r w:rsidR="00B43D76">
        <w:rPr>
          <w:rFonts w:ascii="Palatino" w:hAnsi="Palatino"/>
        </w:rPr>
        <w:t>.6</w:t>
      </w:r>
      <w:r>
        <w:rPr>
          <w:rFonts w:ascii="Palatino" w:hAnsi="Palatino"/>
        </w:rPr>
        <w:t>. Christogram</w:t>
      </w:r>
      <w:r w:rsidR="00610FBD">
        <w:rPr>
          <w:rFonts w:ascii="Palatino" w:hAnsi="Palatino"/>
        </w:rPr>
        <w:t xml:space="preserve">, </w:t>
      </w:r>
      <w:hyperlink r:id="rId145" w:history="1">
        <w:r w:rsidRPr="003A670D">
          <w:rPr>
            <w:rStyle w:val="Hyperlink"/>
            <w:rFonts w:ascii="Palatino" w:hAnsi="Palatino"/>
          </w:rPr>
          <w:t>504</w:t>
        </w:r>
      </w:hyperlink>
      <w:r w:rsidR="00887250">
        <w:rPr>
          <w:rFonts w:ascii="Palatino" w:hAnsi="Palatino"/>
        </w:rPr>
        <w:t xml:space="preserve"> </w:t>
      </w:r>
    </w:p>
    <w:p w14:paraId="239EED99" w14:textId="3E9897A0" w:rsidR="00CD1CFC" w:rsidRDefault="00A63C4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.e</w:t>
      </w:r>
      <w:r w:rsidR="00B43D76">
        <w:rPr>
          <w:rFonts w:ascii="Palatino" w:hAnsi="Palatino"/>
        </w:rPr>
        <w:t>.</w:t>
      </w:r>
      <w:r w:rsidR="00041EE3">
        <w:rPr>
          <w:rFonts w:ascii="Palatino" w:hAnsi="Palatino"/>
        </w:rPr>
        <w:t>7</w:t>
      </w:r>
      <w:r>
        <w:rPr>
          <w:rFonts w:ascii="Palatino" w:hAnsi="Palatino"/>
        </w:rPr>
        <w:t>. Cross</w:t>
      </w:r>
      <w:r w:rsidR="0087451C">
        <w:rPr>
          <w:rFonts w:ascii="Palatino" w:hAnsi="Palatino"/>
        </w:rPr>
        <w:t>-monogram</w:t>
      </w:r>
      <w:r w:rsidR="00610FBD">
        <w:rPr>
          <w:rFonts w:ascii="Palatino" w:hAnsi="Palatino"/>
        </w:rPr>
        <w:t xml:space="preserve">, </w:t>
      </w:r>
      <w:hyperlink r:id="rId146" w:history="1">
        <w:r w:rsidR="001D1C59" w:rsidRPr="003A670D">
          <w:rPr>
            <w:rStyle w:val="Hyperlink"/>
            <w:rFonts w:ascii="Palatino" w:hAnsi="Palatino"/>
          </w:rPr>
          <w:t>496</w:t>
        </w:r>
      </w:hyperlink>
      <w:r w:rsidR="001D1C59">
        <w:rPr>
          <w:rFonts w:ascii="Palatino" w:hAnsi="Palatino"/>
        </w:rPr>
        <w:t>, Greek c</w:t>
      </w:r>
      <w:r>
        <w:rPr>
          <w:rFonts w:ascii="Palatino" w:hAnsi="Palatino"/>
        </w:rPr>
        <w:t>ross</w:t>
      </w:r>
      <w:r w:rsidR="00610FBD">
        <w:rPr>
          <w:rFonts w:ascii="Palatino" w:hAnsi="Palatino"/>
        </w:rPr>
        <w:t xml:space="preserve">, </w:t>
      </w:r>
      <w:hyperlink r:id="rId147" w:history="1">
        <w:r w:rsidR="00887250" w:rsidRPr="003A670D">
          <w:rPr>
            <w:rStyle w:val="Hyperlink"/>
            <w:rFonts w:ascii="Palatino" w:hAnsi="Palatino"/>
          </w:rPr>
          <w:t>534</w:t>
        </w:r>
      </w:hyperlink>
      <w:r w:rsidR="00887250">
        <w:rPr>
          <w:rFonts w:ascii="Palatino" w:hAnsi="Palatino"/>
        </w:rPr>
        <w:t xml:space="preserve">, </w:t>
      </w:r>
      <w:hyperlink r:id="rId148" w:history="1">
        <w:r w:rsidR="00887250" w:rsidRPr="0039414A">
          <w:rPr>
            <w:rStyle w:val="Hyperlink"/>
            <w:rFonts w:ascii="Palatino" w:hAnsi="Palatino"/>
          </w:rPr>
          <w:t>539</w:t>
        </w:r>
      </w:hyperlink>
      <w:r w:rsidR="0039414A">
        <w:rPr>
          <w:rFonts w:ascii="Palatino" w:hAnsi="Palatino"/>
        </w:rPr>
        <w:t xml:space="preserve">, </w:t>
      </w:r>
      <w:hyperlink r:id="rId149" w:history="1">
        <w:r w:rsidR="0039414A" w:rsidRPr="0039414A">
          <w:rPr>
            <w:rStyle w:val="Hyperlink"/>
            <w:rFonts w:ascii="Palatino" w:hAnsi="Palatino"/>
          </w:rPr>
          <w:t>576</w:t>
        </w:r>
      </w:hyperlink>
    </w:p>
    <w:p w14:paraId="230DCE4A" w14:textId="77777777" w:rsidR="00A63C46" w:rsidRDefault="00CD1CFC" w:rsidP="00797329">
      <w:pPr>
        <w:pStyle w:val="Textedelespacerserv2"/>
        <w:numPr>
          <w:ilvl w:val="0"/>
          <w:numId w:val="1"/>
        </w:numPr>
        <w:tabs>
          <w:tab w:val="clear" w:pos="720"/>
        </w:tabs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.f</w:t>
      </w:r>
      <w:r>
        <w:rPr>
          <w:rFonts w:ascii="Palatino" w:hAnsi="Palatino"/>
        </w:rPr>
        <w:t>. Jewish C</w:t>
      </w:r>
      <w:r w:rsidRPr="00DE0AB2">
        <w:rPr>
          <w:rFonts w:ascii="Palatino" w:hAnsi="Palatino"/>
        </w:rPr>
        <w:t xml:space="preserve">ult </w:t>
      </w:r>
    </w:p>
    <w:p w14:paraId="63AFC034" w14:textId="0C67F3FC" w:rsidR="00CD1CFC" w:rsidRDefault="00A63C46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="00B43D76">
        <w:rPr>
          <w:rFonts w:ascii="Palatino" w:hAnsi="Palatino"/>
        </w:rPr>
        <w:t>.f.1.</w:t>
      </w:r>
      <w:r>
        <w:rPr>
          <w:rFonts w:ascii="Palatino" w:hAnsi="Palatino"/>
        </w:rPr>
        <w:t xml:space="preserve"> Menorah </w:t>
      </w:r>
      <w:hyperlink r:id="rId150" w:history="1">
        <w:r w:rsidR="00CD1CFC" w:rsidRPr="003A670D">
          <w:rPr>
            <w:rStyle w:val="Hyperlink"/>
            <w:rFonts w:ascii="Palatino" w:hAnsi="Palatino"/>
          </w:rPr>
          <w:t>524</w:t>
        </w:r>
      </w:hyperlink>
    </w:p>
    <w:p w14:paraId="686D6421" w14:textId="77777777" w:rsidR="00CD1CFC" w:rsidRDefault="00CD1CFC" w:rsidP="00797329">
      <w:pPr>
        <w:pStyle w:val="Textedelespacerserv2"/>
        <w:numPr>
          <w:ilvl w:val="0"/>
          <w:numId w:val="1"/>
        </w:numPr>
        <w:tabs>
          <w:tab w:val="clear" w:pos="720"/>
        </w:tabs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</w:t>
      </w:r>
      <w:r>
        <w:rPr>
          <w:rFonts w:ascii="Palatino" w:hAnsi="Palatino"/>
        </w:rPr>
        <w:t xml:space="preserve">. </w:t>
      </w:r>
      <w:r w:rsidRPr="00DE0AB2">
        <w:rPr>
          <w:rFonts w:ascii="Palatino" w:hAnsi="Palatino"/>
        </w:rPr>
        <w:t>Myth and Legend</w:t>
      </w:r>
    </w:p>
    <w:p w14:paraId="47A72CA4" w14:textId="77777777" w:rsidR="00CC049B" w:rsidRDefault="00CD1CFC" w:rsidP="00797329">
      <w:pPr>
        <w:pStyle w:val="Textedelespacerserv2"/>
        <w:numPr>
          <w:ilvl w:val="0"/>
          <w:numId w:val="0"/>
        </w:numPr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</w:t>
      </w:r>
      <w:r w:rsidR="00B43D76">
        <w:rPr>
          <w:rFonts w:ascii="Palatino" w:hAnsi="Palatino"/>
        </w:rPr>
        <w:t>.</w:t>
      </w:r>
      <w:r>
        <w:rPr>
          <w:rFonts w:ascii="Palatino" w:hAnsi="Palatino"/>
        </w:rPr>
        <w:t xml:space="preserve"> </w:t>
      </w:r>
      <w:r w:rsidRPr="00DE0AB2">
        <w:rPr>
          <w:rFonts w:ascii="Palatino" w:hAnsi="Palatino"/>
        </w:rPr>
        <w:t xml:space="preserve">Mythological </w:t>
      </w:r>
      <w:r w:rsidR="001D1C59">
        <w:rPr>
          <w:rFonts w:ascii="Palatino" w:hAnsi="Palatino"/>
        </w:rPr>
        <w:t>f</w:t>
      </w:r>
      <w:r w:rsidRPr="00DE0AB2">
        <w:rPr>
          <w:rFonts w:ascii="Palatino" w:hAnsi="Palatino"/>
        </w:rPr>
        <w:t>igures</w:t>
      </w:r>
    </w:p>
    <w:p w14:paraId="73686392" w14:textId="7EFDAE23" w:rsidR="00CD1CFC" w:rsidRPr="001577E1" w:rsidRDefault="0027761D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.g.1(</w:t>
      </w:r>
      <w:r w:rsidR="001577E1">
        <w:rPr>
          <w:rFonts w:ascii="Palatino" w:hAnsi="Palatino"/>
        </w:rPr>
        <w:t>1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Pr="00233265">
        <w:rPr>
          <w:rFonts w:ascii="Palatino" w:hAnsi="Palatino"/>
        </w:rPr>
        <w:t>Achelo</w:t>
      </w:r>
      <w:r w:rsidR="00233265">
        <w:rPr>
          <w:rFonts w:ascii="Palatino" w:hAnsi="Palatino"/>
        </w:rPr>
        <w:t>ü</w:t>
      </w:r>
      <w:r w:rsidRPr="00233265">
        <w:rPr>
          <w:rFonts w:ascii="Palatino" w:hAnsi="Palatino"/>
        </w:rPr>
        <w:t>s</w:t>
      </w:r>
      <w:r w:rsidR="00610FBD">
        <w:rPr>
          <w:rFonts w:ascii="Palatino" w:hAnsi="Palatino"/>
        </w:rPr>
        <w:t xml:space="preserve">, </w:t>
      </w:r>
      <w:hyperlink r:id="rId151" w:history="1">
        <w:r w:rsidRPr="003A670D">
          <w:rPr>
            <w:rStyle w:val="Hyperlink"/>
            <w:rFonts w:ascii="Palatino" w:hAnsi="Palatino"/>
          </w:rPr>
          <w:t>319</w:t>
        </w:r>
      </w:hyperlink>
      <w:r>
        <w:rPr>
          <w:rFonts w:ascii="Palatino" w:hAnsi="Palatino"/>
        </w:rPr>
        <w:t xml:space="preserve">(?), </w:t>
      </w:r>
      <w:hyperlink r:id="rId152" w:history="1">
        <w:r w:rsidRPr="003A670D">
          <w:rPr>
            <w:rStyle w:val="Hyperlink"/>
            <w:rFonts w:ascii="Palatino" w:hAnsi="Palatino"/>
          </w:rPr>
          <w:t>463</w:t>
        </w:r>
      </w:hyperlink>
    </w:p>
    <w:p w14:paraId="06C0C9A2" w14:textId="4C000F87" w:rsidR="001577E1" w:rsidRDefault="00887250" w:rsidP="00797329">
      <w:pPr>
        <w:pStyle w:val="Textedelespacerserv2"/>
        <w:numPr>
          <w:ilvl w:val="0"/>
          <w:numId w:val="0"/>
          <w:ins w:id="1" w:author="bussiere jean" w:date="2012-07-17T14:51:00Z"/>
        </w:numPr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</w:t>
      </w:r>
      <w:r w:rsidR="00CC049B">
        <w:rPr>
          <w:rFonts w:ascii="Palatino" w:hAnsi="Palatino"/>
        </w:rPr>
        <w:t>(2</w:t>
      </w:r>
      <w:r>
        <w:rPr>
          <w:rFonts w:ascii="Palatino" w:hAnsi="Palatino"/>
        </w:rPr>
        <w:t>). Achilles</w:t>
      </w:r>
      <w:r w:rsidR="00610FBD">
        <w:rPr>
          <w:rFonts w:ascii="Palatino" w:hAnsi="Palatino"/>
        </w:rPr>
        <w:t xml:space="preserve">, </w:t>
      </w:r>
      <w:hyperlink r:id="rId153" w:history="1">
        <w:r w:rsidRPr="003A670D">
          <w:rPr>
            <w:rStyle w:val="Hyperlink"/>
            <w:rFonts w:ascii="Palatino" w:hAnsi="Palatino"/>
          </w:rPr>
          <w:t>437</w:t>
        </w:r>
      </w:hyperlink>
    </w:p>
    <w:p w14:paraId="2D040D6A" w14:textId="3960961E" w:rsidR="00CC049B" w:rsidRPr="00B43D76" w:rsidRDefault="001577E1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.g.1(</w:t>
      </w:r>
      <w:r>
        <w:rPr>
          <w:rFonts w:ascii="Palatino" w:hAnsi="Palatino"/>
        </w:rPr>
        <w:t>3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Actaeon</w:t>
      </w:r>
      <w:r w:rsidR="00610FBD">
        <w:rPr>
          <w:rFonts w:ascii="Palatino" w:hAnsi="Palatino"/>
        </w:rPr>
        <w:t xml:space="preserve">, </w:t>
      </w:r>
      <w:hyperlink r:id="rId154" w:history="1">
        <w:r w:rsidRPr="003A670D">
          <w:rPr>
            <w:rStyle w:val="Hyperlink"/>
            <w:rFonts w:ascii="Palatino" w:hAnsi="Palatino"/>
          </w:rPr>
          <w:t>169</w:t>
        </w:r>
      </w:hyperlink>
    </w:p>
    <w:p w14:paraId="0F8372E1" w14:textId="496BE234" w:rsidR="003E7589" w:rsidRPr="0027761D" w:rsidRDefault="00CC049B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.g.1(</w:t>
      </w:r>
      <w:r w:rsidR="001577E1">
        <w:rPr>
          <w:rFonts w:ascii="Palatino" w:hAnsi="Palatino"/>
        </w:rPr>
        <w:t>4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Amazon</w:t>
      </w:r>
      <w:r w:rsidR="00610FBD">
        <w:rPr>
          <w:rFonts w:ascii="Palatino" w:hAnsi="Palatino"/>
        </w:rPr>
        <w:t xml:space="preserve">, </w:t>
      </w:r>
      <w:hyperlink r:id="rId155" w:history="1">
        <w:r w:rsidRPr="003A670D">
          <w:rPr>
            <w:rStyle w:val="Hyperlink"/>
            <w:rFonts w:ascii="Palatino" w:hAnsi="Palatino"/>
          </w:rPr>
          <w:t>225</w:t>
        </w:r>
      </w:hyperlink>
    </w:p>
    <w:p w14:paraId="40DACD46" w14:textId="650E6CD3" w:rsidR="00552C39" w:rsidRDefault="0027761D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.g.1(</w:t>
      </w:r>
      <w:r w:rsidR="001577E1">
        <w:rPr>
          <w:rFonts w:ascii="Palatino" w:hAnsi="Palatino"/>
        </w:rPr>
        <w:t>5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C</w:t>
      </w:r>
      <w:r w:rsidRPr="00DE0AB2">
        <w:rPr>
          <w:rFonts w:ascii="Palatino" w:hAnsi="Palatino"/>
        </w:rPr>
        <w:t>entaur</w:t>
      </w:r>
      <w:r w:rsidR="00760203">
        <w:rPr>
          <w:rFonts w:ascii="Palatino" w:hAnsi="Palatino"/>
        </w:rPr>
        <w:t xml:space="preserve">, </w:t>
      </w:r>
      <w:hyperlink r:id="rId156" w:history="1">
        <w:r w:rsidRPr="00F900E1">
          <w:rPr>
            <w:rStyle w:val="Hyperlink"/>
            <w:rFonts w:ascii="Palatino" w:hAnsi="Palatino"/>
          </w:rPr>
          <w:t>101</w:t>
        </w:r>
      </w:hyperlink>
      <w:r w:rsidRPr="00DA21AA">
        <w:rPr>
          <w:rFonts w:ascii="Palatino" w:hAnsi="Palatino"/>
        </w:rPr>
        <w:t>,</w:t>
      </w:r>
      <w:r w:rsidRPr="00E4171E">
        <w:rPr>
          <w:rFonts w:ascii="Palatino" w:hAnsi="Palatino"/>
        </w:rPr>
        <w:t xml:space="preserve"> </w:t>
      </w:r>
      <w:hyperlink r:id="rId157" w:history="1">
        <w:r w:rsidRPr="00F900E1">
          <w:rPr>
            <w:rStyle w:val="Hyperlink"/>
            <w:rFonts w:ascii="Palatino" w:hAnsi="Palatino"/>
          </w:rPr>
          <w:t>434</w:t>
        </w:r>
      </w:hyperlink>
    </w:p>
    <w:p w14:paraId="2501BE5D" w14:textId="4AD1AE8B" w:rsidR="0027761D" w:rsidRPr="00552C39" w:rsidRDefault="00552C39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</w:t>
      </w:r>
      <w:r w:rsidR="001577E1">
        <w:rPr>
          <w:rFonts w:ascii="Palatino" w:hAnsi="Palatino"/>
        </w:rPr>
        <w:t>(6</w:t>
      </w:r>
      <w:r>
        <w:rPr>
          <w:rFonts w:ascii="Palatino" w:hAnsi="Palatino"/>
        </w:rPr>
        <w:t>). Chiron</w:t>
      </w:r>
      <w:r w:rsidR="00760203">
        <w:rPr>
          <w:rFonts w:ascii="Palatino" w:hAnsi="Palatino"/>
        </w:rPr>
        <w:t xml:space="preserve">, </w:t>
      </w:r>
      <w:hyperlink r:id="rId158" w:history="1">
        <w:r w:rsidRPr="00F900E1">
          <w:rPr>
            <w:rStyle w:val="Hyperlink"/>
            <w:rFonts w:ascii="Palatino" w:hAnsi="Palatino"/>
          </w:rPr>
          <w:t>434</w:t>
        </w:r>
      </w:hyperlink>
    </w:p>
    <w:p w14:paraId="4EF0B7A6" w14:textId="6921F98A" w:rsidR="00552C39" w:rsidRDefault="0027761D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.g.1(</w:t>
      </w:r>
      <w:r w:rsidR="001577E1">
        <w:rPr>
          <w:rFonts w:ascii="Palatino" w:hAnsi="Palatino"/>
        </w:rPr>
        <w:t>7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Curtius</w:t>
      </w:r>
      <w:r w:rsidR="00760203">
        <w:rPr>
          <w:rFonts w:ascii="Palatino" w:hAnsi="Palatino"/>
        </w:rPr>
        <w:t xml:space="preserve">, </w:t>
      </w:r>
      <w:hyperlink r:id="rId159" w:history="1">
        <w:r w:rsidRPr="00F900E1">
          <w:rPr>
            <w:rStyle w:val="Hyperlink"/>
            <w:rFonts w:ascii="Palatino" w:hAnsi="Palatino"/>
          </w:rPr>
          <w:t>105</w:t>
        </w:r>
      </w:hyperlink>
    </w:p>
    <w:p w14:paraId="03C2282F" w14:textId="11FF8154" w:rsidR="00552C39" w:rsidRDefault="00552C39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</w:t>
      </w:r>
      <w:r w:rsidR="001577E1">
        <w:rPr>
          <w:rFonts w:ascii="Palatino" w:hAnsi="Palatino"/>
        </w:rPr>
        <w:t>(8</w:t>
      </w:r>
      <w:r>
        <w:rPr>
          <w:rFonts w:ascii="Palatino" w:hAnsi="Palatino"/>
        </w:rPr>
        <w:t xml:space="preserve">). Europa </w:t>
      </w:r>
      <w:hyperlink r:id="rId160" w:history="1">
        <w:r w:rsidRPr="00F900E1">
          <w:rPr>
            <w:rStyle w:val="Hyperlink"/>
            <w:rFonts w:ascii="Palatino" w:hAnsi="Palatino"/>
          </w:rPr>
          <w:t>260</w:t>
        </w:r>
      </w:hyperlink>
      <w:r>
        <w:rPr>
          <w:rFonts w:ascii="Palatino" w:hAnsi="Palatino"/>
        </w:rPr>
        <w:t xml:space="preserve">, </w:t>
      </w:r>
      <w:hyperlink r:id="rId161" w:history="1">
        <w:r w:rsidRPr="00F900E1">
          <w:rPr>
            <w:rStyle w:val="Hyperlink"/>
            <w:rFonts w:ascii="Palatino" w:hAnsi="Palatino"/>
          </w:rPr>
          <w:t>364</w:t>
        </w:r>
      </w:hyperlink>
      <w:r>
        <w:rPr>
          <w:rFonts w:ascii="Palatino" w:hAnsi="Palatino"/>
        </w:rPr>
        <w:t xml:space="preserve">, </w:t>
      </w:r>
      <w:hyperlink r:id="rId162" w:history="1">
        <w:r w:rsidRPr="00F900E1">
          <w:rPr>
            <w:rStyle w:val="Hyperlink"/>
            <w:rFonts w:ascii="Palatino" w:hAnsi="Palatino"/>
          </w:rPr>
          <w:t>439</w:t>
        </w:r>
      </w:hyperlink>
    </w:p>
    <w:p w14:paraId="4A8C547C" w14:textId="4A0BE22B" w:rsidR="0027761D" w:rsidRPr="00552C39" w:rsidRDefault="00552C39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.g.1(</w:t>
      </w:r>
      <w:r w:rsidR="001577E1">
        <w:rPr>
          <w:rFonts w:ascii="Palatino" w:hAnsi="Palatino"/>
        </w:rPr>
        <w:t>9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Eurystheus </w:t>
      </w:r>
      <w:hyperlink r:id="rId163" w:history="1">
        <w:r w:rsidRPr="00F900E1">
          <w:rPr>
            <w:rStyle w:val="Hyperlink"/>
            <w:rFonts w:ascii="Palatino" w:hAnsi="Palatino"/>
          </w:rPr>
          <w:t>308</w:t>
        </w:r>
      </w:hyperlink>
      <w:r w:rsidRPr="00E4171E">
        <w:rPr>
          <w:rFonts w:ascii="Palatino" w:hAnsi="Palatino"/>
        </w:rPr>
        <w:t xml:space="preserve">, </w:t>
      </w:r>
      <w:hyperlink r:id="rId164" w:history="1">
        <w:r w:rsidRPr="00F900E1">
          <w:rPr>
            <w:rStyle w:val="Hyperlink"/>
            <w:rFonts w:ascii="Palatino" w:hAnsi="Palatino"/>
          </w:rPr>
          <w:t>396</w:t>
        </w:r>
      </w:hyperlink>
    </w:p>
    <w:p w14:paraId="049208D8" w14:textId="27230C11" w:rsidR="00552C39" w:rsidRDefault="00CD1CFC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.g.1(</w:t>
      </w:r>
      <w:r w:rsidR="001577E1">
        <w:rPr>
          <w:rFonts w:ascii="Palatino" w:hAnsi="Palatino"/>
        </w:rPr>
        <w:t>10</w:t>
      </w:r>
      <w:r w:rsidRPr="00DE0AB2">
        <w:rPr>
          <w:rFonts w:ascii="Palatino" w:hAnsi="Palatino"/>
        </w:rPr>
        <w:t>)</w:t>
      </w:r>
      <w:r w:rsidR="00A00413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Hercules</w:t>
      </w:r>
      <w:r w:rsidR="00F900E1">
        <w:rPr>
          <w:rFonts w:ascii="Palatino" w:hAnsi="Palatino"/>
        </w:rPr>
        <w:t xml:space="preserve">, </w:t>
      </w:r>
      <w:hyperlink r:id="rId165" w:history="1">
        <w:r w:rsidR="00FF13BC" w:rsidRPr="00F900E1">
          <w:rPr>
            <w:rStyle w:val="Hyperlink"/>
            <w:rFonts w:ascii="Palatino" w:hAnsi="Palatino"/>
          </w:rPr>
          <w:t>122</w:t>
        </w:r>
      </w:hyperlink>
      <w:r w:rsidR="00FF13BC">
        <w:rPr>
          <w:rFonts w:ascii="Palatino" w:hAnsi="Palatino"/>
        </w:rPr>
        <w:t xml:space="preserve">, </w:t>
      </w:r>
      <w:hyperlink r:id="rId166" w:history="1">
        <w:r w:rsidR="00F900E1" w:rsidRPr="00F900E1">
          <w:rPr>
            <w:rStyle w:val="Hyperlink"/>
            <w:rFonts w:ascii="Palatino" w:hAnsi="Palatino"/>
          </w:rPr>
          <w:t>192</w:t>
        </w:r>
      </w:hyperlink>
      <w:r w:rsidR="00887250">
        <w:rPr>
          <w:rFonts w:ascii="Palatino" w:hAnsi="Palatino"/>
        </w:rPr>
        <w:t>,</w:t>
      </w:r>
      <w:r w:rsidRPr="00E4171E">
        <w:rPr>
          <w:rFonts w:ascii="Palatino" w:hAnsi="Palatino"/>
        </w:rPr>
        <w:t xml:space="preserve"> </w:t>
      </w:r>
      <w:hyperlink r:id="rId167" w:history="1">
        <w:r w:rsidR="00887250" w:rsidRPr="00F900E1">
          <w:rPr>
            <w:rStyle w:val="Hyperlink"/>
            <w:rFonts w:ascii="Palatino" w:hAnsi="Palatino"/>
          </w:rPr>
          <w:t>308</w:t>
        </w:r>
      </w:hyperlink>
      <w:r w:rsidRPr="00E4171E">
        <w:rPr>
          <w:rFonts w:ascii="Palatino" w:hAnsi="Palatino"/>
        </w:rPr>
        <w:t xml:space="preserve">, </w:t>
      </w:r>
      <w:hyperlink r:id="rId168" w:history="1">
        <w:r w:rsidR="00887250" w:rsidRPr="00F900E1">
          <w:rPr>
            <w:rStyle w:val="Hyperlink"/>
            <w:rFonts w:ascii="Palatino" w:hAnsi="Palatino"/>
          </w:rPr>
          <w:t>396</w:t>
        </w:r>
      </w:hyperlink>
      <w:r w:rsidR="00887250">
        <w:rPr>
          <w:rFonts w:ascii="Palatino" w:hAnsi="Palatino"/>
        </w:rPr>
        <w:t xml:space="preserve">, </w:t>
      </w:r>
      <w:hyperlink r:id="rId169" w:history="1">
        <w:r w:rsidR="00887250" w:rsidRPr="00F900E1">
          <w:rPr>
            <w:rStyle w:val="Hyperlink"/>
            <w:rFonts w:ascii="Palatino" w:hAnsi="Palatino"/>
          </w:rPr>
          <w:t>427</w:t>
        </w:r>
      </w:hyperlink>
      <w:r w:rsidR="00401BFE">
        <w:rPr>
          <w:rFonts w:ascii="Palatino" w:hAnsi="Palatino"/>
        </w:rPr>
        <w:t>; Hercules’</w:t>
      </w:r>
      <w:r w:rsidR="00233265">
        <w:rPr>
          <w:rFonts w:ascii="Palatino" w:hAnsi="Palatino"/>
        </w:rPr>
        <w:t xml:space="preserve"> </w:t>
      </w:r>
      <w:r w:rsidR="00FF13BC">
        <w:rPr>
          <w:rFonts w:ascii="Palatino" w:hAnsi="Palatino"/>
        </w:rPr>
        <w:t>club</w:t>
      </w:r>
      <w:r w:rsidR="00F900E1">
        <w:rPr>
          <w:rFonts w:ascii="Palatino" w:hAnsi="Palatino"/>
        </w:rPr>
        <w:t xml:space="preserve">, </w:t>
      </w:r>
      <w:hyperlink r:id="rId170" w:history="1">
        <w:r w:rsidR="00FF13BC" w:rsidRPr="00F900E1">
          <w:rPr>
            <w:rStyle w:val="Hyperlink"/>
            <w:rFonts w:ascii="Palatino" w:hAnsi="Palatino"/>
          </w:rPr>
          <w:t>110</w:t>
        </w:r>
      </w:hyperlink>
      <w:r w:rsidR="00FF13BC">
        <w:rPr>
          <w:rFonts w:ascii="Palatino" w:hAnsi="Palatino"/>
        </w:rPr>
        <w:t xml:space="preserve">, </w:t>
      </w:r>
      <w:hyperlink r:id="rId171" w:history="1">
        <w:r w:rsidR="00FF13BC" w:rsidRPr="00F900E1">
          <w:rPr>
            <w:rStyle w:val="Hyperlink"/>
            <w:rFonts w:ascii="Palatino" w:hAnsi="Palatino"/>
          </w:rPr>
          <w:t>200</w:t>
        </w:r>
      </w:hyperlink>
      <w:r w:rsidR="00FF13BC">
        <w:rPr>
          <w:rFonts w:ascii="Palatino" w:hAnsi="Palatino"/>
        </w:rPr>
        <w:t xml:space="preserve">, </w:t>
      </w:r>
      <w:hyperlink r:id="rId172" w:history="1">
        <w:r w:rsidR="00FF13BC" w:rsidRPr="00F900E1">
          <w:rPr>
            <w:rStyle w:val="Hyperlink"/>
            <w:rFonts w:ascii="Palatino" w:hAnsi="Palatino"/>
          </w:rPr>
          <w:t>215</w:t>
        </w:r>
      </w:hyperlink>
      <w:r w:rsidR="00D66E06">
        <w:rPr>
          <w:rFonts w:ascii="Palatino" w:hAnsi="Palatino"/>
        </w:rPr>
        <w:t xml:space="preserve">, </w:t>
      </w:r>
      <w:hyperlink r:id="rId173" w:history="1">
        <w:r w:rsidR="00D66E06" w:rsidRPr="00F900E1">
          <w:rPr>
            <w:rStyle w:val="Hyperlink"/>
            <w:rFonts w:ascii="Palatino" w:hAnsi="Palatino"/>
          </w:rPr>
          <w:t>427</w:t>
        </w:r>
      </w:hyperlink>
    </w:p>
    <w:p w14:paraId="7169FA3E" w14:textId="576F0450" w:rsidR="00552C39" w:rsidRPr="00E4171E" w:rsidRDefault="00552C39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.g.1(</w:t>
      </w:r>
      <w:r w:rsidR="001577E1">
        <w:rPr>
          <w:rFonts w:ascii="Palatino" w:hAnsi="Palatino"/>
        </w:rPr>
        <w:t>11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Leda</w:t>
      </w:r>
      <w:r w:rsidR="00760203">
        <w:rPr>
          <w:rFonts w:ascii="Palatino" w:hAnsi="Palatino"/>
        </w:rPr>
        <w:t xml:space="preserve">, </w:t>
      </w:r>
      <w:hyperlink r:id="rId174" w:history="1">
        <w:r w:rsidRPr="00F900E1">
          <w:rPr>
            <w:rStyle w:val="Hyperlink"/>
            <w:rFonts w:ascii="Palatino" w:hAnsi="Palatino"/>
          </w:rPr>
          <w:t>358</w:t>
        </w:r>
      </w:hyperlink>
    </w:p>
    <w:p w14:paraId="09B20A12" w14:textId="2BBEDB1C" w:rsidR="00552C39" w:rsidRPr="00DE0AB2" w:rsidRDefault="00552C39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.g.1(</w:t>
      </w:r>
      <w:r w:rsidR="001577E1">
        <w:rPr>
          <w:rFonts w:ascii="Palatino" w:hAnsi="Palatino"/>
        </w:rPr>
        <w:t>12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Medusa </w:t>
      </w:r>
      <w:hyperlink r:id="rId175" w:history="1">
        <w:r w:rsidRPr="00F900E1">
          <w:rPr>
            <w:rStyle w:val="Hyperlink"/>
            <w:rFonts w:ascii="Palatino" w:hAnsi="Palatino"/>
          </w:rPr>
          <w:t>145</w:t>
        </w:r>
      </w:hyperlink>
      <w:r w:rsidRPr="00E4171E">
        <w:rPr>
          <w:rFonts w:ascii="Palatino" w:hAnsi="Palatino"/>
        </w:rPr>
        <w:t xml:space="preserve">, </w:t>
      </w:r>
      <w:hyperlink r:id="rId176" w:history="1">
        <w:r w:rsidRPr="00F900E1">
          <w:rPr>
            <w:rStyle w:val="Hyperlink"/>
            <w:rFonts w:ascii="Palatino" w:hAnsi="Palatino"/>
          </w:rPr>
          <w:t>158</w:t>
        </w:r>
      </w:hyperlink>
      <w:r w:rsidRPr="00E4171E">
        <w:rPr>
          <w:rFonts w:ascii="Palatino" w:hAnsi="Palatino"/>
        </w:rPr>
        <w:t xml:space="preserve">, </w:t>
      </w:r>
      <w:hyperlink r:id="rId177" w:history="1">
        <w:r w:rsidRPr="00F900E1">
          <w:rPr>
            <w:rStyle w:val="Hyperlink"/>
            <w:rFonts w:ascii="Palatino" w:hAnsi="Palatino"/>
          </w:rPr>
          <w:t>161</w:t>
        </w:r>
      </w:hyperlink>
      <w:r w:rsidRPr="00E4171E">
        <w:rPr>
          <w:rFonts w:ascii="Palatino" w:hAnsi="Palatino"/>
        </w:rPr>
        <w:t xml:space="preserve">, </w:t>
      </w:r>
      <w:hyperlink r:id="rId178" w:history="1">
        <w:r w:rsidRPr="00F900E1">
          <w:rPr>
            <w:rStyle w:val="Hyperlink"/>
            <w:rFonts w:ascii="Palatino" w:hAnsi="Palatino"/>
          </w:rPr>
          <w:t>173</w:t>
        </w:r>
      </w:hyperlink>
      <w:r w:rsidRPr="00E4171E">
        <w:rPr>
          <w:rFonts w:ascii="Palatino" w:hAnsi="Palatino"/>
        </w:rPr>
        <w:t xml:space="preserve">, </w:t>
      </w:r>
      <w:hyperlink r:id="rId179" w:history="1">
        <w:r w:rsidRPr="0003093B">
          <w:rPr>
            <w:rStyle w:val="Hyperlink"/>
            <w:rFonts w:ascii="Palatino" w:hAnsi="Palatino"/>
          </w:rPr>
          <w:t>391</w:t>
        </w:r>
      </w:hyperlink>
    </w:p>
    <w:p w14:paraId="0E391D99" w14:textId="5507B0A5" w:rsidR="00552C39" w:rsidRPr="00E4171E" w:rsidRDefault="00552C39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.g.1(</w:t>
      </w:r>
      <w:r w:rsidR="001577E1">
        <w:rPr>
          <w:rFonts w:ascii="Palatino" w:hAnsi="Palatino"/>
        </w:rPr>
        <w:t>13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Meleager </w:t>
      </w:r>
      <w:hyperlink r:id="rId180" w:history="1">
        <w:r w:rsidRPr="00694494">
          <w:rPr>
            <w:rStyle w:val="Hyperlink"/>
            <w:rFonts w:ascii="Palatino" w:hAnsi="Palatino"/>
          </w:rPr>
          <w:t>371</w:t>
        </w:r>
        <w:r w:rsidR="00120FC5" w:rsidRPr="00694494">
          <w:rPr>
            <w:rStyle w:val="Hyperlink"/>
            <w:rFonts w:ascii="Palatino" w:hAnsi="Palatino"/>
          </w:rPr>
          <w:t>–</w:t>
        </w:r>
        <w:r w:rsidRPr="00694494">
          <w:rPr>
            <w:rStyle w:val="Hyperlink"/>
            <w:rFonts w:ascii="Palatino" w:hAnsi="Palatino"/>
          </w:rPr>
          <w:t>72</w:t>
        </w:r>
      </w:hyperlink>
    </w:p>
    <w:p w14:paraId="40312DE1" w14:textId="59056174" w:rsidR="001577E1" w:rsidRDefault="00552C39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.g.1(</w:t>
      </w:r>
      <w:r w:rsidR="001577E1">
        <w:rPr>
          <w:rFonts w:ascii="Palatino" w:hAnsi="Palatino"/>
        </w:rPr>
        <w:t>14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M</w:t>
      </w:r>
      <w:r w:rsidRPr="00DE0AB2">
        <w:rPr>
          <w:rFonts w:ascii="Palatino" w:hAnsi="Palatino"/>
        </w:rPr>
        <w:t>use</w:t>
      </w:r>
      <w:r w:rsidR="00760203">
        <w:rPr>
          <w:rFonts w:ascii="Palatino" w:hAnsi="Palatino"/>
        </w:rPr>
        <w:t xml:space="preserve">, </w:t>
      </w:r>
      <w:hyperlink r:id="rId181" w:history="1">
        <w:r w:rsidRPr="0003093B">
          <w:rPr>
            <w:rStyle w:val="Hyperlink"/>
            <w:rFonts w:ascii="Palatino" w:hAnsi="Palatino"/>
          </w:rPr>
          <w:t>186</w:t>
        </w:r>
      </w:hyperlink>
    </w:p>
    <w:p w14:paraId="39B9EC87" w14:textId="3E788AAA" w:rsidR="001577E1" w:rsidRPr="00E4171E" w:rsidRDefault="001577E1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.g.1(</w:t>
      </w:r>
      <w:r>
        <w:rPr>
          <w:rFonts w:ascii="Palatino" w:hAnsi="Palatino"/>
        </w:rPr>
        <w:t>15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Neoptolemus</w:t>
      </w:r>
      <w:r w:rsidR="00760203">
        <w:rPr>
          <w:rFonts w:ascii="Palatino" w:hAnsi="Palatino"/>
        </w:rPr>
        <w:t xml:space="preserve">, </w:t>
      </w:r>
      <w:hyperlink r:id="rId182" w:history="1">
        <w:r w:rsidRPr="0003093B">
          <w:rPr>
            <w:rStyle w:val="Hyperlink"/>
            <w:rFonts w:ascii="Palatino" w:hAnsi="Palatino"/>
          </w:rPr>
          <w:t>219</w:t>
        </w:r>
      </w:hyperlink>
    </w:p>
    <w:p w14:paraId="2CB3BE14" w14:textId="316C6856" w:rsidR="001577E1" w:rsidRPr="00E4171E" w:rsidRDefault="001577E1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.g.1(</w:t>
      </w:r>
      <w:r>
        <w:rPr>
          <w:rFonts w:ascii="Palatino" w:hAnsi="Palatino"/>
        </w:rPr>
        <w:t>16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Omphale</w:t>
      </w:r>
      <w:r w:rsidR="00760203">
        <w:rPr>
          <w:rFonts w:ascii="Palatino" w:hAnsi="Palatino"/>
        </w:rPr>
        <w:t xml:space="preserve">, </w:t>
      </w:r>
      <w:hyperlink r:id="rId183" w:history="1">
        <w:r w:rsidRPr="0003093B">
          <w:rPr>
            <w:rStyle w:val="Hyperlink"/>
            <w:rFonts w:ascii="Palatino" w:hAnsi="Palatino"/>
          </w:rPr>
          <w:t>427</w:t>
        </w:r>
      </w:hyperlink>
    </w:p>
    <w:p w14:paraId="068FC03D" w14:textId="26EB7725" w:rsidR="001577E1" w:rsidRPr="00E4171E" w:rsidRDefault="001577E1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.g.1(</w:t>
      </w:r>
      <w:r>
        <w:rPr>
          <w:rFonts w:ascii="Palatino" w:hAnsi="Palatino"/>
        </w:rPr>
        <w:t>17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Orpheus</w:t>
      </w:r>
      <w:r w:rsidR="00760203">
        <w:rPr>
          <w:rFonts w:ascii="Palatino" w:hAnsi="Palatino"/>
        </w:rPr>
        <w:t xml:space="preserve">, </w:t>
      </w:r>
      <w:hyperlink r:id="rId184" w:history="1">
        <w:r w:rsidRPr="0003093B">
          <w:rPr>
            <w:rStyle w:val="Hyperlink"/>
            <w:rFonts w:ascii="Palatino" w:hAnsi="Palatino"/>
          </w:rPr>
          <w:t>425</w:t>
        </w:r>
      </w:hyperlink>
    </w:p>
    <w:p w14:paraId="53CE95C3" w14:textId="3246A05B" w:rsidR="001577E1" w:rsidRPr="00E4171E" w:rsidRDefault="001577E1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.g.1(</w:t>
      </w:r>
      <w:r>
        <w:rPr>
          <w:rFonts w:ascii="Palatino" w:hAnsi="Palatino"/>
        </w:rPr>
        <w:t>18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Philoctetes</w:t>
      </w:r>
      <w:r w:rsidR="00760203">
        <w:rPr>
          <w:rFonts w:ascii="Palatino" w:hAnsi="Palatino"/>
        </w:rPr>
        <w:t xml:space="preserve">, </w:t>
      </w:r>
      <w:hyperlink r:id="rId185" w:history="1">
        <w:r w:rsidRPr="0003093B">
          <w:rPr>
            <w:rStyle w:val="Hyperlink"/>
            <w:rFonts w:ascii="Palatino" w:hAnsi="Palatino"/>
          </w:rPr>
          <w:t>219</w:t>
        </w:r>
      </w:hyperlink>
    </w:p>
    <w:p w14:paraId="37543D1F" w14:textId="5A829BB3" w:rsidR="001577E1" w:rsidRPr="00E4171E" w:rsidRDefault="001577E1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.g.1(</w:t>
      </w:r>
      <w:r>
        <w:rPr>
          <w:rFonts w:ascii="Palatino" w:hAnsi="Palatino"/>
        </w:rPr>
        <w:t>19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Polyphemus</w:t>
      </w:r>
      <w:r w:rsidR="00760203">
        <w:rPr>
          <w:rFonts w:ascii="Palatino" w:hAnsi="Palatino"/>
        </w:rPr>
        <w:t xml:space="preserve">, </w:t>
      </w:r>
      <w:hyperlink r:id="rId186" w:history="1">
        <w:r w:rsidRPr="0003093B">
          <w:rPr>
            <w:rStyle w:val="Hyperlink"/>
            <w:rFonts w:ascii="Palatino" w:hAnsi="Palatino"/>
          </w:rPr>
          <w:t>86</w:t>
        </w:r>
      </w:hyperlink>
    </w:p>
    <w:p w14:paraId="35B99B97" w14:textId="5F9BF74B" w:rsidR="001577E1" w:rsidRPr="00DE0AB2" w:rsidRDefault="001577E1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.g.1(</w:t>
      </w:r>
      <w:r>
        <w:rPr>
          <w:rFonts w:ascii="Palatino" w:hAnsi="Palatino"/>
        </w:rPr>
        <w:t>20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Psyche</w:t>
      </w:r>
      <w:r w:rsidR="00760203">
        <w:rPr>
          <w:rFonts w:ascii="Palatino" w:hAnsi="Palatino"/>
        </w:rPr>
        <w:t xml:space="preserve">, </w:t>
      </w:r>
      <w:hyperlink r:id="rId187" w:history="1">
        <w:r w:rsidRPr="0003093B">
          <w:rPr>
            <w:rStyle w:val="Hyperlink"/>
            <w:rFonts w:ascii="Palatino" w:hAnsi="Palatino"/>
          </w:rPr>
          <w:t>171</w:t>
        </w:r>
      </w:hyperlink>
    </w:p>
    <w:p w14:paraId="2C92B4B7" w14:textId="7D6AED35" w:rsidR="00CD1CFC" w:rsidRPr="001577E1" w:rsidRDefault="001577E1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</w:t>
      </w:r>
      <w:r>
        <w:rPr>
          <w:rFonts w:ascii="Palatino" w:hAnsi="Palatino"/>
        </w:rPr>
        <w:t>(21). Rhea Silvia</w:t>
      </w:r>
      <w:r w:rsidR="00760203">
        <w:rPr>
          <w:rFonts w:ascii="Palatino" w:hAnsi="Palatino"/>
        </w:rPr>
        <w:t xml:space="preserve">, </w:t>
      </w:r>
      <w:hyperlink r:id="rId188" w:history="1">
        <w:r w:rsidRPr="0003093B">
          <w:rPr>
            <w:rStyle w:val="Hyperlink"/>
            <w:rFonts w:ascii="Palatino" w:hAnsi="Palatino"/>
          </w:rPr>
          <w:t>170</w:t>
        </w:r>
      </w:hyperlink>
    </w:p>
    <w:p w14:paraId="132BA78D" w14:textId="0692B056" w:rsidR="00CD1CFC" w:rsidRPr="00760203" w:rsidRDefault="00CD1CFC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</w:t>
      </w:r>
      <w:r w:rsidRPr="00DE0AB2">
        <w:rPr>
          <w:rFonts w:ascii="Palatino" w:hAnsi="Palatino"/>
        </w:rPr>
        <w:t>.g.1(</w:t>
      </w:r>
      <w:r w:rsidR="001577E1">
        <w:rPr>
          <w:rFonts w:ascii="Palatino" w:hAnsi="Palatino"/>
        </w:rPr>
        <w:t>22</w:t>
      </w:r>
      <w:r w:rsidRPr="00DE0AB2">
        <w:rPr>
          <w:rFonts w:ascii="Palatino" w:hAnsi="Palatino"/>
        </w:rPr>
        <w:t>)</w:t>
      </w:r>
      <w:r w:rsidR="00A00413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Pr="00760203">
        <w:rPr>
          <w:rFonts w:ascii="Palatino" w:hAnsi="Palatino"/>
        </w:rPr>
        <w:t>Ulysses</w:t>
      </w:r>
      <w:r w:rsidR="00D62B12">
        <w:rPr>
          <w:rFonts w:ascii="Palatino" w:hAnsi="Palatino"/>
        </w:rPr>
        <w:t xml:space="preserve">, </w:t>
      </w:r>
      <w:hyperlink r:id="rId189" w:history="1">
        <w:r w:rsidRPr="004A3F66">
          <w:rPr>
            <w:rStyle w:val="Hyperlink"/>
            <w:rFonts w:ascii="Palatino" w:hAnsi="Palatino"/>
          </w:rPr>
          <w:t>86</w:t>
        </w:r>
      </w:hyperlink>
      <w:r w:rsidRPr="00760203">
        <w:rPr>
          <w:rFonts w:ascii="Palatino" w:hAnsi="Palatino"/>
        </w:rPr>
        <w:t xml:space="preserve">, </w:t>
      </w:r>
      <w:hyperlink r:id="rId190" w:history="1">
        <w:r w:rsidRPr="004A3F66">
          <w:rPr>
            <w:rStyle w:val="Hyperlink"/>
            <w:rFonts w:ascii="Palatino" w:hAnsi="Palatino"/>
          </w:rPr>
          <w:t>209</w:t>
        </w:r>
      </w:hyperlink>
      <w:r w:rsidRPr="00760203">
        <w:rPr>
          <w:rFonts w:ascii="Palatino" w:hAnsi="Palatino"/>
        </w:rPr>
        <w:t xml:space="preserve">, </w:t>
      </w:r>
      <w:hyperlink r:id="rId191" w:history="1">
        <w:r w:rsidRPr="004A3F66">
          <w:rPr>
            <w:rStyle w:val="Hyperlink"/>
            <w:rFonts w:ascii="Palatino" w:hAnsi="Palatino"/>
          </w:rPr>
          <w:t>213</w:t>
        </w:r>
      </w:hyperlink>
      <w:r w:rsidRPr="00760203">
        <w:rPr>
          <w:rFonts w:ascii="Palatino" w:hAnsi="Palatino"/>
        </w:rPr>
        <w:t xml:space="preserve">, </w:t>
      </w:r>
      <w:hyperlink r:id="rId192" w:history="1">
        <w:r w:rsidRPr="004A3F66">
          <w:rPr>
            <w:rStyle w:val="Hyperlink"/>
            <w:rFonts w:ascii="Palatino" w:hAnsi="Palatino"/>
          </w:rPr>
          <w:t>219</w:t>
        </w:r>
      </w:hyperlink>
      <w:r w:rsidRPr="00760203">
        <w:rPr>
          <w:rFonts w:ascii="Palatino" w:hAnsi="Palatino"/>
        </w:rPr>
        <w:t xml:space="preserve">, </w:t>
      </w:r>
      <w:hyperlink r:id="rId193" w:history="1">
        <w:r w:rsidR="009E789F" w:rsidRPr="004A3F66">
          <w:rPr>
            <w:rStyle w:val="Hyperlink"/>
            <w:rFonts w:ascii="Palatino" w:hAnsi="Palatino"/>
          </w:rPr>
          <w:t>309</w:t>
        </w:r>
      </w:hyperlink>
    </w:p>
    <w:p w14:paraId="0CC78240" w14:textId="77777777" w:rsidR="001577E1" w:rsidRPr="00760203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760203">
        <w:rPr>
          <w:rFonts w:ascii="Palatino" w:hAnsi="Palatino"/>
          <w:caps/>
        </w:rPr>
        <w:t>i</w:t>
      </w:r>
      <w:r w:rsidRPr="00760203">
        <w:rPr>
          <w:rFonts w:ascii="Palatino" w:hAnsi="Palatino"/>
        </w:rPr>
        <w:t>.g.2</w:t>
      </w:r>
      <w:r w:rsidR="00913DA2" w:rsidRPr="00760203">
        <w:rPr>
          <w:rFonts w:ascii="Palatino" w:hAnsi="Palatino"/>
        </w:rPr>
        <w:t>.</w:t>
      </w:r>
      <w:r w:rsidR="001D1C59" w:rsidRPr="00760203">
        <w:rPr>
          <w:rFonts w:ascii="Palatino" w:hAnsi="Palatino"/>
        </w:rPr>
        <w:t xml:space="preserve"> Mythological a</w:t>
      </w:r>
      <w:r w:rsidRPr="00760203">
        <w:rPr>
          <w:rFonts w:ascii="Palatino" w:hAnsi="Palatino"/>
        </w:rPr>
        <w:t>nimals</w:t>
      </w:r>
    </w:p>
    <w:p w14:paraId="5CDC834D" w14:textId="0A1AF8DA" w:rsidR="001577E1" w:rsidRPr="00760203" w:rsidRDefault="001577E1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760203">
        <w:rPr>
          <w:rFonts w:ascii="Palatino" w:hAnsi="Palatino"/>
          <w:caps/>
        </w:rPr>
        <w:t>i</w:t>
      </w:r>
      <w:r w:rsidRPr="00760203">
        <w:rPr>
          <w:rFonts w:ascii="Palatino" w:hAnsi="Palatino"/>
        </w:rPr>
        <w:t>.g.2(1). Basilisk</w:t>
      </w:r>
      <w:r w:rsidR="00760203" w:rsidRPr="00760203">
        <w:rPr>
          <w:rFonts w:ascii="Palatino" w:hAnsi="Palatino"/>
        </w:rPr>
        <w:t xml:space="preserve">, </w:t>
      </w:r>
      <w:hyperlink r:id="rId194" w:history="1">
        <w:r w:rsidRPr="004A3F66">
          <w:rPr>
            <w:rStyle w:val="Hyperlink"/>
            <w:rFonts w:ascii="Palatino" w:hAnsi="Palatino"/>
          </w:rPr>
          <w:t>492</w:t>
        </w:r>
      </w:hyperlink>
    </w:p>
    <w:p w14:paraId="12A607B4" w14:textId="47C97A91" w:rsidR="001577E1" w:rsidRPr="00760203" w:rsidRDefault="001577E1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760203">
        <w:rPr>
          <w:rFonts w:ascii="Palatino" w:hAnsi="Palatino"/>
          <w:caps/>
        </w:rPr>
        <w:t>i</w:t>
      </w:r>
      <w:r w:rsidRPr="00760203">
        <w:rPr>
          <w:rFonts w:ascii="Palatino" w:hAnsi="Palatino"/>
        </w:rPr>
        <w:t>.g.2(2). Dragon</w:t>
      </w:r>
      <w:r w:rsidR="00760203" w:rsidRPr="00760203">
        <w:rPr>
          <w:rFonts w:ascii="Palatino" w:hAnsi="Palatino"/>
        </w:rPr>
        <w:t xml:space="preserve">, </w:t>
      </w:r>
      <w:hyperlink r:id="rId195" w:history="1">
        <w:r w:rsidRPr="004A3F66">
          <w:rPr>
            <w:rStyle w:val="Hyperlink"/>
            <w:rFonts w:ascii="Palatino" w:hAnsi="Palatino"/>
          </w:rPr>
          <w:t>492</w:t>
        </w:r>
      </w:hyperlink>
    </w:p>
    <w:p w14:paraId="068238FE" w14:textId="448383A5" w:rsidR="001577E1" w:rsidRPr="00760203" w:rsidRDefault="001577E1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760203">
        <w:rPr>
          <w:rFonts w:ascii="Palatino" w:hAnsi="Palatino"/>
          <w:caps/>
        </w:rPr>
        <w:t>i</w:t>
      </w:r>
      <w:r w:rsidRPr="00760203">
        <w:rPr>
          <w:rFonts w:ascii="Palatino" w:hAnsi="Palatino"/>
        </w:rPr>
        <w:t>.g.2(3). Griffin</w:t>
      </w:r>
      <w:r w:rsidR="00D62B12">
        <w:rPr>
          <w:rFonts w:ascii="Palatino" w:hAnsi="Palatino"/>
        </w:rPr>
        <w:t xml:space="preserve">, </w:t>
      </w:r>
      <w:hyperlink r:id="rId196" w:history="1">
        <w:r w:rsidRPr="004A3F66">
          <w:rPr>
            <w:rStyle w:val="Hyperlink"/>
            <w:rFonts w:ascii="Palatino" w:hAnsi="Palatino"/>
          </w:rPr>
          <w:t>326</w:t>
        </w:r>
      </w:hyperlink>
      <w:r w:rsidRPr="00760203">
        <w:rPr>
          <w:rFonts w:ascii="Palatino" w:hAnsi="Palatino"/>
        </w:rPr>
        <w:t xml:space="preserve">, </w:t>
      </w:r>
      <w:hyperlink r:id="rId197" w:history="1">
        <w:r w:rsidRPr="004A3F66">
          <w:rPr>
            <w:rStyle w:val="Hyperlink"/>
            <w:rFonts w:ascii="Palatino" w:hAnsi="Palatino"/>
          </w:rPr>
          <w:t>340</w:t>
        </w:r>
      </w:hyperlink>
      <w:r w:rsidRPr="00760203">
        <w:rPr>
          <w:rFonts w:ascii="Palatino" w:hAnsi="Palatino"/>
        </w:rPr>
        <w:t xml:space="preserve">, </w:t>
      </w:r>
      <w:hyperlink r:id="rId198" w:history="1">
        <w:r w:rsidRPr="004A3F66">
          <w:rPr>
            <w:rStyle w:val="Hyperlink"/>
            <w:rFonts w:ascii="Palatino" w:hAnsi="Palatino"/>
          </w:rPr>
          <w:t>368</w:t>
        </w:r>
      </w:hyperlink>
      <w:r w:rsidRPr="00760203">
        <w:rPr>
          <w:rFonts w:ascii="Palatino" w:hAnsi="Palatino"/>
        </w:rPr>
        <w:t xml:space="preserve"> </w:t>
      </w:r>
    </w:p>
    <w:p w14:paraId="4CD12F61" w14:textId="176FEF6F" w:rsidR="001577E1" w:rsidRPr="00760203" w:rsidRDefault="001577E1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760203">
        <w:rPr>
          <w:rFonts w:ascii="Palatino" w:hAnsi="Palatino"/>
          <w:caps/>
        </w:rPr>
        <w:t>i</w:t>
      </w:r>
      <w:r w:rsidRPr="00760203">
        <w:rPr>
          <w:rFonts w:ascii="Palatino" w:hAnsi="Palatino"/>
        </w:rPr>
        <w:t>.g.2(4). Hydra of Lerna</w:t>
      </w:r>
      <w:r w:rsidR="00760203" w:rsidRPr="00760203">
        <w:rPr>
          <w:rFonts w:ascii="Palatino" w:hAnsi="Palatino"/>
        </w:rPr>
        <w:t xml:space="preserve">, </w:t>
      </w:r>
      <w:hyperlink r:id="rId199" w:history="1">
        <w:r w:rsidRPr="004A3F66">
          <w:rPr>
            <w:rStyle w:val="Hyperlink"/>
            <w:rFonts w:ascii="Palatino" w:hAnsi="Palatino"/>
          </w:rPr>
          <w:t>396</w:t>
        </w:r>
      </w:hyperlink>
    </w:p>
    <w:p w14:paraId="1013848B" w14:textId="045E37D2" w:rsidR="00CD1CFC" w:rsidRPr="00760203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760203">
        <w:rPr>
          <w:rFonts w:ascii="Palatino" w:hAnsi="Palatino"/>
          <w:caps/>
        </w:rPr>
        <w:t>i</w:t>
      </w:r>
      <w:r w:rsidR="001577E1" w:rsidRPr="00760203">
        <w:rPr>
          <w:rFonts w:ascii="Palatino" w:hAnsi="Palatino"/>
        </w:rPr>
        <w:t>.g.2(5</w:t>
      </w:r>
      <w:r w:rsidRPr="00760203">
        <w:rPr>
          <w:rFonts w:ascii="Palatino" w:hAnsi="Palatino"/>
        </w:rPr>
        <w:t>)</w:t>
      </w:r>
      <w:r w:rsidR="00A00413" w:rsidRPr="00760203">
        <w:rPr>
          <w:rFonts w:ascii="Palatino" w:hAnsi="Palatino"/>
        </w:rPr>
        <w:t>.</w:t>
      </w:r>
      <w:r w:rsidRPr="00760203">
        <w:rPr>
          <w:rFonts w:ascii="Palatino" w:hAnsi="Palatino"/>
        </w:rPr>
        <w:t xml:space="preserve"> Pegasus</w:t>
      </w:r>
      <w:r w:rsidR="00D62B12">
        <w:rPr>
          <w:rFonts w:ascii="Palatino" w:hAnsi="Palatino"/>
        </w:rPr>
        <w:t xml:space="preserve">, </w:t>
      </w:r>
      <w:hyperlink r:id="rId200" w:history="1">
        <w:r w:rsidR="00B8642A" w:rsidRPr="004A3F66">
          <w:rPr>
            <w:rStyle w:val="Hyperlink"/>
            <w:rFonts w:ascii="Palatino" w:hAnsi="Palatino"/>
          </w:rPr>
          <w:t>176</w:t>
        </w:r>
      </w:hyperlink>
      <w:r w:rsidR="00B8642A" w:rsidRPr="00760203">
        <w:rPr>
          <w:rFonts w:ascii="Palatino" w:hAnsi="Palatino"/>
        </w:rPr>
        <w:t xml:space="preserve">, </w:t>
      </w:r>
      <w:hyperlink r:id="rId201" w:history="1">
        <w:r w:rsidR="00B8642A" w:rsidRPr="004A3F66">
          <w:rPr>
            <w:rStyle w:val="Hyperlink"/>
            <w:rFonts w:ascii="Palatino" w:hAnsi="Palatino"/>
          </w:rPr>
          <w:t>279</w:t>
        </w:r>
      </w:hyperlink>
      <w:r w:rsidRPr="00760203">
        <w:rPr>
          <w:rFonts w:ascii="Palatino" w:hAnsi="Palatino"/>
        </w:rPr>
        <w:t xml:space="preserve">, </w:t>
      </w:r>
      <w:hyperlink r:id="rId202" w:history="1">
        <w:r w:rsidR="00B8642A" w:rsidRPr="004A3F66">
          <w:rPr>
            <w:rStyle w:val="Hyperlink"/>
            <w:rFonts w:ascii="Palatino" w:hAnsi="Palatino"/>
          </w:rPr>
          <w:t>321</w:t>
        </w:r>
      </w:hyperlink>
    </w:p>
    <w:p w14:paraId="57D075FA" w14:textId="3C41383C" w:rsidR="001577E1" w:rsidRPr="00760203" w:rsidRDefault="001577E1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760203">
        <w:rPr>
          <w:rFonts w:ascii="Palatino" w:hAnsi="Palatino"/>
          <w:caps/>
        </w:rPr>
        <w:t>i</w:t>
      </w:r>
      <w:r w:rsidRPr="00760203">
        <w:rPr>
          <w:rFonts w:ascii="Palatino" w:hAnsi="Palatino"/>
        </w:rPr>
        <w:t>.g.2(6)</w:t>
      </w:r>
      <w:r w:rsidR="00941C4C" w:rsidRPr="00760203">
        <w:rPr>
          <w:rFonts w:ascii="Palatino" w:hAnsi="Palatino"/>
        </w:rPr>
        <w:t xml:space="preserve">. Sea </w:t>
      </w:r>
      <w:r w:rsidRPr="00760203">
        <w:rPr>
          <w:rFonts w:ascii="Palatino" w:hAnsi="Palatino"/>
        </w:rPr>
        <w:t>horse</w:t>
      </w:r>
      <w:r w:rsidR="00760203" w:rsidRPr="00760203">
        <w:rPr>
          <w:rFonts w:ascii="Palatino" w:hAnsi="Palatino"/>
        </w:rPr>
        <w:t xml:space="preserve">, </w:t>
      </w:r>
      <w:hyperlink r:id="rId203" w:history="1">
        <w:r w:rsidRPr="004A3F66">
          <w:rPr>
            <w:rStyle w:val="Hyperlink"/>
            <w:rFonts w:ascii="Palatino" w:hAnsi="Palatino"/>
          </w:rPr>
          <w:t>221</w:t>
        </w:r>
      </w:hyperlink>
    </w:p>
    <w:p w14:paraId="734ADB79" w14:textId="2D9035D4" w:rsidR="00CD1CFC" w:rsidRPr="00760203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760203">
        <w:rPr>
          <w:rFonts w:ascii="Palatino" w:hAnsi="Palatino"/>
          <w:caps/>
        </w:rPr>
        <w:t>i</w:t>
      </w:r>
      <w:r w:rsidR="001577E1" w:rsidRPr="00760203">
        <w:rPr>
          <w:rFonts w:ascii="Palatino" w:hAnsi="Palatino"/>
        </w:rPr>
        <w:t>.g.2(7</w:t>
      </w:r>
      <w:r w:rsidRPr="00760203">
        <w:rPr>
          <w:rFonts w:ascii="Palatino" w:hAnsi="Palatino"/>
        </w:rPr>
        <w:t>)</w:t>
      </w:r>
      <w:r w:rsidR="00A00413" w:rsidRPr="00760203">
        <w:rPr>
          <w:rFonts w:ascii="Palatino" w:hAnsi="Palatino"/>
        </w:rPr>
        <w:t>. S</w:t>
      </w:r>
      <w:r w:rsidRPr="00760203">
        <w:rPr>
          <w:rFonts w:ascii="Palatino" w:hAnsi="Palatino"/>
        </w:rPr>
        <w:t>ea</w:t>
      </w:r>
      <w:r w:rsidR="00C43E65" w:rsidRPr="00760203">
        <w:rPr>
          <w:rFonts w:ascii="Palatino" w:hAnsi="Palatino"/>
        </w:rPr>
        <w:t xml:space="preserve"> monster</w:t>
      </w:r>
      <w:r w:rsidR="00D62B12">
        <w:rPr>
          <w:rFonts w:ascii="Palatino" w:hAnsi="Palatino"/>
        </w:rPr>
        <w:t xml:space="preserve">, </w:t>
      </w:r>
      <w:hyperlink r:id="rId204" w:history="1">
        <w:r w:rsidRPr="004A3F66">
          <w:rPr>
            <w:rStyle w:val="Hyperlink"/>
            <w:rFonts w:ascii="Palatino" w:hAnsi="Palatino"/>
          </w:rPr>
          <w:t>90</w:t>
        </w:r>
      </w:hyperlink>
      <w:r w:rsidRPr="00760203">
        <w:rPr>
          <w:rFonts w:ascii="Palatino" w:hAnsi="Palatino"/>
        </w:rPr>
        <w:t xml:space="preserve">, </w:t>
      </w:r>
      <w:hyperlink r:id="rId205" w:history="1">
        <w:r w:rsidR="005208F5" w:rsidRPr="00694494">
          <w:rPr>
            <w:rStyle w:val="Hyperlink"/>
            <w:rFonts w:ascii="Palatino" w:hAnsi="Palatino"/>
          </w:rPr>
          <w:t>376</w:t>
        </w:r>
        <w:r w:rsidR="00120FC5" w:rsidRPr="00694494">
          <w:rPr>
            <w:rStyle w:val="Hyperlink"/>
            <w:rFonts w:ascii="Palatino" w:hAnsi="Palatino"/>
          </w:rPr>
          <w:t>–</w:t>
        </w:r>
        <w:r w:rsidR="005208F5" w:rsidRPr="00694494">
          <w:rPr>
            <w:rStyle w:val="Hyperlink"/>
            <w:rFonts w:ascii="Palatino" w:hAnsi="Palatino"/>
          </w:rPr>
          <w:t>77</w:t>
        </w:r>
      </w:hyperlink>
      <w:r w:rsidR="005208F5" w:rsidRPr="00760203">
        <w:rPr>
          <w:rFonts w:ascii="Palatino" w:hAnsi="Palatino"/>
        </w:rPr>
        <w:t xml:space="preserve">, </w:t>
      </w:r>
      <w:hyperlink r:id="rId206" w:history="1">
        <w:r w:rsidR="005208F5" w:rsidRPr="004A3F66">
          <w:rPr>
            <w:rStyle w:val="Hyperlink"/>
            <w:rFonts w:ascii="Palatino" w:hAnsi="Palatino"/>
          </w:rPr>
          <w:t>399</w:t>
        </w:r>
      </w:hyperlink>
      <w:r w:rsidRPr="00760203">
        <w:rPr>
          <w:rFonts w:ascii="Palatino" w:hAnsi="Palatino"/>
        </w:rPr>
        <w:t xml:space="preserve">, </w:t>
      </w:r>
      <w:hyperlink r:id="rId207" w:history="1">
        <w:r w:rsidRPr="004A3F66">
          <w:rPr>
            <w:rStyle w:val="Hyperlink"/>
            <w:rFonts w:ascii="Palatino" w:hAnsi="Palatino"/>
          </w:rPr>
          <w:t>472</w:t>
        </w:r>
      </w:hyperlink>
    </w:p>
    <w:p w14:paraId="19D2A121" w14:textId="2D173781" w:rsidR="008B7252" w:rsidRPr="00760203" w:rsidRDefault="008B7252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760203">
        <w:rPr>
          <w:rFonts w:ascii="Palatino" w:hAnsi="Palatino"/>
          <w:caps/>
        </w:rPr>
        <w:t>i</w:t>
      </w:r>
      <w:r w:rsidR="001577E1" w:rsidRPr="00760203">
        <w:rPr>
          <w:rFonts w:ascii="Palatino" w:hAnsi="Palatino"/>
        </w:rPr>
        <w:t>.g.2(8</w:t>
      </w:r>
      <w:r w:rsidRPr="00760203">
        <w:rPr>
          <w:rFonts w:ascii="Palatino" w:hAnsi="Palatino"/>
        </w:rPr>
        <w:t>). Stymphalian Birds</w:t>
      </w:r>
      <w:r w:rsidR="00760203" w:rsidRPr="00760203">
        <w:rPr>
          <w:rFonts w:ascii="Palatino" w:hAnsi="Palatino"/>
        </w:rPr>
        <w:t xml:space="preserve">, </w:t>
      </w:r>
      <w:hyperlink r:id="rId208" w:history="1">
        <w:r w:rsidRPr="004A3F66">
          <w:rPr>
            <w:rStyle w:val="Hyperlink"/>
            <w:rFonts w:ascii="Palatino" w:hAnsi="Palatino"/>
          </w:rPr>
          <w:t>308</w:t>
        </w:r>
      </w:hyperlink>
    </w:p>
    <w:p w14:paraId="407C1F51" w14:textId="77777777" w:rsidR="00CD1CFC" w:rsidRPr="00760203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0"/>
        <w:jc w:val="left"/>
        <w:rPr>
          <w:rFonts w:ascii="Palatino" w:hAnsi="Palatino"/>
        </w:rPr>
      </w:pPr>
    </w:p>
    <w:p w14:paraId="74CA4655" w14:textId="77777777" w:rsidR="00CD1CFC" w:rsidRPr="00760203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0"/>
        <w:jc w:val="left"/>
        <w:rPr>
          <w:rFonts w:ascii="Palatino" w:hAnsi="Palatino"/>
        </w:rPr>
      </w:pPr>
      <w:r w:rsidRPr="00760203">
        <w:rPr>
          <w:rFonts w:ascii="Palatino" w:hAnsi="Palatino"/>
          <w:caps/>
        </w:rPr>
        <w:t>ii</w:t>
      </w:r>
      <w:r w:rsidR="0059172B" w:rsidRPr="00760203">
        <w:rPr>
          <w:rFonts w:ascii="Palatino" w:hAnsi="Palatino"/>
        </w:rPr>
        <w:t>.</w:t>
      </w:r>
      <w:r w:rsidRPr="00760203">
        <w:rPr>
          <w:rFonts w:ascii="Palatino" w:hAnsi="Palatino"/>
        </w:rPr>
        <w:t xml:space="preserve"> Historical </w:t>
      </w:r>
      <w:r w:rsidR="0059172B" w:rsidRPr="00760203">
        <w:rPr>
          <w:rFonts w:ascii="Palatino" w:hAnsi="Palatino"/>
        </w:rPr>
        <w:t>P</w:t>
      </w:r>
      <w:r w:rsidRPr="00760203">
        <w:rPr>
          <w:rFonts w:ascii="Palatino" w:hAnsi="Palatino"/>
        </w:rPr>
        <w:t>ersonages</w:t>
      </w:r>
    </w:p>
    <w:p w14:paraId="0EF917E7" w14:textId="77777777" w:rsidR="00CD1CFC" w:rsidRPr="00760203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jc w:val="left"/>
        <w:rPr>
          <w:rFonts w:ascii="Palatino" w:hAnsi="Palatino"/>
        </w:rPr>
      </w:pPr>
      <w:r w:rsidRPr="00760203">
        <w:rPr>
          <w:rFonts w:ascii="Palatino" w:hAnsi="Palatino"/>
          <w:caps/>
        </w:rPr>
        <w:t>ii</w:t>
      </w:r>
      <w:r w:rsidRPr="00760203">
        <w:rPr>
          <w:rFonts w:ascii="Palatino" w:hAnsi="Palatino"/>
        </w:rPr>
        <w:t>.a</w:t>
      </w:r>
      <w:r w:rsidR="00F725FE" w:rsidRPr="00760203">
        <w:rPr>
          <w:rFonts w:ascii="Palatino" w:hAnsi="Palatino"/>
        </w:rPr>
        <w:t>.</w:t>
      </w:r>
      <w:r w:rsidRPr="00760203">
        <w:rPr>
          <w:rFonts w:ascii="Palatino" w:hAnsi="Palatino"/>
        </w:rPr>
        <w:t xml:space="preserve"> Emperors</w:t>
      </w:r>
    </w:p>
    <w:p w14:paraId="0516B77D" w14:textId="6EB9244E" w:rsidR="00CD1CFC" w:rsidRPr="00760203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760203">
        <w:rPr>
          <w:rFonts w:ascii="Palatino" w:hAnsi="Palatino"/>
          <w:caps/>
        </w:rPr>
        <w:t>ii</w:t>
      </w:r>
      <w:r w:rsidRPr="00760203">
        <w:rPr>
          <w:rFonts w:ascii="Palatino" w:hAnsi="Palatino"/>
        </w:rPr>
        <w:t>.a.1</w:t>
      </w:r>
      <w:r w:rsidR="00F725FE" w:rsidRPr="00760203">
        <w:rPr>
          <w:rFonts w:ascii="Palatino" w:hAnsi="Palatino"/>
        </w:rPr>
        <w:t>.</w:t>
      </w:r>
      <w:r w:rsidRPr="00760203">
        <w:rPr>
          <w:rFonts w:ascii="Palatino" w:hAnsi="Palatino"/>
        </w:rPr>
        <w:t xml:space="preserve"> Augustus</w:t>
      </w:r>
      <w:r w:rsidR="00760203" w:rsidRPr="00760203">
        <w:rPr>
          <w:rFonts w:ascii="Palatino" w:hAnsi="Palatino"/>
        </w:rPr>
        <w:t xml:space="preserve">, </w:t>
      </w:r>
      <w:hyperlink r:id="rId209" w:history="1">
        <w:r w:rsidRPr="004A3F66">
          <w:rPr>
            <w:rStyle w:val="Hyperlink"/>
            <w:rFonts w:ascii="Palatino" w:hAnsi="Palatino"/>
          </w:rPr>
          <w:t>80</w:t>
        </w:r>
      </w:hyperlink>
    </w:p>
    <w:p w14:paraId="5389DD39" w14:textId="4FB2B960" w:rsidR="001577E1" w:rsidRPr="001577E1" w:rsidRDefault="001577E1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</w:t>
      </w:r>
      <w:r>
        <w:rPr>
          <w:rFonts w:ascii="Palatino" w:hAnsi="Palatino"/>
        </w:rPr>
        <w:t>.a.2. Domitian</w:t>
      </w:r>
      <w:r w:rsidR="00760203">
        <w:rPr>
          <w:rFonts w:ascii="Palatino" w:hAnsi="Palatino"/>
        </w:rPr>
        <w:t xml:space="preserve">, </w:t>
      </w:r>
      <w:hyperlink r:id="rId210" w:history="1">
        <w:r w:rsidRPr="004A3F66">
          <w:rPr>
            <w:rStyle w:val="Hyperlink"/>
            <w:rFonts w:ascii="Palatino" w:hAnsi="Palatino"/>
          </w:rPr>
          <w:t>301</w:t>
        </w:r>
      </w:hyperlink>
    </w:p>
    <w:p w14:paraId="6AF8B0FE" w14:textId="106DC4E2" w:rsidR="004F2867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</w:t>
      </w:r>
      <w:r w:rsidR="001577E1">
        <w:rPr>
          <w:rFonts w:ascii="Palatino" w:hAnsi="Palatino"/>
        </w:rPr>
        <w:t>.a.3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Hadrian</w:t>
      </w:r>
      <w:r w:rsidR="00D62B12">
        <w:rPr>
          <w:rFonts w:ascii="Palatino" w:hAnsi="Palatino"/>
        </w:rPr>
        <w:t xml:space="preserve">, </w:t>
      </w:r>
      <w:hyperlink r:id="rId211" w:history="1">
        <w:r w:rsidRPr="004A3F66">
          <w:rPr>
            <w:rStyle w:val="Hyperlink"/>
            <w:rFonts w:ascii="Palatino" w:hAnsi="Palatino"/>
          </w:rPr>
          <w:t>211</w:t>
        </w:r>
      </w:hyperlink>
      <w:r w:rsidRPr="00E4171E">
        <w:rPr>
          <w:rFonts w:ascii="Palatino" w:hAnsi="Palatino"/>
        </w:rPr>
        <w:t xml:space="preserve">, </w:t>
      </w:r>
      <w:hyperlink r:id="rId212" w:history="1">
        <w:r w:rsidR="004F2867" w:rsidRPr="004A3F66">
          <w:rPr>
            <w:rStyle w:val="Hyperlink"/>
            <w:rFonts w:ascii="Palatino" w:hAnsi="Palatino"/>
          </w:rPr>
          <w:t>289</w:t>
        </w:r>
      </w:hyperlink>
      <w:r w:rsidR="00A00413">
        <w:rPr>
          <w:rFonts w:ascii="Palatino" w:hAnsi="Palatino"/>
        </w:rPr>
        <w:t>(?)</w:t>
      </w:r>
    </w:p>
    <w:p w14:paraId="61AADF95" w14:textId="77777777" w:rsidR="00A60802" w:rsidRDefault="00A60802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</w:t>
      </w:r>
      <w:r>
        <w:rPr>
          <w:rFonts w:ascii="Palatino" w:hAnsi="Palatino"/>
        </w:rPr>
        <w:t>.b</w:t>
      </w:r>
      <w:r w:rsidRPr="00A60802">
        <w:rPr>
          <w:rFonts w:ascii="Palatino" w:hAnsi="Palatino"/>
        </w:rPr>
        <w:t xml:space="preserve">. </w:t>
      </w:r>
      <w:r>
        <w:rPr>
          <w:rFonts w:ascii="Palatino" w:hAnsi="Palatino"/>
        </w:rPr>
        <w:t>Other</w:t>
      </w:r>
    </w:p>
    <w:p w14:paraId="735032C3" w14:textId="5E26D4C9" w:rsidR="00CD1CFC" w:rsidRPr="00A60802" w:rsidRDefault="00A60802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</w:t>
      </w:r>
      <w:r>
        <w:rPr>
          <w:rFonts w:ascii="Palatino" w:hAnsi="Palatino"/>
        </w:rPr>
        <w:t>.b</w:t>
      </w:r>
      <w:r w:rsidRPr="00A60802">
        <w:rPr>
          <w:rFonts w:ascii="Palatino" w:hAnsi="Palatino"/>
        </w:rPr>
        <w:t>.</w:t>
      </w:r>
      <w:r>
        <w:rPr>
          <w:rFonts w:ascii="Palatino" w:hAnsi="Palatino"/>
        </w:rPr>
        <w:t>1.</w:t>
      </w:r>
      <w:r w:rsidRPr="00A60802">
        <w:rPr>
          <w:rFonts w:ascii="Palatino" w:hAnsi="Palatino"/>
        </w:rPr>
        <w:t xml:space="preserve"> Antinous</w:t>
      </w:r>
      <w:r w:rsidR="00D62B12">
        <w:rPr>
          <w:rFonts w:ascii="Palatino" w:hAnsi="Palatino"/>
        </w:rPr>
        <w:t xml:space="preserve">, </w:t>
      </w:r>
      <w:hyperlink r:id="rId213" w:history="1">
        <w:r w:rsidRPr="004A3F66">
          <w:rPr>
            <w:rStyle w:val="Hyperlink"/>
            <w:rFonts w:ascii="Palatino" w:hAnsi="Palatino"/>
          </w:rPr>
          <w:t>344</w:t>
        </w:r>
      </w:hyperlink>
      <w:r w:rsidRPr="00A60802">
        <w:rPr>
          <w:rFonts w:ascii="Palatino" w:hAnsi="Palatino"/>
        </w:rPr>
        <w:t xml:space="preserve">, </w:t>
      </w:r>
      <w:hyperlink r:id="rId214" w:history="1">
        <w:r w:rsidRPr="004A3F66">
          <w:rPr>
            <w:rStyle w:val="Hyperlink"/>
            <w:rFonts w:ascii="Palatino" w:hAnsi="Palatino"/>
          </w:rPr>
          <w:t>424</w:t>
        </w:r>
      </w:hyperlink>
    </w:p>
    <w:p w14:paraId="66B868A9" w14:textId="77777777" w:rsidR="00CD1CFC" w:rsidRPr="00DE0AB2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0"/>
        <w:jc w:val="left"/>
        <w:rPr>
          <w:rFonts w:ascii="Palatino" w:hAnsi="Palatino"/>
        </w:rPr>
      </w:pPr>
    </w:p>
    <w:p w14:paraId="4B94051E" w14:textId="77777777" w:rsidR="00CD1CFC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F725FE">
        <w:rPr>
          <w:rFonts w:ascii="Palatino" w:hAnsi="Palatino"/>
        </w:rPr>
        <w:t>.</w:t>
      </w:r>
      <w:r>
        <w:rPr>
          <w:rFonts w:ascii="Palatino" w:hAnsi="Palatino"/>
        </w:rPr>
        <w:t xml:space="preserve"> Daily L</w:t>
      </w:r>
      <w:r w:rsidRPr="00DE0AB2">
        <w:rPr>
          <w:rFonts w:ascii="Palatino" w:hAnsi="Palatino"/>
        </w:rPr>
        <w:t>ife</w:t>
      </w:r>
    </w:p>
    <w:p w14:paraId="0895350E" w14:textId="77777777" w:rsidR="00CD1CFC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.a</w:t>
      </w:r>
      <w:r>
        <w:rPr>
          <w:rFonts w:ascii="Palatino" w:hAnsi="Palatino"/>
        </w:rPr>
        <w:t>. Genre Scenes and T</w:t>
      </w:r>
      <w:r w:rsidRPr="00DE0AB2">
        <w:rPr>
          <w:rFonts w:ascii="Palatino" w:hAnsi="Palatino"/>
        </w:rPr>
        <w:t>hings</w:t>
      </w:r>
    </w:p>
    <w:p w14:paraId="5F2115CD" w14:textId="77777777" w:rsidR="00CD1CFC" w:rsidRPr="00DE0AB2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.a.1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Bucolic and </w:t>
      </w:r>
      <w:r w:rsidR="001D1C59">
        <w:rPr>
          <w:rFonts w:ascii="Palatino" w:hAnsi="Palatino"/>
        </w:rPr>
        <w:t>r</w:t>
      </w:r>
      <w:r w:rsidRPr="00DE0AB2">
        <w:rPr>
          <w:rFonts w:ascii="Palatino" w:hAnsi="Palatino"/>
        </w:rPr>
        <w:t>ural</w:t>
      </w:r>
    </w:p>
    <w:p w14:paraId="134E50C3" w14:textId="12BE1630" w:rsidR="00CD1CFC" w:rsidRPr="00DE0AB2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.a.1(1)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8A31E2">
        <w:rPr>
          <w:rFonts w:ascii="Palatino" w:hAnsi="Palatino"/>
        </w:rPr>
        <w:t>F</w:t>
      </w:r>
      <w:r w:rsidRPr="00DE0AB2">
        <w:rPr>
          <w:rFonts w:ascii="Palatino" w:hAnsi="Palatino"/>
        </w:rPr>
        <w:t>lock of goats</w:t>
      </w:r>
      <w:r w:rsidR="00D62B12">
        <w:rPr>
          <w:rFonts w:ascii="Palatino" w:hAnsi="Palatino"/>
        </w:rPr>
        <w:t xml:space="preserve">, </w:t>
      </w:r>
      <w:hyperlink r:id="rId215" w:history="1">
        <w:r w:rsidRPr="004A3F66">
          <w:rPr>
            <w:rStyle w:val="Hyperlink"/>
            <w:rFonts w:ascii="Palatino" w:hAnsi="Palatino"/>
          </w:rPr>
          <w:t>129</w:t>
        </w:r>
      </w:hyperlink>
      <w:r w:rsidRPr="00E4171E">
        <w:rPr>
          <w:rFonts w:ascii="Palatino" w:hAnsi="Palatino"/>
        </w:rPr>
        <w:t xml:space="preserve">, </w:t>
      </w:r>
      <w:hyperlink r:id="rId216" w:history="1">
        <w:r w:rsidRPr="004A3F66">
          <w:rPr>
            <w:rStyle w:val="Hyperlink"/>
            <w:rFonts w:ascii="Palatino" w:hAnsi="Palatino"/>
          </w:rPr>
          <w:t>242</w:t>
        </w:r>
      </w:hyperlink>
    </w:p>
    <w:p w14:paraId="3E7D02E9" w14:textId="167E673A" w:rsidR="00EC0CB3" w:rsidRDefault="007441E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EC0CB3">
        <w:rPr>
          <w:rFonts w:ascii="Palatino" w:hAnsi="Palatino"/>
        </w:rPr>
        <w:t>.a.1(2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Goatherd</w:t>
      </w:r>
      <w:r w:rsidR="00760203">
        <w:rPr>
          <w:rFonts w:ascii="Palatino" w:hAnsi="Palatino"/>
        </w:rPr>
        <w:t xml:space="preserve">, </w:t>
      </w:r>
      <w:hyperlink r:id="rId217" w:history="1">
        <w:r w:rsidRPr="004A3F66">
          <w:rPr>
            <w:rStyle w:val="Hyperlink"/>
            <w:rFonts w:ascii="Palatino" w:hAnsi="Palatino"/>
          </w:rPr>
          <w:t>242</w:t>
        </w:r>
      </w:hyperlink>
    </w:p>
    <w:p w14:paraId="5CE575B7" w14:textId="0A4ADD43" w:rsidR="00EC0CB3" w:rsidRDefault="00EC0CB3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>
        <w:rPr>
          <w:rFonts w:ascii="Palatino" w:hAnsi="Palatino"/>
        </w:rPr>
        <w:t>.a.1(3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T</w:t>
      </w:r>
      <w:r w:rsidRPr="00DE0AB2">
        <w:rPr>
          <w:rFonts w:ascii="Palatino" w:hAnsi="Palatino"/>
        </w:rPr>
        <w:t>emple in Alexandrian landscape</w:t>
      </w:r>
      <w:r w:rsidR="00760203">
        <w:rPr>
          <w:rFonts w:ascii="Palatino" w:hAnsi="Palatino"/>
        </w:rPr>
        <w:t xml:space="preserve">, </w:t>
      </w:r>
      <w:hyperlink r:id="rId218" w:history="1">
        <w:r w:rsidRPr="004A3F66">
          <w:rPr>
            <w:rStyle w:val="Hyperlink"/>
            <w:rFonts w:ascii="Palatino" w:hAnsi="Palatino"/>
          </w:rPr>
          <w:t>486</w:t>
        </w:r>
      </w:hyperlink>
    </w:p>
    <w:p w14:paraId="69E1DBD9" w14:textId="77777777" w:rsidR="00CD1CFC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.a.2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Maritime </w:t>
      </w:r>
      <w:r w:rsidR="001D1C59">
        <w:rPr>
          <w:rFonts w:ascii="Palatino" w:hAnsi="Palatino"/>
        </w:rPr>
        <w:t>s</w:t>
      </w:r>
      <w:r w:rsidRPr="00DE0AB2">
        <w:rPr>
          <w:rFonts w:ascii="Palatino" w:hAnsi="Palatino"/>
        </w:rPr>
        <w:t xml:space="preserve">cenes </w:t>
      </w:r>
    </w:p>
    <w:p w14:paraId="18BC0307" w14:textId="2165E9E2" w:rsidR="00CD1CFC" w:rsidRPr="00DE0AB2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.a.2(1)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FD64F9">
        <w:rPr>
          <w:rFonts w:ascii="Palatino" w:hAnsi="Palatino"/>
        </w:rPr>
        <w:t>Boats</w:t>
      </w:r>
      <w:r w:rsidR="00401BFE">
        <w:rPr>
          <w:rFonts w:ascii="Palatino" w:hAnsi="Palatino"/>
        </w:rPr>
        <w:t xml:space="preserve"> and s</w:t>
      </w:r>
      <w:r w:rsidR="00EC0CB3">
        <w:rPr>
          <w:rFonts w:ascii="Palatino" w:hAnsi="Palatino"/>
        </w:rPr>
        <w:t>hips</w:t>
      </w:r>
      <w:r w:rsidR="00D62B12">
        <w:rPr>
          <w:rFonts w:ascii="Palatino" w:hAnsi="Palatino"/>
        </w:rPr>
        <w:t xml:space="preserve">, </w:t>
      </w:r>
      <w:hyperlink r:id="rId219" w:history="1">
        <w:r w:rsidRPr="004A3F66">
          <w:rPr>
            <w:rStyle w:val="Hyperlink"/>
            <w:rFonts w:ascii="Palatino" w:hAnsi="Palatino"/>
          </w:rPr>
          <w:t>179</w:t>
        </w:r>
      </w:hyperlink>
      <w:r w:rsidRPr="00E4171E">
        <w:rPr>
          <w:rFonts w:ascii="Palatino" w:hAnsi="Palatino"/>
        </w:rPr>
        <w:t xml:space="preserve">, </w:t>
      </w:r>
      <w:hyperlink r:id="rId220" w:history="1">
        <w:r w:rsidRPr="004A3F66">
          <w:rPr>
            <w:rStyle w:val="Hyperlink"/>
            <w:rFonts w:ascii="Palatino" w:hAnsi="Palatino"/>
          </w:rPr>
          <w:t>259</w:t>
        </w:r>
      </w:hyperlink>
      <w:r w:rsidRPr="00E4171E">
        <w:rPr>
          <w:rFonts w:ascii="Palatino" w:hAnsi="Palatino"/>
        </w:rPr>
        <w:t xml:space="preserve">, </w:t>
      </w:r>
      <w:hyperlink r:id="rId221" w:history="1">
        <w:r w:rsidR="0062443B" w:rsidRPr="004A3F66">
          <w:rPr>
            <w:rStyle w:val="Hyperlink"/>
            <w:rFonts w:ascii="Palatino" w:hAnsi="Palatino"/>
          </w:rPr>
          <w:t>309</w:t>
        </w:r>
      </w:hyperlink>
      <w:r w:rsidR="0062443B" w:rsidRPr="008953BE">
        <w:rPr>
          <w:rFonts w:ascii="Palatino" w:hAnsi="Palatino"/>
        </w:rPr>
        <w:t xml:space="preserve">, </w:t>
      </w:r>
      <w:hyperlink r:id="rId222" w:history="1">
        <w:r w:rsidR="0062443B" w:rsidRPr="008953BE">
          <w:rPr>
            <w:rStyle w:val="Hyperlink"/>
            <w:rFonts w:ascii="Palatino" w:hAnsi="Palatino"/>
          </w:rPr>
          <w:t>383</w:t>
        </w:r>
        <w:r w:rsidR="00120FC5" w:rsidRPr="008953BE">
          <w:rPr>
            <w:rStyle w:val="Hyperlink"/>
            <w:rFonts w:ascii="Palatino" w:hAnsi="Palatino"/>
          </w:rPr>
          <w:t>–</w:t>
        </w:r>
        <w:r w:rsidR="0062443B" w:rsidRPr="008953BE">
          <w:rPr>
            <w:rStyle w:val="Hyperlink"/>
            <w:rFonts w:ascii="Palatino" w:hAnsi="Palatino"/>
          </w:rPr>
          <w:t>84</w:t>
        </w:r>
      </w:hyperlink>
      <w:r w:rsidR="0062443B">
        <w:rPr>
          <w:rFonts w:ascii="Palatino" w:hAnsi="Palatino"/>
        </w:rPr>
        <w:t xml:space="preserve">, </w:t>
      </w:r>
      <w:hyperlink r:id="rId223" w:history="1">
        <w:r w:rsidR="0062443B" w:rsidRPr="004A3F66">
          <w:rPr>
            <w:rStyle w:val="Hyperlink"/>
            <w:rFonts w:ascii="Palatino" w:hAnsi="Palatino"/>
          </w:rPr>
          <w:t>420</w:t>
        </w:r>
      </w:hyperlink>
      <w:r w:rsidR="0062443B">
        <w:rPr>
          <w:rFonts w:ascii="Palatino" w:hAnsi="Palatino"/>
        </w:rPr>
        <w:t>,</w:t>
      </w:r>
      <w:r w:rsidRPr="00E4171E">
        <w:rPr>
          <w:rFonts w:ascii="Palatino" w:hAnsi="Palatino"/>
        </w:rPr>
        <w:t xml:space="preserve"> </w:t>
      </w:r>
      <w:hyperlink r:id="rId224" w:history="1">
        <w:r w:rsidR="00FD64F9" w:rsidRPr="008953BE">
          <w:rPr>
            <w:rStyle w:val="Hyperlink"/>
            <w:rFonts w:ascii="Palatino" w:hAnsi="Palatino"/>
          </w:rPr>
          <w:t>465</w:t>
        </w:r>
        <w:r w:rsidR="00120FC5" w:rsidRPr="008953BE">
          <w:rPr>
            <w:rStyle w:val="Hyperlink"/>
            <w:rFonts w:ascii="Palatino" w:hAnsi="Palatino"/>
          </w:rPr>
          <w:t>–</w:t>
        </w:r>
        <w:r w:rsidR="00FD64F9" w:rsidRPr="008953BE">
          <w:rPr>
            <w:rStyle w:val="Hyperlink"/>
            <w:rFonts w:ascii="Palatino" w:hAnsi="Palatino"/>
          </w:rPr>
          <w:t>67</w:t>
        </w:r>
      </w:hyperlink>
      <w:r w:rsidR="00FD64F9">
        <w:rPr>
          <w:rFonts w:ascii="Palatino" w:hAnsi="Palatino"/>
        </w:rPr>
        <w:t xml:space="preserve">, </w:t>
      </w:r>
      <w:hyperlink r:id="rId225" w:history="1">
        <w:r w:rsidRPr="004A3F66">
          <w:rPr>
            <w:rStyle w:val="Hyperlink"/>
            <w:rFonts w:ascii="Palatino" w:hAnsi="Palatino"/>
          </w:rPr>
          <w:t>625</w:t>
        </w:r>
      </w:hyperlink>
    </w:p>
    <w:p w14:paraId="7FCCEC4B" w14:textId="5DCA50A7" w:rsidR="00CD1CFC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.a.2(2)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8A31E2">
        <w:rPr>
          <w:rFonts w:ascii="Palatino" w:hAnsi="Palatino"/>
        </w:rPr>
        <w:t>H</w:t>
      </w:r>
      <w:r w:rsidR="00D62B12">
        <w:rPr>
          <w:rFonts w:ascii="Palatino" w:hAnsi="Palatino"/>
        </w:rPr>
        <w:t xml:space="preserve">arbor, </w:t>
      </w:r>
      <w:hyperlink r:id="rId226" w:history="1">
        <w:r w:rsidRPr="008953BE">
          <w:rPr>
            <w:rStyle w:val="Hyperlink"/>
            <w:rFonts w:ascii="Palatino" w:hAnsi="Palatino"/>
          </w:rPr>
          <w:t>464–67</w:t>
        </w:r>
      </w:hyperlink>
    </w:p>
    <w:p w14:paraId="739207C2" w14:textId="77777777" w:rsidR="00CD1CFC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>
        <w:rPr>
          <w:rFonts w:ascii="Palatino" w:hAnsi="Palatino"/>
        </w:rPr>
        <w:t>.a.3</w:t>
      </w:r>
      <w:r w:rsidR="00F725FE">
        <w:rPr>
          <w:rFonts w:ascii="Palatino" w:hAnsi="Palatino"/>
        </w:rPr>
        <w:t>.</w:t>
      </w:r>
      <w:r w:rsidR="001D1C59">
        <w:rPr>
          <w:rFonts w:ascii="Palatino" w:hAnsi="Palatino"/>
        </w:rPr>
        <w:t xml:space="preserve"> Domestic s</w:t>
      </w:r>
      <w:r w:rsidRPr="00DE0AB2">
        <w:rPr>
          <w:rFonts w:ascii="Palatino" w:hAnsi="Palatino"/>
        </w:rPr>
        <w:t>cenes</w:t>
      </w:r>
    </w:p>
    <w:p w14:paraId="444089E6" w14:textId="3584F06F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.a.3(1)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8A31E2">
        <w:rPr>
          <w:rFonts w:ascii="Palatino" w:hAnsi="Palatino"/>
        </w:rPr>
        <w:t>F</w:t>
      </w:r>
      <w:r w:rsidRPr="00DE0AB2">
        <w:rPr>
          <w:rFonts w:ascii="Palatino" w:hAnsi="Palatino"/>
        </w:rPr>
        <w:t>ishermen</w:t>
      </w:r>
      <w:r w:rsidR="00D62B12">
        <w:rPr>
          <w:rFonts w:ascii="Palatino" w:hAnsi="Palatino"/>
        </w:rPr>
        <w:t xml:space="preserve">, </w:t>
      </w:r>
      <w:hyperlink r:id="rId227" w:history="1">
        <w:r w:rsidRPr="004A3F66">
          <w:rPr>
            <w:rStyle w:val="Hyperlink"/>
            <w:rFonts w:ascii="Palatino" w:hAnsi="Palatino"/>
          </w:rPr>
          <w:t>123</w:t>
        </w:r>
      </w:hyperlink>
      <w:r w:rsidRPr="00E4171E">
        <w:rPr>
          <w:rFonts w:ascii="Palatino" w:hAnsi="Palatino"/>
        </w:rPr>
        <w:t xml:space="preserve">, </w:t>
      </w:r>
      <w:hyperlink r:id="rId228" w:history="1">
        <w:r w:rsidRPr="004A3F66">
          <w:rPr>
            <w:rStyle w:val="Hyperlink"/>
            <w:rFonts w:ascii="Palatino" w:hAnsi="Palatino"/>
          </w:rPr>
          <w:t>180</w:t>
        </w:r>
      </w:hyperlink>
      <w:r w:rsidRPr="00E4171E">
        <w:rPr>
          <w:rFonts w:ascii="Palatino" w:hAnsi="Palatino"/>
        </w:rPr>
        <w:t xml:space="preserve">, </w:t>
      </w:r>
      <w:hyperlink r:id="rId229" w:history="1">
        <w:r w:rsidR="00C854F8" w:rsidRPr="004A3F66">
          <w:rPr>
            <w:rStyle w:val="Hyperlink"/>
            <w:rFonts w:ascii="Palatino" w:hAnsi="Palatino"/>
          </w:rPr>
          <w:t>259</w:t>
        </w:r>
      </w:hyperlink>
      <w:r w:rsidR="00C854F8">
        <w:rPr>
          <w:rFonts w:ascii="Palatino" w:hAnsi="Palatino"/>
        </w:rPr>
        <w:t xml:space="preserve">, </w:t>
      </w:r>
      <w:hyperlink r:id="rId230" w:history="1">
        <w:r w:rsidR="00C854F8" w:rsidRPr="004A3F66">
          <w:rPr>
            <w:rStyle w:val="Hyperlink"/>
            <w:rFonts w:ascii="Palatino" w:hAnsi="Palatino"/>
          </w:rPr>
          <w:t>290</w:t>
        </w:r>
      </w:hyperlink>
      <w:r w:rsidR="00C854F8" w:rsidRPr="008953BE">
        <w:rPr>
          <w:rFonts w:ascii="Palatino" w:hAnsi="Palatino"/>
        </w:rPr>
        <w:t xml:space="preserve">, </w:t>
      </w:r>
      <w:hyperlink r:id="rId231" w:history="1">
        <w:r w:rsidR="00C854F8" w:rsidRPr="008953BE">
          <w:rPr>
            <w:rStyle w:val="Hyperlink"/>
            <w:rFonts w:ascii="Palatino" w:hAnsi="Palatino"/>
          </w:rPr>
          <w:t>466</w:t>
        </w:r>
        <w:r w:rsidR="00120FC5" w:rsidRPr="008953BE">
          <w:rPr>
            <w:rStyle w:val="Hyperlink"/>
            <w:rFonts w:ascii="Palatino" w:hAnsi="Palatino"/>
          </w:rPr>
          <w:t>–</w:t>
        </w:r>
        <w:r w:rsidR="00C854F8" w:rsidRPr="008953BE">
          <w:rPr>
            <w:rStyle w:val="Hyperlink"/>
            <w:rFonts w:ascii="Palatino" w:hAnsi="Palatino"/>
          </w:rPr>
          <w:t>67</w:t>
        </w:r>
      </w:hyperlink>
      <w:r w:rsidR="00C854F8">
        <w:rPr>
          <w:rFonts w:ascii="Palatino" w:hAnsi="Palatino"/>
        </w:rPr>
        <w:t xml:space="preserve">, </w:t>
      </w:r>
      <w:hyperlink r:id="rId232" w:history="1">
        <w:r w:rsidR="00C854F8" w:rsidRPr="004A3F66">
          <w:rPr>
            <w:rStyle w:val="Hyperlink"/>
            <w:rFonts w:ascii="Palatino" w:hAnsi="Palatino"/>
          </w:rPr>
          <w:t>486</w:t>
        </w:r>
      </w:hyperlink>
    </w:p>
    <w:p w14:paraId="7AF71019" w14:textId="751707DD" w:rsidR="00EC0CB3" w:rsidRPr="00760203" w:rsidRDefault="00EC0CB3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>
        <w:rPr>
          <w:rFonts w:ascii="Palatino" w:hAnsi="Palatino"/>
        </w:rPr>
        <w:t>.a.3(2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Pr="00760203">
        <w:rPr>
          <w:rFonts w:ascii="Palatino" w:hAnsi="Palatino"/>
        </w:rPr>
        <w:t>Hunting</w:t>
      </w:r>
      <w:r w:rsidR="00760203">
        <w:rPr>
          <w:rFonts w:ascii="Palatino" w:hAnsi="Palatino"/>
        </w:rPr>
        <w:t xml:space="preserve">, </w:t>
      </w:r>
      <w:hyperlink r:id="rId233" w:history="1">
        <w:r w:rsidRPr="004A3F66">
          <w:rPr>
            <w:rStyle w:val="Hyperlink"/>
            <w:rFonts w:ascii="Palatino" w:hAnsi="Palatino"/>
          </w:rPr>
          <w:t>96</w:t>
        </w:r>
      </w:hyperlink>
    </w:p>
    <w:p w14:paraId="73317D39" w14:textId="0F958FCA" w:rsidR="00CD1CFC" w:rsidRPr="00760203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760203">
        <w:rPr>
          <w:rFonts w:ascii="Palatino" w:hAnsi="Palatino"/>
          <w:caps/>
        </w:rPr>
        <w:t>iii</w:t>
      </w:r>
      <w:r w:rsidR="00EC0CB3" w:rsidRPr="00760203">
        <w:rPr>
          <w:rFonts w:ascii="Palatino" w:hAnsi="Palatino"/>
        </w:rPr>
        <w:t>.a.3(3</w:t>
      </w:r>
      <w:r w:rsidRPr="00760203">
        <w:rPr>
          <w:rFonts w:ascii="Palatino" w:hAnsi="Palatino"/>
        </w:rPr>
        <w:t>)</w:t>
      </w:r>
      <w:r w:rsidR="00F725FE" w:rsidRPr="00760203">
        <w:rPr>
          <w:rFonts w:ascii="Palatino" w:hAnsi="Palatino"/>
        </w:rPr>
        <w:t>.</w:t>
      </w:r>
      <w:r w:rsidRPr="00760203">
        <w:rPr>
          <w:rFonts w:ascii="Palatino" w:hAnsi="Palatino"/>
        </w:rPr>
        <w:t xml:space="preserve"> </w:t>
      </w:r>
      <w:r w:rsidR="000103E5" w:rsidRPr="00760203">
        <w:rPr>
          <w:rFonts w:ascii="Palatino" w:hAnsi="Palatino"/>
        </w:rPr>
        <w:t>Military r</w:t>
      </w:r>
      <w:r w:rsidR="005B2BC0" w:rsidRPr="00760203">
        <w:rPr>
          <w:rFonts w:ascii="Palatino" w:hAnsi="Palatino"/>
        </w:rPr>
        <w:t>ider</w:t>
      </w:r>
      <w:r w:rsidR="00760203">
        <w:rPr>
          <w:rFonts w:ascii="Palatino" w:hAnsi="Palatino"/>
        </w:rPr>
        <w:t xml:space="preserve">, </w:t>
      </w:r>
      <w:hyperlink r:id="rId234" w:history="1">
        <w:r w:rsidRPr="004A3F66">
          <w:rPr>
            <w:rStyle w:val="Hyperlink"/>
            <w:rFonts w:ascii="Palatino" w:hAnsi="Palatino"/>
          </w:rPr>
          <w:t>95</w:t>
        </w:r>
      </w:hyperlink>
    </w:p>
    <w:p w14:paraId="4C9DF482" w14:textId="77B9FE70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EC0CB3">
        <w:rPr>
          <w:rFonts w:ascii="Palatino" w:hAnsi="Palatino"/>
        </w:rPr>
        <w:t>.a.3(4</w:t>
      </w:r>
      <w:r w:rsidRPr="00DE0AB2">
        <w:rPr>
          <w:rFonts w:ascii="Palatino" w:hAnsi="Palatino"/>
        </w:rPr>
        <w:t>)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8A31E2">
        <w:rPr>
          <w:rFonts w:ascii="Palatino" w:hAnsi="Palatino"/>
        </w:rPr>
        <w:t>M</w:t>
      </w:r>
      <w:r w:rsidRPr="00DE0AB2">
        <w:rPr>
          <w:rFonts w:ascii="Palatino" w:hAnsi="Palatino"/>
        </w:rPr>
        <w:t xml:space="preserve">an carrying </w:t>
      </w:r>
      <w:r w:rsidR="009669C0">
        <w:rPr>
          <w:rFonts w:ascii="Palatino" w:hAnsi="Palatino"/>
        </w:rPr>
        <w:t xml:space="preserve">a </w:t>
      </w:r>
      <w:r w:rsidRPr="00DE0AB2">
        <w:rPr>
          <w:rFonts w:ascii="Palatino" w:hAnsi="Palatino"/>
        </w:rPr>
        <w:t xml:space="preserve">pole and </w:t>
      </w:r>
      <w:r w:rsidR="009669C0">
        <w:rPr>
          <w:rFonts w:ascii="Palatino" w:hAnsi="Palatino"/>
        </w:rPr>
        <w:t xml:space="preserve">a </w:t>
      </w:r>
      <w:r w:rsidRPr="00DE0AB2">
        <w:rPr>
          <w:rFonts w:ascii="Palatino" w:hAnsi="Palatino"/>
        </w:rPr>
        <w:t>bag</w:t>
      </w:r>
      <w:r w:rsidR="00760203">
        <w:rPr>
          <w:rFonts w:ascii="Palatino" w:hAnsi="Palatino"/>
        </w:rPr>
        <w:t xml:space="preserve">, </w:t>
      </w:r>
      <w:hyperlink r:id="rId235" w:history="1">
        <w:r w:rsidRPr="004A3F66">
          <w:rPr>
            <w:rStyle w:val="Hyperlink"/>
            <w:rFonts w:ascii="Palatino" w:hAnsi="Palatino"/>
          </w:rPr>
          <w:t>139</w:t>
        </w:r>
      </w:hyperlink>
    </w:p>
    <w:p w14:paraId="62BA025B" w14:textId="35630886" w:rsidR="00CD1CFC" w:rsidRPr="00DE0AB2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EC0CB3">
        <w:rPr>
          <w:rFonts w:ascii="Palatino" w:hAnsi="Palatino"/>
        </w:rPr>
        <w:t>.a.3(5</w:t>
      </w:r>
      <w:r w:rsidRPr="00DE0AB2">
        <w:rPr>
          <w:rFonts w:ascii="Palatino" w:hAnsi="Palatino"/>
        </w:rPr>
        <w:t>)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8A31E2">
        <w:rPr>
          <w:rFonts w:ascii="Palatino" w:hAnsi="Palatino"/>
        </w:rPr>
        <w:t>M</w:t>
      </w:r>
      <w:r w:rsidR="008A31E2" w:rsidRPr="00DE0AB2">
        <w:rPr>
          <w:rFonts w:ascii="Palatino" w:hAnsi="Palatino"/>
        </w:rPr>
        <w:t xml:space="preserve">an </w:t>
      </w:r>
      <w:r w:rsidRPr="00DE0AB2">
        <w:rPr>
          <w:rFonts w:ascii="Palatino" w:hAnsi="Palatino"/>
        </w:rPr>
        <w:t xml:space="preserve">carrying </w:t>
      </w:r>
      <w:r w:rsidR="009669C0">
        <w:rPr>
          <w:rFonts w:ascii="Palatino" w:hAnsi="Palatino"/>
        </w:rPr>
        <w:t xml:space="preserve">a </w:t>
      </w:r>
      <w:r w:rsidR="00C43E65">
        <w:rPr>
          <w:rFonts w:ascii="Palatino" w:hAnsi="Palatino"/>
        </w:rPr>
        <w:t>pole</w:t>
      </w:r>
      <w:r w:rsidR="00EC0CB3">
        <w:rPr>
          <w:rFonts w:ascii="Palatino" w:hAnsi="Palatino"/>
        </w:rPr>
        <w:t xml:space="preserve"> with</w:t>
      </w:r>
      <w:r w:rsidR="009669C0">
        <w:rPr>
          <w:rFonts w:ascii="Palatino" w:hAnsi="Palatino"/>
        </w:rPr>
        <w:t xml:space="preserve"> basket </w:t>
      </w:r>
      <w:r w:rsidR="00EC0CB3">
        <w:rPr>
          <w:rFonts w:ascii="Palatino" w:hAnsi="Palatino"/>
        </w:rPr>
        <w:t>and</w:t>
      </w:r>
      <w:r w:rsidR="009669C0">
        <w:rPr>
          <w:rFonts w:ascii="Palatino" w:hAnsi="Palatino"/>
        </w:rPr>
        <w:t xml:space="preserve"> </w:t>
      </w:r>
      <w:r w:rsidRPr="00DE0AB2">
        <w:rPr>
          <w:rFonts w:ascii="Palatino" w:hAnsi="Palatino"/>
        </w:rPr>
        <w:t>rabbit tied to it</w:t>
      </w:r>
      <w:r w:rsidR="00760203">
        <w:rPr>
          <w:rFonts w:ascii="Palatino" w:hAnsi="Palatino"/>
        </w:rPr>
        <w:t xml:space="preserve">, </w:t>
      </w:r>
      <w:hyperlink r:id="rId236" w:history="1">
        <w:r w:rsidRPr="004A3F66">
          <w:rPr>
            <w:rStyle w:val="Hyperlink"/>
            <w:rFonts w:ascii="Palatino" w:hAnsi="Palatino"/>
          </w:rPr>
          <w:t>204</w:t>
        </w:r>
      </w:hyperlink>
    </w:p>
    <w:p w14:paraId="14F942D0" w14:textId="48089D07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EC0CB3">
        <w:rPr>
          <w:rFonts w:ascii="Palatino" w:hAnsi="Palatino"/>
        </w:rPr>
        <w:t>.a.3(6</w:t>
      </w:r>
      <w:r w:rsidRPr="00DE0AB2">
        <w:rPr>
          <w:rFonts w:ascii="Palatino" w:hAnsi="Palatino"/>
        </w:rPr>
        <w:t>)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8A31E2">
        <w:rPr>
          <w:rFonts w:ascii="Palatino" w:hAnsi="Palatino"/>
        </w:rPr>
        <w:t>M</w:t>
      </w:r>
      <w:r w:rsidR="008A31E2" w:rsidRPr="00DE0AB2">
        <w:rPr>
          <w:rFonts w:ascii="Palatino" w:hAnsi="Palatino"/>
        </w:rPr>
        <w:t xml:space="preserve">an </w:t>
      </w:r>
      <w:r w:rsidRPr="00DE0AB2">
        <w:rPr>
          <w:rFonts w:ascii="Palatino" w:hAnsi="Palatino"/>
        </w:rPr>
        <w:t>playing aulos near altar</w:t>
      </w:r>
      <w:r w:rsidR="00D62B12">
        <w:rPr>
          <w:rFonts w:ascii="Palatino" w:hAnsi="Palatino"/>
        </w:rPr>
        <w:t xml:space="preserve">, </w:t>
      </w:r>
      <w:hyperlink r:id="rId237" w:history="1">
        <w:r w:rsidRPr="004A3F66">
          <w:rPr>
            <w:rStyle w:val="Hyperlink"/>
            <w:rFonts w:ascii="Palatino" w:hAnsi="Palatino"/>
          </w:rPr>
          <w:t>196</w:t>
        </w:r>
      </w:hyperlink>
      <w:r w:rsidRPr="00E4171E">
        <w:rPr>
          <w:rFonts w:ascii="Palatino" w:hAnsi="Palatino"/>
        </w:rPr>
        <w:t xml:space="preserve">, </w:t>
      </w:r>
      <w:hyperlink r:id="rId238" w:history="1">
        <w:r w:rsidR="00585107" w:rsidRPr="004A3F66">
          <w:rPr>
            <w:rStyle w:val="Hyperlink"/>
            <w:rFonts w:ascii="Palatino" w:hAnsi="Palatino"/>
          </w:rPr>
          <w:t>287</w:t>
        </w:r>
      </w:hyperlink>
      <w:r w:rsidR="00A00413">
        <w:rPr>
          <w:rFonts w:ascii="Palatino" w:hAnsi="Palatino"/>
        </w:rPr>
        <w:t>(?)</w:t>
      </w:r>
    </w:p>
    <w:p w14:paraId="3984F2AA" w14:textId="334ABDA5" w:rsidR="00CD1CFC" w:rsidRPr="00DE0AB2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EC0CB3">
        <w:rPr>
          <w:rFonts w:ascii="Palatino" w:hAnsi="Palatino"/>
        </w:rPr>
        <w:t>.a.3(7</w:t>
      </w:r>
      <w:r w:rsidRPr="00DE0AB2">
        <w:rPr>
          <w:rFonts w:ascii="Palatino" w:hAnsi="Palatino"/>
        </w:rPr>
        <w:t>)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8A31E2">
        <w:rPr>
          <w:rFonts w:ascii="Palatino" w:hAnsi="Palatino"/>
        </w:rPr>
        <w:t>M</w:t>
      </w:r>
      <w:r w:rsidR="008A31E2" w:rsidRPr="00DE0AB2">
        <w:rPr>
          <w:rFonts w:ascii="Palatino" w:hAnsi="Palatino"/>
        </w:rPr>
        <w:t xml:space="preserve">an </w:t>
      </w:r>
      <w:r w:rsidRPr="00DE0AB2">
        <w:rPr>
          <w:rFonts w:ascii="Palatino" w:hAnsi="Palatino"/>
        </w:rPr>
        <w:t>near altar</w:t>
      </w:r>
      <w:r w:rsidR="00760203">
        <w:rPr>
          <w:rFonts w:ascii="Palatino" w:hAnsi="Palatino"/>
        </w:rPr>
        <w:t xml:space="preserve">, </w:t>
      </w:r>
      <w:hyperlink r:id="rId239" w:history="1">
        <w:r w:rsidR="00933FF1" w:rsidRPr="004A3F66">
          <w:rPr>
            <w:rStyle w:val="Hyperlink"/>
            <w:rFonts w:ascii="Palatino" w:hAnsi="Palatino"/>
          </w:rPr>
          <w:t>382</w:t>
        </w:r>
      </w:hyperlink>
    </w:p>
    <w:p w14:paraId="3C5E3A13" w14:textId="555A28EC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EC0CB3">
        <w:rPr>
          <w:rFonts w:ascii="Palatino" w:hAnsi="Palatino"/>
        </w:rPr>
        <w:t>.a.3(8</w:t>
      </w:r>
      <w:r w:rsidRPr="00DE0AB2">
        <w:rPr>
          <w:rFonts w:ascii="Palatino" w:hAnsi="Palatino"/>
        </w:rPr>
        <w:t>)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8A31E2">
        <w:rPr>
          <w:rFonts w:ascii="Palatino" w:hAnsi="Palatino"/>
        </w:rPr>
        <w:t>M</w:t>
      </w:r>
      <w:r w:rsidR="008A31E2" w:rsidRPr="00DE0AB2">
        <w:rPr>
          <w:rFonts w:ascii="Palatino" w:hAnsi="Palatino"/>
        </w:rPr>
        <w:t xml:space="preserve">an </w:t>
      </w:r>
      <w:r w:rsidRPr="00DE0AB2">
        <w:rPr>
          <w:rFonts w:ascii="Palatino" w:hAnsi="Palatino"/>
        </w:rPr>
        <w:t>walking with donkey</w:t>
      </w:r>
      <w:r w:rsidR="00760203">
        <w:rPr>
          <w:rFonts w:ascii="Palatino" w:hAnsi="Palatino"/>
        </w:rPr>
        <w:t xml:space="preserve">, </w:t>
      </w:r>
      <w:hyperlink r:id="rId240" w:history="1">
        <w:r w:rsidRPr="004A3F66">
          <w:rPr>
            <w:rStyle w:val="Hyperlink"/>
            <w:rFonts w:ascii="Palatino" w:hAnsi="Palatino"/>
          </w:rPr>
          <w:t>252</w:t>
        </w:r>
      </w:hyperlink>
    </w:p>
    <w:p w14:paraId="05E6CE56" w14:textId="7EE0D899" w:rsidR="00CD1CFC" w:rsidRPr="00802087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EC0CB3">
        <w:rPr>
          <w:rFonts w:ascii="Palatino" w:hAnsi="Palatino"/>
        </w:rPr>
        <w:t>.a.3(9</w:t>
      </w:r>
      <w:r w:rsidRPr="00DE0AB2">
        <w:rPr>
          <w:rFonts w:ascii="Palatino" w:hAnsi="Palatino"/>
        </w:rPr>
        <w:t>)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8A31E2">
        <w:rPr>
          <w:rFonts w:ascii="Palatino" w:hAnsi="Palatino"/>
        </w:rPr>
        <w:t>M</w:t>
      </w:r>
      <w:r w:rsidR="008A31E2" w:rsidRPr="00DE0AB2">
        <w:rPr>
          <w:rFonts w:ascii="Palatino" w:hAnsi="Palatino"/>
        </w:rPr>
        <w:t xml:space="preserve">an </w:t>
      </w:r>
      <w:r w:rsidRPr="00DE0AB2">
        <w:rPr>
          <w:rFonts w:ascii="Palatino" w:hAnsi="Palatino"/>
        </w:rPr>
        <w:t>attacked by bear</w:t>
      </w:r>
      <w:r w:rsidR="003B4D93">
        <w:rPr>
          <w:rFonts w:ascii="Palatino" w:hAnsi="Palatino"/>
        </w:rPr>
        <w:t xml:space="preserve">, </w:t>
      </w:r>
      <w:hyperlink r:id="rId241" w:history="1">
        <w:r w:rsidR="007422C1" w:rsidRPr="004A3F66">
          <w:rPr>
            <w:rStyle w:val="Hyperlink"/>
            <w:rFonts w:ascii="Palatino" w:hAnsi="Palatino"/>
          </w:rPr>
          <w:t>393</w:t>
        </w:r>
      </w:hyperlink>
    </w:p>
    <w:p w14:paraId="02866E25" w14:textId="12E250E2" w:rsidR="00136839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EC0CB3">
        <w:rPr>
          <w:rFonts w:ascii="Palatino" w:hAnsi="Palatino"/>
        </w:rPr>
        <w:t>.a.3(10</w:t>
      </w:r>
      <w:r w:rsidRPr="00DE0AB2">
        <w:rPr>
          <w:rFonts w:ascii="Palatino" w:hAnsi="Palatino"/>
        </w:rPr>
        <w:t>)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8A31E2">
        <w:rPr>
          <w:rFonts w:ascii="Palatino" w:hAnsi="Palatino"/>
        </w:rPr>
        <w:t>M</w:t>
      </w:r>
      <w:r w:rsidR="008A31E2" w:rsidRPr="00DE0AB2">
        <w:rPr>
          <w:rFonts w:ascii="Palatino" w:hAnsi="Palatino"/>
        </w:rPr>
        <w:t xml:space="preserve">an </w:t>
      </w:r>
      <w:r w:rsidRPr="00DE0AB2">
        <w:rPr>
          <w:rFonts w:ascii="Palatino" w:hAnsi="Palatino"/>
        </w:rPr>
        <w:t>and woman killing fowl to cook</w:t>
      </w:r>
      <w:r w:rsidR="003B4D93">
        <w:rPr>
          <w:rFonts w:ascii="Palatino" w:hAnsi="Palatino"/>
        </w:rPr>
        <w:t xml:space="preserve">, </w:t>
      </w:r>
      <w:hyperlink r:id="rId242" w:history="1">
        <w:r w:rsidR="007422C1" w:rsidRPr="004A3F66">
          <w:rPr>
            <w:rStyle w:val="Hyperlink"/>
            <w:rFonts w:ascii="Palatino" w:hAnsi="Palatino"/>
          </w:rPr>
          <w:t>410</w:t>
        </w:r>
      </w:hyperlink>
    </w:p>
    <w:p w14:paraId="7A3C3E0E" w14:textId="0F45A5C7" w:rsidR="00136839" w:rsidRDefault="00136839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EC0CB3">
        <w:rPr>
          <w:rFonts w:ascii="Palatino" w:hAnsi="Palatino"/>
        </w:rPr>
        <w:t>.a.3(11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Man on horseback</w:t>
      </w:r>
      <w:r w:rsidR="003B4D93">
        <w:rPr>
          <w:rFonts w:ascii="Palatino" w:hAnsi="Palatino"/>
        </w:rPr>
        <w:t xml:space="preserve">, </w:t>
      </w:r>
      <w:hyperlink r:id="rId243" w:history="1">
        <w:r w:rsidRPr="000C7697">
          <w:rPr>
            <w:rStyle w:val="Hyperlink"/>
            <w:rFonts w:ascii="Palatino" w:hAnsi="Palatino"/>
          </w:rPr>
          <w:t>252 bis</w:t>
        </w:r>
      </w:hyperlink>
    </w:p>
    <w:p w14:paraId="74259D44" w14:textId="7DF57531" w:rsidR="00136839" w:rsidRDefault="00136839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EC0CB3">
        <w:rPr>
          <w:rFonts w:ascii="Palatino" w:hAnsi="Palatino"/>
        </w:rPr>
        <w:t>.a.3(12</w:t>
      </w:r>
      <w:r w:rsidRPr="00DE0AB2">
        <w:rPr>
          <w:rFonts w:ascii="Palatino" w:hAnsi="Palatino"/>
        </w:rPr>
        <w:t>)</w:t>
      </w:r>
      <w:r w:rsidR="00EC0CB3">
        <w:rPr>
          <w:rFonts w:ascii="Palatino" w:hAnsi="Palatino"/>
        </w:rPr>
        <w:t>. M</w:t>
      </w:r>
      <w:r>
        <w:rPr>
          <w:rFonts w:ascii="Palatino" w:hAnsi="Palatino"/>
        </w:rPr>
        <w:t xml:space="preserve">an </w:t>
      </w:r>
      <w:r w:rsidR="00EC0CB3">
        <w:rPr>
          <w:rFonts w:ascii="Palatino" w:hAnsi="Palatino"/>
        </w:rPr>
        <w:t>standing</w:t>
      </w:r>
      <w:r w:rsidR="003B4D93">
        <w:rPr>
          <w:rFonts w:ascii="Palatino" w:hAnsi="Palatino"/>
        </w:rPr>
        <w:t xml:space="preserve">, </w:t>
      </w:r>
      <w:hyperlink r:id="rId244" w:history="1">
        <w:r w:rsidRPr="000C7697">
          <w:rPr>
            <w:rStyle w:val="Hyperlink"/>
            <w:rFonts w:ascii="Palatino" w:hAnsi="Palatino"/>
          </w:rPr>
          <w:t>537</w:t>
        </w:r>
      </w:hyperlink>
    </w:p>
    <w:p w14:paraId="620F261F" w14:textId="4C9DD7F4" w:rsidR="00EC0CB3" w:rsidRPr="00EC0CB3" w:rsidRDefault="00EC0CB3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>
        <w:rPr>
          <w:rFonts w:ascii="Palatino" w:hAnsi="Palatino"/>
        </w:rPr>
        <w:t>.a.3(13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291A6D">
        <w:rPr>
          <w:rFonts w:ascii="Palatino" w:hAnsi="Palatino"/>
          <w:caps/>
        </w:rPr>
        <w:t xml:space="preserve"> </w:t>
      </w:r>
      <w:r>
        <w:rPr>
          <w:rFonts w:ascii="Palatino" w:hAnsi="Palatino"/>
        </w:rPr>
        <w:t>Man walking</w:t>
      </w:r>
      <w:r w:rsidR="003B4D93">
        <w:rPr>
          <w:rFonts w:ascii="Palatino" w:hAnsi="Palatino"/>
        </w:rPr>
        <w:t xml:space="preserve">, </w:t>
      </w:r>
      <w:hyperlink r:id="rId245" w:history="1">
        <w:r w:rsidRPr="000C7697">
          <w:rPr>
            <w:rStyle w:val="Hyperlink"/>
            <w:rFonts w:ascii="Palatino" w:hAnsi="Palatino"/>
          </w:rPr>
          <w:t>480</w:t>
        </w:r>
      </w:hyperlink>
    </w:p>
    <w:p w14:paraId="7A366D2B" w14:textId="5E728EEB" w:rsidR="00CD1CFC" w:rsidRDefault="00136839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EC0CB3">
        <w:rPr>
          <w:rFonts w:ascii="Palatino" w:hAnsi="Palatino"/>
        </w:rPr>
        <w:t>.a.3(14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Nude women at water basin</w:t>
      </w:r>
      <w:r w:rsidR="003B4D93">
        <w:rPr>
          <w:rFonts w:ascii="Palatino" w:hAnsi="Palatino"/>
        </w:rPr>
        <w:t xml:space="preserve">, </w:t>
      </w:r>
      <w:hyperlink r:id="rId246" w:history="1">
        <w:r w:rsidRPr="000C7697">
          <w:rPr>
            <w:rStyle w:val="Hyperlink"/>
            <w:rFonts w:ascii="Palatino" w:hAnsi="Palatino"/>
          </w:rPr>
          <w:t>256</w:t>
        </w:r>
      </w:hyperlink>
    </w:p>
    <w:p w14:paraId="1506F8C5" w14:textId="0D7CF30F" w:rsidR="00EC0CB3" w:rsidRPr="00DE0AB2" w:rsidRDefault="00EC0CB3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>
        <w:rPr>
          <w:rFonts w:ascii="Palatino" w:hAnsi="Palatino"/>
        </w:rPr>
        <w:t>.a.3(15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S</w:t>
      </w:r>
      <w:r w:rsidRPr="00DE0AB2">
        <w:rPr>
          <w:rFonts w:ascii="Palatino" w:hAnsi="Palatino"/>
        </w:rPr>
        <w:t>acrifice</w:t>
      </w:r>
      <w:r w:rsidR="00D62B12">
        <w:rPr>
          <w:rFonts w:ascii="Palatino" w:hAnsi="Palatino"/>
        </w:rPr>
        <w:t xml:space="preserve">, </w:t>
      </w:r>
      <w:hyperlink r:id="rId247" w:history="1">
        <w:r w:rsidRPr="000C7697">
          <w:rPr>
            <w:rStyle w:val="Hyperlink"/>
            <w:rFonts w:ascii="Palatino" w:hAnsi="Palatino"/>
          </w:rPr>
          <w:t>116</w:t>
        </w:r>
      </w:hyperlink>
      <w:r>
        <w:rPr>
          <w:rFonts w:ascii="Palatino" w:hAnsi="Palatino"/>
        </w:rPr>
        <w:t xml:space="preserve">, </w:t>
      </w:r>
      <w:hyperlink r:id="rId248" w:history="1">
        <w:r w:rsidRPr="000C7697">
          <w:rPr>
            <w:rStyle w:val="Hyperlink"/>
            <w:rFonts w:ascii="Palatino" w:hAnsi="Palatino"/>
          </w:rPr>
          <w:t>136</w:t>
        </w:r>
      </w:hyperlink>
    </w:p>
    <w:p w14:paraId="478251A4" w14:textId="77777777" w:rsidR="00CD1CFC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.a.4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Things</w:t>
      </w:r>
      <w:r w:rsidR="007F439C">
        <w:rPr>
          <w:rFonts w:ascii="Palatino" w:hAnsi="Palatino"/>
        </w:rPr>
        <w:t xml:space="preserve"> </w:t>
      </w:r>
    </w:p>
    <w:p w14:paraId="6D82E3A2" w14:textId="0D852DF1" w:rsidR="008116DF" w:rsidRPr="008116DF" w:rsidRDefault="008116D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.a.4(1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Alabastron</w:t>
      </w:r>
      <w:r w:rsidR="00D62B12">
        <w:rPr>
          <w:rFonts w:ascii="Palatino" w:hAnsi="Palatino"/>
        </w:rPr>
        <w:t xml:space="preserve">, </w:t>
      </w:r>
      <w:hyperlink r:id="rId249" w:history="1">
        <w:r w:rsidRPr="008953BE">
          <w:rPr>
            <w:rStyle w:val="Hyperlink"/>
            <w:rFonts w:ascii="Palatino" w:hAnsi="Palatino"/>
          </w:rPr>
          <w:t>280</w:t>
        </w:r>
        <w:r w:rsidR="00120FC5" w:rsidRPr="008953BE">
          <w:rPr>
            <w:rStyle w:val="Hyperlink"/>
            <w:rFonts w:ascii="Palatino" w:hAnsi="Palatino"/>
          </w:rPr>
          <w:t>–</w:t>
        </w:r>
        <w:r w:rsidRPr="008953BE">
          <w:rPr>
            <w:rStyle w:val="Hyperlink"/>
            <w:rFonts w:ascii="Palatino" w:hAnsi="Palatino"/>
          </w:rPr>
          <w:t>81</w:t>
        </w:r>
      </w:hyperlink>
    </w:p>
    <w:p w14:paraId="51639CA3" w14:textId="49401F76" w:rsidR="008116DF" w:rsidRPr="008116DF" w:rsidRDefault="008116D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.a.4(2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A</w:t>
      </w:r>
      <w:r w:rsidRPr="00DE0AB2">
        <w:rPr>
          <w:rFonts w:ascii="Palatino" w:hAnsi="Palatino"/>
        </w:rPr>
        <w:t>ltar</w:t>
      </w:r>
      <w:r w:rsidR="00D62B12">
        <w:rPr>
          <w:rFonts w:ascii="Palatino" w:hAnsi="Palatino"/>
        </w:rPr>
        <w:t xml:space="preserve">, </w:t>
      </w:r>
      <w:hyperlink r:id="rId250" w:history="1">
        <w:r w:rsidRPr="000C7697">
          <w:rPr>
            <w:rStyle w:val="Hyperlink"/>
            <w:rFonts w:ascii="Palatino" w:hAnsi="Palatino"/>
          </w:rPr>
          <w:t>162</w:t>
        </w:r>
      </w:hyperlink>
      <w:r w:rsidRPr="00E4171E">
        <w:rPr>
          <w:rFonts w:ascii="Palatino" w:hAnsi="Palatino"/>
        </w:rPr>
        <w:t xml:space="preserve">, </w:t>
      </w:r>
      <w:hyperlink r:id="rId251" w:history="1">
        <w:r w:rsidRPr="000C7697">
          <w:rPr>
            <w:rStyle w:val="Hyperlink"/>
            <w:rFonts w:ascii="Palatino" w:hAnsi="Palatino"/>
          </w:rPr>
          <w:t>166</w:t>
        </w:r>
      </w:hyperlink>
      <w:r w:rsidRPr="00E4171E">
        <w:rPr>
          <w:rFonts w:ascii="Palatino" w:hAnsi="Palatino"/>
        </w:rPr>
        <w:t xml:space="preserve">, 196, 231, 251, </w:t>
      </w:r>
      <w:r>
        <w:rPr>
          <w:rFonts w:ascii="Palatino" w:hAnsi="Palatino"/>
        </w:rPr>
        <w:t>287(?)</w:t>
      </w:r>
      <w:r w:rsidR="00DF028E">
        <w:rPr>
          <w:rFonts w:ascii="Palatino" w:hAnsi="Palatino"/>
        </w:rPr>
        <w:t>,</w:t>
      </w:r>
      <w:r w:rsidRPr="00E4171E">
        <w:rPr>
          <w:rFonts w:ascii="Palatino" w:hAnsi="Palatino"/>
        </w:rPr>
        <w:t xml:space="preserve"> </w:t>
      </w:r>
      <w:r>
        <w:rPr>
          <w:rFonts w:ascii="Palatino" w:hAnsi="Palatino"/>
        </w:rPr>
        <w:t>300</w:t>
      </w:r>
      <w:r w:rsidRPr="00E4171E">
        <w:rPr>
          <w:rFonts w:ascii="Palatino" w:hAnsi="Palatino"/>
        </w:rPr>
        <w:t xml:space="preserve">, </w:t>
      </w:r>
      <w:r>
        <w:rPr>
          <w:rFonts w:ascii="Palatino" w:hAnsi="Palatino"/>
        </w:rPr>
        <w:t>310</w:t>
      </w:r>
      <w:r w:rsidRPr="00E4171E">
        <w:rPr>
          <w:rFonts w:ascii="Palatino" w:hAnsi="Palatino"/>
        </w:rPr>
        <w:t xml:space="preserve">, </w:t>
      </w:r>
      <w:r>
        <w:rPr>
          <w:rFonts w:ascii="Palatino" w:hAnsi="Palatino"/>
        </w:rPr>
        <w:t>382</w:t>
      </w:r>
      <w:r w:rsidRPr="00E4171E">
        <w:rPr>
          <w:rFonts w:ascii="Palatino" w:hAnsi="Palatino"/>
        </w:rPr>
        <w:t xml:space="preserve">, </w:t>
      </w:r>
      <w:r w:rsidR="00401BFE">
        <w:rPr>
          <w:rFonts w:ascii="Palatino" w:hAnsi="Palatino"/>
        </w:rPr>
        <w:t xml:space="preserve">422, </w:t>
      </w:r>
      <w:r>
        <w:rPr>
          <w:rFonts w:ascii="Palatino" w:hAnsi="Palatino"/>
        </w:rPr>
        <w:t>484(?)</w:t>
      </w:r>
    </w:p>
    <w:p w14:paraId="757CEA82" w14:textId="3C03D273" w:rsidR="008116DF" w:rsidRPr="003B4D93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="005B2BC0" w:rsidRPr="003B4D93">
        <w:rPr>
          <w:rFonts w:ascii="Palatino" w:hAnsi="Palatino"/>
        </w:rPr>
        <w:t>.a.4(3</w:t>
      </w:r>
      <w:r w:rsidRPr="003B4D93">
        <w:rPr>
          <w:rFonts w:ascii="Palatino" w:hAnsi="Palatino"/>
        </w:rPr>
        <w:t>)</w:t>
      </w:r>
      <w:r w:rsidR="008A31E2" w:rsidRPr="003B4D93">
        <w:rPr>
          <w:rFonts w:ascii="Palatino" w:hAnsi="Palatino"/>
        </w:rPr>
        <w:t>.</w:t>
      </w:r>
      <w:r w:rsidRPr="003B4D93">
        <w:rPr>
          <w:rFonts w:ascii="Palatino" w:hAnsi="Palatino"/>
        </w:rPr>
        <w:t xml:space="preserve"> </w:t>
      </w:r>
      <w:r w:rsidR="008A31E2" w:rsidRPr="003B4D93">
        <w:rPr>
          <w:rFonts w:ascii="Palatino" w:hAnsi="Palatino"/>
        </w:rPr>
        <w:t>A</w:t>
      </w:r>
      <w:r w:rsidRPr="003B4D93">
        <w:rPr>
          <w:rFonts w:ascii="Palatino" w:hAnsi="Palatino"/>
        </w:rPr>
        <w:t>mphora</w:t>
      </w:r>
      <w:r w:rsidR="00D62B12">
        <w:rPr>
          <w:rFonts w:ascii="Palatino" w:hAnsi="Palatino"/>
        </w:rPr>
        <w:t xml:space="preserve">, </w:t>
      </w:r>
      <w:hyperlink r:id="rId252" w:history="1">
        <w:r w:rsidRPr="000C7697">
          <w:rPr>
            <w:rStyle w:val="Hyperlink"/>
            <w:rFonts w:ascii="Palatino" w:hAnsi="Palatino"/>
          </w:rPr>
          <w:t>101</w:t>
        </w:r>
      </w:hyperlink>
      <w:r w:rsidRPr="003B4D93">
        <w:rPr>
          <w:rFonts w:ascii="Palatino" w:hAnsi="Palatino"/>
        </w:rPr>
        <w:t xml:space="preserve">, </w:t>
      </w:r>
      <w:hyperlink r:id="rId253" w:history="1">
        <w:r w:rsidR="00FB134D" w:rsidRPr="000C7697">
          <w:rPr>
            <w:rStyle w:val="Hyperlink"/>
            <w:rFonts w:ascii="Palatino" w:hAnsi="Palatino"/>
          </w:rPr>
          <w:t>303</w:t>
        </w:r>
      </w:hyperlink>
      <w:r w:rsidR="00FB134D" w:rsidRPr="003B4D93">
        <w:rPr>
          <w:rFonts w:ascii="Palatino" w:hAnsi="Palatino"/>
        </w:rPr>
        <w:t xml:space="preserve">, </w:t>
      </w:r>
      <w:hyperlink r:id="rId254" w:history="1">
        <w:r w:rsidR="00FB134D" w:rsidRPr="000C7697">
          <w:rPr>
            <w:rStyle w:val="Hyperlink"/>
            <w:rFonts w:ascii="Palatino" w:hAnsi="Palatino"/>
          </w:rPr>
          <w:t>339</w:t>
        </w:r>
      </w:hyperlink>
      <w:r w:rsidR="00FB134D" w:rsidRPr="003B4D93">
        <w:rPr>
          <w:rFonts w:ascii="Palatino" w:hAnsi="Palatino"/>
        </w:rPr>
        <w:t xml:space="preserve"> </w:t>
      </w:r>
    </w:p>
    <w:p w14:paraId="543D8080" w14:textId="79AD64C9" w:rsidR="00CD1CFC" w:rsidRPr="003B4D93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="005B2BC0" w:rsidRPr="003B4D93">
        <w:rPr>
          <w:rFonts w:ascii="Palatino" w:hAnsi="Palatino"/>
        </w:rPr>
        <w:t>.a.4(4</w:t>
      </w:r>
      <w:r w:rsidRPr="003B4D93">
        <w:rPr>
          <w:rFonts w:ascii="Palatino" w:hAnsi="Palatino"/>
        </w:rPr>
        <w:t>). Arch</w:t>
      </w:r>
      <w:r w:rsidR="00D62B12">
        <w:rPr>
          <w:rFonts w:ascii="Palatino" w:hAnsi="Palatino"/>
        </w:rPr>
        <w:t xml:space="preserve">, </w:t>
      </w:r>
      <w:hyperlink r:id="rId255" w:history="1">
        <w:r w:rsidRPr="000C7697">
          <w:rPr>
            <w:rStyle w:val="Hyperlink"/>
            <w:rFonts w:ascii="Palatino" w:hAnsi="Palatino"/>
          </w:rPr>
          <w:t>464</w:t>
        </w:r>
      </w:hyperlink>
      <w:r w:rsidRPr="003B4D93">
        <w:rPr>
          <w:rFonts w:ascii="Palatino" w:hAnsi="Palatino"/>
        </w:rPr>
        <w:t xml:space="preserve">, </w:t>
      </w:r>
      <w:hyperlink r:id="rId256" w:history="1">
        <w:r w:rsidRPr="000C7697">
          <w:rPr>
            <w:rStyle w:val="Hyperlink"/>
            <w:rFonts w:ascii="Palatino" w:hAnsi="Palatino"/>
          </w:rPr>
          <w:t>466</w:t>
        </w:r>
      </w:hyperlink>
    </w:p>
    <w:p w14:paraId="56779154" w14:textId="0C005926" w:rsidR="008116DF" w:rsidRPr="003B4D93" w:rsidRDefault="008116D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="005B2BC0" w:rsidRPr="003B4D93">
        <w:rPr>
          <w:rFonts w:ascii="Palatino" w:hAnsi="Palatino"/>
        </w:rPr>
        <w:t>.a.4(5</w:t>
      </w:r>
      <w:r w:rsidRPr="003B4D93">
        <w:rPr>
          <w:rFonts w:ascii="Palatino" w:hAnsi="Palatino"/>
        </w:rPr>
        <w:t>). Aulos</w:t>
      </w:r>
      <w:r w:rsidR="00D62B12">
        <w:rPr>
          <w:rFonts w:ascii="Palatino" w:hAnsi="Palatino"/>
        </w:rPr>
        <w:t xml:space="preserve">, </w:t>
      </w:r>
      <w:hyperlink r:id="rId257" w:history="1">
        <w:r w:rsidRPr="000C7697">
          <w:rPr>
            <w:rStyle w:val="Hyperlink"/>
            <w:rFonts w:ascii="Palatino" w:hAnsi="Palatino"/>
          </w:rPr>
          <w:t>196</w:t>
        </w:r>
      </w:hyperlink>
      <w:r w:rsidRPr="003B4D93">
        <w:rPr>
          <w:rFonts w:ascii="Palatino" w:hAnsi="Palatino"/>
        </w:rPr>
        <w:t xml:space="preserve">, </w:t>
      </w:r>
      <w:hyperlink r:id="rId258" w:history="1">
        <w:r w:rsidRPr="000C7697">
          <w:rPr>
            <w:rStyle w:val="Hyperlink"/>
            <w:rFonts w:ascii="Palatino" w:hAnsi="Palatino"/>
          </w:rPr>
          <w:t>235</w:t>
        </w:r>
      </w:hyperlink>
      <w:r w:rsidRPr="003B4D93">
        <w:rPr>
          <w:rFonts w:ascii="Palatino" w:hAnsi="Palatino"/>
        </w:rPr>
        <w:t xml:space="preserve">, </w:t>
      </w:r>
      <w:hyperlink r:id="rId259" w:history="1">
        <w:r w:rsidRPr="000C7697">
          <w:rPr>
            <w:rStyle w:val="Hyperlink"/>
            <w:rFonts w:ascii="Palatino" w:hAnsi="Palatino"/>
          </w:rPr>
          <w:t>287</w:t>
        </w:r>
      </w:hyperlink>
    </w:p>
    <w:p w14:paraId="440F33C2" w14:textId="0468D077" w:rsidR="008116DF" w:rsidRPr="003B4D93" w:rsidRDefault="008116D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="005B2BC0" w:rsidRPr="003B4D93">
        <w:rPr>
          <w:rFonts w:ascii="Palatino" w:hAnsi="Palatino"/>
        </w:rPr>
        <w:t>.a.4(6</w:t>
      </w:r>
      <w:r w:rsidRPr="003B4D93">
        <w:rPr>
          <w:rFonts w:ascii="Palatino" w:hAnsi="Palatino"/>
        </w:rPr>
        <w:t>). Basket</w:t>
      </w:r>
      <w:r w:rsidR="00D62B12">
        <w:rPr>
          <w:rFonts w:ascii="Palatino" w:hAnsi="Palatino"/>
        </w:rPr>
        <w:t xml:space="preserve">, </w:t>
      </w:r>
      <w:hyperlink r:id="rId260" w:history="1">
        <w:r w:rsidRPr="000C7697">
          <w:rPr>
            <w:rStyle w:val="Hyperlink"/>
            <w:rFonts w:ascii="Palatino" w:hAnsi="Palatino"/>
          </w:rPr>
          <w:t>95</w:t>
        </w:r>
      </w:hyperlink>
      <w:r w:rsidRPr="003B4D93">
        <w:rPr>
          <w:rFonts w:ascii="Palatino" w:hAnsi="Palatino"/>
        </w:rPr>
        <w:t xml:space="preserve">, </w:t>
      </w:r>
      <w:hyperlink r:id="rId261" w:history="1">
        <w:r w:rsidRPr="000C7697">
          <w:rPr>
            <w:rStyle w:val="Hyperlink"/>
            <w:rFonts w:ascii="Palatino" w:hAnsi="Palatino"/>
          </w:rPr>
          <w:t>195</w:t>
        </w:r>
      </w:hyperlink>
      <w:r w:rsidRPr="003B4D93">
        <w:rPr>
          <w:rFonts w:ascii="Palatino" w:hAnsi="Palatino"/>
        </w:rPr>
        <w:t xml:space="preserve">, </w:t>
      </w:r>
      <w:hyperlink r:id="rId262" w:history="1">
        <w:r w:rsidRPr="000C7697">
          <w:rPr>
            <w:rStyle w:val="Hyperlink"/>
            <w:rFonts w:ascii="Palatino" w:hAnsi="Palatino"/>
          </w:rPr>
          <w:t>204</w:t>
        </w:r>
      </w:hyperlink>
      <w:r w:rsidRPr="003B4D93">
        <w:rPr>
          <w:rFonts w:ascii="Palatino" w:hAnsi="Palatino"/>
        </w:rPr>
        <w:t xml:space="preserve">, </w:t>
      </w:r>
      <w:hyperlink r:id="rId263" w:history="1">
        <w:r w:rsidRPr="000C7697">
          <w:rPr>
            <w:rStyle w:val="Hyperlink"/>
            <w:rFonts w:ascii="Palatino" w:hAnsi="Palatino"/>
          </w:rPr>
          <w:t>290</w:t>
        </w:r>
      </w:hyperlink>
      <w:r w:rsidRPr="003B4D93">
        <w:rPr>
          <w:rFonts w:ascii="Palatino" w:hAnsi="Palatino"/>
        </w:rPr>
        <w:t xml:space="preserve">, </w:t>
      </w:r>
      <w:hyperlink r:id="rId264" w:history="1">
        <w:r w:rsidRPr="000C7697">
          <w:rPr>
            <w:rStyle w:val="Hyperlink"/>
            <w:rFonts w:ascii="Palatino" w:hAnsi="Palatino"/>
          </w:rPr>
          <w:t>537</w:t>
        </w:r>
      </w:hyperlink>
      <w:r w:rsidRPr="003B4D93">
        <w:rPr>
          <w:rFonts w:ascii="Palatino" w:hAnsi="Palatino"/>
        </w:rPr>
        <w:t>(?)</w:t>
      </w:r>
    </w:p>
    <w:p w14:paraId="16417711" w14:textId="4412078C" w:rsidR="00083935" w:rsidRP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="005B2BC0" w:rsidRPr="003B4D93">
        <w:rPr>
          <w:rFonts w:ascii="Palatino" w:hAnsi="Palatino"/>
        </w:rPr>
        <w:t>.a.4(7</w:t>
      </w:r>
      <w:r w:rsidRPr="003B4D93">
        <w:rPr>
          <w:rFonts w:ascii="Palatino" w:hAnsi="Palatino"/>
        </w:rPr>
        <w:t>). Bed</w:t>
      </w:r>
      <w:r w:rsidR="00D62B12">
        <w:rPr>
          <w:rFonts w:ascii="Palatino" w:hAnsi="Palatino"/>
        </w:rPr>
        <w:t xml:space="preserve">, </w:t>
      </w:r>
      <w:hyperlink r:id="rId265" w:history="1">
        <w:r w:rsidRPr="000C7697">
          <w:rPr>
            <w:rStyle w:val="Hyperlink"/>
            <w:rFonts w:ascii="Palatino" w:hAnsi="Palatino"/>
          </w:rPr>
          <w:t>170</w:t>
        </w:r>
      </w:hyperlink>
      <w:r w:rsidRPr="003B4D93">
        <w:rPr>
          <w:rFonts w:ascii="Palatino" w:hAnsi="Palatino"/>
        </w:rPr>
        <w:t>,</w:t>
      </w:r>
      <w:r w:rsidR="00DA21AA">
        <w:rPr>
          <w:rFonts w:ascii="Palatino" w:hAnsi="Palatino"/>
        </w:rPr>
        <w:t xml:space="preserve"> </w:t>
      </w:r>
      <w:hyperlink r:id="rId266" w:history="1">
        <w:r w:rsidRPr="008953BE">
          <w:rPr>
            <w:rStyle w:val="Hyperlink"/>
            <w:rFonts w:ascii="Palatino" w:hAnsi="Palatino"/>
          </w:rPr>
          <w:t>181</w:t>
        </w:r>
        <w:r w:rsidR="00120FC5" w:rsidRPr="008953BE">
          <w:rPr>
            <w:rStyle w:val="Hyperlink"/>
            <w:rFonts w:ascii="Palatino" w:hAnsi="Palatino"/>
          </w:rPr>
          <w:t>–</w:t>
        </w:r>
        <w:r w:rsidRPr="008953BE">
          <w:rPr>
            <w:rStyle w:val="Hyperlink"/>
            <w:rFonts w:ascii="Palatino" w:hAnsi="Palatino"/>
          </w:rPr>
          <w:t>83</w:t>
        </w:r>
      </w:hyperlink>
      <w:r w:rsidRPr="008953BE">
        <w:rPr>
          <w:rFonts w:ascii="Palatino" w:hAnsi="Palatino"/>
        </w:rPr>
        <w:t>,</w:t>
      </w:r>
      <w:r w:rsidRPr="003B4D93">
        <w:rPr>
          <w:rFonts w:ascii="Palatino" w:hAnsi="Palatino"/>
        </w:rPr>
        <w:t xml:space="preserve"> </w:t>
      </w:r>
      <w:hyperlink r:id="rId267" w:history="1">
        <w:r w:rsidRPr="000C7697">
          <w:rPr>
            <w:rStyle w:val="Hyperlink"/>
            <w:rFonts w:ascii="Palatino" w:hAnsi="Palatino"/>
          </w:rPr>
          <w:t>203</w:t>
        </w:r>
      </w:hyperlink>
      <w:r w:rsidRPr="003B4D93">
        <w:rPr>
          <w:rFonts w:ascii="Palatino" w:hAnsi="Palatino"/>
        </w:rPr>
        <w:t>,</w:t>
      </w:r>
      <w:r>
        <w:rPr>
          <w:rFonts w:ascii="Palatino" w:hAnsi="Palatino"/>
        </w:rPr>
        <w:t xml:space="preserve"> </w:t>
      </w:r>
      <w:hyperlink r:id="rId268" w:history="1">
        <w:r w:rsidRPr="000C7697">
          <w:rPr>
            <w:rStyle w:val="Hyperlink"/>
            <w:rFonts w:ascii="Palatino" w:hAnsi="Palatino"/>
          </w:rPr>
          <w:t>220</w:t>
        </w:r>
      </w:hyperlink>
      <w:r>
        <w:rPr>
          <w:rFonts w:ascii="Palatino" w:hAnsi="Palatino"/>
        </w:rPr>
        <w:t xml:space="preserve">, </w:t>
      </w:r>
      <w:hyperlink r:id="rId269" w:history="1">
        <w:r w:rsidRPr="000C7697">
          <w:rPr>
            <w:rStyle w:val="Hyperlink"/>
            <w:rFonts w:ascii="Palatino" w:hAnsi="Palatino"/>
          </w:rPr>
          <w:t>262</w:t>
        </w:r>
      </w:hyperlink>
      <w:r>
        <w:rPr>
          <w:rFonts w:ascii="Palatino" w:hAnsi="Palatino"/>
        </w:rPr>
        <w:t xml:space="preserve">, </w:t>
      </w:r>
      <w:hyperlink r:id="rId270" w:history="1">
        <w:r w:rsidRPr="000C7697">
          <w:rPr>
            <w:rStyle w:val="Hyperlink"/>
            <w:rFonts w:ascii="Palatino" w:hAnsi="Palatino"/>
          </w:rPr>
          <w:t>334</w:t>
        </w:r>
      </w:hyperlink>
      <w:r>
        <w:rPr>
          <w:rFonts w:ascii="Palatino" w:hAnsi="Palatino"/>
        </w:rPr>
        <w:t xml:space="preserve">, </w:t>
      </w:r>
      <w:hyperlink r:id="rId271" w:history="1">
        <w:r w:rsidRPr="000C7697">
          <w:rPr>
            <w:rStyle w:val="Hyperlink"/>
            <w:rFonts w:ascii="Palatino" w:hAnsi="Palatino"/>
          </w:rPr>
          <w:t>345</w:t>
        </w:r>
      </w:hyperlink>
      <w:r>
        <w:rPr>
          <w:rFonts w:ascii="Palatino" w:hAnsi="Palatino"/>
        </w:rPr>
        <w:t xml:space="preserve">, </w:t>
      </w:r>
      <w:hyperlink r:id="rId272" w:history="1">
        <w:r w:rsidRPr="000C7697">
          <w:rPr>
            <w:rStyle w:val="Hyperlink"/>
            <w:rFonts w:ascii="Palatino" w:hAnsi="Palatino"/>
          </w:rPr>
          <w:t>353</w:t>
        </w:r>
      </w:hyperlink>
      <w:r>
        <w:rPr>
          <w:rFonts w:ascii="Palatino" w:hAnsi="Palatino"/>
        </w:rPr>
        <w:t xml:space="preserve">, </w:t>
      </w:r>
      <w:hyperlink r:id="rId273" w:history="1">
        <w:r w:rsidRPr="008953BE">
          <w:rPr>
            <w:rStyle w:val="Hyperlink"/>
            <w:rFonts w:ascii="Palatino" w:hAnsi="Palatino"/>
          </w:rPr>
          <w:t>355</w:t>
        </w:r>
        <w:r w:rsidR="00120FC5" w:rsidRPr="008953BE">
          <w:rPr>
            <w:rStyle w:val="Hyperlink"/>
            <w:rFonts w:ascii="Palatino" w:hAnsi="Palatino"/>
          </w:rPr>
          <w:t>–</w:t>
        </w:r>
        <w:r w:rsidRPr="008953BE">
          <w:rPr>
            <w:rStyle w:val="Hyperlink"/>
            <w:rFonts w:ascii="Palatino" w:hAnsi="Palatino"/>
          </w:rPr>
          <w:t>56</w:t>
        </w:r>
      </w:hyperlink>
      <w:r>
        <w:rPr>
          <w:rFonts w:ascii="Palatino" w:hAnsi="Palatino"/>
        </w:rPr>
        <w:t xml:space="preserve">, </w:t>
      </w:r>
      <w:hyperlink r:id="rId274" w:history="1">
        <w:r w:rsidRPr="000C7697">
          <w:rPr>
            <w:rStyle w:val="Hyperlink"/>
            <w:rFonts w:ascii="Palatino" w:hAnsi="Palatino"/>
          </w:rPr>
          <w:t>491</w:t>
        </w:r>
      </w:hyperlink>
    </w:p>
    <w:p w14:paraId="688175A1" w14:textId="6BE1C10F" w:rsidR="00083935" w:rsidRP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.a.4(8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Book scroll</w:t>
      </w:r>
      <w:r w:rsidR="003B4D93">
        <w:rPr>
          <w:rFonts w:ascii="Palatino" w:hAnsi="Palatino"/>
        </w:rPr>
        <w:t xml:space="preserve">, </w:t>
      </w:r>
      <w:hyperlink r:id="rId275" w:history="1">
        <w:r w:rsidRPr="000C7697">
          <w:rPr>
            <w:rStyle w:val="Hyperlink"/>
            <w:rFonts w:ascii="Palatino" w:hAnsi="Palatino"/>
          </w:rPr>
          <w:t>318</w:t>
        </w:r>
      </w:hyperlink>
    </w:p>
    <w:p w14:paraId="498A9301" w14:textId="02B8670C" w:rsidR="00083935" w:rsidRP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.a.4(9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Caduceus</w:t>
      </w:r>
      <w:r w:rsidR="00D62B12">
        <w:rPr>
          <w:rFonts w:ascii="Palatino" w:hAnsi="Palatino"/>
        </w:rPr>
        <w:t xml:space="preserve">, </w:t>
      </w:r>
      <w:hyperlink r:id="rId276" w:history="1">
        <w:r w:rsidRPr="000C7697">
          <w:rPr>
            <w:rStyle w:val="Hyperlink"/>
            <w:rFonts w:ascii="Palatino" w:hAnsi="Palatino"/>
          </w:rPr>
          <w:t>115</w:t>
        </w:r>
      </w:hyperlink>
      <w:r>
        <w:rPr>
          <w:rFonts w:ascii="Palatino" w:hAnsi="Palatino"/>
        </w:rPr>
        <w:t xml:space="preserve">, </w:t>
      </w:r>
      <w:hyperlink r:id="rId277" w:history="1">
        <w:r w:rsidRPr="000C7697">
          <w:rPr>
            <w:rStyle w:val="Hyperlink"/>
            <w:rFonts w:ascii="Palatino" w:hAnsi="Palatino"/>
          </w:rPr>
          <w:t>137</w:t>
        </w:r>
      </w:hyperlink>
      <w:r>
        <w:rPr>
          <w:rFonts w:ascii="Palatino" w:hAnsi="Palatino"/>
        </w:rPr>
        <w:t xml:space="preserve">, </w:t>
      </w:r>
      <w:hyperlink r:id="rId278" w:history="1">
        <w:r w:rsidRPr="000C7697">
          <w:rPr>
            <w:rStyle w:val="Hyperlink"/>
            <w:rFonts w:ascii="Palatino" w:hAnsi="Palatino"/>
          </w:rPr>
          <w:t>166</w:t>
        </w:r>
      </w:hyperlink>
      <w:r>
        <w:rPr>
          <w:rFonts w:ascii="Palatino" w:hAnsi="Palatino"/>
        </w:rPr>
        <w:t xml:space="preserve">, </w:t>
      </w:r>
      <w:hyperlink r:id="rId279" w:history="1">
        <w:r w:rsidRPr="000C7697">
          <w:rPr>
            <w:rStyle w:val="Hyperlink"/>
            <w:rFonts w:ascii="Palatino" w:hAnsi="Palatino"/>
          </w:rPr>
          <w:t>329</w:t>
        </w:r>
      </w:hyperlink>
      <w:r>
        <w:rPr>
          <w:rFonts w:ascii="Palatino" w:hAnsi="Palatino"/>
        </w:rPr>
        <w:t xml:space="preserve">, </w:t>
      </w:r>
      <w:hyperlink r:id="rId280" w:history="1">
        <w:r w:rsidRPr="000C7697">
          <w:rPr>
            <w:rStyle w:val="Hyperlink"/>
            <w:rFonts w:ascii="Palatino" w:hAnsi="Palatino"/>
          </w:rPr>
          <w:t>361</w:t>
        </w:r>
      </w:hyperlink>
      <w:r>
        <w:rPr>
          <w:rFonts w:ascii="Palatino" w:hAnsi="Palatino"/>
        </w:rPr>
        <w:t xml:space="preserve">, </w:t>
      </w:r>
      <w:hyperlink r:id="rId281" w:history="1">
        <w:r w:rsidRPr="000C7697">
          <w:rPr>
            <w:rStyle w:val="Hyperlink"/>
            <w:rFonts w:ascii="Palatino" w:hAnsi="Palatino"/>
          </w:rPr>
          <w:t>369</w:t>
        </w:r>
      </w:hyperlink>
      <w:r>
        <w:rPr>
          <w:rFonts w:ascii="Palatino" w:hAnsi="Palatino"/>
        </w:rPr>
        <w:t xml:space="preserve">, </w:t>
      </w:r>
      <w:hyperlink r:id="rId282" w:history="1">
        <w:r w:rsidRPr="000C7697">
          <w:rPr>
            <w:rStyle w:val="Hyperlink"/>
            <w:rFonts w:ascii="Palatino" w:hAnsi="Palatino"/>
          </w:rPr>
          <w:t>484</w:t>
        </w:r>
      </w:hyperlink>
      <w:r>
        <w:rPr>
          <w:rFonts w:ascii="Palatino" w:hAnsi="Palatino"/>
        </w:rPr>
        <w:t xml:space="preserve">, </w:t>
      </w:r>
      <w:hyperlink r:id="rId283" w:history="1">
        <w:r w:rsidRPr="000C7697">
          <w:rPr>
            <w:rStyle w:val="Hyperlink"/>
            <w:rFonts w:ascii="Palatino" w:hAnsi="Palatino"/>
          </w:rPr>
          <w:t>582</w:t>
        </w:r>
      </w:hyperlink>
    </w:p>
    <w:p w14:paraId="64366E52" w14:textId="7755DB06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.a.4(10</w:t>
      </w:r>
      <w:r w:rsidRPr="00DE0AB2">
        <w:rPr>
          <w:rFonts w:ascii="Palatino" w:hAnsi="Palatino"/>
        </w:rPr>
        <w:t>)</w:t>
      </w:r>
      <w:r w:rsidR="008A31E2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8A31E2" w:rsidRPr="008A31E2">
        <w:rPr>
          <w:rFonts w:ascii="Palatino" w:hAnsi="Palatino"/>
          <w:i/>
        </w:rPr>
        <w:t>C</w:t>
      </w:r>
      <w:r w:rsidRPr="008A31E2">
        <w:rPr>
          <w:rFonts w:ascii="Palatino" w:hAnsi="Palatino"/>
          <w:i/>
        </w:rPr>
        <w:t>antharus</w:t>
      </w:r>
      <w:r w:rsidR="00D62B12">
        <w:rPr>
          <w:rFonts w:ascii="Palatino" w:hAnsi="Palatino"/>
        </w:rPr>
        <w:t xml:space="preserve">, </w:t>
      </w:r>
      <w:hyperlink r:id="rId284" w:history="1">
        <w:r w:rsidR="00FB134D" w:rsidRPr="000C7697">
          <w:rPr>
            <w:rStyle w:val="Hyperlink"/>
            <w:rFonts w:ascii="Palatino" w:hAnsi="Palatino"/>
          </w:rPr>
          <w:t>92</w:t>
        </w:r>
      </w:hyperlink>
      <w:r w:rsidR="00FB134D">
        <w:rPr>
          <w:rFonts w:ascii="Palatino" w:hAnsi="Palatino"/>
        </w:rPr>
        <w:t xml:space="preserve">, </w:t>
      </w:r>
      <w:hyperlink r:id="rId285" w:history="1">
        <w:r w:rsidR="00FB134D" w:rsidRPr="000C7697">
          <w:rPr>
            <w:rStyle w:val="Hyperlink"/>
            <w:rFonts w:ascii="Palatino" w:hAnsi="Palatino"/>
          </w:rPr>
          <w:t>112</w:t>
        </w:r>
      </w:hyperlink>
      <w:r w:rsidR="00FB134D">
        <w:rPr>
          <w:rFonts w:ascii="Palatino" w:hAnsi="Palatino"/>
        </w:rPr>
        <w:t xml:space="preserve">, </w:t>
      </w:r>
      <w:hyperlink r:id="rId286" w:history="1">
        <w:r w:rsidR="00FB134D" w:rsidRPr="000C7697">
          <w:rPr>
            <w:rStyle w:val="Hyperlink"/>
            <w:rFonts w:ascii="Palatino" w:hAnsi="Palatino"/>
          </w:rPr>
          <w:t>121</w:t>
        </w:r>
      </w:hyperlink>
      <w:r w:rsidR="00FB134D">
        <w:rPr>
          <w:rFonts w:ascii="Palatino" w:hAnsi="Palatino"/>
        </w:rPr>
        <w:t xml:space="preserve">, </w:t>
      </w:r>
      <w:hyperlink r:id="rId287" w:history="1">
        <w:r w:rsidRPr="000C7697">
          <w:rPr>
            <w:rStyle w:val="Hyperlink"/>
            <w:rFonts w:ascii="Palatino" w:hAnsi="Palatino"/>
          </w:rPr>
          <w:t>239</w:t>
        </w:r>
      </w:hyperlink>
      <w:r w:rsidRPr="00E4171E">
        <w:rPr>
          <w:rFonts w:ascii="Palatino" w:hAnsi="Palatino"/>
        </w:rPr>
        <w:t xml:space="preserve">, </w:t>
      </w:r>
      <w:hyperlink r:id="rId288" w:history="1">
        <w:r w:rsidRPr="000C7697">
          <w:rPr>
            <w:rStyle w:val="Hyperlink"/>
            <w:rFonts w:ascii="Palatino" w:hAnsi="Palatino"/>
          </w:rPr>
          <w:t>250</w:t>
        </w:r>
      </w:hyperlink>
      <w:r w:rsidRPr="00E4171E">
        <w:rPr>
          <w:rFonts w:ascii="Palatino" w:hAnsi="Palatino"/>
        </w:rPr>
        <w:t xml:space="preserve">, </w:t>
      </w:r>
      <w:hyperlink r:id="rId289" w:history="1">
        <w:r w:rsidRPr="000C7697">
          <w:rPr>
            <w:rStyle w:val="Hyperlink"/>
            <w:rFonts w:ascii="Palatino" w:hAnsi="Palatino"/>
          </w:rPr>
          <w:t>257</w:t>
        </w:r>
      </w:hyperlink>
      <w:r w:rsidRPr="00E4171E">
        <w:rPr>
          <w:rFonts w:ascii="Palatino" w:hAnsi="Palatino"/>
        </w:rPr>
        <w:t xml:space="preserve">, </w:t>
      </w:r>
      <w:hyperlink r:id="rId290" w:history="1">
        <w:r w:rsidR="00FB134D" w:rsidRPr="000C7697">
          <w:rPr>
            <w:rStyle w:val="Hyperlink"/>
            <w:rFonts w:ascii="Palatino" w:hAnsi="Palatino"/>
          </w:rPr>
          <w:t>332</w:t>
        </w:r>
      </w:hyperlink>
    </w:p>
    <w:p w14:paraId="17331B48" w14:textId="4EB847AC" w:rsidR="00083935" w:rsidRP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.a.4(11</w:t>
      </w:r>
      <w:r>
        <w:rPr>
          <w:rFonts w:ascii="Palatino" w:hAnsi="Palatino"/>
        </w:rPr>
        <w:t>). Causeway</w:t>
      </w:r>
      <w:r w:rsidR="003B4D93">
        <w:rPr>
          <w:rFonts w:ascii="Palatino" w:hAnsi="Palatino"/>
        </w:rPr>
        <w:t xml:space="preserve">, </w:t>
      </w:r>
      <w:hyperlink r:id="rId291" w:history="1">
        <w:r w:rsidRPr="000C7697">
          <w:rPr>
            <w:rStyle w:val="Hyperlink"/>
            <w:rFonts w:ascii="Palatino" w:hAnsi="Palatino"/>
          </w:rPr>
          <w:t>464</w:t>
        </w:r>
      </w:hyperlink>
    </w:p>
    <w:p w14:paraId="1EAA4451" w14:textId="33C060B5" w:rsidR="00083935" w:rsidRP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.a.4(12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Chair</w:t>
      </w:r>
      <w:r w:rsidR="00D62B12">
        <w:rPr>
          <w:rFonts w:ascii="Palatino" w:hAnsi="Palatino"/>
        </w:rPr>
        <w:t xml:space="preserve">, </w:t>
      </w:r>
      <w:hyperlink r:id="rId292" w:history="1">
        <w:r w:rsidRPr="000C7697">
          <w:rPr>
            <w:rStyle w:val="Hyperlink"/>
            <w:rFonts w:ascii="Palatino" w:hAnsi="Palatino"/>
          </w:rPr>
          <w:t>264</w:t>
        </w:r>
      </w:hyperlink>
      <w:r w:rsidR="005B2BC0">
        <w:rPr>
          <w:rFonts w:ascii="Palatino" w:hAnsi="Palatino"/>
        </w:rPr>
        <w:t xml:space="preserve">, </w:t>
      </w:r>
      <w:hyperlink r:id="rId293" w:history="1">
        <w:r w:rsidR="005B2BC0" w:rsidRPr="000C7697">
          <w:rPr>
            <w:rStyle w:val="Hyperlink"/>
            <w:rFonts w:ascii="Palatino" w:hAnsi="Palatino"/>
          </w:rPr>
          <w:t>470</w:t>
        </w:r>
      </w:hyperlink>
    </w:p>
    <w:p w14:paraId="050BA2E2" w14:textId="0EA268A1" w:rsidR="00083935" w:rsidRP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.a.4(13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Chiton</w:t>
      </w:r>
      <w:r w:rsidR="003B4D93">
        <w:rPr>
          <w:rFonts w:ascii="Palatino" w:hAnsi="Palatino"/>
        </w:rPr>
        <w:t xml:space="preserve">, </w:t>
      </w:r>
      <w:hyperlink r:id="rId294" w:history="1">
        <w:r w:rsidRPr="000C7697">
          <w:rPr>
            <w:rStyle w:val="Hyperlink"/>
            <w:rFonts w:ascii="Palatino" w:hAnsi="Palatino"/>
          </w:rPr>
          <w:t>193</w:t>
        </w:r>
      </w:hyperlink>
    </w:p>
    <w:p w14:paraId="2A746835" w14:textId="764ABCF8" w:rsid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.a.4(14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Cloak</w:t>
      </w:r>
      <w:r w:rsidR="00D62B12">
        <w:rPr>
          <w:rFonts w:ascii="Palatino" w:hAnsi="Palatino"/>
        </w:rPr>
        <w:t xml:space="preserve">, </w:t>
      </w:r>
      <w:hyperlink r:id="rId295" w:history="1">
        <w:r w:rsidRPr="000C7697">
          <w:rPr>
            <w:rStyle w:val="Hyperlink"/>
            <w:rFonts w:ascii="Palatino" w:hAnsi="Palatino"/>
          </w:rPr>
          <w:t>105</w:t>
        </w:r>
      </w:hyperlink>
      <w:r>
        <w:rPr>
          <w:rFonts w:ascii="Palatino" w:hAnsi="Palatino"/>
        </w:rPr>
        <w:t xml:space="preserve">, </w:t>
      </w:r>
      <w:hyperlink r:id="rId296" w:history="1">
        <w:r w:rsidRPr="000C7697">
          <w:rPr>
            <w:rStyle w:val="Hyperlink"/>
            <w:rFonts w:ascii="Palatino" w:hAnsi="Palatino"/>
          </w:rPr>
          <w:t>300</w:t>
        </w:r>
      </w:hyperlink>
      <w:r>
        <w:rPr>
          <w:rFonts w:ascii="Palatino" w:hAnsi="Palatino"/>
        </w:rPr>
        <w:t xml:space="preserve">, </w:t>
      </w:r>
      <w:hyperlink r:id="rId297" w:history="1">
        <w:r w:rsidRPr="000C7697">
          <w:rPr>
            <w:rStyle w:val="Hyperlink"/>
            <w:rFonts w:ascii="Palatino" w:hAnsi="Palatino"/>
          </w:rPr>
          <w:t>310</w:t>
        </w:r>
      </w:hyperlink>
    </w:p>
    <w:p w14:paraId="4ECE8442" w14:textId="0794A57C" w:rsidR="00083935" w:rsidRP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.a.4(15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Club</w:t>
      </w:r>
      <w:r w:rsidR="003B4D93">
        <w:rPr>
          <w:rFonts w:ascii="Palatino" w:hAnsi="Palatino"/>
        </w:rPr>
        <w:t xml:space="preserve">, </w:t>
      </w:r>
      <w:hyperlink r:id="rId298" w:history="1">
        <w:r w:rsidRPr="00081788">
          <w:rPr>
            <w:rStyle w:val="Hyperlink"/>
            <w:rFonts w:ascii="Palatino" w:hAnsi="Palatino"/>
          </w:rPr>
          <w:t>169</w:t>
        </w:r>
      </w:hyperlink>
    </w:p>
    <w:p w14:paraId="63B4AAFF" w14:textId="2C405F4B" w:rsidR="00083935" w:rsidRP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.a.4(16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C</w:t>
      </w:r>
      <w:r w:rsidRPr="00DE0AB2">
        <w:rPr>
          <w:rFonts w:ascii="Palatino" w:hAnsi="Palatino"/>
        </w:rPr>
        <w:t>olumn</w:t>
      </w:r>
      <w:r w:rsidR="00D62B12">
        <w:rPr>
          <w:rFonts w:ascii="Palatino" w:hAnsi="Palatino"/>
        </w:rPr>
        <w:t xml:space="preserve">, </w:t>
      </w:r>
      <w:hyperlink r:id="rId299" w:history="1">
        <w:r w:rsidRPr="00081788">
          <w:rPr>
            <w:rStyle w:val="Hyperlink"/>
            <w:rFonts w:ascii="Palatino" w:hAnsi="Palatino"/>
          </w:rPr>
          <w:t>239</w:t>
        </w:r>
      </w:hyperlink>
      <w:r>
        <w:rPr>
          <w:rFonts w:ascii="Palatino" w:hAnsi="Palatino"/>
        </w:rPr>
        <w:t xml:space="preserve">, </w:t>
      </w:r>
      <w:hyperlink r:id="rId300" w:history="1">
        <w:r w:rsidRPr="00081788">
          <w:rPr>
            <w:rStyle w:val="Hyperlink"/>
            <w:rFonts w:ascii="Palatino" w:hAnsi="Palatino"/>
          </w:rPr>
          <w:t>263</w:t>
        </w:r>
      </w:hyperlink>
      <w:r>
        <w:rPr>
          <w:rFonts w:ascii="Palatino" w:hAnsi="Palatino"/>
        </w:rPr>
        <w:t xml:space="preserve">, </w:t>
      </w:r>
      <w:hyperlink r:id="rId301" w:history="1">
        <w:r w:rsidR="008953BE" w:rsidRPr="008953BE">
          <w:rPr>
            <w:rStyle w:val="Hyperlink"/>
            <w:rFonts w:ascii="Palatino" w:hAnsi="Palatino"/>
          </w:rPr>
          <w:t>466-67</w:t>
        </w:r>
      </w:hyperlink>
      <w:r>
        <w:rPr>
          <w:rFonts w:ascii="Palatino" w:hAnsi="Palatino"/>
        </w:rPr>
        <w:t xml:space="preserve">, </w:t>
      </w:r>
      <w:hyperlink r:id="rId302" w:history="1">
        <w:r w:rsidRPr="00081788">
          <w:rPr>
            <w:rStyle w:val="Hyperlink"/>
            <w:rFonts w:ascii="Palatino" w:hAnsi="Palatino"/>
          </w:rPr>
          <w:t>486</w:t>
        </w:r>
      </w:hyperlink>
    </w:p>
    <w:p w14:paraId="2510DC5E" w14:textId="6C9D33FA" w:rsidR="00083935" w:rsidRP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.a.4(17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Conch</w:t>
      </w:r>
      <w:r w:rsidR="003B4D93">
        <w:rPr>
          <w:rFonts w:ascii="Palatino" w:hAnsi="Palatino"/>
        </w:rPr>
        <w:t xml:space="preserve">, </w:t>
      </w:r>
      <w:hyperlink r:id="rId303" w:history="1">
        <w:r w:rsidRPr="00081788">
          <w:rPr>
            <w:rStyle w:val="Hyperlink"/>
            <w:rFonts w:ascii="Palatino" w:hAnsi="Palatino"/>
          </w:rPr>
          <w:t>197</w:t>
        </w:r>
      </w:hyperlink>
    </w:p>
    <w:p w14:paraId="12E2D2ED" w14:textId="3C949AFC" w:rsidR="008116DF" w:rsidRPr="008116DF" w:rsidRDefault="008116D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.a.4(18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C</w:t>
      </w:r>
      <w:r w:rsidRPr="00DE0AB2">
        <w:rPr>
          <w:rFonts w:ascii="Palatino" w:hAnsi="Palatino"/>
        </w:rPr>
        <w:t>ornucopia</w:t>
      </w:r>
      <w:r w:rsidR="00D62B12">
        <w:rPr>
          <w:rFonts w:ascii="Palatino" w:hAnsi="Palatino"/>
        </w:rPr>
        <w:t xml:space="preserve">, </w:t>
      </w:r>
      <w:hyperlink r:id="rId304" w:history="1">
        <w:r w:rsidRPr="00081788">
          <w:rPr>
            <w:rStyle w:val="Hyperlink"/>
            <w:rFonts w:ascii="Palatino" w:hAnsi="Palatino"/>
          </w:rPr>
          <w:t>130</w:t>
        </w:r>
      </w:hyperlink>
      <w:r>
        <w:rPr>
          <w:rFonts w:ascii="Palatino" w:hAnsi="Palatino"/>
        </w:rPr>
        <w:t xml:space="preserve">, </w:t>
      </w:r>
      <w:hyperlink r:id="rId305" w:history="1">
        <w:r w:rsidRPr="00081788">
          <w:rPr>
            <w:rStyle w:val="Hyperlink"/>
            <w:rFonts w:ascii="Palatino" w:hAnsi="Palatino"/>
          </w:rPr>
          <w:t>166</w:t>
        </w:r>
      </w:hyperlink>
    </w:p>
    <w:p w14:paraId="22C27A3C" w14:textId="65DFE4EB" w:rsidR="008116DF" w:rsidRPr="008116DF" w:rsidRDefault="008116D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.a.4(19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Crater</w:t>
      </w:r>
      <w:r w:rsidR="003B4D93">
        <w:rPr>
          <w:rFonts w:ascii="Palatino" w:hAnsi="Palatino"/>
        </w:rPr>
        <w:t xml:space="preserve">, </w:t>
      </w:r>
      <w:hyperlink r:id="rId306" w:history="1">
        <w:r w:rsidRPr="00081788">
          <w:rPr>
            <w:rStyle w:val="Hyperlink"/>
            <w:rFonts w:ascii="Palatino" w:hAnsi="Palatino"/>
          </w:rPr>
          <w:t>162</w:t>
        </w:r>
      </w:hyperlink>
    </w:p>
    <w:p w14:paraId="19D802C0" w14:textId="595E092D" w:rsidR="00083935" w:rsidRP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.a.4(20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C</w:t>
      </w:r>
      <w:r w:rsidRPr="00DE0AB2">
        <w:rPr>
          <w:rFonts w:ascii="Palatino" w:hAnsi="Palatino"/>
        </w:rPr>
        <w:t>ymbals</w:t>
      </w:r>
      <w:r w:rsidR="003B4D93">
        <w:rPr>
          <w:rFonts w:ascii="Palatino" w:hAnsi="Palatino"/>
        </w:rPr>
        <w:t xml:space="preserve">, </w:t>
      </w:r>
      <w:hyperlink r:id="rId307" w:history="1">
        <w:r w:rsidRPr="00081788">
          <w:rPr>
            <w:rStyle w:val="Hyperlink"/>
            <w:rFonts w:ascii="Palatino" w:hAnsi="Palatino"/>
          </w:rPr>
          <w:t>196</w:t>
        </w:r>
      </w:hyperlink>
    </w:p>
    <w:p w14:paraId="0EEE4703" w14:textId="0792DC37" w:rsid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.a.4(21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Diadem</w:t>
      </w:r>
      <w:r w:rsidR="003B4D93">
        <w:rPr>
          <w:rFonts w:ascii="Palatino" w:hAnsi="Palatino"/>
        </w:rPr>
        <w:t xml:space="preserve">, </w:t>
      </w:r>
      <w:hyperlink r:id="rId308" w:history="1">
        <w:r w:rsidRPr="00081788">
          <w:rPr>
            <w:rStyle w:val="Hyperlink"/>
            <w:rFonts w:ascii="Palatino" w:hAnsi="Palatino"/>
          </w:rPr>
          <w:t>289</w:t>
        </w:r>
      </w:hyperlink>
      <w:r>
        <w:rPr>
          <w:rFonts w:ascii="Palatino" w:hAnsi="Palatino"/>
        </w:rPr>
        <w:t xml:space="preserve">, </w:t>
      </w:r>
      <w:hyperlink r:id="rId309" w:history="1">
        <w:r w:rsidRPr="00081788">
          <w:rPr>
            <w:rStyle w:val="Hyperlink"/>
            <w:rFonts w:ascii="Palatino" w:hAnsi="Palatino"/>
          </w:rPr>
          <w:t>437</w:t>
        </w:r>
      </w:hyperlink>
    </w:p>
    <w:p w14:paraId="6626E799" w14:textId="2816EDCB" w:rsid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.a.4(22</w:t>
      </w:r>
      <w:r>
        <w:rPr>
          <w:rFonts w:ascii="Palatino" w:hAnsi="Palatino"/>
        </w:rPr>
        <w:t>). Dome</w:t>
      </w:r>
      <w:r w:rsidR="003B4D93">
        <w:rPr>
          <w:rFonts w:ascii="Palatino" w:hAnsi="Palatino"/>
        </w:rPr>
        <w:t xml:space="preserve">, </w:t>
      </w:r>
      <w:hyperlink r:id="rId310" w:history="1">
        <w:r w:rsidRPr="00081788">
          <w:rPr>
            <w:rStyle w:val="Hyperlink"/>
            <w:rFonts w:ascii="Palatino" w:hAnsi="Palatino"/>
          </w:rPr>
          <w:t>464</w:t>
        </w:r>
      </w:hyperlink>
    </w:p>
    <w:p w14:paraId="7D8FCA8B" w14:textId="12AD46FC" w:rsidR="005D0948" w:rsidRPr="005D0948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.a.4(2</w:t>
      </w:r>
      <w:r>
        <w:rPr>
          <w:rFonts w:ascii="Palatino" w:hAnsi="Palatino"/>
        </w:rPr>
        <w:t>3). Earring</w:t>
      </w:r>
      <w:r w:rsidR="003B4D93">
        <w:rPr>
          <w:rFonts w:ascii="Palatino" w:hAnsi="Palatino"/>
        </w:rPr>
        <w:t xml:space="preserve">, </w:t>
      </w:r>
      <w:hyperlink r:id="rId311" w:history="1">
        <w:r w:rsidRPr="00081788">
          <w:rPr>
            <w:rStyle w:val="Hyperlink"/>
            <w:rFonts w:ascii="Palatino" w:hAnsi="Palatino"/>
          </w:rPr>
          <w:t>539</w:t>
        </w:r>
      </w:hyperlink>
    </w:p>
    <w:p w14:paraId="105A4144" w14:textId="2C0A8E1D" w:rsid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.a.4(24</w:t>
      </w:r>
      <w:r>
        <w:rPr>
          <w:rFonts w:ascii="Palatino" w:hAnsi="Palatino"/>
        </w:rPr>
        <w:t>). Fishing rod</w:t>
      </w:r>
      <w:r w:rsidR="00D62B12">
        <w:rPr>
          <w:rFonts w:ascii="Palatino" w:hAnsi="Palatino"/>
        </w:rPr>
        <w:t xml:space="preserve">, </w:t>
      </w:r>
      <w:hyperlink r:id="rId312" w:history="1">
        <w:r w:rsidRPr="00081788">
          <w:rPr>
            <w:rStyle w:val="Hyperlink"/>
            <w:rFonts w:ascii="Palatino" w:hAnsi="Palatino"/>
          </w:rPr>
          <w:t>123</w:t>
        </w:r>
      </w:hyperlink>
      <w:r>
        <w:rPr>
          <w:rFonts w:ascii="Palatino" w:hAnsi="Palatino"/>
        </w:rPr>
        <w:t xml:space="preserve">, </w:t>
      </w:r>
      <w:hyperlink r:id="rId313" w:history="1">
        <w:r w:rsidRPr="00081788">
          <w:rPr>
            <w:rStyle w:val="Hyperlink"/>
            <w:rFonts w:ascii="Palatino" w:hAnsi="Palatino"/>
          </w:rPr>
          <w:t>467</w:t>
        </w:r>
      </w:hyperlink>
      <w:r>
        <w:rPr>
          <w:rFonts w:ascii="Palatino" w:hAnsi="Palatino"/>
        </w:rPr>
        <w:t xml:space="preserve">, </w:t>
      </w:r>
      <w:hyperlink r:id="rId314" w:history="1">
        <w:r w:rsidRPr="00081788">
          <w:rPr>
            <w:rStyle w:val="Hyperlink"/>
            <w:rFonts w:ascii="Palatino" w:hAnsi="Palatino"/>
          </w:rPr>
          <w:t>486</w:t>
        </w:r>
      </w:hyperlink>
    </w:p>
    <w:p w14:paraId="71869076" w14:textId="2BFABCD6" w:rsid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.a.4(25</w:t>
      </w:r>
      <w:r w:rsidRPr="00DE0AB2">
        <w:rPr>
          <w:rFonts w:ascii="Palatino" w:hAnsi="Palatino"/>
        </w:rPr>
        <w:t>)</w:t>
      </w:r>
      <w:r w:rsidR="001D1C59">
        <w:rPr>
          <w:rFonts w:ascii="Palatino" w:hAnsi="Palatino"/>
        </w:rPr>
        <w:t xml:space="preserve">. Fishing </w:t>
      </w:r>
      <w:r>
        <w:rPr>
          <w:rFonts w:ascii="Palatino" w:hAnsi="Palatino"/>
        </w:rPr>
        <w:t>net</w:t>
      </w:r>
      <w:r w:rsidR="00D62B12">
        <w:rPr>
          <w:rFonts w:ascii="Palatino" w:hAnsi="Palatino"/>
        </w:rPr>
        <w:t xml:space="preserve">, </w:t>
      </w:r>
      <w:hyperlink r:id="rId315" w:history="1">
        <w:r w:rsidRPr="00081788">
          <w:rPr>
            <w:rStyle w:val="Hyperlink"/>
            <w:rFonts w:ascii="Palatino" w:hAnsi="Palatino"/>
          </w:rPr>
          <w:t>179</w:t>
        </w:r>
      </w:hyperlink>
      <w:r>
        <w:rPr>
          <w:rFonts w:ascii="Palatino" w:hAnsi="Palatino"/>
        </w:rPr>
        <w:t xml:space="preserve">, </w:t>
      </w:r>
      <w:hyperlink r:id="rId316" w:history="1">
        <w:r w:rsidRPr="008953BE">
          <w:rPr>
            <w:rStyle w:val="Hyperlink"/>
            <w:rFonts w:ascii="Palatino" w:hAnsi="Palatino"/>
          </w:rPr>
          <w:t>466</w:t>
        </w:r>
        <w:r w:rsidR="00120FC5" w:rsidRPr="008953BE">
          <w:rPr>
            <w:rStyle w:val="Hyperlink"/>
            <w:rFonts w:ascii="Palatino" w:hAnsi="Palatino"/>
          </w:rPr>
          <w:t>–</w:t>
        </w:r>
        <w:r w:rsidRPr="008953BE">
          <w:rPr>
            <w:rStyle w:val="Hyperlink"/>
            <w:rFonts w:ascii="Palatino" w:hAnsi="Palatino"/>
          </w:rPr>
          <w:t>67</w:t>
        </w:r>
      </w:hyperlink>
    </w:p>
    <w:p w14:paraId="5260F900" w14:textId="1C88FAE7" w:rsidR="00083935" w:rsidRPr="005B2BC0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.a.4(26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Flute</w:t>
      </w:r>
      <w:r w:rsidR="003B4D93">
        <w:rPr>
          <w:rFonts w:ascii="Palatino" w:hAnsi="Palatino"/>
        </w:rPr>
        <w:t xml:space="preserve">, </w:t>
      </w:r>
      <w:hyperlink r:id="rId317" w:history="1">
        <w:r w:rsidRPr="00081788">
          <w:rPr>
            <w:rStyle w:val="Hyperlink"/>
            <w:rFonts w:ascii="Palatino" w:hAnsi="Palatino"/>
          </w:rPr>
          <w:t>381</w:t>
        </w:r>
      </w:hyperlink>
    </w:p>
    <w:p w14:paraId="6D3D51D5" w14:textId="4E0E4316" w:rsidR="00083935" w:rsidRP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.a.4(27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Garland</w:t>
      </w:r>
      <w:r w:rsidR="003B4D93">
        <w:rPr>
          <w:rFonts w:ascii="Palatino" w:hAnsi="Palatino"/>
        </w:rPr>
        <w:t xml:space="preserve">, </w:t>
      </w:r>
      <w:hyperlink r:id="rId318" w:history="1">
        <w:r w:rsidRPr="00081788">
          <w:rPr>
            <w:rStyle w:val="Hyperlink"/>
            <w:rFonts w:ascii="Palatino" w:hAnsi="Palatino"/>
          </w:rPr>
          <w:t>398</w:t>
        </w:r>
      </w:hyperlink>
    </w:p>
    <w:p w14:paraId="64795A9A" w14:textId="2DEEF640" w:rsidR="005D0948" w:rsidRPr="005D0948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.a.4(28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H</w:t>
      </w:r>
      <w:r w:rsidR="00401BFE">
        <w:rPr>
          <w:rFonts w:ascii="Palatino" w:hAnsi="Palatino"/>
        </w:rPr>
        <w:t>at</w:t>
      </w:r>
      <w:r w:rsidR="00D62B12">
        <w:rPr>
          <w:rFonts w:ascii="Palatino" w:hAnsi="Palatino"/>
        </w:rPr>
        <w:t xml:space="preserve">, </w:t>
      </w:r>
      <w:hyperlink r:id="rId319" w:history="1">
        <w:r w:rsidR="005B2BC0" w:rsidRPr="00081788">
          <w:rPr>
            <w:rStyle w:val="Hyperlink"/>
            <w:rFonts w:ascii="Palatino" w:hAnsi="Palatino"/>
          </w:rPr>
          <w:t>179</w:t>
        </w:r>
      </w:hyperlink>
      <w:r w:rsidR="005B2BC0">
        <w:rPr>
          <w:rFonts w:ascii="Palatino" w:hAnsi="Palatino"/>
        </w:rPr>
        <w:t xml:space="preserve">, </w:t>
      </w:r>
      <w:hyperlink r:id="rId320" w:history="1">
        <w:r w:rsidR="005B2BC0" w:rsidRPr="00081788">
          <w:rPr>
            <w:rStyle w:val="Hyperlink"/>
            <w:rFonts w:ascii="Palatino" w:hAnsi="Palatino"/>
          </w:rPr>
          <w:t>204</w:t>
        </w:r>
      </w:hyperlink>
      <w:r w:rsidR="005B2BC0">
        <w:rPr>
          <w:rFonts w:ascii="Palatino" w:hAnsi="Palatino"/>
        </w:rPr>
        <w:t xml:space="preserve">, </w:t>
      </w:r>
      <w:hyperlink r:id="rId321" w:history="1">
        <w:r w:rsidR="005B2BC0" w:rsidRPr="00081788">
          <w:rPr>
            <w:rStyle w:val="Hyperlink"/>
            <w:rFonts w:ascii="Palatino" w:hAnsi="Palatino"/>
          </w:rPr>
          <w:t>259</w:t>
        </w:r>
      </w:hyperlink>
      <w:r w:rsidR="005B2BC0">
        <w:rPr>
          <w:rFonts w:ascii="Palatino" w:hAnsi="Palatino"/>
        </w:rPr>
        <w:t xml:space="preserve">, </w:t>
      </w:r>
      <w:hyperlink r:id="rId322" w:history="1">
        <w:r w:rsidR="005B2BC0" w:rsidRPr="00081788">
          <w:rPr>
            <w:rStyle w:val="Hyperlink"/>
            <w:rFonts w:ascii="Palatino" w:hAnsi="Palatino"/>
          </w:rPr>
          <w:t>290</w:t>
        </w:r>
      </w:hyperlink>
      <w:r w:rsidR="005B2BC0">
        <w:rPr>
          <w:rFonts w:ascii="Palatino" w:hAnsi="Palatino"/>
        </w:rPr>
        <w:t xml:space="preserve">, </w:t>
      </w:r>
      <w:hyperlink r:id="rId323" w:history="1">
        <w:r w:rsidR="005B2BC0" w:rsidRPr="00081788">
          <w:rPr>
            <w:rStyle w:val="Hyperlink"/>
            <w:rFonts w:ascii="Palatino" w:hAnsi="Palatino"/>
          </w:rPr>
          <w:t>298</w:t>
        </w:r>
      </w:hyperlink>
      <w:r w:rsidR="005B2BC0">
        <w:rPr>
          <w:rFonts w:ascii="Palatino" w:hAnsi="Palatino"/>
        </w:rPr>
        <w:t xml:space="preserve">, </w:t>
      </w:r>
      <w:hyperlink r:id="rId324" w:history="1">
        <w:r w:rsidR="005B2BC0" w:rsidRPr="00081788">
          <w:rPr>
            <w:rStyle w:val="Hyperlink"/>
            <w:rFonts w:ascii="Palatino" w:hAnsi="Palatino"/>
          </w:rPr>
          <w:t>486</w:t>
        </w:r>
      </w:hyperlink>
      <w:r w:rsidR="005B2BC0">
        <w:rPr>
          <w:rFonts w:ascii="Palatino" w:hAnsi="Palatino"/>
        </w:rPr>
        <w:t>;</w:t>
      </w:r>
      <w:r>
        <w:rPr>
          <w:rFonts w:ascii="Palatino" w:hAnsi="Palatino"/>
        </w:rPr>
        <w:t xml:space="preserve"> poi</w:t>
      </w:r>
      <w:r w:rsidR="00D62B12">
        <w:rPr>
          <w:rFonts w:ascii="Palatino" w:hAnsi="Palatino"/>
        </w:rPr>
        <w:t xml:space="preserve">nted cap, </w:t>
      </w:r>
      <w:hyperlink r:id="rId325" w:history="1">
        <w:r w:rsidR="00401BFE" w:rsidRPr="00081788">
          <w:rPr>
            <w:rStyle w:val="Hyperlink"/>
            <w:rFonts w:ascii="Palatino" w:hAnsi="Palatino"/>
          </w:rPr>
          <w:t>86</w:t>
        </w:r>
      </w:hyperlink>
      <w:r w:rsidR="00401BFE">
        <w:rPr>
          <w:rFonts w:ascii="Palatino" w:hAnsi="Palatino"/>
        </w:rPr>
        <w:t xml:space="preserve">, </w:t>
      </w:r>
      <w:hyperlink r:id="rId326" w:history="1">
        <w:r w:rsidR="00401BFE" w:rsidRPr="00081788">
          <w:rPr>
            <w:rStyle w:val="Hyperlink"/>
            <w:rFonts w:ascii="Palatino" w:hAnsi="Palatino"/>
          </w:rPr>
          <w:t>213</w:t>
        </w:r>
      </w:hyperlink>
      <w:r w:rsidR="00401BFE">
        <w:rPr>
          <w:rFonts w:ascii="Palatino" w:hAnsi="Palatino"/>
        </w:rPr>
        <w:t xml:space="preserve">, </w:t>
      </w:r>
      <w:hyperlink r:id="rId327" w:history="1">
        <w:r w:rsidR="00401BFE" w:rsidRPr="00081788">
          <w:rPr>
            <w:rStyle w:val="Hyperlink"/>
            <w:rFonts w:ascii="Palatino" w:hAnsi="Palatino"/>
          </w:rPr>
          <w:t>311</w:t>
        </w:r>
      </w:hyperlink>
      <w:r w:rsidR="00401BFE">
        <w:rPr>
          <w:rFonts w:ascii="Palatino" w:hAnsi="Palatino"/>
        </w:rPr>
        <w:t xml:space="preserve">, </w:t>
      </w:r>
      <w:hyperlink r:id="rId328" w:history="1">
        <w:r w:rsidR="005B2BC0" w:rsidRPr="00081788">
          <w:rPr>
            <w:rStyle w:val="Hyperlink"/>
            <w:rFonts w:ascii="Palatino" w:hAnsi="Palatino"/>
          </w:rPr>
          <w:t>372</w:t>
        </w:r>
      </w:hyperlink>
      <w:r w:rsidR="005B2BC0">
        <w:rPr>
          <w:rFonts w:ascii="Palatino" w:hAnsi="Palatino"/>
        </w:rPr>
        <w:t xml:space="preserve">, </w:t>
      </w:r>
      <w:hyperlink r:id="rId329" w:history="1">
        <w:r w:rsidR="005B2BC0" w:rsidRPr="00081788">
          <w:rPr>
            <w:rStyle w:val="Hyperlink"/>
            <w:rFonts w:ascii="Palatino" w:hAnsi="Palatino"/>
          </w:rPr>
          <w:t>393</w:t>
        </w:r>
      </w:hyperlink>
      <w:r w:rsidR="005B2BC0">
        <w:rPr>
          <w:rFonts w:ascii="Palatino" w:hAnsi="Palatino"/>
        </w:rPr>
        <w:t>;</w:t>
      </w:r>
      <w:r w:rsidR="00401BFE">
        <w:rPr>
          <w:rFonts w:ascii="Palatino" w:hAnsi="Palatino"/>
        </w:rPr>
        <w:t xml:space="preserve"> bonnet</w:t>
      </w:r>
      <w:r w:rsidR="00D62B12">
        <w:rPr>
          <w:rFonts w:ascii="Palatino" w:hAnsi="Palatino"/>
        </w:rPr>
        <w:t xml:space="preserve">, </w:t>
      </w:r>
      <w:hyperlink r:id="rId330" w:history="1">
        <w:r w:rsidRPr="00081788">
          <w:rPr>
            <w:rStyle w:val="Hyperlink"/>
            <w:rFonts w:ascii="Palatino" w:hAnsi="Palatino"/>
          </w:rPr>
          <w:t>29</w:t>
        </w:r>
        <w:r w:rsidR="005B2BC0" w:rsidRPr="00081788">
          <w:rPr>
            <w:rStyle w:val="Hyperlink"/>
            <w:rFonts w:ascii="Palatino" w:hAnsi="Palatino"/>
          </w:rPr>
          <w:t>5</w:t>
        </w:r>
      </w:hyperlink>
      <w:r w:rsidR="005B2BC0">
        <w:rPr>
          <w:rFonts w:ascii="Palatino" w:hAnsi="Palatino"/>
        </w:rPr>
        <w:t xml:space="preserve">, </w:t>
      </w:r>
      <w:hyperlink r:id="rId331" w:history="1">
        <w:r w:rsidR="005B2BC0" w:rsidRPr="00081788">
          <w:rPr>
            <w:rStyle w:val="Hyperlink"/>
            <w:rFonts w:ascii="Palatino" w:hAnsi="Palatino"/>
          </w:rPr>
          <w:t>410</w:t>
        </w:r>
      </w:hyperlink>
      <w:r w:rsidR="005B2BC0">
        <w:rPr>
          <w:rFonts w:ascii="Palatino" w:hAnsi="Palatino"/>
        </w:rPr>
        <w:t>;</w:t>
      </w:r>
      <w:r w:rsidR="001D1C59">
        <w:rPr>
          <w:rFonts w:ascii="Palatino" w:hAnsi="Palatino"/>
        </w:rPr>
        <w:t xml:space="preserve"> P</w:t>
      </w:r>
      <w:r>
        <w:rPr>
          <w:rFonts w:ascii="Palatino" w:hAnsi="Palatino"/>
        </w:rPr>
        <w:t>hrygian cap</w:t>
      </w:r>
      <w:r w:rsidR="00D62B12">
        <w:rPr>
          <w:rFonts w:ascii="Palatino" w:hAnsi="Palatino"/>
        </w:rPr>
        <w:t xml:space="preserve">, </w:t>
      </w:r>
      <w:hyperlink r:id="rId332" w:history="1">
        <w:r w:rsidRPr="00081788">
          <w:rPr>
            <w:rStyle w:val="Hyperlink"/>
            <w:rFonts w:ascii="Palatino" w:hAnsi="Palatino"/>
          </w:rPr>
          <w:t>421</w:t>
        </w:r>
      </w:hyperlink>
      <w:r>
        <w:rPr>
          <w:rFonts w:ascii="Palatino" w:hAnsi="Palatino"/>
        </w:rPr>
        <w:t xml:space="preserve">, </w:t>
      </w:r>
      <w:hyperlink r:id="rId333" w:history="1">
        <w:r w:rsidRPr="00081788">
          <w:rPr>
            <w:rStyle w:val="Hyperlink"/>
            <w:rFonts w:ascii="Palatino" w:hAnsi="Palatino"/>
          </w:rPr>
          <w:t>539</w:t>
        </w:r>
      </w:hyperlink>
    </w:p>
    <w:p w14:paraId="1E95BA76" w14:textId="143094A9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.a.4(29</w:t>
      </w:r>
      <w:r w:rsidRPr="00DE0AB2">
        <w:rPr>
          <w:rFonts w:ascii="Palatino" w:hAnsi="Palatino"/>
        </w:rPr>
        <w:t>)</w:t>
      </w:r>
      <w:r w:rsidR="008A31E2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8A31E2">
        <w:rPr>
          <w:rFonts w:ascii="Palatino" w:hAnsi="Palatino"/>
        </w:rPr>
        <w:t>H</w:t>
      </w:r>
      <w:r w:rsidRPr="00DE0AB2">
        <w:rPr>
          <w:rFonts w:ascii="Palatino" w:hAnsi="Palatino"/>
        </w:rPr>
        <w:t>erm</w:t>
      </w:r>
      <w:r w:rsidR="003B4D93">
        <w:rPr>
          <w:rFonts w:ascii="Palatino" w:hAnsi="Palatino"/>
        </w:rPr>
        <w:t xml:space="preserve">, </w:t>
      </w:r>
      <w:hyperlink r:id="rId334" w:history="1">
        <w:r w:rsidRPr="00081788">
          <w:rPr>
            <w:rStyle w:val="Hyperlink"/>
            <w:rFonts w:ascii="Palatino" w:hAnsi="Palatino"/>
          </w:rPr>
          <w:t>109</w:t>
        </w:r>
      </w:hyperlink>
    </w:p>
    <w:p w14:paraId="711F05A6" w14:textId="4369B64A" w:rsidR="00083935" w:rsidRP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.a.4(30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Himation</w:t>
      </w:r>
      <w:r w:rsidR="00E66470">
        <w:rPr>
          <w:rFonts w:ascii="Palatino" w:hAnsi="Palatino"/>
        </w:rPr>
        <w:t xml:space="preserve">, </w:t>
      </w:r>
      <w:hyperlink r:id="rId335" w:history="1">
        <w:r w:rsidRPr="00081788">
          <w:rPr>
            <w:rStyle w:val="Hyperlink"/>
            <w:rFonts w:ascii="Palatino" w:hAnsi="Palatino"/>
          </w:rPr>
          <w:t>192</w:t>
        </w:r>
      </w:hyperlink>
      <w:r>
        <w:rPr>
          <w:rFonts w:ascii="Palatino" w:hAnsi="Palatino"/>
        </w:rPr>
        <w:t xml:space="preserve">, </w:t>
      </w:r>
      <w:hyperlink r:id="rId336" w:history="1">
        <w:r w:rsidRPr="00081788">
          <w:rPr>
            <w:rStyle w:val="Hyperlink"/>
            <w:rFonts w:ascii="Palatino" w:hAnsi="Palatino"/>
          </w:rPr>
          <w:t>382</w:t>
        </w:r>
      </w:hyperlink>
    </w:p>
    <w:p w14:paraId="4E28A7C4" w14:textId="498301D5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.a.4(31</w:t>
      </w:r>
      <w:r w:rsidRPr="00DE0AB2">
        <w:rPr>
          <w:rFonts w:ascii="Palatino" w:hAnsi="Palatino"/>
        </w:rPr>
        <w:t>)</w:t>
      </w:r>
      <w:r w:rsidR="008A31E2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8A31E2">
        <w:rPr>
          <w:rFonts w:ascii="Palatino" w:hAnsi="Palatino"/>
        </w:rPr>
        <w:t>H</w:t>
      </w:r>
      <w:r w:rsidRPr="00DE0AB2">
        <w:rPr>
          <w:rFonts w:ascii="Palatino" w:hAnsi="Palatino"/>
        </w:rPr>
        <w:t>oop</w:t>
      </w:r>
      <w:r w:rsidR="00E66470">
        <w:rPr>
          <w:rFonts w:ascii="Palatino" w:hAnsi="Palatino"/>
        </w:rPr>
        <w:t xml:space="preserve">, </w:t>
      </w:r>
      <w:hyperlink r:id="rId337" w:history="1">
        <w:r w:rsidRPr="00081788">
          <w:rPr>
            <w:rStyle w:val="Hyperlink"/>
            <w:rFonts w:ascii="Palatino" w:hAnsi="Palatino"/>
          </w:rPr>
          <w:t>109</w:t>
        </w:r>
      </w:hyperlink>
      <w:r w:rsidRPr="00E4171E">
        <w:rPr>
          <w:rFonts w:ascii="Palatino" w:hAnsi="Palatino"/>
        </w:rPr>
        <w:t xml:space="preserve">, </w:t>
      </w:r>
      <w:hyperlink r:id="rId338" w:history="1">
        <w:r w:rsidRPr="00081788">
          <w:rPr>
            <w:rStyle w:val="Hyperlink"/>
            <w:rFonts w:ascii="Palatino" w:hAnsi="Palatino"/>
          </w:rPr>
          <w:t>174</w:t>
        </w:r>
      </w:hyperlink>
    </w:p>
    <w:p w14:paraId="08B8EACA" w14:textId="26C3DFED" w:rsidR="00A77118" w:rsidRPr="003B4D93" w:rsidRDefault="00823534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401BFE">
        <w:rPr>
          <w:rFonts w:ascii="Palatino" w:hAnsi="Palatino"/>
        </w:rPr>
        <w:t>.a.4(32</w:t>
      </w:r>
      <w:r w:rsidR="00401BFE" w:rsidRPr="003B4D93">
        <w:rPr>
          <w:rFonts w:ascii="Palatino" w:hAnsi="Palatino"/>
        </w:rPr>
        <w:t>). Horse</w:t>
      </w:r>
      <w:r w:rsidR="005B2BC0" w:rsidRPr="003B4D93">
        <w:rPr>
          <w:rFonts w:ascii="Palatino" w:hAnsi="Palatino"/>
        </w:rPr>
        <w:t>shoe (motif)</w:t>
      </w:r>
      <w:r w:rsidR="003B4D93">
        <w:rPr>
          <w:rFonts w:ascii="Palatino" w:hAnsi="Palatino"/>
        </w:rPr>
        <w:t xml:space="preserve">, </w:t>
      </w:r>
      <w:hyperlink r:id="rId339" w:history="1">
        <w:r w:rsidRPr="00081788">
          <w:rPr>
            <w:rStyle w:val="Hyperlink"/>
            <w:rFonts w:ascii="Palatino" w:hAnsi="Palatino"/>
          </w:rPr>
          <w:t>503</w:t>
        </w:r>
      </w:hyperlink>
    </w:p>
    <w:p w14:paraId="39140008" w14:textId="41EA3720" w:rsidR="00823534" w:rsidRPr="003B4D93" w:rsidRDefault="00A7711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="005B2BC0" w:rsidRPr="003B4D93">
        <w:rPr>
          <w:rFonts w:ascii="Palatino" w:hAnsi="Palatino"/>
        </w:rPr>
        <w:t>.a.4(33</w:t>
      </w:r>
      <w:r w:rsidRPr="003B4D93">
        <w:rPr>
          <w:rFonts w:ascii="Palatino" w:hAnsi="Palatino"/>
        </w:rPr>
        <w:t>). Hunting bow</w:t>
      </w:r>
      <w:r w:rsidR="00E66470">
        <w:rPr>
          <w:rFonts w:ascii="Palatino" w:hAnsi="Palatino"/>
        </w:rPr>
        <w:t xml:space="preserve">, </w:t>
      </w:r>
      <w:hyperlink r:id="rId340" w:history="1">
        <w:r w:rsidRPr="00081788">
          <w:rPr>
            <w:rStyle w:val="Hyperlink"/>
            <w:rFonts w:ascii="Palatino" w:hAnsi="Palatino"/>
          </w:rPr>
          <w:t>296</w:t>
        </w:r>
      </w:hyperlink>
      <w:r w:rsidRPr="003B4D93">
        <w:rPr>
          <w:rFonts w:ascii="Palatino" w:hAnsi="Palatino"/>
        </w:rPr>
        <w:t xml:space="preserve">, </w:t>
      </w:r>
      <w:hyperlink r:id="rId341" w:history="1">
        <w:r w:rsidRPr="00081788">
          <w:rPr>
            <w:rStyle w:val="Hyperlink"/>
            <w:rFonts w:ascii="Palatino" w:hAnsi="Palatino"/>
          </w:rPr>
          <w:t>385</w:t>
        </w:r>
      </w:hyperlink>
    </w:p>
    <w:p w14:paraId="4F51F2AB" w14:textId="51518BEF" w:rsidR="00083935" w:rsidRPr="003B4D93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="005B2BC0" w:rsidRPr="003B4D93">
        <w:rPr>
          <w:rFonts w:ascii="Palatino" w:hAnsi="Palatino"/>
        </w:rPr>
        <w:t>.a.4(34</w:t>
      </w:r>
      <w:r w:rsidRPr="003B4D93">
        <w:rPr>
          <w:rFonts w:ascii="Palatino" w:hAnsi="Palatino"/>
        </w:rPr>
        <w:t>)</w:t>
      </w:r>
      <w:r w:rsidR="001D1C59" w:rsidRPr="003B4D93">
        <w:rPr>
          <w:rFonts w:ascii="Palatino" w:hAnsi="Palatino"/>
        </w:rPr>
        <w:t xml:space="preserve">. Hunting </w:t>
      </w:r>
      <w:r w:rsidRPr="003B4D93">
        <w:rPr>
          <w:rFonts w:ascii="Palatino" w:hAnsi="Palatino"/>
        </w:rPr>
        <w:t>spear</w:t>
      </w:r>
      <w:r w:rsidR="00E66470">
        <w:rPr>
          <w:rFonts w:ascii="Palatino" w:hAnsi="Palatino"/>
        </w:rPr>
        <w:t xml:space="preserve">, </w:t>
      </w:r>
      <w:hyperlink r:id="rId342" w:history="1">
        <w:r w:rsidRPr="00081788">
          <w:rPr>
            <w:rStyle w:val="Hyperlink"/>
            <w:rFonts w:ascii="Palatino" w:hAnsi="Palatino"/>
          </w:rPr>
          <w:t>96</w:t>
        </w:r>
      </w:hyperlink>
      <w:r w:rsidRPr="003B4D93">
        <w:rPr>
          <w:rFonts w:ascii="Palatino" w:hAnsi="Palatino"/>
        </w:rPr>
        <w:t xml:space="preserve">, </w:t>
      </w:r>
      <w:hyperlink r:id="rId343" w:history="1">
        <w:r w:rsidRPr="00081788">
          <w:rPr>
            <w:rStyle w:val="Hyperlink"/>
            <w:rFonts w:ascii="Palatino" w:hAnsi="Palatino"/>
          </w:rPr>
          <w:t>365</w:t>
        </w:r>
      </w:hyperlink>
      <w:r w:rsidRPr="003B4D93">
        <w:rPr>
          <w:rFonts w:ascii="Palatino" w:hAnsi="Palatino"/>
        </w:rPr>
        <w:t xml:space="preserve">, </w:t>
      </w:r>
      <w:hyperlink r:id="rId344" w:history="1">
        <w:r w:rsidRPr="008953BE">
          <w:rPr>
            <w:rStyle w:val="Hyperlink"/>
            <w:rFonts w:ascii="Palatino" w:hAnsi="Palatino"/>
          </w:rPr>
          <w:t>371</w:t>
        </w:r>
        <w:r w:rsidR="00120FC5" w:rsidRPr="008953BE">
          <w:rPr>
            <w:rStyle w:val="Hyperlink"/>
            <w:rFonts w:ascii="Palatino" w:hAnsi="Palatino"/>
          </w:rPr>
          <w:t>–</w:t>
        </w:r>
        <w:r w:rsidRPr="008953BE">
          <w:rPr>
            <w:rStyle w:val="Hyperlink"/>
            <w:rFonts w:ascii="Palatino" w:hAnsi="Palatino"/>
          </w:rPr>
          <w:t>72</w:t>
        </w:r>
      </w:hyperlink>
      <w:r w:rsidRPr="003B4D93">
        <w:rPr>
          <w:rFonts w:ascii="Palatino" w:hAnsi="Palatino"/>
        </w:rPr>
        <w:t xml:space="preserve">, </w:t>
      </w:r>
      <w:hyperlink r:id="rId345" w:history="1">
        <w:r w:rsidRPr="00081788">
          <w:rPr>
            <w:rStyle w:val="Hyperlink"/>
            <w:rFonts w:ascii="Palatino" w:hAnsi="Palatino"/>
          </w:rPr>
          <w:t>536</w:t>
        </w:r>
      </w:hyperlink>
    </w:p>
    <w:p w14:paraId="15D77A11" w14:textId="43725A58" w:rsidR="00083935" w:rsidRPr="003B4D93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="005B2BC0" w:rsidRPr="003B4D93">
        <w:rPr>
          <w:rFonts w:ascii="Palatino" w:hAnsi="Palatino"/>
        </w:rPr>
        <w:t>.a.4(35</w:t>
      </w:r>
      <w:r w:rsidRPr="003B4D93">
        <w:rPr>
          <w:rFonts w:ascii="Palatino" w:hAnsi="Palatino"/>
        </w:rPr>
        <w:t>). Jar</w:t>
      </w:r>
      <w:r w:rsidR="003B4D93">
        <w:rPr>
          <w:rFonts w:ascii="Palatino" w:hAnsi="Palatino"/>
        </w:rPr>
        <w:t xml:space="preserve">, </w:t>
      </w:r>
      <w:hyperlink r:id="rId346" w:history="1">
        <w:r w:rsidRPr="00081788">
          <w:rPr>
            <w:rStyle w:val="Hyperlink"/>
            <w:rFonts w:ascii="Palatino" w:hAnsi="Palatino"/>
          </w:rPr>
          <w:t>396</w:t>
        </w:r>
      </w:hyperlink>
    </w:p>
    <w:p w14:paraId="06729FE4" w14:textId="40722A57" w:rsidR="00083935" w:rsidRPr="003B4D93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="005B2BC0" w:rsidRPr="003B4D93">
        <w:rPr>
          <w:rFonts w:ascii="Palatino" w:hAnsi="Palatino"/>
        </w:rPr>
        <w:t>.a.4(36</w:t>
      </w:r>
      <w:r w:rsidRPr="003B4D93">
        <w:rPr>
          <w:rFonts w:ascii="Palatino" w:hAnsi="Palatino"/>
        </w:rPr>
        <w:t>). Jug</w:t>
      </w:r>
      <w:r w:rsidR="00E66470">
        <w:rPr>
          <w:rFonts w:ascii="Palatino" w:hAnsi="Palatino"/>
        </w:rPr>
        <w:t xml:space="preserve">, </w:t>
      </w:r>
      <w:hyperlink r:id="rId347" w:history="1">
        <w:r w:rsidRPr="00081788">
          <w:rPr>
            <w:rStyle w:val="Hyperlink"/>
            <w:rFonts w:ascii="Palatino" w:hAnsi="Palatino"/>
          </w:rPr>
          <w:t>185</w:t>
        </w:r>
      </w:hyperlink>
      <w:r w:rsidRPr="003B4D93">
        <w:rPr>
          <w:rFonts w:ascii="Palatino" w:hAnsi="Palatino"/>
        </w:rPr>
        <w:t xml:space="preserve">, </w:t>
      </w:r>
      <w:hyperlink r:id="rId348" w:history="1">
        <w:r w:rsidRPr="008953BE">
          <w:rPr>
            <w:rStyle w:val="Hyperlink"/>
            <w:rFonts w:ascii="Palatino" w:hAnsi="Palatino"/>
          </w:rPr>
          <w:t>263</w:t>
        </w:r>
        <w:r w:rsidR="00120FC5" w:rsidRPr="008953BE">
          <w:rPr>
            <w:rStyle w:val="Hyperlink"/>
            <w:rFonts w:ascii="Palatino" w:hAnsi="Palatino"/>
          </w:rPr>
          <w:t>–</w:t>
        </w:r>
        <w:r w:rsidRPr="008953BE">
          <w:rPr>
            <w:rStyle w:val="Hyperlink"/>
            <w:rFonts w:ascii="Palatino" w:hAnsi="Palatino"/>
          </w:rPr>
          <w:t>64</w:t>
        </w:r>
      </w:hyperlink>
    </w:p>
    <w:p w14:paraId="766CACC4" w14:textId="1500B43E" w:rsidR="005D0948" w:rsidRPr="003B4D93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="005B2BC0" w:rsidRPr="003B4D93">
        <w:rPr>
          <w:rFonts w:ascii="Palatino" w:hAnsi="Palatino"/>
        </w:rPr>
        <w:t>.a.4(37</w:t>
      </w:r>
      <w:r w:rsidRPr="003B4D93">
        <w:rPr>
          <w:rFonts w:ascii="Palatino" w:hAnsi="Palatino"/>
        </w:rPr>
        <w:t>). Juggling ring</w:t>
      </w:r>
      <w:r w:rsidR="003B4D93">
        <w:rPr>
          <w:rFonts w:ascii="Palatino" w:hAnsi="Palatino"/>
        </w:rPr>
        <w:t xml:space="preserve">, </w:t>
      </w:r>
      <w:hyperlink r:id="rId349" w:history="1">
        <w:r w:rsidRPr="00081788">
          <w:rPr>
            <w:rStyle w:val="Hyperlink"/>
            <w:rFonts w:ascii="Palatino" w:hAnsi="Palatino"/>
          </w:rPr>
          <w:t>238</w:t>
        </w:r>
      </w:hyperlink>
    </w:p>
    <w:p w14:paraId="422CCB39" w14:textId="76CF0F43" w:rsidR="00083935" w:rsidRPr="003B4D93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="005B2BC0" w:rsidRPr="003B4D93">
        <w:rPr>
          <w:rFonts w:ascii="Palatino" w:hAnsi="Palatino"/>
        </w:rPr>
        <w:t>.a.4(38</w:t>
      </w:r>
      <w:r w:rsidRPr="003B4D93">
        <w:rPr>
          <w:rFonts w:ascii="Palatino" w:hAnsi="Palatino"/>
        </w:rPr>
        <w:t xml:space="preserve">). </w:t>
      </w:r>
      <w:r w:rsidRPr="003B4D93">
        <w:rPr>
          <w:rFonts w:ascii="Palatino" w:hAnsi="Palatino"/>
          <w:i/>
        </w:rPr>
        <w:t>Kithara</w:t>
      </w:r>
      <w:r w:rsidR="00E66470">
        <w:rPr>
          <w:rFonts w:ascii="Palatino" w:hAnsi="Palatino"/>
        </w:rPr>
        <w:t xml:space="preserve">, </w:t>
      </w:r>
      <w:hyperlink r:id="rId350" w:history="1">
        <w:r w:rsidRPr="00081788">
          <w:rPr>
            <w:rStyle w:val="Hyperlink"/>
            <w:rFonts w:ascii="Palatino" w:hAnsi="Palatino"/>
          </w:rPr>
          <w:t>166</w:t>
        </w:r>
      </w:hyperlink>
      <w:r w:rsidRPr="003B4D93">
        <w:rPr>
          <w:rFonts w:ascii="Palatino" w:hAnsi="Palatino"/>
        </w:rPr>
        <w:t xml:space="preserve">, </w:t>
      </w:r>
      <w:hyperlink r:id="rId351" w:history="1">
        <w:r w:rsidRPr="00081788">
          <w:rPr>
            <w:rStyle w:val="Hyperlink"/>
            <w:rFonts w:ascii="Palatino" w:hAnsi="Palatino"/>
          </w:rPr>
          <w:t>186</w:t>
        </w:r>
      </w:hyperlink>
      <w:r w:rsidRPr="003B4D93">
        <w:rPr>
          <w:rFonts w:ascii="Palatino" w:hAnsi="Palatino"/>
        </w:rPr>
        <w:t xml:space="preserve">, </w:t>
      </w:r>
      <w:hyperlink r:id="rId352" w:history="1">
        <w:r w:rsidRPr="00081788">
          <w:rPr>
            <w:rStyle w:val="Hyperlink"/>
            <w:rFonts w:ascii="Palatino" w:hAnsi="Palatino"/>
          </w:rPr>
          <w:t>212</w:t>
        </w:r>
      </w:hyperlink>
      <w:r w:rsidRPr="003B4D93">
        <w:rPr>
          <w:rFonts w:ascii="Palatino" w:hAnsi="Palatino"/>
        </w:rPr>
        <w:t xml:space="preserve">, </w:t>
      </w:r>
      <w:hyperlink r:id="rId353" w:history="1">
        <w:r w:rsidRPr="00081788">
          <w:rPr>
            <w:rStyle w:val="Hyperlink"/>
            <w:rFonts w:ascii="Palatino" w:hAnsi="Palatino"/>
          </w:rPr>
          <w:t>363</w:t>
        </w:r>
      </w:hyperlink>
      <w:r w:rsidRPr="003B4D93">
        <w:rPr>
          <w:rFonts w:ascii="Palatino" w:hAnsi="Palatino"/>
        </w:rPr>
        <w:t xml:space="preserve">, </w:t>
      </w:r>
      <w:hyperlink r:id="rId354" w:history="1">
        <w:r w:rsidRPr="00081788">
          <w:rPr>
            <w:rStyle w:val="Hyperlink"/>
            <w:rFonts w:ascii="Palatino" w:hAnsi="Palatino"/>
          </w:rPr>
          <w:t>434</w:t>
        </w:r>
      </w:hyperlink>
    </w:p>
    <w:p w14:paraId="4B7D1276" w14:textId="00897E5F" w:rsidR="00083935" w:rsidRPr="003B4D93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="005B2BC0" w:rsidRPr="003B4D93">
        <w:rPr>
          <w:rFonts w:ascii="Palatino" w:hAnsi="Palatino"/>
        </w:rPr>
        <w:t>.a.4(39</w:t>
      </w:r>
      <w:r w:rsidRPr="003B4D93">
        <w:rPr>
          <w:rFonts w:ascii="Palatino" w:hAnsi="Palatino"/>
        </w:rPr>
        <w:t>). Lamp</w:t>
      </w:r>
      <w:r w:rsidR="00E66470">
        <w:rPr>
          <w:rFonts w:ascii="Palatino" w:hAnsi="Palatino"/>
        </w:rPr>
        <w:t xml:space="preserve">, </w:t>
      </w:r>
      <w:hyperlink r:id="rId355" w:history="1">
        <w:r w:rsidR="005B2BC0" w:rsidRPr="008953BE">
          <w:rPr>
            <w:rStyle w:val="Hyperlink"/>
            <w:rFonts w:ascii="Palatino" w:hAnsi="Palatino"/>
          </w:rPr>
          <w:t>77</w:t>
        </w:r>
        <w:r w:rsidR="00120FC5" w:rsidRPr="008953BE">
          <w:rPr>
            <w:rStyle w:val="Hyperlink"/>
            <w:rFonts w:ascii="Palatino" w:hAnsi="Palatino"/>
          </w:rPr>
          <w:t>–</w:t>
        </w:r>
        <w:r w:rsidR="004849F1" w:rsidRPr="008953BE">
          <w:rPr>
            <w:rStyle w:val="Hyperlink"/>
            <w:rFonts w:ascii="Palatino" w:hAnsi="Palatino"/>
          </w:rPr>
          <w:t>7</w:t>
        </w:r>
        <w:r w:rsidRPr="008953BE">
          <w:rPr>
            <w:rStyle w:val="Hyperlink"/>
            <w:rFonts w:ascii="Palatino" w:hAnsi="Palatino"/>
          </w:rPr>
          <w:t>8</w:t>
        </w:r>
      </w:hyperlink>
      <w:r w:rsidRPr="008953BE">
        <w:rPr>
          <w:rFonts w:ascii="Palatino" w:hAnsi="Palatino"/>
        </w:rPr>
        <w:t>,</w:t>
      </w:r>
      <w:r w:rsidRPr="003B4D93">
        <w:rPr>
          <w:rFonts w:ascii="Palatino" w:hAnsi="Palatino"/>
        </w:rPr>
        <w:t xml:space="preserve"> </w:t>
      </w:r>
      <w:hyperlink r:id="rId356" w:history="1">
        <w:r w:rsidRPr="004E4C92">
          <w:rPr>
            <w:rStyle w:val="Hyperlink"/>
            <w:rFonts w:ascii="Palatino" w:hAnsi="Palatino"/>
          </w:rPr>
          <w:t>146 bis</w:t>
        </w:r>
      </w:hyperlink>
    </w:p>
    <w:p w14:paraId="183A2105" w14:textId="570F72EF" w:rsidR="00083935" w:rsidRPr="003B4D93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="005B2BC0" w:rsidRPr="003B4D93">
        <w:rPr>
          <w:rFonts w:ascii="Palatino" w:hAnsi="Palatino"/>
        </w:rPr>
        <w:t>.a.4(40</w:t>
      </w:r>
      <w:r w:rsidRPr="003B4D93">
        <w:rPr>
          <w:rFonts w:ascii="Palatino" w:hAnsi="Palatino"/>
        </w:rPr>
        <w:t>). Lyre</w:t>
      </w:r>
      <w:r w:rsidR="003B4D93">
        <w:rPr>
          <w:rFonts w:ascii="Palatino" w:hAnsi="Palatino"/>
        </w:rPr>
        <w:t xml:space="preserve">, </w:t>
      </w:r>
      <w:hyperlink r:id="rId357" w:history="1">
        <w:r w:rsidRPr="004E4C92">
          <w:rPr>
            <w:rStyle w:val="Hyperlink"/>
            <w:rFonts w:ascii="Palatino" w:hAnsi="Palatino"/>
          </w:rPr>
          <w:t>425</w:t>
        </w:r>
      </w:hyperlink>
    </w:p>
    <w:p w14:paraId="091182BA" w14:textId="06B90E73" w:rsid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.a.4(41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Mortar</w:t>
      </w:r>
      <w:r w:rsidR="003B4D93">
        <w:rPr>
          <w:rFonts w:ascii="Palatino" w:hAnsi="Palatino"/>
        </w:rPr>
        <w:t xml:space="preserve">, </w:t>
      </w:r>
      <w:hyperlink r:id="rId358" w:history="1">
        <w:r w:rsidR="0043055A" w:rsidRPr="0043055A">
          <w:rPr>
            <w:rStyle w:val="Hyperlink"/>
            <w:rFonts w:ascii="Palatino" w:hAnsi="Palatino"/>
          </w:rPr>
          <w:t>111</w:t>
        </w:r>
      </w:hyperlink>
    </w:p>
    <w:p w14:paraId="7FD0DF1A" w14:textId="35C1ADE5" w:rsidR="00083935" w:rsidRP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.a.4(42</w:t>
      </w:r>
      <w:r w:rsidRPr="00685B01">
        <w:rPr>
          <w:rFonts w:ascii="Palatino" w:hAnsi="Palatino"/>
        </w:rPr>
        <w:t>).</w:t>
      </w:r>
      <w:r w:rsidR="005B2BC0">
        <w:rPr>
          <w:rFonts w:ascii="Palatino" w:hAnsi="Palatino"/>
        </w:rPr>
        <w:t xml:space="preserve"> Oar</w:t>
      </w:r>
      <w:r w:rsidR="00E66470">
        <w:rPr>
          <w:rFonts w:ascii="Palatino" w:hAnsi="Palatino"/>
        </w:rPr>
        <w:t xml:space="preserve">, </w:t>
      </w:r>
      <w:hyperlink r:id="rId359" w:history="1">
        <w:r w:rsidR="005B2BC0" w:rsidRPr="0043055A">
          <w:rPr>
            <w:rStyle w:val="Hyperlink"/>
            <w:rFonts w:ascii="Palatino" w:hAnsi="Palatino"/>
          </w:rPr>
          <w:t>179</w:t>
        </w:r>
      </w:hyperlink>
      <w:r w:rsidR="005B2BC0">
        <w:rPr>
          <w:rFonts w:ascii="Palatino" w:hAnsi="Palatino"/>
        </w:rPr>
        <w:t xml:space="preserve">, </w:t>
      </w:r>
      <w:hyperlink r:id="rId360" w:history="1">
        <w:r w:rsidR="005B2BC0" w:rsidRPr="008953BE">
          <w:rPr>
            <w:rStyle w:val="Hyperlink"/>
            <w:rFonts w:ascii="Palatino" w:hAnsi="Palatino"/>
          </w:rPr>
          <w:t>383</w:t>
        </w:r>
        <w:r w:rsidR="00120FC5" w:rsidRPr="008953BE">
          <w:rPr>
            <w:rStyle w:val="Hyperlink"/>
            <w:rFonts w:ascii="Palatino" w:hAnsi="Palatino"/>
          </w:rPr>
          <w:t>–</w:t>
        </w:r>
        <w:r w:rsidRPr="008953BE">
          <w:rPr>
            <w:rStyle w:val="Hyperlink"/>
            <w:rFonts w:ascii="Palatino" w:hAnsi="Palatino"/>
          </w:rPr>
          <w:t>84</w:t>
        </w:r>
      </w:hyperlink>
    </w:p>
    <w:p w14:paraId="0B0BD7DE" w14:textId="046BFA2B" w:rsidR="00083935" w:rsidRP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.a.4(43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Obelisk</w:t>
      </w:r>
      <w:r w:rsidR="003B4D93">
        <w:rPr>
          <w:rFonts w:ascii="Palatino" w:hAnsi="Palatino"/>
        </w:rPr>
        <w:t xml:space="preserve">, </w:t>
      </w:r>
      <w:hyperlink r:id="rId361" w:history="1">
        <w:r w:rsidRPr="0043055A">
          <w:rPr>
            <w:rStyle w:val="Hyperlink"/>
            <w:rFonts w:ascii="Palatino" w:hAnsi="Palatino"/>
          </w:rPr>
          <w:t>222</w:t>
        </w:r>
      </w:hyperlink>
    </w:p>
    <w:p w14:paraId="60651705" w14:textId="62390A8C" w:rsidR="00083935" w:rsidRP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.a.4(44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O</w:t>
      </w:r>
      <w:r w:rsidRPr="00DE0AB2">
        <w:rPr>
          <w:rFonts w:ascii="Palatino" w:hAnsi="Palatino"/>
        </w:rPr>
        <w:t>enoch</w:t>
      </w:r>
      <w:r>
        <w:rPr>
          <w:rFonts w:ascii="Palatino" w:hAnsi="Palatino"/>
        </w:rPr>
        <w:t>oë</w:t>
      </w:r>
      <w:r w:rsidR="00E66470">
        <w:rPr>
          <w:rFonts w:ascii="Palatino" w:hAnsi="Palatino"/>
        </w:rPr>
        <w:t xml:space="preserve">, </w:t>
      </w:r>
      <w:hyperlink r:id="rId362" w:history="1">
        <w:r w:rsidRPr="0043055A">
          <w:rPr>
            <w:rStyle w:val="Hyperlink"/>
            <w:rFonts w:ascii="Palatino" w:hAnsi="Palatino"/>
          </w:rPr>
          <w:t>266</w:t>
        </w:r>
      </w:hyperlink>
      <w:r>
        <w:rPr>
          <w:rFonts w:ascii="Palatino" w:hAnsi="Palatino"/>
        </w:rPr>
        <w:t xml:space="preserve">, </w:t>
      </w:r>
      <w:hyperlink r:id="rId363" w:history="1">
        <w:r w:rsidRPr="0043055A">
          <w:rPr>
            <w:rStyle w:val="Hyperlink"/>
            <w:rFonts w:ascii="Palatino" w:hAnsi="Palatino"/>
          </w:rPr>
          <w:t>353</w:t>
        </w:r>
      </w:hyperlink>
    </w:p>
    <w:p w14:paraId="2130FD93" w14:textId="415698CA" w:rsidR="005D0948" w:rsidRPr="005D0948" w:rsidRDefault="005D0948" w:rsidP="00797329">
      <w:pPr>
        <w:pStyle w:val="Textedelespacerserv2"/>
        <w:numPr>
          <w:ilvl w:val="0"/>
          <w:numId w:val="1"/>
        </w:numPr>
        <w:tabs>
          <w:tab w:val="clear" w:pos="720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.a.4(45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 xml:space="preserve">. </w:t>
      </w:r>
      <w:r w:rsidRPr="00401BFE">
        <w:rPr>
          <w:rFonts w:ascii="Palatino" w:hAnsi="Palatino"/>
          <w:i/>
        </w:rPr>
        <w:t>Pedum</w:t>
      </w:r>
      <w:r w:rsidR="00E66470">
        <w:rPr>
          <w:rFonts w:ascii="Palatino" w:hAnsi="Palatino"/>
        </w:rPr>
        <w:t xml:space="preserve">, </w:t>
      </w:r>
      <w:hyperlink r:id="rId364" w:history="1">
        <w:r w:rsidRPr="0043055A">
          <w:rPr>
            <w:rStyle w:val="Hyperlink"/>
            <w:rFonts w:ascii="Palatino" w:hAnsi="Palatino"/>
          </w:rPr>
          <w:t>119</w:t>
        </w:r>
      </w:hyperlink>
      <w:r>
        <w:rPr>
          <w:rFonts w:ascii="Palatino" w:hAnsi="Palatino"/>
        </w:rPr>
        <w:t xml:space="preserve">, </w:t>
      </w:r>
      <w:hyperlink r:id="rId365" w:history="1">
        <w:r w:rsidRPr="0043055A">
          <w:rPr>
            <w:rStyle w:val="Hyperlink"/>
            <w:rFonts w:ascii="Palatino" w:hAnsi="Palatino"/>
          </w:rPr>
          <w:t>428</w:t>
        </w:r>
      </w:hyperlink>
      <w:r>
        <w:rPr>
          <w:rFonts w:ascii="Palatino" w:hAnsi="Palatino"/>
        </w:rPr>
        <w:t xml:space="preserve">, </w:t>
      </w:r>
      <w:hyperlink r:id="rId366" w:history="1">
        <w:r w:rsidRPr="0043055A">
          <w:rPr>
            <w:rStyle w:val="Hyperlink"/>
            <w:rFonts w:ascii="Palatino" w:hAnsi="Palatino"/>
          </w:rPr>
          <w:t>490</w:t>
        </w:r>
      </w:hyperlink>
      <w:r>
        <w:rPr>
          <w:rFonts w:ascii="Palatino" w:hAnsi="Palatino"/>
        </w:rPr>
        <w:t xml:space="preserve">, </w:t>
      </w:r>
      <w:hyperlink r:id="rId367" w:history="1">
        <w:r w:rsidRPr="0043055A">
          <w:rPr>
            <w:rStyle w:val="Hyperlink"/>
            <w:rFonts w:ascii="Palatino" w:hAnsi="Palatino"/>
          </w:rPr>
          <w:t>600</w:t>
        </w:r>
      </w:hyperlink>
    </w:p>
    <w:p w14:paraId="6F7CB350" w14:textId="3D68F36D" w:rsidR="00083935" w:rsidRDefault="00083935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5B2BC0">
        <w:rPr>
          <w:rFonts w:ascii="Palatino" w:hAnsi="Palatino"/>
        </w:rPr>
        <w:t>.a.4(46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Pincers</w:t>
      </w:r>
      <w:r w:rsidR="003B4D93">
        <w:rPr>
          <w:rFonts w:ascii="Palatino" w:hAnsi="Palatino"/>
        </w:rPr>
        <w:t xml:space="preserve">, </w:t>
      </w:r>
      <w:hyperlink r:id="rId368" w:history="1">
        <w:r w:rsidRPr="0043055A">
          <w:rPr>
            <w:rStyle w:val="Hyperlink"/>
            <w:rFonts w:ascii="Palatino" w:hAnsi="Palatino"/>
          </w:rPr>
          <w:t>166</w:t>
        </w:r>
      </w:hyperlink>
    </w:p>
    <w:p w14:paraId="1DF7E5C5" w14:textId="323067DB" w:rsidR="002E6A2E" w:rsidRDefault="002E6A2E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.a.4(47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Pole</w:t>
      </w:r>
      <w:r w:rsidR="00E66470">
        <w:rPr>
          <w:rFonts w:ascii="Palatino" w:hAnsi="Palatino"/>
        </w:rPr>
        <w:t xml:space="preserve">, </w:t>
      </w:r>
      <w:hyperlink r:id="rId369" w:history="1">
        <w:r w:rsidRPr="0043055A">
          <w:rPr>
            <w:rStyle w:val="Hyperlink"/>
            <w:rFonts w:ascii="Palatino" w:hAnsi="Palatino"/>
          </w:rPr>
          <w:t>139</w:t>
        </w:r>
      </w:hyperlink>
      <w:r>
        <w:rPr>
          <w:rFonts w:ascii="Palatino" w:hAnsi="Palatino"/>
        </w:rPr>
        <w:t xml:space="preserve">, </w:t>
      </w:r>
      <w:hyperlink r:id="rId370" w:history="1">
        <w:r w:rsidRPr="0043055A">
          <w:rPr>
            <w:rStyle w:val="Hyperlink"/>
            <w:rFonts w:ascii="Palatino" w:hAnsi="Palatino"/>
          </w:rPr>
          <w:t>204</w:t>
        </w:r>
      </w:hyperlink>
      <w:r>
        <w:rPr>
          <w:rFonts w:ascii="Palatino" w:hAnsi="Palatino"/>
        </w:rPr>
        <w:t xml:space="preserve">, </w:t>
      </w:r>
      <w:hyperlink r:id="rId371" w:history="1">
        <w:r w:rsidRPr="0043055A">
          <w:rPr>
            <w:rStyle w:val="Hyperlink"/>
            <w:rFonts w:ascii="Palatino" w:hAnsi="Palatino"/>
          </w:rPr>
          <w:t>366</w:t>
        </w:r>
      </w:hyperlink>
    </w:p>
    <w:p w14:paraId="4A368B03" w14:textId="060D1AAC" w:rsidR="005D0948" w:rsidRPr="003B4D93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.a.4(48</w:t>
      </w:r>
      <w:r>
        <w:rPr>
          <w:rFonts w:ascii="Palatino" w:hAnsi="Palatino"/>
        </w:rPr>
        <w:t xml:space="preserve">). </w:t>
      </w:r>
      <w:r w:rsidRPr="003B4D93">
        <w:rPr>
          <w:rFonts w:ascii="Palatino" w:hAnsi="Palatino"/>
        </w:rPr>
        <w:t>Portico</w:t>
      </w:r>
      <w:r w:rsidR="00E66470">
        <w:rPr>
          <w:rFonts w:ascii="Palatino" w:hAnsi="Palatino"/>
        </w:rPr>
        <w:t xml:space="preserve">, </w:t>
      </w:r>
      <w:hyperlink r:id="rId372" w:history="1">
        <w:r w:rsidRPr="008953BE">
          <w:rPr>
            <w:rStyle w:val="Hyperlink"/>
            <w:rFonts w:ascii="Palatino" w:hAnsi="Palatino"/>
          </w:rPr>
          <w:t>464</w:t>
        </w:r>
        <w:r w:rsidR="00120FC5" w:rsidRPr="008953BE">
          <w:rPr>
            <w:rStyle w:val="Hyperlink"/>
            <w:rFonts w:ascii="Palatino" w:hAnsi="Palatino"/>
          </w:rPr>
          <w:t>–</w:t>
        </w:r>
        <w:r w:rsidRPr="008953BE">
          <w:rPr>
            <w:rStyle w:val="Hyperlink"/>
            <w:rFonts w:ascii="Palatino" w:hAnsi="Palatino"/>
          </w:rPr>
          <w:t>67</w:t>
        </w:r>
      </w:hyperlink>
    </w:p>
    <w:p w14:paraId="297FC0C4" w14:textId="7E4F7216" w:rsidR="00083935" w:rsidRPr="003B4D93" w:rsidRDefault="002E6A2E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="001719D0" w:rsidRPr="003B4D93">
        <w:rPr>
          <w:rFonts w:ascii="Palatino" w:hAnsi="Palatino"/>
        </w:rPr>
        <w:t>.a.4(49</w:t>
      </w:r>
      <w:r w:rsidRPr="003B4D93">
        <w:rPr>
          <w:rFonts w:ascii="Palatino" w:hAnsi="Palatino"/>
        </w:rPr>
        <w:t>). Post</w:t>
      </w:r>
      <w:r w:rsidR="003B4D93">
        <w:rPr>
          <w:rFonts w:ascii="Palatino" w:hAnsi="Palatino"/>
        </w:rPr>
        <w:t xml:space="preserve">, </w:t>
      </w:r>
      <w:hyperlink r:id="rId373" w:history="1">
        <w:r w:rsidRPr="0043055A">
          <w:rPr>
            <w:rStyle w:val="Hyperlink"/>
            <w:rFonts w:ascii="Palatino" w:hAnsi="Palatino"/>
          </w:rPr>
          <w:t>95</w:t>
        </w:r>
      </w:hyperlink>
    </w:p>
    <w:p w14:paraId="2512EE68" w14:textId="3FC4F15B" w:rsidR="005D0948" w:rsidRPr="003B4D93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="001719D0" w:rsidRPr="003B4D93">
        <w:rPr>
          <w:rFonts w:ascii="Palatino" w:hAnsi="Palatino"/>
        </w:rPr>
        <w:t>.a.4(50</w:t>
      </w:r>
      <w:r w:rsidRPr="003B4D93">
        <w:rPr>
          <w:rFonts w:ascii="Palatino" w:hAnsi="Palatino"/>
        </w:rPr>
        <w:t>). Purse</w:t>
      </w:r>
      <w:r w:rsidR="00E66470">
        <w:rPr>
          <w:rFonts w:ascii="Palatino" w:hAnsi="Palatino"/>
        </w:rPr>
        <w:t xml:space="preserve">, </w:t>
      </w:r>
      <w:hyperlink r:id="rId374" w:history="1">
        <w:r w:rsidRPr="0043055A">
          <w:rPr>
            <w:rStyle w:val="Hyperlink"/>
            <w:rFonts w:ascii="Palatino" w:hAnsi="Palatino"/>
          </w:rPr>
          <w:t>99</w:t>
        </w:r>
      </w:hyperlink>
      <w:r w:rsidRPr="003B4D93">
        <w:rPr>
          <w:rFonts w:ascii="Palatino" w:hAnsi="Palatino"/>
        </w:rPr>
        <w:t xml:space="preserve">, </w:t>
      </w:r>
      <w:hyperlink r:id="rId375" w:history="1">
        <w:r w:rsidRPr="0043055A">
          <w:rPr>
            <w:rStyle w:val="Hyperlink"/>
            <w:rFonts w:ascii="Palatino" w:hAnsi="Palatino"/>
          </w:rPr>
          <w:t>115</w:t>
        </w:r>
      </w:hyperlink>
      <w:r w:rsidRPr="003B4D93">
        <w:rPr>
          <w:rFonts w:ascii="Palatino" w:hAnsi="Palatino"/>
        </w:rPr>
        <w:t xml:space="preserve">, </w:t>
      </w:r>
      <w:hyperlink r:id="rId376" w:history="1">
        <w:r w:rsidRPr="0043055A">
          <w:rPr>
            <w:rStyle w:val="Hyperlink"/>
            <w:rFonts w:ascii="Palatino" w:hAnsi="Palatino"/>
          </w:rPr>
          <w:t>369</w:t>
        </w:r>
      </w:hyperlink>
      <w:r w:rsidRPr="003B4D93">
        <w:rPr>
          <w:rFonts w:ascii="Palatino" w:hAnsi="Palatino"/>
        </w:rPr>
        <w:t xml:space="preserve">, </w:t>
      </w:r>
      <w:hyperlink r:id="rId377" w:history="1">
        <w:r w:rsidRPr="0043055A">
          <w:rPr>
            <w:rStyle w:val="Hyperlink"/>
            <w:rFonts w:ascii="Palatino" w:hAnsi="Palatino"/>
          </w:rPr>
          <w:t>393</w:t>
        </w:r>
      </w:hyperlink>
      <w:r w:rsidRPr="003B4D93">
        <w:rPr>
          <w:rFonts w:ascii="Palatino" w:hAnsi="Palatino"/>
        </w:rPr>
        <w:t xml:space="preserve">(?), </w:t>
      </w:r>
      <w:hyperlink r:id="rId378" w:history="1">
        <w:r w:rsidRPr="0043055A">
          <w:rPr>
            <w:rStyle w:val="Hyperlink"/>
            <w:rFonts w:ascii="Palatino" w:hAnsi="Palatino"/>
          </w:rPr>
          <w:t>484</w:t>
        </w:r>
      </w:hyperlink>
    </w:p>
    <w:p w14:paraId="6250BF08" w14:textId="016C04BB" w:rsidR="005D0948" w:rsidRPr="005D0948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="001719D0" w:rsidRPr="003B4D93">
        <w:rPr>
          <w:rFonts w:ascii="Palatino" w:hAnsi="Palatino"/>
        </w:rPr>
        <w:t>.a.4(51</w:t>
      </w:r>
      <w:r w:rsidRPr="003B4D93">
        <w:rPr>
          <w:rFonts w:ascii="Palatino" w:hAnsi="Palatino"/>
        </w:rPr>
        <w:t>). Quadriga</w:t>
      </w:r>
      <w:r w:rsidR="00E66470">
        <w:rPr>
          <w:rFonts w:ascii="Palatino" w:hAnsi="Palatino"/>
        </w:rPr>
        <w:t xml:space="preserve">, </w:t>
      </w:r>
      <w:hyperlink r:id="rId379" w:history="1">
        <w:r w:rsidRPr="008953BE">
          <w:rPr>
            <w:rStyle w:val="Hyperlink"/>
            <w:rFonts w:ascii="Palatino" w:hAnsi="Palatino"/>
          </w:rPr>
          <w:t>222</w:t>
        </w:r>
        <w:r w:rsidR="00120FC5" w:rsidRPr="008953BE">
          <w:rPr>
            <w:rStyle w:val="Hyperlink"/>
            <w:rFonts w:ascii="Palatino" w:hAnsi="Palatino"/>
          </w:rPr>
          <w:t>–</w:t>
        </w:r>
        <w:r w:rsidRPr="008953BE">
          <w:rPr>
            <w:rStyle w:val="Hyperlink"/>
            <w:rFonts w:ascii="Palatino" w:hAnsi="Palatino"/>
          </w:rPr>
          <w:t>23</w:t>
        </w:r>
      </w:hyperlink>
      <w:r>
        <w:rPr>
          <w:rFonts w:ascii="Palatino" w:hAnsi="Palatino"/>
        </w:rPr>
        <w:t xml:space="preserve">, </w:t>
      </w:r>
      <w:hyperlink r:id="rId380" w:history="1">
        <w:r w:rsidRPr="0043055A">
          <w:rPr>
            <w:rStyle w:val="Hyperlink"/>
            <w:rFonts w:ascii="Palatino" w:hAnsi="Palatino"/>
          </w:rPr>
          <w:t>389</w:t>
        </w:r>
      </w:hyperlink>
      <w:r>
        <w:rPr>
          <w:rFonts w:ascii="Palatino" w:hAnsi="Palatino"/>
        </w:rPr>
        <w:t xml:space="preserve">, </w:t>
      </w:r>
      <w:hyperlink r:id="rId381" w:history="1">
        <w:r w:rsidRPr="0043055A">
          <w:rPr>
            <w:rStyle w:val="Hyperlink"/>
            <w:rFonts w:ascii="Palatino" w:hAnsi="Palatino"/>
          </w:rPr>
          <w:t>400</w:t>
        </w:r>
      </w:hyperlink>
      <w:r>
        <w:rPr>
          <w:rFonts w:ascii="Palatino" w:hAnsi="Palatino"/>
        </w:rPr>
        <w:t xml:space="preserve">, </w:t>
      </w:r>
      <w:hyperlink r:id="rId382" w:history="1">
        <w:r w:rsidRPr="0043055A">
          <w:rPr>
            <w:rStyle w:val="Hyperlink"/>
            <w:rFonts w:ascii="Palatino" w:hAnsi="Palatino"/>
          </w:rPr>
          <w:t>411</w:t>
        </w:r>
      </w:hyperlink>
    </w:p>
    <w:p w14:paraId="4EBD7909" w14:textId="48D8BFDC" w:rsidR="005D0948" w:rsidRPr="005D0948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.a.4(52</w:t>
      </w:r>
      <w:r>
        <w:rPr>
          <w:rFonts w:ascii="Palatino" w:hAnsi="Palatino"/>
        </w:rPr>
        <w:t>). Ram’s horn</w:t>
      </w:r>
      <w:r w:rsidRPr="00DE0AB2">
        <w:rPr>
          <w:rFonts w:ascii="Palatino" w:hAnsi="Palatino"/>
        </w:rPr>
        <w:t xml:space="preserve"> (</w:t>
      </w:r>
      <w:r w:rsidRPr="00401BFE">
        <w:rPr>
          <w:rFonts w:ascii="Palatino" w:hAnsi="Palatino"/>
          <w:i/>
        </w:rPr>
        <w:t>shofar</w:t>
      </w:r>
      <w:r w:rsidRPr="00DE0AB2">
        <w:rPr>
          <w:rFonts w:ascii="Palatino" w:hAnsi="Palatino"/>
        </w:rPr>
        <w:t>)</w:t>
      </w:r>
      <w:r w:rsidR="00E66470">
        <w:rPr>
          <w:rFonts w:ascii="Palatino" w:hAnsi="Palatino"/>
        </w:rPr>
        <w:t xml:space="preserve">, </w:t>
      </w:r>
      <w:hyperlink r:id="rId383" w:history="1">
        <w:r w:rsidRPr="002A0C4D">
          <w:rPr>
            <w:rStyle w:val="Hyperlink"/>
            <w:rFonts w:ascii="Palatino" w:hAnsi="Palatino"/>
          </w:rPr>
          <w:t>524</w:t>
        </w:r>
      </w:hyperlink>
    </w:p>
    <w:p w14:paraId="55D93405" w14:textId="27FE3727" w:rsidR="005D0948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.a.4(53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Rhyton</w:t>
      </w:r>
      <w:r w:rsidR="00E66470">
        <w:rPr>
          <w:rFonts w:ascii="Palatino" w:hAnsi="Palatino"/>
        </w:rPr>
        <w:t xml:space="preserve">, </w:t>
      </w:r>
      <w:hyperlink r:id="rId384" w:history="1">
        <w:r w:rsidRPr="002A0C4D">
          <w:rPr>
            <w:rStyle w:val="Hyperlink"/>
            <w:rFonts w:ascii="Palatino" w:hAnsi="Palatino"/>
          </w:rPr>
          <w:t>300</w:t>
        </w:r>
      </w:hyperlink>
      <w:r>
        <w:rPr>
          <w:rFonts w:ascii="Palatino" w:hAnsi="Palatino"/>
        </w:rPr>
        <w:t xml:space="preserve">, </w:t>
      </w:r>
      <w:hyperlink r:id="rId385" w:history="1">
        <w:r w:rsidRPr="002A0C4D">
          <w:rPr>
            <w:rStyle w:val="Hyperlink"/>
            <w:rFonts w:ascii="Palatino" w:hAnsi="Palatino"/>
          </w:rPr>
          <w:t>310</w:t>
        </w:r>
      </w:hyperlink>
    </w:p>
    <w:p w14:paraId="08AD9749" w14:textId="5E969601" w:rsidR="005D0948" w:rsidRPr="005D0948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.a.4(54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Rudder</w:t>
      </w:r>
      <w:r w:rsidR="00E66470">
        <w:rPr>
          <w:rFonts w:ascii="Palatino" w:hAnsi="Palatino"/>
        </w:rPr>
        <w:t xml:space="preserve">, </w:t>
      </w:r>
      <w:hyperlink r:id="rId386" w:history="1">
        <w:r w:rsidRPr="002A0C4D">
          <w:rPr>
            <w:rStyle w:val="Hyperlink"/>
            <w:rFonts w:ascii="Palatino" w:hAnsi="Palatino"/>
          </w:rPr>
          <w:t>197</w:t>
        </w:r>
      </w:hyperlink>
      <w:r>
        <w:rPr>
          <w:rFonts w:ascii="Palatino" w:hAnsi="Palatino"/>
        </w:rPr>
        <w:t xml:space="preserve">, </w:t>
      </w:r>
      <w:hyperlink r:id="rId387" w:history="1">
        <w:r w:rsidRPr="002A0C4D">
          <w:rPr>
            <w:rStyle w:val="Hyperlink"/>
            <w:rFonts w:ascii="Palatino" w:hAnsi="Palatino"/>
          </w:rPr>
          <w:t>221</w:t>
        </w:r>
      </w:hyperlink>
      <w:r>
        <w:rPr>
          <w:rFonts w:ascii="Palatino" w:hAnsi="Palatino"/>
        </w:rPr>
        <w:t xml:space="preserve">, </w:t>
      </w:r>
      <w:hyperlink r:id="rId388" w:history="1">
        <w:r w:rsidRPr="002A0C4D">
          <w:rPr>
            <w:rStyle w:val="Hyperlink"/>
            <w:rFonts w:ascii="Palatino" w:hAnsi="Palatino"/>
          </w:rPr>
          <w:t>383</w:t>
        </w:r>
      </w:hyperlink>
    </w:p>
    <w:p w14:paraId="06917B7A" w14:textId="3E453D27" w:rsidR="005D0948" w:rsidRPr="005D0948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.a.4(55</w:t>
      </w:r>
      <w:r w:rsidR="0035265A">
        <w:rPr>
          <w:rFonts w:ascii="Palatino" w:hAnsi="Palatino"/>
        </w:rPr>
        <w:t>). Saddle</w:t>
      </w:r>
      <w:r>
        <w:rPr>
          <w:rFonts w:ascii="Palatino" w:hAnsi="Palatino"/>
        </w:rPr>
        <w:t>bag</w:t>
      </w:r>
      <w:r w:rsidR="003B4D93">
        <w:rPr>
          <w:rFonts w:ascii="Palatino" w:hAnsi="Palatino"/>
        </w:rPr>
        <w:t xml:space="preserve">, </w:t>
      </w:r>
      <w:hyperlink r:id="rId389" w:history="1">
        <w:r w:rsidRPr="002A0C4D">
          <w:rPr>
            <w:rStyle w:val="Hyperlink"/>
            <w:rFonts w:ascii="Palatino" w:hAnsi="Palatino"/>
          </w:rPr>
          <w:t>497</w:t>
        </w:r>
      </w:hyperlink>
    </w:p>
    <w:p w14:paraId="163AB464" w14:textId="52058A9A" w:rsidR="005D0948" w:rsidRPr="005D0948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.a.4(56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Scepter</w:t>
      </w:r>
      <w:r w:rsidR="00E66470">
        <w:rPr>
          <w:rFonts w:ascii="Palatino" w:hAnsi="Palatino"/>
        </w:rPr>
        <w:t xml:space="preserve">, </w:t>
      </w:r>
      <w:hyperlink r:id="rId390" w:history="1">
        <w:r w:rsidRPr="002A0C4D">
          <w:rPr>
            <w:rStyle w:val="Hyperlink"/>
            <w:rFonts w:ascii="Palatino" w:hAnsi="Palatino"/>
          </w:rPr>
          <w:t>154</w:t>
        </w:r>
      </w:hyperlink>
      <w:r>
        <w:rPr>
          <w:rFonts w:ascii="Palatino" w:hAnsi="Palatino"/>
        </w:rPr>
        <w:t xml:space="preserve">, </w:t>
      </w:r>
      <w:hyperlink r:id="rId391" w:history="1">
        <w:r w:rsidR="002A0C4D" w:rsidRPr="002A0C4D">
          <w:rPr>
            <w:rStyle w:val="Hyperlink"/>
            <w:rFonts w:ascii="Palatino" w:hAnsi="Palatino"/>
          </w:rPr>
          <w:t>211</w:t>
        </w:r>
      </w:hyperlink>
      <w:r>
        <w:rPr>
          <w:rFonts w:ascii="Palatino" w:hAnsi="Palatino"/>
        </w:rPr>
        <w:t xml:space="preserve">, </w:t>
      </w:r>
      <w:hyperlink r:id="rId392" w:history="1">
        <w:r w:rsidRPr="008953BE">
          <w:rPr>
            <w:rStyle w:val="Hyperlink"/>
            <w:rFonts w:ascii="Palatino" w:hAnsi="Palatino"/>
          </w:rPr>
          <w:t>315</w:t>
        </w:r>
        <w:r w:rsidR="00120FC5" w:rsidRPr="008953BE">
          <w:rPr>
            <w:rStyle w:val="Hyperlink"/>
            <w:rFonts w:ascii="Palatino" w:hAnsi="Palatino"/>
          </w:rPr>
          <w:t>–</w:t>
        </w:r>
        <w:r w:rsidRPr="008953BE">
          <w:rPr>
            <w:rStyle w:val="Hyperlink"/>
            <w:rFonts w:ascii="Palatino" w:hAnsi="Palatino"/>
          </w:rPr>
          <w:t>16</w:t>
        </w:r>
      </w:hyperlink>
      <w:r>
        <w:rPr>
          <w:rFonts w:ascii="Palatino" w:hAnsi="Palatino"/>
        </w:rPr>
        <w:t xml:space="preserve">, </w:t>
      </w:r>
      <w:hyperlink r:id="rId393" w:history="1">
        <w:r w:rsidRPr="002A0C4D">
          <w:rPr>
            <w:rStyle w:val="Hyperlink"/>
            <w:rFonts w:ascii="Palatino" w:hAnsi="Palatino"/>
          </w:rPr>
          <w:t>348</w:t>
        </w:r>
      </w:hyperlink>
      <w:r>
        <w:rPr>
          <w:rFonts w:ascii="Palatino" w:hAnsi="Palatino"/>
        </w:rPr>
        <w:t xml:space="preserve">, </w:t>
      </w:r>
      <w:hyperlink r:id="rId394" w:history="1">
        <w:r w:rsidRPr="002A0C4D">
          <w:rPr>
            <w:rStyle w:val="Hyperlink"/>
            <w:rFonts w:ascii="Palatino" w:hAnsi="Palatino"/>
          </w:rPr>
          <w:t>374</w:t>
        </w:r>
      </w:hyperlink>
      <w:r>
        <w:rPr>
          <w:rFonts w:ascii="Palatino" w:hAnsi="Palatino"/>
        </w:rPr>
        <w:t xml:space="preserve">, </w:t>
      </w:r>
      <w:hyperlink r:id="rId395" w:history="1">
        <w:r w:rsidRPr="002A0C4D">
          <w:rPr>
            <w:rStyle w:val="Hyperlink"/>
            <w:rFonts w:ascii="Palatino" w:hAnsi="Palatino"/>
          </w:rPr>
          <w:t>409</w:t>
        </w:r>
      </w:hyperlink>
    </w:p>
    <w:p w14:paraId="6527153A" w14:textId="39A31D32" w:rsidR="005D0948" w:rsidRPr="005D0948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.a.4(57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Pr="0035265A">
        <w:rPr>
          <w:rFonts w:ascii="Palatino" w:hAnsi="Palatino"/>
          <w:i/>
        </w:rPr>
        <w:t>Sistrum</w:t>
      </w:r>
      <w:r w:rsidR="00E66470">
        <w:rPr>
          <w:rFonts w:ascii="Palatino" w:hAnsi="Palatino"/>
        </w:rPr>
        <w:t xml:space="preserve">, </w:t>
      </w:r>
      <w:hyperlink r:id="rId396" w:history="1">
        <w:r w:rsidRPr="002A0C4D">
          <w:rPr>
            <w:rStyle w:val="Hyperlink"/>
            <w:rFonts w:ascii="Palatino" w:hAnsi="Palatino"/>
          </w:rPr>
          <w:t>166</w:t>
        </w:r>
      </w:hyperlink>
      <w:r w:rsidRPr="00E4171E">
        <w:rPr>
          <w:rFonts w:ascii="Palatino" w:hAnsi="Palatino"/>
        </w:rPr>
        <w:t>,</w:t>
      </w:r>
      <w:r w:rsidRPr="00DE0AB2">
        <w:rPr>
          <w:rFonts w:ascii="Palatino" w:hAnsi="Palatino"/>
        </w:rPr>
        <w:t xml:space="preserve"> </w:t>
      </w:r>
      <w:hyperlink r:id="rId397" w:history="1">
        <w:r w:rsidRPr="002A0C4D">
          <w:rPr>
            <w:rStyle w:val="Hyperlink"/>
            <w:rFonts w:ascii="Palatino" w:hAnsi="Palatino"/>
          </w:rPr>
          <w:t>361</w:t>
        </w:r>
      </w:hyperlink>
    </w:p>
    <w:p w14:paraId="2766350D" w14:textId="41A3EC8B" w:rsidR="005D0948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.a.4(58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Situla</w:t>
      </w:r>
      <w:r w:rsidR="00E66470">
        <w:rPr>
          <w:rFonts w:ascii="Palatino" w:hAnsi="Palatino"/>
        </w:rPr>
        <w:t xml:space="preserve">, </w:t>
      </w:r>
      <w:hyperlink r:id="rId398" w:history="1">
        <w:r w:rsidRPr="002A0C4D">
          <w:rPr>
            <w:rStyle w:val="Hyperlink"/>
            <w:rFonts w:ascii="Palatino" w:hAnsi="Palatino"/>
          </w:rPr>
          <w:t>300</w:t>
        </w:r>
      </w:hyperlink>
      <w:r>
        <w:rPr>
          <w:rFonts w:ascii="Palatino" w:hAnsi="Palatino"/>
        </w:rPr>
        <w:t xml:space="preserve">, </w:t>
      </w:r>
      <w:hyperlink r:id="rId399" w:history="1">
        <w:r w:rsidRPr="002A0C4D">
          <w:rPr>
            <w:rStyle w:val="Hyperlink"/>
            <w:rFonts w:ascii="Palatino" w:hAnsi="Palatino"/>
          </w:rPr>
          <w:t>310</w:t>
        </w:r>
      </w:hyperlink>
    </w:p>
    <w:p w14:paraId="170E0B8B" w14:textId="0147E008" w:rsidR="005D0948" w:rsidRPr="00D33D50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.a.4(59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Stave</w:t>
      </w:r>
      <w:r w:rsidR="003B4D93">
        <w:rPr>
          <w:rFonts w:ascii="Palatino" w:hAnsi="Palatino"/>
        </w:rPr>
        <w:t xml:space="preserve">, </w:t>
      </w:r>
      <w:hyperlink r:id="rId400" w:history="1">
        <w:r w:rsidRPr="001F1B56">
          <w:rPr>
            <w:rStyle w:val="Hyperlink"/>
            <w:rFonts w:ascii="Palatino" w:hAnsi="Palatino"/>
          </w:rPr>
          <w:t>426</w:t>
        </w:r>
      </w:hyperlink>
    </w:p>
    <w:p w14:paraId="10DD827B" w14:textId="3D6A44BC" w:rsidR="005D0948" w:rsidRPr="005D0948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.a.4(60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Tambourine</w:t>
      </w:r>
      <w:r w:rsidR="003B4D93">
        <w:rPr>
          <w:rFonts w:ascii="Palatino" w:hAnsi="Palatino"/>
        </w:rPr>
        <w:t xml:space="preserve">, </w:t>
      </w:r>
      <w:hyperlink r:id="rId401" w:history="1">
        <w:r w:rsidRPr="001F1B56">
          <w:rPr>
            <w:rStyle w:val="Hyperlink"/>
            <w:rFonts w:ascii="Palatino" w:hAnsi="Palatino"/>
          </w:rPr>
          <w:t>106</w:t>
        </w:r>
      </w:hyperlink>
    </w:p>
    <w:p w14:paraId="1CE357E4" w14:textId="48B6611E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.a.4(61</w:t>
      </w:r>
      <w:r w:rsidRPr="00DE0AB2">
        <w:rPr>
          <w:rFonts w:ascii="Palatino" w:hAnsi="Palatino"/>
        </w:rPr>
        <w:t>)</w:t>
      </w:r>
      <w:r w:rsidR="008A31E2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8A31E2">
        <w:rPr>
          <w:rFonts w:ascii="Palatino" w:hAnsi="Palatino"/>
        </w:rPr>
        <w:t>T</w:t>
      </w:r>
      <w:r w:rsidRPr="00DE0AB2">
        <w:rPr>
          <w:rFonts w:ascii="Palatino" w:hAnsi="Palatino"/>
        </w:rPr>
        <w:t>hyrsus</w:t>
      </w:r>
      <w:r w:rsidR="00E66470">
        <w:rPr>
          <w:rFonts w:ascii="Palatino" w:hAnsi="Palatino"/>
        </w:rPr>
        <w:t xml:space="preserve">, </w:t>
      </w:r>
      <w:hyperlink r:id="rId402" w:history="1">
        <w:r w:rsidR="00FB134D" w:rsidRPr="001F1B56">
          <w:rPr>
            <w:rStyle w:val="Hyperlink"/>
            <w:rFonts w:ascii="Palatino" w:hAnsi="Palatino"/>
          </w:rPr>
          <w:t>92</w:t>
        </w:r>
      </w:hyperlink>
      <w:r w:rsidR="00FB134D" w:rsidRPr="003B4D93">
        <w:rPr>
          <w:rFonts w:ascii="Palatino" w:hAnsi="Palatino"/>
        </w:rPr>
        <w:t>,</w:t>
      </w:r>
      <w:r w:rsidR="00FB134D">
        <w:rPr>
          <w:rFonts w:ascii="Palatino" w:hAnsi="Palatino"/>
        </w:rPr>
        <w:t xml:space="preserve"> </w:t>
      </w:r>
      <w:hyperlink r:id="rId403" w:history="1">
        <w:r w:rsidR="00FB134D" w:rsidRPr="001F1B56">
          <w:rPr>
            <w:rStyle w:val="Hyperlink"/>
            <w:rFonts w:ascii="Palatino" w:hAnsi="Palatino"/>
          </w:rPr>
          <w:t>112</w:t>
        </w:r>
      </w:hyperlink>
      <w:r w:rsidR="00FB134D">
        <w:rPr>
          <w:rFonts w:ascii="Palatino" w:hAnsi="Palatino"/>
        </w:rPr>
        <w:t xml:space="preserve">, </w:t>
      </w:r>
      <w:hyperlink r:id="rId404" w:history="1">
        <w:r w:rsidRPr="001F1B56">
          <w:rPr>
            <w:rStyle w:val="Hyperlink"/>
            <w:rFonts w:ascii="Palatino" w:hAnsi="Palatino"/>
          </w:rPr>
          <w:t>130</w:t>
        </w:r>
      </w:hyperlink>
      <w:r w:rsidRPr="00E4171E">
        <w:rPr>
          <w:rFonts w:ascii="Palatino" w:hAnsi="Palatino"/>
        </w:rPr>
        <w:t xml:space="preserve">, </w:t>
      </w:r>
      <w:hyperlink r:id="rId405" w:history="1">
        <w:r w:rsidR="00FB134D" w:rsidRPr="001F1B56">
          <w:rPr>
            <w:rStyle w:val="Hyperlink"/>
            <w:rFonts w:ascii="Palatino" w:hAnsi="Palatino"/>
          </w:rPr>
          <w:t>166</w:t>
        </w:r>
      </w:hyperlink>
      <w:r w:rsidR="00FB134D">
        <w:rPr>
          <w:rFonts w:ascii="Palatino" w:hAnsi="Palatino"/>
        </w:rPr>
        <w:t xml:space="preserve">, </w:t>
      </w:r>
      <w:hyperlink r:id="rId406" w:history="1">
        <w:r w:rsidRPr="001F1B56">
          <w:rPr>
            <w:rStyle w:val="Hyperlink"/>
            <w:rFonts w:ascii="Palatino" w:hAnsi="Palatino"/>
          </w:rPr>
          <w:t>239</w:t>
        </w:r>
      </w:hyperlink>
      <w:r w:rsidRPr="00E4171E">
        <w:rPr>
          <w:rFonts w:ascii="Palatino" w:hAnsi="Palatino"/>
        </w:rPr>
        <w:t xml:space="preserve">, </w:t>
      </w:r>
      <w:hyperlink r:id="rId407" w:history="1">
        <w:r w:rsidR="00FB134D" w:rsidRPr="001F1B56">
          <w:rPr>
            <w:rStyle w:val="Hyperlink"/>
            <w:rFonts w:ascii="Palatino" w:hAnsi="Palatino"/>
          </w:rPr>
          <w:t>250</w:t>
        </w:r>
      </w:hyperlink>
      <w:r w:rsidR="00FB134D">
        <w:rPr>
          <w:rFonts w:ascii="Palatino" w:hAnsi="Palatino"/>
        </w:rPr>
        <w:t xml:space="preserve">(?), </w:t>
      </w:r>
      <w:hyperlink r:id="rId408" w:history="1">
        <w:r w:rsidR="00FB134D" w:rsidRPr="001F1B56">
          <w:rPr>
            <w:rStyle w:val="Hyperlink"/>
            <w:rFonts w:ascii="Palatino" w:hAnsi="Palatino"/>
          </w:rPr>
          <w:t>370</w:t>
        </w:r>
      </w:hyperlink>
      <w:r w:rsidR="00FB134D">
        <w:rPr>
          <w:rFonts w:ascii="Palatino" w:hAnsi="Palatino"/>
        </w:rPr>
        <w:t xml:space="preserve">, </w:t>
      </w:r>
      <w:hyperlink r:id="rId409" w:history="1">
        <w:r w:rsidR="00FB134D" w:rsidRPr="001F1B56">
          <w:rPr>
            <w:rStyle w:val="Hyperlink"/>
            <w:rFonts w:ascii="Palatino" w:hAnsi="Palatino"/>
          </w:rPr>
          <w:t>381</w:t>
        </w:r>
      </w:hyperlink>
      <w:r w:rsidRPr="00E4171E">
        <w:rPr>
          <w:rFonts w:ascii="Palatino" w:hAnsi="Palatino"/>
        </w:rPr>
        <w:t xml:space="preserve">, </w:t>
      </w:r>
      <w:hyperlink r:id="rId410" w:history="1">
        <w:r w:rsidR="00FB134D" w:rsidRPr="001F1B56">
          <w:rPr>
            <w:rStyle w:val="Hyperlink"/>
            <w:rFonts w:ascii="Palatino" w:hAnsi="Palatino"/>
          </w:rPr>
          <w:t>4</w:t>
        </w:r>
        <w:r w:rsidR="00401BFE" w:rsidRPr="001F1B56">
          <w:rPr>
            <w:rStyle w:val="Hyperlink"/>
            <w:rFonts w:ascii="Palatino" w:hAnsi="Palatino"/>
          </w:rPr>
          <w:t>08</w:t>
        </w:r>
      </w:hyperlink>
      <w:r w:rsidR="00FB134D">
        <w:rPr>
          <w:rFonts w:ascii="Palatino" w:hAnsi="Palatino"/>
        </w:rPr>
        <w:t>(?)</w:t>
      </w:r>
    </w:p>
    <w:p w14:paraId="58AF89F0" w14:textId="30DBB21F" w:rsidR="005D0948" w:rsidRPr="005D0948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.a.4(62</w:t>
      </w:r>
      <w:r>
        <w:rPr>
          <w:rFonts w:ascii="Palatino" w:hAnsi="Palatino"/>
        </w:rPr>
        <w:t>). Torch</w:t>
      </w:r>
      <w:r w:rsidR="003B4D93">
        <w:rPr>
          <w:rFonts w:ascii="Palatino" w:hAnsi="Palatino"/>
        </w:rPr>
        <w:t xml:space="preserve">, </w:t>
      </w:r>
      <w:hyperlink r:id="rId411" w:history="1">
        <w:r w:rsidRPr="001F1B56">
          <w:rPr>
            <w:rStyle w:val="Hyperlink"/>
            <w:rFonts w:ascii="Palatino" w:hAnsi="Palatino"/>
          </w:rPr>
          <w:t>563</w:t>
        </w:r>
      </w:hyperlink>
    </w:p>
    <w:p w14:paraId="614B9A4C" w14:textId="774D1BAF" w:rsidR="005D0948" w:rsidRPr="005D0948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.a.4(63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Toy wheel</w:t>
      </w:r>
      <w:r w:rsidR="003B4D93">
        <w:rPr>
          <w:rFonts w:ascii="Palatino" w:hAnsi="Palatino"/>
        </w:rPr>
        <w:t xml:space="preserve">, </w:t>
      </w:r>
      <w:hyperlink r:id="rId412" w:history="1">
        <w:r w:rsidRPr="001F1B56">
          <w:rPr>
            <w:rStyle w:val="Hyperlink"/>
            <w:rFonts w:ascii="Palatino" w:hAnsi="Palatino"/>
          </w:rPr>
          <w:t>174</w:t>
        </w:r>
      </w:hyperlink>
    </w:p>
    <w:p w14:paraId="2C6B34D8" w14:textId="17B8A6D3" w:rsidR="005D0948" w:rsidRPr="005D0948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.a.4(64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Trident</w:t>
      </w:r>
      <w:r w:rsidR="00E66470">
        <w:rPr>
          <w:rFonts w:ascii="Palatino" w:hAnsi="Palatino"/>
        </w:rPr>
        <w:t xml:space="preserve">, </w:t>
      </w:r>
      <w:hyperlink r:id="rId413" w:history="1">
        <w:r w:rsidRPr="001F1B56">
          <w:rPr>
            <w:rStyle w:val="Hyperlink"/>
            <w:rFonts w:ascii="Palatino" w:hAnsi="Palatino"/>
          </w:rPr>
          <w:t>88</w:t>
        </w:r>
      </w:hyperlink>
      <w:r>
        <w:rPr>
          <w:rFonts w:ascii="Palatino" w:hAnsi="Palatino"/>
        </w:rPr>
        <w:t xml:space="preserve">, </w:t>
      </w:r>
      <w:hyperlink r:id="rId414" w:history="1">
        <w:r w:rsidRPr="001F1B56">
          <w:rPr>
            <w:rStyle w:val="Hyperlink"/>
            <w:rFonts w:ascii="Palatino" w:hAnsi="Palatino"/>
          </w:rPr>
          <w:t>210</w:t>
        </w:r>
      </w:hyperlink>
      <w:r>
        <w:rPr>
          <w:rFonts w:ascii="Palatino" w:hAnsi="Palatino"/>
        </w:rPr>
        <w:t xml:space="preserve">, </w:t>
      </w:r>
      <w:hyperlink r:id="rId415" w:history="1">
        <w:r w:rsidRPr="001F1B56">
          <w:rPr>
            <w:rStyle w:val="Hyperlink"/>
            <w:rFonts w:ascii="Palatino" w:hAnsi="Palatino"/>
          </w:rPr>
          <w:t>360</w:t>
        </w:r>
      </w:hyperlink>
      <w:r>
        <w:rPr>
          <w:rFonts w:ascii="Palatino" w:hAnsi="Palatino"/>
        </w:rPr>
        <w:t xml:space="preserve">, </w:t>
      </w:r>
      <w:hyperlink r:id="rId416" w:history="1">
        <w:r w:rsidRPr="001F1B56">
          <w:rPr>
            <w:rStyle w:val="Hyperlink"/>
            <w:rFonts w:ascii="Palatino" w:hAnsi="Palatino"/>
          </w:rPr>
          <w:t>407</w:t>
        </w:r>
      </w:hyperlink>
    </w:p>
    <w:p w14:paraId="27D71724" w14:textId="21E4A7D9" w:rsidR="005D0948" w:rsidRPr="005D0948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.a.4(65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Tunic</w:t>
      </w:r>
      <w:r w:rsidR="00E66470">
        <w:rPr>
          <w:rFonts w:ascii="Palatino" w:hAnsi="Palatino"/>
        </w:rPr>
        <w:t xml:space="preserve">, </w:t>
      </w:r>
      <w:hyperlink r:id="rId417" w:history="1">
        <w:r w:rsidRPr="001F1B56">
          <w:rPr>
            <w:rStyle w:val="Hyperlink"/>
            <w:rFonts w:ascii="Palatino" w:hAnsi="Palatino"/>
          </w:rPr>
          <w:t>86</w:t>
        </w:r>
      </w:hyperlink>
      <w:r>
        <w:rPr>
          <w:rFonts w:ascii="Palatino" w:hAnsi="Palatino"/>
        </w:rPr>
        <w:t xml:space="preserve">, </w:t>
      </w:r>
      <w:hyperlink r:id="rId418" w:history="1">
        <w:r w:rsidRPr="001F1B56">
          <w:rPr>
            <w:rStyle w:val="Hyperlink"/>
            <w:rFonts w:ascii="Palatino" w:hAnsi="Palatino"/>
          </w:rPr>
          <w:t>105</w:t>
        </w:r>
      </w:hyperlink>
      <w:r>
        <w:rPr>
          <w:rFonts w:ascii="Palatino" w:hAnsi="Palatino"/>
        </w:rPr>
        <w:t xml:space="preserve">, </w:t>
      </w:r>
      <w:hyperlink r:id="rId419" w:history="1">
        <w:r w:rsidR="001F1B56" w:rsidRPr="001F1B56">
          <w:rPr>
            <w:rStyle w:val="Hyperlink"/>
            <w:rFonts w:ascii="Palatino" w:hAnsi="Palatino"/>
          </w:rPr>
          <w:t>107</w:t>
        </w:r>
      </w:hyperlink>
      <w:r>
        <w:rPr>
          <w:rFonts w:ascii="Palatino" w:hAnsi="Palatino"/>
        </w:rPr>
        <w:t xml:space="preserve">, </w:t>
      </w:r>
      <w:hyperlink r:id="rId420" w:history="1">
        <w:r w:rsidRPr="001F1B56">
          <w:rPr>
            <w:rStyle w:val="Hyperlink"/>
            <w:rFonts w:ascii="Palatino" w:hAnsi="Palatino"/>
          </w:rPr>
          <w:t>139</w:t>
        </w:r>
      </w:hyperlink>
      <w:r>
        <w:rPr>
          <w:rFonts w:ascii="Palatino" w:hAnsi="Palatino"/>
        </w:rPr>
        <w:t xml:space="preserve">, </w:t>
      </w:r>
      <w:hyperlink r:id="rId421" w:history="1">
        <w:r w:rsidRPr="001F1B56">
          <w:rPr>
            <w:rStyle w:val="Hyperlink"/>
            <w:rFonts w:ascii="Palatino" w:hAnsi="Palatino"/>
          </w:rPr>
          <w:t>180</w:t>
        </w:r>
      </w:hyperlink>
      <w:r>
        <w:rPr>
          <w:rFonts w:ascii="Palatino" w:hAnsi="Palatino"/>
        </w:rPr>
        <w:t xml:space="preserve">, </w:t>
      </w:r>
      <w:hyperlink r:id="rId422" w:history="1">
        <w:r w:rsidRPr="001F1B56">
          <w:rPr>
            <w:rStyle w:val="Hyperlink"/>
            <w:rFonts w:ascii="Palatino" w:hAnsi="Palatino"/>
          </w:rPr>
          <w:t>2</w:t>
        </w:r>
        <w:r w:rsidR="00401BFE" w:rsidRPr="001F1B56">
          <w:rPr>
            <w:rStyle w:val="Hyperlink"/>
            <w:rFonts w:ascii="Palatino" w:hAnsi="Palatino"/>
          </w:rPr>
          <w:t>04</w:t>
        </w:r>
      </w:hyperlink>
      <w:r w:rsidR="00401BFE">
        <w:rPr>
          <w:rFonts w:ascii="Palatino" w:hAnsi="Palatino"/>
        </w:rPr>
        <w:t xml:space="preserve">, </w:t>
      </w:r>
      <w:hyperlink r:id="rId423" w:history="1">
        <w:r w:rsidR="00401BFE" w:rsidRPr="001F1B56">
          <w:rPr>
            <w:rStyle w:val="Hyperlink"/>
            <w:rFonts w:ascii="Palatino" w:hAnsi="Palatino"/>
          </w:rPr>
          <w:t>213</w:t>
        </w:r>
      </w:hyperlink>
      <w:r w:rsidR="00401BFE">
        <w:rPr>
          <w:rFonts w:ascii="Palatino" w:hAnsi="Palatino"/>
        </w:rPr>
        <w:t xml:space="preserve">, </w:t>
      </w:r>
      <w:hyperlink r:id="rId424" w:history="1">
        <w:r w:rsidR="00401BFE" w:rsidRPr="001F1B56">
          <w:rPr>
            <w:rStyle w:val="Hyperlink"/>
            <w:rFonts w:ascii="Palatino" w:hAnsi="Palatino"/>
          </w:rPr>
          <w:t>238</w:t>
        </w:r>
      </w:hyperlink>
      <w:r w:rsidR="00401BFE">
        <w:rPr>
          <w:rFonts w:ascii="Palatino" w:hAnsi="Palatino"/>
        </w:rPr>
        <w:t xml:space="preserve">, </w:t>
      </w:r>
      <w:hyperlink r:id="rId425" w:history="1">
        <w:r w:rsidR="00401BFE" w:rsidRPr="001F1B56">
          <w:rPr>
            <w:rStyle w:val="Hyperlink"/>
            <w:rFonts w:ascii="Palatino" w:hAnsi="Palatino"/>
          </w:rPr>
          <w:t>252</w:t>
        </w:r>
      </w:hyperlink>
      <w:r w:rsidR="00401BFE">
        <w:rPr>
          <w:rFonts w:ascii="Palatino" w:hAnsi="Palatino"/>
        </w:rPr>
        <w:t xml:space="preserve">, </w:t>
      </w:r>
      <w:hyperlink r:id="rId426" w:history="1">
        <w:r w:rsidR="00401BFE" w:rsidRPr="001F1B56">
          <w:rPr>
            <w:rStyle w:val="Hyperlink"/>
            <w:rFonts w:ascii="Palatino" w:hAnsi="Palatino"/>
          </w:rPr>
          <w:t>290</w:t>
        </w:r>
      </w:hyperlink>
      <w:r w:rsidR="00401BFE">
        <w:rPr>
          <w:rFonts w:ascii="Palatino" w:hAnsi="Palatino"/>
        </w:rPr>
        <w:t xml:space="preserve">, </w:t>
      </w:r>
      <w:hyperlink r:id="rId427" w:history="1">
        <w:r w:rsidR="00401BFE" w:rsidRPr="001F1B56">
          <w:rPr>
            <w:rStyle w:val="Hyperlink"/>
            <w:rFonts w:ascii="Palatino" w:hAnsi="Palatino"/>
          </w:rPr>
          <w:t>300</w:t>
        </w:r>
      </w:hyperlink>
      <w:r w:rsidR="00401BFE">
        <w:rPr>
          <w:rFonts w:ascii="Palatino" w:hAnsi="Palatino"/>
        </w:rPr>
        <w:t>,</w:t>
      </w:r>
      <w:r>
        <w:rPr>
          <w:rFonts w:ascii="Palatino" w:hAnsi="Palatino"/>
        </w:rPr>
        <w:t xml:space="preserve"> </w:t>
      </w:r>
      <w:hyperlink r:id="rId428" w:history="1">
        <w:r w:rsidRPr="001F1B56">
          <w:rPr>
            <w:rStyle w:val="Hyperlink"/>
            <w:rFonts w:ascii="Palatino" w:hAnsi="Palatino"/>
          </w:rPr>
          <w:t>310</w:t>
        </w:r>
      </w:hyperlink>
      <w:r>
        <w:rPr>
          <w:rFonts w:ascii="Palatino" w:hAnsi="Palatino"/>
        </w:rPr>
        <w:t xml:space="preserve">, </w:t>
      </w:r>
      <w:hyperlink r:id="rId429" w:history="1">
        <w:r w:rsidRPr="001F1B56">
          <w:rPr>
            <w:rStyle w:val="Hyperlink"/>
            <w:rFonts w:ascii="Palatino" w:hAnsi="Palatino"/>
          </w:rPr>
          <w:t>344</w:t>
        </w:r>
      </w:hyperlink>
      <w:r>
        <w:rPr>
          <w:rFonts w:ascii="Palatino" w:hAnsi="Palatino"/>
        </w:rPr>
        <w:t xml:space="preserve">, </w:t>
      </w:r>
      <w:hyperlink r:id="rId430" w:history="1">
        <w:r w:rsidR="00E765CF" w:rsidRPr="00E765CF">
          <w:rPr>
            <w:rStyle w:val="Hyperlink"/>
            <w:rFonts w:ascii="Palatino" w:hAnsi="Palatino"/>
          </w:rPr>
          <w:t>365</w:t>
        </w:r>
      </w:hyperlink>
      <w:r>
        <w:rPr>
          <w:rFonts w:ascii="Palatino" w:hAnsi="Palatino"/>
        </w:rPr>
        <w:t xml:space="preserve">, </w:t>
      </w:r>
      <w:hyperlink r:id="rId431" w:history="1">
        <w:r w:rsidRPr="00E765CF">
          <w:rPr>
            <w:rStyle w:val="Hyperlink"/>
            <w:rFonts w:ascii="Palatino" w:hAnsi="Palatino"/>
          </w:rPr>
          <w:t>389</w:t>
        </w:r>
      </w:hyperlink>
      <w:r>
        <w:rPr>
          <w:rFonts w:ascii="Palatino" w:hAnsi="Palatino"/>
        </w:rPr>
        <w:t xml:space="preserve">, </w:t>
      </w:r>
      <w:hyperlink r:id="rId432" w:history="1">
        <w:r w:rsidRPr="00E765CF">
          <w:rPr>
            <w:rStyle w:val="Hyperlink"/>
            <w:rFonts w:ascii="Palatino" w:hAnsi="Palatino"/>
          </w:rPr>
          <w:t>393</w:t>
        </w:r>
      </w:hyperlink>
      <w:r>
        <w:rPr>
          <w:rFonts w:ascii="Palatino" w:hAnsi="Palatino"/>
        </w:rPr>
        <w:t xml:space="preserve">, </w:t>
      </w:r>
      <w:hyperlink r:id="rId433" w:history="1">
        <w:r w:rsidRPr="00E765CF">
          <w:rPr>
            <w:rStyle w:val="Hyperlink"/>
            <w:rFonts w:ascii="Palatino" w:hAnsi="Palatino"/>
          </w:rPr>
          <w:t>493</w:t>
        </w:r>
      </w:hyperlink>
    </w:p>
    <w:p w14:paraId="019F7D4C" w14:textId="5C07F657" w:rsidR="005D0948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.a.4(66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Tympanon</w:t>
      </w:r>
      <w:r w:rsidR="00E66470">
        <w:rPr>
          <w:rFonts w:ascii="Palatino" w:hAnsi="Palatino"/>
        </w:rPr>
        <w:t xml:space="preserve">, </w:t>
      </w:r>
      <w:hyperlink r:id="rId434" w:history="1">
        <w:r w:rsidRPr="00E765CF">
          <w:rPr>
            <w:rStyle w:val="Hyperlink"/>
            <w:rFonts w:ascii="Palatino" w:hAnsi="Palatino"/>
          </w:rPr>
          <w:t>126</w:t>
        </w:r>
      </w:hyperlink>
      <w:r>
        <w:rPr>
          <w:rFonts w:ascii="Palatino" w:hAnsi="Palatino"/>
        </w:rPr>
        <w:t xml:space="preserve">, </w:t>
      </w:r>
      <w:hyperlink r:id="rId435" w:history="1">
        <w:r w:rsidRPr="00E765CF">
          <w:rPr>
            <w:rStyle w:val="Hyperlink"/>
            <w:rFonts w:ascii="Palatino" w:hAnsi="Palatino"/>
          </w:rPr>
          <w:t>175</w:t>
        </w:r>
      </w:hyperlink>
      <w:r>
        <w:rPr>
          <w:rFonts w:ascii="Palatino" w:hAnsi="Palatino"/>
        </w:rPr>
        <w:t xml:space="preserve">, </w:t>
      </w:r>
      <w:hyperlink r:id="rId436" w:history="1">
        <w:r w:rsidRPr="00E765CF">
          <w:rPr>
            <w:rStyle w:val="Hyperlink"/>
            <w:rFonts w:ascii="Palatino" w:hAnsi="Palatino"/>
          </w:rPr>
          <w:t>250</w:t>
        </w:r>
      </w:hyperlink>
    </w:p>
    <w:p w14:paraId="5E968F72" w14:textId="38823E86" w:rsidR="005D0948" w:rsidRPr="005D0948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.a.4(67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V</w:t>
      </w:r>
      <w:r w:rsidRPr="00DE0AB2">
        <w:rPr>
          <w:rFonts w:ascii="Palatino" w:hAnsi="Palatino"/>
        </w:rPr>
        <w:t>ase</w:t>
      </w:r>
      <w:r w:rsidR="00E66470">
        <w:rPr>
          <w:rFonts w:ascii="Palatino" w:hAnsi="Palatino"/>
        </w:rPr>
        <w:t xml:space="preserve">, </w:t>
      </w:r>
      <w:hyperlink r:id="rId437" w:history="1">
        <w:r w:rsidRPr="00E765CF">
          <w:rPr>
            <w:rStyle w:val="Hyperlink"/>
            <w:rFonts w:ascii="Palatino" w:hAnsi="Palatino"/>
          </w:rPr>
          <w:t>109</w:t>
        </w:r>
      </w:hyperlink>
      <w:r w:rsidRPr="00E4171E">
        <w:rPr>
          <w:rFonts w:ascii="Palatino" w:hAnsi="Palatino"/>
        </w:rPr>
        <w:t xml:space="preserve">, </w:t>
      </w:r>
      <w:hyperlink r:id="rId438" w:history="1">
        <w:r w:rsidRPr="00E765CF">
          <w:rPr>
            <w:rStyle w:val="Hyperlink"/>
            <w:rFonts w:ascii="Palatino" w:hAnsi="Palatino"/>
          </w:rPr>
          <w:t>124</w:t>
        </w:r>
      </w:hyperlink>
      <w:r w:rsidRPr="00E4171E">
        <w:rPr>
          <w:rFonts w:ascii="Palatino" w:hAnsi="Palatino"/>
        </w:rPr>
        <w:t xml:space="preserve">, </w:t>
      </w:r>
      <w:hyperlink r:id="rId439" w:history="1">
        <w:r w:rsidRPr="00E765CF">
          <w:rPr>
            <w:rStyle w:val="Hyperlink"/>
            <w:rFonts w:ascii="Palatino" w:hAnsi="Palatino"/>
          </w:rPr>
          <w:t>142</w:t>
        </w:r>
      </w:hyperlink>
    </w:p>
    <w:p w14:paraId="5109E327" w14:textId="77777777" w:rsidR="0069151A" w:rsidRDefault="00CE6583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.a.4(68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 xml:space="preserve">. </w:t>
      </w:r>
      <w:r w:rsidR="001719D0">
        <w:rPr>
          <w:rFonts w:ascii="Palatino" w:hAnsi="Palatino"/>
        </w:rPr>
        <w:t>Victory c</w:t>
      </w:r>
      <w:r w:rsidR="0035265A">
        <w:rPr>
          <w:rFonts w:ascii="Palatino" w:hAnsi="Palatino"/>
        </w:rPr>
        <w:t>rown</w:t>
      </w:r>
      <w:r w:rsidR="001719D0">
        <w:rPr>
          <w:rFonts w:ascii="Palatino" w:hAnsi="Palatino"/>
        </w:rPr>
        <w:t xml:space="preserve">: </w:t>
      </w:r>
      <w:r w:rsidR="001719D0" w:rsidRPr="0035265A">
        <w:rPr>
          <w:rFonts w:ascii="Palatino" w:hAnsi="Palatino"/>
          <w:i/>
        </w:rPr>
        <w:t>see</w:t>
      </w:r>
      <w:r w:rsidR="001719D0">
        <w:rPr>
          <w:rFonts w:ascii="Palatino" w:hAnsi="Palatino"/>
        </w:rPr>
        <w:t xml:space="preserve"> </w:t>
      </w:r>
      <w:r w:rsidR="00D306EB" w:rsidRPr="00291A6D">
        <w:rPr>
          <w:rFonts w:ascii="Palatino" w:hAnsi="Palatino"/>
          <w:caps/>
        </w:rPr>
        <w:t>v</w:t>
      </w:r>
      <w:r w:rsidR="00D306EB">
        <w:rPr>
          <w:rFonts w:ascii="Palatino" w:hAnsi="Palatino"/>
        </w:rPr>
        <w:t xml:space="preserve">.d.5 </w:t>
      </w:r>
      <w:r w:rsidR="001719D0">
        <w:rPr>
          <w:rFonts w:ascii="Palatino" w:hAnsi="Palatino"/>
        </w:rPr>
        <w:t>W</w:t>
      </w:r>
      <w:r w:rsidR="004D1461">
        <w:rPr>
          <w:rFonts w:ascii="Palatino" w:hAnsi="Palatino"/>
        </w:rPr>
        <w:t>reath</w:t>
      </w:r>
    </w:p>
    <w:p w14:paraId="035C3334" w14:textId="642C1344" w:rsidR="005D0948" w:rsidRPr="005D0948" w:rsidRDefault="005D0948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.a.4(69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Water basin</w:t>
      </w:r>
      <w:r w:rsidR="003B4D93">
        <w:rPr>
          <w:rFonts w:ascii="Palatino" w:hAnsi="Palatino"/>
        </w:rPr>
        <w:t xml:space="preserve">, </w:t>
      </w:r>
      <w:hyperlink r:id="rId440" w:history="1">
        <w:r w:rsidRPr="00E765CF">
          <w:rPr>
            <w:rStyle w:val="Hyperlink"/>
            <w:rFonts w:ascii="Palatino" w:hAnsi="Palatino"/>
          </w:rPr>
          <w:t>185</w:t>
        </w:r>
      </w:hyperlink>
    </w:p>
    <w:p w14:paraId="0324F1D0" w14:textId="77A56920" w:rsidR="001617AA" w:rsidRDefault="00531C3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.a.4(70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 Whip</w:t>
      </w:r>
      <w:r w:rsidR="00E66470">
        <w:rPr>
          <w:rFonts w:ascii="Palatino" w:hAnsi="Palatino"/>
        </w:rPr>
        <w:t xml:space="preserve">, </w:t>
      </w:r>
      <w:hyperlink r:id="rId441" w:history="1">
        <w:r w:rsidR="00C42477" w:rsidRPr="00E765CF">
          <w:rPr>
            <w:rStyle w:val="Hyperlink"/>
            <w:rFonts w:ascii="Palatino" w:hAnsi="Palatino"/>
          </w:rPr>
          <w:t>178</w:t>
        </w:r>
      </w:hyperlink>
      <w:r w:rsidR="00C42477">
        <w:rPr>
          <w:rFonts w:ascii="Palatino" w:hAnsi="Palatino"/>
        </w:rPr>
        <w:t xml:space="preserve">, </w:t>
      </w:r>
      <w:hyperlink r:id="rId442" w:history="1">
        <w:r w:rsidR="00420B39" w:rsidRPr="00E765CF">
          <w:rPr>
            <w:rStyle w:val="Hyperlink"/>
            <w:rFonts w:ascii="Palatino" w:hAnsi="Palatino"/>
          </w:rPr>
          <w:t>387</w:t>
        </w:r>
      </w:hyperlink>
      <w:r w:rsidR="00420B39">
        <w:rPr>
          <w:rFonts w:ascii="Palatino" w:hAnsi="Palatino"/>
        </w:rPr>
        <w:t xml:space="preserve">, </w:t>
      </w:r>
      <w:hyperlink r:id="rId443" w:history="1">
        <w:r w:rsidR="00984FCC" w:rsidRPr="00E765CF">
          <w:rPr>
            <w:rStyle w:val="Hyperlink"/>
            <w:rFonts w:ascii="Palatino" w:hAnsi="Palatino"/>
          </w:rPr>
          <w:t>389</w:t>
        </w:r>
      </w:hyperlink>
      <w:r w:rsidR="00984FCC">
        <w:rPr>
          <w:rFonts w:ascii="Palatino" w:hAnsi="Palatino"/>
        </w:rPr>
        <w:t xml:space="preserve">, </w:t>
      </w:r>
      <w:hyperlink r:id="rId444" w:history="1">
        <w:r w:rsidRPr="00E765CF">
          <w:rPr>
            <w:rStyle w:val="Hyperlink"/>
            <w:rFonts w:ascii="Palatino" w:hAnsi="Palatino"/>
          </w:rPr>
          <w:t>411</w:t>
        </w:r>
      </w:hyperlink>
      <w:r>
        <w:rPr>
          <w:rFonts w:ascii="Palatino" w:hAnsi="Palatino"/>
        </w:rPr>
        <w:t xml:space="preserve">, </w:t>
      </w:r>
      <w:hyperlink r:id="rId445" w:history="1">
        <w:r w:rsidR="00310311" w:rsidRPr="00E765CF">
          <w:rPr>
            <w:rStyle w:val="Hyperlink"/>
            <w:rFonts w:ascii="Palatino" w:hAnsi="Palatino"/>
          </w:rPr>
          <w:t>464</w:t>
        </w:r>
      </w:hyperlink>
      <w:r w:rsidR="00310311">
        <w:rPr>
          <w:rFonts w:ascii="Palatino" w:hAnsi="Palatino"/>
        </w:rPr>
        <w:t xml:space="preserve">, </w:t>
      </w:r>
      <w:hyperlink r:id="rId446" w:history="1">
        <w:r w:rsidRPr="00E765CF">
          <w:rPr>
            <w:rStyle w:val="Hyperlink"/>
            <w:rFonts w:ascii="Palatino" w:hAnsi="Palatino"/>
          </w:rPr>
          <w:t>468</w:t>
        </w:r>
      </w:hyperlink>
    </w:p>
    <w:p w14:paraId="3B5D7A93" w14:textId="77777777" w:rsidR="00CD1CFC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.b</w:t>
      </w:r>
      <w:r>
        <w:rPr>
          <w:rFonts w:ascii="Palatino" w:hAnsi="Palatino"/>
        </w:rPr>
        <w:t xml:space="preserve">. </w:t>
      </w:r>
      <w:r w:rsidRPr="00DE0AB2">
        <w:rPr>
          <w:rFonts w:ascii="Palatino" w:hAnsi="Palatino"/>
        </w:rPr>
        <w:t>War</w:t>
      </w:r>
    </w:p>
    <w:p w14:paraId="0C343439" w14:textId="1FBEF7A6" w:rsidR="00EC0CB3" w:rsidRDefault="00EC0CB3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>
        <w:rPr>
          <w:rFonts w:ascii="Palatino" w:hAnsi="Palatino"/>
        </w:rPr>
        <w:t>.b.1</w:t>
      </w:r>
      <w:r w:rsidR="001767C6">
        <w:rPr>
          <w:rFonts w:ascii="Palatino" w:hAnsi="Palatino"/>
        </w:rPr>
        <w:t>. Arrow</w:t>
      </w:r>
      <w:r w:rsidR="00195908">
        <w:rPr>
          <w:rFonts w:ascii="Palatino" w:hAnsi="Palatino"/>
        </w:rPr>
        <w:t xml:space="preserve">, </w:t>
      </w:r>
      <w:hyperlink r:id="rId447" w:history="1">
        <w:r w:rsidR="0093775A" w:rsidRPr="00195DFA">
          <w:rPr>
            <w:rStyle w:val="Hyperlink"/>
            <w:rFonts w:ascii="Palatino" w:hAnsi="Palatino"/>
          </w:rPr>
          <w:t>200</w:t>
        </w:r>
      </w:hyperlink>
      <w:r w:rsidR="0093775A">
        <w:rPr>
          <w:rFonts w:ascii="Palatino" w:hAnsi="Palatino"/>
        </w:rPr>
        <w:t xml:space="preserve">, </w:t>
      </w:r>
      <w:hyperlink r:id="rId448" w:history="1">
        <w:r w:rsidR="0093775A" w:rsidRPr="00195DFA">
          <w:rPr>
            <w:rStyle w:val="Hyperlink"/>
            <w:rFonts w:ascii="Palatino" w:hAnsi="Palatino"/>
          </w:rPr>
          <w:t>215</w:t>
        </w:r>
      </w:hyperlink>
      <w:r w:rsidR="0093775A">
        <w:rPr>
          <w:rFonts w:ascii="Palatino" w:hAnsi="Palatino"/>
        </w:rPr>
        <w:t xml:space="preserve">, </w:t>
      </w:r>
      <w:hyperlink r:id="rId449" w:history="1">
        <w:r w:rsidR="001767C6" w:rsidRPr="00073689">
          <w:rPr>
            <w:rStyle w:val="Hyperlink"/>
            <w:rFonts w:ascii="Palatino" w:hAnsi="Palatino"/>
          </w:rPr>
          <w:t>372</w:t>
        </w:r>
        <w:r w:rsidR="00120FC5" w:rsidRPr="00073689">
          <w:rPr>
            <w:rStyle w:val="Hyperlink"/>
            <w:rFonts w:ascii="Palatino" w:hAnsi="Palatino"/>
          </w:rPr>
          <w:t>–</w:t>
        </w:r>
        <w:r w:rsidRPr="00073689">
          <w:rPr>
            <w:rStyle w:val="Hyperlink"/>
            <w:rFonts w:ascii="Palatino" w:hAnsi="Palatino"/>
          </w:rPr>
          <w:t>73</w:t>
        </w:r>
      </w:hyperlink>
      <w:r>
        <w:rPr>
          <w:rFonts w:ascii="Palatino" w:hAnsi="Palatino"/>
        </w:rPr>
        <w:t xml:space="preserve">, </w:t>
      </w:r>
      <w:hyperlink r:id="rId450" w:history="1">
        <w:r w:rsidR="0093775A" w:rsidRPr="00195DFA">
          <w:rPr>
            <w:rStyle w:val="Hyperlink"/>
            <w:rFonts w:ascii="Palatino" w:hAnsi="Palatino"/>
          </w:rPr>
          <w:t>385</w:t>
        </w:r>
      </w:hyperlink>
      <w:r w:rsidR="0093775A">
        <w:rPr>
          <w:rFonts w:ascii="Palatino" w:hAnsi="Palatino"/>
        </w:rPr>
        <w:t xml:space="preserve">, </w:t>
      </w:r>
      <w:hyperlink r:id="rId451" w:history="1">
        <w:r w:rsidRPr="00195DFA">
          <w:rPr>
            <w:rStyle w:val="Hyperlink"/>
            <w:rFonts w:ascii="Palatino" w:hAnsi="Palatino"/>
          </w:rPr>
          <w:t>394</w:t>
        </w:r>
      </w:hyperlink>
    </w:p>
    <w:p w14:paraId="49C41884" w14:textId="09EBF9F0" w:rsidR="00EC0CB3" w:rsidRDefault="00EC0CB3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>
        <w:rPr>
          <w:rFonts w:ascii="Palatino" w:hAnsi="Palatino"/>
        </w:rPr>
        <w:t>.b.2. Axe</w:t>
      </w:r>
      <w:r w:rsidR="003B4D93">
        <w:rPr>
          <w:rFonts w:ascii="Palatino" w:hAnsi="Palatino"/>
        </w:rPr>
        <w:t xml:space="preserve">, </w:t>
      </w:r>
      <w:hyperlink r:id="rId452" w:history="1">
        <w:r w:rsidRPr="00195DFA">
          <w:rPr>
            <w:rStyle w:val="Hyperlink"/>
            <w:rFonts w:ascii="Palatino" w:hAnsi="Palatino"/>
          </w:rPr>
          <w:t>225</w:t>
        </w:r>
      </w:hyperlink>
    </w:p>
    <w:p w14:paraId="02ED676F" w14:textId="3CE024AF" w:rsidR="00EC0CB3" w:rsidRDefault="00EC0CB3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>
        <w:rPr>
          <w:rFonts w:ascii="Palatino" w:hAnsi="Palatino"/>
        </w:rPr>
        <w:t>.b.3. Bow</w:t>
      </w:r>
      <w:r w:rsidR="003B4D93">
        <w:rPr>
          <w:rFonts w:ascii="Palatino" w:hAnsi="Palatino"/>
        </w:rPr>
        <w:t xml:space="preserve">, </w:t>
      </w:r>
      <w:hyperlink r:id="rId453" w:history="1">
        <w:r w:rsidRPr="00195DFA">
          <w:rPr>
            <w:rStyle w:val="Hyperlink"/>
            <w:rFonts w:ascii="Palatino" w:hAnsi="Palatino"/>
          </w:rPr>
          <w:t>219</w:t>
        </w:r>
      </w:hyperlink>
    </w:p>
    <w:p w14:paraId="68A5BAE1" w14:textId="7C2F5B11" w:rsidR="001719D0" w:rsidRPr="001719D0" w:rsidRDefault="001719D0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35265A">
        <w:rPr>
          <w:rFonts w:ascii="Palatino" w:hAnsi="Palatino"/>
        </w:rPr>
        <w:t xml:space="preserve">.b.4. </w:t>
      </w:r>
      <w:r>
        <w:rPr>
          <w:rFonts w:ascii="Palatino" w:hAnsi="Palatino"/>
        </w:rPr>
        <w:t>Cuirass</w:t>
      </w:r>
      <w:r w:rsidR="00195908">
        <w:rPr>
          <w:rFonts w:ascii="Palatino" w:hAnsi="Palatino"/>
        </w:rPr>
        <w:t xml:space="preserve">, </w:t>
      </w:r>
      <w:hyperlink r:id="rId454" w:history="1">
        <w:r w:rsidRPr="00195DFA">
          <w:rPr>
            <w:rStyle w:val="Hyperlink"/>
            <w:rFonts w:ascii="Palatino" w:hAnsi="Palatino"/>
          </w:rPr>
          <w:t>105</w:t>
        </w:r>
      </w:hyperlink>
      <w:r w:rsidRPr="00073689">
        <w:rPr>
          <w:rFonts w:ascii="Palatino" w:hAnsi="Palatino"/>
        </w:rPr>
        <w:t xml:space="preserve">, </w:t>
      </w:r>
      <w:hyperlink r:id="rId455" w:history="1">
        <w:r w:rsidRPr="00073689">
          <w:rPr>
            <w:rStyle w:val="Hyperlink"/>
            <w:rFonts w:ascii="Palatino" w:hAnsi="Palatino"/>
          </w:rPr>
          <w:t>394</w:t>
        </w:r>
        <w:r w:rsidR="00120FC5" w:rsidRPr="00073689">
          <w:rPr>
            <w:rStyle w:val="Hyperlink"/>
            <w:rFonts w:ascii="Palatino" w:hAnsi="Palatino"/>
          </w:rPr>
          <w:t>–</w:t>
        </w:r>
        <w:r w:rsidRPr="00073689">
          <w:rPr>
            <w:rStyle w:val="Hyperlink"/>
            <w:rFonts w:ascii="Palatino" w:hAnsi="Palatino"/>
          </w:rPr>
          <w:t>95</w:t>
        </w:r>
      </w:hyperlink>
      <w:r>
        <w:rPr>
          <w:rFonts w:ascii="Palatino" w:hAnsi="Palatino"/>
        </w:rPr>
        <w:t xml:space="preserve">, </w:t>
      </w:r>
      <w:hyperlink r:id="rId456" w:history="1">
        <w:r w:rsidRPr="00195DFA">
          <w:rPr>
            <w:rStyle w:val="Hyperlink"/>
            <w:rFonts w:ascii="Palatino" w:hAnsi="Palatino"/>
          </w:rPr>
          <w:t>474</w:t>
        </w:r>
      </w:hyperlink>
    </w:p>
    <w:p w14:paraId="38FF345D" w14:textId="7DEC25C3" w:rsidR="001719D0" w:rsidRPr="003B4D93" w:rsidRDefault="001719D0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>
        <w:rPr>
          <w:rFonts w:ascii="Palatino" w:hAnsi="Palatino"/>
        </w:rPr>
        <w:t>.b.5</w:t>
      </w:r>
      <w:r w:rsidRPr="001719D0">
        <w:rPr>
          <w:rFonts w:ascii="Palatino" w:hAnsi="Palatino"/>
        </w:rPr>
        <w:t>.</w:t>
      </w:r>
      <w:r>
        <w:rPr>
          <w:rFonts w:ascii="Palatino" w:hAnsi="Palatino"/>
        </w:rPr>
        <w:t xml:space="preserve"> Display of</w:t>
      </w:r>
      <w:r w:rsidRPr="001719D0">
        <w:rPr>
          <w:rFonts w:ascii="Palatino" w:hAnsi="Palatino"/>
        </w:rPr>
        <w:t xml:space="preserve"> </w:t>
      </w:r>
      <w:r w:rsidR="00864BDC">
        <w:rPr>
          <w:rFonts w:ascii="Palatino" w:hAnsi="Palatino"/>
        </w:rPr>
        <w:t xml:space="preserve">military </w:t>
      </w:r>
      <w:r w:rsidRPr="003B4D93">
        <w:rPr>
          <w:rFonts w:ascii="Palatino" w:hAnsi="Palatino"/>
        </w:rPr>
        <w:t>equipment</w:t>
      </w:r>
      <w:r w:rsidR="003B4D93">
        <w:rPr>
          <w:rFonts w:ascii="Palatino" w:hAnsi="Palatino"/>
        </w:rPr>
        <w:t xml:space="preserve">, </w:t>
      </w:r>
      <w:hyperlink r:id="rId457" w:history="1">
        <w:r w:rsidRPr="00195DFA">
          <w:rPr>
            <w:rStyle w:val="Hyperlink"/>
            <w:rFonts w:ascii="Palatino" w:hAnsi="Palatino"/>
          </w:rPr>
          <w:t>102</w:t>
        </w:r>
      </w:hyperlink>
      <w:r w:rsidRPr="003B4D93">
        <w:rPr>
          <w:rFonts w:ascii="Palatino" w:hAnsi="Palatino"/>
        </w:rPr>
        <w:t xml:space="preserve"> </w:t>
      </w:r>
    </w:p>
    <w:p w14:paraId="3188B079" w14:textId="3FC58B1E" w:rsidR="00EC0CB3" w:rsidRPr="003B4D93" w:rsidRDefault="00EC0CB3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="001719D0" w:rsidRPr="003B4D93">
        <w:rPr>
          <w:rFonts w:ascii="Palatino" w:hAnsi="Palatino"/>
        </w:rPr>
        <w:t>.b.6</w:t>
      </w:r>
      <w:r w:rsidRPr="003B4D93">
        <w:rPr>
          <w:rFonts w:ascii="Palatino" w:hAnsi="Palatino"/>
        </w:rPr>
        <w:t>. Helmet</w:t>
      </w:r>
      <w:r w:rsidR="00195908">
        <w:rPr>
          <w:rFonts w:ascii="Palatino" w:hAnsi="Palatino"/>
        </w:rPr>
        <w:t xml:space="preserve">, </w:t>
      </w:r>
      <w:hyperlink r:id="rId458" w:history="1">
        <w:r w:rsidRPr="00195DFA">
          <w:rPr>
            <w:rStyle w:val="Hyperlink"/>
            <w:rFonts w:ascii="Palatino" w:hAnsi="Palatino"/>
          </w:rPr>
          <w:t>131</w:t>
        </w:r>
      </w:hyperlink>
      <w:r w:rsidRPr="003B4D93">
        <w:rPr>
          <w:rFonts w:ascii="Palatino" w:hAnsi="Palatino"/>
        </w:rPr>
        <w:t xml:space="preserve">, </w:t>
      </w:r>
      <w:hyperlink r:id="rId459" w:history="1">
        <w:r w:rsidRPr="00195DFA">
          <w:rPr>
            <w:rStyle w:val="Hyperlink"/>
            <w:rFonts w:ascii="Palatino" w:hAnsi="Palatino"/>
          </w:rPr>
          <w:t>170</w:t>
        </w:r>
      </w:hyperlink>
      <w:r w:rsidR="001767C6" w:rsidRPr="00073689">
        <w:rPr>
          <w:rFonts w:ascii="Palatino" w:hAnsi="Palatino"/>
        </w:rPr>
        <w:t xml:space="preserve">, </w:t>
      </w:r>
      <w:hyperlink r:id="rId460" w:history="1">
        <w:r w:rsidR="001767C6" w:rsidRPr="00073689">
          <w:rPr>
            <w:rStyle w:val="Hyperlink"/>
            <w:rFonts w:ascii="Palatino" w:hAnsi="Palatino"/>
          </w:rPr>
          <w:t>192</w:t>
        </w:r>
        <w:r w:rsidR="00120FC5" w:rsidRPr="00073689">
          <w:rPr>
            <w:rStyle w:val="Hyperlink"/>
            <w:rFonts w:ascii="Palatino" w:hAnsi="Palatino"/>
          </w:rPr>
          <w:t>–</w:t>
        </w:r>
        <w:r w:rsidRPr="00073689">
          <w:rPr>
            <w:rStyle w:val="Hyperlink"/>
            <w:rFonts w:ascii="Palatino" w:hAnsi="Palatino"/>
          </w:rPr>
          <w:t>93</w:t>
        </w:r>
      </w:hyperlink>
      <w:r w:rsidRPr="00073689">
        <w:rPr>
          <w:rFonts w:ascii="Palatino" w:hAnsi="Palatino"/>
        </w:rPr>
        <w:t>,</w:t>
      </w:r>
      <w:r w:rsidRPr="003B4D93">
        <w:rPr>
          <w:rFonts w:ascii="Palatino" w:hAnsi="Palatino"/>
        </w:rPr>
        <w:t xml:space="preserve"> </w:t>
      </w:r>
      <w:hyperlink r:id="rId461" w:history="1">
        <w:r w:rsidRPr="00195DFA">
          <w:rPr>
            <w:rStyle w:val="Hyperlink"/>
            <w:rFonts w:ascii="Palatino" w:hAnsi="Palatino"/>
          </w:rPr>
          <w:t>201</w:t>
        </w:r>
      </w:hyperlink>
      <w:r w:rsidRPr="003B4D93">
        <w:rPr>
          <w:rFonts w:ascii="Palatino" w:hAnsi="Palatino"/>
        </w:rPr>
        <w:t xml:space="preserve">, </w:t>
      </w:r>
      <w:hyperlink r:id="rId462" w:history="1">
        <w:r w:rsidRPr="00195DFA">
          <w:rPr>
            <w:rStyle w:val="Hyperlink"/>
            <w:rFonts w:ascii="Palatino" w:hAnsi="Palatino"/>
          </w:rPr>
          <w:t>253</w:t>
        </w:r>
      </w:hyperlink>
      <w:r w:rsidRPr="00073689">
        <w:rPr>
          <w:rFonts w:ascii="Palatino" w:hAnsi="Palatino"/>
        </w:rPr>
        <w:t xml:space="preserve">, </w:t>
      </w:r>
      <w:hyperlink r:id="rId463" w:history="1">
        <w:r w:rsidRPr="00073689">
          <w:rPr>
            <w:rStyle w:val="Hyperlink"/>
            <w:rFonts w:ascii="Palatino" w:hAnsi="Palatino"/>
          </w:rPr>
          <w:t>394</w:t>
        </w:r>
        <w:r w:rsidR="00120FC5" w:rsidRPr="00073689">
          <w:rPr>
            <w:rStyle w:val="Hyperlink"/>
            <w:rFonts w:ascii="Palatino" w:hAnsi="Palatino"/>
          </w:rPr>
          <w:t>–</w:t>
        </w:r>
        <w:r w:rsidRPr="00073689">
          <w:rPr>
            <w:rStyle w:val="Hyperlink"/>
            <w:rFonts w:ascii="Palatino" w:hAnsi="Palatino"/>
          </w:rPr>
          <w:t>95</w:t>
        </w:r>
      </w:hyperlink>
      <w:r w:rsidRPr="003B4D93">
        <w:rPr>
          <w:rFonts w:ascii="Palatino" w:hAnsi="Palatino"/>
        </w:rPr>
        <w:t xml:space="preserve">, </w:t>
      </w:r>
      <w:hyperlink r:id="rId464" w:history="1">
        <w:r w:rsidRPr="00195DFA">
          <w:rPr>
            <w:rStyle w:val="Hyperlink"/>
            <w:rFonts w:ascii="Palatino" w:hAnsi="Palatino"/>
          </w:rPr>
          <w:t>437</w:t>
        </w:r>
      </w:hyperlink>
    </w:p>
    <w:p w14:paraId="63E6DFE1" w14:textId="1876E620" w:rsidR="00EC0CB3" w:rsidRPr="003B4D93" w:rsidRDefault="00EC0CB3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="001719D0" w:rsidRPr="003B4D93">
        <w:rPr>
          <w:rFonts w:ascii="Palatino" w:hAnsi="Palatino"/>
        </w:rPr>
        <w:t>.b.7</w:t>
      </w:r>
      <w:r w:rsidR="0035265A" w:rsidRPr="003B4D93">
        <w:rPr>
          <w:rFonts w:ascii="Palatino" w:hAnsi="Palatino"/>
        </w:rPr>
        <w:t>.</w:t>
      </w:r>
      <w:r w:rsidR="001767C6" w:rsidRPr="003B4D93">
        <w:rPr>
          <w:rFonts w:ascii="Palatino" w:hAnsi="Palatino"/>
        </w:rPr>
        <w:t xml:space="preserve"> Quiver</w:t>
      </w:r>
      <w:r w:rsidR="00195908">
        <w:rPr>
          <w:rFonts w:ascii="Palatino" w:hAnsi="Palatino"/>
        </w:rPr>
        <w:t xml:space="preserve">, </w:t>
      </w:r>
      <w:hyperlink r:id="rId465" w:history="1">
        <w:r w:rsidR="001767C6" w:rsidRPr="00073689">
          <w:rPr>
            <w:rStyle w:val="Hyperlink"/>
            <w:rFonts w:ascii="Palatino" w:hAnsi="Palatino"/>
          </w:rPr>
          <w:t>372</w:t>
        </w:r>
        <w:r w:rsidR="00120FC5" w:rsidRPr="00073689">
          <w:rPr>
            <w:rStyle w:val="Hyperlink"/>
            <w:rFonts w:ascii="Palatino" w:hAnsi="Palatino"/>
          </w:rPr>
          <w:t>–</w:t>
        </w:r>
        <w:r w:rsidRPr="00073689">
          <w:rPr>
            <w:rStyle w:val="Hyperlink"/>
            <w:rFonts w:ascii="Palatino" w:hAnsi="Palatino"/>
          </w:rPr>
          <w:t>73</w:t>
        </w:r>
      </w:hyperlink>
    </w:p>
    <w:p w14:paraId="2B27B758" w14:textId="24672681" w:rsidR="00EC0CB3" w:rsidRPr="00EC0CB3" w:rsidRDefault="00EC0CB3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="001719D0" w:rsidRPr="003B4D93">
        <w:rPr>
          <w:rFonts w:ascii="Palatino" w:hAnsi="Palatino"/>
        </w:rPr>
        <w:t>.b.8</w:t>
      </w:r>
      <w:r w:rsidRPr="003B4D93">
        <w:rPr>
          <w:rFonts w:ascii="Palatino" w:hAnsi="Palatino"/>
        </w:rPr>
        <w:t>. Shield</w:t>
      </w:r>
      <w:r w:rsidR="00195908">
        <w:rPr>
          <w:rFonts w:ascii="Palatino" w:hAnsi="Palatino"/>
        </w:rPr>
        <w:t xml:space="preserve">, </w:t>
      </w:r>
      <w:hyperlink r:id="rId466" w:history="1">
        <w:r w:rsidRPr="00195DFA">
          <w:rPr>
            <w:rStyle w:val="Hyperlink"/>
            <w:rFonts w:ascii="Palatino" w:hAnsi="Palatino"/>
          </w:rPr>
          <w:t>98</w:t>
        </w:r>
      </w:hyperlink>
      <w:r w:rsidRPr="003B4D93">
        <w:rPr>
          <w:rFonts w:ascii="Palatino" w:hAnsi="Palatino"/>
        </w:rPr>
        <w:t xml:space="preserve">, </w:t>
      </w:r>
      <w:hyperlink r:id="rId467" w:history="1">
        <w:r w:rsidRPr="00195DFA">
          <w:rPr>
            <w:rStyle w:val="Hyperlink"/>
            <w:rFonts w:ascii="Palatino" w:hAnsi="Palatino"/>
          </w:rPr>
          <w:t>105</w:t>
        </w:r>
      </w:hyperlink>
      <w:r w:rsidRPr="003B4D93">
        <w:rPr>
          <w:rFonts w:ascii="Palatino" w:hAnsi="Palatino"/>
        </w:rPr>
        <w:t xml:space="preserve">, </w:t>
      </w:r>
      <w:hyperlink r:id="rId468" w:history="1">
        <w:r w:rsidRPr="00195DFA">
          <w:rPr>
            <w:rStyle w:val="Hyperlink"/>
            <w:rFonts w:ascii="Palatino" w:hAnsi="Palatino"/>
          </w:rPr>
          <w:t>170</w:t>
        </w:r>
      </w:hyperlink>
      <w:r w:rsidR="001767C6" w:rsidRPr="00073689">
        <w:rPr>
          <w:rFonts w:ascii="Palatino" w:hAnsi="Palatino"/>
        </w:rPr>
        <w:t xml:space="preserve">, </w:t>
      </w:r>
      <w:hyperlink r:id="rId469" w:history="1">
        <w:r w:rsidR="001767C6" w:rsidRPr="00073689">
          <w:rPr>
            <w:rStyle w:val="Hyperlink"/>
            <w:rFonts w:ascii="Palatino" w:hAnsi="Palatino"/>
          </w:rPr>
          <w:t>192</w:t>
        </w:r>
        <w:r w:rsidR="00120FC5" w:rsidRPr="00073689">
          <w:rPr>
            <w:rStyle w:val="Hyperlink"/>
            <w:rFonts w:ascii="Palatino" w:hAnsi="Palatino"/>
          </w:rPr>
          <w:t>–</w:t>
        </w:r>
        <w:r w:rsidR="00D33D50" w:rsidRPr="00073689">
          <w:rPr>
            <w:rStyle w:val="Hyperlink"/>
            <w:rFonts w:ascii="Palatino" w:hAnsi="Palatino"/>
          </w:rPr>
          <w:t>93</w:t>
        </w:r>
      </w:hyperlink>
      <w:r w:rsidR="00D33D50" w:rsidRPr="003B4D93">
        <w:rPr>
          <w:rFonts w:ascii="Palatino" w:hAnsi="Palatino"/>
        </w:rPr>
        <w:t>,</w:t>
      </w:r>
      <w:r w:rsidR="00956EA5" w:rsidRPr="003B4D93">
        <w:rPr>
          <w:rFonts w:ascii="Palatino" w:hAnsi="Palatino"/>
        </w:rPr>
        <w:t xml:space="preserve"> </w:t>
      </w:r>
      <w:hyperlink r:id="rId470" w:history="1">
        <w:r w:rsidR="00D33D50" w:rsidRPr="00195DFA">
          <w:rPr>
            <w:rStyle w:val="Hyperlink"/>
            <w:rFonts w:ascii="Palatino" w:hAnsi="Palatino"/>
          </w:rPr>
          <w:t>201</w:t>
        </w:r>
      </w:hyperlink>
      <w:r w:rsidR="00D33D50" w:rsidRPr="003B4D93">
        <w:rPr>
          <w:rFonts w:ascii="Palatino" w:hAnsi="Palatino"/>
        </w:rPr>
        <w:t>,</w:t>
      </w:r>
      <w:r w:rsidR="00956EA5" w:rsidRPr="003B4D93">
        <w:rPr>
          <w:rFonts w:ascii="Palatino" w:hAnsi="Palatino"/>
        </w:rPr>
        <w:t xml:space="preserve"> </w:t>
      </w:r>
      <w:hyperlink r:id="rId471" w:history="1">
        <w:r w:rsidRPr="00195DFA">
          <w:rPr>
            <w:rStyle w:val="Hyperlink"/>
            <w:rFonts w:ascii="Palatino" w:hAnsi="Palatino"/>
          </w:rPr>
          <w:t>225</w:t>
        </w:r>
      </w:hyperlink>
      <w:r w:rsidR="00956EA5" w:rsidRPr="003B4D93">
        <w:rPr>
          <w:rFonts w:ascii="Palatino" w:hAnsi="Palatino"/>
        </w:rPr>
        <w:t xml:space="preserve"> (</w:t>
      </w:r>
      <w:r w:rsidR="00956EA5" w:rsidRPr="003B4D93">
        <w:rPr>
          <w:rFonts w:ascii="Palatino" w:hAnsi="Palatino"/>
          <w:i/>
        </w:rPr>
        <w:t>pe</w:t>
      </w:r>
      <w:r w:rsidR="00956EA5" w:rsidRPr="0035265A">
        <w:rPr>
          <w:rFonts w:ascii="Palatino" w:hAnsi="Palatino"/>
          <w:i/>
        </w:rPr>
        <w:t>lta</w:t>
      </w:r>
      <w:r w:rsidR="00956EA5">
        <w:rPr>
          <w:rFonts w:ascii="Palatino" w:hAnsi="Palatino"/>
        </w:rPr>
        <w:t>)</w:t>
      </w:r>
      <w:r>
        <w:rPr>
          <w:rFonts w:ascii="Palatino" w:hAnsi="Palatino"/>
        </w:rPr>
        <w:t xml:space="preserve">, </w:t>
      </w:r>
      <w:hyperlink r:id="rId472" w:history="1">
        <w:r w:rsidRPr="00195DFA">
          <w:rPr>
            <w:rStyle w:val="Hyperlink"/>
            <w:rFonts w:ascii="Palatino" w:hAnsi="Palatino"/>
          </w:rPr>
          <w:t>248</w:t>
        </w:r>
      </w:hyperlink>
      <w:r>
        <w:rPr>
          <w:rFonts w:ascii="Palatino" w:hAnsi="Palatino"/>
        </w:rPr>
        <w:t xml:space="preserve">, </w:t>
      </w:r>
      <w:hyperlink r:id="rId473" w:history="1">
        <w:r w:rsidRPr="00073689">
          <w:rPr>
            <w:rStyle w:val="Hyperlink"/>
            <w:rFonts w:ascii="Palatino" w:hAnsi="Palatino"/>
          </w:rPr>
          <w:t>253</w:t>
        </w:r>
        <w:r w:rsidR="00120FC5" w:rsidRPr="00073689">
          <w:rPr>
            <w:rStyle w:val="Hyperlink"/>
            <w:rFonts w:ascii="Palatino" w:hAnsi="Palatino"/>
          </w:rPr>
          <w:t>–</w:t>
        </w:r>
        <w:r w:rsidR="00956EA5" w:rsidRPr="00073689">
          <w:rPr>
            <w:rStyle w:val="Hyperlink"/>
            <w:rFonts w:ascii="Palatino" w:hAnsi="Palatino"/>
          </w:rPr>
          <w:t>54</w:t>
        </w:r>
      </w:hyperlink>
      <w:r w:rsidRPr="00073689">
        <w:rPr>
          <w:rFonts w:ascii="Palatino" w:hAnsi="Palatino"/>
        </w:rPr>
        <w:t>,</w:t>
      </w:r>
      <w:r>
        <w:rPr>
          <w:rFonts w:ascii="Palatino" w:hAnsi="Palatino"/>
        </w:rPr>
        <w:t xml:space="preserve"> </w:t>
      </w:r>
      <w:hyperlink r:id="rId474" w:history="1">
        <w:r w:rsidRPr="00195DFA">
          <w:rPr>
            <w:rStyle w:val="Hyperlink"/>
            <w:rFonts w:ascii="Palatino" w:hAnsi="Palatino"/>
          </w:rPr>
          <w:t>261</w:t>
        </w:r>
      </w:hyperlink>
      <w:r w:rsidR="00D33D50">
        <w:rPr>
          <w:rFonts w:ascii="Palatino" w:hAnsi="Palatino"/>
        </w:rPr>
        <w:t xml:space="preserve">, </w:t>
      </w:r>
      <w:hyperlink r:id="rId475" w:history="1">
        <w:r w:rsidR="00D33D50" w:rsidRPr="00195DFA">
          <w:rPr>
            <w:rStyle w:val="Hyperlink"/>
            <w:rFonts w:ascii="Palatino" w:hAnsi="Palatino"/>
          </w:rPr>
          <w:t>437</w:t>
        </w:r>
      </w:hyperlink>
      <w:r w:rsidR="00956EA5">
        <w:rPr>
          <w:rFonts w:ascii="Palatino" w:hAnsi="Palatino"/>
        </w:rPr>
        <w:t xml:space="preserve"> </w:t>
      </w:r>
    </w:p>
    <w:p w14:paraId="2DB1876F" w14:textId="243CE447" w:rsidR="005D4C79" w:rsidRDefault="00F725FE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.b.9</w:t>
      </w:r>
      <w:r>
        <w:rPr>
          <w:rFonts w:ascii="Palatino" w:hAnsi="Palatino"/>
        </w:rPr>
        <w:t>.</w:t>
      </w:r>
      <w:r w:rsidR="008A31E2">
        <w:rPr>
          <w:rFonts w:ascii="Palatino" w:hAnsi="Palatino"/>
        </w:rPr>
        <w:t xml:space="preserve"> S</w:t>
      </w:r>
      <w:r w:rsidRPr="00DE0AB2">
        <w:rPr>
          <w:rFonts w:ascii="Palatino" w:hAnsi="Palatino"/>
        </w:rPr>
        <w:t>pear</w:t>
      </w:r>
      <w:r w:rsidR="00195908">
        <w:rPr>
          <w:rFonts w:ascii="Palatino" w:hAnsi="Palatino"/>
        </w:rPr>
        <w:t xml:space="preserve">, </w:t>
      </w:r>
      <w:hyperlink r:id="rId476" w:history="1">
        <w:r w:rsidRPr="00195DFA">
          <w:rPr>
            <w:rStyle w:val="Hyperlink"/>
            <w:rFonts w:ascii="Palatino" w:hAnsi="Palatino"/>
          </w:rPr>
          <w:t>131</w:t>
        </w:r>
      </w:hyperlink>
      <w:r w:rsidR="001767C6">
        <w:rPr>
          <w:rFonts w:ascii="Palatino" w:hAnsi="Palatino"/>
        </w:rPr>
        <w:t xml:space="preserve">, </w:t>
      </w:r>
      <w:hyperlink r:id="rId477" w:history="1">
        <w:r w:rsidR="001767C6" w:rsidRPr="00073689">
          <w:rPr>
            <w:rStyle w:val="Hyperlink"/>
            <w:rFonts w:ascii="Palatino" w:hAnsi="Palatino"/>
          </w:rPr>
          <w:t>169</w:t>
        </w:r>
        <w:r w:rsidR="00120FC5" w:rsidRPr="00073689">
          <w:rPr>
            <w:rStyle w:val="Hyperlink"/>
            <w:rFonts w:ascii="Palatino" w:hAnsi="Palatino"/>
          </w:rPr>
          <w:t>–</w:t>
        </w:r>
        <w:r w:rsidR="00A5011D" w:rsidRPr="00073689">
          <w:rPr>
            <w:rStyle w:val="Hyperlink"/>
            <w:rFonts w:ascii="Palatino" w:hAnsi="Palatino"/>
          </w:rPr>
          <w:t>70</w:t>
        </w:r>
      </w:hyperlink>
      <w:r w:rsidR="00A5011D" w:rsidRPr="00073689">
        <w:rPr>
          <w:rFonts w:ascii="Palatino" w:hAnsi="Palatino"/>
        </w:rPr>
        <w:t xml:space="preserve">, </w:t>
      </w:r>
      <w:hyperlink r:id="rId478" w:history="1">
        <w:r w:rsidR="00420B39" w:rsidRPr="00073689">
          <w:rPr>
            <w:rStyle w:val="Hyperlink"/>
            <w:rFonts w:ascii="Palatino" w:hAnsi="Palatino"/>
          </w:rPr>
          <w:t>192</w:t>
        </w:r>
        <w:r w:rsidR="00120FC5" w:rsidRPr="00073689">
          <w:rPr>
            <w:rStyle w:val="Hyperlink"/>
            <w:rFonts w:ascii="Palatino" w:hAnsi="Palatino"/>
          </w:rPr>
          <w:t>–</w:t>
        </w:r>
        <w:r w:rsidR="00420B39" w:rsidRPr="00073689">
          <w:rPr>
            <w:rStyle w:val="Hyperlink"/>
            <w:rFonts w:ascii="Palatino" w:hAnsi="Palatino"/>
          </w:rPr>
          <w:t>93</w:t>
        </w:r>
      </w:hyperlink>
      <w:r w:rsidR="00420B39" w:rsidRPr="00073689">
        <w:rPr>
          <w:rFonts w:ascii="Palatino" w:hAnsi="Palatino"/>
        </w:rPr>
        <w:t>,</w:t>
      </w:r>
      <w:r w:rsidR="00420B39">
        <w:rPr>
          <w:rFonts w:ascii="Palatino" w:hAnsi="Palatino"/>
        </w:rPr>
        <w:t xml:space="preserve"> </w:t>
      </w:r>
      <w:hyperlink r:id="rId479" w:history="1">
        <w:r w:rsidR="00420B39" w:rsidRPr="00195DFA">
          <w:rPr>
            <w:rStyle w:val="Hyperlink"/>
            <w:rFonts w:ascii="Palatino" w:hAnsi="Palatino"/>
          </w:rPr>
          <w:t>201</w:t>
        </w:r>
      </w:hyperlink>
      <w:r w:rsidR="00420B39">
        <w:rPr>
          <w:rFonts w:ascii="Palatino" w:hAnsi="Palatino"/>
        </w:rPr>
        <w:t xml:space="preserve">, </w:t>
      </w:r>
      <w:hyperlink r:id="rId480" w:history="1">
        <w:r w:rsidR="00420B39" w:rsidRPr="00073689">
          <w:rPr>
            <w:rStyle w:val="Hyperlink"/>
            <w:rFonts w:ascii="Palatino" w:hAnsi="Palatino"/>
          </w:rPr>
          <w:t>253</w:t>
        </w:r>
        <w:r w:rsidR="00120FC5" w:rsidRPr="00073689">
          <w:rPr>
            <w:rStyle w:val="Hyperlink"/>
            <w:rFonts w:ascii="Palatino" w:hAnsi="Palatino"/>
          </w:rPr>
          <w:t>–</w:t>
        </w:r>
        <w:r w:rsidR="00420B39" w:rsidRPr="00073689">
          <w:rPr>
            <w:rStyle w:val="Hyperlink"/>
            <w:rFonts w:ascii="Palatino" w:hAnsi="Palatino"/>
          </w:rPr>
          <w:t>54</w:t>
        </w:r>
      </w:hyperlink>
      <w:r w:rsidR="00420B39">
        <w:rPr>
          <w:rFonts w:ascii="Palatino" w:hAnsi="Palatino"/>
        </w:rPr>
        <w:t xml:space="preserve">, </w:t>
      </w:r>
      <w:hyperlink r:id="rId481" w:history="1">
        <w:r w:rsidR="00420B39" w:rsidRPr="00195DFA">
          <w:rPr>
            <w:rStyle w:val="Hyperlink"/>
            <w:rFonts w:ascii="Palatino" w:hAnsi="Palatino"/>
          </w:rPr>
          <w:t>311</w:t>
        </w:r>
      </w:hyperlink>
      <w:r w:rsidR="00420B39">
        <w:rPr>
          <w:rFonts w:ascii="Palatino" w:hAnsi="Palatino"/>
        </w:rPr>
        <w:t>,</w:t>
      </w:r>
      <w:r w:rsidR="006B09CA">
        <w:rPr>
          <w:rFonts w:ascii="Palatino" w:hAnsi="Palatino"/>
        </w:rPr>
        <w:t xml:space="preserve"> </w:t>
      </w:r>
      <w:hyperlink r:id="rId482" w:history="1">
        <w:r w:rsidR="00B71AE7" w:rsidRPr="00195DFA">
          <w:rPr>
            <w:rStyle w:val="Hyperlink"/>
            <w:rFonts w:ascii="Palatino" w:hAnsi="Palatino"/>
          </w:rPr>
          <w:t>403</w:t>
        </w:r>
      </w:hyperlink>
      <w:r w:rsidR="00B71AE7">
        <w:rPr>
          <w:rFonts w:ascii="Palatino" w:hAnsi="Palatino"/>
        </w:rPr>
        <w:t xml:space="preserve">, </w:t>
      </w:r>
      <w:hyperlink r:id="rId483" w:history="1">
        <w:r w:rsidR="00B71AE7" w:rsidRPr="00195DFA">
          <w:rPr>
            <w:rStyle w:val="Hyperlink"/>
            <w:rFonts w:ascii="Palatino" w:hAnsi="Palatino"/>
          </w:rPr>
          <w:t>582</w:t>
        </w:r>
      </w:hyperlink>
    </w:p>
    <w:p w14:paraId="0EA56659" w14:textId="6771A206" w:rsidR="00EC0CB3" w:rsidRPr="00EC0CB3" w:rsidRDefault="00EC0CB3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1719D0">
        <w:rPr>
          <w:rFonts w:ascii="Palatino" w:hAnsi="Palatino"/>
        </w:rPr>
        <w:t>.b.10</w:t>
      </w:r>
      <w:r>
        <w:rPr>
          <w:rFonts w:ascii="Palatino" w:hAnsi="Palatino"/>
        </w:rPr>
        <w:t>. T</w:t>
      </w:r>
      <w:r w:rsidRPr="00DE0AB2">
        <w:rPr>
          <w:rFonts w:ascii="Palatino" w:hAnsi="Palatino"/>
        </w:rPr>
        <w:t>rophy</w:t>
      </w:r>
      <w:r w:rsidR="003B4D93">
        <w:rPr>
          <w:rFonts w:ascii="Palatino" w:hAnsi="Palatino"/>
        </w:rPr>
        <w:t xml:space="preserve">, </w:t>
      </w:r>
      <w:hyperlink r:id="rId484" w:history="1">
        <w:r w:rsidRPr="00195DFA">
          <w:rPr>
            <w:rStyle w:val="Hyperlink"/>
            <w:rFonts w:ascii="Palatino" w:hAnsi="Palatino"/>
          </w:rPr>
          <w:t>131</w:t>
        </w:r>
      </w:hyperlink>
    </w:p>
    <w:p w14:paraId="7A542092" w14:textId="77777777" w:rsidR="00336586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.c</w:t>
      </w:r>
      <w:r>
        <w:rPr>
          <w:rFonts w:ascii="Palatino" w:hAnsi="Palatino"/>
        </w:rPr>
        <w:t xml:space="preserve">. </w:t>
      </w:r>
      <w:r w:rsidRPr="00DE0AB2">
        <w:rPr>
          <w:rFonts w:ascii="Palatino" w:hAnsi="Palatino"/>
        </w:rPr>
        <w:t>The Amphitheater</w:t>
      </w:r>
    </w:p>
    <w:p w14:paraId="087282BE" w14:textId="77777777" w:rsidR="00336586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.c.1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35265A">
        <w:rPr>
          <w:rFonts w:ascii="Palatino" w:hAnsi="Palatino"/>
        </w:rPr>
        <w:t>G</w:t>
      </w:r>
      <w:r w:rsidRPr="00DE0AB2">
        <w:rPr>
          <w:rFonts w:ascii="Palatino" w:hAnsi="Palatino"/>
        </w:rPr>
        <w:t xml:space="preserve">ladiators </w:t>
      </w:r>
    </w:p>
    <w:p w14:paraId="2C0E76AF" w14:textId="4F0E4139" w:rsidR="00336586" w:rsidRDefault="00336586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.c.1</w:t>
      </w:r>
      <w:r>
        <w:rPr>
          <w:rFonts w:ascii="Palatino" w:hAnsi="Palatino"/>
        </w:rPr>
        <w:t>.(1)</w:t>
      </w:r>
      <w:r w:rsidR="0035265A">
        <w:rPr>
          <w:rFonts w:ascii="Palatino" w:hAnsi="Palatino"/>
        </w:rPr>
        <w:t>.</w:t>
      </w:r>
      <w:r>
        <w:rPr>
          <w:rFonts w:ascii="Palatino" w:hAnsi="Palatino"/>
        </w:rPr>
        <w:t xml:space="preserve"> </w:t>
      </w:r>
      <w:r w:rsidRPr="0035265A">
        <w:rPr>
          <w:rFonts w:ascii="Palatino" w:hAnsi="Palatino"/>
          <w:i/>
        </w:rPr>
        <w:t>Essedarius</w:t>
      </w:r>
      <w:r w:rsidR="00195908">
        <w:rPr>
          <w:rFonts w:ascii="Palatino" w:hAnsi="Palatino"/>
        </w:rPr>
        <w:t xml:space="preserve">, </w:t>
      </w:r>
      <w:hyperlink r:id="rId485" w:history="1">
        <w:r w:rsidRPr="00195DFA">
          <w:rPr>
            <w:rStyle w:val="Hyperlink"/>
            <w:rFonts w:ascii="Palatino" w:hAnsi="Palatino"/>
          </w:rPr>
          <w:t>132</w:t>
        </w:r>
      </w:hyperlink>
      <w:r>
        <w:rPr>
          <w:rFonts w:ascii="Palatino" w:hAnsi="Palatino"/>
        </w:rPr>
        <w:t xml:space="preserve">, </w:t>
      </w:r>
      <w:hyperlink r:id="rId486" w:history="1">
        <w:r w:rsidRPr="00195DFA">
          <w:rPr>
            <w:rStyle w:val="Hyperlink"/>
            <w:rFonts w:ascii="Palatino" w:hAnsi="Palatino"/>
          </w:rPr>
          <w:t>199</w:t>
        </w:r>
      </w:hyperlink>
    </w:p>
    <w:p w14:paraId="41EBF23D" w14:textId="70E901D8" w:rsidR="00336586" w:rsidRDefault="00336586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.c.1</w:t>
      </w:r>
      <w:r>
        <w:rPr>
          <w:rFonts w:ascii="Palatino" w:hAnsi="Palatino"/>
        </w:rPr>
        <w:t>.</w:t>
      </w:r>
      <w:r w:rsidR="001719D0">
        <w:rPr>
          <w:rFonts w:ascii="Palatino" w:hAnsi="Palatino"/>
        </w:rPr>
        <w:t>(2)</w:t>
      </w:r>
      <w:r w:rsidR="0035265A">
        <w:rPr>
          <w:rFonts w:ascii="Palatino" w:hAnsi="Palatino"/>
        </w:rPr>
        <w:t>.</w:t>
      </w:r>
      <w:r w:rsidR="001719D0">
        <w:rPr>
          <w:rFonts w:ascii="Palatino" w:hAnsi="Palatino"/>
        </w:rPr>
        <w:t xml:space="preserve"> </w:t>
      </w:r>
      <w:r w:rsidR="001719D0" w:rsidRPr="0035265A">
        <w:rPr>
          <w:rFonts w:ascii="Palatino" w:hAnsi="Palatino"/>
          <w:i/>
        </w:rPr>
        <w:t>Hoplomachus</w:t>
      </w:r>
      <w:r w:rsidR="00195908">
        <w:rPr>
          <w:rFonts w:ascii="Palatino" w:hAnsi="Palatino"/>
        </w:rPr>
        <w:t xml:space="preserve">, </w:t>
      </w:r>
      <w:hyperlink r:id="rId487" w:history="1">
        <w:r w:rsidRPr="00195DFA">
          <w:rPr>
            <w:rStyle w:val="Hyperlink"/>
            <w:rFonts w:ascii="Palatino" w:hAnsi="Palatino"/>
          </w:rPr>
          <w:t>108</w:t>
        </w:r>
      </w:hyperlink>
      <w:r>
        <w:rPr>
          <w:rFonts w:ascii="Palatino" w:hAnsi="Palatino"/>
        </w:rPr>
        <w:t xml:space="preserve">, </w:t>
      </w:r>
      <w:hyperlink r:id="rId488" w:history="1">
        <w:r w:rsidRPr="00195DFA">
          <w:rPr>
            <w:rStyle w:val="Hyperlink"/>
            <w:rFonts w:ascii="Palatino" w:hAnsi="Palatino"/>
          </w:rPr>
          <w:t>132</w:t>
        </w:r>
      </w:hyperlink>
      <w:r>
        <w:rPr>
          <w:rFonts w:ascii="Palatino" w:hAnsi="Palatino"/>
        </w:rPr>
        <w:t xml:space="preserve">, </w:t>
      </w:r>
      <w:hyperlink r:id="rId489" w:history="1">
        <w:r w:rsidR="001719D0" w:rsidRPr="00195DFA">
          <w:rPr>
            <w:rStyle w:val="Hyperlink"/>
            <w:rFonts w:ascii="Palatino" w:hAnsi="Palatino"/>
          </w:rPr>
          <w:t>346</w:t>
        </w:r>
      </w:hyperlink>
      <w:r w:rsidR="001719D0">
        <w:rPr>
          <w:rFonts w:ascii="Palatino" w:hAnsi="Palatino"/>
        </w:rPr>
        <w:t xml:space="preserve">, </w:t>
      </w:r>
      <w:hyperlink r:id="rId490" w:history="1">
        <w:r w:rsidR="001719D0" w:rsidRPr="00195DFA">
          <w:rPr>
            <w:rStyle w:val="Hyperlink"/>
            <w:rFonts w:ascii="Palatino" w:hAnsi="Palatino"/>
          </w:rPr>
          <w:t>403</w:t>
        </w:r>
      </w:hyperlink>
      <w:r w:rsidR="001719D0">
        <w:rPr>
          <w:rFonts w:ascii="Palatino" w:hAnsi="Palatino"/>
        </w:rPr>
        <w:t xml:space="preserve">, </w:t>
      </w:r>
      <w:hyperlink r:id="rId491" w:history="1">
        <w:r w:rsidRPr="00195DFA">
          <w:rPr>
            <w:rStyle w:val="Hyperlink"/>
            <w:rFonts w:ascii="Palatino" w:hAnsi="Palatino"/>
          </w:rPr>
          <w:t>440</w:t>
        </w:r>
      </w:hyperlink>
      <w:r>
        <w:rPr>
          <w:rFonts w:ascii="Palatino" w:hAnsi="Palatino"/>
        </w:rPr>
        <w:t xml:space="preserve"> </w:t>
      </w:r>
    </w:p>
    <w:p w14:paraId="13B8DFC3" w14:textId="0D61A782" w:rsidR="00336586" w:rsidRPr="00336586" w:rsidRDefault="00336586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.c.1</w:t>
      </w:r>
      <w:r>
        <w:rPr>
          <w:rFonts w:ascii="Palatino" w:hAnsi="Palatino"/>
        </w:rPr>
        <w:t>.(3)</w:t>
      </w:r>
      <w:r w:rsidR="0035265A">
        <w:rPr>
          <w:rFonts w:ascii="Palatino" w:hAnsi="Palatino"/>
        </w:rPr>
        <w:t>.</w:t>
      </w:r>
      <w:r>
        <w:rPr>
          <w:rFonts w:ascii="Palatino" w:hAnsi="Palatino"/>
        </w:rPr>
        <w:t xml:space="preserve"> </w:t>
      </w:r>
      <w:r w:rsidRPr="0035265A">
        <w:rPr>
          <w:rFonts w:ascii="Palatino" w:hAnsi="Palatino"/>
          <w:i/>
        </w:rPr>
        <w:t>Lanista</w:t>
      </w:r>
      <w:r w:rsidR="003B4D93">
        <w:rPr>
          <w:rFonts w:ascii="Palatino" w:hAnsi="Palatino"/>
        </w:rPr>
        <w:t xml:space="preserve">, </w:t>
      </w:r>
      <w:hyperlink r:id="rId492" w:history="1">
        <w:r w:rsidRPr="00195DFA">
          <w:rPr>
            <w:rStyle w:val="Hyperlink"/>
            <w:rFonts w:ascii="Palatino" w:hAnsi="Palatino"/>
          </w:rPr>
          <w:t>107</w:t>
        </w:r>
      </w:hyperlink>
      <w:r w:rsidR="00DF028E">
        <w:rPr>
          <w:rFonts w:ascii="Palatino" w:hAnsi="Palatino"/>
        </w:rPr>
        <w:t xml:space="preserve"> </w:t>
      </w:r>
    </w:p>
    <w:p w14:paraId="366CE7E6" w14:textId="35F8A904" w:rsidR="00241594" w:rsidRPr="00336586" w:rsidRDefault="00336586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.c.1</w:t>
      </w:r>
      <w:r>
        <w:rPr>
          <w:rFonts w:ascii="Palatino" w:hAnsi="Palatino"/>
        </w:rPr>
        <w:t>.(4)</w:t>
      </w:r>
      <w:r w:rsidR="0035265A">
        <w:rPr>
          <w:rFonts w:ascii="Palatino" w:hAnsi="Palatino"/>
        </w:rPr>
        <w:t>.</w:t>
      </w:r>
      <w:r>
        <w:rPr>
          <w:rFonts w:ascii="Palatino" w:hAnsi="Palatino"/>
        </w:rPr>
        <w:t xml:space="preserve"> </w:t>
      </w:r>
      <w:r w:rsidR="00226B80" w:rsidRPr="0035265A">
        <w:rPr>
          <w:rFonts w:ascii="Palatino" w:hAnsi="Palatino"/>
          <w:i/>
        </w:rPr>
        <w:t>Myrmillo</w:t>
      </w:r>
      <w:r w:rsidR="003B4D93">
        <w:rPr>
          <w:rFonts w:ascii="Palatino" w:hAnsi="Palatino"/>
        </w:rPr>
        <w:t xml:space="preserve">, </w:t>
      </w:r>
      <w:hyperlink r:id="rId493" w:history="1">
        <w:r w:rsidR="00CD1CFC" w:rsidRPr="00195DFA">
          <w:rPr>
            <w:rStyle w:val="Hyperlink"/>
            <w:rFonts w:ascii="Palatino" w:hAnsi="Palatino"/>
          </w:rPr>
          <w:t>107</w:t>
        </w:r>
      </w:hyperlink>
      <w:r w:rsidR="00CD1CFC" w:rsidRPr="00E4171E">
        <w:rPr>
          <w:rFonts w:ascii="Palatino" w:hAnsi="Palatino"/>
        </w:rPr>
        <w:t xml:space="preserve">, </w:t>
      </w:r>
      <w:hyperlink r:id="rId494" w:history="1">
        <w:r w:rsidR="00241594" w:rsidRPr="00195DFA">
          <w:rPr>
            <w:rStyle w:val="Hyperlink"/>
            <w:rFonts w:ascii="Palatino" w:hAnsi="Palatino"/>
          </w:rPr>
          <w:t>227</w:t>
        </w:r>
      </w:hyperlink>
      <w:r w:rsidR="00DF028E">
        <w:rPr>
          <w:rFonts w:ascii="Palatino" w:hAnsi="Palatino"/>
        </w:rPr>
        <w:t xml:space="preserve"> </w:t>
      </w:r>
    </w:p>
    <w:p w14:paraId="0B0934E8" w14:textId="7663EC35" w:rsidR="00241594" w:rsidRDefault="00336586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.c.1</w:t>
      </w:r>
      <w:r>
        <w:rPr>
          <w:rFonts w:ascii="Palatino" w:hAnsi="Palatino"/>
        </w:rPr>
        <w:t>.(5)</w:t>
      </w:r>
      <w:r w:rsidR="0035265A">
        <w:rPr>
          <w:rFonts w:ascii="Palatino" w:hAnsi="Palatino"/>
        </w:rPr>
        <w:t>.</w:t>
      </w:r>
      <w:r>
        <w:rPr>
          <w:rFonts w:ascii="Palatino" w:hAnsi="Palatino"/>
        </w:rPr>
        <w:t xml:space="preserve"> </w:t>
      </w:r>
      <w:r w:rsidR="0035265A">
        <w:rPr>
          <w:rFonts w:ascii="Palatino" w:hAnsi="Palatino"/>
          <w:i/>
        </w:rPr>
        <w:t>Retiar</w:t>
      </w:r>
      <w:r w:rsidR="00226B80" w:rsidRPr="0035265A">
        <w:rPr>
          <w:rFonts w:ascii="Palatino" w:hAnsi="Palatino"/>
          <w:i/>
        </w:rPr>
        <w:t>us</w:t>
      </w:r>
      <w:r w:rsidR="003B4D93">
        <w:rPr>
          <w:rFonts w:ascii="Palatino" w:hAnsi="Palatino"/>
        </w:rPr>
        <w:t xml:space="preserve">, </w:t>
      </w:r>
      <w:hyperlink r:id="rId495" w:history="1">
        <w:r w:rsidR="00226B80" w:rsidRPr="00195DFA">
          <w:rPr>
            <w:rStyle w:val="Hyperlink"/>
            <w:rFonts w:ascii="Palatino" w:hAnsi="Palatino"/>
          </w:rPr>
          <w:t>407</w:t>
        </w:r>
      </w:hyperlink>
      <w:r w:rsidR="00161099">
        <w:rPr>
          <w:rFonts w:ascii="Palatino" w:hAnsi="Palatino"/>
        </w:rPr>
        <w:t xml:space="preserve"> </w:t>
      </w:r>
    </w:p>
    <w:p w14:paraId="7B3F4D4B" w14:textId="1F78C783" w:rsidR="00241594" w:rsidRDefault="00336586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.c.1</w:t>
      </w:r>
      <w:r>
        <w:rPr>
          <w:rFonts w:ascii="Palatino" w:hAnsi="Palatino"/>
        </w:rPr>
        <w:t>.(6)</w:t>
      </w:r>
      <w:r w:rsidR="0035265A">
        <w:rPr>
          <w:rFonts w:ascii="Palatino" w:hAnsi="Palatino"/>
        </w:rPr>
        <w:t>.</w:t>
      </w:r>
      <w:r>
        <w:rPr>
          <w:rFonts w:ascii="Palatino" w:hAnsi="Palatino"/>
        </w:rPr>
        <w:t xml:space="preserve"> </w:t>
      </w:r>
      <w:r w:rsidR="00226B80" w:rsidRPr="008B36AB">
        <w:rPr>
          <w:rFonts w:ascii="Palatino" w:hAnsi="Palatino"/>
          <w:i/>
        </w:rPr>
        <w:t>Samnite</w:t>
      </w:r>
      <w:r w:rsidR="00195908">
        <w:rPr>
          <w:rFonts w:ascii="Palatino" w:hAnsi="Palatino"/>
        </w:rPr>
        <w:t xml:space="preserve">, </w:t>
      </w:r>
      <w:hyperlink r:id="rId496" w:history="1">
        <w:r w:rsidR="00226B80" w:rsidRPr="00195DFA">
          <w:rPr>
            <w:rStyle w:val="Hyperlink"/>
            <w:rFonts w:ascii="Palatino" w:hAnsi="Palatino"/>
          </w:rPr>
          <w:t>346</w:t>
        </w:r>
      </w:hyperlink>
      <w:r w:rsidR="00226B80">
        <w:rPr>
          <w:rFonts w:ascii="Palatino" w:hAnsi="Palatino"/>
        </w:rPr>
        <w:t xml:space="preserve">, </w:t>
      </w:r>
      <w:hyperlink r:id="rId497" w:history="1">
        <w:r w:rsidR="00161099" w:rsidRPr="00195DFA">
          <w:rPr>
            <w:rStyle w:val="Hyperlink"/>
            <w:rFonts w:ascii="Palatino" w:hAnsi="Palatino"/>
          </w:rPr>
          <w:t>440</w:t>
        </w:r>
      </w:hyperlink>
      <w:r w:rsidR="00281B0A">
        <w:rPr>
          <w:rFonts w:ascii="Palatino" w:hAnsi="Palatino"/>
        </w:rPr>
        <w:t xml:space="preserve"> </w:t>
      </w:r>
    </w:p>
    <w:p w14:paraId="46852C1C" w14:textId="7269A01E" w:rsidR="00336586" w:rsidRDefault="00336586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.c.1</w:t>
      </w:r>
      <w:r>
        <w:rPr>
          <w:rFonts w:ascii="Palatino" w:hAnsi="Palatino"/>
        </w:rPr>
        <w:t>.(7)</w:t>
      </w:r>
      <w:r w:rsidR="0035265A">
        <w:rPr>
          <w:rFonts w:ascii="Palatino" w:hAnsi="Palatino"/>
        </w:rPr>
        <w:t>.</w:t>
      </w:r>
      <w:r>
        <w:rPr>
          <w:rFonts w:ascii="Palatino" w:hAnsi="Palatino"/>
        </w:rPr>
        <w:t xml:space="preserve"> </w:t>
      </w:r>
      <w:r w:rsidRPr="0035265A">
        <w:rPr>
          <w:rFonts w:ascii="Palatino" w:hAnsi="Palatino"/>
          <w:i/>
        </w:rPr>
        <w:t>Secutor</w:t>
      </w:r>
      <w:r w:rsidR="003B4D93">
        <w:rPr>
          <w:rFonts w:ascii="Palatino" w:hAnsi="Palatino"/>
        </w:rPr>
        <w:t xml:space="preserve">, </w:t>
      </w:r>
      <w:hyperlink r:id="rId498" w:history="1">
        <w:r w:rsidRPr="00195DFA">
          <w:rPr>
            <w:rStyle w:val="Hyperlink"/>
            <w:rFonts w:ascii="Palatino" w:hAnsi="Palatino"/>
          </w:rPr>
          <w:t>407</w:t>
        </w:r>
      </w:hyperlink>
      <w:r>
        <w:rPr>
          <w:rFonts w:ascii="Palatino" w:hAnsi="Palatino"/>
        </w:rPr>
        <w:t xml:space="preserve"> </w:t>
      </w:r>
    </w:p>
    <w:p w14:paraId="7DF9FD5E" w14:textId="778AA3E2" w:rsidR="00336586" w:rsidRPr="00336586" w:rsidRDefault="00336586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.c.1</w:t>
      </w:r>
      <w:r>
        <w:rPr>
          <w:rFonts w:ascii="Palatino" w:hAnsi="Palatino"/>
        </w:rPr>
        <w:t>.(8)</w:t>
      </w:r>
      <w:r w:rsidR="0035265A">
        <w:rPr>
          <w:rFonts w:ascii="Palatino" w:hAnsi="Palatino"/>
        </w:rPr>
        <w:t>.</w:t>
      </w:r>
      <w:r>
        <w:rPr>
          <w:rFonts w:ascii="Palatino" w:hAnsi="Palatino"/>
        </w:rPr>
        <w:t xml:space="preserve"> </w:t>
      </w:r>
      <w:r w:rsidRPr="0035265A">
        <w:rPr>
          <w:rFonts w:ascii="Palatino" w:hAnsi="Palatino"/>
          <w:i/>
        </w:rPr>
        <w:t>Thrax</w:t>
      </w:r>
      <w:r w:rsidR="00195908">
        <w:rPr>
          <w:rFonts w:ascii="Palatino" w:hAnsi="Palatino"/>
        </w:rPr>
        <w:t xml:space="preserve">, </w:t>
      </w:r>
      <w:hyperlink r:id="rId499" w:history="1">
        <w:r w:rsidRPr="00195DFA">
          <w:rPr>
            <w:rStyle w:val="Hyperlink"/>
            <w:rFonts w:ascii="Palatino" w:hAnsi="Palatino"/>
          </w:rPr>
          <w:t>107</w:t>
        </w:r>
      </w:hyperlink>
      <w:r>
        <w:rPr>
          <w:rFonts w:ascii="Palatino" w:hAnsi="Palatino"/>
        </w:rPr>
        <w:t xml:space="preserve">, </w:t>
      </w:r>
      <w:hyperlink r:id="rId500" w:history="1">
        <w:r w:rsidRPr="00195DFA">
          <w:rPr>
            <w:rStyle w:val="Hyperlink"/>
            <w:rFonts w:ascii="Palatino" w:hAnsi="Palatino"/>
          </w:rPr>
          <w:t>168</w:t>
        </w:r>
      </w:hyperlink>
      <w:r>
        <w:rPr>
          <w:rFonts w:ascii="Palatino" w:hAnsi="Palatino"/>
        </w:rPr>
        <w:t xml:space="preserve">, </w:t>
      </w:r>
      <w:hyperlink r:id="rId501" w:history="1">
        <w:r w:rsidRPr="00195DFA">
          <w:rPr>
            <w:rStyle w:val="Hyperlink"/>
            <w:rFonts w:ascii="Palatino" w:hAnsi="Palatino"/>
          </w:rPr>
          <w:t>403</w:t>
        </w:r>
      </w:hyperlink>
      <w:r>
        <w:rPr>
          <w:rFonts w:ascii="Palatino" w:hAnsi="Palatino"/>
        </w:rPr>
        <w:t xml:space="preserve">, </w:t>
      </w:r>
      <w:hyperlink r:id="rId502" w:history="1">
        <w:r w:rsidRPr="00195DFA">
          <w:rPr>
            <w:rStyle w:val="Hyperlink"/>
            <w:rFonts w:ascii="Palatino" w:hAnsi="Palatino"/>
          </w:rPr>
          <w:t>418</w:t>
        </w:r>
      </w:hyperlink>
      <w:r>
        <w:rPr>
          <w:rFonts w:ascii="Palatino" w:hAnsi="Palatino"/>
        </w:rPr>
        <w:t>(?)</w:t>
      </w:r>
      <w:r w:rsidR="00DF028E">
        <w:rPr>
          <w:rFonts w:ascii="Palatino" w:hAnsi="Palatino"/>
        </w:rPr>
        <w:t xml:space="preserve"> </w:t>
      </w:r>
    </w:p>
    <w:p w14:paraId="7A79FF1F" w14:textId="59308A45" w:rsidR="00241594" w:rsidRDefault="00336586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.c.1</w:t>
      </w:r>
      <w:r>
        <w:rPr>
          <w:rFonts w:ascii="Palatino" w:hAnsi="Palatino"/>
        </w:rPr>
        <w:t>.(9)</w:t>
      </w:r>
      <w:r w:rsidR="0035265A">
        <w:rPr>
          <w:rFonts w:ascii="Palatino" w:hAnsi="Palatino"/>
        </w:rPr>
        <w:t>.</w:t>
      </w:r>
      <w:r>
        <w:rPr>
          <w:rFonts w:ascii="Palatino" w:hAnsi="Palatino"/>
        </w:rPr>
        <w:t xml:space="preserve"> </w:t>
      </w:r>
      <w:r w:rsidR="00241594" w:rsidRPr="0035265A">
        <w:rPr>
          <w:rFonts w:ascii="Palatino" w:hAnsi="Palatino"/>
          <w:i/>
        </w:rPr>
        <w:t>Venator</w:t>
      </w:r>
      <w:r w:rsidR="003B4D93">
        <w:rPr>
          <w:rFonts w:ascii="Palatino" w:hAnsi="Palatino"/>
        </w:rPr>
        <w:t xml:space="preserve">, </w:t>
      </w:r>
      <w:hyperlink r:id="rId503" w:history="1">
        <w:r w:rsidR="00241594" w:rsidRPr="00195DFA">
          <w:rPr>
            <w:rStyle w:val="Hyperlink"/>
            <w:rFonts w:ascii="Palatino" w:hAnsi="Palatino"/>
          </w:rPr>
          <w:t>485</w:t>
        </w:r>
      </w:hyperlink>
    </w:p>
    <w:p w14:paraId="353D51C2" w14:textId="1CBE1741" w:rsidR="00241594" w:rsidRPr="00336586" w:rsidRDefault="00336586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.c.1</w:t>
      </w:r>
      <w:r>
        <w:rPr>
          <w:rFonts w:ascii="Palatino" w:hAnsi="Palatino"/>
        </w:rPr>
        <w:t>.(10)</w:t>
      </w:r>
      <w:r w:rsidR="0035265A">
        <w:rPr>
          <w:rFonts w:ascii="Palatino" w:hAnsi="Palatino"/>
        </w:rPr>
        <w:t>.</w:t>
      </w:r>
      <w:r>
        <w:rPr>
          <w:rFonts w:ascii="Palatino" w:hAnsi="Palatino"/>
        </w:rPr>
        <w:t xml:space="preserve"> </w:t>
      </w:r>
      <w:r w:rsidR="00241594">
        <w:rPr>
          <w:rFonts w:ascii="Palatino" w:hAnsi="Palatino"/>
        </w:rPr>
        <w:t>Unidentified</w:t>
      </w:r>
      <w:r w:rsidR="00195908">
        <w:rPr>
          <w:rFonts w:ascii="Palatino" w:hAnsi="Palatino"/>
        </w:rPr>
        <w:t xml:space="preserve">, </w:t>
      </w:r>
      <w:hyperlink r:id="rId504" w:history="1">
        <w:r w:rsidR="00241594" w:rsidRPr="00195DFA">
          <w:rPr>
            <w:rStyle w:val="Hyperlink"/>
            <w:rFonts w:ascii="Palatino" w:hAnsi="Palatino"/>
          </w:rPr>
          <w:t>89</w:t>
        </w:r>
      </w:hyperlink>
      <w:r w:rsidR="00241594" w:rsidRPr="00E4171E">
        <w:rPr>
          <w:rFonts w:ascii="Palatino" w:hAnsi="Palatino"/>
        </w:rPr>
        <w:t xml:space="preserve">, </w:t>
      </w:r>
      <w:hyperlink r:id="rId505" w:history="1">
        <w:r w:rsidR="00241594" w:rsidRPr="00195DFA">
          <w:rPr>
            <w:rStyle w:val="Hyperlink"/>
            <w:rFonts w:ascii="Palatino" w:hAnsi="Palatino"/>
          </w:rPr>
          <w:t>217</w:t>
        </w:r>
      </w:hyperlink>
      <w:r w:rsidR="00241594">
        <w:rPr>
          <w:rFonts w:ascii="Palatino" w:hAnsi="Palatino"/>
        </w:rPr>
        <w:t xml:space="preserve">, </w:t>
      </w:r>
      <w:hyperlink r:id="rId506" w:history="1">
        <w:r w:rsidR="00241594" w:rsidRPr="00195DFA">
          <w:rPr>
            <w:rStyle w:val="Hyperlink"/>
            <w:rFonts w:ascii="Palatino" w:hAnsi="Palatino"/>
          </w:rPr>
          <w:t>419</w:t>
        </w:r>
      </w:hyperlink>
    </w:p>
    <w:p w14:paraId="0C763EF2" w14:textId="77777777" w:rsidR="00336586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.c.2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8A31E2">
        <w:rPr>
          <w:rFonts w:ascii="Palatino" w:hAnsi="Palatino"/>
        </w:rPr>
        <w:t>G</w:t>
      </w:r>
      <w:r w:rsidRPr="00DE0AB2">
        <w:rPr>
          <w:rFonts w:ascii="Palatino" w:hAnsi="Palatino"/>
        </w:rPr>
        <w:t>ladiatorial equipment</w:t>
      </w:r>
    </w:p>
    <w:p w14:paraId="2F59779F" w14:textId="438EDFB8" w:rsidR="00336586" w:rsidRPr="003B4D93" w:rsidRDefault="00336586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.c.2</w:t>
      </w:r>
      <w:r>
        <w:rPr>
          <w:rFonts w:ascii="Palatino" w:hAnsi="Palatino"/>
        </w:rPr>
        <w:t>.</w:t>
      </w:r>
      <w:r w:rsidR="002E17DE">
        <w:rPr>
          <w:rFonts w:ascii="Palatino" w:hAnsi="Palatino"/>
        </w:rPr>
        <w:t>(1)</w:t>
      </w:r>
      <w:r w:rsidR="0035265A">
        <w:rPr>
          <w:rFonts w:ascii="Palatino" w:hAnsi="Palatino"/>
        </w:rPr>
        <w:t>.</w:t>
      </w:r>
      <w:r w:rsidR="002E17DE">
        <w:rPr>
          <w:rFonts w:ascii="Palatino" w:hAnsi="Palatino"/>
        </w:rPr>
        <w:t xml:space="preserve"> </w:t>
      </w:r>
      <w:r w:rsidR="001719D0">
        <w:rPr>
          <w:rFonts w:ascii="Palatino" w:hAnsi="Palatino"/>
        </w:rPr>
        <w:t xml:space="preserve">Display of </w:t>
      </w:r>
      <w:r w:rsidR="001719D0" w:rsidRPr="003B4D93">
        <w:rPr>
          <w:rFonts w:ascii="Palatino" w:hAnsi="Palatino"/>
        </w:rPr>
        <w:t>equipment</w:t>
      </w:r>
      <w:r w:rsidR="00195908">
        <w:rPr>
          <w:rFonts w:ascii="Palatino" w:hAnsi="Palatino"/>
        </w:rPr>
        <w:t xml:space="preserve">, </w:t>
      </w:r>
      <w:hyperlink r:id="rId507" w:history="1">
        <w:r w:rsidRPr="00195DFA">
          <w:rPr>
            <w:rStyle w:val="Hyperlink"/>
            <w:rFonts w:ascii="Palatino" w:hAnsi="Palatino"/>
          </w:rPr>
          <w:t>93</w:t>
        </w:r>
      </w:hyperlink>
      <w:r w:rsidRPr="003B4D93">
        <w:rPr>
          <w:rFonts w:ascii="Palatino" w:hAnsi="Palatino"/>
        </w:rPr>
        <w:t xml:space="preserve">, </w:t>
      </w:r>
      <w:hyperlink r:id="rId508" w:history="1">
        <w:r w:rsidRPr="00195DFA">
          <w:rPr>
            <w:rStyle w:val="Hyperlink"/>
            <w:rFonts w:ascii="Palatino" w:hAnsi="Palatino"/>
          </w:rPr>
          <w:t>134</w:t>
        </w:r>
      </w:hyperlink>
      <w:r w:rsidRPr="003B4D93">
        <w:rPr>
          <w:rFonts w:ascii="Palatino" w:hAnsi="Palatino"/>
        </w:rPr>
        <w:t xml:space="preserve">, </w:t>
      </w:r>
      <w:hyperlink r:id="rId509" w:history="1">
        <w:r w:rsidRPr="00195DFA">
          <w:rPr>
            <w:rStyle w:val="Hyperlink"/>
            <w:rFonts w:ascii="Palatino" w:hAnsi="Palatino"/>
          </w:rPr>
          <w:t>157</w:t>
        </w:r>
      </w:hyperlink>
    </w:p>
    <w:p w14:paraId="164EE0F6" w14:textId="5B297E25" w:rsidR="00336586" w:rsidRPr="003B4D93" w:rsidRDefault="00336586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Pr="003B4D93">
        <w:rPr>
          <w:rFonts w:ascii="Palatino" w:hAnsi="Palatino"/>
        </w:rPr>
        <w:t>.c.2.(2)</w:t>
      </w:r>
      <w:r w:rsidR="0035265A" w:rsidRPr="003B4D93">
        <w:rPr>
          <w:rFonts w:ascii="Palatino" w:hAnsi="Palatino"/>
        </w:rPr>
        <w:t>.</w:t>
      </w:r>
      <w:r w:rsidRPr="003B4D93">
        <w:rPr>
          <w:rFonts w:ascii="Palatino" w:hAnsi="Palatino"/>
        </w:rPr>
        <w:t xml:space="preserve"> </w:t>
      </w:r>
      <w:r w:rsidR="00CE6583" w:rsidRPr="003B4D93">
        <w:rPr>
          <w:rFonts w:ascii="Palatino" w:hAnsi="Palatino"/>
        </w:rPr>
        <w:t>Greaves</w:t>
      </w:r>
      <w:r w:rsidR="00195908">
        <w:rPr>
          <w:rFonts w:ascii="Palatino" w:hAnsi="Palatino"/>
        </w:rPr>
        <w:t xml:space="preserve">, </w:t>
      </w:r>
      <w:hyperlink r:id="rId510" w:history="1">
        <w:r w:rsidR="00DA6C69" w:rsidRPr="00195DFA">
          <w:rPr>
            <w:rStyle w:val="Hyperlink"/>
            <w:rFonts w:ascii="Palatino" w:hAnsi="Palatino"/>
          </w:rPr>
          <w:t>89</w:t>
        </w:r>
      </w:hyperlink>
      <w:r w:rsidR="00DA6C69" w:rsidRPr="003B4D93">
        <w:rPr>
          <w:rFonts w:ascii="Palatino" w:hAnsi="Palatino"/>
        </w:rPr>
        <w:t xml:space="preserve">, </w:t>
      </w:r>
      <w:hyperlink r:id="rId511" w:history="1">
        <w:r w:rsidR="004849F1" w:rsidRPr="00073689">
          <w:rPr>
            <w:rStyle w:val="Hyperlink"/>
            <w:rFonts w:ascii="Palatino" w:hAnsi="Palatino"/>
          </w:rPr>
          <w:t>9</w:t>
        </w:r>
        <w:r w:rsidR="00073689" w:rsidRPr="00073689">
          <w:rPr>
            <w:rStyle w:val="Hyperlink"/>
            <w:rFonts w:ascii="Palatino" w:hAnsi="Palatino"/>
          </w:rPr>
          <w:t>3</w:t>
        </w:r>
      </w:hyperlink>
      <w:r w:rsidR="00073689">
        <w:rPr>
          <w:rFonts w:ascii="Palatino" w:hAnsi="Palatino"/>
        </w:rPr>
        <w:t>,</w:t>
      </w:r>
      <w:r w:rsidR="004849F1" w:rsidRPr="00073689">
        <w:rPr>
          <w:rFonts w:ascii="Palatino" w:hAnsi="Palatino"/>
          <w:color w:val="FF0000"/>
        </w:rPr>
        <w:t xml:space="preserve"> </w:t>
      </w:r>
      <w:hyperlink r:id="rId512" w:history="1">
        <w:r w:rsidR="007F439C" w:rsidRPr="00073689">
          <w:rPr>
            <w:rStyle w:val="Hyperlink"/>
            <w:rFonts w:ascii="Palatino" w:hAnsi="Palatino"/>
          </w:rPr>
          <w:t>107</w:t>
        </w:r>
        <w:r w:rsidR="00120FC5" w:rsidRPr="00073689">
          <w:rPr>
            <w:rStyle w:val="Hyperlink"/>
            <w:rFonts w:ascii="Palatino" w:hAnsi="Palatino"/>
          </w:rPr>
          <w:t>–</w:t>
        </w:r>
        <w:r w:rsidR="007F439C" w:rsidRPr="00073689">
          <w:rPr>
            <w:rStyle w:val="Hyperlink"/>
            <w:rFonts w:ascii="Palatino" w:hAnsi="Palatino"/>
          </w:rPr>
          <w:t>8</w:t>
        </w:r>
      </w:hyperlink>
      <w:r w:rsidR="007F439C" w:rsidRPr="003B4D93">
        <w:rPr>
          <w:rFonts w:ascii="Palatino" w:hAnsi="Palatino"/>
        </w:rPr>
        <w:t xml:space="preserve">, </w:t>
      </w:r>
      <w:hyperlink r:id="rId513" w:history="1">
        <w:r w:rsidR="00A34767" w:rsidRPr="00195DFA">
          <w:rPr>
            <w:rStyle w:val="Hyperlink"/>
            <w:rFonts w:ascii="Palatino" w:hAnsi="Palatino"/>
          </w:rPr>
          <w:t>227</w:t>
        </w:r>
      </w:hyperlink>
      <w:r w:rsidR="00A34767" w:rsidRPr="003B4D93">
        <w:rPr>
          <w:rFonts w:ascii="Palatino" w:hAnsi="Palatino"/>
        </w:rPr>
        <w:t xml:space="preserve">, </w:t>
      </w:r>
      <w:hyperlink r:id="rId514" w:history="1">
        <w:r w:rsidR="00DD2DC5" w:rsidRPr="00195DFA">
          <w:rPr>
            <w:rStyle w:val="Hyperlink"/>
            <w:rFonts w:ascii="Palatino" w:hAnsi="Palatino"/>
          </w:rPr>
          <w:t>346</w:t>
        </w:r>
      </w:hyperlink>
      <w:r w:rsidR="00DD2DC5" w:rsidRPr="003B4D93">
        <w:rPr>
          <w:rFonts w:ascii="Palatino" w:hAnsi="Palatino"/>
        </w:rPr>
        <w:t xml:space="preserve">, </w:t>
      </w:r>
      <w:hyperlink r:id="rId515" w:history="1">
        <w:r w:rsidR="00DD2DC5" w:rsidRPr="00195DFA">
          <w:rPr>
            <w:rStyle w:val="Hyperlink"/>
            <w:rFonts w:ascii="Palatino" w:hAnsi="Palatino"/>
          </w:rPr>
          <w:t>403</w:t>
        </w:r>
      </w:hyperlink>
      <w:r w:rsidR="00DD2DC5" w:rsidRPr="003B4D93">
        <w:rPr>
          <w:rFonts w:ascii="Palatino" w:hAnsi="Palatino"/>
        </w:rPr>
        <w:t xml:space="preserve">, </w:t>
      </w:r>
      <w:hyperlink r:id="rId516" w:history="1">
        <w:r w:rsidR="00DD2DC5" w:rsidRPr="00195DFA">
          <w:rPr>
            <w:rStyle w:val="Hyperlink"/>
            <w:rFonts w:ascii="Palatino" w:hAnsi="Palatino"/>
          </w:rPr>
          <w:t>419</w:t>
        </w:r>
      </w:hyperlink>
      <w:r w:rsidR="00DD2DC5" w:rsidRPr="003B4D93">
        <w:rPr>
          <w:rFonts w:ascii="Palatino" w:hAnsi="Palatino"/>
        </w:rPr>
        <w:t xml:space="preserve">, </w:t>
      </w:r>
      <w:hyperlink r:id="rId517" w:history="1">
        <w:r w:rsidR="00DD2DC5" w:rsidRPr="00195DFA">
          <w:rPr>
            <w:rStyle w:val="Hyperlink"/>
            <w:rFonts w:ascii="Palatino" w:hAnsi="Palatino"/>
          </w:rPr>
          <w:t>440</w:t>
        </w:r>
      </w:hyperlink>
      <w:r w:rsidR="00CE6583" w:rsidRPr="003B4D93">
        <w:rPr>
          <w:rFonts w:ascii="Palatino" w:hAnsi="Palatino"/>
        </w:rPr>
        <w:t xml:space="preserve"> </w:t>
      </w:r>
    </w:p>
    <w:p w14:paraId="6B18FACE" w14:textId="61D92549" w:rsidR="00336586" w:rsidRPr="003B4D93" w:rsidRDefault="00336586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="0035265A" w:rsidRPr="003B4D93">
        <w:rPr>
          <w:rFonts w:ascii="Palatino" w:hAnsi="Palatino"/>
        </w:rPr>
        <w:t>.c.2.</w:t>
      </w:r>
      <w:r w:rsidRPr="003B4D93">
        <w:rPr>
          <w:rFonts w:ascii="Palatino" w:hAnsi="Palatino"/>
        </w:rPr>
        <w:t>(3)</w:t>
      </w:r>
      <w:r w:rsidR="0035265A" w:rsidRPr="003B4D93">
        <w:rPr>
          <w:rFonts w:ascii="Palatino" w:hAnsi="Palatino"/>
        </w:rPr>
        <w:t>.</w:t>
      </w:r>
      <w:r w:rsidRPr="003B4D93">
        <w:rPr>
          <w:rFonts w:ascii="Palatino" w:hAnsi="Palatino"/>
        </w:rPr>
        <w:t xml:space="preserve"> </w:t>
      </w:r>
      <w:r w:rsidR="00CE6583" w:rsidRPr="003B4D93">
        <w:rPr>
          <w:rFonts w:ascii="Palatino" w:hAnsi="Palatino"/>
        </w:rPr>
        <w:t>Helmet</w:t>
      </w:r>
      <w:r w:rsidR="00195908">
        <w:rPr>
          <w:rFonts w:ascii="Palatino" w:hAnsi="Palatino"/>
        </w:rPr>
        <w:t xml:space="preserve">, </w:t>
      </w:r>
      <w:hyperlink r:id="rId518" w:history="1">
        <w:r w:rsidR="00DA6C69" w:rsidRPr="00195DFA">
          <w:rPr>
            <w:rStyle w:val="Hyperlink"/>
            <w:rFonts w:ascii="Palatino" w:hAnsi="Palatino"/>
          </w:rPr>
          <w:t>89</w:t>
        </w:r>
      </w:hyperlink>
      <w:r w:rsidR="00DA6C69" w:rsidRPr="003B4D93">
        <w:rPr>
          <w:rFonts w:ascii="Palatino" w:hAnsi="Palatino"/>
        </w:rPr>
        <w:t xml:space="preserve">, </w:t>
      </w:r>
      <w:hyperlink r:id="rId519" w:history="1">
        <w:r w:rsidR="007F439C" w:rsidRPr="00073689">
          <w:rPr>
            <w:rStyle w:val="Hyperlink"/>
            <w:rFonts w:ascii="Palatino" w:hAnsi="Palatino"/>
          </w:rPr>
          <w:t>107</w:t>
        </w:r>
        <w:r w:rsidR="00120FC5" w:rsidRPr="00073689">
          <w:rPr>
            <w:rStyle w:val="Hyperlink"/>
            <w:rFonts w:ascii="Palatino" w:hAnsi="Palatino"/>
          </w:rPr>
          <w:t>–</w:t>
        </w:r>
        <w:r w:rsidR="007F439C" w:rsidRPr="00073689">
          <w:rPr>
            <w:rStyle w:val="Hyperlink"/>
            <w:rFonts w:ascii="Palatino" w:hAnsi="Palatino"/>
          </w:rPr>
          <w:t>8</w:t>
        </w:r>
      </w:hyperlink>
      <w:r w:rsidR="007F439C" w:rsidRPr="00073689">
        <w:rPr>
          <w:rFonts w:ascii="Palatino" w:hAnsi="Palatino"/>
        </w:rPr>
        <w:t>,</w:t>
      </w:r>
      <w:r w:rsidR="007F439C" w:rsidRPr="003B4D93">
        <w:rPr>
          <w:rFonts w:ascii="Palatino" w:hAnsi="Palatino"/>
        </w:rPr>
        <w:t xml:space="preserve"> </w:t>
      </w:r>
      <w:hyperlink r:id="rId520" w:history="1">
        <w:r w:rsidR="00A91DC3" w:rsidRPr="00195DFA">
          <w:rPr>
            <w:rStyle w:val="Hyperlink"/>
            <w:rFonts w:ascii="Palatino" w:hAnsi="Palatino"/>
          </w:rPr>
          <w:t>134</w:t>
        </w:r>
      </w:hyperlink>
      <w:r w:rsidR="00A91DC3" w:rsidRPr="003B4D93">
        <w:rPr>
          <w:rFonts w:ascii="Palatino" w:hAnsi="Palatino"/>
        </w:rPr>
        <w:t>,</w:t>
      </w:r>
      <w:r w:rsidR="00CE6583" w:rsidRPr="003B4D93">
        <w:rPr>
          <w:rFonts w:ascii="Palatino" w:hAnsi="Palatino"/>
        </w:rPr>
        <w:t xml:space="preserve"> </w:t>
      </w:r>
      <w:hyperlink r:id="rId521" w:history="1">
        <w:r w:rsidR="00FF13BC" w:rsidRPr="00270E8F">
          <w:rPr>
            <w:rStyle w:val="Hyperlink"/>
            <w:rFonts w:ascii="Palatino" w:hAnsi="Palatino"/>
          </w:rPr>
          <w:t>217</w:t>
        </w:r>
      </w:hyperlink>
      <w:r w:rsidR="00FF13BC" w:rsidRPr="003B4D93">
        <w:rPr>
          <w:rFonts w:ascii="Palatino" w:hAnsi="Palatino"/>
        </w:rPr>
        <w:t xml:space="preserve">, </w:t>
      </w:r>
      <w:hyperlink r:id="rId522" w:history="1">
        <w:r w:rsidR="00A34767" w:rsidRPr="00270E8F">
          <w:rPr>
            <w:rStyle w:val="Hyperlink"/>
            <w:rFonts w:ascii="Palatino" w:hAnsi="Palatino"/>
          </w:rPr>
          <w:t>227</w:t>
        </w:r>
      </w:hyperlink>
      <w:r w:rsidR="00A34767" w:rsidRPr="003B4D93">
        <w:rPr>
          <w:rFonts w:ascii="Palatino" w:hAnsi="Palatino"/>
        </w:rPr>
        <w:t xml:space="preserve">, </w:t>
      </w:r>
      <w:hyperlink r:id="rId523" w:history="1">
        <w:r w:rsidR="00A91DC3" w:rsidRPr="00270E8F">
          <w:rPr>
            <w:rStyle w:val="Hyperlink"/>
            <w:rFonts w:ascii="Palatino" w:hAnsi="Palatino"/>
          </w:rPr>
          <w:t>346</w:t>
        </w:r>
      </w:hyperlink>
      <w:r w:rsidR="00A91DC3" w:rsidRPr="003B4D93">
        <w:rPr>
          <w:rFonts w:ascii="Palatino" w:hAnsi="Palatino"/>
        </w:rPr>
        <w:t>,</w:t>
      </w:r>
      <w:r w:rsidR="00CE6583" w:rsidRPr="003B4D93">
        <w:rPr>
          <w:rFonts w:ascii="Palatino" w:hAnsi="Palatino"/>
        </w:rPr>
        <w:t xml:space="preserve"> </w:t>
      </w:r>
      <w:hyperlink r:id="rId524" w:history="1">
        <w:r w:rsidR="00CE6583" w:rsidRPr="00270E8F">
          <w:rPr>
            <w:rStyle w:val="Hyperlink"/>
            <w:rFonts w:ascii="Palatino" w:hAnsi="Palatino"/>
          </w:rPr>
          <w:t>403</w:t>
        </w:r>
      </w:hyperlink>
      <w:r w:rsidR="00CE6583" w:rsidRPr="003B4D93">
        <w:rPr>
          <w:rFonts w:ascii="Palatino" w:hAnsi="Palatino"/>
        </w:rPr>
        <w:t xml:space="preserve">, </w:t>
      </w:r>
      <w:hyperlink r:id="rId525" w:history="1">
        <w:r w:rsidR="00CE6583" w:rsidRPr="00270E8F">
          <w:rPr>
            <w:rStyle w:val="Hyperlink"/>
            <w:rFonts w:ascii="Palatino" w:hAnsi="Palatino"/>
          </w:rPr>
          <w:t>407</w:t>
        </w:r>
      </w:hyperlink>
      <w:r w:rsidR="00CE6583" w:rsidRPr="003B4D93">
        <w:rPr>
          <w:rFonts w:ascii="Palatino" w:hAnsi="Palatino"/>
        </w:rPr>
        <w:t xml:space="preserve">, </w:t>
      </w:r>
      <w:hyperlink r:id="rId526" w:history="1">
        <w:r w:rsidR="00A91DC3" w:rsidRPr="00270E8F">
          <w:rPr>
            <w:rStyle w:val="Hyperlink"/>
            <w:rFonts w:ascii="Palatino" w:hAnsi="Palatino"/>
          </w:rPr>
          <w:t>419</w:t>
        </w:r>
      </w:hyperlink>
      <w:r w:rsidR="00A91DC3" w:rsidRPr="003B4D93">
        <w:rPr>
          <w:rFonts w:ascii="Palatino" w:hAnsi="Palatino"/>
        </w:rPr>
        <w:t>,</w:t>
      </w:r>
      <w:r w:rsidR="00CE6583" w:rsidRPr="003B4D93">
        <w:rPr>
          <w:rFonts w:ascii="Palatino" w:hAnsi="Palatino"/>
        </w:rPr>
        <w:t xml:space="preserve"> </w:t>
      </w:r>
      <w:hyperlink r:id="rId527" w:history="1">
        <w:r w:rsidR="00CE6583" w:rsidRPr="00270E8F">
          <w:rPr>
            <w:rStyle w:val="Hyperlink"/>
            <w:rFonts w:ascii="Palatino" w:hAnsi="Palatino"/>
          </w:rPr>
          <w:t>440</w:t>
        </w:r>
      </w:hyperlink>
      <w:r w:rsidRPr="003B4D93">
        <w:rPr>
          <w:rFonts w:ascii="Palatino" w:hAnsi="Palatino"/>
        </w:rPr>
        <w:t xml:space="preserve"> </w:t>
      </w:r>
    </w:p>
    <w:p w14:paraId="385AAEF1" w14:textId="6278452C" w:rsidR="00336586" w:rsidRPr="003B4D93" w:rsidRDefault="00336586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Pr="003B4D93">
        <w:rPr>
          <w:rFonts w:ascii="Palatino" w:hAnsi="Palatino"/>
        </w:rPr>
        <w:t>.c.2.(4)</w:t>
      </w:r>
      <w:r w:rsidR="0035265A" w:rsidRPr="003B4D93">
        <w:rPr>
          <w:rFonts w:ascii="Palatino" w:hAnsi="Palatino"/>
        </w:rPr>
        <w:t>.</w:t>
      </w:r>
      <w:r w:rsidRPr="003B4D93">
        <w:rPr>
          <w:rFonts w:ascii="Palatino" w:hAnsi="Palatino"/>
        </w:rPr>
        <w:t xml:space="preserve"> </w:t>
      </w:r>
      <w:r w:rsidR="0035265A" w:rsidRPr="003B4D93">
        <w:rPr>
          <w:rFonts w:ascii="Palatino" w:hAnsi="Palatino"/>
          <w:i/>
        </w:rPr>
        <w:t>Manica</w:t>
      </w:r>
      <w:r w:rsidR="00195908">
        <w:rPr>
          <w:rFonts w:ascii="Palatino" w:hAnsi="Palatino"/>
        </w:rPr>
        <w:t xml:space="preserve">, </w:t>
      </w:r>
      <w:hyperlink r:id="rId528" w:history="1">
        <w:r w:rsidR="00A34767" w:rsidRPr="00270E8F">
          <w:rPr>
            <w:rStyle w:val="Hyperlink"/>
            <w:rFonts w:ascii="Palatino" w:hAnsi="Palatino"/>
          </w:rPr>
          <w:t>227</w:t>
        </w:r>
      </w:hyperlink>
      <w:r w:rsidR="00A34767" w:rsidRPr="003B4D93">
        <w:rPr>
          <w:rFonts w:ascii="Palatino" w:hAnsi="Palatino"/>
        </w:rPr>
        <w:t xml:space="preserve">, </w:t>
      </w:r>
      <w:hyperlink r:id="rId529" w:history="1">
        <w:r w:rsidR="00161099" w:rsidRPr="00270E8F">
          <w:rPr>
            <w:rStyle w:val="Hyperlink"/>
            <w:rFonts w:ascii="Palatino" w:hAnsi="Palatino"/>
          </w:rPr>
          <w:t>346</w:t>
        </w:r>
      </w:hyperlink>
      <w:r w:rsidR="00161099" w:rsidRPr="003B4D93">
        <w:rPr>
          <w:rFonts w:ascii="Palatino" w:hAnsi="Palatino"/>
        </w:rPr>
        <w:t xml:space="preserve">, </w:t>
      </w:r>
      <w:hyperlink r:id="rId530" w:history="1">
        <w:r w:rsidR="00161099" w:rsidRPr="00270E8F">
          <w:rPr>
            <w:rStyle w:val="Hyperlink"/>
            <w:rFonts w:ascii="Palatino" w:hAnsi="Palatino"/>
          </w:rPr>
          <w:t>403</w:t>
        </w:r>
      </w:hyperlink>
      <w:r w:rsidR="00161099" w:rsidRPr="003B4D93">
        <w:rPr>
          <w:rFonts w:ascii="Palatino" w:hAnsi="Palatino"/>
        </w:rPr>
        <w:t xml:space="preserve">, </w:t>
      </w:r>
      <w:hyperlink r:id="rId531" w:history="1">
        <w:r w:rsidR="00161099" w:rsidRPr="00270E8F">
          <w:rPr>
            <w:rStyle w:val="Hyperlink"/>
            <w:rFonts w:ascii="Palatino" w:hAnsi="Palatino"/>
          </w:rPr>
          <w:t>419</w:t>
        </w:r>
      </w:hyperlink>
      <w:r w:rsidR="00161099" w:rsidRPr="003B4D93">
        <w:rPr>
          <w:rFonts w:ascii="Palatino" w:hAnsi="Palatino"/>
        </w:rPr>
        <w:t xml:space="preserve">, </w:t>
      </w:r>
      <w:hyperlink r:id="rId532" w:history="1">
        <w:r w:rsidR="00161099" w:rsidRPr="00270E8F">
          <w:rPr>
            <w:rStyle w:val="Hyperlink"/>
            <w:rFonts w:ascii="Palatino" w:hAnsi="Palatino"/>
          </w:rPr>
          <w:t>440</w:t>
        </w:r>
      </w:hyperlink>
      <w:r w:rsidR="007A1FCA" w:rsidRPr="003B4D93">
        <w:rPr>
          <w:rFonts w:ascii="Palatino" w:hAnsi="Palatino"/>
        </w:rPr>
        <w:t xml:space="preserve"> </w:t>
      </w:r>
    </w:p>
    <w:p w14:paraId="09F62201" w14:textId="3B029927" w:rsidR="00336586" w:rsidRPr="003B4D93" w:rsidRDefault="00336586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Pr="003B4D93">
        <w:rPr>
          <w:rFonts w:ascii="Palatino" w:hAnsi="Palatino"/>
        </w:rPr>
        <w:t>.c.2.(5)</w:t>
      </w:r>
      <w:r w:rsidR="0035265A" w:rsidRPr="003B4D93">
        <w:rPr>
          <w:rFonts w:ascii="Palatino" w:hAnsi="Palatino"/>
        </w:rPr>
        <w:t>.</w:t>
      </w:r>
      <w:r w:rsidRPr="003B4D93">
        <w:rPr>
          <w:rFonts w:ascii="Palatino" w:hAnsi="Palatino"/>
        </w:rPr>
        <w:t xml:space="preserve"> </w:t>
      </w:r>
      <w:r w:rsidR="007A1FCA" w:rsidRPr="003B4D93">
        <w:rPr>
          <w:rFonts w:ascii="Palatino" w:hAnsi="Palatino"/>
        </w:rPr>
        <w:t>Shield</w:t>
      </w:r>
      <w:r w:rsidR="00195908">
        <w:rPr>
          <w:rFonts w:ascii="Palatino" w:hAnsi="Palatino"/>
        </w:rPr>
        <w:t xml:space="preserve">, </w:t>
      </w:r>
      <w:hyperlink r:id="rId533" w:history="1">
        <w:r w:rsidR="00DA6C69" w:rsidRPr="00270E8F">
          <w:rPr>
            <w:rStyle w:val="Hyperlink"/>
            <w:rFonts w:ascii="Palatino" w:hAnsi="Palatino"/>
          </w:rPr>
          <w:t>89</w:t>
        </w:r>
      </w:hyperlink>
      <w:r w:rsidR="00DA6C69" w:rsidRPr="003B4D93">
        <w:rPr>
          <w:rFonts w:ascii="Palatino" w:hAnsi="Palatino"/>
        </w:rPr>
        <w:t xml:space="preserve">, </w:t>
      </w:r>
      <w:hyperlink r:id="rId534" w:history="1">
        <w:r w:rsidR="007F439C" w:rsidRPr="00073689">
          <w:rPr>
            <w:rStyle w:val="Hyperlink"/>
            <w:rFonts w:ascii="Palatino" w:hAnsi="Palatino"/>
          </w:rPr>
          <w:t>107</w:t>
        </w:r>
        <w:r w:rsidR="00120FC5" w:rsidRPr="00073689">
          <w:rPr>
            <w:rStyle w:val="Hyperlink"/>
            <w:rFonts w:ascii="Palatino" w:hAnsi="Palatino"/>
          </w:rPr>
          <w:t>–</w:t>
        </w:r>
        <w:r w:rsidR="007F439C" w:rsidRPr="00073689">
          <w:rPr>
            <w:rStyle w:val="Hyperlink"/>
            <w:rFonts w:ascii="Palatino" w:hAnsi="Palatino"/>
          </w:rPr>
          <w:t>8</w:t>
        </w:r>
      </w:hyperlink>
      <w:r w:rsidR="007F439C" w:rsidRPr="003B4D93">
        <w:rPr>
          <w:rFonts w:ascii="Palatino" w:hAnsi="Palatino"/>
        </w:rPr>
        <w:t xml:space="preserve">, </w:t>
      </w:r>
      <w:hyperlink r:id="rId535" w:history="1">
        <w:r w:rsidR="007F439C" w:rsidRPr="00270E8F">
          <w:rPr>
            <w:rStyle w:val="Hyperlink"/>
            <w:rFonts w:ascii="Palatino" w:hAnsi="Palatino"/>
          </w:rPr>
          <w:t>132</w:t>
        </w:r>
      </w:hyperlink>
      <w:r w:rsidR="007F439C" w:rsidRPr="003B4D93">
        <w:rPr>
          <w:rFonts w:ascii="Palatino" w:hAnsi="Palatino"/>
        </w:rPr>
        <w:t xml:space="preserve">, </w:t>
      </w:r>
      <w:hyperlink r:id="rId536" w:history="1">
        <w:r w:rsidR="007A1FCA" w:rsidRPr="00270E8F">
          <w:rPr>
            <w:rStyle w:val="Hyperlink"/>
            <w:rFonts w:ascii="Palatino" w:hAnsi="Palatino"/>
          </w:rPr>
          <w:t>199</w:t>
        </w:r>
      </w:hyperlink>
      <w:r w:rsidR="007A1FCA" w:rsidRPr="003B4D93">
        <w:rPr>
          <w:rFonts w:ascii="Palatino" w:hAnsi="Palatino"/>
        </w:rPr>
        <w:t>,</w:t>
      </w:r>
      <w:r w:rsidR="007F439C" w:rsidRPr="003B4D93">
        <w:rPr>
          <w:rFonts w:ascii="Palatino" w:hAnsi="Palatino"/>
        </w:rPr>
        <w:t xml:space="preserve"> </w:t>
      </w:r>
      <w:hyperlink r:id="rId537" w:history="1">
        <w:r w:rsidR="00FF13BC" w:rsidRPr="00270E8F">
          <w:rPr>
            <w:rStyle w:val="Hyperlink"/>
            <w:rFonts w:ascii="Palatino" w:hAnsi="Palatino"/>
          </w:rPr>
          <w:t>217</w:t>
        </w:r>
      </w:hyperlink>
      <w:r w:rsidR="00FF13BC" w:rsidRPr="003B4D93">
        <w:rPr>
          <w:rFonts w:ascii="Palatino" w:hAnsi="Palatino"/>
        </w:rPr>
        <w:t xml:space="preserve">, </w:t>
      </w:r>
      <w:hyperlink r:id="rId538" w:history="1">
        <w:r w:rsidR="007540FB" w:rsidRPr="00270E8F">
          <w:rPr>
            <w:rStyle w:val="Hyperlink"/>
            <w:rFonts w:ascii="Palatino" w:hAnsi="Palatino"/>
          </w:rPr>
          <w:t>346</w:t>
        </w:r>
      </w:hyperlink>
      <w:r w:rsidR="007540FB" w:rsidRPr="003B4D93">
        <w:rPr>
          <w:rFonts w:ascii="Palatino" w:hAnsi="Palatino"/>
        </w:rPr>
        <w:t xml:space="preserve">, </w:t>
      </w:r>
      <w:hyperlink r:id="rId539" w:history="1">
        <w:r w:rsidR="00A60802" w:rsidRPr="00270E8F">
          <w:rPr>
            <w:rStyle w:val="Hyperlink"/>
            <w:rFonts w:ascii="Palatino" w:hAnsi="Palatino"/>
          </w:rPr>
          <w:t>403</w:t>
        </w:r>
      </w:hyperlink>
      <w:r w:rsidR="00A60802" w:rsidRPr="003B4D93">
        <w:rPr>
          <w:rFonts w:ascii="Palatino" w:hAnsi="Palatino"/>
        </w:rPr>
        <w:t xml:space="preserve">, </w:t>
      </w:r>
      <w:hyperlink r:id="rId540" w:history="1">
        <w:r w:rsidR="00A60802" w:rsidRPr="00270E8F">
          <w:rPr>
            <w:rStyle w:val="Hyperlink"/>
            <w:rFonts w:ascii="Palatino" w:hAnsi="Palatino"/>
          </w:rPr>
          <w:t>419</w:t>
        </w:r>
      </w:hyperlink>
      <w:r w:rsidR="00A60802" w:rsidRPr="003B4D93">
        <w:rPr>
          <w:rFonts w:ascii="Palatino" w:hAnsi="Palatino"/>
        </w:rPr>
        <w:t xml:space="preserve">, </w:t>
      </w:r>
      <w:hyperlink r:id="rId541" w:history="1">
        <w:r w:rsidR="00AB788D" w:rsidRPr="00270E8F">
          <w:rPr>
            <w:rStyle w:val="Hyperlink"/>
            <w:rFonts w:ascii="Palatino" w:hAnsi="Palatino"/>
          </w:rPr>
          <w:t>440</w:t>
        </w:r>
      </w:hyperlink>
      <w:r w:rsidR="00D66E06" w:rsidRPr="003B4D93">
        <w:rPr>
          <w:rFonts w:ascii="Palatino" w:hAnsi="Palatino"/>
        </w:rPr>
        <w:t xml:space="preserve"> </w:t>
      </w:r>
    </w:p>
    <w:p w14:paraId="42833AA8" w14:textId="6DBA43C8" w:rsidR="00336586" w:rsidRPr="003B4D93" w:rsidRDefault="00336586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Pr="003B4D93">
        <w:rPr>
          <w:rFonts w:ascii="Palatino" w:hAnsi="Palatino"/>
        </w:rPr>
        <w:t>.c.2.(6)</w:t>
      </w:r>
      <w:r w:rsidR="0035265A" w:rsidRPr="003B4D93">
        <w:rPr>
          <w:rFonts w:ascii="Palatino" w:hAnsi="Palatino"/>
        </w:rPr>
        <w:t>.</w:t>
      </w:r>
      <w:r w:rsidRPr="003B4D93">
        <w:rPr>
          <w:rFonts w:ascii="Palatino" w:hAnsi="Palatino"/>
        </w:rPr>
        <w:t xml:space="preserve"> </w:t>
      </w:r>
      <w:r w:rsidR="007F439C" w:rsidRPr="003B4D93">
        <w:rPr>
          <w:rFonts w:ascii="Palatino" w:hAnsi="Palatino"/>
        </w:rPr>
        <w:t>Sword</w:t>
      </w:r>
      <w:r w:rsidR="00195908">
        <w:rPr>
          <w:rFonts w:ascii="Palatino" w:hAnsi="Palatino"/>
        </w:rPr>
        <w:t xml:space="preserve">, </w:t>
      </w:r>
      <w:hyperlink r:id="rId542" w:history="1">
        <w:r w:rsidR="007F439C" w:rsidRPr="00270E8F">
          <w:rPr>
            <w:rStyle w:val="Hyperlink"/>
            <w:rFonts w:ascii="Palatino" w:hAnsi="Palatino"/>
          </w:rPr>
          <w:t>93</w:t>
        </w:r>
      </w:hyperlink>
      <w:r w:rsidR="007F439C" w:rsidRPr="003B4D93">
        <w:rPr>
          <w:rFonts w:ascii="Palatino" w:hAnsi="Palatino"/>
        </w:rPr>
        <w:t xml:space="preserve">, </w:t>
      </w:r>
      <w:hyperlink r:id="rId543" w:history="1">
        <w:r w:rsidR="007F439C" w:rsidRPr="00270E8F">
          <w:rPr>
            <w:rStyle w:val="Hyperlink"/>
            <w:rFonts w:ascii="Palatino" w:hAnsi="Palatino"/>
          </w:rPr>
          <w:t>168</w:t>
        </w:r>
      </w:hyperlink>
      <w:r w:rsidR="007F439C" w:rsidRPr="003B4D93">
        <w:rPr>
          <w:rFonts w:ascii="Palatino" w:hAnsi="Palatino"/>
        </w:rPr>
        <w:t xml:space="preserve">, </w:t>
      </w:r>
      <w:hyperlink r:id="rId544" w:history="1">
        <w:r w:rsidR="007F439C" w:rsidRPr="00270E8F">
          <w:rPr>
            <w:rStyle w:val="Hyperlink"/>
            <w:rFonts w:ascii="Palatino" w:hAnsi="Palatino"/>
          </w:rPr>
          <w:t>199</w:t>
        </w:r>
      </w:hyperlink>
      <w:r w:rsidR="007F439C" w:rsidRPr="003B4D93">
        <w:rPr>
          <w:rFonts w:ascii="Palatino" w:hAnsi="Palatino"/>
        </w:rPr>
        <w:t xml:space="preserve">, </w:t>
      </w:r>
      <w:hyperlink r:id="rId545" w:history="1">
        <w:r w:rsidR="00D33D50" w:rsidRPr="00270E8F">
          <w:rPr>
            <w:rStyle w:val="Hyperlink"/>
            <w:rFonts w:ascii="Palatino" w:hAnsi="Palatino"/>
          </w:rPr>
          <w:t>217</w:t>
        </w:r>
      </w:hyperlink>
      <w:r w:rsidR="00D33D50" w:rsidRPr="003B4D93">
        <w:rPr>
          <w:rFonts w:ascii="Palatino" w:hAnsi="Palatino"/>
        </w:rPr>
        <w:t xml:space="preserve">, </w:t>
      </w:r>
      <w:hyperlink r:id="rId546" w:history="1">
        <w:r w:rsidR="00D33D50" w:rsidRPr="00270E8F">
          <w:rPr>
            <w:rStyle w:val="Hyperlink"/>
            <w:rFonts w:ascii="Palatino" w:hAnsi="Palatino"/>
          </w:rPr>
          <w:t>407</w:t>
        </w:r>
      </w:hyperlink>
    </w:p>
    <w:p w14:paraId="3F6E2502" w14:textId="36355E25" w:rsidR="00336586" w:rsidRPr="003B4D93" w:rsidRDefault="00336586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Pr="003B4D93">
        <w:rPr>
          <w:rFonts w:ascii="Palatino" w:hAnsi="Palatino"/>
        </w:rPr>
        <w:t>.c.2.(7)</w:t>
      </w:r>
      <w:r w:rsidR="0035265A" w:rsidRPr="003B4D93">
        <w:rPr>
          <w:rFonts w:ascii="Palatino" w:hAnsi="Palatino"/>
        </w:rPr>
        <w:t>.</w:t>
      </w:r>
      <w:r w:rsidRPr="003B4D93">
        <w:rPr>
          <w:rFonts w:ascii="Palatino" w:hAnsi="Palatino"/>
        </w:rPr>
        <w:t xml:space="preserve"> </w:t>
      </w:r>
      <w:r w:rsidR="00A60802" w:rsidRPr="003B4D93">
        <w:rPr>
          <w:rFonts w:ascii="Palatino" w:hAnsi="Palatino"/>
        </w:rPr>
        <w:t>Trident</w:t>
      </w:r>
      <w:r w:rsidR="002406AF">
        <w:rPr>
          <w:rFonts w:ascii="Palatino" w:hAnsi="Palatino"/>
        </w:rPr>
        <w:t xml:space="preserve">, </w:t>
      </w:r>
      <w:hyperlink r:id="rId547" w:history="1">
        <w:r w:rsidR="00A60802" w:rsidRPr="00270E8F">
          <w:rPr>
            <w:rStyle w:val="Hyperlink"/>
            <w:rFonts w:ascii="Palatino" w:hAnsi="Palatino"/>
          </w:rPr>
          <w:t>407</w:t>
        </w:r>
      </w:hyperlink>
    </w:p>
    <w:p w14:paraId="7F8E9FBB" w14:textId="1DC74EF6" w:rsidR="00CD1CFC" w:rsidRPr="003B4D93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Pr="003B4D93">
        <w:rPr>
          <w:rFonts w:ascii="Palatino" w:hAnsi="Palatino"/>
        </w:rPr>
        <w:t>.c.3</w:t>
      </w:r>
      <w:r w:rsidR="00F725FE" w:rsidRPr="003B4D93">
        <w:rPr>
          <w:rFonts w:ascii="Palatino" w:hAnsi="Palatino"/>
        </w:rPr>
        <w:t>.</w:t>
      </w:r>
      <w:r w:rsidRPr="003B4D93">
        <w:rPr>
          <w:rFonts w:ascii="Palatino" w:hAnsi="Palatino"/>
        </w:rPr>
        <w:t xml:space="preserve"> </w:t>
      </w:r>
      <w:r w:rsidR="008A31E2" w:rsidRPr="003B4D93">
        <w:rPr>
          <w:rFonts w:ascii="Palatino" w:hAnsi="Palatino"/>
        </w:rPr>
        <w:t>F</w:t>
      </w:r>
      <w:r w:rsidRPr="003B4D93">
        <w:rPr>
          <w:rFonts w:ascii="Palatino" w:hAnsi="Palatino"/>
        </w:rPr>
        <w:t>ights with beasts</w:t>
      </w:r>
      <w:r w:rsidR="00195908">
        <w:rPr>
          <w:rFonts w:ascii="Palatino" w:hAnsi="Palatino"/>
        </w:rPr>
        <w:t xml:space="preserve">, </w:t>
      </w:r>
      <w:hyperlink r:id="rId548" w:history="1">
        <w:r w:rsidRPr="00270E8F">
          <w:rPr>
            <w:rStyle w:val="Hyperlink"/>
            <w:rFonts w:ascii="Palatino" w:hAnsi="Palatino"/>
          </w:rPr>
          <w:t>141</w:t>
        </w:r>
      </w:hyperlink>
      <w:r w:rsidRPr="003B4D93">
        <w:rPr>
          <w:rFonts w:ascii="Palatino" w:hAnsi="Palatino"/>
        </w:rPr>
        <w:t xml:space="preserve">, </w:t>
      </w:r>
      <w:hyperlink r:id="rId549" w:history="1">
        <w:r w:rsidRPr="00073689">
          <w:rPr>
            <w:rStyle w:val="Hyperlink"/>
            <w:rFonts w:ascii="Palatino" w:hAnsi="Palatino"/>
          </w:rPr>
          <w:t>167</w:t>
        </w:r>
      </w:hyperlink>
      <w:r w:rsidRPr="00073689">
        <w:rPr>
          <w:rFonts w:ascii="Palatino" w:hAnsi="Palatino"/>
        </w:rPr>
        <w:t xml:space="preserve">, </w:t>
      </w:r>
      <w:hyperlink r:id="rId550" w:history="1">
        <w:r w:rsidR="00DD2DC5" w:rsidRPr="00073689">
          <w:rPr>
            <w:rStyle w:val="Hyperlink"/>
            <w:rFonts w:ascii="Palatino" w:hAnsi="Palatino"/>
          </w:rPr>
          <w:t>365</w:t>
        </w:r>
        <w:r w:rsidR="00120FC5" w:rsidRPr="00073689">
          <w:rPr>
            <w:rStyle w:val="Hyperlink"/>
            <w:rFonts w:ascii="Palatino" w:hAnsi="Palatino"/>
          </w:rPr>
          <w:t>–</w:t>
        </w:r>
        <w:r w:rsidR="00DD2DC5" w:rsidRPr="00073689">
          <w:rPr>
            <w:rStyle w:val="Hyperlink"/>
            <w:rFonts w:ascii="Palatino" w:hAnsi="Palatino"/>
          </w:rPr>
          <w:t>66</w:t>
        </w:r>
      </w:hyperlink>
      <w:r w:rsidRPr="00073689">
        <w:rPr>
          <w:rFonts w:ascii="Palatino" w:hAnsi="Palatino"/>
        </w:rPr>
        <w:t xml:space="preserve">, </w:t>
      </w:r>
      <w:hyperlink r:id="rId551" w:history="1">
        <w:r w:rsidR="00420B39" w:rsidRPr="00073689">
          <w:rPr>
            <w:rStyle w:val="Hyperlink"/>
            <w:rFonts w:ascii="Palatino" w:hAnsi="Palatino"/>
          </w:rPr>
          <w:t>387</w:t>
        </w:r>
      </w:hyperlink>
      <w:r w:rsidR="00420B39" w:rsidRPr="003B4D93">
        <w:rPr>
          <w:rFonts w:ascii="Palatino" w:hAnsi="Palatino"/>
        </w:rPr>
        <w:t xml:space="preserve">, </w:t>
      </w:r>
      <w:hyperlink r:id="rId552" w:history="1">
        <w:r w:rsidRPr="00270E8F">
          <w:rPr>
            <w:rStyle w:val="Hyperlink"/>
            <w:rFonts w:ascii="Palatino" w:hAnsi="Palatino"/>
          </w:rPr>
          <w:t>468</w:t>
        </w:r>
      </w:hyperlink>
      <w:r w:rsidRPr="003B4D93">
        <w:rPr>
          <w:rFonts w:ascii="Palatino" w:hAnsi="Palatino"/>
        </w:rPr>
        <w:t xml:space="preserve">, </w:t>
      </w:r>
      <w:hyperlink r:id="rId553" w:history="1">
        <w:r w:rsidRPr="00270E8F">
          <w:rPr>
            <w:rStyle w:val="Hyperlink"/>
            <w:rFonts w:ascii="Palatino" w:hAnsi="Palatino"/>
          </w:rPr>
          <w:t>485</w:t>
        </w:r>
      </w:hyperlink>
      <w:r w:rsidR="007E3ECA" w:rsidRPr="003B4D93">
        <w:rPr>
          <w:rFonts w:ascii="Palatino" w:hAnsi="Palatino"/>
        </w:rPr>
        <w:t xml:space="preserve">, </w:t>
      </w:r>
      <w:hyperlink r:id="rId554" w:history="1">
        <w:r w:rsidR="007E3ECA" w:rsidRPr="00270E8F">
          <w:rPr>
            <w:rStyle w:val="Hyperlink"/>
            <w:rFonts w:ascii="Palatino" w:hAnsi="Palatino"/>
          </w:rPr>
          <w:t>536</w:t>
        </w:r>
      </w:hyperlink>
    </w:p>
    <w:p w14:paraId="1D92B941" w14:textId="77777777" w:rsidR="00075F0D" w:rsidRPr="003B4D93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Pr="003B4D93">
        <w:rPr>
          <w:rFonts w:ascii="Palatino" w:hAnsi="Palatino"/>
        </w:rPr>
        <w:t>.d. The Circus</w:t>
      </w:r>
    </w:p>
    <w:p w14:paraId="20D9B0E2" w14:textId="022CFE3A" w:rsidR="00075F0D" w:rsidRPr="003B4D93" w:rsidRDefault="00075F0D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Pr="003B4D93">
        <w:rPr>
          <w:rFonts w:ascii="Palatino" w:hAnsi="Palatino"/>
        </w:rPr>
        <w:t xml:space="preserve">.d.1. </w:t>
      </w:r>
      <w:r w:rsidRPr="003B4D93">
        <w:rPr>
          <w:rFonts w:ascii="Palatino" w:hAnsi="Palatino"/>
          <w:i/>
        </w:rPr>
        <w:t>Biga</w:t>
      </w:r>
      <w:r w:rsidR="0014604F">
        <w:rPr>
          <w:rFonts w:ascii="Palatino" w:hAnsi="Palatino"/>
        </w:rPr>
        <w:t xml:space="preserve">, </w:t>
      </w:r>
      <w:hyperlink r:id="rId555" w:history="1">
        <w:r w:rsidRPr="00270E8F">
          <w:rPr>
            <w:rStyle w:val="Hyperlink"/>
            <w:rFonts w:ascii="Palatino" w:hAnsi="Palatino"/>
          </w:rPr>
          <w:t>226</w:t>
        </w:r>
      </w:hyperlink>
      <w:r w:rsidRPr="003B4D93">
        <w:rPr>
          <w:rFonts w:ascii="Palatino" w:hAnsi="Palatino"/>
        </w:rPr>
        <w:t xml:space="preserve">, </w:t>
      </w:r>
      <w:hyperlink r:id="rId556" w:history="1">
        <w:r w:rsidRPr="00270E8F">
          <w:rPr>
            <w:rStyle w:val="Hyperlink"/>
            <w:rFonts w:ascii="Palatino" w:hAnsi="Palatino"/>
          </w:rPr>
          <w:t>255</w:t>
        </w:r>
      </w:hyperlink>
      <w:r w:rsidRPr="003B4D93">
        <w:rPr>
          <w:rFonts w:ascii="Palatino" w:hAnsi="Palatino"/>
        </w:rPr>
        <w:t xml:space="preserve">, </w:t>
      </w:r>
      <w:hyperlink r:id="rId557" w:history="1">
        <w:r w:rsidRPr="00270E8F">
          <w:rPr>
            <w:rStyle w:val="Hyperlink"/>
            <w:rFonts w:ascii="Palatino" w:hAnsi="Palatino"/>
          </w:rPr>
          <w:t>368</w:t>
        </w:r>
      </w:hyperlink>
    </w:p>
    <w:p w14:paraId="5A637F67" w14:textId="132195CB" w:rsidR="00075F0D" w:rsidRPr="003B4D93" w:rsidRDefault="00075F0D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Pr="003B4D93">
        <w:rPr>
          <w:rFonts w:ascii="Palatino" w:hAnsi="Palatino"/>
        </w:rPr>
        <w:t>.d.2. Chariot racing</w:t>
      </w:r>
      <w:r w:rsidR="0014604F">
        <w:rPr>
          <w:rFonts w:ascii="Palatino" w:hAnsi="Palatino"/>
        </w:rPr>
        <w:t xml:space="preserve">, </w:t>
      </w:r>
      <w:hyperlink r:id="rId558" w:history="1">
        <w:r w:rsidRPr="00270E8F">
          <w:rPr>
            <w:rStyle w:val="Hyperlink"/>
            <w:rFonts w:ascii="Palatino" w:hAnsi="Palatino"/>
          </w:rPr>
          <w:t>222</w:t>
        </w:r>
      </w:hyperlink>
      <w:r w:rsidRPr="003B4D93">
        <w:rPr>
          <w:rFonts w:ascii="Palatino" w:hAnsi="Palatino"/>
        </w:rPr>
        <w:t xml:space="preserve">, </w:t>
      </w:r>
      <w:hyperlink r:id="rId559" w:history="1">
        <w:r w:rsidRPr="00270E8F">
          <w:rPr>
            <w:rStyle w:val="Hyperlink"/>
            <w:rFonts w:ascii="Palatino" w:hAnsi="Palatino"/>
          </w:rPr>
          <w:t>226</w:t>
        </w:r>
      </w:hyperlink>
      <w:r w:rsidRPr="003B4D93">
        <w:rPr>
          <w:rFonts w:ascii="Palatino" w:hAnsi="Palatino"/>
        </w:rPr>
        <w:t xml:space="preserve">, </w:t>
      </w:r>
      <w:hyperlink r:id="rId560" w:history="1">
        <w:r w:rsidRPr="00270E8F">
          <w:rPr>
            <w:rStyle w:val="Hyperlink"/>
            <w:rFonts w:ascii="Palatino" w:hAnsi="Palatino"/>
          </w:rPr>
          <w:t>255</w:t>
        </w:r>
      </w:hyperlink>
      <w:r w:rsidRPr="003B4D93">
        <w:rPr>
          <w:rFonts w:ascii="Palatino" w:hAnsi="Palatino"/>
        </w:rPr>
        <w:t xml:space="preserve">, </w:t>
      </w:r>
      <w:hyperlink r:id="rId561" w:history="1">
        <w:r w:rsidRPr="00270E8F">
          <w:rPr>
            <w:rStyle w:val="Hyperlink"/>
            <w:rFonts w:ascii="Palatino" w:hAnsi="Palatino"/>
          </w:rPr>
          <w:t>400</w:t>
        </w:r>
      </w:hyperlink>
    </w:p>
    <w:p w14:paraId="361B8030" w14:textId="38698C8E" w:rsidR="00396DE0" w:rsidRPr="003B4D93" w:rsidRDefault="00075F0D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Pr="003B4D93">
        <w:rPr>
          <w:rFonts w:ascii="Palatino" w:hAnsi="Palatino"/>
        </w:rPr>
        <w:t xml:space="preserve">.d.3. </w:t>
      </w:r>
      <w:r w:rsidRPr="003B4D93">
        <w:rPr>
          <w:rFonts w:ascii="Palatino" w:hAnsi="Palatino"/>
          <w:i/>
        </w:rPr>
        <w:t>Desultor</w:t>
      </w:r>
      <w:r w:rsidR="002406AF">
        <w:rPr>
          <w:rFonts w:ascii="Palatino" w:hAnsi="Palatino"/>
        </w:rPr>
        <w:t xml:space="preserve">, </w:t>
      </w:r>
      <w:hyperlink r:id="rId562" w:history="1">
        <w:r w:rsidRPr="00270E8F">
          <w:rPr>
            <w:rStyle w:val="Hyperlink"/>
            <w:rFonts w:ascii="Palatino" w:hAnsi="Palatino"/>
          </w:rPr>
          <w:t>104</w:t>
        </w:r>
      </w:hyperlink>
    </w:p>
    <w:p w14:paraId="58118F3F" w14:textId="0A7C525C" w:rsidR="00075F0D" w:rsidRPr="003B4D93" w:rsidRDefault="00396DE0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Pr="003B4D93">
        <w:rPr>
          <w:rFonts w:ascii="Palatino" w:hAnsi="Palatino"/>
        </w:rPr>
        <w:t>.d.4.</w:t>
      </w:r>
      <w:r w:rsidR="00DF028E" w:rsidRPr="003B4D93">
        <w:rPr>
          <w:rFonts w:ascii="Palatino" w:hAnsi="Palatino"/>
        </w:rPr>
        <w:t xml:space="preserve"> </w:t>
      </w:r>
      <w:r w:rsidRPr="003B4D93">
        <w:rPr>
          <w:rFonts w:ascii="Palatino" w:hAnsi="Palatino"/>
        </w:rPr>
        <w:t>Game with swiveling post</w:t>
      </w:r>
      <w:r w:rsidR="0014604F">
        <w:rPr>
          <w:rFonts w:ascii="Palatino" w:hAnsi="Palatino"/>
        </w:rPr>
        <w:t xml:space="preserve">, </w:t>
      </w:r>
      <w:hyperlink r:id="rId563" w:history="1">
        <w:r w:rsidRPr="00073689">
          <w:rPr>
            <w:rStyle w:val="Hyperlink"/>
            <w:rFonts w:ascii="Palatino" w:hAnsi="Palatino"/>
          </w:rPr>
          <w:t>190</w:t>
        </w:r>
        <w:r w:rsidR="00120FC5" w:rsidRPr="00073689">
          <w:rPr>
            <w:rStyle w:val="Hyperlink"/>
            <w:rFonts w:ascii="Palatino" w:hAnsi="Palatino"/>
          </w:rPr>
          <w:t>–</w:t>
        </w:r>
        <w:r w:rsidRPr="00073689">
          <w:rPr>
            <w:rStyle w:val="Hyperlink"/>
            <w:rFonts w:ascii="Palatino" w:hAnsi="Palatino"/>
          </w:rPr>
          <w:t>91</w:t>
        </w:r>
      </w:hyperlink>
    </w:p>
    <w:p w14:paraId="34B14D9D" w14:textId="4441F8A1" w:rsidR="00396DE0" w:rsidRPr="003B4D93" w:rsidRDefault="00396DE0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Pr="003B4D93">
        <w:rPr>
          <w:rFonts w:ascii="Palatino" w:hAnsi="Palatino"/>
        </w:rPr>
        <w:t xml:space="preserve">.d.5. </w:t>
      </w:r>
      <w:r w:rsidRPr="003B4D93">
        <w:rPr>
          <w:rFonts w:ascii="Palatino" w:hAnsi="Palatino"/>
          <w:i/>
        </w:rPr>
        <w:t>Jubilator</w:t>
      </w:r>
      <w:r w:rsidR="002406AF">
        <w:rPr>
          <w:rFonts w:ascii="Palatino" w:hAnsi="Palatino"/>
        </w:rPr>
        <w:t xml:space="preserve">, </w:t>
      </w:r>
      <w:hyperlink r:id="rId564" w:history="1">
        <w:r w:rsidRPr="00270E8F">
          <w:rPr>
            <w:rStyle w:val="Hyperlink"/>
            <w:rFonts w:ascii="Palatino" w:hAnsi="Palatino"/>
          </w:rPr>
          <w:t>178</w:t>
        </w:r>
      </w:hyperlink>
    </w:p>
    <w:p w14:paraId="10FB3ED4" w14:textId="5E705415" w:rsidR="00075F0D" w:rsidRPr="00073689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3B4D93">
        <w:rPr>
          <w:rFonts w:ascii="Palatino" w:hAnsi="Palatino"/>
          <w:caps/>
        </w:rPr>
        <w:t>iii</w:t>
      </w:r>
      <w:r w:rsidR="00396DE0" w:rsidRPr="003B4D93">
        <w:rPr>
          <w:rFonts w:ascii="Palatino" w:hAnsi="Palatino"/>
        </w:rPr>
        <w:t>.d.6</w:t>
      </w:r>
      <w:r w:rsidR="008A31E2" w:rsidRPr="003B4D93">
        <w:rPr>
          <w:rFonts w:ascii="Palatino" w:hAnsi="Palatino"/>
        </w:rPr>
        <w:t>.</w:t>
      </w:r>
      <w:r w:rsidRPr="003B4D93">
        <w:rPr>
          <w:rFonts w:ascii="Palatino" w:hAnsi="Palatino"/>
        </w:rPr>
        <w:t xml:space="preserve"> </w:t>
      </w:r>
      <w:r w:rsidR="00075F0D" w:rsidRPr="003B4D93">
        <w:rPr>
          <w:rFonts w:ascii="Palatino" w:hAnsi="Palatino"/>
        </w:rPr>
        <w:t>Lap-counting dolphins</w:t>
      </w:r>
      <w:r w:rsidR="0014604F">
        <w:rPr>
          <w:rFonts w:ascii="Palatino" w:hAnsi="Palatino"/>
        </w:rPr>
        <w:t xml:space="preserve">, </w:t>
      </w:r>
      <w:hyperlink r:id="rId565" w:history="1">
        <w:r w:rsidR="006D1FC1" w:rsidRPr="00270E8F">
          <w:rPr>
            <w:rStyle w:val="Hyperlink"/>
            <w:rFonts w:ascii="Palatino" w:hAnsi="Palatino"/>
          </w:rPr>
          <w:t>103</w:t>
        </w:r>
      </w:hyperlink>
      <w:r w:rsidR="006D1FC1" w:rsidRPr="00073689">
        <w:rPr>
          <w:rFonts w:ascii="Palatino" w:hAnsi="Palatino"/>
        </w:rPr>
        <w:t xml:space="preserve">, </w:t>
      </w:r>
      <w:hyperlink r:id="rId566" w:history="1">
        <w:r w:rsidR="00075F0D" w:rsidRPr="00073689">
          <w:rPr>
            <w:rStyle w:val="Hyperlink"/>
            <w:rFonts w:ascii="Palatino" w:hAnsi="Palatino"/>
          </w:rPr>
          <w:t>222</w:t>
        </w:r>
        <w:r w:rsidR="00120FC5" w:rsidRPr="00073689">
          <w:rPr>
            <w:rStyle w:val="Hyperlink"/>
            <w:rFonts w:ascii="Palatino" w:hAnsi="Palatino"/>
          </w:rPr>
          <w:t>–</w:t>
        </w:r>
        <w:r w:rsidR="00075F0D" w:rsidRPr="00073689">
          <w:rPr>
            <w:rStyle w:val="Hyperlink"/>
            <w:rFonts w:ascii="Palatino" w:hAnsi="Palatino"/>
          </w:rPr>
          <w:t>23</w:t>
        </w:r>
      </w:hyperlink>
    </w:p>
    <w:p w14:paraId="11A606BD" w14:textId="1656A078" w:rsidR="00396DE0" w:rsidRDefault="00396DE0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.d.</w:t>
      </w:r>
      <w:r>
        <w:rPr>
          <w:rFonts w:ascii="Palatino" w:hAnsi="Palatino"/>
        </w:rPr>
        <w:t>7. Quadriga</w:t>
      </w:r>
      <w:r w:rsidR="0014604F">
        <w:rPr>
          <w:rFonts w:ascii="Palatino" w:hAnsi="Palatino"/>
        </w:rPr>
        <w:t xml:space="preserve">, </w:t>
      </w:r>
      <w:hyperlink r:id="rId567" w:history="1">
        <w:r w:rsidRPr="00073689">
          <w:rPr>
            <w:rStyle w:val="Hyperlink"/>
            <w:rFonts w:ascii="Palatino" w:hAnsi="Palatino"/>
          </w:rPr>
          <w:t>222</w:t>
        </w:r>
        <w:r w:rsidR="00120FC5" w:rsidRPr="00073689">
          <w:rPr>
            <w:rStyle w:val="Hyperlink"/>
            <w:rFonts w:ascii="Palatino" w:hAnsi="Palatino"/>
          </w:rPr>
          <w:t>–</w:t>
        </w:r>
        <w:r w:rsidRPr="00073689">
          <w:rPr>
            <w:rStyle w:val="Hyperlink"/>
            <w:rFonts w:ascii="Palatino" w:hAnsi="Palatino"/>
          </w:rPr>
          <w:t>23</w:t>
        </w:r>
      </w:hyperlink>
      <w:r>
        <w:rPr>
          <w:rFonts w:ascii="Palatino" w:hAnsi="Palatino"/>
        </w:rPr>
        <w:t xml:space="preserve">, </w:t>
      </w:r>
      <w:hyperlink r:id="rId568" w:history="1">
        <w:r w:rsidRPr="00270E8F">
          <w:rPr>
            <w:rStyle w:val="Hyperlink"/>
            <w:rFonts w:ascii="Palatino" w:hAnsi="Palatino"/>
          </w:rPr>
          <w:t>389</w:t>
        </w:r>
      </w:hyperlink>
      <w:r>
        <w:rPr>
          <w:rFonts w:ascii="Palatino" w:hAnsi="Palatino"/>
        </w:rPr>
        <w:t xml:space="preserve">, </w:t>
      </w:r>
      <w:hyperlink r:id="rId569" w:history="1">
        <w:r w:rsidRPr="00270E8F">
          <w:rPr>
            <w:rStyle w:val="Hyperlink"/>
            <w:rFonts w:ascii="Palatino" w:hAnsi="Palatino"/>
          </w:rPr>
          <w:t>400</w:t>
        </w:r>
      </w:hyperlink>
    </w:p>
    <w:p w14:paraId="295D2B39" w14:textId="31EC188C" w:rsidR="00396DE0" w:rsidRPr="001617AA" w:rsidRDefault="00396DE0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.d.</w:t>
      </w:r>
      <w:r>
        <w:rPr>
          <w:rFonts w:ascii="Palatino" w:hAnsi="Palatino"/>
        </w:rPr>
        <w:t xml:space="preserve">8. </w:t>
      </w:r>
      <w:r w:rsidRPr="00090DBF">
        <w:rPr>
          <w:rFonts w:ascii="Palatino" w:hAnsi="Palatino"/>
          <w:i/>
        </w:rPr>
        <w:t>Spina</w:t>
      </w:r>
      <w:r w:rsidR="002406AF">
        <w:rPr>
          <w:rFonts w:ascii="Palatino" w:hAnsi="Palatino"/>
        </w:rPr>
        <w:t xml:space="preserve">, </w:t>
      </w:r>
      <w:hyperlink r:id="rId570" w:history="1">
        <w:r w:rsidRPr="00270E8F">
          <w:rPr>
            <w:rStyle w:val="Hyperlink"/>
            <w:rFonts w:ascii="Palatino" w:hAnsi="Palatino"/>
          </w:rPr>
          <w:t>223</w:t>
        </w:r>
      </w:hyperlink>
    </w:p>
    <w:p w14:paraId="764FE3C6" w14:textId="1456D238" w:rsidR="00EE7CE4" w:rsidRPr="00396DE0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396DE0">
        <w:rPr>
          <w:rFonts w:ascii="Palatino" w:hAnsi="Palatino"/>
        </w:rPr>
        <w:t>.d.9</w:t>
      </w:r>
      <w:r w:rsidR="008A31E2" w:rsidRPr="00396DE0">
        <w:rPr>
          <w:rFonts w:ascii="Palatino" w:hAnsi="Palatino"/>
        </w:rPr>
        <w:t>.</w:t>
      </w:r>
      <w:r w:rsidRPr="00396DE0">
        <w:rPr>
          <w:rFonts w:ascii="Palatino" w:hAnsi="Palatino"/>
        </w:rPr>
        <w:t xml:space="preserve"> </w:t>
      </w:r>
      <w:r w:rsidR="005B594F" w:rsidRPr="00396DE0">
        <w:rPr>
          <w:rFonts w:ascii="Palatino" w:hAnsi="Palatino"/>
        </w:rPr>
        <w:t>V</w:t>
      </w:r>
      <w:r w:rsidRPr="00396DE0">
        <w:rPr>
          <w:rFonts w:ascii="Palatino" w:hAnsi="Palatino"/>
        </w:rPr>
        <w:t>ictorious charioteer</w:t>
      </w:r>
      <w:r w:rsidR="0014604F">
        <w:rPr>
          <w:rFonts w:ascii="Palatino" w:hAnsi="Palatino"/>
        </w:rPr>
        <w:t xml:space="preserve">, </w:t>
      </w:r>
      <w:hyperlink r:id="rId571" w:history="1">
        <w:r w:rsidRPr="00073689">
          <w:rPr>
            <w:rStyle w:val="Hyperlink"/>
            <w:rFonts w:ascii="Palatino" w:hAnsi="Palatino"/>
          </w:rPr>
          <w:t>222</w:t>
        </w:r>
        <w:r w:rsidR="00120FC5" w:rsidRPr="00073689">
          <w:rPr>
            <w:rStyle w:val="Hyperlink"/>
            <w:rFonts w:ascii="Palatino" w:hAnsi="Palatino"/>
          </w:rPr>
          <w:t>–</w:t>
        </w:r>
        <w:r w:rsidR="00EE7CE4" w:rsidRPr="00073689">
          <w:rPr>
            <w:rStyle w:val="Hyperlink"/>
            <w:rFonts w:ascii="Palatino" w:hAnsi="Palatino"/>
          </w:rPr>
          <w:t>23</w:t>
        </w:r>
      </w:hyperlink>
    </w:p>
    <w:p w14:paraId="71E21A5D" w14:textId="49768774" w:rsidR="00CD1CFC" w:rsidRPr="00396DE0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396DE0">
        <w:rPr>
          <w:rFonts w:ascii="Palatino" w:hAnsi="Palatino"/>
        </w:rPr>
        <w:t>.d.10</w:t>
      </w:r>
      <w:r w:rsidR="008A31E2" w:rsidRPr="00396DE0">
        <w:rPr>
          <w:rFonts w:ascii="Palatino" w:hAnsi="Palatino"/>
        </w:rPr>
        <w:t>.</w:t>
      </w:r>
      <w:r w:rsidRPr="00396DE0">
        <w:rPr>
          <w:rFonts w:ascii="Palatino" w:hAnsi="Palatino"/>
        </w:rPr>
        <w:t xml:space="preserve"> </w:t>
      </w:r>
      <w:r w:rsidR="005B594F" w:rsidRPr="00396DE0">
        <w:rPr>
          <w:rFonts w:ascii="Palatino" w:hAnsi="Palatino"/>
        </w:rPr>
        <w:t>V</w:t>
      </w:r>
      <w:r w:rsidRPr="00396DE0">
        <w:rPr>
          <w:rFonts w:ascii="Palatino" w:hAnsi="Palatino"/>
        </w:rPr>
        <w:t>ictorious racehorse</w:t>
      </w:r>
      <w:r w:rsidR="002406AF">
        <w:rPr>
          <w:rFonts w:ascii="Palatino" w:hAnsi="Palatino"/>
        </w:rPr>
        <w:t xml:space="preserve">, </w:t>
      </w:r>
      <w:hyperlink r:id="rId572" w:history="1">
        <w:r w:rsidR="00416CCD" w:rsidRPr="00270E8F">
          <w:rPr>
            <w:rStyle w:val="Hyperlink"/>
            <w:rFonts w:ascii="Palatino" w:hAnsi="Palatino"/>
          </w:rPr>
          <w:t>305</w:t>
        </w:r>
      </w:hyperlink>
    </w:p>
    <w:p w14:paraId="0A1A504F" w14:textId="77777777" w:rsidR="00396DE0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.e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Entertainers</w:t>
      </w:r>
    </w:p>
    <w:p w14:paraId="2E87972E" w14:textId="61CB71C7" w:rsidR="00CD1CFC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.e.1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5B594F">
        <w:rPr>
          <w:rFonts w:ascii="Palatino" w:hAnsi="Palatino"/>
        </w:rPr>
        <w:t>B</w:t>
      </w:r>
      <w:r w:rsidRPr="00DE0AB2">
        <w:rPr>
          <w:rFonts w:ascii="Palatino" w:hAnsi="Palatino"/>
        </w:rPr>
        <w:t>oxers, pugilists</w:t>
      </w:r>
      <w:r w:rsidR="0014604F">
        <w:rPr>
          <w:rFonts w:ascii="Palatino" w:hAnsi="Palatino"/>
        </w:rPr>
        <w:t xml:space="preserve">, </w:t>
      </w:r>
      <w:hyperlink r:id="rId573" w:history="1">
        <w:r w:rsidR="00854960" w:rsidRPr="00270E8F">
          <w:rPr>
            <w:rStyle w:val="Hyperlink"/>
            <w:rFonts w:ascii="Palatino" w:hAnsi="Palatino"/>
          </w:rPr>
          <w:t>87</w:t>
        </w:r>
      </w:hyperlink>
      <w:r w:rsidR="00416CCD" w:rsidRPr="002406AF">
        <w:rPr>
          <w:rFonts w:ascii="Palatino" w:hAnsi="Palatino"/>
        </w:rPr>
        <w:t xml:space="preserve">, </w:t>
      </w:r>
      <w:hyperlink r:id="rId574" w:history="1">
        <w:r w:rsidR="00416CCD" w:rsidRPr="00270E8F">
          <w:rPr>
            <w:rStyle w:val="Hyperlink"/>
            <w:rFonts w:ascii="Palatino" w:hAnsi="Palatino"/>
          </w:rPr>
          <w:t>133</w:t>
        </w:r>
      </w:hyperlink>
      <w:r w:rsidR="00416CCD" w:rsidRPr="002406AF">
        <w:rPr>
          <w:rFonts w:ascii="Palatino" w:hAnsi="Palatino"/>
        </w:rPr>
        <w:t xml:space="preserve">, </w:t>
      </w:r>
      <w:hyperlink r:id="rId575" w:history="1">
        <w:r w:rsidR="00416CCD" w:rsidRPr="00270E8F">
          <w:rPr>
            <w:rStyle w:val="Hyperlink"/>
            <w:rFonts w:ascii="Palatino" w:hAnsi="Palatino"/>
          </w:rPr>
          <w:t>202</w:t>
        </w:r>
      </w:hyperlink>
      <w:r w:rsidR="00416CCD" w:rsidRPr="002406AF">
        <w:rPr>
          <w:rFonts w:ascii="Palatino" w:hAnsi="Palatino"/>
        </w:rPr>
        <w:t xml:space="preserve">, </w:t>
      </w:r>
      <w:hyperlink r:id="rId576" w:history="1">
        <w:r w:rsidR="00416CCD" w:rsidRPr="00073689">
          <w:rPr>
            <w:rStyle w:val="Hyperlink"/>
            <w:rFonts w:ascii="Palatino" w:hAnsi="Palatino"/>
          </w:rPr>
          <w:t>228</w:t>
        </w:r>
        <w:r w:rsidR="00120FC5" w:rsidRPr="00073689">
          <w:rPr>
            <w:rStyle w:val="Hyperlink"/>
            <w:rFonts w:ascii="Palatino" w:hAnsi="Palatino"/>
          </w:rPr>
          <w:t>–</w:t>
        </w:r>
        <w:r w:rsidRPr="00073689">
          <w:rPr>
            <w:rStyle w:val="Hyperlink"/>
            <w:rFonts w:ascii="Palatino" w:hAnsi="Palatino"/>
          </w:rPr>
          <w:t>30</w:t>
        </w:r>
      </w:hyperlink>
      <w:r w:rsidRPr="002406AF">
        <w:rPr>
          <w:rFonts w:ascii="Palatino" w:hAnsi="Palatino"/>
        </w:rPr>
        <w:t xml:space="preserve">, </w:t>
      </w:r>
      <w:hyperlink r:id="rId577" w:history="1">
        <w:r w:rsidR="00416CCD" w:rsidRPr="00270E8F">
          <w:rPr>
            <w:rStyle w:val="Hyperlink"/>
            <w:rFonts w:ascii="Palatino" w:hAnsi="Palatino"/>
          </w:rPr>
          <w:t>307</w:t>
        </w:r>
      </w:hyperlink>
    </w:p>
    <w:p w14:paraId="22BF8732" w14:textId="54D8CB6A" w:rsidR="00CD1CFC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iii</w:t>
      </w:r>
      <w:r w:rsidRPr="002406AF">
        <w:rPr>
          <w:rFonts w:ascii="Palatino" w:hAnsi="Palatino"/>
        </w:rPr>
        <w:t>.e.2</w:t>
      </w:r>
      <w:r w:rsidR="00F725FE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</w:t>
      </w:r>
      <w:r w:rsidR="005B594F" w:rsidRPr="002406AF">
        <w:rPr>
          <w:rFonts w:ascii="Palatino" w:hAnsi="Palatino"/>
        </w:rPr>
        <w:t>S</w:t>
      </w:r>
      <w:r w:rsidRPr="002406AF">
        <w:rPr>
          <w:rFonts w:ascii="Palatino" w:hAnsi="Palatino"/>
        </w:rPr>
        <w:t>tave-dancers</w:t>
      </w:r>
      <w:r w:rsidR="0014604F">
        <w:rPr>
          <w:rFonts w:ascii="Palatino" w:hAnsi="Palatino"/>
        </w:rPr>
        <w:t xml:space="preserve">, </w:t>
      </w:r>
      <w:hyperlink r:id="rId578" w:history="1">
        <w:r w:rsidR="00416CCD" w:rsidRPr="00270E8F">
          <w:rPr>
            <w:rStyle w:val="Hyperlink"/>
            <w:rFonts w:ascii="Palatino" w:hAnsi="Palatino"/>
          </w:rPr>
          <w:t>336</w:t>
        </w:r>
      </w:hyperlink>
      <w:r w:rsidRPr="002406AF">
        <w:rPr>
          <w:rFonts w:ascii="Palatino" w:hAnsi="Palatino"/>
        </w:rPr>
        <w:t xml:space="preserve">, </w:t>
      </w:r>
      <w:hyperlink r:id="rId579" w:history="1">
        <w:r w:rsidRPr="00270E8F">
          <w:rPr>
            <w:rStyle w:val="Hyperlink"/>
            <w:rFonts w:ascii="Palatino" w:hAnsi="Palatino"/>
          </w:rPr>
          <w:t>426</w:t>
        </w:r>
      </w:hyperlink>
    </w:p>
    <w:p w14:paraId="28B24795" w14:textId="1C007F78" w:rsidR="00CD1CFC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iii</w:t>
      </w:r>
      <w:r w:rsidRPr="002406AF">
        <w:rPr>
          <w:rFonts w:ascii="Palatino" w:hAnsi="Palatino"/>
        </w:rPr>
        <w:t>.e.3</w:t>
      </w:r>
      <w:r w:rsidR="00F725FE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</w:t>
      </w:r>
      <w:r w:rsidR="00396DE0" w:rsidRPr="002406AF">
        <w:rPr>
          <w:rFonts w:ascii="Palatino" w:hAnsi="Palatino"/>
        </w:rPr>
        <w:t>Various other</w:t>
      </w:r>
      <w:r w:rsidRPr="002406AF">
        <w:rPr>
          <w:rFonts w:ascii="Palatino" w:hAnsi="Palatino"/>
        </w:rPr>
        <w:t xml:space="preserve"> entertainers</w:t>
      </w:r>
      <w:r w:rsidR="0014604F">
        <w:rPr>
          <w:rFonts w:ascii="Palatino" w:hAnsi="Palatino"/>
        </w:rPr>
        <w:t xml:space="preserve">, </w:t>
      </w:r>
      <w:hyperlink r:id="rId580" w:history="1">
        <w:r w:rsidRPr="00270E8F">
          <w:rPr>
            <w:rStyle w:val="Hyperlink"/>
            <w:rFonts w:ascii="Palatino" w:hAnsi="Palatino"/>
          </w:rPr>
          <w:t>172</w:t>
        </w:r>
      </w:hyperlink>
      <w:r w:rsidRPr="002406AF">
        <w:rPr>
          <w:rFonts w:ascii="Palatino" w:hAnsi="Palatino"/>
        </w:rPr>
        <w:t xml:space="preserve">, </w:t>
      </w:r>
      <w:hyperlink r:id="rId581" w:history="1">
        <w:r w:rsidRPr="00270E8F">
          <w:rPr>
            <w:rStyle w:val="Hyperlink"/>
            <w:rFonts w:ascii="Palatino" w:hAnsi="Palatino"/>
          </w:rPr>
          <w:t>238</w:t>
        </w:r>
      </w:hyperlink>
      <w:r w:rsidRPr="002406AF">
        <w:rPr>
          <w:rFonts w:ascii="Palatino" w:hAnsi="Palatino"/>
        </w:rPr>
        <w:t xml:space="preserve">, </w:t>
      </w:r>
      <w:hyperlink r:id="rId582" w:history="1">
        <w:r w:rsidR="00416CCD" w:rsidRPr="00270E8F">
          <w:rPr>
            <w:rStyle w:val="Hyperlink"/>
            <w:rFonts w:ascii="Palatino" w:hAnsi="Palatino"/>
          </w:rPr>
          <w:t>295</w:t>
        </w:r>
      </w:hyperlink>
      <w:r w:rsidRPr="002406AF">
        <w:rPr>
          <w:rFonts w:ascii="Palatino" w:hAnsi="Palatino"/>
        </w:rPr>
        <w:t xml:space="preserve">, </w:t>
      </w:r>
      <w:hyperlink r:id="rId583" w:history="1">
        <w:r w:rsidRPr="00270E8F">
          <w:rPr>
            <w:rStyle w:val="Hyperlink"/>
            <w:rFonts w:ascii="Palatino" w:hAnsi="Palatino"/>
          </w:rPr>
          <w:t>485</w:t>
        </w:r>
      </w:hyperlink>
    </w:p>
    <w:p w14:paraId="5A70DE5E" w14:textId="77777777" w:rsidR="00396DE0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iii</w:t>
      </w:r>
      <w:r w:rsidRPr="002406AF">
        <w:rPr>
          <w:rFonts w:ascii="Palatino" w:hAnsi="Palatino"/>
        </w:rPr>
        <w:t>.f. The</w:t>
      </w:r>
      <w:r w:rsidR="00090DBF" w:rsidRPr="002406AF">
        <w:rPr>
          <w:rFonts w:ascii="Palatino" w:hAnsi="Palatino"/>
        </w:rPr>
        <w:t xml:space="preserve"> The</w:t>
      </w:r>
      <w:r w:rsidRPr="002406AF">
        <w:rPr>
          <w:rFonts w:ascii="Palatino" w:hAnsi="Palatino"/>
        </w:rPr>
        <w:t>ater</w:t>
      </w:r>
    </w:p>
    <w:p w14:paraId="370FA1AD" w14:textId="5A26EFE4" w:rsidR="00CD1CFC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iii</w:t>
      </w:r>
      <w:r w:rsidRPr="002406AF">
        <w:rPr>
          <w:rFonts w:ascii="Palatino" w:hAnsi="Palatino"/>
        </w:rPr>
        <w:t>.f.1</w:t>
      </w:r>
      <w:r w:rsidR="00F725FE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</w:t>
      </w:r>
      <w:r w:rsidR="00F87787" w:rsidRPr="002406AF">
        <w:rPr>
          <w:rFonts w:ascii="Palatino" w:hAnsi="Palatino"/>
        </w:rPr>
        <w:t>A</w:t>
      </w:r>
      <w:r w:rsidRPr="002406AF">
        <w:rPr>
          <w:rFonts w:ascii="Palatino" w:hAnsi="Palatino"/>
        </w:rPr>
        <w:t>ctor</w:t>
      </w:r>
      <w:r w:rsidR="0014604F">
        <w:rPr>
          <w:rFonts w:ascii="Palatino" w:hAnsi="Palatino"/>
        </w:rPr>
        <w:t xml:space="preserve">, </w:t>
      </w:r>
      <w:hyperlink r:id="rId584" w:history="1">
        <w:r w:rsidRPr="00270E8F">
          <w:rPr>
            <w:rStyle w:val="Hyperlink"/>
            <w:rFonts w:ascii="Palatino" w:hAnsi="Palatino"/>
          </w:rPr>
          <w:t>208</w:t>
        </w:r>
      </w:hyperlink>
      <w:r w:rsidR="00A00413" w:rsidRPr="002406AF">
        <w:rPr>
          <w:rFonts w:ascii="Palatino" w:hAnsi="Palatino"/>
        </w:rPr>
        <w:t>(?)</w:t>
      </w:r>
      <w:r w:rsidRPr="002406AF">
        <w:rPr>
          <w:rFonts w:ascii="Palatino" w:hAnsi="Palatino"/>
        </w:rPr>
        <w:t xml:space="preserve">, </w:t>
      </w:r>
      <w:hyperlink r:id="rId585" w:history="1">
        <w:r w:rsidR="00416CCD" w:rsidRPr="00270E8F">
          <w:rPr>
            <w:rStyle w:val="Hyperlink"/>
            <w:rFonts w:ascii="Palatino" w:hAnsi="Palatino"/>
          </w:rPr>
          <w:t>297</w:t>
        </w:r>
      </w:hyperlink>
    </w:p>
    <w:p w14:paraId="6DBA4868" w14:textId="22CDDABE" w:rsidR="00CD1CFC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iii</w:t>
      </w:r>
      <w:r w:rsidRPr="002406AF">
        <w:rPr>
          <w:rFonts w:ascii="Palatino" w:hAnsi="Palatino"/>
        </w:rPr>
        <w:t>.f.2</w:t>
      </w:r>
      <w:r w:rsidR="00F725FE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</w:t>
      </w:r>
      <w:r w:rsidR="00F87787" w:rsidRPr="002406AF">
        <w:rPr>
          <w:rFonts w:ascii="Palatino" w:hAnsi="Palatino"/>
        </w:rPr>
        <w:t>M</w:t>
      </w:r>
      <w:r w:rsidRPr="002406AF">
        <w:rPr>
          <w:rFonts w:ascii="Palatino" w:hAnsi="Palatino"/>
        </w:rPr>
        <w:t>ask</w:t>
      </w:r>
      <w:r w:rsidR="0014604F">
        <w:rPr>
          <w:rFonts w:ascii="Palatino" w:hAnsi="Palatino"/>
        </w:rPr>
        <w:t xml:space="preserve">, </w:t>
      </w:r>
      <w:hyperlink r:id="rId586" w:history="1">
        <w:r w:rsidR="002E5B7F" w:rsidRPr="00270E8F">
          <w:rPr>
            <w:rStyle w:val="Hyperlink"/>
            <w:rFonts w:ascii="Palatino" w:hAnsi="Palatino"/>
          </w:rPr>
          <w:t>67</w:t>
        </w:r>
      </w:hyperlink>
      <w:r w:rsidR="002E5B7F" w:rsidRPr="002406AF">
        <w:rPr>
          <w:rFonts w:ascii="Palatino" w:hAnsi="Palatino"/>
        </w:rPr>
        <w:t xml:space="preserve">, </w:t>
      </w:r>
      <w:hyperlink r:id="rId587" w:history="1">
        <w:r w:rsidRPr="00270E8F">
          <w:rPr>
            <w:rStyle w:val="Hyperlink"/>
            <w:rFonts w:ascii="Palatino" w:hAnsi="Palatino"/>
          </w:rPr>
          <w:t>130</w:t>
        </w:r>
      </w:hyperlink>
      <w:r w:rsidRPr="002406AF">
        <w:rPr>
          <w:rFonts w:ascii="Palatino" w:hAnsi="Palatino"/>
        </w:rPr>
        <w:t xml:space="preserve">, </w:t>
      </w:r>
      <w:hyperlink r:id="rId588" w:history="1">
        <w:r w:rsidR="00FF13BC" w:rsidRPr="00270E8F">
          <w:rPr>
            <w:rStyle w:val="Hyperlink"/>
            <w:rFonts w:ascii="Palatino" w:hAnsi="Palatino"/>
          </w:rPr>
          <w:t>208</w:t>
        </w:r>
      </w:hyperlink>
      <w:r w:rsidR="00FF13BC" w:rsidRPr="002406AF">
        <w:rPr>
          <w:rFonts w:ascii="Palatino" w:hAnsi="Palatino"/>
        </w:rPr>
        <w:t xml:space="preserve">(?), </w:t>
      </w:r>
      <w:hyperlink r:id="rId589" w:history="1">
        <w:r w:rsidRPr="000C240A">
          <w:rPr>
            <w:rStyle w:val="Hyperlink"/>
            <w:rFonts w:ascii="Palatino" w:hAnsi="Palatino"/>
          </w:rPr>
          <w:t>349–52</w:t>
        </w:r>
      </w:hyperlink>
      <w:r w:rsidRPr="002406AF">
        <w:rPr>
          <w:rFonts w:ascii="Palatino" w:hAnsi="Palatino"/>
        </w:rPr>
        <w:t xml:space="preserve">, </w:t>
      </w:r>
      <w:hyperlink r:id="rId590" w:history="1">
        <w:r w:rsidR="002E5B7F" w:rsidRPr="00270E8F">
          <w:rPr>
            <w:rStyle w:val="Hyperlink"/>
            <w:rFonts w:ascii="Palatino" w:hAnsi="Palatino"/>
          </w:rPr>
          <w:t>405</w:t>
        </w:r>
      </w:hyperlink>
      <w:r w:rsidR="002E5B7F" w:rsidRPr="002406AF">
        <w:rPr>
          <w:rFonts w:ascii="Palatino" w:hAnsi="Palatino"/>
        </w:rPr>
        <w:t xml:space="preserve">, </w:t>
      </w:r>
      <w:hyperlink r:id="rId591" w:history="1">
        <w:r w:rsidR="002E5B7F" w:rsidRPr="000C240A">
          <w:rPr>
            <w:rStyle w:val="Hyperlink"/>
            <w:rFonts w:ascii="Palatino" w:hAnsi="Palatino"/>
          </w:rPr>
          <w:t>447</w:t>
        </w:r>
        <w:r w:rsidR="00120FC5" w:rsidRPr="000C240A">
          <w:rPr>
            <w:rStyle w:val="Hyperlink"/>
            <w:rFonts w:ascii="Palatino" w:hAnsi="Palatino"/>
          </w:rPr>
          <w:t>–</w:t>
        </w:r>
        <w:r w:rsidRPr="000C240A">
          <w:rPr>
            <w:rStyle w:val="Hyperlink"/>
            <w:rFonts w:ascii="Palatino" w:hAnsi="Palatino"/>
          </w:rPr>
          <w:t>49</w:t>
        </w:r>
      </w:hyperlink>
      <w:r w:rsidRPr="002406AF">
        <w:rPr>
          <w:rFonts w:ascii="Palatino" w:hAnsi="Palatino"/>
        </w:rPr>
        <w:t xml:space="preserve">, </w:t>
      </w:r>
      <w:hyperlink r:id="rId592" w:history="1">
        <w:r w:rsidRPr="00270E8F">
          <w:rPr>
            <w:rStyle w:val="Hyperlink"/>
            <w:rFonts w:ascii="Palatino" w:hAnsi="Palatino"/>
          </w:rPr>
          <w:t>455</w:t>
        </w:r>
      </w:hyperlink>
      <w:r w:rsidRPr="002406AF">
        <w:rPr>
          <w:rFonts w:ascii="Palatino" w:hAnsi="Palatino"/>
        </w:rPr>
        <w:t xml:space="preserve">, </w:t>
      </w:r>
      <w:hyperlink r:id="rId593" w:history="1">
        <w:r w:rsidRPr="00270E8F">
          <w:rPr>
            <w:rStyle w:val="Hyperlink"/>
            <w:rFonts w:ascii="Palatino" w:hAnsi="Palatino"/>
          </w:rPr>
          <w:t>457</w:t>
        </w:r>
      </w:hyperlink>
      <w:r w:rsidRPr="002406AF">
        <w:rPr>
          <w:rFonts w:ascii="Palatino" w:hAnsi="Palatino"/>
        </w:rPr>
        <w:t xml:space="preserve">, </w:t>
      </w:r>
      <w:hyperlink r:id="rId594" w:history="1">
        <w:r w:rsidRPr="00270E8F">
          <w:rPr>
            <w:rStyle w:val="Hyperlink"/>
            <w:rFonts w:ascii="Palatino" w:hAnsi="Palatino"/>
          </w:rPr>
          <w:t>626</w:t>
        </w:r>
        <w:r w:rsidR="002E5B7F" w:rsidRPr="00270E8F">
          <w:rPr>
            <w:rStyle w:val="Hyperlink"/>
            <w:rFonts w:ascii="Palatino" w:hAnsi="Palatino"/>
          </w:rPr>
          <w:t>a</w:t>
        </w:r>
      </w:hyperlink>
      <w:r w:rsidR="002E5B7F" w:rsidRPr="002406AF">
        <w:rPr>
          <w:rFonts w:ascii="Palatino" w:hAnsi="Palatino"/>
        </w:rPr>
        <w:t xml:space="preserve">, </w:t>
      </w:r>
      <w:hyperlink r:id="rId595" w:history="1">
        <w:r w:rsidR="002E5B7F" w:rsidRPr="00270E8F">
          <w:rPr>
            <w:rStyle w:val="Hyperlink"/>
            <w:rFonts w:ascii="Palatino" w:hAnsi="Palatino"/>
          </w:rPr>
          <w:t>626b</w:t>
        </w:r>
      </w:hyperlink>
    </w:p>
    <w:p w14:paraId="1E78A077" w14:textId="77777777" w:rsidR="00396DE0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iii</w:t>
      </w:r>
      <w:r w:rsidRPr="002406AF">
        <w:rPr>
          <w:rFonts w:ascii="Palatino" w:hAnsi="Palatino"/>
        </w:rPr>
        <w:t>.g</w:t>
      </w:r>
      <w:r w:rsidR="00F725FE" w:rsidRPr="002406AF">
        <w:rPr>
          <w:rFonts w:ascii="Palatino" w:hAnsi="Palatino"/>
        </w:rPr>
        <w:t>.</w:t>
      </w:r>
      <w:r w:rsidR="00090DBF" w:rsidRPr="002406AF">
        <w:rPr>
          <w:rFonts w:ascii="Palatino" w:hAnsi="Palatino"/>
        </w:rPr>
        <w:t xml:space="preserve"> Erotic S</w:t>
      </w:r>
      <w:r w:rsidR="000E624A" w:rsidRPr="002406AF">
        <w:rPr>
          <w:rFonts w:ascii="Palatino" w:hAnsi="Palatino"/>
        </w:rPr>
        <w:t>cenes</w:t>
      </w:r>
    </w:p>
    <w:p w14:paraId="14B0B140" w14:textId="4E4D677D" w:rsidR="00CD1CFC" w:rsidRPr="00B364DB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iii</w:t>
      </w:r>
      <w:r w:rsidRPr="002406AF">
        <w:rPr>
          <w:rFonts w:ascii="Palatino" w:hAnsi="Palatino"/>
        </w:rPr>
        <w:t>.g.1</w:t>
      </w:r>
      <w:r w:rsidR="00F87787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</w:t>
      </w:r>
      <w:r w:rsidR="00F87787" w:rsidRPr="002406AF">
        <w:rPr>
          <w:rFonts w:ascii="Palatino" w:hAnsi="Palatino"/>
        </w:rPr>
        <w:t>H</w:t>
      </w:r>
      <w:r w:rsidRPr="002406AF">
        <w:rPr>
          <w:rFonts w:ascii="Palatino" w:hAnsi="Palatino"/>
        </w:rPr>
        <w:t>eterosexual</w:t>
      </w:r>
      <w:r w:rsidR="0014604F">
        <w:rPr>
          <w:rFonts w:ascii="Palatino" w:hAnsi="Palatino"/>
        </w:rPr>
        <w:t xml:space="preserve">, </w:t>
      </w:r>
      <w:hyperlink r:id="rId596" w:history="1">
        <w:r w:rsidR="000E624A" w:rsidRPr="00270E8F">
          <w:rPr>
            <w:rStyle w:val="Hyperlink"/>
            <w:rFonts w:ascii="Palatino" w:hAnsi="Palatino"/>
          </w:rPr>
          <w:t>82</w:t>
        </w:r>
      </w:hyperlink>
      <w:r w:rsidR="000E624A" w:rsidRPr="002406AF">
        <w:rPr>
          <w:rFonts w:ascii="Palatino" w:hAnsi="Palatino"/>
        </w:rPr>
        <w:t xml:space="preserve">, </w:t>
      </w:r>
      <w:hyperlink r:id="rId597" w:history="1">
        <w:r w:rsidR="000E624A" w:rsidRPr="00270E8F">
          <w:rPr>
            <w:rStyle w:val="Hyperlink"/>
            <w:rFonts w:ascii="Palatino" w:hAnsi="Palatino"/>
          </w:rPr>
          <w:t>97</w:t>
        </w:r>
      </w:hyperlink>
      <w:r w:rsidR="000E624A" w:rsidRPr="002406AF">
        <w:rPr>
          <w:rFonts w:ascii="Palatino" w:hAnsi="Palatino"/>
        </w:rPr>
        <w:t xml:space="preserve">, </w:t>
      </w:r>
      <w:hyperlink r:id="rId598" w:history="1">
        <w:r w:rsidR="000E624A" w:rsidRPr="00270E8F">
          <w:rPr>
            <w:rStyle w:val="Hyperlink"/>
            <w:rFonts w:ascii="Palatino" w:hAnsi="Palatino"/>
          </w:rPr>
          <w:t>118</w:t>
        </w:r>
      </w:hyperlink>
      <w:r w:rsidR="000E624A" w:rsidRPr="000C240A">
        <w:rPr>
          <w:rFonts w:ascii="Palatino" w:hAnsi="Palatino"/>
        </w:rPr>
        <w:t xml:space="preserve">, </w:t>
      </w:r>
      <w:hyperlink r:id="rId599" w:history="1">
        <w:r w:rsidR="000E624A" w:rsidRPr="000C240A">
          <w:rPr>
            <w:rStyle w:val="Hyperlink"/>
            <w:rFonts w:ascii="Palatino" w:hAnsi="Palatino"/>
          </w:rPr>
          <w:t>181</w:t>
        </w:r>
        <w:r w:rsidR="00120FC5" w:rsidRPr="000C240A">
          <w:rPr>
            <w:rStyle w:val="Hyperlink"/>
            <w:rFonts w:ascii="Palatino" w:hAnsi="Palatino"/>
          </w:rPr>
          <w:t>–</w:t>
        </w:r>
        <w:r w:rsidRPr="000C240A">
          <w:rPr>
            <w:rStyle w:val="Hyperlink"/>
            <w:rFonts w:ascii="Palatino" w:hAnsi="Palatino"/>
          </w:rPr>
          <w:t>83</w:t>
        </w:r>
      </w:hyperlink>
      <w:r w:rsidRPr="000C240A">
        <w:rPr>
          <w:rFonts w:ascii="Palatino" w:hAnsi="Palatino"/>
        </w:rPr>
        <w:t>,</w:t>
      </w:r>
      <w:r w:rsidRPr="00E4171E">
        <w:rPr>
          <w:rFonts w:ascii="Palatino" w:hAnsi="Palatino"/>
        </w:rPr>
        <w:t xml:space="preserve"> </w:t>
      </w:r>
      <w:hyperlink r:id="rId600" w:history="1">
        <w:r w:rsidRPr="00270E8F">
          <w:rPr>
            <w:rStyle w:val="Hyperlink"/>
            <w:rFonts w:ascii="Palatino" w:hAnsi="Palatino"/>
          </w:rPr>
          <w:t>203</w:t>
        </w:r>
      </w:hyperlink>
      <w:r w:rsidRPr="00E4171E">
        <w:rPr>
          <w:rFonts w:ascii="Palatino" w:hAnsi="Palatino"/>
        </w:rPr>
        <w:t xml:space="preserve">, </w:t>
      </w:r>
      <w:hyperlink r:id="rId601" w:history="1">
        <w:r w:rsidRPr="00270E8F">
          <w:rPr>
            <w:rStyle w:val="Hyperlink"/>
            <w:rFonts w:ascii="Palatino" w:hAnsi="Palatino"/>
          </w:rPr>
          <w:t>220</w:t>
        </w:r>
      </w:hyperlink>
      <w:r w:rsidRPr="00E4171E">
        <w:rPr>
          <w:rFonts w:ascii="Palatino" w:hAnsi="Palatino"/>
        </w:rPr>
        <w:t xml:space="preserve">, </w:t>
      </w:r>
      <w:hyperlink r:id="rId602" w:history="1">
        <w:r w:rsidRPr="00270E8F">
          <w:rPr>
            <w:rStyle w:val="Hyperlink"/>
            <w:rFonts w:ascii="Palatino" w:hAnsi="Palatino"/>
          </w:rPr>
          <w:t>262</w:t>
        </w:r>
      </w:hyperlink>
      <w:r w:rsidRPr="00E4171E">
        <w:rPr>
          <w:rFonts w:ascii="Palatino" w:hAnsi="Palatino"/>
        </w:rPr>
        <w:t xml:space="preserve">, </w:t>
      </w:r>
      <w:hyperlink r:id="rId603" w:history="1">
        <w:r w:rsidR="00FD5BDD" w:rsidRPr="00270E8F">
          <w:rPr>
            <w:rStyle w:val="Hyperlink"/>
            <w:rFonts w:ascii="Palatino" w:hAnsi="Palatino"/>
          </w:rPr>
          <w:t>264</w:t>
        </w:r>
      </w:hyperlink>
      <w:r w:rsidR="00FD5BDD">
        <w:rPr>
          <w:rFonts w:ascii="Palatino" w:hAnsi="Palatino"/>
        </w:rPr>
        <w:t xml:space="preserve">, </w:t>
      </w:r>
      <w:hyperlink r:id="rId604" w:history="1">
        <w:r w:rsidR="000E624A" w:rsidRPr="00270E8F">
          <w:rPr>
            <w:rStyle w:val="Hyperlink"/>
            <w:rFonts w:ascii="Palatino" w:hAnsi="Palatino"/>
          </w:rPr>
          <w:t>334</w:t>
        </w:r>
      </w:hyperlink>
      <w:r w:rsidRPr="00E4171E">
        <w:rPr>
          <w:rFonts w:ascii="Palatino" w:hAnsi="Palatino"/>
        </w:rPr>
        <w:t>,</w:t>
      </w:r>
      <w:r>
        <w:rPr>
          <w:rFonts w:ascii="Palatino" w:hAnsi="Palatino"/>
        </w:rPr>
        <w:t xml:space="preserve"> </w:t>
      </w:r>
      <w:hyperlink r:id="rId605" w:history="1">
        <w:r w:rsidRPr="00270E8F">
          <w:rPr>
            <w:rStyle w:val="Hyperlink"/>
            <w:rFonts w:ascii="Palatino" w:hAnsi="Palatino"/>
          </w:rPr>
          <w:t>353</w:t>
        </w:r>
      </w:hyperlink>
      <w:r w:rsidRPr="00B364DB">
        <w:rPr>
          <w:rFonts w:ascii="Palatino" w:hAnsi="Palatino"/>
        </w:rPr>
        <w:t xml:space="preserve">, </w:t>
      </w:r>
      <w:hyperlink r:id="rId606" w:history="1">
        <w:r w:rsidRPr="00270E8F">
          <w:rPr>
            <w:rStyle w:val="Hyperlink"/>
            <w:rFonts w:ascii="Palatino" w:hAnsi="Palatino"/>
          </w:rPr>
          <w:t>356</w:t>
        </w:r>
      </w:hyperlink>
      <w:r w:rsidRPr="00B364DB">
        <w:rPr>
          <w:rFonts w:ascii="Palatino" w:hAnsi="Palatino"/>
        </w:rPr>
        <w:t xml:space="preserve">, </w:t>
      </w:r>
      <w:hyperlink r:id="rId607" w:history="1">
        <w:r w:rsidRPr="00270E8F">
          <w:rPr>
            <w:rStyle w:val="Hyperlink"/>
            <w:rFonts w:ascii="Palatino" w:hAnsi="Palatino"/>
          </w:rPr>
          <w:t>491</w:t>
        </w:r>
      </w:hyperlink>
    </w:p>
    <w:p w14:paraId="598CAAAE" w14:textId="0A8816A8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.g.2</w:t>
      </w:r>
      <w:r w:rsidR="00F87787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F87787">
        <w:rPr>
          <w:rFonts w:ascii="Palatino" w:hAnsi="Palatino"/>
        </w:rPr>
        <w:t>H</w:t>
      </w:r>
      <w:r w:rsidRPr="00DE0AB2">
        <w:rPr>
          <w:rFonts w:ascii="Palatino" w:hAnsi="Palatino"/>
        </w:rPr>
        <w:t>omosexual</w:t>
      </w:r>
      <w:r w:rsidR="0014604F">
        <w:rPr>
          <w:rFonts w:ascii="Palatino" w:hAnsi="Palatino"/>
        </w:rPr>
        <w:t xml:space="preserve">, </w:t>
      </w:r>
      <w:hyperlink r:id="rId608" w:history="1">
        <w:r w:rsidR="000E624A" w:rsidRPr="000C240A">
          <w:rPr>
            <w:rStyle w:val="Hyperlink"/>
            <w:rFonts w:ascii="Palatino" w:hAnsi="Palatino"/>
          </w:rPr>
          <w:t>317</w:t>
        </w:r>
        <w:r w:rsidR="00120FC5" w:rsidRPr="000C240A">
          <w:rPr>
            <w:rStyle w:val="Hyperlink"/>
            <w:rFonts w:ascii="Palatino" w:hAnsi="Palatino"/>
          </w:rPr>
          <w:t>–</w:t>
        </w:r>
        <w:r w:rsidR="000E624A" w:rsidRPr="000C240A">
          <w:rPr>
            <w:rStyle w:val="Hyperlink"/>
            <w:rFonts w:ascii="Palatino" w:hAnsi="Palatino"/>
          </w:rPr>
          <w:t>18</w:t>
        </w:r>
      </w:hyperlink>
    </w:p>
    <w:p w14:paraId="047CCB87" w14:textId="21D9E241" w:rsidR="00CD1CFC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.g.3</w:t>
      </w:r>
      <w:r w:rsidR="00396DE0">
        <w:rPr>
          <w:rFonts w:ascii="Palatino" w:hAnsi="Palatino"/>
        </w:rPr>
        <w:t>. With animals</w:t>
      </w:r>
      <w:r w:rsidR="0014604F">
        <w:rPr>
          <w:rFonts w:ascii="Palatino" w:hAnsi="Palatino"/>
        </w:rPr>
        <w:t xml:space="preserve">, </w:t>
      </w:r>
      <w:hyperlink r:id="rId609" w:history="1">
        <w:r w:rsidRPr="00794164">
          <w:rPr>
            <w:rStyle w:val="Hyperlink"/>
            <w:rFonts w:ascii="Palatino" w:hAnsi="Palatino"/>
          </w:rPr>
          <w:t>354</w:t>
        </w:r>
      </w:hyperlink>
      <w:r w:rsidRPr="00E4171E">
        <w:rPr>
          <w:rFonts w:ascii="Palatino" w:hAnsi="Palatino"/>
        </w:rPr>
        <w:t xml:space="preserve">, </w:t>
      </w:r>
      <w:hyperlink r:id="rId610" w:history="1">
        <w:r w:rsidRPr="00794164">
          <w:rPr>
            <w:rStyle w:val="Hyperlink"/>
            <w:rFonts w:ascii="Palatino" w:hAnsi="Palatino"/>
          </w:rPr>
          <w:t>355</w:t>
        </w:r>
      </w:hyperlink>
    </w:p>
    <w:p w14:paraId="4298A640" w14:textId="77777777" w:rsidR="0043750D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.h</w:t>
      </w:r>
      <w:r w:rsidR="00F725FE">
        <w:rPr>
          <w:rFonts w:ascii="Palatino" w:hAnsi="Palatino"/>
        </w:rPr>
        <w:t>.</w:t>
      </w:r>
      <w:r>
        <w:rPr>
          <w:rFonts w:ascii="Palatino" w:hAnsi="Palatino"/>
        </w:rPr>
        <w:t xml:space="preserve"> Anonymous Portraits or B</w:t>
      </w:r>
      <w:r w:rsidRPr="00DE0AB2">
        <w:rPr>
          <w:rFonts w:ascii="Palatino" w:hAnsi="Palatino"/>
        </w:rPr>
        <w:t>usts</w:t>
      </w:r>
    </w:p>
    <w:p w14:paraId="752EC588" w14:textId="633749C0" w:rsidR="00CD1CFC" w:rsidRPr="00DE0AB2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.h.1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F87787">
        <w:rPr>
          <w:rFonts w:ascii="Palatino" w:hAnsi="Palatino"/>
        </w:rPr>
        <w:t>B</w:t>
      </w:r>
      <w:r w:rsidRPr="00DE0AB2">
        <w:rPr>
          <w:rFonts w:ascii="Palatino" w:hAnsi="Palatino"/>
        </w:rPr>
        <w:t>ust of young man</w:t>
      </w:r>
      <w:r w:rsidR="002406AF">
        <w:rPr>
          <w:rFonts w:ascii="Palatino" w:hAnsi="Palatino"/>
        </w:rPr>
        <w:t xml:space="preserve">, </w:t>
      </w:r>
      <w:hyperlink r:id="rId611" w:history="1">
        <w:r w:rsidR="00645164" w:rsidRPr="00794164">
          <w:rPr>
            <w:rStyle w:val="Hyperlink"/>
            <w:rFonts w:ascii="Palatino" w:hAnsi="Palatino"/>
          </w:rPr>
          <w:t>338</w:t>
        </w:r>
      </w:hyperlink>
    </w:p>
    <w:p w14:paraId="1E5CDBE8" w14:textId="5B153812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.h.2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F87787">
        <w:rPr>
          <w:rFonts w:ascii="Palatino" w:hAnsi="Palatino"/>
        </w:rPr>
        <w:t>B</w:t>
      </w:r>
      <w:r w:rsidRPr="00DE0AB2">
        <w:rPr>
          <w:rFonts w:ascii="Palatino" w:hAnsi="Palatino"/>
        </w:rPr>
        <w:t>ust of old man</w:t>
      </w:r>
      <w:r w:rsidR="002406AF">
        <w:rPr>
          <w:rFonts w:ascii="Palatino" w:hAnsi="Palatino"/>
        </w:rPr>
        <w:t xml:space="preserve">, </w:t>
      </w:r>
      <w:hyperlink r:id="rId612" w:history="1">
        <w:r w:rsidR="00645164" w:rsidRPr="00794164">
          <w:rPr>
            <w:rStyle w:val="Hyperlink"/>
            <w:rFonts w:ascii="Palatino" w:hAnsi="Palatino"/>
          </w:rPr>
          <w:t>291</w:t>
        </w:r>
      </w:hyperlink>
    </w:p>
    <w:p w14:paraId="6B6D2387" w14:textId="3EC9AC6F" w:rsidR="000E624A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Pr="00DE0AB2">
        <w:rPr>
          <w:rFonts w:ascii="Palatino" w:hAnsi="Palatino"/>
        </w:rPr>
        <w:t>.h.3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F87787">
        <w:rPr>
          <w:rFonts w:ascii="Palatino" w:hAnsi="Palatino"/>
        </w:rPr>
        <w:t>B</w:t>
      </w:r>
      <w:r w:rsidRPr="00DE0AB2">
        <w:rPr>
          <w:rFonts w:ascii="Palatino" w:hAnsi="Palatino"/>
        </w:rPr>
        <w:t>ust of young woman</w:t>
      </w:r>
      <w:r w:rsidR="0014604F">
        <w:rPr>
          <w:rFonts w:ascii="Palatino" w:hAnsi="Palatino"/>
        </w:rPr>
        <w:t xml:space="preserve">, </w:t>
      </w:r>
      <w:hyperlink r:id="rId613" w:history="1">
        <w:r w:rsidR="00645164" w:rsidRPr="000C240A">
          <w:rPr>
            <w:rStyle w:val="Hyperlink"/>
            <w:rFonts w:ascii="Palatino" w:hAnsi="Palatino"/>
          </w:rPr>
          <w:t>292</w:t>
        </w:r>
        <w:r w:rsidR="00120FC5" w:rsidRPr="000C240A">
          <w:rPr>
            <w:rStyle w:val="Hyperlink"/>
            <w:rFonts w:ascii="Palatino" w:hAnsi="Palatino"/>
          </w:rPr>
          <w:t>–</w:t>
        </w:r>
        <w:r w:rsidR="00645164" w:rsidRPr="000C240A">
          <w:rPr>
            <w:rStyle w:val="Hyperlink"/>
            <w:rFonts w:ascii="Palatino" w:hAnsi="Palatino"/>
          </w:rPr>
          <w:t>93</w:t>
        </w:r>
      </w:hyperlink>
    </w:p>
    <w:p w14:paraId="54F8E07D" w14:textId="5814E4E7" w:rsidR="000E624A" w:rsidRDefault="000E624A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43750D">
        <w:rPr>
          <w:rFonts w:ascii="Palatino" w:hAnsi="Palatino"/>
        </w:rPr>
        <w:t xml:space="preserve">.h.4. Bust of </w:t>
      </w:r>
      <w:r>
        <w:rPr>
          <w:rFonts w:ascii="Palatino" w:hAnsi="Palatino"/>
        </w:rPr>
        <w:t>military man</w:t>
      </w:r>
      <w:r w:rsidR="002406AF">
        <w:rPr>
          <w:rFonts w:ascii="Palatino" w:hAnsi="Palatino"/>
        </w:rPr>
        <w:t xml:space="preserve">, </w:t>
      </w:r>
      <w:hyperlink r:id="rId614" w:history="1">
        <w:r w:rsidRPr="00794164">
          <w:rPr>
            <w:rStyle w:val="Hyperlink"/>
            <w:rFonts w:ascii="Palatino" w:hAnsi="Palatino"/>
          </w:rPr>
          <w:t>474</w:t>
        </w:r>
      </w:hyperlink>
    </w:p>
    <w:p w14:paraId="6AC8EB5B" w14:textId="349E4E02" w:rsidR="00645164" w:rsidRDefault="000E624A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2406AF">
        <w:rPr>
          <w:rFonts w:ascii="Palatino" w:hAnsi="Palatino"/>
        </w:rPr>
        <w:t>.h.5. Male or female bust(</w:t>
      </w:r>
      <w:r w:rsidR="0043750D">
        <w:rPr>
          <w:rFonts w:ascii="Palatino" w:hAnsi="Palatino"/>
        </w:rPr>
        <w:t>?)</w:t>
      </w:r>
      <w:r w:rsidR="002406AF">
        <w:rPr>
          <w:rFonts w:ascii="Palatino" w:hAnsi="Palatino"/>
        </w:rPr>
        <w:t xml:space="preserve">, </w:t>
      </w:r>
      <w:hyperlink r:id="rId615" w:history="1">
        <w:r w:rsidR="00D31277" w:rsidRPr="00794164">
          <w:rPr>
            <w:rStyle w:val="Hyperlink"/>
            <w:rFonts w:ascii="Palatino" w:hAnsi="Palatino"/>
          </w:rPr>
          <w:t>533</w:t>
        </w:r>
      </w:hyperlink>
    </w:p>
    <w:p w14:paraId="38F9FAFE" w14:textId="38235F45" w:rsidR="00645164" w:rsidRDefault="00645164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iii</w:t>
      </w:r>
      <w:r w:rsidR="000E624A">
        <w:rPr>
          <w:rFonts w:ascii="Palatino" w:hAnsi="Palatino"/>
        </w:rPr>
        <w:t>.h.6</w:t>
      </w:r>
      <w:r>
        <w:rPr>
          <w:rFonts w:ascii="Palatino" w:hAnsi="Palatino"/>
        </w:rPr>
        <w:t>. Male and female heads facing each other</w:t>
      </w:r>
      <w:r w:rsidR="002406AF">
        <w:rPr>
          <w:rFonts w:ascii="Palatino" w:hAnsi="Palatino"/>
        </w:rPr>
        <w:t xml:space="preserve">, </w:t>
      </w:r>
      <w:hyperlink r:id="rId616" w:history="1">
        <w:r w:rsidRPr="00794164">
          <w:rPr>
            <w:rStyle w:val="Hyperlink"/>
            <w:rFonts w:ascii="Palatino" w:hAnsi="Palatino"/>
          </w:rPr>
          <w:t>539</w:t>
        </w:r>
      </w:hyperlink>
    </w:p>
    <w:p w14:paraId="691EC2B4" w14:textId="77777777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0"/>
        <w:jc w:val="left"/>
        <w:rPr>
          <w:rFonts w:ascii="Palatino" w:hAnsi="Palatino"/>
        </w:rPr>
      </w:pPr>
    </w:p>
    <w:p w14:paraId="5C206AD3" w14:textId="77777777" w:rsidR="00CD1CFC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Animals</w:t>
      </w:r>
    </w:p>
    <w:p w14:paraId="62AF0F05" w14:textId="77777777" w:rsidR="00CD1CFC" w:rsidRPr="00DE0AB2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 w:rsidRPr="00DE0AB2">
        <w:rPr>
          <w:rFonts w:ascii="Palatino" w:hAnsi="Palatino"/>
        </w:rPr>
        <w:t>.a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Mammals</w:t>
      </w:r>
    </w:p>
    <w:p w14:paraId="70E02202" w14:textId="59E8E97A" w:rsidR="00804EBF" w:rsidRPr="00E4171E" w:rsidRDefault="00804EB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>
        <w:rPr>
          <w:rFonts w:ascii="Palatino" w:hAnsi="Palatino"/>
        </w:rPr>
        <w:t>.a.1.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B</w:t>
      </w:r>
      <w:r w:rsidRPr="00DE0AB2">
        <w:rPr>
          <w:rFonts w:ascii="Palatino" w:hAnsi="Palatino"/>
        </w:rPr>
        <w:t>ear</w:t>
      </w:r>
      <w:r w:rsidR="0014604F">
        <w:rPr>
          <w:rFonts w:ascii="Palatino" w:hAnsi="Palatino"/>
        </w:rPr>
        <w:t xml:space="preserve">, </w:t>
      </w:r>
      <w:hyperlink r:id="rId617" w:history="1">
        <w:r w:rsidRPr="00756F87">
          <w:rPr>
            <w:rStyle w:val="Hyperlink"/>
            <w:rFonts w:ascii="Palatino" w:hAnsi="Palatino"/>
          </w:rPr>
          <w:t>125</w:t>
        </w:r>
      </w:hyperlink>
      <w:r w:rsidRPr="00E4171E">
        <w:rPr>
          <w:rFonts w:ascii="Palatino" w:hAnsi="Palatino"/>
        </w:rPr>
        <w:t xml:space="preserve">, </w:t>
      </w:r>
      <w:hyperlink r:id="rId618" w:history="1">
        <w:r w:rsidRPr="00756F87">
          <w:rPr>
            <w:rStyle w:val="Hyperlink"/>
            <w:rFonts w:ascii="Palatino" w:hAnsi="Palatino"/>
          </w:rPr>
          <w:t>387</w:t>
        </w:r>
      </w:hyperlink>
      <w:r>
        <w:rPr>
          <w:rFonts w:ascii="Palatino" w:hAnsi="Palatino"/>
        </w:rPr>
        <w:t xml:space="preserve">, </w:t>
      </w:r>
      <w:hyperlink r:id="rId619" w:history="1">
        <w:r w:rsidRPr="00756F87">
          <w:rPr>
            <w:rStyle w:val="Hyperlink"/>
            <w:rFonts w:ascii="Palatino" w:hAnsi="Palatino"/>
          </w:rPr>
          <w:t>393</w:t>
        </w:r>
      </w:hyperlink>
      <w:r w:rsidRPr="00E4171E">
        <w:rPr>
          <w:rFonts w:ascii="Palatino" w:hAnsi="Palatino"/>
        </w:rPr>
        <w:t xml:space="preserve">, </w:t>
      </w:r>
      <w:hyperlink r:id="rId620" w:history="1">
        <w:r w:rsidRPr="00756F87">
          <w:rPr>
            <w:rStyle w:val="Hyperlink"/>
            <w:rFonts w:ascii="Palatino" w:hAnsi="Palatino"/>
          </w:rPr>
          <w:t>468</w:t>
        </w:r>
      </w:hyperlink>
    </w:p>
    <w:p w14:paraId="618595D8" w14:textId="5751CE47" w:rsidR="00804EBF" w:rsidRDefault="00804EB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>
        <w:rPr>
          <w:rFonts w:ascii="Palatino" w:hAnsi="Palatino"/>
        </w:rPr>
        <w:t>.a.2.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B</w:t>
      </w:r>
      <w:r w:rsidRPr="00DE0AB2">
        <w:rPr>
          <w:rFonts w:ascii="Palatino" w:hAnsi="Palatino"/>
        </w:rPr>
        <w:t>oar, pig</w:t>
      </w:r>
      <w:r w:rsidR="0014604F">
        <w:rPr>
          <w:rFonts w:ascii="Palatino" w:hAnsi="Palatino"/>
        </w:rPr>
        <w:t xml:space="preserve">, </w:t>
      </w:r>
      <w:hyperlink r:id="rId621" w:history="1">
        <w:r w:rsidRPr="00756F87">
          <w:rPr>
            <w:rStyle w:val="Hyperlink"/>
            <w:rFonts w:ascii="Palatino" w:hAnsi="Palatino"/>
          </w:rPr>
          <w:t>216</w:t>
        </w:r>
      </w:hyperlink>
      <w:r w:rsidRPr="00E4171E">
        <w:rPr>
          <w:rFonts w:ascii="Palatino" w:hAnsi="Palatino"/>
        </w:rPr>
        <w:t xml:space="preserve">, </w:t>
      </w:r>
      <w:hyperlink r:id="rId622" w:history="1">
        <w:r w:rsidRPr="00756F87">
          <w:rPr>
            <w:rStyle w:val="Hyperlink"/>
            <w:rFonts w:ascii="Palatino" w:hAnsi="Palatino"/>
          </w:rPr>
          <w:t>343</w:t>
        </w:r>
      </w:hyperlink>
      <w:r w:rsidRPr="00E4171E">
        <w:rPr>
          <w:rFonts w:ascii="Palatino" w:hAnsi="Palatino"/>
        </w:rPr>
        <w:t xml:space="preserve">, </w:t>
      </w:r>
      <w:hyperlink r:id="rId623" w:history="1">
        <w:r w:rsidRPr="000C240A">
          <w:rPr>
            <w:rStyle w:val="Hyperlink"/>
            <w:rFonts w:ascii="Palatino" w:hAnsi="Palatino"/>
          </w:rPr>
          <w:t>371</w:t>
        </w:r>
        <w:r w:rsidR="00120FC5" w:rsidRPr="000C240A">
          <w:rPr>
            <w:rStyle w:val="Hyperlink"/>
            <w:rFonts w:ascii="Palatino" w:hAnsi="Palatino"/>
          </w:rPr>
          <w:t>–</w:t>
        </w:r>
        <w:r w:rsidRPr="000C240A">
          <w:rPr>
            <w:rStyle w:val="Hyperlink"/>
            <w:rFonts w:ascii="Palatino" w:hAnsi="Palatino"/>
          </w:rPr>
          <w:t>72</w:t>
        </w:r>
      </w:hyperlink>
    </w:p>
    <w:p w14:paraId="5CD267B1" w14:textId="78635547" w:rsidR="00804EBF" w:rsidRDefault="00804EB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>
        <w:rPr>
          <w:rFonts w:ascii="Palatino" w:hAnsi="Palatino"/>
        </w:rPr>
        <w:t>.a.3.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B</w:t>
      </w:r>
      <w:r w:rsidRPr="00DE0AB2">
        <w:rPr>
          <w:rFonts w:ascii="Palatino" w:hAnsi="Palatino"/>
        </w:rPr>
        <w:t>ull</w:t>
      </w:r>
      <w:r w:rsidR="0014604F">
        <w:rPr>
          <w:rFonts w:ascii="Palatino" w:hAnsi="Palatino"/>
        </w:rPr>
        <w:t xml:space="preserve">, </w:t>
      </w:r>
      <w:hyperlink r:id="rId624" w:history="1">
        <w:r w:rsidRPr="00615470">
          <w:rPr>
            <w:rStyle w:val="Hyperlink"/>
            <w:rFonts w:ascii="Palatino" w:hAnsi="Palatino"/>
          </w:rPr>
          <w:t>260</w:t>
        </w:r>
      </w:hyperlink>
      <w:r>
        <w:rPr>
          <w:rFonts w:ascii="Palatino" w:hAnsi="Palatino"/>
        </w:rPr>
        <w:t xml:space="preserve">, </w:t>
      </w:r>
      <w:hyperlink r:id="rId625" w:history="1">
        <w:r w:rsidRPr="00615470">
          <w:rPr>
            <w:rStyle w:val="Hyperlink"/>
            <w:rFonts w:ascii="Palatino" w:hAnsi="Palatino"/>
          </w:rPr>
          <w:t>364</w:t>
        </w:r>
      </w:hyperlink>
      <w:r>
        <w:rPr>
          <w:rFonts w:ascii="Palatino" w:hAnsi="Palatino"/>
        </w:rPr>
        <w:t xml:space="preserve"> (Jupiter)</w:t>
      </w:r>
      <w:r w:rsidRPr="00E4171E">
        <w:rPr>
          <w:rFonts w:ascii="Palatino" w:hAnsi="Palatino"/>
        </w:rPr>
        <w:t xml:space="preserve">, </w:t>
      </w:r>
      <w:hyperlink r:id="rId626" w:history="1">
        <w:r w:rsidRPr="00615470">
          <w:rPr>
            <w:rStyle w:val="Hyperlink"/>
            <w:rFonts w:ascii="Palatino" w:hAnsi="Palatino"/>
          </w:rPr>
          <w:t>367</w:t>
        </w:r>
      </w:hyperlink>
      <w:r w:rsidRPr="00E4171E">
        <w:rPr>
          <w:rFonts w:ascii="Palatino" w:hAnsi="Palatino"/>
        </w:rPr>
        <w:t xml:space="preserve">, </w:t>
      </w:r>
      <w:hyperlink r:id="rId627" w:history="1">
        <w:r w:rsidRPr="00615470">
          <w:rPr>
            <w:rStyle w:val="Hyperlink"/>
            <w:rFonts w:ascii="Palatino" w:hAnsi="Palatino"/>
          </w:rPr>
          <w:t>439</w:t>
        </w:r>
      </w:hyperlink>
      <w:r>
        <w:rPr>
          <w:rFonts w:ascii="Palatino" w:hAnsi="Palatino"/>
        </w:rPr>
        <w:t xml:space="preserve"> (Jupiter), </w:t>
      </w:r>
      <w:hyperlink r:id="rId628" w:history="1">
        <w:r w:rsidRPr="00615470">
          <w:rPr>
            <w:rStyle w:val="Hyperlink"/>
            <w:rFonts w:ascii="Palatino" w:hAnsi="Palatino"/>
          </w:rPr>
          <w:t>485</w:t>
        </w:r>
      </w:hyperlink>
    </w:p>
    <w:p w14:paraId="0EE0E48B" w14:textId="400AAAEA" w:rsidR="00804EBF" w:rsidRPr="00804EBF" w:rsidRDefault="00804EB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>
        <w:rPr>
          <w:rFonts w:ascii="Palatino" w:hAnsi="Palatino"/>
        </w:rPr>
        <w:t>.a.4.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C</w:t>
      </w:r>
      <w:r w:rsidRPr="00DE0AB2">
        <w:rPr>
          <w:rFonts w:ascii="Palatino" w:hAnsi="Palatino"/>
        </w:rPr>
        <w:t>at</w:t>
      </w:r>
      <w:r w:rsidR="0014604F">
        <w:rPr>
          <w:rFonts w:ascii="Palatino" w:hAnsi="Palatino"/>
        </w:rPr>
        <w:t xml:space="preserve">, </w:t>
      </w:r>
      <w:hyperlink r:id="rId629" w:history="1">
        <w:r w:rsidRPr="00615470">
          <w:rPr>
            <w:rStyle w:val="Hyperlink"/>
            <w:rFonts w:ascii="Palatino" w:hAnsi="Palatino"/>
          </w:rPr>
          <w:t>238</w:t>
        </w:r>
      </w:hyperlink>
    </w:p>
    <w:p w14:paraId="64AC69E8" w14:textId="15CB7CAE" w:rsidR="00804EBF" w:rsidRDefault="00804EB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>
        <w:rPr>
          <w:rFonts w:ascii="Palatino" w:hAnsi="Palatino"/>
        </w:rPr>
        <w:t>.a.5.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C</w:t>
      </w:r>
      <w:r w:rsidRPr="00DE0AB2">
        <w:rPr>
          <w:rFonts w:ascii="Palatino" w:hAnsi="Palatino"/>
        </w:rPr>
        <w:t>rocodile</w:t>
      </w:r>
      <w:r w:rsidR="0014604F">
        <w:rPr>
          <w:rFonts w:ascii="Palatino" w:hAnsi="Palatino"/>
        </w:rPr>
        <w:t xml:space="preserve">, </w:t>
      </w:r>
      <w:hyperlink r:id="rId630" w:history="1">
        <w:r w:rsidRPr="00615470">
          <w:rPr>
            <w:rStyle w:val="Hyperlink"/>
            <w:rFonts w:ascii="Palatino" w:hAnsi="Palatino"/>
          </w:rPr>
          <w:t>189</w:t>
        </w:r>
      </w:hyperlink>
      <w:r w:rsidRPr="00E4171E">
        <w:rPr>
          <w:rFonts w:ascii="Palatino" w:hAnsi="Palatino"/>
        </w:rPr>
        <w:t xml:space="preserve">, </w:t>
      </w:r>
      <w:hyperlink r:id="rId631" w:history="1">
        <w:r w:rsidRPr="00615470">
          <w:rPr>
            <w:rStyle w:val="Hyperlink"/>
            <w:rFonts w:ascii="Palatino" w:hAnsi="Palatino"/>
          </w:rPr>
          <w:t>294</w:t>
        </w:r>
      </w:hyperlink>
    </w:p>
    <w:p w14:paraId="4567D913" w14:textId="3A7AEAAA" w:rsidR="00804EBF" w:rsidRPr="002406AF" w:rsidRDefault="00804EB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>
        <w:rPr>
          <w:rFonts w:ascii="Palatino" w:hAnsi="Palatino"/>
        </w:rPr>
        <w:t>.a.6.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D</w:t>
      </w:r>
      <w:r w:rsidRPr="00DE0AB2">
        <w:rPr>
          <w:rFonts w:ascii="Palatino" w:hAnsi="Palatino"/>
        </w:rPr>
        <w:t>eer, stag, antilope</w:t>
      </w:r>
      <w:r w:rsidR="0014604F">
        <w:rPr>
          <w:rFonts w:ascii="Palatino" w:hAnsi="Palatino"/>
        </w:rPr>
        <w:t xml:space="preserve">, </w:t>
      </w:r>
      <w:hyperlink r:id="rId632" w:history="1">
        <w:r w:rsidR="00854960" w:rsidRPr="00615470">
          <w:rPr>
            <w:rStyle w:val="Hyperlink"/>
            <w:rFonts w:ascii="Palatino" w:hAnsi="Palatino"/>
          </w:rPr>
          <w:t>106</w:t>
        </w:r>
      </w:hyperlink>
      <w:r w:rsidR="00854960">
        <w:rPr>
          <w:rFonts w:ascii="Palatino" w:hAnsi="Palatino"/>
        </w:rPr>
        <w:t xml:space="preserve"> (fawn), </w:t>
      </w:r>
      <w:hyperlink r:id="rId633" w:history="1">
        <w:r w:rsidRPr="00615470">
          <w:rPr>
            <w:rStyle w:val="Hyperlink"/>
            <w:rFonts w:ascii="Palatino" w:hAnsi="Palatino"/>
          </w:rPr>
          <w:t>135</w:t>
        </w:r>
      </w:hyperlink>
      <w:r>
        <w:rPr>
          <w:rFonts w:ascii="Palatino" w:hAnsi="Palatino"/>
        </w:rPr>
        <w:t xml:space="preserve">, </w:t>
      </w:r>
      <w:hyperlink r:id="rId634" w:history="1">
        <w:r w:rsidRPr="00615470">
          <w:rPr>
            <w:rStyle w:val="Hyperlink"/>
            <w:rFonts w:ascii="Palatino" w:hAnsi="Palatino"/>
          </w:rPr>
          <w:t>187</w:t>
        </w:r>
      </w:hyperlink>
      <w:r>
        <w:rPr>
          <w:rFonts w:ascii="Palatino" w:hAnsi="Palatino"/>
        </w:rPr>
        <w:t xml:space="preserve">, </w:t>
      </w:r>
      <w:hyperlink r:id="rId635" w:history="1">
        <w:r w:rsidRPr="00615470">
          <w:rPr>
            <w:rStyle w:val="Hyperlink"/>
            <w:rFonts w:ascii="Palatino" w:hAnsi="Palatino"/>
          </w:rPr>
          <w:t>207</w:t>
        </w:r>
      </w:hyperlink>
      <w:r>
        <w:rPr>
          <w:rFonts w:ascii="Palatino" w:hAnsi="Palatino"/>
        </w:rPr>
        <w:t xml:space="preserve">, </w:t>
      </w:r>
      <w:hyperlink r:id="rId636" w:history="1">
        <w:r w:rsidRPr="000C240A">
          <w:rPr>
            <w:rStyle w:val="Hyperlink"/>
            <w:rFonts w:ascii="Palatino" w:hAnsi="Palatino"/>
          </w:rPr>
          <w:t>232</w:t>
        </w:r>
        <w:r w:rsidR="00120FC5" w:rsidRPr="000C240A">
          <w:rPr>
            <w:rStyle w:val="Hyperlink"/>
            <w:rFonts w:ascii="Palatino" w:hAnsi="Palatino"/>
          </w:rPr>
          <w:t>–</w:t>
        </w:r>
        <w:r w:rsidRPr="000C240A">
          <w:rPr>
            <w:rStyle w:val="Hyperlink"/>
            <w:rFonts w:ascii="Palatino" w:hAnsi="Palatino"/>
          </w:rPr>
          <w:t>33</w:t>
        </w:r>
      </w:hyperlink>
      <w:r w:rsidR="00854960">
        <w:rPr>
          <w:rFonts w:ascii="Palatino" w:hAnsi="Palatino"/>
        </w:rPr>
        <w:t xml:space="preserve">, </w:t>
      </w:r>
      <w:hyperlink r:id="rId637" w:history="1">
        <w:r w:rsidR="00854960" w:rsidRPr="00615470">
          <w:rPr>
            <w:rStyle w:val="Hyperlink"/>
            <w:rFonts w:ascii="Palatino" w:hAnsi="Palatino"/>
          </w:rPr>
          <w:t>326</w:t>
        </w:r>
      </w:hyperlink>
      <w:r w:rsidR="00854960">
        <w:rPr>
          <w:rFonts w:ascii="Palatino" w:hAnsi="Palatino"/>
        </w:rPr>
        <w:t xml:space="preserve">(?), </w:t>
      </w:r>
      <w:hyperlink r:id="rId638" w:history="1">
        <w:r w:rsidR="00854960" w:rsidRPr="00615470">
          <w:rPr>
            <w:rStyle w:val="Hyperlink"/>
            <w:rFonts w:ascii="Palatino" w:hAnsi="Palatino"/>
          </w:rPr>
          <w:t>340</w:t>
        </w:r>
      </w:hyperlink>
      <w:r w:rsidR="00854960" w:rsidRPr="002406AF">
        <w:rPr>
          <w:rFonts w:ascii="Palatino" w:hAnsi="Palatino"/>
        </w:rPr>
        <w:t xml:space="preserve">(?), </w:t>
      </w:r>
      <w:hyperlink r:id="rId639" w:history="1">
        <w:r w:rsidR="00854960" w:rsidRPr="00615470">
          <w:rPr>
            <w:rStyle w:val="Hyperlink"/>
            <w:rFonts w:ascii="Palatino" w:hAnsi="Palatino"/>
          </w:rPr>
          <w:t>373</w:t>
        </w:r>
      </w:hyperlink>
      <w:r w:rsidR="00854960" w:rsidRPr="002406AF">
        <w:rPr>
          <w:rFonts w:ascii="Palatino" w:hAnsi="Palatino"/>
        </w:rPr>
        <w:t xml:space="preserve">, </w:t>
      </w:r>
      <w:hyperlink r:id="rId640" w:history="1">
        <w:r w:rsidR="00854960" w:rsidRPr="00615470">
          <w:rPr>
            <w:rStyle w:val="Hyperlink"/>
            <w:rFonts w:ascii="Palatino" w:hAnsi="Palatino"/>
          </w:rPr>
          <w:t>425</w:t>
        </w:r>
      </w:hyperlink>
      <w:r w:rsidR="00854960" w:rsidRPr="002406AF">
        <w:rPr>
          <w:rFonts w:ascii="Palatino" w:hAnsi="Palatino"/>
        </w:rPr>
        <w:t xml:space="preserve">, </w:t>
      </w:r>
      <w:hyperlink r:id="rId641" w:history="1">
        <w:r w:rsidR="00854960" w:rsidRPr="00615470">
          <w:rPr>
            <w:rStyle w:val="Hyperlink"/>
            <w:rFonts w:ascii="Palatino" w:hAnsi="Palatino"/>
          </w:rPr>
          <w:t>431</w:t>
        </w:r>
      </w:hyperlink>
      <w:r w:rsidR="001D1C59" w:rsidRPr="002406AF">
        <w:rPr>
          <w:rFonts w:ascii="Palatino" w:hAnsi="Palatino"/>
        </w:rPr>
        <w:t xml:space="preserve"> </w:t>
      </w:r>
    </w:p>
    <w:p w14:paraId="3BFF880B" w14:textId="1889523A" w:rsidR="00804EBF" w:rsidRPr="002406AF" w:rsidRDefault="00804EB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iv</w:t>
      </w:r>
      <w:r w:rsidRPr="002406AF">
        <w:rPr>
          <w:rFonts w:ascii="Palatino" w:hAnsi="Palatino"/>
        </w:rPr>
        <w:t>.a.7. Dog</w:t>
      </w:r>
      <w:r w:rsidR="00854960" w:rsidRPr="002406AF">
        <w:rPr>
          <w:rFonts w:ascii="Palatino" w:hAnsi="Palatino"/>
        </w:rPr>
        <w:t>, hound</w:t>
      </w:r>
      <w:r w:rsidR="0014604F">
        <w:rPr>
          <w:rFonts w:ascii="Palatino" w:hAnsi="Palatino"/>
        </w:rPr>
        <w:t xml:space="preserve">, </w:t>
      </w:r>
      <w:hyperlink r:id="rId642" w:history="1">
        <w:r w:rsidRPr="00615470">
          <w:rPr>
            <w:rStyle w:val="Hyperlink"/>
            <w:rFonts w:ascii="Palatino" w:hAnsi="Palatino"/>
          </w:rPr>
          <w:t>96</w:t>
        </w:r>
      </w:hyperlink>
      <w:r w:rsidRPr="002406AF">
        <w:rPr>
          <w:rFonts w:ascii="Palatino" w:hAnsi="Palatino"/>
        </w:rPr>
        <w:t xml:space="preserve">, </w:t>
      </w:r>
      <w:hyperlink r:id="rId643" w:history="1">
        <w:r w:rsidRPr="00615470">
          <w:rPr>
            <w:rStyle w:val="Hyperlink"/>
            <w:rFonts w:ascii="Palatino" w:hAnsi="Palatino"/>
          </w:rPr>
          <w:t>129</w:t>
        </w:r>
      </w:hyperlink>
      <w:r w:rsidRPr="002406AF">
        <w:rPr>
          <w:rFonts w:ascii="Palatino" w:hAnsi="Palatino"/>
        </w:rPr>
        <w:t xml:space="preserve">, </w:t>
      </w:r>
      <w:hyperlink r:id="rId644" w:history="1">
        <w:r w:rsidRPr="00615470">
          <w:rPr>
            <w:rStyle w:val="Hyperlink"/>
            <w:rFonts w:ascii="Palatino" w:hAnsi="Palatino"/>
          </w:rPr>
          <w:t>163</w:t>
        </w:r>
      </w:hyperlink>
      <w:r w:rsidRPr="002406AF">
        <w:rPr>
          <w:rFonts w:ascii="Palatino" w:hAnsi="Palatino"/>
        </w:rPr>
        <w:t xml:space="preserve">, </w:t>
      </w:r>
      <w:hyperlink r:id="rId645" w:history="1">
        <w:r w:rsidRPr="00615470">
          <w:rPr>
            <w:rStyle w:val="Hyperlink"/>
            <w:rFonts w:ascii="Palatino" w:hAnsi="Palatino"/>
          </w:rPr>
          <w:t>169</w:t>
        </w:r>
      </w:hyperlink>
      <w:r w:rsidRPr="002406AF">
        <w:rPr>
          <w:rFonts w:ascii="Palatino" w:hAnsi="Palatino"/>
        </w:rPr>
        <w:t xml:space="preserve">, </w:t>
      </w:r>
      <w:hyperlink r:id="rId646" w:history="1">
        <w:r w:rsidRPr="000C240A">
          <w:rPr>
            <w:rStyle w:val="Hyperlink"/>
            <w:rFonts w:ascii="Palatino" w:hAnsi="Palatino"/>
          </w:rPr>
          <w:t>190</w:t>
        </w:r>
        <w:r w:rsidR="00120FC5" w:rsidRPr="000C240A">
          <w:rPr>
            <w:rStyle w:val="Hyperlink"/>
            <w:rFonts w:ascii="Palatino" w:hAnsi="Palatino"/>
          </w:rPr>
          <w:t>–</w:t>
        </w:r>
        <w:r w:rsidRPr="000C240A">
          <w:rPr>
            <w:rStyle w:val="Hyperlink"/>
            <w:rFonts w:ascii="Palatino" w:hAnsi="Palatino"/>
          </w:rPr>
          <w:t>91</w:t>
        </w:r>
      </w:hyperlink>
      <w:r w:rsidRPr="002406AF">
        <w:rPr>
          <w:rFonts w:ascii="Palatino" w:hAnsi="Palatino"/>
        </w:rPr>
        <w:t xml:space="preserve">(?), </w:t>
      </w:r>
      <w:hyperlink r:id="rId647" w:history="1">
        <w:r w:rsidRPr="00615470">
          <w:rPr>
            <w:rStyle w:val="Hyperlink"/>
            <w:rFonts w:ascii="Palatino" w:hAnsi="Palatino"/>
          </w:rPr>
          <w:t>207</w:t>
        </w:r>
      </w:hyperlink>
      <w:r w:rsidRPr="002406AF">
        <w:rPr>
          <w:rFonts w:ascii="Palatino" w:hAnsi="Palatino"/>
        </w:rPr>
        <w:t xml:space="preserve">, </w:t>
      </w:r>
      <w:hyperlink r:id="rId648" w:history="1">
        <w:r w:rsidRPr="00615470">
          <w:rPr>
            <w:rStyle w:val="Hyperlink"/>
            <w:rFonts w:ascii="Palatino" w:hAnsi="Palatino"/>
          </w:rPr>
          <w:t>412</w:t>
        </w:r>
      </w:hyperlink>
      <w:r w:rsidRPr="002406AF">
        <w:rPr>
          <w:rFonts w:ascii="Palatino" w:hAnsi="Palatino"/>
        </w:rPr>
        <w:t xml:space="preserve">, </w:t>
      </w:r>
      <w:hyperlink r:id="rId649" w:history="1">
        <w:r w:rsidRPr="00615470">
          <w:rPr>
            <w:rStyle w:val="Hyperlink"/>
            <w:rFonts w:ascii="Palatino" w:hAnsi="Palatino"/>
          </w:rPr>
          <w:t>425</w:t>
        </w:r>
      </w:hyperlink>
      <w:r w:rsidRPr="002406AF">
        <w:rPr>
          <w:rFonts w:ascii="Palatino" w:hAnsi="Palatino"/>
        </w:rPr>
        <w:t xml:space="preserve">, </w:t>
      </w:r>
      <w:hyperlink r:id="rId650" w:history="1">
        <w:r w:rsidRPr="00615470">
          <w:rPr>
            <w:rStyle w:val="Hyperlink"/>
            <w:rFonts w:ascii="Palatino" w:hAnsi="Palatino"/>
          </w:rPr>
          <w:t>500</w:t>
        </w:r>
      </w:hyperlink>
      <w:r w:rsidR="001D1C59" w:rsidRPr="002406AF">
        <w:rPr>
          <w:rFonts w:ascii="Palatino" w:hAnsi="Palatino"/>
        </w:rPr>
        <w:t xml:space="preserve">, </w:t>
      </w:r>
      <w:hyperlink r:id="rId651" w:history="1">
        <w:r w:rsidR="001D1C59" w:rsidRPr="00615470">
          <w:rPr>
            <w:rStyle w:val="Hyperlink"/>
            <w:rFonts w:ascii="Palatino" w:hAnsi="Palatino"/>
          </w:rPr>
          <w:t>520</w:t>
        </w:r>
      </w:hyperlink>
      <w:r w:rsidRPr="002406AF">
        <w:rPr>
          <w:rFonts w:ascii="Palatino" w:hAnsi="Palatino"/>
        </w:rPr>
        <w:t xml:space="preserve">(?), </w:t>
      </w:r>
      <w:hyperlink r:id="rId652" w:history="1">
        <w:r w:rsidRPr="00615470">
          <w:rPr>
            <w:rStyle w:val="Hyperlink"/>
            <w:rFonts w:ascii="Palatino" w:hAnsi="Palatino"/>
          </w:rPr>
          <w:t>563</w:t>
        </w:r>
      </w:hyperlink>
    </w:p>
    <w:p w14:paraId="5512D52D" w14:textId="67244612" w:rsidR="00804EBF" w:rsidRDefault="00804EB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iv</w:t>
      </w:r>
      <w:r w:rsidRPr="002406AF">
        <w:rPr>
          <w:rFonts w:ascii="Palatino" w:hAnsi="Palatino"/>
        </w:rPr>
        <w:t>.a.8. Dolphin</w:t>
      </w:r>
      <w:r w:rsidR="0014604F">
        <w:rPr>
          <w:rFonts w:ascii="Palatino" w:hAnsi="Palatino"/>
        </w:rPr>
        <w:t xml:space="preserve">, </w:t>
      </w:r>
      <w:hyperlink r:id="rId653" w:history="1">
        <w:r w:rsidRPr="00615470">
          <w:rPr>
            <w:rStyle w:val="Hyperlink"/>
            <w:rFonts w:ascii="Palatino" w:hAnsi="Palatino"/>
          </w:rPr>
          <w:t>88</w:t>
        </w:r>
      </w:hyperlink>
      <w:r w:rsidRPr="002406AF">
        <w:rPr>
          <w:rFonts w:ascii="Palatino" w:hAnsi="Palatino"/>
        </w:rPr>
        <w:t xml:space="preserve">, </w:t>
      </w:r>
      <w:hyperlink r:id="rId654" w:history="1">
        <w:r w:rsidRPr="00615470">
          <w:rPr>
            <w:rStyle w:val="Hyperlink"/>
            <w:rFonts w:ascii="Palatino" w:hAnsi="Palatino"/>
          </w:rPr>
          <w:t>103</w:t>
        </w:r>
      </w:hyperlink>
      <w:r w:rsidRPr="002406AF">
        <w:rPr>
          <w:rFonts w:ascii="Palatino" w:hAnsi="Palatino"/>
        </w:rPr>
        <w:t xml:space="preserve">, </w:t>
      </w:r>
      <w:hyperlink r:id="rId655" w:history="1">
        <w:r w:rsidRPr="00615470">
          <w:rPr>
            <w:rStyle w:val="Hyperlink"/>
            <w:rFonts w:ascii="Palatino" w:hAnsi="Palatino"/>
          </w:rPr>
          <w:t>210</w:t>
        </w:r>
      </w:hyperlink>
      <w:r w:rsidRPr="002406AF">
        <w:rPr>
          <w:rFonts w:ascii="Palatino" w:hAnsi="Palatino"/>
        </w:rPr>
        <w:t xml:space="preserve">, </w:t>
      </w:r>
      <w:hyperlink r:id="rId656" w:history="1">
        <w:r w:rsidRPr="00615470">
          <w:rPr>
            <w:rStyle w:val="Hyperlink"/>
            <w:rFonts w:ascii="Palatino" w:hAnsi="Palatino"/>
          </w:rPr>
          <w:t>360</w:t>
        </w:r>
      </w:hyperlink>
      <w:r>
        <w:rPr>
          <w:rFonts w:ascii="Palatino" w:hAnsi="Palatino"/>
        </w:rPr>
        <w:t xml:space="preserve">, </w:t>
      </w:r>
      <w:hyperlink r:id="rId657" w:history="1">
        <w:r w:rsidRPr="00615470">
          <w:rPr>
            <w:rStyle w:val="Hyperlink"/>
            <w:rFonts w:ascii="Palatino" w:hAnsi="Palatino"/>
          </w:rPr>
          <w:t>420</w:t>
        </w:r>
      </w:hyperlink>
      <w:r w:rsidRPr="00E4171E">
        <w:rPr>
          <w:rFonts w:ascii="Palatino" w:hAnsi="Palatino"/>
        </w:rPr>
        <w:t xml:space="preserve">, </w:t>
      </w:r>
      <w:hyperlink r:id="rId658" w:history="1">
        <w:r w:rsidRPr="00615470">
          <w:rPr>
            <w:rStyle w:val="Hyperlink"/>
            <w:rFonts w:ascii="Palatino" w:hAnsi="Palatino"/>
          </w:rPr>
          <w:t>423</w:t>
        </w:r>
      </w:hyperlink>
    </w:p>
    <w:p w14:paraId="4E890E9E" w14:textId="75A119EC" w:rsidR="00804EBF" w:rsidRPr="00E4171E" w:rsidRDefault="00804EB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 w:rsidRPr="00DE0AB2">
        <w:rPr>
          <w:rFonts w:ascii="Palatino" w:hAnsi="Palatino"/>
        </w:rPr>
        <w:t>.a.</w:t>
      </w:r>
      <w:r>
        <w:rPr>
          <w:rFonts w:ascii="Palatino" w:hAnsi="Palatino"/>
        </w:rPr>
        <w:t>9. Donkey</w:t>
      </w:r>
      <w:r w:rsidR="0014604F">
        <w:rPr>
          <w:rFonts w:ascii="Palatino" w:hAnsi="Palatino"/>
        </w:rPr>
        <w:t xml:space="preserve">, </w:t>
      </w:r>
      <w:hyperlink r:id="rId659" w:history="1">
        <w:r w:rsidRPr="00010603">
          <w:rPr>
            <w:rStyle w:val="Hyperlink"/>
            <w:rFonts w:ascii="Palatino" w:hAnsi="Palatino"/>
          </w:rPr>
          <w:t>91</w:t>
        </w:r>
      </w:hyperlink>
      <w:r w:rsidRPr="00010603">
        <w:rPr>
          <w:rFonts w:ascii="Palatino" w:hAnsi="Palatino"/>
        </w:rPr>
        <w:t xml:space="preserve">, </w:t>
      </w:r>
      <w:hyperlink r:id="rId660" w:history="1">
        <w:r w:rsidRPr="00010603">
          <w:rPr>
            <w:rStyle w:val="Hyperlink"/>
            <w:rFonts w:ascii="Palatino" w:hAnsi="Palatino"/>
          </w:rPr>
          <w:t>95</w:t>
        </w:r>
      </w:hyperlink>
      <w:r w:rsidRPr="00010603">
        <w:rPr>
          <w:rFonts w:ascii="Palatino" w:hAnsi="Palatino"/>
        </w:rPr>
        <w:t>,</w:t>
      </w:r>
      <w:r>
        <w:rPr>
          <w:rFonts w:ascii="Palatino" w:hAnsi="Palatino"/>
        </w:rPr>
        <w:t xml:space="preserve"> </w:t>
      </w:r>
      <w:hyperlink r:id="rId661" w:history="1">
        <w:r w:rsidRPr="00615470">
          <w:rPr>
            <w:rStyle w:val="Hyperlink"/>
            <w:rFonts w:ascii="Palatino" w:hAnsi="Palatino"/>
          </w:rPr>
          <w:t>188</w:t>
        </w:r>
      </w:hyperlink>
      <w:r w:rsidRPr="00E4171E">
        <w:rPr>
          <w:rFonts w:ascii="Palatino" w:hAnsi="Palatino"/>
        </w:rPr>
        <w:t xml:space="preserve">, </w:t>
      </w:r>
      <w:hyperlink r:id="rId662" w:history="1">
        <w:r w:rsidR="001D1C59" w:rsidRPr="00615470">
          <w:rPr>
            <w:rStyle w:val="Hyperlink"/>
            <w:rFonts w:ascii="Palatino" w:hAnsi="Palatino"/>
          </w:rPr>
          <w:t>251</w:t>
        </w:r>
      </w:hyperlink>
      <w:r>
        <w:rPr>
          <w:rFonts w:ascii="Palatino" w:hAnsi="Palatino"/>
        </w:rPr>
        <w:t xml:space="preserve">(?), </w:t>
      </w:r>
      <w:hyperlink r:id="rId663" w:history="1">
        <w:r w:rsidRPr="000C240A">
          <w:rPr>
            <w:rStyle w:val="Hyperlink"/>
            <w:rFonts w:ascii="Palatino" w:hAnsi="Palatino"/>
          </w:rPr>
          <w:t>354</w:t>
        </w:r>
        <w:r w:rsidR="00120FC5" w:rsidRPr="000C240A">
          <w:rPr>
            <w:rStyle w:val="Hyperlink"/>
            <w:rFonts w:ascii="Palatino" w:hAnsi="Palatino"/>
          </w:rPr>
          <w:t>–</w:t>
        </w:r>
        <w:r w:rsidR="001D1C59" w:rsidRPr="000C240A">
          <w:rPr>
            <w:rStyle w:val="Hyperlink"/>
            <w:rFonts w:ascii="Palatino" w:hAnsi="Palatino"/>
          </w:rPr>
          <w:t>55</w:t>
        </w:r>
      </w:hyperlink>
      <w:r>
        <w:rPr>
          <w:rFonts w:ascii="Palatino" w:hAnsi="Palatino"/>
        </w:rPr>
        <w:t xml:space="preserve">(?), </w:t>
      </w:r>
      <w:hyperlink r:id="rId664" w:history="1">
        <w:r w:rsidRPr="00615470">
          <w:rPr>
            <w:rStyle w:val="Hyperlink"/>
            <w:rFonts w:ascii="Palatino" w:hAnsi="Palatino"/>
          </w:rPr>
          <w:t>464</w:t>
        </w:r>
      </w:hyperlink>
      <w:r>
        <w:rPr>
          <w:rFonts w:ascii="Palatino" w:hAnsi="Palatino"/>
        </w:rPr>
        <w:t>(?)</w:t>
      </w:r>
      <w:r w:rsidR="00DF028E">
        <w:rPr>
          <w:rFonts w:ascii="Palatino" w:hAnsi="Palatino"/>
        </w:rPr>
        <w:t xml:space="preserve"> </w:t>
      </w:r>
    </w:p>
    <w:p w14:paraId="7B02931E" w14:textId="744BAC78" w:rsidR="00804EBF" w:rsidRPr="00804EBF" w:rsidRDefault="00804EB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>
        <w:rPr>
          <w:rFonts w:ascii="Palatino" w:hAnsi="Palatino"/>
        </w:rPr>
        <w:t>.a.10</w:t>
      </w:r>
      <w:r w:rsidRPr="00804EBF">
        <w:rPr>
          <w:rFonts w:ascii="Palatino" w:hAnsi="Palatino"/>
        </w:rPr>
        <w:t>. Dromedary</w:t>
      </w:r>
      <w:r w:rsidR="002406AF">
        <w:rPr>
          <w:rFonts w:ascii="Palatino" w:hAnsi="Palatino"/>
        </w:rPr>
        <w:t xml:space="preserve">, </w:t>
      </w:r>
      <w:hyperlink r:id="rId665" w:history="1">
        <w:r w:rsidRPr="00615470">
          <w:rPr>
            <w:rStyle w:val="Hyperlink"/>
            <w:rFonts w:ascii="Palatino" w:hAnsi="Palatino"/>
          </w:rPr>
          <w:t>497</w:t>
        </w:r>
      </w:hyperlink>
    </w:p>
    <w:p w14:paraId="2CD2F04B" w14:textId="406C5677" w:rsidR="00804EBF" w:rsidRDefault="00804EB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>
        <w:rPr>
          <w:rFonts w:ascii="Palatino" w:hAnsi="Palatino"/>
        </w:rPr>
        <w:t>.a.11.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E</w:t>
      </w:r>
      <w:r w:rsidRPr="00DE0AB2">
        <w:rPr>
          <w:rFonts w:ascii="Palatino" w:hAnsi="Palatino"/>
        </w:rPr>
        <w:t>lephant</w:t>
      </w:r>
      <w:r w:rsidR="0014604F">
        <w:rPr>
          <w:rFonts w:ascii="Palatino" w:hAnsi="Palatino"/>
        </w:rPr>
        <w:t xml:space="preserve">, </w:t>
      </w:r>
      <w:hyperlink r:id="rId666" w:history="1">
        <w:r w:rsidRPr="00615470">
          <w:rPr>
            <w:rStyle w:val="Hyperlink"/>
            <w:rFonts w:ascii="Palatino" w:hAnsi="Palatino"/>
          </w:rPr>
          <w:t>286</w:t>
        </w:r>
      </w:hyperlink>
      <w:r>
        <w:rPr>
          <w:rFonts w:ascii="Palatino" w:hAnsi="Palatino"/>
        </w:rPr>
        <w:t xml:space="preserve">, </w:t>
      </w:r>
      <w:hyperlink r:id="rId667" w:history="1">
        <w:r w:rsidRPr="00615470">
          <w:rPr>
            <w:rStyle w:val="Hyperlink"/>
            <w:rFonts w:ascii="Palatino" w:hAnsi="Palatino"/>
          </w:rPr>
          <w:t>625</w:t>
        </w:r>
      </w:hyperlink>
      <w:r>
        <w:rPr>
          <w:rFonts w:ascii="Palatino" w:hAnsi="Palatino"/>
        </w:rPr>
        <w:t xml:space="preserve"> (on lamp sides only) </w:t>
      </w:r>
    </w:p>
    <w:p w14:paraId="3359339B" w14:textId="173DE415" w:rsidR="00804EBF" w:rsidRPr="00E4171E" w:rsidRDefault="00804EB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 </w:t>
      </w:r>
      <w:r w:rsidRPr="00291A6D">
        <w:rPr>
          <w:rFonts w:ascii="Palatino" w:hAnsi="Palatino"/>
          <w:caps/>
        </w:rPr>
        <w:t>iv</w:t>
      </w:r>
      <w:r w:rsidRPr="00DE0AB2">
        <w:rPr>
          <w:rFonts w:ascii="Palatino" w:hAnsi="Palatino"/>
        </w:rPr>
        <w:t>.a.</w:t>
      </w:r>
      <w:r>
        <w:rPr>
          <w:rFonts w:ascii="Palatino" w:hAnsi="Palatino"/>
        </w:rPr>
        <w:t xml:space="preserve">12. </w:t>
      </w:r>
      <w:r w:rsidRPr="00804EBF">
        <w:rPr>
          <w:rFonts w:ascii="Palatino" w:hAnsi="Palatino"/>
        </w:rPr>
        <w:t>Goat</w:t>
      </w:r>
      <w:r w:rsidR="0014604F">
        <w:rPr>
          <w:rFonts w:ascii="Palatino" w:hAnsi="Palatino"/>
        </w:rPr>
        <w:t xml:space="preserve">, </w:t>
      </w:r>
      <w:hyperlink r:id="rId668" w:history="1">
        <w:r w:rsidRPr="00615470">
          <w:rPr>
            <w:rStyle w:val="Hyperlink"/>
            <w:rFonts w:ascii="Palatino" w:hAnsi="Palatino"/>
          </w:rPr>
          <w:t>129</w:t>
        </w:r>
      </w:hyperlink>
      <w:r w:rsidRPr="00804EBF">
        <w:rPr>
          <w:rFonts w:ascii="Palatino" w:hAnsi="Palatino"/>
        </w:rPr>
        <w:t xml:space="preserve">, </w:t>
      </w:r>
      <w:hyperlink r:id="rId669" w:history="1">
        <w:r w:rsidRPr="00615470">
          <w:rPr>
            <w:rStyle w:val="Hyperlink"/>
            <w:rFonts w:ascii="Palatino" w:hAnsi="Palatino"/>
          </w:rPr>
          <w:t>136</w:t>
        </w:r>
      </w:hyperlink>
      <w:r w:rsidRPr="00804EBF">
        <w:rPr>
          <w:rFonts w:ascii="Palatino" w:hAnsi="Palatino"/>
        </w:rPr>
        <w:t xml:space="preserve">, </w:t>
      </w:r>
      <w:hyperlink r:id="rId670" w:history="1">
        <w:r w:rsidRPr="00615470">
          <w:rPr>
            <w:rStyle w:val="Hyperlink"/>
            <w:rFonts w:ascii="Palatino" w:hAnsi="Palatino"/>
          </w:rPr>
          <w:t>234</w:t>
        </w:r>
      </w:hyperlink>
      <w:r w:rsidRPr="00804EBF">
        <w:rPr>
          <w:rFonts w:ascii="Palatino" w:hAnsi="Palatino"/>
        </w:rPr>
        <w:t xml:space="preserve">, </w:t>
      </w:r>
      <w:hyperlink r:id="rId671" w:history="1">
        <w:r w:rsidRPr="00615470">
          <w:rPr>
            <w:rStyle w:val="Hyperlink"/>
            <w:rFonts w:ascii="Palatino" w:hAnsi="Palatino"/>
          </w:rPr>
          <w:t>242</w:t>
        </w:r>
      </w:hyperlink>
    </w:p>
    <w:p w14:paraId="001D8A4B" w14:textId="3C63ACBB" w:rsidR="00804EBF" w:rsidRPr="002406AF" w:rsidRDefault="00804EB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>
        <w:rPr>
          <w:rFonts w:ascii="Palatino" w:hAnsi="Palatino"/>
        </w:rPr>
        <w:t>.a.13.</w:t>
      </w:r>
      <w:r w:rsidRPr="00DE0AB2">
        <w:rPr>
          <w:rFonts w:ascii="Palatino" w:hAnsi="Palatino"/>
        </w:rPr>
        <w:t xml:space="preserve"> </w:t>
      </w:r>
      <w:r w:rsidRPr="002406AF">
        <w:rPr>
          <w:rFonts w:ascii="Palatino" w:hAnsi="Palatino"/>
        </w:rPr>
        <w:t>Horse</w:t>
      </w:r>
      <w:r w:rsidR="0014604F">
        <w:rPr>
          <w:rFonts w:ascii="Palatino" w:hAnsi="Palatino"/>
        </w:rPr>
        <w:t xml:space="preserve">, </w:t>
      </w:r>
      <w:hyperlink r:id="rId672" w:history="1">
        <w:r w:rsidRPr="00615470">
          <w:rPr>
            <w:rStyle w:val="Hyperlink"/>
            <w:rFonts w:ascii="Palatino" w:hAnsi="Palatino"/>
          </w:rPr>
          <w:t>95</w:t>
        </w:r>
      </w:hyperlink>
      <w:r w:rsidRPr="002406AF">
        <w:rPr>
          <w:rFonts w:ascii="Palatino" w:hAnsi="Palatino"/>
        </w:rPr>
        <w:t xml:space="preserve">, </w:t>
      </w:r>
      <w:hyperlink r:id="rId673" w:history="1">
        <w:r w:rsidRPr="00010603">
          <w:rPr>
            <w:rStyle w:val="Hyperlink"/>
            <w:rFonts w:ascii="Palatino" w:hAnsi="Palatino"/>
          </w:rPr>
          <w:t>104</w:t>
        </w:r>
        <w:r w:rsidR="00120FC5" w:rsidRPr="00010603">
          <w:rPr>
            <w:rStyle w:val="Hyperlink"/>
            <w:rFonts w:ascii="Palatino" w:hAnsi="Palatino"/>
          </w:rPr>
          <w:t>–</w:t>
        </w:r>
        <w:r w:rsidRPr="00010603">
          <w:rPr>
            <w:rStyle w:val="Hyperlink"/>
            <w:rFonts w:ascii="Palatino" w:hAnsi="Palatino"/>
          </w:rPr>
          <w:t>5</w:t>
        </w:r>
      </w:hyperlink>
      <w:r w:rsidRPr="002406AF">
        <w:rPr>
          <w:rFonts w:ascii="Palatino" w:hAnsi="Palatino"/>
        </w:rPr>
        <w:t xml:space="preserve">, </w:t>
      </w:r>
      <w:hyperlink r:id="rId674" w:history="1">
        <w:r w:rsidRPr="00615470">
          <w:rPr>
            <w:rStyle w:val="Hyperlink"/>
            <w:rFonts w:ascii="Palatino" w:hAnsi="Palatino"/>
          </w:rPr>
          <w:t>178</w:t>
        </w:r>
      </w:hyperlink>
      <w:r w:rsidRPr="002406AF">
        <w:rPr>
          <w:rFonts w:ascii="Palatino" w:hAnsi="Palatino"/>
        </w:rPr>
        <w:t xml:space="preserve">, </w:t>
      </w:r>
      <w:hyperlink r:id="rId675" w:history="1">
        <w:r w:rsidRPr="00615470">
          <w:rPr>
            <w:rStyle w:val="Hyperlink"/>
            <w:rFonts w:ascii="Palatino" w:hAnsi="Palatino"/>
          </w:rPr>
          <w:t>226</w:t>
        </w:r>
      </w:hyperlink>
      <w:r w:rsidRPr="002406AF">
        <w:rPr>
          <w:rFonts w:ascii="Palatino" w:hAnsi="Palatino"/>
        </w:rPr>
        <w:t xml:space="preserve">, </w:t>
      </w:r>
      <w:hyperlink r:id="rId676" w:history="1">
        <w:r w:rsidRPr="00615470">
          <w:rPr>
            <w:rStyle w:val="Hyperlink"/>
            <w:rFonts w:ascii="Palatino" w:hAnsi="Palatino"/>
          </w:rPr>
          <w:t>252 bis</w:t>
        </w:r>
      </w:hyperlink>
      <w:r w:rsidRPr="002406AF">
        <w:rPr>
          <w:rFonts w:ascii="Palatino" w:hAnsi="Palatino"/>
        </w:rPr>
        <w:t xml:space="preserve">, </w:t>
      </w:r>
      <w:hyperlink r:id="rId677" w:history="1">
        <w:r w:rsidRPr="00615470">
          <w:rPr>
            <w:rStyle w:val="Hyperlink"/>
            <w:rFonts w:ascii="Palatino" w:hAnsi="Palatino"/>
          </w:rPr>
          <w:t>255</w:t>
        </w:r>
      </w:hyperlink>
      <w:r w:rsidRPr="002406AF">
        <w:rPr>
          <w:rFonts w:ascii="Palatino" w:hAnsi="Palatino"/>
        </w:rPr>
        <w:t xml:space="preserve">, </w:t>
      </w:r>
      <w:hyperlink r:id="rId678" w:history="1">
        <w:r w:rsidRPr="00615470">
          <w:rPr>
            <w:rStyle w:val="Hyperlink"/>
            <w:rFonts w:ascii="Palatino" w:hAnsi="Palatino"/>
          </w:rPr>
          <w:t>305</w:t>
        </w:r>
      </w:hyperlink>
      <w:r w:rsidRPr="002406AF">
        <w:rPr>
          <w:rFonts w:ascii="Palatino" w:hAnsi="Palatino"/>
        </w:rPr>
        <w:t xml:space="preserve">, </w:t>
      </w:r>
      <w:hyperlink r:id="rId679" w:history="1">
        <w:r w:rsidRPr="00615470">
          <w:rPr>
            <w:rStyle w:val="Hyperlink"/>
            <w:rFonts w:ascii="Palatino" w:hAnsi="Palatino"/>
          </w:rPr>
          <w:t>311</w:t>
        </w:r>
      </w:hyperlink>
      <w:r w:rsidRPr="002406AF">
        <w:rPr>
          <w:rFonts w:ascii="Palatino" w:hAnsi="Palatino"/>
        </w:rPr>
        <w:t>,</w:t>
      </w:r>
      <w:r w:rsidR="00854960" w:rsidRPr="002406AF">
        <w:rPr>
          <w:rFonts w:ascii="Palatino" w:hAnsi="Palatino"/>
        </w:rPr>
        <w:t xml:space="preserve"> </w:t>
      </w:r>
      <w:hyperlink r:id="rId680" w:history="1">
        <w:r w:rsidR="00854960" w:rsidRPr="00010603">
          <w:rPr>
            <w:rStyle w:val="Hyperlink"/>
            <w:rFonts w:ascii="Palatino" w:hAnsi="Palatino"/>
          </w:rPr>
          <w:t>354</w:t>
        </w:r>
        <w:r w:rsidR="00120FC5" w:rsidRPr="00010603">
          <w:rPr>
            <w:rStyle w:val="Hyperlink"/>
            <w:rFonts w:ascii="Palatino" w:hAnsi="Palatino"/>
          </w:rPr>
          <w:t>–</w:t>
        </w:r>
        <w:r w:rsidR="001D1C59" w:rsidRPr="00010603">
          <w:rPr>
            <w:rStyle w:val="Hyperlink"/>
            <w:rFonts w:ascii="Palatino" w:hAnsi="Palatino"/>
          </w:rPr>
          <w:t>55</w:t>
        </w:r>
      </w:hyperlink>
      <w:r w:rsidR="00854960" w:rsidRPr="002406AF">
        <w:rPr>
          <w:rFonts w:ascii="Palatino" w:hAnsi="Palatino"/>
        </w:rPr>
        <w:t>(?)</w:t>
      </w:r>
      <w:r w:rsidR="00DF028E" w:rsidRPr="002406AF">
        <w:rPr>
          <w:rFonts w:ascii="Palatino" w:hAnsi="Palatino"/>
        </w:rPr>
        <w:t>,</w:t>
      </w:r>
      <w:r w:rsidR="00854960" w:rsidRPr="002406AF">
        <w:rPr>
          <w:rFonts w:ascii="Palatino" w:hAnsi="Palatino"/>
        </w:rPr>
        <w:t xml:space="preserve"> </w:t>
      </w:r>
      <w:hyperlink r:id="rId681" w:history="1">
        <w:r w:rsidR="00854960" w:rsidRPr="00615470">
          <w:rPr>
            <w:rStyle w:val="Hyperlink"/>
            <w:rFonts w:ascii="Palatino" w:hAnsi="Palatino"/>
          </w:rPr>
          <w:t>400</w:t>
        </w:r>
      </w:hyperlink>
      <w:r w:rsidR="00854960" w:rsidRPr="002406AF">
        <w:rPr>
          <w:rFonts w:ascii="Palatino" w:hAnsi="Palatino"/>
        </w:rPr>
        <w:t xml:space="preserve">, </w:t>
      </w:r>
      <w:hyperlink r:id="rId682" w:history="1">
        <w:r w:rsidR="00854960" w:rsidRPr="00615470">
          <w:rPr>
            <w:rStyle w:val="Hyperlink"/>
            <w:rFonts w:ascii="Palatino" w:hAnsi="Palatino"/>
          </w:rPr>
          <w:t>411</w:t>
        </w:r>
      </w:hyperlink>
      <w:r w:rsidRPr="002406AF">
        <w:rPr>
          <w:rFonts w:ascii="Palatino" w:hAnsi="Palatino"/>
        </w:rPr>
        <w:t xml:space="preserve"> </w:t>
      </w:r>
    </w:p>
    <w:p w14:paraId="084F0F94" w14:textId="5DA9549E" w:rsidR="00804EB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iv</w:t>
      </w:r>
      <w:r w:rsidRPr="002406AF">
        <w:rPr>
          <w:rFonts w:ascii="Palatino" w:hAnsi="Palatino"/>
        </w:rPr>
        <w:t>.a.1</w:t>
      </w:r>
      <w:r w:rsidR="00804EBF" w:rsidRPr="002406AF">
        <w:rPr>
          <w:rFonts w:ascii="Palatino" w:hAnsi="Palatino"/>
        </w:rPr>
        <w:t>4</w:t>
      </w:r>
      <w:r w:rsidR="00F725FE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</w:t>
      </w:r>
      <w:r w:rsidR="003C091C" w:rsidRPr="002406AF">
        <w:rPr>
          <w:rFonts w:ascii="Palatino" w:hAnsi="Palatino"/>
        </w:rPr>
        <w:t>L</w:t>
      </w:r>
      <w:r w:rsidRPr="002406AF">
        <w:rPr>
          <w:rFonts w:ascii="Palatino" w:hAnsi="Palatino"/>
        </w:rPr>
        <w:t>ion</w:t>
      </w:r>
      <w:r w:rsidR="00854960" w:rsidRPr="002406AF">
        <w:rPr>
          <w:rFonts w:ascii="Palatino" w:hAnsi="Palatino"/>
        </w:rPr>
        <w:t>, l</w:t>
      </w:r>
      <w:r w:rsidR="005D4C79" w:rsidRPr="002406AF">
        <w:rPr>
          <w:rFonts w:ascii="Palatino" w:hAnsi="Palatino"/>
        </w:rPr>
        <w:t>ioness</w:t>
      </w:r>
      <w:r w:rsidR="0014604F">
        <w:rPr>
          <w:rFonts w:ascii="Palatino" w:hAnsi="Palatino"/>
        </w:rPr>
        <w:t xml:space="preserve">, </w:t>
      </w:r>
      <w:hyperlink r:id="rId683" w:history="1">
        <w:r w:rsidR="000E624A" w:rsidRPr="00615470">
          <w:rPr>
            <w:rStyle w:val="Hyperlink"/>
            <w:rFonts w:ascii="Palatino" w:hAnsi="Palatino"/>
          </w:rPr>
          <w:t>91</w:t>
        </w:r>
      </w:hyperlink>
      <w:r w:rsidR="000E624A" w:rsidRPr="002406AF">
        <w:rPr>
          <w:rFonts w:ascii="Palatino" w:hAnsi="Palatino"/>
        </w:rPr>
        <w:t xml:space="preserve">, </w:t>
      </w:r>
      <w:hyperlink r:id="rId684" w:history="1">
        <w:r w:rsidR="000E624A" w:rsidRPr="00615470">
          <w:rPr>
            <w:rStyle w:val="Hyperlink"/>
            <w:rFonts w:ascii="Palatino" w:hAnsi="Palatino"/>
          </w:rPr>
          <w:t>127</w:t>
        </w:r>
      </w:hyperlink>
      <w:r w:rsidR="000E624A" w:rsidRPr="002406AF">
        <w:rPr>
          <w:rFonts w:ascii="Palatino" w:hAnsi="Palatino"/>
        </w:rPr>
        <w:t xml:space="preserve">, </w:t>
      </w:r>
      <w:hyperlink r:id="rId685" w:history="1">
        <w:r w:rsidR="000E624A" w:rsidRPr="00615470">
          <w:rPr>
            <w:rStyle w:val="Hyperlink"/>
            <w:rFonts w:ascii="Palatino" w:hAnsi="Palatino"/>
          </w:rPr>
          <w:t>141</w:t>
        </w:r>
      </w:hyperlink>
      <w:r w:rsidR="000E624A">
        <w:rPr>
          <w:rFonts w:ascii="Palatino" w:hAnsi="Palatino"/>
        </w:rPr>
        <w:t xml:space="preserve">, </w:t>
      </w:r>
      <w:hyperlink r:id="rId686" w:history="1">
        <w:r w:rsidR="000E624A" w:rsidRPr="00010603">
          <w:rPr>
            <w:rStyle w:val="Hyperlink"/>
            <w:rFonts w:ascii="Palatino" w:hAnsi="Palatino"/>
          </w:rPr>
          <w:t>187</w:t>
        </w:r>
        <w:r w:rsidR="00120FC5" w:rsidRPr="00010603">
          <w:rPr>
            <w:rStyle w:val="Hyperlink"/>
            <w:rFonts w:ascii="Palatino" w:hAnsi="Palatino"/>
          </w:rPr>
          <w:t>–</w:t>
        </w:r>
        <w:r w:rsidRPr="00010603">
          <w:rPr>
            <w:rStyle w:val="Hyperlink"/>
            <w:rFonts w:ascii="Palatino" w:hAnsi="Palatino"/>
          </w:rPr>
          <w:t>89</w:t>
        </w:r>
      </w:hyperlink>
      <w:r w:rsidRPr="00E4171E">
        <w:rPr>
          <w:rFonts w:ascii="Palatino" w:hAnsi="Palatino"/>
        </w:rPr>
        <w:t xml:space="preserve">, </w:t>
      </w:r>
      <w:hyperlink r:id="rId687" w:history="1">
        <w:r w:rsidR="000E624A" w:rsidRPr="00615470">
          <w:rPr>
            <w:rStyle w:val="Hyperlink"/>
            <w:rFonts w:ascii="Palatino" w:hAnsi="Palatino"/>
          </w:rPr>
          <w:t>191</w:t>
        </w:r>
      </w:hyperlink>
      <w:r w:rsidR="000E624A">
        <w:rPr>
          <w:rFonts w:ascii="Palatino" w:hAnsi="Palatino"/>
        </w:rPr>
        <w:t xml:space="preserve">, </w:t>
      </w:r>
      <w:hyperlink r:id="rId688" w:history="1">
        <w:r w:rsidRPr="00615470">
          <w:rPr>
            <w:rStyle w:val="Hyperlink"/>
            <w:rFonts w:ascii="Palatino" w:hAnsi="Palatino"/>
          </w:rPr>
          <w:t>279</w:t>
        </w:r>
      </w:hyperlink>
      <w:r w:rsidRPr="00E4171E">
        <w:rPr>
          <w:rFonts w:ascii="Palatino" w:hAnsi="Palatino"/>
        </w:rPr>
        <w:t xml:space="preserve">, </w:t>
      </w:r>
      <w:hyperlink r:id="rId689" w:history="1">
        <w:r w:rsidR="008110B3" w:rsidRPr="00615470">
          <w:rPr>
            <w:rStyle w:val="Hyperlink"/>
            <w:rFonts w:ascii="Palatino" w:hAnsi="Palatino"/>
          </w:rPr>
          <w:t>294</w:t>
        </w:r>
      </w:hyperlink>
      <w:r w:rsidRPr="00E4171E">
        <w:rPr>
          <w:rFonts w:ascii="Palatino" w:hAnsi="Palatino"/>
        </w:rPr>
        <w:t xml:space="preserve">, </w:t>
      </w:r>
      <w:hyperlink r:id="rId690" w:history="1">
        <w:r w:rsidR="008110B3" w:rsidRPr="00615470">
          <w:rPr>
            <w:rStyle w:val="Hyperlink"/>
            <w:rFonts w:ascii="Palatino" w:hAnsi="Palatino"/>
          </w:rPr>
          <w:t>304</w:t>
        </w:r>
      </w:hyperlink>
      <w:r w:rsidRPr="00E4171E">
        <w:rPr>
          <w:rFonts w:ascii="Palatino" w:hAnsi="Palatino"/>
        </w:rPr>
        <w:t xml:space="preserve">, </w:t>
      </w:r>
      <w:hyperlink r:id="rId691" w:history="1">
        <w:r w:rsidR="000E624A" w:rsidRPr="00615470">
          <w:rPr>
            <w:rStyle w:val="Hyperlink"/>
            <w:rFonts w:ascii="Palatino" w:hAnsi="Palatino"/>
          </w:rPr>
          <w:t>324</w:t>
        </w:r>
      </w:hyperlink>
      <w:r w:rsidR="000E624A">
        <w:rPr>
          <w:rFonts w:ascii="Palatino" w:hAnsi="Palatino"/>
        </w:rPr>
        <w:t xml:space="preserve">, </w:t>
      </w:r>
      <w:hyperlink r:id="rId692" w:history="1">
        <w:r w:rsidR="008110B3" w:rsidRPr="00615470">
          <w:rPr>
            <w:rStyle w:val="Hyperlink"/>
            <w:rFonts w:ascii="Palatino" w:hAnsi="Palatino"/>
          </w:rPr>
          <w:t>332</w:t>
        </w:r>
      </w:hyperlink>
      <w:r w:rsidRPr="00E4171E">
        <w:rPr>
          <w:rFonts w:ascii="Palatino" w:hAnsi="Palatino"/>
        </w:rPr>
        <w:t xml:space="preserve">, </w:t>
      </w:r>
      <w:hyperlink r:id="rId693" w:history="1">
        <w:r w:rsidR="008110B3" w:rsidRPr="00615470">
          <w:rPr>
            <w:rStyle w:val="Hyperlink"/>
            <w:rFonts w:ascii="Palatino" w:hAnsi="Palatino"/>
          </w:rPr>
          <w:t>337</w:t>
        </w:r>
      </w:hyperlink>
      <w:r w:rsidRPr="00E4171E">
        <w:rPr>
          <w:rFonts w:ascii="Palatino" w:hAnsi="Palatino"/>
        </w:rPr>
        <w:t>,</w:t>
      </w:r>
      <w:r>
        <w:rPr>
          <w:rFonts w:ascii="Palatino" w:hAnsi="Palatino"/>
        </w:rPr>
        <w:t xml:space="preserve"> </w:t>
      </w:r>
      <w:hyperlink r:id="rId694" w:history="1">
        <w:r w:rsidR="008110B3" w:rsidRPr="00010603">
          <w:rPr>
            <w:rStyle w:val="Hyperlink"/>
            <w:rFonts w:ascii="Palatino" w:hAnsi="Palatino"/>
          </w:rPr>
          <w:t>365</w:t>
        </w:r>
        <w:r w:rsidR="00120FC5" w:rsidRPr="00010603">
          <w:rPr>
            <w:rStyle w:val="Hyperlink"/>
            <w:rFonts w:ascii="Palatino" w:hAnsi="Palatino"/>
          </w:rPr>
          <w:t>–</w:t>
        </w:r>
        <w:r w:rsidR="008110B3" w:rsidRPr="00010603">
          <w:rPr>
            <w:rStyle w:val="Hyperlink"/>
            <w:rFonts w:ascii="Palatino" w:hAnsi="Palatino"/>
          </w:rPr>
          <w:t>66</w:t>
        </w:r>
      </w:hyperlink>
      <w:r w:rsidRPr="00B364DB">
        <w:rPr>
          <w:rFonts w:ascii="Palatino" w:hAnsi="Palatino"/>
        </w:rPr>
        <w:t xml:space="preserve">, </w:t>
      </w:r>
      <w:hyperlink r:id="rId695" w:history="1">
        <w:r w:rsidR="008110B3" w:rsidRPr="00615470">
          <w:rPr>
            <w:rStyle w:val="Hyperlink"/>
            <w:rFonts w:ascii="Palatino" w:hAnsi="Palatino"/>
          </w:rPr>
          <w:t>375</w:t>
        </w:r>
      </w:hyperlink>
      <w:r w:rsidRPr="00B364DB">
        <w:rPr>
          <w:rFonts w:ascii="Palatino" w:hAnsi="Palatino"/>
        </w:rPr>
        <w:t xml:space="preserve">, </w:t>
      </w:r>
      <w:hyperlink r:id="rId696" w:history="1">
        <w:r w:rsidR="008110B3" w:rsidRPr="00615470">
          <w:rPr>
            <w:rStyle w:val="Hyperlink"/>
            <w:rFonts w:ascii="Palatino" w:hAnsi="Palatino"/>
          </w:rPr>
          <w:t>390</w:t>
        </w:r>
      </w:hyperlink>
      <w:r w:rsidR="008110B3">
        <w:rPr>
          <w:rFonts w:ascii="Palatino" w:hAnsi="Palatino"/>
        </w:rPr>
        <w:t xml:space="preserve">, </w:t>
      </w:r>
      <w:hyperlink r:id="rId697" w:history="1">
        <w:r w:rsidR="008110B3" w:rsidRPr="00615470">
          <w:rPr>
            <w:rStyle w:val="Hyperlink"/>
            <w:rFonts w:ascii="Palatino" w:hAnsi="Palatino"/>
          </w:rPr>
          <w:t>408</w:t>
        </w:r>
      </w:hyperlink>
      <w:r w:rsidR="00A60802">
        <w:rPr>
          <w:rFonts w:ascii="Palatino" w:hAnsi="Palatino"/>
        </w:rPr>
        <w:t>(?)</w:t>
      </w:r>
      <w:r w:rsidRPr="00B364DB">
        <w:rPr>
          <w:rFonts w:ascii="Palatino" w:hAnsi="Palatino"/>
        </w:rPr>
        <w:t xml:space="preserve">, </w:t>
      </w:r>
      <w:hyperlink r:id="rId698" w:history="1">
        <w:r w:rsidRPr="00615470">
          <w:rPr>
            <w:rStyle w:val="Hyperlink"/>
            <w:rFonts w:ascii="Palatino" w:hAnsi="Palatino"/>
          </w:rPr>
          <w:t>473</w:t>
        </w:r>
      </w:hyperlink>
      <w:r w:rsidRPr="00B364DB">
        <w:rPr>
          <w:rFonts w:ascii="Palatino" w:hAnsi="Palatino"/>
        </w:rPr>
        <w:t xml:space="preserve">, </w:t>
      </w:r>
      <w:hyperlink r:id="rId699" w:history="1">
        <w:r w:rsidRPr="006B2C28">
          <w:rPr>
            <w:rStyle w:val="Hyperlink"/>
            <w:rFonts w:ascii="Palatino" w:hAnsi="Palatino"/>
          </w:rPr>
          <w:t>492</w:t>
        </w:r>
      </w:hyperlink>
      <w:r w:rsidRPr="00B364DB">
        <w:rPr>
          <w:rFonts w:ascii="Palatino" w:hAnsi="Palatino"/>
        </w:rPr>
        <w:t xml:space="preserve">, </w:t>
      </w:r>
      <w:hyperlink r:id="rId700" w:history="1">
        <w:r w:rsidRPr="006B2C28">
          <w:rPr>
            <w:rStyle w:val="Hyperlink"/>
            <w:rFonts w:ascii="Palatino" w:hAnsi="Palatino"/>
          </w:rPr>
          <w:t>536</w:t>
        </w:r>
      </w:hyperlink>
      <w:r w:rsidR="00854960">
        <w:rPr>
          <w:rFonts w:ascii="Palatino" w:hAnsi="Palatino"/>
        </w:rPr>
        <w:t>;</w:t>
      </w:r>
      <w:r w:rsidR="00DF028E">
        <w:rPr>
          <w:rFonts w:ascii="Palatino" w:hAnsi="Palatino"/>
        </w:rPr>
        <w:t xml:space="preserve"> l</w:t>
      </w:r>
      <w:r w:rsidR="001D1C59">
        <w:rPr>
          <w:rFonts w:ascii="Palatino" w:hAnsi="Palatino"/>
        </w:rPr>
        <w:t>ionskin</w:t>
      </w:r>
      <w:r w:rsidR="006B2C28">
        <w:rPr>
          <w:rFonts w:ascii="Palatino" w:hAnsi="Palatino"/>
        </w:rPr>
        <w:t xml:space="preserve">, </w:t>
      </w:r>
      <w:hyperlink r:id="rId701" w:history="1">
        <w:r w:rsidR="008110B3" w:rsidRPr="006B2C28">
          <w:rPr>
            <w:rStyle w:val="Hyperlink"/>
            <w:rFonts w:ascii="Palatino" w:hAnsi="Palatino"/>
          </w:rPr>
          <w:t>110</w:t>
        </w:r>
      </w:hyperlink>
      <w:r w:rsidR="008110B3">
        <w:rPr>
          <w:rFonts w:ascii="Palatino" w:hAnsi="Palatino"/>
        </w:rPr>
        <w:t xml:space="preserve">, </w:t>
      </w:r>
      <w:hyperlink r:id="rId702" w:history="1">
        <w:r w:rsidR="008110B3" w:rsidRPr="00010603">
          <w:rPr>
            <w:rStyle w:val="Hyperlink"/>
            <w:rFonts w:ascii="Palatino" w:hAnsi="Palatino"/>
          </w:rPr>
          <w:t>121</w:t>
        </w:r>
        <w:r w:rsidR="00120FC5" w:rsidRPr="00010603">
          <w:rPr>
            <w:rStyle w:val="Hyperlink"/>
            <w:rFonts w:ascii="Palatino" w:hAnsi="Palatino"/>
          </w:rPr>
          <w:t>–</w:t>
        </w:r>
        <w:r w:rsidR="008110B3" w:rsidRPr="00010603">
          <w:rPr>
            <w:rStyle w:val="Hyperlink"/>
            <w:rFonts w:ascii="Palatino" w:hAnsi="Palatino"/>
          </w:rPr>
          <w:t>22</w:t>
        </w:r>
      </w:hyperlink>
      <w:r w:rsidR="008110B3">
        <w:rPr>
          <w:rFonts w:ascii="Palatino" w:hAnsi="Palatino"/>
        </w:rPr>
        <w:t xml:space="preserve">, </w:t>
      </w:r>
      <w:hyperlink r:id="rId703" w:history="1">
        <w:r w:rsidR="008110B3" w:rsidRPr="006B2C28">
          <w:rPr>
            <w:rStyle w:val="Hyperlink"/>
            <w:rFonts w:ascii="Palatino" w:hAnsi="Palatino"/>
          </w:rPr>
          <w:t>126</w:t>
        </w:r>
      </w:hyperlink>
      <w:r w:rsidR="008110B3">
        <w:rPr>
          <w:rFonts w:ascii="Palatino" w:hAnsi="Palatino"/>
        </w:rPr>
        <w:t xml:space="preserve">, </w:t>
      </w:r>
      <w:hyperlink r:id="rId704" w:history="1">
        <w:r w:rsidR="008110B3" w:rsidRPr="006B2C28">
          <w:rPr>
            <w:rStyle w:val="Hyperlink"/>
            <w:rFonts w:ascii="Palatino" w:hAnsi="Palatino"/>
          </w:rPr>
          <w:t>308</w:t>
        </w:r>
      </w:hyperlink>
    </w:p>
    <w:p w14:paraId="5C155A50" w14:textId="4420241D" w:rsidR="00804EBF" w:rsidRPr="00E4171E" w:rsidRDefault="00804EB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>
        <w:rPr>
          <w:rFonts w:ascii="Palatino" w:hAnsi="Palatino"/>
        </w:rPr>
        <w:t>.a.15. Monkey</w:t>
      </w:r>
      <w:r w:rsidR="0014604F">
        <w:rPr>
          <w:rFonts w:ascii="Palatino" w:hAnsi="Palatino"/>
        </w:rPr>
        <w:t xml:space="preserve">, </w:t>
      </w:r>
      <w:hyperlink r:id="rId705" w:history="1">
        <w:r w:rsidRPr="006B2C28">
          <w:rPr>
            <w:rStyle w:val="Hyperlink"/>
            <w:rFonts w:ascii="Palatino" w:hAnsi="Palatino"/>
          </w:rPr>
          <w:t>177</w:t>
        </w:r>
      </w:hyperlink>
      <w:r>
        <w:rPr>
          <w:rFonts w:ascii="Palatino" w:hAnsi="Palatino"/>
        </w:rPr>
        <w:t xml:space="preserve">, </w:t>
      </w:r>
      <w:hyperlink r:id="rId706" w:history="1">
        <w:r w:rsidRPr="006B2C28">
          <w:rPr>
            <w:rStyle w:val="Hyperlink"/>
            <w:rFonts w:ascii="Palatino" w:hAnsi="Palatino"/>
          </w:rPr>
          <w:t>238</w:t>
        </w:r>
      </w:hyperlink>
      <w:r>
        <w:rPr>
          <w:rFonts w:ascii="Palatino" w:hAnsi="Palatino"/>
        </w:rPr>
        <w:t xml:space="preserve">, </w:t>
      </w:r>
      <w:hyperlink r:id="rId707" w:history="1">
        <w:r w:rsidRPr="006B2C28">
          <w:rPr>
            <w:rStyle w:val="Hyperlink"/>
            <w:rFonts w:ascii="Palatino" w:hAnsi="Palatino"/>
          </w:rPr>
          <w:t>589</w:t>
        </w:r>
      </w:hyperlink>
      <w:r>
        <w:rPr>
          <w:rFonts w:ascii="Palatino" w:hAnsi="Palatino"/>
        </w:rPr>
        <w:t xml:space="preserve"> (plastic lamp in </w:t>
      </w:r>
      <w:r w:rsidR="008924AF">
        <w:rPr>
          <w:rFonts w:ascii="Palatino" w:hAnsi="Palatino"/>
        </w:rPr>
        <w:t xml:space="preserve">the </w:t>
      </w:r>
      <w:r>
        <w:rPr>
          <w:rFonts w:ascii="Palatino" w:hAnsi="Palatino"/>
        </w:rPr>
        <w:t xml:space="preserve">shape of a monkey) </w:t>
      </w:r>
    </w:p>
    <w:p w14:paraId="3A368419" w14:textId="16247327" w:rsidR="00804EBF" w:rsidRDefault="00804EB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>
        <w:rPr>
          <w:rFonts w:ascii="Palatino" w:hAnsi="Palatino"/>
        </w:rPr>
        <w:t>.a.16.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M</w:t>
      </w:r>
      <w:r w:rsidRPr="00DE0AB2">
        <w:rPr>
          <w:rFonts w:ascii="Palatino" w:hAnsi="Palatino"/>
        </w:rPr>
        <w:t>ouse</w:t>
      </w:r>
      <w:r w:rsidR="002406AF">
        <w:rPr>
          <w:rFonts w:ascii="Palatino" w:hAnsi="Palatino"/>
        </w:rPr>
        <w:t xml:space="preserve">, </w:t>
      </w:r>
      <w:hyperlink r:id="rId708" w:history="1">
        <w:r w:rsidRPr="006B2C28">
          <w:rPr>
            <w:rStyle w:val="Hyperlink"/>
            <w:rFonts w:ascii="Palatino" w:hAnsi="Palatino"/>
          </w:rPr>
          <w:t>629</w:t>
        </w:r>
      </w:hyperlink>
      <w:r>
        <w:rPr>
          <w:rFonts w:ascii="Palatino" w:hAnsi="Palatino"/>
        </w:rPr>
        <w:t xml:space="preserve"> (on nozzle only)</w:t>
      </w:r>
    </w:p>
    <w:p w14:paraId="587683DB" w14:textId="201649E6" w:rsidR="00CD1CFC" w:rsidRPr="00804EBF" w:rsidRDefault="00804EB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 w:rsidRPr="00DE0AB2">
        <w:rPr>
          <w:rFonts w:ascii="Palatino" w:hAnsi="Palatino"/>
        </w:rPr>
        <w:t>.a.</w:t>
      </w:r>
      <w:r>
        <w:rPr>
          <w:rFonts w:ascii="Palatino" w:hAnsi="Palatino"/>
        </w:rPr>
        <w:t xml:space="preserve">17. </w:t>
      </w:r>
      <w:r w:rsidRPr="002406AF">
        <w:rPr>
          <w:rFonts w:ascii="Palatino" w:hAnsi="Palatino"/>
        </w:rPr>
        <w:t>Mule</w:t>
      </w:r>
      <w:r w:rsidR="0014604F">
        <w:rPr>
          <w:rFonts w:ascii="Palatino" w:hAnsi="Palatino"/>
        </w:rPr>
        <w:t xml:space="preserve">, </w:t>
      </w:r>
      <w:hyperlink r:id="rId709" w:history="1">
        <w:r w:rsidRPr="006B2C28">
          <w:rPr>
            <w:rStyle w:val="Hyperlink"/>
            <w:rFonts w:ascii="Palatino" w:hAnsi="Palatino"/>
          </w:rPr>
          <w:t>85</w:t>
        </w:r>
      </w:hyperlink>
      <w:r w:rsidR="004849F1" w:rsidRPr="002406AF">
        <w:rPr>
          <w:rFonts w:ascii="Palatino" w:hAnsi="Palatino"/>
        </w:rPr>
        <w:t>,</w:t>
      </w:r>
      <w:r w:rsidR="004849F1">
        <w:rPr>
          <w:rFonts w:ascii="Palatino" w:hAnsi="Palatino"/>
        </w:rPr>
        <w:t xml:space="preserve"> </w:t>
      </w:r>
      <w:hyperlink r:id="rId710" w:history="1">
        <w:r w:rsidR="004849F1" w:rsidRPr="000C240A">
          <w:rPr>
            <w:rStyle w:val="Hyperlink"/>
            <w:rFonts w:ascii="Palatino" w:hAnsi="Palatino"/>
          </w:rPr>
          <w:t>91</w:t>
        </w:r>
      </w:hyperlink>
    </w:p>
    <w:p w14:paraId="55AD3B0E" w14:textId="121DBC79" w:rsidR="00CD1CFC" w:rsidRPr="00DE0AB2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 w:rsidR="00804EBF">
        <w:rPr>
          <w:rFonts w:ascii="Palatino" w:hAnsi="Palatino"/>
        </w:rPr>
        <w:t>.a.18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3C091C">
        <w:rPr>
          <w:rFonts w:ascii="Palatino" w:hAnsi="Palatino"/>
        </w:rPr>
        <w:t>P</w:t>
      </w:r>
      <w:r w:rsidRPr="00DE0AB2">
        <w:rPr>
          <w:rFonts w:ascii="Palatino" w:hAnsi="Palatino"/>
        </w:rPr>
        <w:t>anther</w:t>
      </w:r>
      <w:r w:rsidR="0014604F">
        <w:rPr>
          <w:rFonts w:ascii="Palatino" w:hAnsi="Palatino"/>
        </w:rPr>
        <w:t xml:space="preserve">, </w:t>
      </w:r>
      <w:hyperlink r:id="rId711" w:history="1">
        <w:r w:rsidR="00854960" w:rsidRPr="006B2C28">
          <w:rPr>
            <w:rStyle w:val="Hyperlink"/>
            <w:rFonts w:ascii="Palatino" w:hAnsi="Palatino"/>
          </w:rPr>
          <w:t>92</w:t>
        </w:r>
      </w:hyperlink>
      <w:r w:rsidR="00854960">
        <w:rPr>
          <w:rFonts w:ascii="Palatino" w:hAnsi="Palatino"/>
        </w:rPr>
        <w:t xml:space="preserve">, </w:t>
      </w:r>
      <w:hyperlink r:id="rId712" w:history="1">
        <w:r w:rsidR="00854960" w:rsidRPr="006B2C28">
          <w:rPr>
            <w:rStyle w:val="Hyperlink"/>
            <w:rFonts w:ascii="Palatino" w:hAnsi="Palatino"/>
          </w:rPr>
          <w:t>112</w:t>
        </w:r>
      </w:hyperlink>
      <w:r w:rsidR="00854960">
        <w:rPr>
          <w:rFonts w:ascii="Palatino" w:hAnsi="Palatino"/>
        </w:rPr>
        <w:t xml:space="preserve">, </w:t>
      </w:r>
      <w:hyperlink r:id="rId713" w:history="1">
        <w:r w:rsidR="00854960" w:rsidRPr="006B2C28">
          <w:rPr>
            <w:rStyle w:val="Hyperlink"/>
            <w:rFonts w:ascii="Palatino" w:hAnsi="Palatino"/>
          </w:rPr>
          <w:t>239</w:t>
        </w:r>
      </w:hyperlink>
      <w:r w:rsidR="00854960">
        <w:rPr>
          <w:rFonts w:ascii="Palatino" w:hAnsi="Palatino"/>
        </w:rPr>
        <w:t xml:space="preserve">, </w:t>
      </w:r>
      <w:hyperlink r:id="rId714" w:history="1">
        <w:r w:rsidR="00854960" w:rsidRPr="006B2C28">
          <w:rPr>
            <w:rStyle w:val="Hyperlink"/>
            <w:rFonts w:ascii="Palatino" w:hAnsi="Palatino"/>
          </w:rPr>
          <w:t>257</w:t>
        </w:r>
      </w:hyperlink>
      <w:r w:rsidR="00854960">
        <w:rPr>
          <w:rFonts w:ascii="Palatino" w:hAnsi="Palatino"/>
        </w:rPr>
        <w:t>,</w:t>
      </w:r>
      <w:r w:rsidR="00A60802">
        <w:rPr>
          <w:rFonts w:ascii="Palatino" w:hAnsi="Palatino"/>
        </w:rPr>
        <w:t xml:space="preserve"> </w:t>
      </w:r>
      <w:hyperlink r:id="rId715" w:history="1">
        <w:r w:rsidR="00A60802" w:rsidRPr="006B2C28">
          <w:rPr>
            <w:rStyle w:val="Hyperlink"/>
            <w:rFonts w:ascii="Palatino" w:hAnsi="Palatino"/>
          </w:rPr>
          <w:t>408</w:t>
        </w:r>
      </w:hyperlink>
      <w:r w:rsidR="00A60802">
        <w:rPr>
          <w:rFonts w:ascii="Palatino" w:hAnsi="Palatino"/>
        </w:rPr>
        <w:t>(?)</w:t>
      </w:r>
      <w:r w:rsidR="00854960">
        <w:rPr>
          <w:rFonts w:ascii="Palatino" w:hAnsi="Palatino"/>
        </w:rPr>
        <w:t xml:space="preserve">, </w:t>
      </w:r>
      <w:hyperlink r:id="rId716" w:history="1">
        <w:r w:rsidR="00854960" w:rsidRPr="006B2C28">
          <w:rPr>
            <w:rStyle w:val="Hyperlink"/>
            <w:rFonts w:ascii="Palatino" w:hAnsi="Palatino"/>
          </w:rPr>
          <w:t>521</w:t>
        </w:r>
      </w:hyperlink>
    </w:p>
    <w:p w14:paraId="71BF6166" w14:textId="19D41F1D" w:rsidR="00CD1CFC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 w:rsidR="00804EBF">
        <w:rPr>
          <w:rFonts w:ascii="Palatino" w:hAnsi="Palatino"/>
        </w:rPr>
        <w:t>.a.19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3C091C">
        <w:rPr>
          <w:rFonts w:ascii="Palatino" w:hAnsi="Palatino"/>
        </w:rPr>
        <w:t>R</w:t>
      </w:r>
      <w:r w:rsidRPr="00DE0AB2">
        <w:rPr>
          <w:rFonts w:ascii="Palatino" w:hAnsi="Palatino"/>
        </w:rPr>
        <w:t>abbit, hare</w:t>
      </w:r>
      <w:r w:rsidR="0014604F">
        <w:rPr>
          <w:rFonts w:ascii="Palatino" w:hAnsi="Palatino"/>
        </w:rPr>
        <w:t xml:space="preserve">, </w:t>
      </w:r>
      <w:hyperlink r:id="rId717" w:history="1">
        <w:r w:rsidR="0064719A" w:rsidRPr="00010603">
          <w:rPr>
            <w:rStyle w:val="Hyperlink"/>
            <w:rFonts w:ascii="Palatino" w:hAnsi="Palatino"/>
          </w:rPr>
          <w:t>119</w:t>
        </w:r>
        <w:r w:rsidR="00120FC5" w:rsidRPr="00010603">
          <w:rPr>
            <w:rStyle w:val="Hyperlink"/>
            <w:rFonts w:ascii="Palatino" w:hAnsi="Palatino"/>
          </w:rPr>
          <w:t>–</w:t>
        </w:r>
        <w:r w:rsidRPr="00010603">
          <w:rPr>
            <w:rStyle w:val="Hyperlink"/>
            <w:rFonts w:ascii="Palatino" w:hAnsi="Palatino"/>
          </w:rPr>
          <w:t>20</w:t>
        </w:r>
      </w:hyperlink>
      <w:r w:rsidRPr="00E4171E">
        <w:rPr>
          <w:rFonts w:ascii="Palatino" w:hAnsi="Palatino"/>
        </w:rPr>
        <w:t xml:space="preserve">, </w:t>
      </w:r>
      <w:hyperlink r:id="rId718" w:history="1">
        <w:r w:rsidRPr="006B2C28">
          <w:rPr>
            <w:rStyle w:val="Hyperlink"/>
            <w:rFonts w:ascii="Palatino" w:hAnsi="Palatino"/>
          </w:rPr>
          <w:t>124</w:t>
        </w:r>
      </w:hyperlink>
      <w:r w:rsidRPr="00E4171E">
        <w:rPr>
          <w:rFonts w:ascii="Palatino" w:hAnsi="Palatino"/>
        </w:rPr>
        <w:t xml:space="preserve">, </w:t>
      </w:r>
      <w:hyperlink r:id="rId719" w:history="1">
        <w:r w:rsidR="0064719A" w:rsidRPr="006B2C28">
          <w:rPr>
            <w:rStyle w:val="Hyperlink"/>
            <w:rFonts w:ascii="Palatino" w:hAnsi="Palatino"/>
          </w:rPr>
          <w:t>401</w:t>
        </w:r>
      </w:hyperlink>
      <w:r w:rsidRPr="00E4171E">
        <w:rPr>
          <w:rFonts w:ascii="Palatino" w:hAnsi="Palatino"/>
        </w:rPr>
        <w:t xml:space="preserve">, </w:t>
      </w:r>
      <w:hyperlink r:id="rId720" w:history="1">
        <w:r w:rsidR="0064719A" w:rsidRPr="006B2C28">
          <w:rPr>
            <w:rStyle w:val="Hyperlink"/>
            <w:rFonts w:ascii="Palatino" w:hAnsi="Palatino"/>
          </w:rPr>
          <w:t>412</w:t>
        </w:r>
      </w:hyperlink>
      <w:r w:rsidRPr="00E4171E">
        <w:rPr>
          <w:rFonts w:ascii="Palatino" w:hAnsi="Palatino"/>
        </w:rPr>
        <w:t xml:space="preserve">, </w:t>
      </w:r>
      <w:hyperlink r:id="rId721" w:history="1">
        <w:r w:rsidRPr="006B2C28">
          <w:rPr>
            <w:rStyle w:val="Hyperlink"/>
            <w:rFonts w:ascii="Palatino" w:hAnsi="Palatino"/>
          </w:rPr>
          <w:t>520</w:t>
        </w:r>
      </w:hyperlink>
    </w:p>
    <w:p w14:paraId="560873AC" w14:textId="79BA5501" w:rsidR="00804EBF" w:rsidRPr="00804EBF" w:rsidRDefault="00804EB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>
        <w:rPr>
          <w:rFonts w:ascii="Palatino" w:hAnsi="Palatino"/>
        </w:rPr>
        <w:t>.a.20.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R</w:t>
      </w:r>
      <w:r w:rsidRPr="00DE0AB2">
        <w:rPr>
          <w:rFonts w:ascii="Palatino" w:hAnsi="Palatino"/>
        </w:rPr>
        <w:t>am</w:t>
      </w:r>
      <w:r w:rsidR="0014604F">
        <w:rPr>
          <w:rFonts w:ascii="Palatino" w:hAnsi="Palatino"/>
        </w:rPr>
        <w:t xml:space="preserve">, </w:t>
      </w:r>
      <w:hyperlink r:id="rId722" w:history="1">
        <w:r w:rsidRPr="006B2C28">
          <w:rPr>
            <w:rStyle w:val="Hyperlink"/>
            <w:rFonts w:ascii="Palatino" w:hAnsi="Palatino"/>
          </w:rPr>
          <w:t>167</w:t>
        </w:r>
      </w:hyperlink>
      <w:r w:rsidRPr="00E4171E">
        <w:rPr>
          <w:rFonts w:ascii="Palatino" w:hAnsi="Palatino"/>
        </w:rPr>
        <w:t xml:space="preserve">, </w:t>
      </w:r>
      <w:hyperlink r:id="rId723" w:history="1">
        <w:r w:rsidRPr="006B2C28">
          <w:rPr>
            <w:rStyle w:val="Hyperlink"/>
            <w:rFonts w:ascii="Palatino" w:hAnsi="Palatino"/>
          </w:rPr>
          <w:t>209</w:t>
        </w:r>
      </w:hyperlink>
      <w:r w:rsidRPr="00E4171E">
        <w:rPr>
          <w:rFonts w:ascii="Palatino" w:hAnsi="Palatino"/>
        </w:rPr>
        <w:t xml:space="preserve">, </w:t>
      </w:r>
      <w:hyperlink r:id="rId724" w:history="1">
        <w:r w:rsidRPr="006B2C28">
          <w:rPr>
            <w:rStyle w:val="Hyperlink"/>
            <w:rFonts w:ascii="Palatino" w:hAnsi="Palatino"/>
          </w:rPr>
          <w:t>335</w:t>
        </w:r>
      </w:hyperlink>
      <w:r>
        <w:rPr>
          <w:rFonts w:ascii="Palatino" w:hAnsi="Palatino"/>
        </w:rPr>
        <w:t xml:space="preserve">, </w:t>
      </w:r>
      <w:hyperlink r:id="rId725" w:history="1">
        <w:r w:rsidRPr="006B2C28">
          <w:rPr>
            <w:rStyle w:val="Hyperlink"/>
            <w:rFonts w:ascii="Palatino" w:hAnsi="Palatino"/>
          </w:rPr>
          <w:t>369</w:t>
        </w:r>
      </w:hyperlink>
    </w:p>
    <w:p w14:paraId="1D4A83CC" w14:textId="7C5BED6A" w:rsidR="00CD1CFC" w:rsidRPr="009F09F1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 w:rsidR="00804EBF">
        <w:rPr>
          <w:rFonts w:ascii="Palatino" w:hAnsi="Palatino"/>
        </w:rPr>
        <w:t>.a.21</w:t>
      </w:r>
      <w:r w:rsidR="00F725FE" w:rsidRPr="00804EBF">
        <w:rPr>
          <w:rFonts w:ascii="Palatino" w:hAnsi="Palatino"/>
        </w:rPr>
        <w:t>.</w:t>
      </w:r>
      <w:r w:rsidRPr="00804EBF">
        <w:rPr>
          <w:rFonts w:ascii="Palatino" w:hAnsi="Palatino"/>
        </w:rPr>
        <w:t xml:space="preserve"> </w:t>
      </w:r>
      <w:r w:rsidR="003C091C" w:rsidRPr="00804EBF">
        <w:rPr>
          <w:rFonts w:ascii="Palatino" w:hAnsi="Palatino"/>
        </w:rPr>
        <w:t>S</w:t>
      </w:r>
      <w:r w:rsidR="00EF4C23" w:rsidRPr="00804EBF">
        <w:rPr>
          <w:rFonts w:ascii="Palatino" w:hAnsi="Palatino"/>
        </w:rPr>
        <w:t>heep</w:t>
      </w:r>
      <w:r w:rsidR="0014604F">
        <w:rPr>
          <w:rFonts w:ascii="Palatino" w:hAnsi="Palatino"/>
        </w:rPr>
        <w:t xml:space="preserve">, </w:t>
      </w:r>
      <w:hyperlink r:id="rId726" w:history="1">
        <w:r w:rsidR="00EF4C23" w:rsidRPr="006B2C28">
          <w:rPr>
            <w:rStyle w:val="Hyperlink"/>
            <w:rFonts w:ascii="Palatino" w:hAnsi="Palatino"/>
          </w:rPr>
          <w:t>425</w:t>
        </w:r>
      </w:hyperlink>
      <w:r w:rsidR="00EF4C23" w:rsidRPr="00804EBF">
        <w:rPr>
          <w:rFonts w:ascii="Palatino" w:hAnsi="Palatino"/>
        </w:rPr>
        <w:t>,</w:t>
      </w:r>
      <w:r w:rsidR="00804EBF">
        <w:rPr>
          <w:rFonts w:ascii="Palatino" w:hAnsi="Palatino"/>
        </w:rPr>
        <w:t xml:space="preserve"> </w:t>
      </w:r>
      <w:hyperlink r:id="rId727" w:history="1">
        <w:r w:rsidR="00804EBF" w:rsidRPr="006B2C28">
          <w:rPr>
            <w:rStyle w:val="Hyperlink"/>
            <w:rFonts w:ascii="Palatino" w:hAnsi="Palatino"/>
          </w:rPr>
          <w:t>502</w:t>
        </w:r>
      </w:hyperlink>
      <w:r w:rsidR="00804EBF">
        <w:rPr>
          <w:rFonts w:ascii="Palatino" w:hAnsi="Palatino"/>
        </w:rPr>
        <w:t>,</w:t>
      </w:r>
      <w:r w:rsidR="00EF4C23" w:rsidRPr="00804EBF">
        <w:rPr>
          <w:rFonts w:ascii="Palatino" w:hAnsi="Palatino"/>
        </w:rPr>
        <w:t xml:space="preserve"> </w:t>
      </w:r>
      <w:hyperlink r:id="rId728" w:history="1">
        <w:r w:rsidRPr="006B2C28">
          <w:rPr>
            <w:rStyle w:val="Hyperlink"/>
            <w:rFonts w:ascii="Palatino" w:hAnsi="Palatino"/>
          </w:rPr>
          <w:t>534</w:t>
        </w:r>
      </w:hyperlink>
      <w:r w:rsidR="00804EBF">
        <w:rPr>
          <w:rFonts w:ascii="Palatino" w:hAnsi="Palatino"/>
        </w:rPr>
        <w:t xml:space="preserve"> (lamb)</w:t>
      </w:r>
    </w:p>
    <w:p w14:paraId="4EAEFBAE" w14:textId="77777777" w:rsidR="009F09F1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 w:rsidRPr="00DE0AB2">
        <w:rPr>
          <w:rFonts w:ascii="Palatino" w:hAnsi="Palatino"/>
        </w:rPr>
        <w:t>.b</w:t>
      </w:r>
      <w:r w:rsidR="00F725FE">
        <w:rPr>
          <w:rFonts w:ascii="Palatino" w:hAnsi="Palatino"/>
        </w:rPr>
        <w:t>.</w:t>
      </w:r>
      <w:r>
        <w:rPr>
          <w:rFonts w:ascii="Palatino" w:hAnsi="Palatino"/>
        </w:rPr>
        <w:t xml:space="preserve"> Birds</w:t>
      </w:r>
    </w:p>
    <w:p w14:paraId="29FA227F" w14:textId="6DAFE4A1" w:rsidR="009F09F1" w:rsidRPr="00DE0AB2" w:rsidRDefault="009F09F1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>
        <w:rPr>
          <w:rFonts w:ascii="Palatino" w:hAnsi="Palatino"/>
        </w:rPr>
        <w:t>.b.1.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C</w:t>
      </w:r>
      <w:r w:rsidRPr="00DE0AB2">
        <w:rPr>
          <w:rFonts w:ascii="Palatino" w:hAnsi="Palatino"/>
        </w:rPr>
        <w:t>ock</w:t>
      </w:r>
      <w:r w:rsidR="0014604F">
        <w:rPr>
          <w:rFonts w:ascii="Palatino" w:hAnsi="Palatino"/>
        </w:rPr>
        <w:t xml:space="preserve">, </w:t>
      </w:r>
      <w:hyperlink r:id="rId729" w:history="1">
        <w:r w:rsidRPr="00E67189">
          <w:rPr>
            <w:rStyle w:val="Hyperlink"/>
            <w:rFonts w:ascii="Palatino" w:hAnsi="Palatino"/>
          </w:rPr>
          <w:t>198</w:t>
        </w:r>
      </w:hyperlink>
      <w:r w:rsidRPr="00E4171E">
        <w:rPr>
          <w:rFonts w:ascii="Palatino" w:hAnsi="Palatino"/>
        </w:rPr>
        <w:t xml:space="preserve">, </w:t>
      </w:r>
      <w:hyperlink r:id="rId730" w:history="1">
        <w:r w:rsidRPr="00E67189">
          <w:rPr>
            <w:rStyle w:val="Hyperlink"/>
            <w:rFonts w:ascii="Palatino" w:hAnsi="Palatino"/>
          </w:rPr>
          <w:t>388</w:t>
        </w:r>
      </w:hyperlink>
      <w:r w:rsidRPr="00E4171E">
        <w:rPr>
          <w:rFonts w:ascii="Palatino" w:hAnsi="Palatino"/>
        </w:rPr>
        <w:t xml:space="preserve">, </w:t>
      </w:r>
      <w:hyperlink r:id="rId731" w:history="1">
        <w:r w:rsidRPr="00E67189">
          <w:rPr>
            <w:rStyle w:val="Hyperlink"/>
            <w:rFonts w:ascii="Palatino" w:hAnsi="Palatino"/>
          </w:rPr>
          <w:t>422</w:t>
        </w:r>
      </w:hyperlink>
      <w:r w:rsidRPr="00E4171E">
        <w:rPr>
          <w:rFonts w:ascii="Palatino" w:hAnsi="Palatino"/>
        </w:rPr>
        <w:t xml:space="preserve">, </w:t>
      </w:r>
      <w:hyperlink r:id="rId732" w:history="1">
        <w:r w:rsidRPr="00E67189">
          <w:rPr>
            <w:rStyle w:val="Hyperlink"/>
            <w:rFonts w:ascii="Palatino" w:hAnsi="Palatino"/>
          </w:rPr>
          <w:t>484</w:t>
        </w:r>
      </w:hyperlink>
    </w:p>
    <w:p w14:paraId="7C0A2545" w14:textId="0FE2EEB3" w:rsidR="009F09F1" w:rsidRPr="009F09F1" w:rsidRDefault="009F09F1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>
        <w:rPr>
          <w:rFonts w:ascii="Palatino" w:hAnsi="Palatino"/>
        </w:rPr>
        <w:t>.b.2.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D</w:t>
      </w:r>
      <w:r w:rsidRPr="00DE0AB2">
        <w:rPr>
          <w:rFonts w:ascii="Palatino" w:hAnsi="Palatino"/>
        </w:rPr>
        <w:t>ove, pigeon</w:t>
      </w:r>
      <w:r w:rsidR="0014604F">
        <w:rPr>
          <w:rFonts w:ascii="Palatino" w:hAnsi="Palatino"/>
        </w:rPr>
        <w:t xml:space="preserve">, </w:t>
      </w:r>
      <w:hyperlink r:id="rId733" w:history="1">
        <w:r w:rsidRPr="00405E01">
          <w:rPr>
            <w:rStyle w:val="Hyperlink"/>
            <w:rFonts w:ascii="Palatino" w:hAnsi="Palatino"/>
          </w:rPr>
          <w:t>205</w:t>
        </w:r>
        <w:r w:rsidR="00120FC5" w:rsidRPr="00405E01">
          <w:rPr>
            <w:rStyle w:val="Hyperlink"/>
            <w:rFonts w:ascii="Palatino" w:hAnsi="Palatino"/>
          </w:rPr>
          <w:t>–</w:t>
        </w:r>
        <w:r w:rsidRPr="00405E01">
          <w:rPr>
            <w:rStyle w:val="Hyperlink"/>
            <w:rFonts w:ascii="Palatino" w:hAnsi="Palatino"/>
          </w:rPr>
          <w:t>6</w:t>
        </w:r>
      </w:hyperlink>
      <w:r w:rsidRPr="00405E01">
        <w:rPr>
          <w:rFonts w:ascii="Palatino" w:hAnsi="Palatino"/>
        </w:rPr>
        <w:t xml:space="preserve">, </w:t>
      </w:r>
      <w:hyperlink r:id="rId734" w:history="1">
        <w:r w:rsidRPr="00405E01">
          <w:rPr>
            <w:rStyle w:val="Hyperlink"/>
            <w:rFonts w:ascii="Palatino" w:hAnsi="Palatino"/>
          </w:rPr>
          <w:t>282</w:t>
        </w:r>
      </w:hyperlink>
      <w:r w:rsidRPr="00E4171E">
        <w:rPr>
          <w:rFonts w:ascii="Palatino" w:hAnsi="Palatino"/>
        </w:rPr>
        <w:t xml:space="preserve">, </w:t>
      </w:r>
      <w:hyperlink r:id="rId735" w:history="1">
        <w:r w:rsidRPr="00E67189">
          <w:rPr>
            <w:rStyle w:val="Hyperlink"/>
            <w:rFonts w:ascii="Palatino" w:hAnsi="Palatino"/>
          </w:rPr>
          <w:t>493</w:t>
        </w:r>
      </w:hyperlink>
      <w:r>
        <w:rPr>
          <w:rFonts w:ascii="Palatino" w:hAnsi="Palatino"/>
        </w:rPr>
        <w:t xml:space="preserve">, </w:t>
      </w:r>
      <w:hyperlink r:id="rId736" w:history="1">
        <w:r w:rsidRPr="00E67189">
          <w:rPr>
            <w:rStyle w:val="Hyperlink"/>
            <w:rFonts w:ascii="Palatino" w:hAnsi="Palatino"/>
          </w:rPr>
          <w:t>607</w:t>
        </w:r>
      </w:hyperlink>
      <w:r>
        <w:rPr>
          <w:rFonts w:ascii="Palatino" w:hAnsi="Palatino"/>
        </w:rPr>
        <w:t xml:space="preserve"> (plastic lamp in </w:t>
      </w:r>
      <w:r w:rsidR="001D1C59">
        <w:rPr>
          <w:rFonts w:ascii="Palatino" w:hAnsi="Palatino"/>
        </w:rPr>
        <w:t xml:space="preserve">the </w:t>
      </w:r>
      <w:r>
        <w:rPr>
          <w:rFonts w:ascii="Palatino" w:hAnsi="Palatino"/>
        </w:rPr>
        <w:t xml:space="preserve">shape of a dove) </w:t>
      </w:r>
    </w:p>
    <w:p w14:paraId="2C44BEAE" w14:textId="0FEC0666" w:rsidR="009F09F1" w:rsidRPr="009F09F1" w:rsidRDefault="009F09F1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>
        <w:rPr>
          <w:rFonts w:ascii="Palatino" w:hAnsi="Palatino"/>
        </w:rPr>
        <w:t>.b.3. Duck</w:t>
      </w:r>
      <w:r w:rsidR="0014604F">
        <w:rPr>
          <w:rFonts w:ascii="Palatino" w:hAnsi="Palatino"/>
        </w:rPr>
        <w:t xml:space="preserve">, </w:t>
      </w:r>
      <w:hyperlink r:id="rId737" w:history="1">
        <w:r w:rsidRPr="00E67189">
          <w:rPr>
            <w:rStyle w:val="Hyperlink"/>
            <w:rFonts w:ascii="Palatino" w:hAnsi="Palatino"/>
          </w:rPr>
          <w:t>425</w:t>
        </w:r>
      </w:hyperlink>
      <w:r>
        <w:rPr>
          <w:rFonts w:ascii="Palatino" w:hAnsi="Palatino"/>
        </w:rPr>
        <w:t xml:space="preserve">(?), </w:t>
      </w:r>
      <w:hyperlink r:id="rId738" w:history="1">
        <w:r w:rsidRPr="00E67189">
          <w:rPr>
            <w:rStyle w:val="Hyperlink"/>
            <w:rFonts w:ascii="Palatino" w:hAnsi="Palatino"/>
          </w:rPr>
          <w:t>464</w:t>
        </w:r>
      </w:hyperlink>
    </w:p>
    <w:p w14:paraId="6453E15D" w14:textId="6CBE2176" w:rsidR="00CD1CFC" w:rsidRPr="00B364DB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 w:rsidR="009F09F1">
        <w:rPr>
          <w:rFonts w:ascii="Palatino" w:hAnsi="Palatino"/>
        </w:rPr>
        <w:t>.b.4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63104F">
        <w:rPr>
          <w:rFonts w:ascii="Palatino" w:hAnsi="Palatino"/>
        </w:rPr>
        <w:t>E</w:t>
      </w:r>
      <w:r w:rsidRPr="00DE0AB2">
        <w:rPr>
          <w:rFonts w:ascii="Palatino" w:hAnsi="Palatino"/>
        </w:rPr>
        <w:t>agle</w:t>
      </w:r>
      <w:r w:rsidR="0014604F">
        <w:rPr>
          <w:rFonts w:ascii="Palatino" w:hAnsi="Palatino"/>
        </w:rPr>
        <w:t xml:space="preserve">, </w:t>
      </w:r>
      <w:hyperlink r:id="rId739" w:history="1">
        <w:r w:rsidRPr="00E67189">
          <w:rPr>
            <w:rStyle w:val="Hyperlink"/>
            <w:rFonts w:ascii="Palatino" w:hAnsi="Palatino"/>
          </w:rPr>
          <w:t>120</w:t>
        </w:r>
      </w:hyperlink>
      <w:r w:rsidRPr="00E4171E">
        <w:rPr>
          <w:rFonts w:ascii="Palatino" w:hAnsi="Palatino"/>
        </w:rPr>
        <w:t xml:space="preserve">, </w:t>
      </w:r>
      <w:hyperlink r:id="rId740" w:history="1">
        <w:r w:rsidRPr="00E67189">
          <w:rPr>
            <w:rStyle w:val="Hyperlink"/>
            <w:rFonts w:ascii="Palatino" w:hAnsi="Palatino"/>
          </w:rPr>
          <w:t>128</w:t>
        </w:r>
      </w:hyperlink>
      <w:r w:rsidRPr="00E4171E">
        <w:rPr>
          <w:rFonts w:ascii="Palatino" w:hAnsi="Palatino"/>
        </w:rPr>
        <w:t xml:space="preserve">, </w:t>
      </w:r>
      <w:hyperlink r:id="rId741" w:history="1">
        <w:r w:rsidRPr="00E67189">
          <w:rPr>
            <w:rStyle w:val="Hyperlink"/>
            <w:rFonts w:ascii="Palatino" w:hAnsi="Palatino"/>
          </w:rPr>
          <w:t>159</w:t>
        </w:r>
      </w:hyperlink>
      <w:r w:rsidRPr="00E4171E">
        <w:rPr>
          <w:rFonts w:ascii="Palatino" w:hAnsi="Palatino"/>
        </w:rPr>
        <w:t xml:space="preserve">, </w:t>
      </w:r>
      <w:hyperlink r:id="rId742" w:history="1">
        <w:r w:rsidRPr="00E67189">
          <w:rPr>
            <w:rStyle w:val="Hyperlink"/>
            <w:rFonts w:ascii="Palatino" w:hAnsi="Palatino"/>
          </w:rPr>
          <w:t>166</w:t>
        </w:r>
      </w:hyperlink>
      <w:r w:rsidRPr="00E4171E">
        <w:rPr>
          <w:rFonts w:ascii="Palatino" w:hAnsi="Palatino"/>
        </w:rPr>
        <w:t xml:space="preserve">, </w:t>
      </w:r>
      <w:hyperlink r:id="rId743" w:history="1">
        <w:r w:rsidRPr="00E67189">
          <w:rPr>
            <w:rStyle w:val="Hyperlink"/>
            <w:rFonts w:ascii="Palatino" w:hAnsi="Palatino"/>
          </w:rPr>
          <w:t>280</w:t>
        </w:r>
      </w:hyperlink>
      <w:r w:rsidRPr="00E4171E">
        <w:rPr>
          <w:rFonts w:ascii="Palatino" w:hAnsi="Palatino"/>
        </w:rPr>
        <w:t xml:space="preserve">, </w:t>
      </w:r>
      <w:hyperlink r:id="rId744" w:history="1">
        <w:r w:rsidR="007540FB" w:rsidRPr="00E67189">
          <w:rPr>
            <w:rStyle w:val="Hyperlink"/>
            <w:rFonts w:ascii="Palatino" w:hAnsi="Palatino"/>
          </w:rPr>
          <w:t>322</w:t>
        </w:r>
      </w:hyperlink>
      <w:r w:rsidRPr="00E4171E">
        <w:rPr>
          <w:rFonts w:ascii="Palatino" w:hAnsi="Palatino"/>
        </w:rPr>
        <w:t xml:space="preserve">, </w:t>
      </w:r>
      <w:hyperlink r:id="rId745" w:history="1">
        <w:r w:rsidR="007540FB" w:rsidRPr="00E67189">
          <w:rPr>
            <w:rStyle w:val="Hyperlink"/>
            <w:rFonts w:ascii="Palatino" w:hAnsi="Palatino"/>
          </w:rPr>
          <w:t>325</w:t>
        </w:r>
      </w:hyperlink>
      <w:r w:rsidR="007540FB">
        <w:rPr>
          <w:rFonts w:ascii="Palatino" w:hAnsi="Palatino"/>
        </w:rPr>
        <w:t xml:space="preserve">, </w:t>
      </w:r>
      <w:hyperlink r:id="rId746" w:history="1">
        <w:r w:rsidR="007540FB" w:rsidRPr="00E67189">
          <w:rPr>
            <w:rStyle w:val="Hyperlink"/>
            <w:rFonts w:ascii="Palatino" w:hAnsi="Palatino"/>
          </w:rPr>
          <w:t>329</w:t>
        </w:r>
      </w:hyperlink>
      <w:r w:rsidRPr="00E4171E">
        <w:rPr>
          <w:rFonts w:ascii="Palatino" w:hAnsi="Palatino"/>
        </w:rPr>
        <w:t xml:space="preserve">, </w:t>
      </w:r>
      <w:hyperlink r:id="rId747" w:history="1">
        <w:r w:rsidR="00A60802" w:rsidRPr="00E67189">
          <w:rPr>
            <w:rStyle w:val="Hyperlink"/>
            <w:rFonts w:ascii="Palatino" w:hAnsi="Palatino"/>
          </w:rPr>
          <w:t>402</w:t>
        </w:r>
      </w:hyperlink>
      <w:r w:rsidRPr="00E4171E">
        <w:rPr>
          <w:rFonts w:ascii="Palatino" w:hAnsi="Palatino"/>
        </w:rPr>
        <w:t xml:space="preserve">, </w:t>
      </w:r>
      <w:hyperlink r:id="rId748" w:history="1">
        <w:r w:rsidR="00A60802" w:rsidRPr="00E67189">
          <w:rPr>
            <w:rStyle w:val="Hyperlink"/>
            <w:rFonts w:ascii="Palatino" w:hAnsi="Palatino"/>
          </w:rPr>
          <w:t>417</w:t>
        </w:r>
      </w:hyperlink>
      <w:r w:rsidR="008924AF">
        <w:rPr>
          <w:rFonts w:ascii="Palatino" w:hAnsi="Palatino"/>
        </w:rPr>
        <w:t xml:space="preserve">, </w:t>
      </w:r>
      <w:hyperlink r:id="rId749" w:history="1">
        <w:r w:rsidR="008924AF" w:rsidRPr="00E67189">
          <w:rPr>
            <w:rStyle w:val="Hyperlink"/>
            <w:rFonts w:ascii="Palatino" w:hAnsi="Palatino"/>
          </w:rPr>
          <w:t>477</w:t>
        </w:r>
      </w:hyperlink>
      <w:r w:rsidR="008924AF">
        <w:rPr>
          <w:rFonts w:ascii="Palatino" w:hAnsi="Palatino"/>
        </w:rPr>
        <w:t xml:space="preserve">, </w:t>
      </w:r>
      <w:hyperlink r:id="rId750" w:history="1">
        <w:r w:rsidR="008924AF" w:rsidRPr="00E67189">
          <w:rPr>
            <w:rStyle w:val="Hyperlink"/>
            <w:rFonts w:ascii="Palatino" w:hAnsi="Palatino"/>
          </w:rPr>
          <w:t>479</w:t>
        </w:r>
      </w:hyperlink>
      <w:r w:rsidR="00E67189">
        <w:rPr>
          <w:rFonts w:ascii="Palatino" w:hAnsi="Palatino"/>
        </w:rPr>
        <w:t>,</w:t>
      </w:r>
      <w:r>
        <w:rPr>
          <w:rFonts w:ascii="Palatino" w:hAnsi="Palatino"/>
        </w:rPr>
        <w:t xml:space="preserve"> </w:t>
      </w:r>
      <w:hyperlink r:id="rId751" w:history="1">
        <w:r w:rsidR="009F09F1" w:rsidRPr="00E67189">
          <w:rPr>
            <w:rStyle w:val="Hyperlink"/>
            <w:rFonts w:ascii="Palatino" w:hAnsi="Palatino"/>
          </w:rPr>
          <w:t>582</w:t>
        </w:r>
      </w:hyperlink>
      <w:r w:rsidR="00E67189">
        <w:rPr>
          <w:rFonts w:ascii="Palatino" w:hAnsi="Palatino"/>
        </w:rPr>
        <w:t xml:space="preserve">, </w:t>
      </w:r>
      <w:hyperlink r:id="rId752" w:history="1">
        <w:r w:rsidRPr="00E67189">
          <w:rPr>
            <w:rStyle w:val="Hyperlink"/>
            <w:rFonts w:ascii="Palatino" w:hAnsi="Palatino"/>
          </w:rPr>
          <w:t>585</w:t>
        </w:r>
      </w:hyperlink>
      <w:r w:rsidR="009F09F1">
        <w:rPr>
          <w:rFonts w:ascii="Palatino" w:hAnsi="Palatino"/>
        </w:rPr>
        <w:t xml:space="preserve"> (on lampstand)</w:t>
      </w:r>
    </w:p>
    <w:p w14:paraId="00F9A9EB" w14:textId="5516A4BA" w:rsidR="009F09F1" w:rsidRPr="00E4171E" w:rsidRDefault="009F09F1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>
        <w:rPr>
          <w:rFonts w:ascii="Palatino" w:hAnsi="Palatino"/>
        </w:rPr>
        <w:t>.b.5.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P</w:t>
      </w:r>
      <w:r w:rsidRPr="00DE0AB2">
        <w:rPr>
          <w:rFonts w:ascii="Palatino" w:hAnsi="Palatino"/>
        </w:rPr>
        <w:t>arrot</w:t>
      </w:r>
      <w:r w:rsidR="0014604F">
        <w:rPr>
          <w:rFonts w:ascii="Palatino" w:hAnsi="Palatino"/>
        </w:rPr>
        <w:t xml:space="preserve">, </w:t>
      </w:r>
      <w:hyperlink r:id="rId753" w:history="1">
        <w:r w:rsidRPr="00E67189">
          <w:rPr>
            <w:rStyle w:val="Hyperlink"/>
            <w:rFonts w:ascii="Palatino" w:hAnsi="Palatino"/>
          </w:rPr>
          <w:t>128</w:t>
        </w:r>
      </w:hyperlink>
      <w:r>
        <w:rPr>
          <w:rFonts w:ascii="Palatino" w:hAnsi="Palatino"/>
        </w:rPr>
        <w:t>(?)</w:t>
      </w:r>
      <w:r w:rsidRPr="00E4171E">
        <w:rPr>
          <w:rFonts w:ascii="Palatino" w:hAnsi="Palatino"/>
        </w:rPr>
        <w:t xml:space="preserve">, </w:t>
      </w:r>
      <w:hyperlink r:id="rId754" w:history="1">
        <w:r w:rsidRPr="00E67189">
          <w:rPr>
            <w:rStyle w:val="Hyperlink"/>
            <w:rFonts w:ascii="Palatino" w:hAnsi="Palatino"/>
          </w:rPr>
          <w:t>329</w:t>
        </w:r>
      </w:hyperlink>
      <w:r>
        <w:rPr>
          <w:rFonts w:ascii="Palatino" w:hAnsi="Palatino"/>
        </w:rPr>
        <w:t>(?)</w:t>
      </w:r>
    </w:p>
    <w:p w14:paraId="04F85CE3" w14:textId="60BA4CF5" w:rsidR="009F09F1" w:rsidRPr="00DE0AB2" w:rsidRDefault="009F09F1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 w:rsidRPr="00DE0AB2">
        <w:rPr>
          <w:rFonts w:ascii="Palatino" w:hAnsi="Palatino"/>
        </w:rPr>
        <w:t>.b.6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P</w:t>
      </w:r>
      <w:r w:rsidRPr="00DE0AB2">
        <w:rPr>
          <w:rFonts w:ascii="Palatino" w:hAnsi="Palatino"/>
        </w:rPr>
        <w:t>eacock</w:t>
      </w:r>
      <w:r w:rsidR="0014604F">
        <w:rPr>
          <w:rFonts w:ascii="Palatino" w:hAnsi="Palatino"/>
        </w:rPr>
        <w:t xml:space="preserve">, </w:t>
      </w:r>
      <w:hyperlink r:id="rId755" w:history="1">
        <w:r w:rsidRPr="00E67189">
          <w:rPr>
            <w:rStyle w:val="Hyperlink"/>
            <w:rFonts w:ascii="Palatino" w:hAnsi="Palatino"/>
          </w:rPr>
          <w:t>166</w:t>
        </w:r>
      </w:hyperlink>
      <w:r>
        <w:rPr>
          <w:rFonts w:ascii="Palatino" w:hAnsi="Palatino"/>
        </w:rPr>
        <w:t xml:space="preserve">, </w:t>
      </w:r>
      <w:hyperlink r:id="rId756" w:history="1">
        <w:r w:rsidRPr="00E67189">
          <w:rPr>
            <w:rStyle w:val="Hyperlink"/>
            <w:rFonts w:ascii="Palatino" w:hAnsi="Palatino"/>
          </w:rPr>
          <w:t>258</w:t>
        </w:r>
      </w:hyperlink>
      <w:r>
        <w:rPr>
          <w:rFonts w:ascii="Palatino" w:hAnsi="Palatino"/>
        </w:rPr>
        <w:t>,</w:t>
      </w:r>
      <w:r w:rsidRPr="00E4171E">
        <w:rPr>
          <w:rFonts w:ascii="Palatino" w:hAnsi="Palatino"/>
        </w:rPr>
        <w:t xml:space="preserve"> </w:t>
      </w:r>
      <w:hyperlink r:id="rId757" w:history="1">
        <w:r w:rsidRPr="00E67189">
          <w:rPr>
            <w:rStyle w:val="Hyperlink"/>
            <w:rFonts w:ascii="Palatino" w:hAnsi="Palatino"/>
          </w:rPr>
          <w:t>630</w:t>
        </w:r>
      </w:hyperlink>
      <w:r>
        <w:rPr>
          <w:rFonts w:ascii="Palatino" w:hAnsi="Palatino"/>
        </w:rPr>
        <w:t xml:space="preserve"> (bronze lamp in the shape of a peacock) </w:t>
      </w:r>
    </w:p>
    <w:p w14:paraId="47103301" w14:textId="0F6266E1" w:rsidR="009F09F1" w:rsidRPr="00E4171E" w:rsidRDefault="009F09F1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>
        <w:rPr>
          <w:rFonts w:ascii="Palatino" w:hAnsi="Palatino"/>
        </w:rPr>
        <w:t>.b.7. Stork</w:t>
      </w:r>
      <w:r w:rsidR="002406AF">
        <w:rPr>
          <w:rFonts w:ascii="Palatino" w:hAnsi="Palatino"/>
        </w:rPr>
        <w:t xml:space="preserve">, </w:t>
      </w:r>
      <w:hyperlink r:id="rId758" w:history="1">
        <w:r w:rsidRPr="00E67189">
          <w:rPr>
            <w:rStyle w:val="Hyperlink"/>
            <w:rFonts w:ascii="Palatino" w:hAnsi="Palatino"/>
          </w:rPr>
          <w:t>416</w:t>
        </w:r>
      </w:hyperlink>
      <w:r>
        <w:rPr>
          <w:rFonts w:ascii="Palatino" w:hAnsi="Palatino"/>
        </w:rPr>
        <w:t>(?)</w:t>
      </w:r>
    </w:p>
    <w:p w14:paraId="538177B9" w14:textId="4D1172B2" w:rsidR="00CD1CFC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 w:rsidR="009F09F1">
        <w:rPr>
          <w:rFonts w:ascii="Palatino" w:hAnsi="Palatino"/>
        </w:rPr>
        <w:t>.b.8</w:t>
      </w:r>
      <w:r w:rsidR="00F725FE" w:rsidRPr="009F09F1">
        <w:rPr>
          <w:rFonts w:ascii="Palatino" w:hAnsi="Palatino"/>
        </w:rPr>
        <w:t>.</w:t>
      </w:r>
      <w:r w:rsidRPr="009F09F1">
        <w:rPr>
          <w:rFonts w:ascii="Palatino" w:hAnsi="Palatino"/>
        </w:rPr>
        <w:t xml:space="preserve"> </w:t>
      </w:r>
      <w:r w:rsidR="0063104F" w:rsidRPr="009F09F1">
        <w:rPr>
          <w:rFonts w:ascii="Palatino" w:hAnsi="Palatino"/>
        </w:rPr>
        <w:t>S</w:t>
      </w:r>
      <w:r w:rsidRPr="009F09F1">
        <w:rPr>
          <w:rFonts w:ascii="Palatino" w:hAnsi="Palatino"/>
        </w:rPr>
        <w:t>wan</w:t>
      </w:r>
      <w:r w:rsidR="002406AF">
        <w:rPr>
          <w:rFonts w:ascii="Palatino" w:hAnsi="Palatino"/>
        </w:rPr>
        <w:t xml:space="preserve">, </w:t>
      </w:r>
      <w:hyperlink r:id="rId759" w:history="1">
        <w:r w:rsidR="009F09F1" w:rsidRPr="00E67189">
          <w:rPr>
            <w:rStyle w:val="Hyperlink"/>
            <w:rFonts w:ascii="Palatino" w:hAnsi="Palatino"/>
          </w:rPr>
          <w:t>358</w:t>
        </w:r>
      </w:hyperlink>
      <w:r w:rsidR="009F09F1" w:rsidRPr="002406AF">
        <w:rPr>
          <w:rFonts w:ascii="Palatino" w:hAnsi="Palatino"/>
        </w:rPr>
        <w:t xml:space="preserve"> </w:t>
      </w:r>
      <w:r w:rsidR="007540FB" w:rsidRPr="002406AF">
        <w:rPr>
          <w:rFonts w:ascii="Palatino" w:hAnsi="Palatino"/>
        </w:rPr>
        <w:t xml:space="preserve">(Jupiter) </w:t>
      </w:r>
    </w:p>
    <w:p w14:paraId="28DAE44D" w14:textId="66274797" w:rsidR="00CD1CFC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iv</w:t>
      </w:r>
      <w:r w:rsidR="009F09F1" w:rsidRPr="002406AF">
        <w:rPr>
          <w:rFonts w:ascii="Palatino" w:hAnsi="Palatino"/>
        </w:rPr>
        <w:t>.b.9</w:t>
      </w:r>
      <w:r w:rsidR="00F725FE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</w:t>
      </w:r>
      <w:r w:rsidR="0063104F" w:rsidRPr="002406AF">
        <w:rPr>
          <w:rFonts w:ascii="Palatino" w:hAnsi="Palatino"/>
        </w:rPr>
        <w:t>W</w:t>
      </w:r>
      <w:r w:rsidR="00EC56B5" w:rsidRPr="002406AF">
        <w:rPr>
          <w:rFonts w:ascii="Palatino" w:hAnsi="Palatino"/>
        </w:rPr>
        <w:t xml:space="preserve">ading </w:t>
      </w:r>
      <w:r w:rsidRPr="002406AF">
        <w:rPr>
          <w:rFonts w:ascii="Palatino" w:hAnsi="Palatino"/>
        </w:rPr>
        <w:t>bird</w:t>
      </w:r>
      <w:r w:rsidR="0014604F">
        <w:rPr>
          <w:rFonts w:ascii="Palatino" w:hAnsi="Palatino"/>
        </w:rPr>
        <w:t xml:space="preserve">, </w:t>
      </w:r>
      <w:hyperlink r:id="rId760" w:history="1">
        <w:r w:rsidRPr="00E67189">
          <w:rPr>
            <w:rStyle w:val="Hyperlink"/>
            <w:rFonts w:ascii="Palatino" w:hAnsi="Palatino"/>
          </w:rPr>
          <w:t>81</w:t>
        </w:r>
      </w:hyperlink>
      <w:r w:rsidRPr="002406AF">
        <w:rPr>
          <w:rFonts w:ascii="Palatino" w:hAnsi="Palatino"/>
        </w:rPr>
        <w:t xml:space="preserve">, </w:t>
      </w:r>
      <w:hyperlink r:id="rId761" w:history="1">
        <w:r w:rsidRPr="00E67189">
          <w:rPr>
            <w:rStyle w:val="Hyperlink"/>
            <w:rFonts w:ascii="Palatino" w:hAnsi="Palatino"/>
          </w:rPr>
          <w:t>265</w:t>
        </w:r>
      </w:hyperlink>
      <w:r w:rsidRPr="002406AF">
        <w:rPr>
          <w:rFonts w:ascii="Palatino" w:hAnsi="Palatino"/>
        </w:rPr>
        <w:t xml:space="preserve">, </w:t>
      </w:r>
      <w:hyperlink r:id="rId762" w:history="1">
        <w:r w:rsidR="00EC56B5" w:rsidRPr="00E67189">
          <w:rPr>
            <w:rStyle w:val="Hyperlink"/>
            <w:rFonts w:ascii="Palatino" w:hAnsi="Palatino"/>
          </w:rPr>
          <w:t>416</w:t>
        </w:r>
      </w:hyperlink>
    </w:p>
    <w:p w14:paraId="70752D9E" w14:textId="0BF25DFA" w:rsidR="00D66E06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iv</w:t>
      </w:r>
      <w:r w:rsidR="009F09F1" w:rsidRPr="002406AF">
        <w:rPr>
          <w:rFonts w:ascii="Palatino" w:hAnsi="Palatino"/>
        </w:rPr>
        <w:t>.b.10</w:t>
      </w:r>
      <w:r w:rsidR="00F725FE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</w:t>
      </w:r>
      <w:r w:rsidR="0063104F" w:rsidRPr="002406AF">
        <w:rPr>
          <w:rFonts w:ascii="Palatino" w:hAnsi="Palatino"/>
        </w:rPr>
        <w:t>U</w:t>
      </w:r>
      <w:r w:rsidRPr="002406AF">
        <w:rPr>
          <w:rFonts w:ascii="Palatino" w:hAnsi="Palatino"/>
        </w:rPr>
        <w:t>nidentified bird</w:t>
      </w:r>
      <w:r w:rsidR="0014604F">
        <w:rPr>
          <w:rFonts w:ascii="Palatino" w:hAnsi="Palatino"/>
        </w:rPr>
        <w:t xml:space="preserve">, </w:t>
      </w:r>
      <w:hyperlink r:id="rId763" w:history="1">
        <w:r w:rsidRPr="00E67189">
          <w:rPr>
            <w:rStyle w:val="Hyperlink"/>
            <w:rFonts w:ascii="Palatino" w:hAnsi="Palatino"/>
          </w:rPr>
          <w:t>79</w:t>
        </w:r>
      </w:hyperlink>
      <w:r w:rsidRPr="002406AF">
        <w:rPr>
          <w:rFonts w:ascii="Palatino" w:hAnsi="Palatino"/>
        </w:rPr>
        <w:t xml:space="preserve">, </w:t>
      </w:r>
      <w:hyperlink r:id="rId764" w:history="1">
        <w:r w:rsidR="001D1C59" w:rsidRPr="00E67189">
          <w:rPr>
            <w:rStyle w:val="Hyperlink"/>
            <w:rFonts w:ascii="Palatino" w:hAnsi="Palatino"/>
          </w:rPr>
          <w:t>166</w:t>
        </w:r>
      </w:hyperlink>
      <w:r w:rsidR="00281F51" w:rsidRPr="002406AF">
        <w:rPr>
          <w:rFonts w:ascii="Palatino" w:hAnsi="Palatino"/>
        </w:rPr>
        <w:t xml:space="preserve">(?), </w:t>
      </w:r>
      <w:hyperlink r:id="rId765" w:history="1">
        <w:r w:rsidRPr="00E67189">
          <w:rPr>
            <w:rStyle w:val="Hyperlink"/>
            <w:rFonts w:ascii="Palatino" w:hAnsi="Palatino"/>
          </w:rPr>
          <w:t>177</w:t>
        </w:r>
      </w:hyperlink>
      <w:r w:rsidRPr="002406AF">
        <w:rPr>
          <w:rFonts w:ascii="Palatino" w:hAnsi="Palatino"/>
        </w:rPr>
        <w:t xml:space="preserve">, </w:t>
      </w:r>
      <w:hyperlink r:id="rId766" w:history="1">
        <w:r w:rsidR="00281F51" w:rsidRPr="00E67189">
          <w:rPr>
            <w:rStyle w:val="Hyperlink"/>
            <w:rFonts w:ascii="Palatino" w:hAnsi="Palatino"/>
          </w:rPr>
          <w:t>195</w:t>
        </w:r>
      </w:hyperlink>
      <w:r w:rsidR="00281F51" w:rsidRPr="002406AF">
        <w:rPr>
          <w:rFonts w:ascii="Palatino" w:hAnsi="Palatino"/>
        </w:rPr>
        <w:t xml:space="preserve">, </w:t>
      </w:r>
      <w:hyperlink r:id="rId767" w:history="1">
        <w:r w:rsidR="00281F51" w:rsidRPr="00E67189">
          <w:rPr>
            <w:rStyle w:val="Hyperlink"/>
            <w:rFonts w:ascii="Palatino" w:hAnsi="Palatino"/>
          </w:rPr>
          <w:t>219</w:t>
        </w:r>
      </w:hyperlink>
      <w:r w:rsidR="00281F51" w:rsidRPr="002406AF">
        <w:rPr>
          <w:rFonts w:ascii="Palatino" w:hAnsi="Palatino"/>
        </w:rPr>
        <w:t xml:space="preserve">, </w:t>
      </w:r>
      <w:hyperlink r:id="rId768" w:history="1">
        <w:r w:rsidR="00281F51" w:rsidRPr="00E67189">
          <w:rPr>
            <w:rStyle w:val="Hyperlink"/>
            <w:rFonts w:ascii="Palatino" w:hAnsi="Palatino"/>
          </w:rPr>
          <w:t>308</w:t>
        </w:r>
      </w:hyperlink>
    </w:p>
    <w:p w14:paraId="5A6409D2" w14:textId="6C0BE56F" w:rsidR="00CD1CFC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iv</w:t>
      </w:r>
      <w:r w:rsidRPr="002406AF">
        <w:rPr>
          <w:rFonts w:ascii="Palatino" w:hAnsi="Palatino"/>
        </w:rPr>
        <w:t>.c</w:t>
      </w:r>
      <w:r w:rsidR="00F725FE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</w:t>
      </w:r>
      <w:r w:rsidR="009F09F1" w:rsidRPr="002406AF">
        <w:rPr>
          <w:rFonts w:ascii="Palatino" w:hAnsi="Palatino"/>
        </w:rPr>
        <w:t>Snakes</w:t>
      </w:r>
      <w:r w:rsidR="0014604F">
        <w:rPr>
          <w:rFonts w:ascii="Palatino" w:hAnsi="Palatino"/>
        </w:rPr>
        <w:t xml:space="preserve">, </w:t>
      </w:r>
      <w:hyperlink r:id="rId769" w:history="1">
        <w:r w:rsidR="00A70D63" w:rsidRPr="00E67189">
          <w:rPr>
            <w:rStyle w:val="Hyperlink"/>
            <w:rFonts w:ascii="Palatino" w:hAnsi="Palatino"/>
          </w:rPr>
          <w:t>158</w:t>
        </w:r>
      </w:hyperlink>
      <w:r w:rsidR="00A70D63" w:rsidRPr="002406AF">
        <w:rPr>
          <w:rFonts w:ascii="Palatino" w:hAnsi="Palatino"/>
        </w:rPr>
        <w:t xml:space="preserve">, </w:t>
      </w:r>
      <w:hyperlink r:id="rId770" w:history="1">
        <w:r w:rsidRPr="00E67189">
          <w:rPr>
            <w:rStyle w:val="Hyperlink"/>
            <w:rFonts w:ascii="Palatino" w:hAnsi="Palatino"/>
          </w:rPr>
          <w:t>161</w:t>
        </w:r>
      </w:hyperlink>
      <w:r w:rsidRPr="002406AF">
        <w:rPr>
          <w:rFonts w:ascii="Palatino" w:hAnsi="Palatino"/>
        </w:rPr>
        <w:t xml:space="preserve">, </w:t>
      </w:r>
      <w:hyperlink r:id="rId771" w:history="1">
        <w:r w:rsidRPr="00E67189">
          <w:rPr>
            <w:rStyle w:val="Hyperlink"/>
            <w:rFonts w:ascii="Palatino" w:hAnsi="Palatino"/>
          </w:rPr>
          <w:t>166</w:t>
        </w:r>
      </w:hyperlink>
      <w:r w:rsidRPr="002406AF">
        <w:rPr>
          <w:rFonts w:ascii="Palatino" w:hAnsi="Palatino"/>
        </w:rPr>
        <w:t xml:space="preserve">, </w:t>
      </w:r>
      <w:hyperlink r:id="rId772" w:history="1">
        <w:r w:rsidRPr="00E67189">
          <w:rPr>
            <w:rStyle w:val="Hyperlink"/>
            <w:rFonts w:ascii="Palatino" w:hAnsi="Palatino"/>
          </w:rPr>
          <w:t>192</w:t>
        </w:r>
      </w:hyperlink>
      <w:r w:rsidRPr="002406AF">
        <w:rPr>
          <w:rFonts w:ascii="Palatino" w:hAnsi="Palatino"/>
        </w:rPr>
        <w:t xml:space="preserve">, </w:t>
      </w:r>
      <w:hyperlink r:id="rId773" w:history="1">
        <w:r w:rsidRPr="00E67189">
          <w:rPr>
            <w:rStyle w:val="Hyperlink"/>
            <w:rFonts w:ascii="Palatino" w:hAnsi="Palatino"/>
          </w:rPr>
          <w:t>231</w:t>
        </w:r>
      </w:hyperlink>
      <w:r w:rsidRPr="002406AF">
        <w:rPr>
          <w:rFonts w:ascii="Palatino" w:hAnsi="Palatino"/>
        </w:rPr>
        <w:t xml:space="preserve">, </w:t>
      </w:r>
      <w:hyperlink r:id="rId774" w:history="1">
        <w:r w:rsidR="00281F51" w:rsidRPr="00E67189">
          <w:rPr>
            <w:rStyle w:val="Hyperlink"/>
            <w:rFonts w:ascii="Palatino" w:hAnsi="Palatino"/>
          </w:rPr>
          <w:t>391</w:t>
        </w:r>
      </w:hyperlink>
      <w:r w:rsidRPr="002406AF">
        <w:rPr>
          <w:rFonts w:ascii="Palatino" w:hAnsi="Palatino"/>
        </w:rPr>
        <w:t xml:space="preserve">, </w:t>
      </w:r>
      <w:hyperlink r:id="rId775" w:history="1">
        <w:r w:rsidR="00281F51" w:rsidRPr="00E67189">
          <w:rPr>
            <w:rStyle w:val="Hyperlink"/>
            <w:rFonts w:ascii="Palatino" w:hAnsi="Palatino"/>
          </w:rPr>
          <w:t>416</w:t>
        </w:r>
      </w:hyperlink>
      <w:r w:rsidRPr="002406AF">
        <w:rPr>
          <w:rFonts w:ascii="Palatino" w:hAnsi="Palatino"/>
        </w:rPr>
        <w:t xml:space="preserve">, </w:t>
      </w:r>
      <w:hyperlink r:id="rId776" w:history="1">
        <w:r w:rsidRPr="00E67189">
          <w:rPr>
            <w:rStyle w:val="Hyperlink"/>
            <w:rFonts w:ascii="Palatino" w:hAnsi="Palatino"/>
          </w:rPr>
          <w:t>470</w:t>
        </w:r>
      </w:hyperlink>
      <w:r w:rsidRPr="002406AF">
        <w:rPr>
          <w:rFonts w:ascii="Palatino" w:hAnsi="Palatino"/>
        </w:rPr>
        <w:t xml:space="preserve">, </w:t>
      </w:r>
      <w:hyperlink r:id="rId777" w:history="1">
        <w:r w:rsidRPr="00E67189">
          <w:rPr>
            <w:rStyle w:val="Hyperlink"/>
            <w:rFonts w:ascii="Palatino" w:hAnsi="Palatino"/>
          </w:rPr>
          <w:t>492</w:t>
        </w:r>
      </w:hyperlink>
    </w:p>
    <w:p w14:paraId="4AD9AE35" w14:textId="77777777" w:rsidR="00CD1CFC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iv</w:t>
      </w:r>
      <w:r w:rsidRPr="002406AF">
        <w:rPr>
          <w:rFonts w:ascii="Palatino" w:hAnsi="Palatino"/>
        </w:rPr>
        <w:t>.d</w:t>
      </w:r>
      <w:r w:rsidR="00F725FE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Crustacea, </w:t>
      </w:r>
      <w:r w:rsidR="009F09F1" w:rsidRPr="002406AF">
        <w:rPr>
          <w:rFonts w:ascii="Palatino" w:hAnsi="Palatino"/>
        </w:rPr>
        <w:t xml:space="preserve">Fish, </w:t>
      </w:r>
      <w:r w:rsidR="0063104F" w:rsidRPr="002406AF">
        <w:rPr>
          <w:rFonts w:ascii="Palatino" w:hAnsi="Palatino"/>
          <w:caps/>
        </w:rPr>
        <w:t>I</w:t>
      </w:r>
      <w:r w:rsidR="009F09F1" w:rsidRPr="002406AF">
        <w:rPr>
          <w:rFonts w:ascii="Palatino" w:hAnsi="Palatino"/>
        </w:rPr>
        <w:t>nsects,</w:t>
      </w:r>
      <w:r w:rsidRPr="002406AF">
        <w:rPr>
          <w:rFonts w:ascii="Palatino" w:hAnsi="Palatino"/>
        </w:rPr>
        <w:t xml:space="preserve"> Fro</w:t>
      </w:r>
      <w:r w:rsidR="008116DF" w:rsidRPr="002406AF">
        <w:rPr>
          <w:rFonts w:ascii="Palatino" w:hAnsi="Palatino"/>
        </w:rPr>
        <w:t>g</w:t>
      </w:r>
      <w:r w:rsidRPr="002406AF">
        <w:rPr>
          <w:rFonts w:ascii="Palatino" w:hAnsi="Palatino"/>
        </w:rPr>
        <w:t>, T</w:t>
      </w:r>
      <w:r w:rsidR="008116DF" w:rsidRPr="002406AF">
        <w:rPr>
          <w:rFonts w:ascii="Palatino" w:hAnsi="Palatino"/>
        </w:rPr>
        <w:t>urtle</w:t>
      </w:r>
    </w:p>
    <w:p w14:paraId="1BFCF6D5" w14:textId="77777777" w:rsidR="008116DF" w:rsidRPr="002406AF" w:rsidRDefault="009F09F1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iv</w:t>
      </w:r>
      <w:r w:rsidR="008116DF" w:rsidRPr="002406AF">
        <w:rPr>
          <w:rFonts w:ascii="Palatino" w:hAnsi="Palatino"/>
        </w:rPr>
        <w:t>.d.1</w:t>
      </w:r>
      <w:r w:rsidRPr="002406AF">
        <w:rPr>
          <w:rFonts w:ascii="Palatino" w:hAnsi="Palatino"/>
        </w:rPr>
        <w:t xml:space="preserve">. </w:t>
      </w:r>
      <w:r w:rsidR="008116DF" w:rsidRPr="002406AF">
        <w:rPr>
          <w:rFonts w:ascii="Palatino" w:hAnsi="Palatino"/>
        </w:rPr>
        <w:t>Crustacea</w:t>
      </w:r>
    </w:p>
    <w:p w14:paraId="14CCCAC5" w14:textId="1F6DB435" w:rsidR="00924189" w:rsidRPr="002406AF" w:rsidRDefault="008116DF" w:rsidP="00797329">
      <w:pPr>
        <w:pStyle w:val="Textedelespacerserv2"/>
        <w:numPr>
          <w:ilvl w:val="0"/>
          <w:numId w:val="0"/>
        </w:numPr>
        <w:ind w:left="216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iv</w:t>
      </w:r>
      <w:r w:rsidRPr="002406AF">
        <w:rPr>
          <w:rFonts w:ascii="Palatino" w:hAnsi="Palatino"/>
        </w:rPr>
        <w:t>.d.1.(1)</w:t>
      </w:r>
      <w:r w:rsidR="001D1C59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Scallop</w:t>
      </w:r>
      <w:r w:rsidR="0014604F">
        <w:rPr>
          <w:rFonts w:ascii="Palatino" w:hAnsi="Palatino"/>
        </w:rPr>
        <w:t xml:space="preserve">, </w:t>
      </w:r>
      <w:hyperlink r:id="rId778" w:history="1">
        <w:r w:rsidRPr="00E67189">
          <w:rPr>
            <w:rStyle w:val="Hyperlink"/>
            <w:rFonts w:ascii="Palatino" w:hAnsi="Palatino"/>
          </w:rPr>
          <w:t>114</w:t>
        </w:r>
      </w:hyperlink>
      <w:r w:rsidRPr="002406AF">
        <w:rPr>
          <w:rFonts w:ascii="Palatino" w:hAnsi="Palatino"/>
        </w:rPr>
        <w:t xml:space="preserve">, </w:t>
      </w:r>
      <w:hyperlink r:id="rId779" w:history="1">
        <w:r w:rsidRPr="00924189">
          <w:rPr>
            <w:rStyle w:val="Hyperlink"/>
            <w:rFonts w:ascii="Palatino" w:hAnsi="Palatino"/>
          </w:rPr>
          <w:t>117</w:t>
        </w:r>
      </w:hyperlink>
      <w:r w:rsidR="00924189" w:rsidRPr="002406AF">
        <w:rPr>
          <w:rFonts w:ascii="Palatino" w:hAnsi="Palatino"/>
        </w:rPr>
        <w:t xml:space="preserve">, </w:t>
      </w:r>
      <w:hyperlink r:id="rId780" w:history="1">
        <w:r w:rsidR="00924189" w:rsidRPr="00924189">
          <w:rPr>
            <w:rStyle w:val="Hyperlink"/>
            <w:rFonts w:ascii="Palatino" w:hAnsi="Palatino"/>
          </w:rPr>
          <w:t>237</w:t>
        </w:r>
      </w:hyperlink>
      <w:r w:rsidR="00924189" w:rsidRPr="002406AF">
        <w:rPr>
          <w:rFonts w:ascii="Palatino" w:hAnsi="Palatino"/>
        </w:rPr>
        <w:t xml:space="preserve">, </w:t>
      </w:r>
      <w:hyperlink r:id="rId781" w:history="1">
        <w:r w:rsidR="00924189" w:rsidRPr="00924189">
          <w:rPr>
            <w:rStyle w:val="Hyperlink"/>
            <w:rFonts w:ascii="Palatino" w:hAnsi="Palatino"/>
          </w:rPr>
          <w:t>247</w:t>
        </w:r>
      </w:hyperlink>
      <w:r w:rsidR="00924189" w:rsidRPr="002406AF">
        <w:rPr>
          <w:rFonts w:ascii="Palatino" w:hAnsi="Palatino"/>
        </w:rPr>
        <w:t xml:space="preserve">, </w:t>
      </w:r>
      <w:hyperlink r:id="rId782" w:history="1">
        <w:r w:rsidR="00924189" w:rsidRPr="00924189">
          <w:rPr>
            <w:rStyle w:val="Hyperlink"/>
            <w:rFonts w:ascii="Palatino" w:hAnsi="Palatino"/>
          </w:rPr>
          <w:t>274</w:t>
        </w:r>
      </w:hyperlink>
      <w:r w:rsidR="00924189" w:rsidRPr="002406AF">
        <w:rPr>
          <w:rFonts w:ascii="Palatino" w:hAnsi="Palatino"/>
        </w:rPr>
        <w:t xml:space="preserve">, </w:t>
      </w:r>
      <w:hyperlink r:id="rId783" w:history="1">
        <w:r w:rsidR="00924189" w:rsidRPr="00924189">
          <w:rPr>
            <w:rStyle w:val="Hyperlink"/>
            <w:rFonts w:ascii="Palatino" w:hAnsi="Palatino"/>
          </w:rPr>
          <w:t>405</w:t>
        </w:r>
      </w:hyperlink>
      <w:r w:rsidR="00924189" w:rsidRPr="002406AF">
        <w:rPr>
          <w:rFonts w:ascii="Palatino" w:hAnsi="Palatino"/>
        </w:rPr>
        <w:t xml:space="preserve">, </w:t>
      </w:r>
      <w:hyperlink r:id="rId784" w:history="1">
        <w:r w:rsidR="00924189" w:rsidRPr="00924189">
          <w:rPr>
            <w:rStyle w:val="Hyperlink"/>
            <w:rFonts w:ascii="Palatino" w:hAnsi="Palatino"/>
          </w:rPr>
          <w:t>410</w:t>
        </w:r>
      </w:hyperlink>
      <w:r w:rsidR="00924189" w:rsidRPr="002406AF">
        <w:rPr>
          <w:rFonts w:ascii="Palatino" w:hAnsi="Palatino"/>
        </w:rPr>
        <w:t xml:space="preserve">, </w:t>
      </w:r>
      <w:hyperlink r:id="rId785" w:history="1">
        <w:r w:rsidR="00924189" w:rsidRPr="00924189">
          <w:rPr>
            <w:rStyle w:val="Hyperlink"/>
            <w:rFonts w:ascii="Palatino" w:hAnsi="Palatino"/>
          </w:rPr>
          <w:t>415</w:t>
        </w:r>
      </w:hyperlink>
      <w:r w:rsidR="00924189" w:rsidRPr="002406AF">
        <w:rPr>
          <w:rFonts w:ascii="Palatino" w:hAnsi="Palatino"/>
        </w:rPr>
        <w:t xml:space="preserve">, </w:t>
      </w:r>
      <w:hyperlink r:id="rId786" w:history="1">
        <w:r w:rsidR="00924189" w:rsidRPr="00924189">
          <w:rPr>
            <w:rStyle w:val="Hyperlink"/>
            <w:rFonts w:ascii="Palatino" w:hAnsi="Palatino"/>
          </w:rPr>
          <w:t>425</w:t>
        </w:r>
      </w:hyperlink>
    </w:p>
    <w:p w14:paraId="5E8275B2" w14:textId="4EA729D9" w:rsidR="009F09F1" w:rsidRPr="002406AF" w:rsidRDefault="008116DF" w:rsidP="00797329">
      <w:pPr>
        <w:pStyle w:val="Textedelespacerserv2"/>
        <w:numPr>
          <w:ilvl w:val="0"/>
          <w:numId w:val="0"/>
        </w:numPr>
        <w:ind w:left="216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iv</w:t>
      </w:r>
      <w:r w:rsidRPr="002406AF">
        <w:rPr>
          <w:rFonts w:ascii="Palatino" w:hAnsi="Palatino"/>
        </w:rPr>
        <w:t>.d.1.(2)</w:t>
      </w:r>
      <w:r w:rsidR="001D1C59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</w:t>
      </w:r>
      <w:r w:rsidR="001D1C59" w:rsidRPr="002406AF">
        <w:rPr>
          <w:rFonts w:ascii="Palatino" w:hAnsi="Palatino"/>
        </w:rPr>
        <w:t>S</w:t>
      </w:r>
      <w:r w:rsidR="009F09F1" w:rsidRPr="002406AF">
        <w:rPr>
          <w:rFonts w:ascii="Palatino" w:hAnsi="Palatino"/>
        </w:rPr>
        <w:t>hell</w:t>
      </w:r>
      <w:r w:rsidR="0014604F">
        <w:rPr>
          <w:rFonts w:ascii="Palatino" w:hAnsi="Palatino"/>
        </w:rPr>
        <w:t xml:space="preserve">, </w:t>
      </w:r>
      <w:hyperlink r:id="rId787" w:history="1">
        <w:r w:rsidR="009F09F1" w:rsidRPr="00924189">
          <w:rPr>
            <w:rStyle w:val="Hyperlink"/>
            <w:rFonts w:ascii="Palatino" w:hAnsi="Palatino"/>
          </w:rPr>
          <w:t>90</w:t>
        </w:r>
      </w:hyperlink>
      <w:r w:rsidR="009F09F1" w:rsidRPr="002406AF">
        <w:rPr>
          <w:rFonts w:ascii="Palatino" w:hAnsi="Palatino"/>
        </w:rPr>
        <w:t xml:space="preserve">, </w:t>
      </w:r>
      <w:hyperlink r:id="rId788" w:history="1">
        <w:r w:rsidR="009F09F1" w:rsidRPr="00924189">
          <w:rPr>
            <w:rStyle w:val="Hyperlink"/>
            <w:rFonts w:ascii="Palatino" w:hAnsi="Palatino"/>
          </w:rPr>
          <w:t>197</w:t>
        </w:r>
      </w:hyperlink>
      <w:r w:rsidRPr="002406AF">
        <w:rPr>
          <w:rFonts w:ascii="Palatino" w:hAnsi="Palatino"/>
        </w:rPr>
        <w:t xml:space="preserve">, </w:t>
      </w:r>
      <w:hyperlink r:id="rId789" w:history="1">
        <w:r w:rsidRPr="00924189">
          <w:rPr>
            <w:rStyle w:val="Hyperlink"/>
            <w:rFonts w:ascii="Palatino" w:hAnsi="Palatino"/>
          </w:rPr>
          <w:t>221</w:t>
        </w:r>
      </w:hyperlink>
      <w:r w:rsidRPr="002406AF">
        <w:rPr>
          <w:rFonts w:ascii="Palatino" w:hAnsi="Palatino"/>
        </w:rPr>
        <w:t xml:space="preserve">, </w:t>
      </w:r>
      <w:hyperlink r:id="rId790" w:history="1">
        <w:r w:rsidRPr="00924189">
          <w:rPr>
            <w:rStyle w:val="Hyperlink"/>
            <w:rFonts w:ascii="Palatino" w:hAnsi="Palatino"/>
          </w:rPr>
          <w:t>263</w:t>
        </w:r>
      </w:hyperlink>
      <w:r w:rsidRPr="002406AF">
        <w:rPr>
          <w:rFonts w:ascii="Palatino" w:hAnsi="Palatino"/>
        </w:rPr>
        <w:t xml:space="preserve">, </w:t>
      </w:r>
      <w:hyperlink r:id="rId791" w:history="1">
        <w:r w:rsidRPr="00924189">
          <w:rPr>
            <w:rStyle w:val="Hyperlink"/>
            <w:rFonts w:ascii="Palatino" w:hAnsi="Palatino"/>
          </w:rPr>
          <w:t>274</w:t>
        </w:r>
      </w:hyperlink>
      <w:r w:rsidRPr="00405E01">
        <w:rPr>
          <w:rFonts w:ascii="Palatino" w:hAnsi="Palatino"/>
        </w:rPr>
        <w:t xml:space="preserve">, </w:t>
      </w:r>
      <w:hyperlink r:id="rId792" w:history="1">
        <w:r w:rsidRPr="00405E01">
          <w:rPr>
            <w:rStyle w:val="Hyperlink"/>
            <w:rFonts w:ascii="Palatino" w:hAnsi="Palatino"/>
          </w:rPr>
          <w:t>280</w:t>
        </w:r>
        <w:r w:rsidR="00120FC5" w:rsidRPr="00405E01">
          <w:rPr>
            <w:rStyle w:val="Hyperlink"/>
            <w:rFonts w:ascii="Palatino" w:hAnsi="Palatino"/>
          </w:rPr>
          <w:t>–</w:t>
        </w:r>
        <w:r w:rsidRPr="00405E01">
          <w:rPr>
            <w:rStyle w:val="Hyperlink"/>
            <w:rFonts w:ascii="Palatino" w:hAnsi="Palatino"/>
          </w:rPr>
          <w:t>81</w:t>
        </w:r>
      </w:hyperlink>
      <w:r w:rsidRPr="00405E01">
        <w:rPr>
          <w:rFonts w:ascii="Palatino" w:hAnsi="Palatino"/>
        </w:rPr>
        <w:t>,</w:t>
      </w:r>
      <w:r w:rsidRPr="002406AF">
        <w:rPr>
          <w:rFonts w:ascii="Palatino" w:hAnsi="Palatino"/>
        </w:rPr>
        <w:t xml:space="preserve"> </w:t>
      </w:r>
      <w:hyperlink r:id="rId793" w:history="1">
        <w:r w:rsidRPr="00924189">
          <w:rPr>
            <w:rStyle w:val="Hyperlink"/>
            <w:rFonts w:ascii="Palatino" w:hAnsi="Palatino"/>
          </w:rPr>
          <w:t>405</w:t>
        </w:r>
      </w:hyperlink>
      <w:r w:rsidR="009F09F1" w:rsidRPr="002406AF">
        <w:rPr>
          <w:rFonts w:ascii="Palatino" w:hAnsi="Palatino"/>
        </w:rPr>
        <w:t xml:space="preserve"> </w:t>
      </w:r>
    </w:p>
    <w:p w14:paraId="4DEA154A" w14:textId="3169EFE8" w:rsidR="00CD1CFC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iv</w:t>
      </w:r>
      <w:r w:rsidRPr="002406AF">
        <w:rPr>
          <w:rFonts w:ascii="Palatino" w:hAnsi="Palatino"/>
        </w:rPr>
        <w:t>.d.1</w:t>
      </w:r>
      <w:r w:rsidR="00F725FE" w:rsidRPr="002406AF">
        <w:rPr>
          <w:rFonts w:ascii="Palatino" w:hAnsi="Palatino"/>
        </w:rPr>
        <w:t>.</w:t>
      </w:r>
      <w:r w:rsidR="008116DF" w:rsidRPr="002406AF">
        <w:rPr>
          <w:rFonts w:ascii="Palatino" w:hAnsi="Palatino"/>
        </w:rPr>
        <w:t>(3)</w:t>
      </w:r>
      <w:r w:rsidR="001D1C59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</w:t>
      </w:r>
      <w:r w:rsidR="0063104F" w:rsidRPr="002406AF">
        <w:rPr>
          <w:rFonts w:ascii="Palatino" w:hAnsi="Palatino"/>
        </w:rPr>
        <w:t>C</w:t>
      </w:r>
      <w:r w:rsidRPr="002406AF">
        <w:rPr>
          <w:rFonts w:ascii="Palatino" w:hAnsi="Palatino"/>
        </w:rPr>
        <w:t>rab</w:t>
      </w:r>
      <w:r w:rsidR="002406AF">
        <w:rPr>
          <w:rFonts w:ascii="Palatino" w:hAnsi="Palatino"/>
        </w:rPr>
        <w:t xml:space="preserve">, </w:t>
      </w:r>
      <w:hyperlink r:id="rId794" w:history="1">
        <w:r w:rsidRPr="00924189">
          <w:rPr>
            <w:rStyle w:val="Hyperlink"/>
            <w:rFonts w:ascii="Palatino" w:hAnsi="Palatino"/>
          </w:rPr>
          <w:t>236</w:t>
        </w:r>
      </w:hyperlink>
    </w:p>
    <w:p w14:paraId="283F99BE" w14:textId="7DFD4671" w:rsidR="009F09F1" w:rsidRPr="009F09F1" w:rsidRDefault="009F09F1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 w:rsidR="008116DF">
        <w:rPr>
          <w:rFonts w:ascii="Palatino" w:hAnsi="Palatino"/>
        </w:rPr>
        <w:t>.d.2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F</w:t>
      </w:r>
      <w:r w:rsidRPr="00DE0AB2">
        <w:rPr>
          <w:rFonts w:ascii="Palatino" w:hAnsi="Palatino"/>
        </w:rPr>
        <w:t>ish</w:t>
      </w:r>
      <w:r w:rsidR="0014604F">
        <w:rPr>
          <w:rFonts w:ascii="Palatino" w:hAnsi="Palatino"/>
        </w:rPr>
        <w:t xml:space="preserve">, </w:t>
      </w:r>
      <w:hyperlink r:id="rId795" w:history="1">
        <w:r w:rsidRPr="00924189">
          <w:rPr>
            <w:rStyle w:val="Hyperlink"/>
            <w:rFonts w:ascii="Palatino" w:hAnsi="Palatino"/>
          </w:rPr>
          <w:t>123</w:t>
        </w:r>
      </w:hyperlink>
      <w:r w:rsidRPr="00E4171E">
        <w:rPr>
          <w:rFonts w:ascii="Palatino" w:hAnsi="Palatino"/>
        </w:rPr>
        <w:t xml:space="preserve">, </w:t>
      </w:r>
      <w:hyperlink r:id="rId796" w:history="1">
        <w:r w:rsidRPr="00924189">
          <w:rPr>
            <w:rStyle w:val="Hyperlink"/>
            <w:rFonts w:ascii="Palatino" w:hAnsi="Palatino"/>
          </w:rPr>
          <w:t>195</w:t>
        </w:r>
      </w:hyperlink>
      <w:r w:rsidRPr="00E4171E">
        <w:rPr>
          <w:rFonts w:ascii="Palatino" w:hAnsi="Palatino"/>
        </w:rPr>
        <w:t xml:space="preserve">, </w:t>
      </w:r>
      <w:hyperlink r:id="rId797" w:history="1">
        <w:r w:rsidRPr="00924189">
          <w:rPr>
            <w:rStyle w:val="Hyperlink"/>
            <w:rFonts w:ascii="Palatino" w:hAnsi="Palatino"/>
          </w:rPr>
          <w:t>290</w:t>
        </w:r>
      </w:hyperlink>
      <w:r w:rsidRPr="00E4171E">
        <w:rPr>
          <w:rFonts w:ascii="Palatino" w:hAnsi="Palatino"/>
        </w:rPr>
        <w:t xml:space="preserve">, </w:t>
      </w:r>
      <w:hyperlink r:id="rId798" w:history="1">
        <w:r w:rsidRPr="00924189">
          <w:rPr>
            <w:rStyle w:val="Hyperlink"/>
            <w:rFonts w:ascii="Palatino" w:hAnsi="Palatino"/>
          </w:rPr>
          <w:t>420</w:t>
        </w:r>
      </w:hyperlink>
      <w:r>
        <w:rPr>
          <w:rFonts w:ascii="Palatino" w:hAnsi="Palatino"/>
        </w:rPr>
        <w:t xml:space="preserve">, </w:t>
      </w:r>
      <w:hyperlink r:id="rId799" w:history="1">
        <w:r w:rsidRPr="00924189">
          <w:rPr>
            <w:rStyle w:val="Hyperlink"/>
            <w:rFonts w:ascii="Palatino" w:hAnsi="Palatino"/>
          </w:rPr>
          <w:t>486</w:t>
        </w:r>
      </w:hyperlink>
    </w:p>
    <w:p w14:paraId="2AF9CA0B" w14:textId="77777777" w:rsidR="008116DF" w:rsidRPr="008116DF" w:rsidRDefault="008116D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>
        <w:rPr>
          <w:rFonts w:ascii="Palatino" w:hAnsi="Palatino"/>
        </w:rPr>
        <w:t>.d.3. Insects</w:t>
      </w:r>
    </w:p>
    <w:p w14:paraId="4BC8CE6E" w14:textId="48255792" w:rsidR="009F09F1" w:rsidRPr="009F09F1" w:rsidRDefault="009F09F1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 w:rsidRPr="00DE0AB2">
        <w:rPr>
          <w:rFonts w:ascii="Palatino" w:hAnsi="Palatino"/>
        </w:rPr>
        <w:t>.d.3</w:t>
      </w:r>
      <w:r>
        <w:rPr>
          <w:rFonts w:ascii="Palatino" w:hAnsi="Palatino"/>
        </w:rPr>
        <w:t>.</w:t>
      </w:r>
      <w:r w:rsidR="008116DF">
        <w:rPr>
          <w:rFonts w:ascii="Palatino" w:hAnsi="Palatino"/>
        </w:rPr>
        <w:t>(1)</w:t>
      </w:r>
      <w:r w:rsidR="001D1C59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G</w:t>
      </w:r>
      <w:r w:rsidRPr="00DE0AB2">
        <w:rPr>
          <w:rFonts w:ascii="Palatino" w:hAnsi="Palatino"/>
        </w:rPr>
        <w:t>rasshopper or locust</w:t>
      </w:r>
      <w:r w:rsidR="002406AF">
        <w:rPr>
          <w:rFonts w:ascii="Palatino" w:hAnsi="Palatino"/>
        </w:rPr>
        <w:t xml:space="preserve">, </w:t>
      </w:r>
      <w:hyperlink r:id="rId800" w:history="1">
        <w:r w:rsidRPr="00924189">
          <w:rPr>
            <w:rStyle w:val="Hyperlink"/>
            <w:rFonts w:ascii="Palatino" w:hAnsi="Palatino"/>
          </w:rPr>
          <w:t>140</w:t>
        </w:r>
      </w:hyperlink>
    </w:p>
    <w:p w14:paraId="71A421E8" w14:textId="78844A5E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 w:rsidR="008116DF">
        <w:rPr>
          <w:rFonts w:ascii="Palatino" w:hAnsi="Palatino"/>
        </w:rPr>
        <w:t>.d.3</w:t>
      </w:r>
      <w:r w:rsidR="00F725FE">
        <w:rPr>
          <w:rFonts w:ascii="Palatino" w:hAnsi="Palatino"/>
        </w:rPr>
        <w:t>.</w:t>
      </w:r>
      <w:r w:rsidR="008116DF">
        <w:rPr>
          <w:rFonts w:ascii="Palatino" w:hAnsi="Palatino"/>
        </w:rPr>
        <w:t>(2)</w:t>
      </w:r>
      <w:r w:rsidR="001D1C59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2332C2">
        <w:rPr>
          <w:rFonts w:ascii="Palatino" w:hAnsi="Palatino"/>
        </w:rPr>
        <w:t>S</w:t>
      </w:r>
      <w:r w:rsidRPr="00DE0AB2">
        <w:rPr>
          <w:rFonts w:ascii="Palatino" w:hAnsi="Palatino"/>
        </w:rPr>
        <w:t>corpion</w:t>
      </w:r>
      <w:r w:rsidR="0014604F">
        <w:rPr>
          <w:rFonts w:ascii="Palatino" w:hAnsi="Palatino"/>
        </w:rPr>
        <w:t xml:space="preserve">, </w:t>
      </w:r>
      <w:hyperlink r:id="rId801" w:history="1">
        <w:r w:rsidR="00281F51" w:rsidRPr="00924189">
          <w:rPr>
            <w:rStyle w:val="Hyperlink"/>
            <w:rFonts w:ascii="Palatino" w:hAnsi="Palatino"/>
          </w:rPr>
          <w:t>288</w:t>
        </w:r>
      </w:hyperlink>
      <w:r w:rsidRPr="00E4171E">
        <w:rPr>
          <w:rFonts w:ascii="Palatino" w:hAnsi="Palatino"/>
        </w:rPr>
        <w:t xml:space="preserve">, </w:t>
      </w:r>
      <w:hyperlink r:id="rId802" w:history="1">
        <w:r w:rsidRPr="00924189">
          <w:rPr>
            <w:rStyle w:val="Hyperlink"/>
            <w:rFonts w:ascii="Palatino" w:hAnsi="Palatino"/>
          </w:rPr>
          <w:t>484</w:t>
        </w:r>
      </w:hyperlink>
    </w:p>
    <w:p w14:paraId="40B5BA37" w14:textId="5B9D5008" w:rsidR="009F09F1" w:rsidRPr="008116DF" w:rsidRDefault="009F09F1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 w:rsidRPr="009F09F1">
        <w:rPr>
          <w:rFonts w:ascii="Palatino" w:hAnsi="Palatino"/>
        </w:rPr>
        <w:t>.d.4. Frog</w:t>
      </w:r>
      <w:r w:rsidR="002406AF">
        <w:rPr>
          <w:rFonts w:ascii="Palatino" w:hAnsi="Palatino"/>
        </w:rPr>
        <w:t xml:space="preserve">, </w:t>
      </w:r>
      <w:hyperlink r:id="rId803" w:history="1">
        <w:r w:rsidRPr="00924189">
          <w:rPr>
            <w:rStyle w:val="Hyperlink"/>
            <w:rFonts w:ascii="Palatino" w:hAnsi="Palatino"/>
          </w:rPr>
          <w:t>83</w:t>
        </w:r>
      </w:hyperlink>
    </w:p>
    <w:p w14:paraId="16B5B06B" w14:textId="3D14347F" w:rsidR="00CD1CFC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iv</w:t>
      </w:r>
      <w:r w:rsidR="008116DF">
        <w:rPr>
          <w:rFonts w:ascii="Palatino" w:hAnsi="Palatino"/>
        </w:rPr>
        <w:t>.d.5</w:t>
      </w:r>
      <w:r w:rsidR="00F725FE">
        <w:rPr>
          <w:rFonts w:ascii="Palatino" w:hAnsi="Palatino"/>
        </w:rPr>
        <w:t>.</w:t>
      </w:r>
      <w:r w:rsidR="008116DF">
        <w:rPr>
          <w:rFonts w:ascii="Palatino" w:hAnsi="Palatino"/>
        </w:rPr>
        <w:t xml:space="preserve"> </w:t>
      </w:r>
      <w:r w:rsidR="002332C2">
        <w:rPr>
          <w:rFonts w:ascii="Palatino" w:hAnsi="Palatino"/>
        </w:rPr>
        <w:t>T</w:t>
      </w:r>
      <w:r w:rsidRPr="00DE0AB2">
        <w:rPr>
          <w:rFonts w:ascii="Palatino" w:hAnsi="Palatino"/>
        </w:rPr>
        <w:t>urtle</w:t>
      </w:r>
      <w:r w:rsidR="002406AF">
        <w:rPr>
          <w:rFonts w:ascii="Palatino" w:hAnsi="Palatino"/>
        </w:rPr>
        <w:t xml:space="preserve">, </w:t>
      </w:r>
      <w:hyperlink r:id="rId804" w:history="1">
        <w:r w:rsidRPr="00924189">
          <w:rPr>
            <w:rStyle w:val="Hyperlink"/>
            <w:rFonts w:ascii="Palatino" w:hAnsi="Palatino"/>
          </w:rPr>
          <w:t>484</w:t>
        </w:r>
      </w:hyperlink>
    </w:p>
    <w:p w14:paraId="533DA394" w14:textId="77777777" w:rsidR="00CD1CFC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0"/>
        <w:jc w:val="left"/>
        <w:rPr>
          <w:rFonts w:ascii="Palatino" w:hAnsi="Palatino"/>
        </w:rPr>
      </w:pPr>
    </w:p>
    <w:p w14:paraId="7EB95322" w14:textId="77777777" w:rsidR="00CD1CFC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 w:rsidR="00F725FE">
        <w:rPr>
          <w:rFonts w:ascii="Palatino" w:hAnsi="Palatino"/>
        </w:rPr>
        <w:t>.</w:t>
      </w:r>
      <w:r w:rsidR="008116DF">
        <w:rPr>
          <w:rFonts w:ascii="Palatino" w:hAnsi="Palatino"/>
        </w:rPr>
        <w:t xml:space="preserve"> Vegetables</w:t>
      </w:r>
      <w:r>
        <w:rPr>
          <w:rFonts w:ascii="Palatino" w:hAnsi="Palatino"/>
        </w:rPr>
        <w:t xml:space="preserve">, Fruit, </w:t>
      </w:r>
      <w:r w:rsidR="007A1FCA">
        <w:rPr>
          <w:rFonts w:ascii="Palatino" w:hAnsi="Palatino"/>
        </w:rPr>
        <w:t xml:space="preserve">Trees, </w:t>
      </w:r>
      <w:r>
        <w:rPr>
          <w:rFonts w:ascii="Palatino" w:hAnsi="Palatino"/>
        </w:rPr>
        <w:t>and F</w:t>
      </w:r>
      <w:r w:rsidRPr="00DE0AB2">
        <w:rPr>
          <w:rFonts w:ascii="Palatino" w:hAnsi="Palatino"/>
        </w:rPr>
        <w:t xml:space="preserve">loral </w:t>
      </w:r>
      <w:r>
        <w:rPr>
          <w:rFonts w:ascii="Palatino" w:hAnsi="Palatino"/>
        </w:rPr>
        <w:t>P</w:t>
      </w:r>
      <w:r w:rsidRPr="00DE0AB2">
        <w:rPr>
          <w:rFonts w:ascii="Palatino" w:hAnsi="Palatino"/>
        </w:rPr>
        <w:t>atterns</w:t>
      </w:r>
    </w:p>
    <w:p w14:paraId="26B72E8C" w14:textId="77777777" w:rsidR="00CD1CFC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 w:rsidRPr="00DE0AB2">
        <w:rPr>
          <w:rFonts w:ascii="Palatino" w:hAnsi="Palatino"/>
        </w:rPr>
        <w:t>.a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Vegetables</w:t>
      </w:r>
    </w:p>
    <w:p w14:paraId="5C81799D" w14:textId="4B2ED410" w:rsidR="008116D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 w:rsidR="008116DF">
        <w:rPr>
          <w:rFonts w:ascii="Palatino" w:hAnsi="Palatino"/>
        </w:rPr>
        <w:t>.a.1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2332C2">
        <w:rPr>
          <w:rFonts w:ascii="Palatino" w:hAnsi="Palatino"/>
        </w:rPr>
        <w:t>A</w:t>
      </w:r>
      <w:r w:rsidRPr="00DE0AB2">
        <w:rPr>
          <w:rFonts w:ascii="Palatino" w:hAnsi="Palatino"/>
        </w:rPr>
        <w:t>rtichoke</w:t>
      </w:r>
      <w:r w:rsidR="002406AF">
        <w:rPr>
          <w:rFonts w:ascii="Palatino" w:hAnsi="Palatino"/>
        </w:rPr>
        <w:t xml:space="preserve">, </w:t>
      </w:r>
      <w:hyperlink r:id="rId805" w:history="1">
        <w:r w:rsidRPr="00924189">
          <w:rPr>
            <w:rStyle w:val="Hyperlink"/>
            <w:rFonts w:ascii="Palatino" w:hAnsi="Palatino"/>
          </w:rPr>
          <w:t>469</w:t>
        </w:r>
      </w:hyperlink>
    </w:p>
    <w:p w14:paraId="6E23642F" w14:textId="0625F8F4" w:rsidR="008116DF" w:rsidRPr="00DE0AB2" w:rsidRDefault="008116D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>
        <w:rPr>
          <w:rFonts w:ascii="Palatino" w:hAnsi="Palatino"/>
        </w:rPr>
        <w:t>.a.2. Ra</w:t>
      </w:r>
      <w:r w:rsidRPr="00DE0AB2">
        <w:rPr>
          <w:rFonts w:ascii="Palatino" w:hAnsi="Palatino"/>
        </w:rPr>
        <w:t>dish</w:t>
      </w:r>
      <w:r w:rsidR="0014604F">
        <w:rPr>
          <w:rFonts w:ascii="Palatino" w:hAnsi="Palatino"/>
        </w:rPr>
        <w:t xml:space="preserve">, </w:t>
      </w:r>
      <w:hyperlink r:id="rId806" w:history="1">
        <w:r w:rsidRPr="00924189">
          <w:rPr>
            <w:rStyle w:val="Hyperlink"/>
            <w:rFonts w:ascii="Palatino" w:hAnsi="Palatino"/>
          </w:rPr>
          <w:t>469</w:t>
        </w:r>
      </w:hyperlink>
      <w:r w:rsidRPr="00E4171E">
        <w:rPr>
          <w:rFonts w:ascii="Palatino" w:hAnsi="Palatino"/>
        </w:rPr>
        <w:t xml:space="preserve">, </w:t>
      </w:r>
      <w:hyperlink r:id="rId807" w:history="1">
        <w:r w:rsidRPr="00924189">
          <w:rPr>
            <w:rStyle w:val="Hyperlink"/>
            <w:rFonts w:ascii="Palatino" w:hAnsi="Palatino"/>
          </w:rPr>
          <w:t>470</w:t>
        </w:r>
      </w:hyperlink>
    </w:p>
    <w:p w14:paraId="5EC74B58" w14:textId="77777777" w:rsidR="00CD1CFC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 w:rsidRPr="00DE0AB2">
        <w:rPr>
          <w:rFonts w:ascii="Palatino" w:hAnsi="Palatino"/>
        </w:rPr>
        <w:t>.b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Fruit</w:t>
      </w:r>
    </w:p>
    <w:p w14:paraId="1EA25AF1" w14:textId="5E8A412D" w:rsidR="008116DF" w:rsidRPr="008116DF" w:rsidRDefault="008116D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>
        <w:rPr>
          <w:rFonts w:ascii="Palatino" w:hAnsi="Palatino"/>
        </w:rPr>
        <w:t>.b.1.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Acorn</w:t>
      </w:r>
      <w:r w:rsidR="002406AF">
        <w:rPr>
          <w:rFonts w:ascii="Palatino" w:hAnsi="Palatino"/>
        </w:rPr>
        <w:t xml:space="preserve">, </w:t>
      </w:r>
      <w:hyperlink r:id="rId808" w:history="1">
        <w:r w:rsidRPr="00924189">
          <w:rPr>
            <w:rStyle w:val="Hyperlink"/>
            <w:rFonts w:ascii="Palatino" w:hAnsi="Palatino"/>
          </w:rPr>
          <w:t>184</w:t>
        </w:r>
      </w:hyperlink>
    </w:p>
    <w:p w14:paraId="55879F93" w14:textId="78F3539B" w:rsidR="008116DF" w:rsidRDefault="008116D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>
        <w:rPr>
          <w:rFonts w:ascii="Palatino" w:hAnsi="Palatino"/>
        </w:rPr>
        <w:t>.b.2. Citrus (</w:t>
      </w:r>
      <w:r w:rsidRPr="001D1C59">
        <w:rPr>
          <w:rFonts w:ascii="Palatino" w:hAnsi="Palatino"/>
          <w:i/>
        </w:rPr>
        <w:t>etrog</w:t>
      </w:r>
      <w:r>
        <w:rPr>
          <w:rFonts w:ascii="Palatino" w:hAnsi="Palatino"/>
        </w:rPr>
        <w:t>)</w:t>
      </w:r>
      <w:r w:rsidR="002406AF">
        <w:rPr>
          <w:rFonts w:ascii="Palatino" w:hAnsi="Palatino"/>
        </w:rPr>
        <w:t xml:space="preserve">, </w:t>
      </w:r>
      <w:hyperlink r:id="rId809" w:history="1">
        <w:r w:rsidRPr="00924189">
          <w:rPr>
            <w:rStyle w:val="Hyperlink"/>
            <w:rFonts w:ascii="Palatino" w:hAnsi="Palatino"/>
          </w:rPr>
          <w:t>524</w:t>
        </w:r>
      </w:hyperlink>
    </w:p>
    <w:p w14:paraId="4F01A3F1" w14:textId="29DB4F9B" w:rsidR="008116DF" w:rsidRPr="00E4171E" w:rsidRDefault="008116D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>
        <w:rPr>
          <w:rFonts w:ascii="Palatino" w:hAnsi="Palatino"/>
        </w:rPr>
        <w:t>.b.3.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F</w:t>
      </w:r>
      <w:r w:rsidRPr="00DE0AB2">
        <w:rPr>
          <w:rFonts w:ascii="Palatino" w:hAnsi="Palatino"/>
        </w:rPr>
        <w:t>ig</w:t>
      </w:r>
      <w:r w:rsidR="002406AF">
        <w:rPr>
          <w:rFonts w:ascii="Palatino" w:hAnsi="Palatino"/>
        </w:rPr>
        <w:t xml:space="preserve">, </w:t>
      </w:r>
      <w:hyperlink r:id="rId810" w:history="1">
        <w:r w:rsidRPr="00924189">
          <w:rPr>
            <w:rStyle w:val="Hyperlink"/>
            <w:rFonts w:ascii="Palatino" w:hAnsi="Palatino"/>
          </w:rPr>
          <w:t>469</w:t>
        </w:r>
      </w:hyperlink>
    </w:p>
    <w:p w14:paraId="0CFB30B7" w14:textId="79CC6567" w:rsidR="008116DF" w:rsidRPr="002B5003" w:rsidRDefault="008116D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>
        <w:rPr>
          <w:rFonts w:ascii="Palatino" w:hAnsi="Palatino"/>
        </w:rPr>
        <w:t>.b.4. Grapes</w:t>
      </w:r>
      <w:r w:rsidR="0014604F">
        <w:rPr>
          <w:rFonts w:ascii="Palatino" w:hAnsi="Palatino"/>
        </w:rPr>
        <w:t xml:space="preserve">, </w:t>
      </w:r>
      <w:hyperlink r:id="rId811" w:history="1">
        <w:r w:rsidRPr="00924189">
          <w:rPr>
            <w:rStyle w:val="Hyperlink"/>
            <w:rFonts w:ascii="Palatino" w:hAnsi="Palatino"/>
          </w:rPr>
          <w:t>370</w:t>
        </w:r>
      </w:hyperlink>
      <w:r>
        <w:rPr>
          <w:rFonts w:ascii="Palatino" w:hAnsi="Palatino"/>
        </w:rPr>
        <w:t xml:space="preserve">, </w:t>
      </w:r>
      <w:hyperlink r:id="rId812" w:history="1">
        <w:r w:rsidRPr="00924189">
          <w:rPr>
            <w:rStyle w:val="Hyperlink"/>
            <w:rFonts w:ascii="Palatino" w:hAnsi="Palatino"/>
          </w:rPr>
          <w:t>392</w:t>
        </w:r>
      </w:hyperlink>
      <w:r>
        <w:rPr>
          <w:rFonts w:ascii="Palatino" w:hAnsi="Palatino"/>
        </w:rPr>
        <w:t xml:space="preserve">, </w:t>
      </w:r>
      <w:hyperlink r:id="rId813" w:history="1">
        <w:r w:rsidRPr="00924189">
          <w:rPr>
            <w:rStyle w:val="Hyperlink"/>
            <w:rFonts w:ascii="Palatino" w:hAnsi="Palatino"/>
          </w:rPr>
          <w:t>537</w:t>
        </w:r>
      </w:hyperlink>
      <w:r>
        <w:rPr>
          <w:rFonts w:ascii="Palatino" w:hAnsi="Palatino"/>
        </w:rPr>
        <w:t xml:space="preserve">(?), </w:t>
      </w:r>
      <w:hyperlink r:id="rId814" w:history="1">
        <w:r w:rsidRPr="00924189">
          <w:rPr>
            <w:rStyle w:val="Hyperlink"/>
            <w:rFonts w:ascii="Palatino" w:hAnsi="Palatino"/>
          </w:rPr>
          <w:t>568</w:t>
        </w:r>
      </w:hyperlink>
      <w:r>
        <w:rPr>
          <w:rFonts w:ascii="Palatino" w:hAnsi="Palatino"/>
        </w:rPr>
        <w:t xml:space="preserve"> </w:t>
      </w:r>
    </w:p>
    <w:p w14:paraId="1B889FFE" w14:textId="315B2C89" w:rsidR="008116DF" w:rsidRPr="008116DF" w:rsidRDefault="008116D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>
        <w:rPr>
          <w:rFonts w:ascii="Palatino" w:hAnsi="Palatino"/>
        </w:rPr>
        <w:t>.b.5.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P</w:t>
      </w:r>
      <w:r w:rsidRPr="00DE0AB2">
        <w:rPr>
          <w:rFonts w:ascii="Palatino" w:hAnsi="Palatino"/>
        </w:rPr>
        <w:t>inecone</w:t>
      </w:r>
      <w:r w:rsidR="0014604F">
        <w:rPr>
          <w:rFonts w:ascii="Palatino" w:hAnsi="Palatino"/>
        </w:rPr>
        <w:t xml:space="preserve">, </w:t>
      </w:r>
      <w:hyperlink r:id="rId815" w:history="1">
        <w:r w:rsidRPr="00924189">
          <w:rPr>
            <w:rStyle w:val="Hyperlink"/>
            <w:rFonts w:ascii="Palatino" w:hAnsi="Palatino"/>
          </w:rPr>
          <w:t>266</w:t>
        </w:r>
      </w:hyperlink>
      <w:r>
        <w:rPr>
          <w:rFonts w:ascii="Palatino" w:hAnsi="Palatino"/>
        </w:rPr>
        <w:t xml:space="preserve">, </w:t>
      </w:r>
      <w:hyperlink r:id="rId816" w:history="1">
        <w:r w:rsidRPr="00924189">
          <w:rPr>
            <w:rStyle w:val="Hyperlink"/>
            <w:rFonts w:ascii="Palatino" w:hAnsi="Palatino"/>
          </w:rPr>
          <w:t>609</w:t>
        </w:r>
      </w:hyperlink>
    </w:p>
    <w:p w14:paraId="636EA000" w14:textId="11C85106" w:rsidR="00CD1CFC" w:rsidRPr="00DE0AB2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 w:rsidR="008116DF">
        <w:rPr>
          <w:rFonts w:ascii="Palatino" w:hAnsi="Palatino"/>
        </w:rPr>
        <w:t>.b.6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2332C2">
        <w:rPr>
          <w:rFonts w:ascii="Palatino" w:hAnsi="Palatino"/>
        </w:rPr>
        <w:t>P</w:t>
      </w:r>
      <w:r w:rsidRPr="00DE0AB2">
        <w:rPr>
          <w:rFonts w:ascii="Palatino" w:hAnsi="Palatino"/>
        </w:rPr>
        <w:t>omegranate</w:t>
      </w:r>
      <w:r w:rsidR="0014604F">
        <w:rPr>
          <w:rFonts w:ascii="Palatino" w:hAnsi="Palatino"/>
        </w:rPr>
        <w:t xml:space="preserve">, </w:t>
      </w:r>
      <w:hyperlink r:id="rId817" w:history="1">
        <w:r w:rsidRPr="00924189">
          <w:rPr>
            <w:rStyle w:val="Hyperlink"/>
            <w:rFonts w:ascii="Palatino" w:hAnsi="Palatino"/>
          </w:rPr>
          <w:t>79</w:t>
        </w:r>
      </w:hyperlink>
      <w:r w:rsidRPr="00E4171E">
        <w:rPr>
          <w:rFonts w:ascii="Palatino" w:hAnsi="Palatino"/>
        </w:rPr>
        <w:t xml:space="preserve">, </w:t>
      </w:r>
      <w:hyperlink r:id="rId818" w:history="1">
        <w:r w:rsidRPr="00924189">
          <w:rPr>
            <w:rStyle w:val="Hyperlink"/>
            <w:rFonts w:ascii="Palatino" w:hAnsi="Palatino"/>
          </w:rPr>
          <w:t>266</w:t>
        </w:r>
      </w:hyperlink>
    </w:p>
    <w:p w14:paraId="25FCF9D7" w14:textId="4CD91112" w:rsidR="007A1FCA" w:rsidRDefault="00185A12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 w:rsidR="007E3ECA">
        <w:rPr>
          <w:rFonts w:ascii="Palatino" w:hAnsi="Palatino"/>
        </w:rPr>
        <w:t>.b.7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2B5003">
        <w:rPr>
          <w:rFonts w:ascii="Palatino" w:hAnsi="Palatino"/>
        </w:rPr>
        <w:t>Unidentified fruit</w:t>
      </w:r>
      <w:r w:rsidR="0014604F">
        <w:rPr>
          <w:rFonts w:ascii="Palatino" w:hAnsi="Palatino"/>
        </w:rPr>
        <w:t xml:space="preserve">, </w:t>
      </w:r>
      <w:hyperlink r:id="rId819" w:history="1">
        <w:r w:rsidR="006149C4" w:rsidRPr="00405E01">
          <w:rPr>
            <w:rStyle w:val="Hyperlink"/>
            <w:rFonts w:ascii="Palatino" w:hAnsi="Palatino"/>
          </w:rPr>
          <w:t>205</w:t>
        </w:r>
        <w:r w:rsidR="00120FC5" w:rsidRPr="00405E01">
          <w:rPr>
            <w:rStyle w:val="Hyperlink"/>
            <w:rFonts w:ascii="Palatino" w:hAnsi="Palatino"/>
          </w:rPr>
          <w:t>–</w:t>
        </w:r>
        <w:r w:rsidR="00FF13BC" w:rsidRPr="00405E01">
          <w:rPr>
            <w:rStyle w:val="Hyperlink"/>
            <w:rFonts w:ascii="Palatino" w:hAnsi="Palatino"/>
          </w:rPr>
          <w:t>6</w:t>
        </w:r>
      </w:hyperlink>
      <w:r w:rsidR="00FF13BC">
        <w:rPr>
          <w:rFonts w:ascii="Palatino" w:hAnsi="Palatino"/>
        </w:rPr>
        <w:t xml:space="preserve"> (olive?), </w:t>
      </w:r>
      <w:hyperlink r:id="rId820" w:history="1">
        <w:r w:rsidR="002B5003" w:rsidRPr="00924189">
          <w:rPr>
            <w:rStyle w:val="Hyperlink"/>
            <w:rFonts w:ascii="Palatino" w:hAnsi="Palatino"/>
          </w:rPr>
          <w:t>266</w:t>
        </w:r>
      </w:hyperlink>
    </w:p>
    <w:p w14:paraId="75097EC6" w14:textId="3E70BABA" w:rsidR="007A1FCA" w:rsidRDefault="007A1FCA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>
        <w:rPr>
          <w:rFonts w:ascii="Palatino" w:hAnsi="Palatino"/>
        </w:rPr>
        <w:t>.c . Trees</w:t>
      </w:r>
      <w:r w:rsidR="0014604F">
        <w:rPr>
          <w:rFonts w:ascii="Palatino" w:hAnsi="Palatino"/>
        </w:rPr>
        <w:t xml:space="preserve">, </w:t>
      </w:r>
      <w:hyperlink r:id="rId821" w:history="1">
        <w:r w:rsidRPr="00924189">
          <w:rPr>
            <w:rStyle w:val="Hyperlink"/>
            <w:rFonts w:ascii="Palatino" w:hAnsi="Palatino"/>
          </w:rPr>
          <w:t>123</w:t>
        </w:r>
      </w:hyperlink>
      <w:r>
        <w:rPr>
          <w:rFonts w:ascii="Palatino" w:hAnsi="Palatino"/>
        </w:rPr>
        <w:t xml:space="preserve">(?), </w:t>
      </w:r>
      <w:hyperlink r:id="rId822" w:history="1">
        <w:r w:rsidRPr="00924189">
          <w:rPr>
            <w:rStyle w:val="Hyperlink"/>
            <w:rFonts w:ascii="Palatino" w:hAnsi="Palatino"/>
          </w:rPr>
          <w:t>129</w:t>
        </w:r>
      </w:hyperlink>
      <w:r>
        <w:rPr>
          <w:rFonts w:ascii="Palatino" w:hAnsi="Palatino"/>
        </w:rPr>
        <w:t xml:space="preserve">, </w:t>
      </w:r>
      <w:hyperlink r:id="rId823" w:history="1">
        <w:r w:rsidRPr="00924189">
          <w:rPr>
            <w:rStyle w:val="Hyperlink"/>
            <w:rFonts w:ascii="Palatino" w:hAnsi="Palatino"/>
          </w:rPr>
          <w:t>177</w:t>
        </w:r>
      </w:hyperlink>
      <w:r>
        <w:rPr>
          <w:rFonts w:ascii="Palatino" w:hAnsi="Palatino"/>
        </w:rPr>
        <w:t xml:space="preserve">, </w:t>
      </w:r>
      <w:hyperlink r:id="rId824" w:history="1">
        <w:r w:rsidRPr="00924189">
          <w:rPr>
            <w:rStyle w:val="Hyperlink"/>
            <w:rFonts w:ascii="Palatino" w:hAnsi="Palatino"/>
          </w:rPr>
          <w:t>196</w:t>
        </w:r>
      </w:hyperlink>
      <w:r>
        <w:rPr>
          <w:rFonts w:ascii="Palatino" w:hAnsi="Palatino"/>
        </w:rPr>
        <w:t xml:space="preserve">, </w:t>
      </w:r>
      <w:hyperlink r:id="rId825" w:history="1">
        <w:r w:rsidR="00936A14" w:rsidRPr="00924189">
          <w:rPr>
            <w:rStyle w:val="Hyperlink"/>
            <w:rFonts w:ascii="Palatino" w:hAnsi="Palatino"/>
          </w:rPr>
          <w:t>231</w:t>
        </w:r>
      </w:hyperlink>
      <w:r w:rsidR="001107C0">
        <w:rPr>
          <w:rFonts w:ascii="Palatino" w:hAnsi="Palatino"/>
        </w:rPr>
        <w:t xml:space="preserve">, </w:t>
      </w:r>
      <w:hyperlink r:id="rId826" w:history="1">
        <w:r w:rsidR="001107C0" w:rsidRPr="00924189">
          <w:rPr>
            <w:rStyle w:val="Hyperlink"/>
            <w:rFonts w:ascii="Palatino" w:hAnsi="Palatino"/>
          </w:rPr>
          <w:t>305</w:t>
        </w:r>
      </w:hyperlink>
      <w:r w:rsidR="00A166A9">
        <w:rPr>
          <w:rFonts w:ascii="Palatino" w:hAnsi="Palatino"/>
        </w:rPr>
        <w:t xml:space="preserve">, </w:t>
      </w:r>
      <w:hyperlink r:id="rId827" w:history="1">
        <w:r w:rsidR="00A166A9" w:rsidRPr="00924189">
          <w:rPr>
            <w:rStyle w:val="Hyperlink"/>
            <w:rFonts w:ascii="Palatino" w:hAnsi="Palatino"/>
          </w:rPr>
          <w:t>310</w:t>
        </w:r>
      </w:hyperlink>
    </w:p>
    <w:p w14:paraId="085171B0" w14:textId="77777777" w:rsidR="00CD1CFC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 w:rsidR="007A1FCA">
        <w:rPr>
          <w:rFonts w:ascii="Palatino" w:hAnsi="Palatino"/>
        </w:rPr>
        <w:t>.d</w:t>
      </w:r>
      <w:r w:rsidR="00913DA2">
        <w:rPr>
          <w:rFonts w:ascii="Palatino" w:hAnsi="Palatino"/>
        </w:rPr>
        <w:t xml:space="preserve">. </w:t>
      </w:r>
      <w:r>
        <w:rPr>
          <w:rFonts w:ascii="Palatino" w:hAnsi="Palatino"/>
        </w:rPr>
        <w:t xml:space="preserve">Vegetal </w:t>
      </w:r>
      <w:r w:rsidRPr="002406AF">
        <w:rPr>
          <w:rFonts w:ascii="Palatino" w:hAnsi="Palatino"/>
        </w:rPr>
        <w:t>Decors</w:t>
      </w:r>
    </w:p>
    <w:p w14:paraId="378314E0" w14:textId="05B84D96" w:rsidR="00CD1CFC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v</w:t>
      </w:r>
      <w:r w:rsidR="007A1FCA" w:rsidRPr="002406AF">
        <w:rPr>
          <w:rFonts w:ascii="Palatino" w:hAnsi="Palatino"/>
        </w:rPr>
        <w:t>.d</w:t>
      </w:r>
      <w:r w:rsidRPr="002406AF">
        <w:rPr>
          <w:rFonts w:ascii="Palatino" w:hAnsi="Palatino"/>
        </w:rPr>
        <w:t>.1</w:t>
      </w:r>
      <w:r w:rsidR="00F725FE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</w:t>
      </w:r>
      <w:r w:rsidR="002332C2" w:rsidRPr="002406AF">
        <w:rPr>
          <w:rFonts w:ascii="Palatino" w:hAnsi="Palatino"/>
        </w:rPr>
        <w:t>L</w:t>
      </w:r>
      <w:r w:rsidRPr="002406AF">
        <w:rPr>
          <w:rFonts w:ascii="Palatino" w:hAnsi="Palatino"/>
        </w:rPr>
        <w:t>eaves</w:t>
      </w:r>
      <w:r w:rsidR="0014604F">
        <w:rPr>
          <w:rFonts w:ascii="Palatino" w:hAnsi="Palatino"/>
        </w:rPr>
        <w:t xml:space="preserve">, </w:t>
      </w:r>
      <w:hyperlink r:id="rId828" w:history="1">
        <w:r w:rsidRPr="00924189">
          <w:rPr>
            <w:rStyle w:val="Hyperlink"/>
            <w:rFonts w:ascii="Palatino" w:hAnsi="Palatino"/>
          </w:rPr>
          <w:t>79</w:t>
        </w:r>
      </w:hyperlink>
      <w:r w:rsidRPr="002406AF">
        <w:rPr>
          <w:rFonts w:ascii="Palatino" w:hAnsi="Palatino"/>
        </w:rPr>
        <w:t xml:space="preserve">, </w:t>
      </w:r>
      <w:hyperlink r:id="rId829" w:history="1">
        <w:r w:rsidR="00EF2326" w:rsidRPr="00924189">
          <w:rPr>
            <w:rStyle w:val="Hyperlink"/>
            <w:rFonts w:ascii="Palatino" w:hAnsi="Palatino"/>
          </w:rPr>
          <w:t>94</w:t>
        </w:r>
      </w:hyperlink>
      <w:r w:rsidR="00EF2326" w:rsidRPr="002406AF">
        <w:rPr>
          <w:rFonts w:ascii="Palatino" w:hAnsi="Palatino"/>
        </w:rPr>
        <w:t xml:space="preserve">, </w:t>
      </w:r>
      <w:hyperlink r:id="rId830" w:history="1">
        <w:r w:rsidR="00EF2326" w:rsidRPr="00924189">
          <w:rPr>
            <w:rStyle w:val="Hyperlink"/>
            <w:rFonts w:ascii="Palatino" w:hAnsi="Palatino"/>
          </w:rPr>
          <w:t>140</w:t>
        </w:r>
      </w:hyperlink>
      <w:r w:rsidR="00EF2326" w:rsidRPr="002406AF">
        <w:rPr>
          <w:rFonts w:ascii="Palatino" w:hAnsi="Palatino"/>
        </w:rPr>
        <w:t>,</w:t>
      </w:r>
      <w:r w:rsidRPr="002406AF">
        <w:rPr>
          <w:rFonts w:ascii="Palatino" w:hAnsi="Palatino"/>
        </w:rPr>
        <w:t xml:space="preserve"> </w:t>
      </w:r>
      <w:hyperlink r:id="rId831" w:history="1">
        <w:r w:rsidR="00EF2326" w:rsidRPr="00924189">
          <w:rPr>
            <w:rStyle w:val="Hyperlink"/>
            <w:rFonts w:ascii="Palatino" w:hAnsi="Palatino"/>
          </w:rPr>
          <w:t>359</w:t>
        </w:r>
      </w:hyperlink>
    </w:p>
    <w:p w14:paraId="3AC4A819" w14:textId="0A852912" w:rsidR="00E73872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800" w:hanging="36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v</w:t>
      </w:r>
      <w:r w:rsidR="007A1FCA" w:rsidRPr="002406AF">
        <w:rPr>
          <w:rFonts w:ascii="Palatino" w:hAnsi="Palatino"/>
        </w:rPr>
        <w:t>.d</w:t>
      </w:r>
      <w:r w:rsidRPr="002406AF">
        <w:rPr>
          <w:rFonts w:ascii="Palatino" w:hAnsi="Palatino"/>
        </w:rPr>
        <w:t>.2</w:t>
      </w:r>
      <w:r w:rsidR="00F725FE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</w:t>
      </w:r>
      <w:r w:rsidR="002332C2" w:rsidRPr="002406AF">
        <w:rPr>
          <w:rFonts w:ascii="Palatino" w:hAnsi="Palatino"/>
        </w:rPr>
        <w:t>P</w:t>
      </w:r>
      <w:r w:rsidRPr="002406AF">
        <w:rPr>
          <w:rFonts w:ascii="Palatino" w:hAnsi="Palatino"/>
        </w:rPr>
        <w:t>alms</w:t>
      </w:r>
      <w:r w:rsidR="0014604F">
        <w:rPr>
          <w:rFonts w:ascii="Palatino" w:hAnsi="Palatino"/>
        </w:rPr>
        <w:t xml:space="preserve">, </w:t>
      </w:r>
      <w:hyperlink r:id="rId832" w:history="1">
        <w:r w:rsidRPr="00924189">
          <w:rPr>
            <w:rStyle w:val="Hyperlink"/>
            <w:rFonts w:ascii="Palatino" w:hAnsi="Palatino"/>
          </w:rPr>
          <w:t>109</w:t>
        </w:r>
      </w:hyperlink>
      <w:r w:rsidRPr="002406AF">
        <w:rPr>
          <w:rFonts w:ascii="Palatino" w:hAnsi="Palatino"/>
        </w:rPr>
        <w:t xml:space="preserve">, </w:t>
      </w:r>
      <w:hyperlink r:id="rId833" w:history="1">
        <w:r w:rsidR="007C1966" w:rsidRPr="00924189">
          <w:rPr>
            <w:rStyle w:val="Hyperlink"/>
            <w:rFonts w:ascii="Palatino" w:hAnsi="Palatino"/>
          </w:rPr>
          <w:t>162</w:t>
        </w:r>
      </w:hyperlink>
      <w:r w:rsidR="007C1966" w:rsidRPr="002406AF">
        <w:rPr>
          <w:rFonts w:ascii="Palatino" w:hAnsi="Palatino"/>
        </w:rPr>
        <w:t xml:space="preserve">, </w:t>
      </w:r>
      <w:hyperlink r:id="rId834" w:history="1">
        <w:r w:rsidR="00FF13BC" w:rsidRPr="00924189">
          <w:rPr>
            <w:rStyle w:val="Hyperlink"/>
            <w:rFonts w:ascii="Palatino" w:hAnsi="Palatino"/>
          </w:rPr>
          <w:t>214</w:t>
        </w:r>
      </w:hyperlink>
      <w:r w:rsidR="00FF13BC" w:rsidRPr="002406AF">
        <w:rPr>
          <w:rFonts w:ascii="Palatino" w:hAnsi="Palatino"/>
        </w:rPr>
        <w:t xml:space="preserve">, </w:t>
      </w:r>
      <w:hyperlink r:id="rId835" w:history="1">
        <w:r w:rsidR="00FF13BC" w:rsidRPr="00924189">
          <w:rPr>
            <w:rStyle w:val="Hyperlink"/>
            <w:rFonts w:ascii="Palatino" w:hAnsi="Palatino"/>
          </w:rPr>
          <w:t>221</w:t>
        </w:r>
      </w:hyperlink>
      <w:r w:rsidR="00FF13BC" w:rsidRPr="002406AF">
        <w:rPr>
          <w:rFonts w:ascii="Palatino" w:hAnsi="Palatino"/>
        </w:rPr>
        <w:t xml:space="preserve">, </w:t>
      </w:r>
      <w:hyperlink r:id="rId836" w:history="1">
        <w:r w:rsidR="00FF13BC" w:rsidRPr="00924189">
          <w:rPr>
            <w:rStyle w:val="Hyperlink"/>
            <w:rFonts w:ascii="Palatino" w:hAnsi="Palatino"/>
          </w:rPr>
          <w:t>224</w:t>
        </w:r>
      </w:hyperlink>
      <w:r w:rsidR="00FF13BC" w:rsidRPr="002406AF">
        <w:rPr>
          <w:rFonts w:ascii="Palatino" w:hAnsi="Palatino"/>
        </w:rPr>
        <w:t xml:space="preserve">, </w:t>
      </w:r>
      <w:hyperlink r:id="rId837" w:history="1">
        <w:r w:rsidR="000103E5" w:rsidRPr="00924189">
          <w:rPr>
            <w:rStyle w:val="Hyperlink"/>
            <w:rFonts w:ascii="Palatino" w:hAnsi="Palatino"/>
          </w:rPr>
          <w:t>248</w:t>
        </w:r>
      </w:hyperlink>
      <w:r w:rsidR="000103E5" w:rsidRPr="002406AF">
        <w:rPr>
          <w:rFonts w:ascii="Palatino" w:hAnsi="Palatino"/>
        </w:rPr>
        <w:t xml:space="preserve">, </w:t>
      </w:r>
      <w:hyperlink r:id="rId838" w:history="1">
        <w:r w:rsidR="001107C0" w:rsidRPr="00924189">
          <w:rPr>
            <w:rStyle w:val="Hyperlink"/>
            <w:rFonts w:ascii="Palatino" w:hAnsi="Palatino"/>
          </w:rPr>
          <w:t>307</w:t>
        </w:r>
      </w:hyperlink>
      <w:r w:rsidR="001107C0" w:rsidRPr="002406AF">
        <w:rPr>
          <w:rFonts w:ascii="Palatino" w:hAnsi="Palatino"/>
        </w:rPr>
        <w:t xml:space="preserve">, </w:t>
      </w:r>
      <w:hyperlink r:id="rId839" w:history="1">
        <w:r w:rsidR="007C1966" w:rsidRPr="00924189">
          <w:rPr>
            <w:rStyle w:val="Hyperlink"/>
            <w:rFonts w:ascii="Palatino" w:hAnsi="Palatino"/>
          </w:rPr>
          <w:t>388</w:t>
        </w:r>
      </w:hyperlink>
      <w:r w:rsidR="008116DF" w:rsidRPr="002406AF">
        <w:rPr>
          <w:rFonts w:ascii="Palatino" w:hAnsi="Palatino"/>
        </w:rPr>
        <w:t>,</w:t>
      </w:r>
      <w:r w:rsidR="00A60802" w:rsidRPr="002406AF">
        <w:rPr>
          <w:rFonts w:ascii="Palatino" w:hAnsi="Palatino"/>
        </w:rPr>
        <w:t xml:space="preserve"> </w:t>
      </w:r>
      <w:hyperlink r:id="rId840" w:history="1">
        <w:r w:rsidR="00A60802" w:rsidRPr="00924189">
          <w:rPr>
            <w:rStyle w:val="Hyperlink"/>
            <w:rFonts w:ascii="Palatino" w:hAnsi="Palatino"/>
          </w:rPr>
          <w:t>419</w:t>
        </w:r>
      </w:hyperlink>
      <w:r w:rsidR="000C0487" w:rsidRPr="002406AF">
        <w:rPr>
          <w:rFonts w:ascii="Palatino" w:hAnsi="Palatino"/>
        </w:rPr>
        <w:t xml:space="preserve">, </w:t>
      </w:r>
      <w:hyperlink r:id="rId841" w:history="1">
        <w:r w:rsidR="007E3ECA" w:rsidRPr="00924189">
          <w:rPr>
            <w:rStyle w:val="Hyperlink"/>
            <w:rFonts w:ascii="Palatino" w:hAnsi="Palatino"/>
          </w:rPr>
          <w:t>524</w:t>
        </w:r>
      </w:hyperlink>
      <w:r w:rsidR="007E3ECA" w:rsidRPr="002406AF">
        <w:rPr>
          <w:rFonts w:ascii="Palatino" w:hAnsi="Palatino"/>
        </w:rPr>
        <w:t xml:space="preserve"> (</w:t>
      </w:r>
      <w:r w:rsidR="007E3ECA" w:rsidRPr="002406AF">
        <w:rPr>
          <w:rFonts w:ascii="Palatino" w:hAnsi="Palatino"/>
          <w:i/>
        </w:rPr>
        <w:t>lulav</w:t>
      </w:r>
      <w:r w:rsidR="007E3ECA" w:rsidRPr="002406AF">
        <w:rPr>
          <w:rFonts w:ascii="Palatino" w:hAnsi="Palatino"/>
        </w:rPr>
        <w:t xml:space="preserve">), </w:t>
      </w:r>
      <w:hyperlink r:id="rId842" w:history="1">
        <w:r w:rsidR="000C0487" w:rsidRPr="00924189">
          <w:rPr>
            <w:rStyle w:val="Hyperlink"/>
            <w:rFonts w:ascii="Palatino" w:hAnsi="Palatino"/>
          </w:rPr>
          <w:t>600</w:t>
        </w:r>
      </w:hyperlink>
    </w:p>
    <w:p w14:paraId="25718EF1" w14:textId="52EA80A4" w:rsidR="00CD1CFC" w:rsidRPr="002406AF" w:rsidRDefault="00E73872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v</w:t>
      </w:r>
      <w:r w:rsidR="007A1FCA" w:rsidRPr="002406AF">
        <w:rPr>
          <w:rFonts w:ascii="Palatino" w:hAnsi="Palatino"/>
        </w:rPr>
        <w:t>.d</w:t>
      </w:r>
      <w:r w:rsidRPr="002406AF">
        <w:rPr>
          <w:rFonts w:ascii="Palatino" w:hAnsi="Palatino"/>
        </w:rPr>
        <w:t xml:space="preserve">.3. Palmette </w:t>
      </w:r>
      <w:hyperlink r:id="rId843" w:history="1">
        <w:r w:rsidRPr="00924189">
          <w:rPr>
            <w:rStyle w:val="Hyperlink"/>
            <w:rFonts w:ascii="Palatino" w:hAnsi="Palatino"/>
          </w:rPr>
          <w:t>495</w:t>
        </w:r>
      </w:hyperlink>
    </w:p>
    <w:p w14:paraId="10856E73" w14:textId="77777777" w:rsidR="00CD1CFC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v</w:t>
      </w:r>
      <w:r w:rsidR="007A1FCA" w:rsidRPr="002406AF">
        <w:rPr>
          <w:rFonts w:ascii="Palatino" w:hAnsi="Palatino"/>
        </w:rPr>
        <w:t>.d</w:t>
      </w:r>
      <w:r w:rsidR="00E73872" w:rsidRPr="002406AF">
        <w:rPr>
          <w:rFonts w:ascii="Palatino" w:hAnsi="Palatino"/>
        </w:rPr>
        <w:t>.4</w:t>
      </w:r>
      <w:r w:rsidR="00F725FE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Rosettes</w:t>
      </w:r>
    </w:p>
    <w:p w14:paraId="69EADC69" w14:textId="5D89AF2B" w:rsidR="00CD1CFC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v</w:t>
      </w:r>
      <w:r w:rsidR="007A1FCA" w:rsidRPr="002406AF">
        <w:rPr>
          <w:rFonts w:ascii="Palatino" w:hAnsi="Palatino"/>
        </w:rPr>
        <w:t>.d</w:t>
      </w:r>
      <w:r w:rsidR="00E73872" w:rsidRPr="002406AF">
        <w:rPr>
          <w:rFonts w:ascii="Palatino" w:hAnsi="Palatino"/>
        </w:rPr>
        <w:t>.4</w:t>
      </w:r>
      <w:r w:rsidRPr="002406AF">
        <w:rPr>
          <w:rFonts w:ascii="Palatino" w:hAnsi="Palatino"/>
        </w:rPr>
        <w:t>(1)</w:t>
      </w:r>
      <w:r w:rsidR="00F725FE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</w:t>
      </w:r>
      <w:r w:rsidR="002332C2" w:rsidRPr="002406AF">
        <w:rPr>
          <w:rFonts w:ascii="Palatino" w:hAnsi="Palatino"/>
        </w:rPr>
        <w:t>F</w:t>
      </w:r>
      <w:r w:rsidRPr="002406AF">
        <w:rPr>
          <w:rFonts w:ascii="Palatino" w:hAnsi="Palatino"/>
        </w:rPr>
        <w:t>our petals</w:t>
      </w:r>
      <w:r w:rsidR="002406AF">
        <w:rPr>
          <w:rFonts w:ascii="Palatino" w:hAnsi="Palatino"/>
        </w:rPr>
        <w:t xml:space="preserve">, </w:t>
      </w:r>
      <w:hyperlink r:id="rId844" w:history="1">
        <w:r w:rsidRPr="00924189">
          <w:rPr>
            <w:rStyle w:val="Hyperlink"/>
            <w:rFonts w:ascii="Palatino" w:hAnsi="Palatino"/>
          </w:rPr>
          <w:t>165</w:t>
        </w:r>
      </w:hyperlink>
    </w:p>
    <w:p w14:paraId="72168F8B" w14:textId="31854625" w:rsidR="00CD1CFC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v</w:t>
      </w:r>
      <w:r w:rsidR="007A1FCA" w:rsidRPr="002406AF">
        <w:rPr>
          <w:rFonts w:ascii="Palatino" w:hAnsi="Palatino"/>
        </w:rPr>
        <w:t>.d</w:t>
      </w:r>
      <w:r w:rsidR="00E73872" w:rsidRPr="002406AF">
        <w:rPr>
          <w:rFonts w:ascii="Palatino" w:hAnsi="Palatino"/>
        </w:rPr>
        <w:t>.4</w:t>
      </w:r>
      <w:r w:rsidRPr="002406AF">
        <w:rPr>
          <w:rFonts w:ascii="Palatino" w:hAnsi="Palatino"/>
        </w:rPr>
        <w:t>(2)</w:t>
      </w:r>
      <w:r w:rsidR="00F725FE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</w:t>
      </w:r>
      <w:r w:rsidR="002332C2" w:rsidRPr="002406AF">
        <w:rPr>
          <w:rFonts w:ascii="Palatino" w:hAnsi="Palatino"/>
        </w:rPr>
        <w:t>S</w:t>
      </w:r>
      <w:r w:rsidRPr="002406AF">
        <w:rPr>
          <w:rFonts w:ascii="Palatino" w:hAnsi="Palatino"/>
        </w:rPr>
        <w:t>ix petals</w:t>
      </w:r>
      <w:r w:rsidR="0014604F">
        <w:rPr>
          <w:rFonts w:ascii="Palatino" w:hAnsi="Palatino"/>
        </w:rPr>
        <w:t xml:space="preserve">, </w:t>
      </w:r>
      <w:hyperlink r:id="rId845" w:history="1">
        <w:r w:rsidRPr="00924189">
          <w:rPr>
            <w:rStyle w:val="Hyperlink"/>
            <w:rFonts w:ascii="Palatino" w:hAnsi="Palatino"/>
          </w:rPr>
          <w:t>515</w:t>
        </w:r>
      </w:hyperlink>
      <w:r w:rsidRPr="002406AF">
        <w:rPr>
          <w:rFonts w:ascii="Palatino" w:hAnsi="Palatino"/>
        </w:rPr>
        <w:t xml:space="preserve">, </w:t>
      </w:r>
      <w:hyperlink r:id="rId846" w:history="1">
        <w:r w:rsidRPr="00924189">
          <w:rPr>
            <w:rStyle w:val="Hyperlink"/>
            <w:rFonts w:ascii="Palatino" w:hAnsi="Palatino"/>
          </w:rPr>
          <w:t>532</w:t>
        </w:r>
      </w:hyperlink>
    </w:p>
    <w:p w14:paraId="668DBACF" w14:textId="60E0D288" w:rsidR="00CD1CFC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v</w:t>
      </w:r>
      <w:r w:rsidR="007A1FCA" w:rsidRPr="002406AF">
        <w:rPr>
          <w:rFonts w:ascii="Palatino" w:hAnsi="Palatino"/>
        </w:rPr>
        <w:t>.d</w:t>
      </w:r>
      <w:r w:rsidR="00E73872" w:rsidRPr="002406AF">
        <w:rPr>
          <w:rFonts w:ascii="Palatino" w:hAnsi="Palatino"/>
        </w:rPr>
        <w:t>.4</w:t>
      </w:r>
      <w:r w:rsidRPr="002406AF">
        <w:rPr>
          <w:rFonts w:ascii="Palatino" w:hAnsi="Palatino"/>
        </w:rPr>
        <w:t>(3)</w:t>
      </w:r>
      <w:r w:rsidR="00F725FE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</w:t>
      </w:r>
      <w:r w:rsidR="002332C2" w:rsidRPr="002406AF">
        <w:rPr>
          <w:rFonts w:ascii="Palatino" w:hAnsi="Palatino"/>
        </w:rPr>
        <w:t>E</w:t>
      </w:r>
      <w:r w:rsidRPr="002406AF">
        <w:rPr>
          <w:rFonts w:ascii="Palatino" w:hAnsi="Palatino"/>
        </w:rPr>
        <w:t>ight petals</w:t>
      </w:r>
      <w:r w:rsidR="0014604F">
        <w:rPr>
          <w:rFonts w:ascii="Palatino" w:hAnsi="Palatino"/>
        </w:rPr>
        <w:t xml:space="preserve">, </w:t>
      </w:r>
      <w:hyperlink r:id="rId847" w:history="1">
        <w:r w:rsidRPr="00924189">
          <w:rPr>
            <w:rStyle w:val="Hyperlink"/>
            <w:rFonts w:ascii="Palatino" w:hAnsi="Palatino"/>
          </w:rPr>
          <w:t>66</w:t>
        </w:r>
      </w:hyperlink>
      <w:r w:rsidRPr="002406AF">
        <w:rPr>
          <w:rFonts w:ascii="Palatino" w:hAnsi="Palatino"/>
        </w:rPr>
        <w:t xml:space="preserve">, </w:t>
      </w:r>
      <w:hyperlink r:id="rId848" w:history="1">
        <w:r w:rsidRPr="00924189">
          <w:rPr>
            <w:rStyle w:val="Hyperlink"/>
            <w:rFonts w:ascii="Palatino" w:hAnsi="Palatino"/>
          </w:rPr>
          <w:t>501</w:t>
        </w:r>
      </w:hyperlink>
      <w:r w:rsidRPr="002406AF">
        <w:rPr>
          <w:rFonts w:ascii="Palatino" w:hAnsi="Palatino"/>
        </w:rPr>
        <w:t xml:space="preserve">, </w:t>
      </w:r>
      <w:hyperlink r:id="rId849" w:history="1">
        <w:r w:rsidRPr="00924189">
          <w:rPr>
            <w:rStyle w:val="Hyperlink"/>
            <w:rFonts w:ascii="Palatino" w:hAnsi="Palatino"/>
          </w:rPr>
          <w:t>549</w:t>
        </w:r>
      </w:hyperlink>
      <w:r w:rsidRPr="002406AF">
        <w:rPr>
          <w:rFonts w:ascii="Palatino" w:hAnsi="Palatino"/>
        </w:rPr>
        <w:t xml:space="preserve">, </w:t>
      </w:r>
      <w:hyperlink r:id="rId850" w:history="1">
        <w:r w:rsidRPr="00924189">
          <w:rPr>
            <w:rStyle w:val="Hyperlink"/>
            <w:rFonts w:ascii="Palatino" w:hAnsi="Palatino"/>
          </w:rPr>
          <w:t>584</w:t>
        </w:r>
      </w:hyperlink>
      <w:r w:rsidRPr="002406AF">
        <w:rPr>
          <w:rFonts w:ascii="Palatino" w:hAnsi="Palatino"/>
        </w:rPr>
        <w:t xml:space="preserve">, </w:t>
      </w:r>
      <w:hyperlink r:id="rId851" w:history="1">
        <w:r w:rsidRPr="00924189">
          <w:rPr>
            <w:rStyle w:val="Hyperlink"/>
            <w:rFonts w:ascii="Palatino" w:hAnsi="Palatino"/>
          </w:rPr>
          <w:t>600</w:t>
        </w:r>
      </w:hyperlink>
    </w:p>
    <w:p w14:paraId="66448604" w14:textId="0611F7DD" w:rsidR="00CD1CFC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v</w:t>
      </w:r>
      <w:r w:rsidR="007A1FCA" w:rsidRPr="002406AF">
        <w:rPr>
          <w:rFonts w:ascii="Palatino" w:hAnsi="Palatino"/>
        </w:rPr>
        <w:t>.d</w:t>
      </w:r>
      <w:r w:rsidR="00E73872" w:rsidRPr="002406AF">
        <w:rPr>
          <w:rFonts w:ascii="Palatino" w:hAnsi="Palatino"/>
        </w:rPr>
        <w:t>.4</w:t>
      </w:r>
      <w:r w:rsidRPr="002406AF">
        <w:rPr>
          <w:rFonts w:ascii="Palatino" w:hAnsi="Palatino"/>
        </w:rPr>
        <w:t>(4)</w:t>
      </w:r>
      <w:r w:rsidR="00F725FE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</w:t>
      </w:r>
      <w:r w:rsidR="002332C2" w:rsidRPr="002406AF">
        <w:rPr>
          <w:rFonts w:ascii="Palatino" w:hAnsi="Palatino"/>
        </w:rPr>
        <w:t>T</w:t>
      </w:r>
      <w:r w:rsidRPr="002406AF">
        <w:rPr>
          <w:rFonts w:ascii="Palatino" w:hAnsi="Palatino"/>
        </w:rPr>
        <w:t>en petals</w:t>
      </w:r>
      <w:r w:rsidR="002406AF">
        <w:rPr>
          <w:rFonts w:ascii="Palatino" w:hAnsi="Palatino"/>
        </w:rPr>
        <w:t xml:space="preserve">, </w:t>
      </w:r>
      <w:hyperlink r:id="rId852" w:history="1">
        <w:r w:rsidRPr="00924189">
          <w:rPr>
            <w:rStyle w:val="Hyperlink"/>
            <w:rFonts w:ascii="Palatino" w:hAnsi="Palatino"/>
          </w:rPr>
          <w:t>478</w:t>
        </w:r>
      </w:hyperlink>
    </w:p>
    <w:p w14:paraId="6DD63A17" w14:textId="2BF9841F" w:rsidR="00CD1CFC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v</w:t>
      </w:r>
      <w:r w:rsidR="007A1FCA" w:rsidRPr="002406AF">
        <w:rPr>
          <w:rFonts w:ascii="Palatino" w:hAnsi="Palatino"/>
        </w:rPr>
        <w:t>.d</w:t>
      </w:r>
      <w:r w:rsidR="00E73872" w:rsidRPr="002406AF">
        <w:rPr>
          <w:rFonts w:ascii="Palatino" w:hAnsi="Palatino"/>
        </w:rPr>
        <w:t>.4</w:t>
      </w:r>
      <w:r w:rsidRPr="002406AF">
        <w:rPr>
          <w:rFonts w:ascii="Palatino" w:hAnsi="Palatino"/>
        </w:rPr>
        <w:t>(5)</w:t>
      </w:r>
      <w:r w:rsidR="00F725FE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</w:t>
      </w:r>
      <w:r w:rsidR="002332C2" w:rsidRPr="002406AF">
        <w:rPr>
          <w:rFonts w:ascii="Palatino" w:hAnsi="Palatino"/>
        </w:rPr>
        <w:t>T</w:t>
      </w:r>
      <w:r w:rsidRPr="002406AF">
        <w:rPr>
          <w:rFonts w:ascii="Palatino" w:hAnsi="Palatino"/>
        </w:rPr>
        <w:t>welve petals</w:t>
      </w:r>
      <w:r w:rsidR="0014604F">
        <w:rPr>
          <w:rFonts w:ascii="Palatino" w:hAnsi="Palatino"/>
        </w:rPr>
        <w:t xml:space="preserve">, </w:t>
      </w:r>
      <w:hyperlink r:id="rId853" w:history="1">
        <w:r w:rsidRPr="00924189">
          <w:rPr>
            <w:rStyle w:val="Hyperlink"/>
            <w:rFonts w:ascii="Palatino" w:hAnsi="Palatino"/>
          </w:rPr>
          <w:t>194</w:t>
        </w:r>
      </w:hyperlink>
      <w:r w:rsidRPr="002406AF">
        <w:rPr>
          <w:rFonts w:ascii="Palatino" w:hAnsi="Palatino"/>
        </w:rPr>
        <w:t xml:space="preserve">, </w:t>
      </w:r>
      <w:hyperlink r:id="rId854" w:history="1">
        <w:r w:rsidRPr="00924189">
          <w:rPr>
            <w:rStyle w:val="Hyperlink"/>
            <w:rFonts w:ascii="Palatino" w:hAnsi="Palatino"/>
          </w:rPr>
          <w:t>435</w:t>
        </w:r>
      </w:hyperlink>
    </w:p>
    <w:p w14:paraId="4E7F811C" w14:textId="1E4E7580" w:rsidR="00CD1CFC" w:rsidRPr="002406A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v</w:t>
      </w:r>
      <w:r w:rsidR="007A1FCA" w:rsidRPr="002406AF">
        <w:rPr>
          <w:rFonts w:ascii="Palatino" w:hAnsi="Palatino"/>
        </w:rPr>
        <w:t>.d</w:t>
      </w:r>
      <w:r w:rsidR="00E73872" w:rsidRPr="002406AF">
        <w:rPr>
          <w:rFonts w:ascii="Palatino" w:hAnsi="Palatino"/>
        </w:rPr>
        <w:t>.4</w:t>
      </w:r>
      <w:r w:rsidRPr="002406AF">
        <w:rPr>
          <w:rFonts w:ascii="Palatino" w:hAnsi="Palatino"/>
        </w:rPr>
        <w:t>(6)</w:t>
      </w:r>
      <w:r w:rsidR="00F725FE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</w:t>
      </w:r>
      <w:r w:rsidR="002332C2" w:rsidRPr="002406AF">
        <w:rPr>
          <w:rFonts w:ascii="Palatino" w:hAnsi="Palatino"/>
        </w:rPr>
        <w:t>F</w:t>
      </w:r>
      <w:r w:rsidRPr="002406AF">
        <w:rPr>
          <w:rFonts w:ascii="Palatino" w:hAnsi="Palatino"/>
        </w:rPr>
        <w:t>ourteen petals</w:t>
      </w:r>
      <w:r w:rsidR="0014604F">
        <w:rPr>
          <w:rFonts w:ascii="Palatino" w:hAnsi="Palatino"/>
        </w:rPr>
        <w:t xml:space="preserve">, </w:t>
      </w:r>
      <w:hyperlink r:id="rId855" w:history="1">
        <w:r w:rsidR="00D66E06" w:rsidRPr="00924189">
          <w:rPr>
            <w:rStyle w:val="Hyperlink"/>
            <w:rFonts w:ascii="Palatino" w:hAnsi="Palatino"/>
          </w:rPr>
          <w:t>433</w:t>
        </w:r>
      </w:hyperlink>
      <w:r w:rsidRPr="002406AF">
        <w:rPr>
          <w:rFonts w:ascii="Palatino" w:hAnsi="Palatino"/>
        </w:rPr>
        <w:t xml:space="preserve">, </w:t>
      </w:r>
      <w:hyperlink r:id="rId856" w:history="1">
        <w:r w:rsidRPr="00924189">
          <w:rPr>
            <w:rStyle w:val="Hyperlink"/>
            <w:rFonts w:ascii="Palatino" w:hAnsi="Palatino"/>
          </w:rPr>
          <w:t>526</w:t>
        </w:r>
      </w:hyperlink>
      <w:r w:rsidR="00A00413" w:rsidRPr="002406AF">
        <w:rPr>
          <w:rFonts w:ascii="Palatino" w:hAnsi="Palatino"/>
        </w:rPr>
        <w:t>(?)</w:t>
      </w:r>
    </w:p>
    <w:p w14:paraId="0C88F9A6" w14:textId="42FE79FB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406AF">
        <w:rPr>
          <w:rFonts w:ascii="Palatino" w:hAnsi="Palatino"/>
          <w:caps/>
        </w:rPr>
        <w:t>v</w:t>
      </w:r>
      <w:r w:rsidR="007A1FCA" w:rsidRPr="002406AF">
        <w:rPr>
          <w:rFonts w:ascii="Palatino" w:hAnsi="Palatino"/>
        </w:rPr>
        <w:t>.d</w:t>
      </w:r>
      <w:r w:rsidR="00E73872" w:rsidRPr="002406AF">
        <w:rPr>
          <w:rFonts w:ascii="Palatino" w:hAnsi="Palatino"/>
        </w:rPr>
        <w:t>.4</w:t>
      </w:r>
      <w:r w:rsidRPr="002406AF">
        <w:rPr>
          <w:rFonts w:ascii="Palatino" w:hAnsi="Palatino"/>
        </w:rPr>
        <w:t>(7)</w:t>
      </w:r>
      <w:r w:rsidR="00F725FE" w:rsidRPr="002406AF">
        <w:rPr>
          <w:rFonts w:ascii="Palatino" w:hAnsi="Palatino"/>
        </w:rPr>
        <w:t>.</w:t>
      </w:r>
      <w:r w:rsidRPr="002406AF">
        <w:rPr>
          <w:rFonts w:ascii="Palatino" w:hAnsi="Palatino"/>
        </w:rPr>
        <w:t xml:space="preserve"> </w:t>
      </w:r>
      <w:r w:rsidR="002332C2" w:rsidRPr="002406AF">
        <w:rPr>
          <w:rFonts w:ascii="Palatino" w:hAnsi="Palatino"/>
        </w:rPr>
        <w:t>S</w:t>
      </w:r>
      <w:r w:rsidRPr="002406AF">
        <w:rPr>
          <w:rFonts w:ascii="Palatino" w:hAnsi="Palatino"/>
        </w:rPr>
        <w:t>ixteen petals</w:t>
      </w:r>
      <w:r w:rsidR="0014604F">
        <w:rPr>
          <w:rFonts w:ascii="Palatino" w:hAnsi="Palatino"/>
        </w:rPr>
        <w:t xml:space="preserve">, </w:t>
      </w:r>
      <w:hyperlink r:id="rId857" w:history="1">
        <w:r w:rsidRPr="00924189">
          <w:rPr>
            <w:rStyle w:val="Hyperlink"/>
            <w:rFonts w:ascii="Palatino" w:hAnsi="Palatino"/>
          </w:rPr>
          <w:t>64</w:t>
        </w:r>
      </w:hyperlink>
      <w:r w:rsidRPr="002406AF">
        <w:rPr>
          <w:rFonts w:ascii="Palatino" w:hAnsi="Palatino"/>
        </w:rPr>
        <w:t xml:space="preserve">, </w:t>
      </w:r>
      <w:hyperlink r:id="rId858" w:history="1">
        <w:r w:rsidR="007540FB" w:rsidRPr="00924189">
          <w:rPr>
            <w:rStyle w:val="Hyperlink"/>
            <w:rFonts w:ascii="Palatino" w:hAnsi="Palatino"/>
          </w:rPr>
          <w:t>341</w:t>
        </w:r>
      </w:hyperlink>
      <w:r w:rsidRPr="00E4171E">
        <w:rPr>
          <w:rFonts w:ascii="Palatino" w:hAnsi="Palatino"/>
        </w:rPr>
        <w:t xml:space="preserve">, </w:t>
      </w:r>
      <w:hyperlink r:id="rId859" w:history="1">
        <w:r w:rsidRPr="00924189">
          <w:rPr>
            <w:rStyle w:val="Hyperlink"/>
            <w:rFonts w:ascii="Palatino" w:hAnsi="Palatino"/>
          </w:rPr>
          <w:t>556</w:t>
        </w:r>
      </w:hyperlink>
    </w:p>
    <w:p w14:paraId="7DDE0D0C" w14:textId="7A5E9AB2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 w:rsidR="007A1FCA">
        <w:rPr>
          <w:rFonts w:ascii="Palatino" w:hAnsi="Palatino"/>
        </w:rPr>
        <w:t>.d</w:t>
      </w:r>
      <w:r w:rsidR="00E73872">
        <w:rPr>
          <w:rFonts w:ascii="Palatino" w:hAnsi="Palatino"/>
        </w:rPr>
        <w:t>.4</w:t>
      </w:r>
      <w:r w:rsidRPr="00DE0AB2">
        <w:rPr>
          <w:rFonts w:ascii="Palatino" w:hAnsi="Palatino"/>
        </w:rPr>
        <w:t>(8)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2332C2">
        <w:rPr>
          <w:rFonts w:ascii="Palatino" w:hAnsi="Palatino"/>
        </w:rPr>
        <w:t>E</w:t>
      </w:r>
      <w:r w:rsidRPr="00DE0AB2">
        <w:rPr>
          <w:rFonts w:ascii="Palatino" w:hAnsi="Palatino"/>
        </w:rPr>
        <w:t>ighteen petals</w:t>
      </w:r>
      <w:r w:rsidR="0014604F">
        <w:rPr>
          <w:rFonts w:ascii="Palatino" w:hAnsi="Palatino"/>
        </w:rPr>
        <w:t xml:space="preserve">, </w:t>
      </w:r>
      <w:hyperlink r:id="rId860" w:history="1">
        <w:r w:rsidRPr="00924189">
          <w:rPr>
            <w:rStyle w:val="Hyperlink"/>
            <w:rFonts w:ascii="Palatino" w:hAnsi="Palatino"/>
          </w:rPr>
          <w:t>218</w:t>
        </w:r>
      </w:hyperlink>
    </w:p>
    <w:p w14:paraId="4AA78AF5" w14:textId="379A5ACA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 w:rsidR="007A1FCA">
        <w:rPr>
          <w:rFonts w:ascii="Palatino" w:hAnsi="Palatino"/>
        </w:rPr>
        <w:t>.d</w:t>
      </w:r>
      <w:r w:rsidR="00E73872">
        <w:rPr>
          <w:rFonts w:ascii="Palatino" w:hAnsi="Palatino"/>
        </w:rPr>
        <w:t>.4</w:t>
      </w:r>
      <w:r w:rsidRPr="00DE0AB2">
        <w:rPr>
          <w:rFonts w:ascii="Palatino" w:hAnsi="Palatino"/>
        </w:rPr>
        <w:t>(9)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2332C2">
        <w:rPr>
          <w:rFonts w:ascii="Palatino" w:hAnsi="Palatino"/>
        </w:rPr>
        <w:t>T</w:t>
      </w:r>
      <w:r w:rsidRPr="00DE0AB2">
        <w:rPr>
          <w:rFonts w:ascii="Palatino" w:hAnsi="Palatino"/>
        </w:rPr>
        <w:t>wenty</w:t>
      </w:r>
      <w:r w:rsidR="002332C2">
        <w:rPr>
          <w:rFonts w:ascii="Palatino" w:hAnsi="Palatino"/>
        </w:rPr>
        <w:t>-</w:t>
      </w:r>
      <w:r w:rsidRPr="00DE0AB2">
        <w:rPr>
          <w:rFonts w:ascii="Palatino" w:hAnsi="Palatino"/>
        </w:rPr>
        <w:t>two petals</w:t>
      </w:r>
      <w:r w:rsidR="0014604F">
        <w:rPr>
          <w:rFonts w:ascii="Palatino" w:hAnsi="Palatino"/>
        </w:rPr>
        <w:t xml:space="preserve">, </w:t>
      </w:r>
      <w:hyperlink r:id="rId861" w:history="1">
        <w:r w:rsidR="007540FB" w:rsidRPr="00924189">
          <w:rPr>
            <w:rStyle w:val="Hyperlink"/>
            <w:rFonts w:ascii="Palatino" w:hAnsi="Palatino"/>
          </w:rPr>
          <w:t>151</w:t>
        </w:r>
      </w:hyperlink>
      <w:r w:rsidR="007540FB">
        <w:rPr>
          <w:rFonts w:ascii="Palatino" w:hAnsi="Palatino"/>
        </w:rPr>
        <w:t xml:space="preserve">, </w:t>
      </w:r>
      <w:hyperlink r:id="rId862" w:history="1">
        <w:r w:rsidR="007540FB" w:rsidRPr="00924189">
          <w:rPr>
            <w:rStyle w:val="Hyperlink"/>
            <w:rFonts w:ascii="Palatino" w:hAnsi="Palatino"/>
          </w:rPr>
          <w:t>328</w:t>
        </w:r>
      </w:hyperlink>
    </w:p>
    <w:p w14:paraId="188AADC0" w14:textId="1A618E76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 w:rsidR="007A1FCA">
        <w:rPr>
          <w:rFonts w:ascii="Palatino" w:hAnsi="Palatino"/>
        </w:rPr>
        <w:t>.d</w:t>
      </w:r>
      <w:r w:rsidR="00E73872">
        <w:rPr>
          <w:rFonts w:ascii="Palatino" w:hAnsi="Palatino"/>
        </w:rPr>
        <w:t>.4</w:t>
      </w:r>
      <w:r w:rsidRPr="00DE0AB2">
        <w:rPr>
          <w:rFonts w:ascii="Palatino" w:hAnsi="Palatino"/>
        </w:rPr>
        <w:t>(10)</w:t>
      </w:r>
      <w:r w:rsidR="00F725FE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2332C2">
        <w:rPr>
          <w:rFonts w:ascii="Palatino" w:hAnsi="Palatino"/>
        </w:rPr>
        <w:t>T</w:t>
      </w:r>
      <w:r w:rsidRPr="00DE0AB2">
        <w:rPr>
          <w:rFonts w:ascii="Palatino" w:hAnsi="Palatino"/>
        </w:rPr>
        <w:t>wenty</w:t>
      </w:r>
      <w:r w:rsidR="002332C2">
        <w:rPr>
          <w:rFonts w:ascii="Palatino" w:hAnsi="Palatino"/>
        </w:rPr>
        <w:t>-</w:t>
      </w:r>
      <w:r w:rsidRPr="00DE0AB2">
        <w:rPr>
          <w:rFonts w:ascii="Palatino" w:hAnsi="Palatino"/>
        </w:rPr>
        <w:t>three petals</w:t>
      </w:r>
      <w:r w:rsidR="002406AF">
        <w:rPr>
          <w:rFonts w:ascii="Palatino" w:hAnsi="Palatino"/>
        </w:rPr>
        <w:t xml:space="preserve">, </w:t>
      </w:r>
      <w:hyperlink r:id="rId863" w:history="1">
        <w:r w:rsidRPr="00924189">
          <w:rPr>
            <w:rStyle w:val="Hyperlink"/>
            <w:rFonts w:ascii="Palatino" w:hAnsi="Palatino"/>
          </w:rPr>
          <w:t>562</w:t>
        </w:r>
      </w:hyperlink>
    </w:p>
    <w:p w14:paraId="1B3862F0" w14:textId="3799D199" w:rsidR="00BF2740" w:rsidRPr="008116D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1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 w:rsidR="007A1FCA">
        <w:rPr>
          <w:rFonts w:ascii="Palatino" w:hAnsi="Palatino"/>
        </w:rPr>
        <w:t>.d</w:t>
      </w:r>
      <w:r w:rsidR="00E73872">
        <w:rPr>
          <w:rFonts w:ascii="Palatino" w:hAnsi="Palatino"/>
        </w:rPr>
        <w:t>.4</w:t>
      </w:r>
      <w:r>
        <w:rPr>
          <w:rFonts w:ascii="Palatino" w:hAnsi="Palatino"/>
        </w:rPr>
        <w:t>(11)</w:t>
      </w:r>
      <w:r w:rsidR="00F725FE">
        <w:rPr>
          <w:rFonts w:ascii="Palatino" w:hAnsi="Palatino"/>
        </w:rPr>
        <w:t>.</w:t>
      </w:r>
      <w:r>
        <w:rPr>
          <w:rFonts w:ascii="Palatino" w:hAnsi="Palatino"/>
        </w:rPr>
        <w:t xml:space="preserve"> </w:t>
      </w:r>
      <w:r w:rsidR="002332C2">
        <w:rPr>
          <w:rFonts w:ascii="Palatino" w:hAnsi="Palatino"/>
        </w:rPr>
        <w:t>T</w:t>
      </w:r>
      <w:r>
        <w:rPr>
          <w:rFonts w:ascii="Palatino" w:hAnsi="Palatino"/>
        </w:rPr>
        <w:t>wenty</w:t>
      </w:r>
      <w:r w:rsidR="002332C2">
        <w:rPr>
          <w:rFonts w:ascii="Palatino" w:hAnsi="Palatino"/>
        </w:rPr>
        <w:t>-</w:t>
      </w:r>
      <w:r>
        <w:rPr>
          <w:rFonts w:ascii="Palatino" w:hAnsi="Palatino"/>
        </w:rPr>
        <w:t>four petals</w:t>
      </w:r>
      <w:r w:rsidR="0014604F">
        <w:rPr>
          <w:rFonts w:ascii="Palatino" w:hAnsi="Palatino"/>
        </w:rPr>
        <w:t xml:space="preserve">, </w:t>
      </w:r>
      <w:hyperlink r:id="rId864" w:history="1">
        <w:r w:rsidRPr="00405E01">
          <w:rPr>
            <w:rStyle w:val="Hyperlink"/>
            <w:rFonts w:ascii="Palatino" w:hAnsi="Palatino"/>
          </w:rPr>
          <w:t>144–45</w:t>
        </w:r>
      </w:hyperlink>
    </w:p>
    <w:p w14:paraId="5D384FE7" w14:textId="77777777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44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 w:rsidR="007A1FCA">
        <w:rPr>
          <w:rFonts w:ascii="Palatino" w:hAnsi="Palatino"/>
        </w:rPr>
        <w:t>.d.5</w:t>
      </w:r>
      <w:r w:rsidR="00C43E65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Wreaths</w:t>
      </w:r>
    </w:p>
    <w:p w14:paraId="545E2C08" w14:textId="230AA8BC" w:rsidR="008116DF" w:rsidRPr="008116DF" w:rsidRDefault="008116D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>
        <w:rPr>
          <w:rFonts w:ascii="Palatino" w:hAnsi="Palatino"/>
        </w:rPr>
        <w:t>.d.5(1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M</w:t>
      </w:r>
      <w:r w:rsidRPr="00DE0AB2">
        <w:rPr>
          <w:rFonts w:ascii="Palatino" w:hAnsi="Palatino"/>
        </w:rPr>
        <w:t>yrtle wreath</w:t>
      </w:r>
      <w:r w:rsidR="0014604F">
        <w:rPr>
          <w:rFonts w:ascii="Palatino" w:hAnsi="Palatino"/>
        </w:rPr>
        <w:t xml:space="preserve">, </w:t>
      </w:r>
      <w:hyperlink r:id="rId865" w:history="1">
        <w:r w:rsidRPr="00924189">
          <w:rPr>
            <w:rStyle w:val="Hyperlink"/>
            <w:rFonts w:ascii="Palatino" w:hAnsi="Palatino"/>
          </w:rPr>
          <w:t>312</w:t>
        </w:r>
      </w:hyperlink>
      <w:r>
        <w:rPr>
          <w:rFonts w:ascii="Palatino" w:hAnsi="Palatino"/>
        </w:rPr>
        <w:t xml:space="preserve">, </w:t>
      </w:r>
      <w:hyperlink r:id="rId866" w:history="1">
        <w:r w:rsidRPr="00924189">
          <w:rPr>
            <w:rStyle w:val="Hyperlink"/>
            <w:rFonts w:ascii="Palatino" w:hAnsi="Palatino"/>
          </w:rPr>
          <w:t>327</w:t>
        </w:r>
      </w:hyperlink>
      <w:r>
        <w:rPr>
          <w:rFonts w:ascii="Palatino" w:hAnsi="Palatino"/>
        </w:rPr>
        <w:t xml:space="preserve">, </w:t>
      </w:r>
      <w:hyperlink r:id="rId867" w:history="1">
        <w:r w:rsidRPr="00924189">
          <w:rPr>
            <w:rStyle w:val="Hyperlink"/>
            <w:rFonts w:ascii="Palatino" w:hAnsi="Palatino"/>
          </w:rPr>
          <w:t>342</w:t>
        </w:r>
      </w:hyperlink>
      <w:r w:rsidRPr="00E4171E">
        <w:rPr>
          <w:rFonts w:ascii="Palatino" w:hAnsi="Palatino"/>
        </w:rPr>
        <w:t xml:space="preserve"> </w:t>
      </w:r>
    </w:p>
    <w:p w14:paraId="3BCC03F3" w14:textId="6AF7F914" w:rsidR="008116DF" w:rsidRPr="008116DF" w:rsidRDefault="008116DF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>
        <w:rPr>
          <w:rFonts w:ascii="Palatino" w:hAnsi="Palatino"/>
        </w:rPr>
        <w:t>.d.5(2</w:t>
      </w:r>
      <w:r w:rsidRPr="00DE0AB2">
        <w:rPr>
          <w:rFonts w:ascii="Palatino" w:hAnsi="Palatino"/>
        </w:rPr>
        <w:t>)</w:t>
      </w:r>
      <w:r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>
        <w:rPr>
          <w:rFonts w:ascii="Palatino" w:hAnsi="Palatino"/>
        </w:rPr>
        <w:t>O</w:t>
      </w:r>
      <w:r w:rsidRPr="00DE0AB2">
        <w:rPr>
          <w:rFonts w:ascii="Palatino" w:hAnsi="Palatino"/>
        </w:rPr>
        <w:t>ak wreath</w:t>
      </w:r>
      <w:r w:rsidR="0014604F">
        <w:rPr>
          <w:rFonts w:ascii="Palatino" w:hAnsi="Palatino"/>
        </w:rPr>
        <w:t xml:space="preserve">, </w:t>
      </w:r>
      <w:hyperlink r:id="rId868" w:history="1">
        <w:r w:rsidRPr="00924189">
          <w:rPr>
            <w:rStyle w:val="Hyperlink"/>
            <w:rFonts w:ascii="Palatino" w:hAnsi="Palatino"/>
          </w:rPr>
          <w:t>184</w:t>
        </w:r>
      </w:hyperlink>
      <w:r>
        <w:rPr>
          <w:rFonts w:ascii="Palatino" w:hAnsi="Palatino"/>
        </w:rPr>
        <w:t xml:space="preserve">, </w:t>
      </w:r>
      <w:hyperlink r:id="rId869" w:history="1">
        <w:r w:rsidRPr="00924189">
          <w:rPr>
            <w:rStyle w:val="Hyperlink"/>
            <w:rFonts w:ascii="Palatino" w:hAnsi="Palatino"/>
          </w:rPr>
          <w:t>281</w:t>
        </w:r>
      </w:hyperlink>
    </w:p>
    <w:p w14:paraId="1CC06156" w14:textId="461B6ABA" w:rsidR="008116DF" w:rsidRPr="008116DF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 w:rsidR="007A1FCA" w:rsidRPr="008116DF">
        <w:rPr>
          <w:rFonts w:ascii="Palatino" w:hAnsi="Palatino"/>
        </w:rPr>
        <w:t>.d.5</w:t>
      </w:r>
      <w:r w:rsidR="008116DF">
        <w:rPr>
          <w:rFonts w:ascii="Palatino" w:hAnsi="Palatino"/>
        </w:rPr>
        <w:t>(3</w:t>
      </w:r>
      <w:r w:rsidRPr="008116DF">
        <w:rPr>
          <w:rFonts w:ascii="Palatino" w:hAnsi="Palatino"/>
        </w:rPr>
        <w:t>)</w:t>
      </w:r>
      <w:r w:rsidR="002332C2" w:rsidRPr="008116DF">
        <w:rPr>
          <w:rFonts w:ascii="Palatino" w:hAnsi="Palatino"/>
        </w:rPr>
        <w:t>.</w:t>
      </w:r>
      <w:r w:rsidRPr="008116DF">
        <w:rPr>
          <w:rFonts w:ascii="Palatino" w:hAnsi="Palatino"/>
        </w:rPr>
        <w:t xml:space="preserve"> </w:t>
      </w:r>
      <w:r w:rsidR="002332C2" w:rsidRPr="008116DF">
        <w:rPr>
          <w:rFonts w:ascii="Palatino" w:hAnsi="Palatino"/>
        </w:rPr>
        <w:t>O</w:t>
      </w:r>
      <w:r w:rsidR="00854960">
        <w:rPr>
          <w:rFonts w:ascii="Palatino" w:hAnsi="Palatino"/>
        </w:rPr>
        <w:t xml:space="preserve">live or laurel </w:t>
      </w:r>
      <w:r w:rsidR="00854960" w:rsidRPr="002406AF">
        <w:rPr>
          <w:rFonts w:ascii="Palatino" w:hAnsi="Palatino"/>
        </w:rPr>
        <w:t>wreath</w:t>
      </w:r>
      <w:r w:rsidR="0014604F">
        <w:rPr>
          <w:rFonts w:ascii="Palatino" w:hAnsi="Palatino"/>
        </w:rPr>
        <w:t xml:space="preserve">, </w:t>
      </w:r>
      <w:hyperlink r:id="rId870" w:history="1">
        <w:r w:rsidR="00854960" w:rsidRPr="00405E01">
          <w:rPr>
            <w:rStyle w:val="Hyperlink"/>
            <w:rFonts w:ascii="Palatino" w:hAnsi="Palatino"/>
          </w:rPr>
          <w:t>65</w:t>
        </w:r>
        <w:r w:rsidR="00120FC5" w:rsidRPr="00405E01">
          <w:rPr>
            <w:rStyle w:val="Hyperlink"/>
            <w:rFonts w:ascii="Palatino" w:hAnsi="Palatino"/>
          </w:rPr>
          <w:t>–</w:t>
        </w:r>
        <w:r w:rsidR="00913DA2" w:rsidRPr="00405E01">
          <w:rPr>
            <w:rStyle w:val="Hyperlink"/>
            <w:rFonts w:ascii="Palatino" w:hAnsi="Palatino"/>
          </w:rPr>
          <w:t>6</w:t>
        </w:r>
        <w:r w:rsidRPr="00405E01">
          <w:rPr>
            <w:rStyle w:val="Hyperlink"/>
            <w:rFonts w:ascii="Palatino" w:hAnsi="Palatino"/>
          </w:rPr>
          <w:t>6</w:t>
        </w:r>
      </w:hyperlink>
      <w:r w:rsidRPr="00405E01">
        <w:rPr>
          <w:rFonts w:ascii="Palatino" w:hAnsi="Palatino"/>
        </w:rPr>
        <w:t>,</w:t>
      </w:r>
      <w:r w:rsidRPr="002406AF">
        <w:rPr>
          <w:rFonts w:ascii="Palatino" w:hAnsi="Palatino"/>
        </w:rPr>
        <w:t xml:space="preserve"> </w:t>
      </w:r>
      <w:hyperlink r:id="rId871" w:history="1">
        <w:r w:rsidR="005D4C79" w:rsidRPr="00924189">
          <w:rPr>
            <w:rStyle w:val="Hyperlink"/>
            <w:rFonts w:ascii="Palatino" w:hAnsi="Palatino"/>
          </w:rPr>
          <w:t>72</w:t>
        </w:r>
      </w:hyperlink>
      <w:r w:rsidR="005D4C79" w:rsidRPr="002406AF">
        <w:rPr>
          <w:rFonts w:ascii="Palatino" w:hAnsi="Palatino"/>
        </w:rPr>
        <w:t>(?</w:t>
      </w:r>
      <w:r w:rsidR="005D4C79" w:rsidRPr="008116DF">
        <w:rPr>
          <w:rFonts w:ascii="Palatino" w:hAnsi="Palatino"/>
        </w:rPr>
        <w:t xml:space="preserve">), </w:t>
      </w:r>
      <w:hyperlink r:id="rId872" w:history="1">
        <w:r w:rsidRPr="00924189">
          <w:rPr>
            <w:rStyle w:val="Hyperlink"/>
            <w:rFonts w:ascii="Palatino" w:hAnsi="Palatino"/>
          </w:rPr>
          <w:t>80</w:t>
        </w:r>
      </w:hyperlink>
      <w:r w:rsidRPr="008116DF">
        <w:rPr>
          <w:rFonts w:ascii="Palatino" w:hAnsi="Palatino"/>
        </w:rPr>
        <w:t xml:space="preserve">, </w:t>
      </w:r>
      <w:hyperlink r:id="rId873" w:history="1">
        <w:r w:rsidRPr="00924189">
          <w:rPr>
            <w:rStyle w:val="Hyperlink"/>
            <w:rFonts w:ascii="Palatino" w:hAnsi="Palatino"/>
          </w:rPr>
          <w:t>112</w:t>
        </w:r>
      </w:hyperlink>
      <w:r w:rsidRPr="008116DF">
        <w:rPr>
          <w:rFonts w:ascii="Palatino" w:hAnsi="Palatino"/>
        </w:rPr>
        <w:t xml:space="preserve">, </w:t>
      </w:r>
      <w:hyperlink r:id="rId874" w:history="1">
        <w:r w:rsidRPr="00924189">
          <w:rPr>
            <w:rStyle w:val="Hyperlink"/>
            <w:rFonts w:ascii="Palatino" w:hAnsi="Palatino"/>
          </w:rPr>
          <w:t>173</w:t>
        </w:r>
      </w:hyperlink>
      <w:r w:rsidRPr="008116DF">
        <w:rPr>
          <w:rFonts w:ascii="Palatino" w:hAnsi="Palatino"/>
        </w:rPr>
        <w:t xml:space="preserve">, </w:t>
      </w:r>
      <w:hyperlink r:id="rId875" w:history="1">
        <w:r w:rsidRPr="00924189">
          <w:rPr>
            <w:rStyle w:val="Hyperlink"/>
            <w:rFonts w:ascii="Palatino" w:hAnsi="Palatino"/>
          </w:rPr>
          <w:t>211</w:t>
        </w:r>
      </w:hyperlink>
      <w:r w:rsidRPr="008116DF">
        <w:rPr>
          <w:rFonts w:ascii="Palatino" w:hAnsi="Palatino"/>
        </w:rPr>
        <w:t xml:space="preserve">, </w:t>
      </w:r>
      <w:hyperlink r:id="rId876" w:history="1">
        <w:r w:rsidRPr="00924189">
          <w:rPr>
            <w:rStyle w:val="Hyperlink"/>
            <w:rFonts w:ascii="Palatino" w:hAnsi="Palatino"/>
          </w:rPr>
          <w:t>214</w:t>
        </w:r>
      </w:hyperlink>
      <w:r w:rsidRPr="008116DF">
        <w:rPr>
          <w:rFonts w:ascii="Palatino" w:hAnsi="Palatino"/>
        </w:rPr>
        <w:t xml:space="preserve">, </w:t>
      </w:r>
      <w:hyperlink r:id="rId877" w:history="1">
        <w:r w:rsidR="004D1461" w:rsidRPr="00405E01">
          <w:rPr>
            <w:rStyle w:val="Hyperlink"/>
            <w:rFonts w:ascii="Palatino" w:hAnsi="Palatino"/>
          </w:rPr>
          <w:t>2</w:t>
        </w:r>
        <w:r w:rsidR="00405E01" w:rsidRPr="00405E01">
          <w:rPr>
            <w:rStyle w:val="Hyperlink"/>
            <w:rFonts w:ascii="Palatino" w:hAnsi="Palatino"/>
          </w:rPr>
          <w:t>2</w:t>
        </w:r>
        <w:r w:rsidR="004D1461" w:rsidRPr="00405E01">
          <w:rPr>
            <w:rStyle w:val="Hyperlink"/>
            <w:rFonts w:ascii="Palatino" w:hAnsi="Palatino"/>
          </w:rPr>
          <w:t>3</w:t>
        </w:r>
        <w:r w:rsidR="00120FC5" w:rsidRPr="00405E01">
          <w:rPr>
            <w:rStyle w:val="Hyperlink"/>
            <w:rFonts w:ascii="Palatino" w:hAnsi="Palatino"/>
          </w:rPr>
          <w:t>–</w:t>
        </w:r>
        <w:r w:rsidR="004D1461" w:rsidRPr="00405E01">
          <w:rPr>
            <w:rStyle w:val="Hyperlink"/>
            <w:rFonts w:ascii="Palatino" w:hAnsi="Palatino"/>
          </w:rPr>
          <w:t>24</w:t>
        </w:r>
      </w:hyperlink>
      <w:r w:rsidR="00233C1A">
        <w:rPr>
          <w:rFonts w:ascii="Palatino" w:hAnsi="Palatino"/>
        </w:rPr>
        <w:t xml:space="preserve">, </w:t>
      </w:r>
      <w:hyperlink r:id="rId878" w:history="1">
        <w:r w:rsidR="00B43304" w:rsidRPr="00924189">
          <w:rPr>
            <w:rStyle w:val="Hyperlink"/>
            <w:rFonts w:ascii="Palatino" w:hAnsi="Palatino"/>
          </w:rPr>
          <w:t>388</w:t>
        </w:r>
      </w:hyperlink>
      <w:r w:rsidR="00B43304" w:rsidRPr="008116DF">
        <w:rPr>
          <w:rFonts w:ascii="Palatino" w:hAnsi="Palatino"/>
        </w:rPr>
        <w:t xml:space="preserve">, </w:t>
      </w:r>
      <w:hyperlink r:id="rId879" w:history="1">
        <w:r w:rsidRPr="00924189">
          <w:rPr>
            <w:rStyle w:val="Hyperlink"/>
            <w:rFonts w:ascii="Palatino" w:hAnsi="Palatino"/>
          </w:rPr>
          <w:t>438</w:t>
        </w:r>
      </w:hyperlink>
      <w:r w:rsidRPr="008116DF">
        <w:rPr>
          <w:rFonts w:ascii="Palatino" w:hAnsi="Palatino"/>
        </w:rPr>
        <w:t xml:space="preserve">, </w:t>
      </w:r>
      <w:hyperlink r:id="rId880" w:history="1">
        <w:r w:rsidRPr="00405E01">
          <w:rPr>
            <w:rStyle w:val="Hyperlink"/>
            <w:rFonts w:ascii="Palatino" w:hAnsi="Palatino"/>
          </w:rPr>
          <w:t>442–43</w:t>
        </w:r>
      </w:hyperlink>
      <w:r w:rsidRPr="008116DF">
        <w:rPr>
          <w:rFonts w:ascii="Palatino" w:hAnsi="Palatino"/>
        </w:rPr>
        <w:t xml:space="preserve">, </w:t>
      </w:r>
      <w:hyperlink r:id="rId881" w:history="1">
        <w:r w:rsidRPr="00924189">
          <w:rPr>
            <w:rStyle w:val="Hyperlink"/>
            <w:rFonts w:ascii="Palatino" w:hAnsi="Palatino"/>
          </w:rPr>
          <w:t>493</w:t>
        </w:r>
      </w:hyperlink>
      <w:r w:rsidR="002B14DF" w:rsidRPr="008116DF">
        <w:rPr>
          <w:rFonts w:ascii="Palatino" w:hAnsi="Palatino"/>
        </w:rPr>
        <w:t xml:space="preserve"> </w:t>
      </w:r>
    </w:p>
    <w:p w14:paraId="1B62F4D7" w14:textId="2BA2F8A5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252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</w:t>
      </w:r>
      <w:r w:rsidR="007A1FCA">
        <w:rPr>
          <w:rFonts w:ascii="Palatino" w:hAnsi="Palatino"/>
        </w:rPr>
        <w:t>.d.5</w:t>
      </w:r>
      <w:r w:rsidR="008116DF">
        <w:rPr>
          <w:rFonts w:ascii="Palatino" w:hAnsi="Palatino"/>
        </w:rPr>
        <w:t>(4</w:t>
      </w:r>
      <w:r w:rsidRPr="00DE0AB2">
        <w:rPr>
          <w:rFonts w:ascii="Palatino" w:hAnsi="Palatino"/>
        </w:rPr>
        <w:t>)</w:t>
      </w:r>
      <w:r w:rsidR="002332C2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2332C2">
        <w:rPr>
          <w:rFonts w:ascii="Palatino" w:hAnsi="Palatino"/>
        </w:rPr>
        <w:t>P</w:t>
      </w:r>
      <w:r w:rsidRPr="00DE0AB2">
        <w:rPr>
          <w:rFonts w:ascii="Palatino" w:hAnsi="Palatino"/>
        </w:rPr>
        <w:t>alm wreath</w:t>
      </w:r>
      <w:r w:rsidR="002406AF">
        <w:rPr>
          <w:rFonts w:ascii="Palatino" w:hAnsi="Palatino"/>
        </w:rPr>
        <w:t xml:space="preserve">, </w:t>
      </w:r>
      <w:hyperlink r:id="rId882" w:history="1">
        <w:r w:rsidRPr="00924189">
          <w:rPr>
            <w:rStyle w:val="Hyperlink"/>
            <w:rFonts w:ascii="Palatino" w:hAnsi="Palatino"/>
          </w:rPr>
          <w:t>73</w:t>
        </w:r>
      </w:hyperlink>
    </w:p>
    <w:p w14:paraId="3E57925B" w14:textId="77777777" w:rsidR="00CD1CFC" w:rsidRPr="00E4171E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0"/>
        <w:jc w:val="left"/>
        <w:rPr>
          <w:rFonts w:ascii="Palatino" w:hAnsi="Palatino"/>
        </w:rPr>
      </w:pPr>
    </w:p>
    <w:p w14:paraId="40967404" w14:textId="77777777" w:rsidR="00CD1CFC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vi</w:t>
      </w:r>
      <w:r w:rsidR="00622051">
        <w:rPr>
          <w:rFonts w:ascii="Palatino" w:hAnsi="Palatino"/>
        </w:rPr>
        <w:t>.</w:t>
      </w:r>
      <w:r>
        <w:rPr>
          <w:rFonts w:ascii="Palatino" w:hAnsi="Palatino"/>
        </w:rPr>
        <w:t xml:space="preserve"> Geometric P</w:t>
      </w:r>
      <w:r w:rsidRPr="00DE0AB2">
        <w:rPr>
          <w:rFonts w:ascii="Palatino" w:hAnsi="Palatino"/>
        </w:rPr>
        <w:t>atterns</w:t>
      </w:r>
    </w:p>
    <w:p w14:paraId="66ED97D1" w14:textId="24DA4228" w:rsidR="00CD1CFC" w:rsidRPr="00B364DB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08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vi</w:t>
      </w:r>
      <w:r w:rsidRPr="00DE0AB2">
        <w:rPr>
          <w:rFonts w:ascii="Palatino" w:hAnsi="Palatino"/>
        </w:rPr>
        <w:t>.a</w:t>
      </w:r>
      <w:r w:rsidR="00D46034">
        <w:rPr>
          <w:rFonts w:ascii="Palatino" w:hAnsi="Palatino"/>
        </w:rPr>
        <w:t>.</w:t>
      </w:r>
      <w:r w:rsidRPr="00DE0AB2">
        <w:rPr>
          <w:rFonts w:ascii="Palatino" w:hAnsi="Palatino"/>
        </w:rPr>
        <w:t xml:space="preserve"> </w:t>
      </w:r>
      <w:r w:rsidR="008116DF">
        <w:rPr>
          <w:rFonts w:ascii="Palatino" w:hAnsi="Palatino"/>
        </w:rPr>
        <w:t>Band</w:t>
      </w:r>
      <w:r w:rsidRPr="00DE0AB2">
        <w:rPr>
          <w:rFonts w:ascii="Palatino" w:hAnsi="Palatino"/>
        </w:rPr>
        <w:t xml:space="preserve"> </w:t>
      </w:r>
      <w:r w:rsidR="00233C1A">
        <w:rPr>
          <w:rFonts w:ascii="Palatino" w:hAnsi="Palatino"/>
        </w:rPr>
        <w:t>of R</w:t>
      </w:r>
      <w:r w:rsidR="008116DF">
        <w:rPr>
          <w:rFonts w:ascii="Palatino" w:hAnsi="Palatino"/>
        </w:rPr>
        <w:t>ays</w:t>
      </w:r>
      <w:r w:rsidR="0014604F">
        <w:rPr>
          <w:rFonts w:ascii="Palatino" w:hAnsi="Palatino"/>
        </w:rPr>
        <w:t xml:space="preserve">, </w:t>
      </w:r>
      <w:hyperlink r:id="rId883" w:history="1">
        <w:r w:rsidRPr="004D295F">
          <w:rPr>
            <w:rStyle w:val="Hyperlink"/>
            <w:rFonts w:ascii="Palatino" w:hAnsi="Palatino"/>
          </w:rPr>
          <w:t>150</w:t>
        </w:r>
      </w:hyperlink>
      <w:r>
        <w:rPr>
          <w:rFonts w:ascii="Palatino" w:hAnsi="Palatino"/>
        </w:rPr>
        <w:t xml:space="preserve">, </w:t>
      </w:r>
      <w:hyperlink r:id="rId884" w:history="1">
        <w:r w:rsidRPr="004D295F">
          <w:rPr>
            <w:rStyle w:val="Hyperlink"/>
            <w:rFonts w:ascii="Palatino" w:hAnsi="Palatino"/>
          </w:rPr>
          <w:t>152</w:t>
        </w:r>
      </w:hyperlink>
      <w:r>
        <w:rPr>
          <w:rFonts w:ascii="Palatino" w:hAnsi="Palatino"/>
        </w:rPr>
        <w:t xml:space="preserve">, </w:t>
      </w:r>
      <w:hyperlink r:id="rId885" w:history="1">
        <w:r w:rsidRPr="004D295F">
          <w:rPr>
            <w:rStyle w:val="Hyperlink"/>
            <w:rFonts w:ascii="Palatino" w:hAnsi="Palatino"/>
          </w:rPr>
          <w:t>159</w:t>
        </w:r>
      </w:hyperlink>
      <w:r>
        <w:rPr>
          <w:rFonts w:ascii="Palatino" w:hAnsi="Palatino"/>
        </w:rPr>
        <w:t xml:space="preserve">, </w:t>
      </w:r>
      <w:hyperlink r:id="rId886" w:history="1">
        <w:r w:rsidRPr="00C22799">
          <w:rPr>
            <w:rStyle w:val="Hyperlink"/>
            <w:rFonts w:ascii="Palatino" w:hAnsi="Palatino"/>
          </w:rPr>
          <w:t>163–64</w:t>
        </w:r>
      </w:hyperlink>
      <w:r w:rsidRPr="00E4171E">
        <w:rPr>
          <w:rFonts w:ascii="Palatino" w:hAnsi="Palatino"/>
        </w:rPr>
        <w:t xml:space="preserve">, </w:t>
      </w:r>
      <w:hyperlink r:id="rId887" w:history="1">
        <w:r w:rsidRPr="004D295F">
          <w:rPr>
            <w:rStyle w:val="Hyperlink"/>
            <w:rFonts w:ascii="Palatino" w:hAnsi="Palatino"/>
          </w:rPr>
          <w:t>241</w:t>
        </w:r>
      </w:hyperlink>
      <w:r w:rsidRPr="00E4171E">
        <w:rPr>
          <w:rFonts w:ascii="Palatino" w:hAnsi="Palatino"/>
        </w:rPr>
        <w:t xml:space="preserve">, </w:t>
      </w:r>
      <w:hyperlink r:id="rId888" w:history="1">
        <w:r w:rsidRPr="004D295F">
          <w:rPr>
            <w:rStyle w:val="Hyperlink"/>
            <w:rFonts w:ascii="Palatino" w:hAnsi="Palatino"/>
          </w:rPr>
          <w:t>243</w:t>
        </w:r>
      </w:hyperlink>
      <w:r w:rsidRPr="00E4171E">
        <w:rPr>
          <w:rFonts w:ascii="Palatino" w:hAnsi="Palatino"/>
        </w:rPr>
        <w:t xml:space="preserve">, </w:t>
      </w:r>
      <w:hyperlink r:id="rId889" w:history="1">
        <w:r w:rsidRPr="004D295F">
          <w:rPr>
            <w:rStyle w:val="Hyperlink"/>
            <w:rFonts w:ascii="Palatino" w:hAnsi="Palatino"/>
          </w:rPr>
          <w:t>275</w:t>
        </w:r>
      </w:hyperlink>
      <w:r w:rsidRPr="00E4171E">
        <w:rPr>
          <w:rFonts w:ascii="Palatino" w:hAnsi="Palatino"/>
        </w:rPr>
        <w:t xml:space="preserve">, </w:t>
      </w:r>
      <w:hyperlink r:id="rId890" w:history="1">
        <w:r w:rsidR="008116DF" w:rsidRPr="004D295F">
          <w:rPr>
            <w:rStyle w:val="Hyperlink"/>
            <w:rFonts w:ascii="Palatino" w:hAnsi="Palatino"/>
          </w:rPr>
          <w:t>379</w:t>
        </w:r>
      </w:hyperlink>
      <w:r w:rsidRPr="00E4171E">
        <w:rPr>
          <w:rFonts w:ascii="Palatino" w:hAnsi="Palatino"/>
        </w:rPr>
        <w:t>,</w:t>
      </w:r>
      <w:r>
        <w:rPr>
          <w:rFonts w:ascii="Palatino" w:hAnsi="Palatino"/>
        </w:rPr>
        <w:t xml:space="preserve"> </w:t>
      </w:r>
      <w:hyperlink r:id="rId891" w:history="1">
        <w:r w:rsidRPr="004D295F">
          <w:rPr>
            <w:rStyle w:val="Hyperlink"/>
            <w:rFonts w:ascii="Palatino" w:hAnsi="Palatino"/>
          </w:rPr>
          <w:t>436</w:t>
        </w:r>
      </w:hyperlink>
    </w:p>
    <w:p w14:paraId="43E60903" w14:textId="6428B12D" w:rsidR="00CD1CFC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080" w:hanging="360"/>
        <w:jc w:val="left"/>
        <w:rPr>
          <w:rFonts w:ascii="Palatino" w:hAnsi="Palatino"/>
        </w:rPr>
      </w:pPr>
      <w:r w:rsidRPr="00291A6D">
        <w:rPr>
          <w:rFonts w:ascii="Palatino" w:hAnsi="Palatino"/>
          <w:caps/>
        </w:rPr>
        <w:t>vi</w:t>
      </w:r>
      <w:r w:rsidRPr="00DE0AB2">
        <w:rPr>
          <w:rFonts w:ascii="Palatino" w:hAnsi="Palatino"/>
        </w:rPr>
        <w:t>.b</w:t>
      </w:r>
      <w:r w:rsidR="00D46034">
        <w:rPr>
          <w:rFonts w:ascii="Palatino" w:hAnsi="Palatino"/>
        </w:rPr>
        <w:t>.</w:t>
      </w:r>
      <w:r w:rsidR="008116DF">
        <w:rPr>
          <w:rFonts w:ascii="Palatino" w:hAnsi="Palatino"/>
        </w:rPr>
        <w:t xml:space="preserve"> Band</w:t>
      </w:r>
      <w:r w:rsidRPr="00DE0AB2">
        <w:rPr>
          <w:rFonts w:ascii="Palatino" w:hAnsi="Palatino"/>
        </w:rPr>
        <w:t xml:space="preserve"> o</w:t>
      </w:r>
      <w:r w:rsidR="00233C1A">
        <w:rPr>
          <w:rFonts w:ascii="Palatino" w:hAnsi="Palatino"/>
        </w:rPr>
        <w:t>f T</w:t>
      </w:r>
      <w:r w:rsidRPr="00DE0AB2">
        <w:rPr>
          <w:rFonts w:ascii="Palatino" w:hAnsi="Palatino"/>
        </w:rPr>
        <w:t>ongues</w:t>
      </w:r>
      <w:r w:rsidR="0014604F">
        <w:rPr>
          <w:rFonts w:ascii="Palatino" w:hAnsi="Palatino"/>
        </w:rPr>
        <w:t xml:space="preserve">, </w:t>
      </w:r>
      <w:hyperlink r:id="rId892" w:history="1">
        <w:r w:rsidR="008116DF" w:rsidRPr="00C22799">
          <w:rPr>
            <w:rStyle w:val="Hyperlink"/>
            <w:rFonts w:ascii="Palatino" w:hAnsi="Palatino"/>
          </w:rPr>
          <w:t>368</w:t>
        </w:r>
        <w:r w:rsidR="00120FC5" w:rsidRPr="00C22799">
          <w:rPr>
            <w:rStyle w:val="Hyperlink"/>
            <w:rFonts w:ascii="Palatino" w:hAnsi="Palatino"/>
          </w:rPr>
          <w:t>–</w:t>
        </w:r>
        <w:r w:rsidR="008116DF" w:rsidRPr="00C22799">
          <w:rPr>
            <w:rStyle w:val="Hyperlink"/>
            <w:rFonts w:ascii="Palatino" w:hAnsi="Palatino"/>
          </w:rPr>
          <w:t>74</w:t>
        </w:r>
      </w:hyperlink>
      <w:r w:rsidR="002B14DF">
        <w:rPr>
          <w:rFonts w:ascii="Palatino" w:hAnsi="Palatino"/>
        </w:rPr>
        <w:t xml:space="preserve"> </w:t>
      </w:r>
    </w:p>
    <w:p w14:paraId="6AF49AFE" w14:textId="0821F17B" w:rsidR="0091265A" w:rsidRPr="0091265A" w:rsidRDefault="00CD1CFC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080" w:hanging="360"/>
        <w:jc w:val="left"/>
      </w:pPr>
      <w:r w:rsidRPr="00291A6D">
        <w:rPr>
          <w:rFonts w:ascii="Palatino" w:hAnsi="Palatino"/>
          <w:caps/>
        </w:rPr>
        <w:t>vi</w:t>
      </w:r>
      <w:r w:rsidRPr="00DE0AB2">
        <w:rPr>
          <w:rFonts w:ascii="Palatino" w:hAnsi="Palatino"/>
        </w:rPr>
        <w:t>.c</w:t>
      </w:r>
      <w:r w:rsidR="00D46034">
        <w:rPr>
          <w:rFonts w:ascii="Palatino" w:hAnsi="Palatino"/>
        </w:rPr>
        <w:t>.</w:t>
      </w:r>
      <w:r>
        <w:rPr>
          <w:rFonts w:ascii="Palatino" w:hAnsi="Palatino"/>
        </w:rPr>
        <w:t xml:space="preserve"> </w:t>
      </w:r>
      <w:r w:rsidR="008116DF">
        <w:rPr>
          <w:rFonts w:ascii="Palatino" w:hAnsi="Palatino"/>
        </w:rPr>
        <w:t>Row</w:t>
      </w:r>
      <w:r w:rsidR="00233C1A">
        <w:rPr>
          <w:rFonts w:ascii="Palatino" w:hAnsi="Palatino"/>
        </w:rPr>
        <w:t xml:space="preserve"> of </w:t>
      </w:r>
      <w:r w:rsidR="00233C1A" w:rsidRPr="002406AF">
        <w:rPr>
          <w:rFonts w:ascii="Palatino" w:hAnsi="Palatino"/>
        </w:rPr>
        <w:t>O</w:t>
      </w:r>
      <w:r w:rsidRPr="002406AF">
        <w:rPr>
          <w:rFonts w:ascii="Palatino" w:hAnsi="Palatino"/>
        </w:rPr>
        <w:t>volos</w:t>
      </w:r>
      <w:r w:rsidR="0014604F">
        <w:rPr>
          <w:rFonts w:ascii="Palatino" w:hAnsi="Palatino"/>
        </w:rPr>
        <w:t xml:space="preserve">, </w:t>
      </w:r>
      <w:hyperlink r:id="rId893" w:history="1">
        <w:r w:rsidRPr="004D295F">
          <w:rPr>
            <w:rStyle w:val="Hyperlink"/>
            <w:rFonts w:ascii="Palatino" w:hAnsi="Palatino"/>
          </w:rPr>
          <w:t>33</w:t>
        </w:r>
      </w:hyperlink>
      <w:r w:rsidRPr="002406AF">
        <w:rPr>
          <w:rFonts w:ascii="Palatino" w:hAnsi="Palatino"/>
        </w:rPr>
        <w:t xml:space="preserve">, </w:t>
      </w:r>
      <w:hyperlink r:id="rId894" w:history="1">
        <w:r w:rsidRPr="004D295F">
          <w:rPr>
            <w:rStyle w:val="Hyperlink"/>
            <w:rFonts w:ascii="Palatino" w:hAnsi="Palatino"/>
          </w:rPr>
          <w:t>39</w:t>
        </w:r>
      </w:hyperlink>
      <w:r w:rsidRPr="002406AF">
        <w:rPr>
          <w:rFonts w:ascii="Palatino" w:hAnsi="Palatino"/>
        </w:rPr>
        <w:t xml:space="preserve">, </w:t>
      </w:r>
      <w:hyperlink r:id="rId895" w:history="1">
        <w:r w:rsidRPr="004D295F">
          <w:rPr>
            <w:rStyle w:val="Hyperlink"/>
            <w:rFonts w:ascii="Palatino" w:hAnsi="Palatino"/>
          </w:rPr>
          <w:t>44</w:t>
        </w:r>
      </w:hyperlink>
      <w:r w:rsidRPr="00405E01">
        <w:rPr>
          <w:rFonts w:ascii="Palatino" w:hAnsi="Palatino"/>
        </w:rPr>
        <w:t>,</w:t>
      </w:r>
      <w:r w:rsidR="00854960" w:rsidRPr="00405E01">
        <w:rPr>
          <w:rFonts w:ascii="Palatino" w:hAnsi="Palatino"/>
        </w:rPr>
        <w:t xml:space="preserve"> </w:t>
      </w:r>
      <w:hyperlink r:id="rId896" w:history="1">
        <w:r w:rsidR="00405E01" w:rsidRPr="00405E01">
          <w:rPr>
            <w:rStyle w:val="Hyperlink"/>
            <w:rFonts w:ascii="Palatino" w:hAnsi="Palatino"/>
          </w:rPr>
          <w:t>83</w:t>
        </w:r>
        <w:r w:rsidR="00854960" w:rsidRPr="00405E01">
          <w:rPr>
            <w:rStyle w:val="Hyperlink"/>
            <w:rFonts w:ascii="Palatino" w:hAnsi="Palatino"/>
          </w:rPr>
          <w:t>–84</w:t>
        </w:r>
      </w:hyperlink>
      <w:r w:rsidR="00854960" w:rsidRPr="00405E01">
        <w:rPr>
          <w:rFonts w:ascii="Palatino" w:hAnsi="Palatino"/>
        </w:rPr>
        <w:t xml:space="preserve">, </w:t>
      </w:r>
      <w:hyperlink r:id="rId897" w:history="1">
        <w:r w:rsidR="00854960" w:rsidRPr="00C22799">
          <w:rPr>
            <w:rStyle w:val="Hyperlink"/>
            <w:rFonts w:ascii="Palatino" w:hAnsi="Palatino"/>
          </w:rPr>
          <w:t>155</w:t>
        </w:r>
        <w:r w:rsidR="00120FC5" w:rsidRPr="00C22799">
          <w:rPr>
            <w:rStyle w:val="Hyperlink"/>
            <w:rFonts w:ascii="Palatino" w:hAnsi="Palatino"/>
          </w:rPr>
          <w:t>–</w:t>
        </w:r>
        <w:r w:rsidR="00854960" w:rsidRPr="00C22799">
          <w:rPr>
            <w:rStyle w:val="Hyperlink"/>
            <w:rFonts w:ascii="Palatino" w:hAnsi="Palatino"/>
          </w:rPr>
          <w:t>56</w:t>
        </w:r>
      </w:hyperlink>
      <w:r w:rsidR="00854960" w:rsidRPr="00405E01">
        <w:rPr>
          <w:rFonts w:ascii="Palatino" w:hAnsi="Palatino"/>
        </w:rPr>
        <w:t>,</w:t>
      </w:r>
      <w:r w:rsidR="00854960">
        <w:rPr>
          <w:rFonts w:ascii="Palatino" w:hAnsi="Palatino"/>
        </w:rPr>
        <w:t xml:space="preserve"> </w:t>
      </w:r>
      <w:hyperlink r:id="rId898" w:history="1">
        <w:r w:rsidR="00854960" w:rsidRPr="004D295F">
          <w:rPr>
            <w:rStyle w:val="Hyperlink"/>
            <w:rFonts w:ascii="Palatino" w:hAnsi="Palatino"/>
          </w:rPr>
          <w:t>165</w:t>
        </w:r>
      </w:hyperlink>
      <w:r w:rsidR="00854960">
        <w:rPr>
          <w:rFonts w:ascii="Palatino" w:hAnsi="Palatino"/>
        </w:rPr>
        <w:t xml:space="preserve">, </w:t>
      </w:r>
      <w:hyperlink r:id="rId899" w:history="1">
        <w:r w:rsidR="00854960" w:rsidRPr="004D295F">
          <w:rPr>
            <w:rStyle w:val="Hyperlink"/>
            <w:rFonts w:ascii="Palatino" w:hAnsi="Palatino"/>
          </w:rPr>
          <w:t>245</w:t>
        </w:r>
      </w:hyperlink>
      <w:r w:rsidR="00854960">
        <w:rPr>
          <w:rFonts w:ascii="Palatino" w:hAnsi="Palatino"/>
        </w:rPr>
        <w:t xml:space="preserve">, </w:t>
      </w:r>
      <w:hyperlink r:id="rId900" w:history="1">
        <w:r w:rsidR="00854960" w:rsidRPr="00C22799">
          <w:rPr>
            <w:rStyle w:val="Hyperlink"/>
            <w:rFonts w:ascii="Palatino" w:hAnsi="Palatino"/>
          </w:rPr>
          <w:t>279</w:t>
        </w:r>
        <w:r w:rsidR="00120FC5" w:rsidRPr="00C22799">
          <w:rPr>
            <w:rStyle w:val="Hyperlink"/>
            <w:rFonts w:ascii="Palatino" w:hAnsi="Palatino"/>
          </w:rPr>
          <w:t>–</w:t>
        </w:r>
        <w:r w:rsidRPr="00C22799">
          <w:rPr>
            <w:rStyle w:val="Hyperlink"/>
            <w:rFonts w:ascii="Palatino" w:hAnsi="Palatino"/>
          </w:rPr>
          <w:t>80</w:t>
        </w:r>
      </w:hyperlink>
      <w:r w:rsidRPr="00C22799">
        <w:rPr>
          <w:rFonts w:ascii="Palatino" w:hAnsi="Palatino"/>
        </w:rPr>
        <w:t xml:space="preserve">, </w:t>
      </w:r>
      <w:hyperlink r:id="rId901" w:history="1">
        <w:r w:rsidR="008116DF" w:rsidRPr="00C22799">
          <w:rPr>
            <w:rStyle w:val="Hyperlink"/>
            <w:rFonts w:ascii="Palatino" w:hAnsi="Palatino"/>
          </w:rPr>
          <w:t>314</w:t>
        </w:r>
        <w:r w:rsidR="00120FC5" w:rsidRPr="00C22799">
          <w:rPr>
            <w:rStyle w:val="Hyperlink"/>
            <w:rFonts w:ascii="Palatino" w:hAnsi="Palatino"/>
          </w:rPr>
          <w:t>–</w:t>
        </w:r>
        <w:r w:rsidR="008116DF" w:rsidRPr="00C22799">
          <w:rPr>
            <w:rStyle w:val="Hyperlink"/>
            <w:rFonts w:ascii="Palatino" w:hAnsi="Palatino"/>
          </w:rPr>
          <w:t>16</w:t>
        </w:r>
      </w:hyperlink>
      <w:r w:rsidR="008116DF">
        <w:rPr>
          <w:rFonts w:ascii="Palatino" w:hAnsi="Palatino"/>
        </w:rPr>
        <w:t xml:space="preserve">, </w:t>
      </w:r>
      <w:hyperlink r:id="rId902" w:history="1">
        <w:r w:rsidR="008116DF" w:rsidRPr="004D295F">
          <w:rPr>
            <w:rStyle w:val="Hyperlink"/>
            <w:rFonts w:ascii="Palatino" w:hAnsi="Palatino"/>
          </w:rPr>
          <w:t>336</w:t>
        </w:r>
      </w:hyperlink>
      <w:r w:rsidR="008116DF">
        <w:rPr>
          <w:rFonts w:ascii="Palatino" w:hAnsi="Palatino"/>
        </w:rPr>
        <w:t xml:space="preserve">, </w:t>
      </w:r>
      <w:hyperlink r:id="rId903" w:history="1">
        <w:r w:rsidR="008116DF" w:rsidRPr="00C22799">
          <w:rPr>
            <w:rStyle w:val="Hyperlink"/>
            <w:rFonts w:ascii="Palatino" w:hAnsi="Palatino"/>
          </w:rPr>
          <w:t>347</w:t>
        </w:r>
        <w:r w:rsidR="00120FC5" w:rsidRPr="00C22799">
          <w:rPr>
            <w:rStyle w:val="Hyperlink"/>
            <w:rFonts w:ascii="Palatino" w:hAnsi="Palatino"/>
          </w:rPr>
          <w:t>–</w:t>
        </w:r>
        <w:r w:rsidR="008116DF" w:rsidRPr="00C22799">
          <w:rPr>
            <w:rStyle w:val="Hyperlink"/>
            <w:rFonts w:ascii="Palatino" w:hAnsi="Palatino"/>
          </w:rPr>
          <w:t>48</w:t>
        </w:r>
      </w:hyperlink>
      <w:r w:rsidR="008116DF" w:rsidRPr="00C22799">
        <w:rPr>
          <w:rFonts w:ascii="Palatino" w:hAnsi="Palatino"/>
        </w:rPr>
        <w:t xml:space="preserve">, </w:t>
      </w:r>
      <w:hyperlink r:id="rId904" w:history="1">
        <w:r w:rsidR="008116DF" w:rsidRPr="00C22799">
          <w:rPr>
            <w:rStyle w:val="Hyperlink"/>
            <w:rFonts w:ascii="Palatino" w:hAnsi="Palatino"/>
          </w:rPr>
          <w:t>353–54</w:t>
        </w:r>
      </w:hyperlink>
      <w:r w:rsidR="008116DF" w:rsidRPr="00C22799">
        <w:rPr>
          <w:rFonts w:ascii="Palatino" w:hAnsi="Palatino"/>
        </w:rPr>
        <w:t>,</w:t>
      </w:r>
      <w:r w:rsidRPr="00C22799">
        <w:rPr>
          <w:rFonts w:ascii="Palatino" w:hAnsi="Palatino"/>
        </w:rPr>
        <w:t xml:space="preserve"> </w:t>
      </w:r>
      <w:hyperlink r:id="rId905" w:history="1">
        <w:r w:rsidR="008116DF" w:rsidRPr="00C22799">
          <w:rPr>
            <w:rStyle w:val="Hyperlink"/>
            <w:rFonts w:ascii="Palatino" w:hAnsi="Palatino"/>
          </w:rPr>
          <w:t>361</w:t>
        </w:r>
        <w:r w:rsidR="00120FC5" w:rsidRPr="00C22799">
          <w:rPr>
            <w:rStyle w:val="Hyperlink"/>
            <w:rFonts w:ascii="Palatino" w:hAnsi="Palatino"/>
          </w:rPr>
          <w:t>–</w:t>
        </w:r>
        <w:r w:rsidR="008116DF" w:rsidRPr="00C22799">
          <w:rPr>
            <w:rStyle w:val="Hyperlink"/>
            <w:rFonts w:ascii="Palatino" w:hAnsi="Palatino"/>
          </w:rPr>
          <w:t>67</w:t>
        </w:r>
      </w:hyperlink>
      <w:r w:rsidRPr="00C22799">
        <w:rPr>
          <w:rFonts w:ascii="Palatino" w:hAnsi="Palatino"/>
        </w:rPr>
        <w:t xml:space="preserve">, </w:t>
      </w:r>
      <w:hyperlink r:id="rId906" w:history="1">
        <w:r w:rsidR="008116DF" w:rsidRPr="00C22799">
          <w:rPr>
            <w:rStyle w:val="Hyperlink"/>
            <w:rFonts w:ascii="Palatino" w:hAnsi="Palatino"/>
          </w:rPr>
          <w:t>418</w:t>
        </w:r>
        <w:r w:rsidR="00120FC5" w:rsidRPr="00C22799">
          <w:rPr>
            <w:rStyle w:val="Hyperlink"/>
            <w:rFonts w:ascii="Palatino" w:hAnsi="Palatino"/>
          </w:rPr>
          <w:t>–</w:t>
        </w:r>
        <w:r w:rsidR="008116DF" w:rsidRPr="00C22799">
          <w:rPr>
            <w:rStyle w:val="Hyperlink"/>
            <w:rFonts w:ascii="Palatino" w:hAnsi="Palatino"/>
          </w:rPr>
          <w:t>19</w:t>
        </w:r>
      </w:hyperlink>
      <w:r w:rsidRPr="00C22799">
        <w:rPr>
          <w:rFonts w:ascii="Palatino" w:hAnsi="Palatino"/>
        </w:rPr>
        <w:t xml:space="preserve">, </w:t>
      </w:r>
      <w:hyperlink r:id="rId907" w:history="1">
        <w:r w:rsidR="008116DF" w:rsidRPr="00C22799">
          <w:rPr>
            <w:rStyle w:val="Hyperlink"/>
            <w:rFonts w:ascii="Palatino" w:hAnsi="Palatino"/>
          </w:rPr>
          <w:t>421</w:t>
        </w:r>
        <w:r w:rsidR="00120FC5" w:rsidRPr="00C22799">
          <w:rPr>
            <w:rStyle w:val="Hyperlink"/>
            <w:rFonts w:ascii="Palatino" w:hAnsi="Palatino"/>
          </w:rPr>
          <w:t>–</w:t>
        </w:r>
        <w:r w:rsidR="008116DF" w:rsidRPr="00C22799">
          <w:rPr>
            <w:rStyle w:val="Hyperlink"/>
            <w:rFonts w:ascii="Palatino" w:hAnsi="Palatino"/>
          </w:rPr>
          <w:t>27</w:t>
        </w:r>
      </w:hyperlink>
      <w:r w:rsidR="008116DF">
        <w:rPr>
          <w:rFonts w:ascii="Palatino" w:hAnsi="Palatino"/>
        </w:rPr>
        <w:t xml:space="preserve">, </w:t>
      </w:r>
      <w:hyperlink r:id="rId908" w:history="1">
        <w:r w:rsidR="008116DF" w:rsidRPr="004D295F">
          <w:rPr>
            <w:rStyle w:val="Hyperlink"/>
            <w:rFonts w:ascii="Palatino" w:hAnsi="Palatino"/>
          </w:rPr>
          <w:t>460</w:t>
        </w:r>
      </w:hyperlink>
      <w:r w:rsidRPr="00E4171E">
        <w:rPr>
          <w:rFonts w:ascii="Palatino" w:hAnsi="Palatino"/>
        </w:rPr>
        <w:t>,</w:t>
      </w:r>
      <w:r w:rsidRPr="00DE0AB2">
        <w:rPr>
          <w:rFonts w:ascii="Palatino" w:hAnsi="Palatino"/>
        </w:rPr>
        <w:t xml:space="preserve"> </w:t>
      </w:r>
      <w:hyperlink r:id="rId909" w:history="1">
        <w:r w:rsidRPr="004D295F">
          <w:rPr>
            <w:rStyle w:val="Hyperlink"/>
            <w:rFonts w:ascii="Palatino" w:hAnsi="Palatino"/>
          </w:rPr>
          <w:t>468</w:t>
        </w:r>
      </w:hyperlink>
      <w:r w:rsidRPr="00E4171E">
        <w:rPr>
          <w:rFonts w:ascii="Palatino" w:hAnsi="Palatino"/>
        </w:rPr>
        <w:t xml:space="preserve">, </w:t>
      </w:r>
      <w:hyperlink r:id="rId910" w:history="1">
        <w:r w:rsidRPr="004D295F">
          <w:rPr>
            <w:rStyle w:val="Hyperlink"/>
            <w:rFonts w:ascii="Palatino" w:hAnsi="Palatino"/>
          </w:rPr>
          <w:t>485</w:t>
        </w:r>
      </w:hyperlink>
      <w:r w:rsidRPr="00E4171E">
        <w:rPr>
          <w:rFonts w:ascii="Palatino" w:hAnsi="Palatino"/>
        </w:rPr>
        <w:t xml:space="preserve">, </w:t>
      </w:r>
      <w:hyperlink r:id="rId911" w:history="1">
        <w:r w:rsidRPr="004D295F">
          <w:rPr>
            <w:rStyle w:val="Hyperlink"/>
            <w:rFonts w:ascii="Palatino" w:hAnsi="Palatino"/>
          </w:rPr>
          <w:t>518</w:t>
        </w:r>
      </w:hyperlink>
      <w:r w:rsidRPr="00E4171E">
        <w:rPr>
          <w:rFonts w:ascii="Palatino" w:hAnsi="Palatino"/>
        </w:rPr>
        <w:t xml:space="preserve">, </w:t>
      </w:r>
      <w:hyperlink r:id="rId912" w:history="1">
        <w:r w:rsidRPr="004D295F">
          <w:rPr>
            <w:rStyle w:val="Hyperlink"/>
            <w:rFonts w:ascii="Palatino" w:hAnsi="Palatino"/>
          </w:rPr>
          <w:t>584</w:t>
        </w:r>
      </w:hyperlink>
      <w:r w:rsidRPr="00E4171E">
        <w:rPr>
          <w:rFonts w:ascii="Palatino" w:hAnsi="Palatino"/>
        </w:rPr>
        <w:t xml:space="preserve">, </w:t>
      </w:r>
      <w:hyperlink r:id="rId913" w:history="1">
        <w:r w:rsidRPr="004D295F">
          <w:rPr>
            <w:rStyle w:val="Hyperlink"/>
            <w:rFonts w:ascii="Palatino" w:hAnsi="Palatino"/>
          </w:rPr>
          <w:t>624</w:t>
        </w:r>
      </w:hyperlink>
    </w:p>
    <w:p w14:paraId="44EAF97C" w14:textId="19399EE7" w:rsidR="0091265A" w:rsidRPr="0091265A" w:rsidRDefault="0091265A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1080" w:hanging="360"/>
        <w:jc w:val="left"/>
      </w:pPr>
      <w:r w:rsidRPr="00291A6D">
        <w:rPr>
          <w:rFonts w:ascii="Palatino" w:hAnsi="Palatino"/>
          <w:caps/>
        </w:rPr>
        <w:t>vi</w:t>
      </w:r>
      <w:r>
        <w:rPr>
          <w:rFonts w:ascii="Palatino" w:hAnsi="Palatino"/>
        </w:rPr>
        <w:t xml:space="preserve">.d. </w:t>
      </w:r>
      <w:r w:rsidR="00233C1A">
        <w:rPr>
          <w:rFonts w:ascii="Palatino" w:hAnsi="Palatino"/>
        </w:rPr>
        <w:t>Star D</w:t>
      </w:r>
      <w:r w:rsidR="00DB3407">
        <w:rPr>
          <w:rFonts w:ascii="Palatino" w:hAnsi="Palatino"/>
        </w:rPr>
        <w:t>esign</w:t>
      </w:r>
      <w:r w:rsidR="0014604F">
        <w:rPr>
          <w:rFonts w:ascii="Palatino" w:hAnsi="Palatino"/>
        </w:rPr>
        <w:t xml:space="preserve">, </w:t>
      </w:r>
      <w:hyperlink r:id="rId914" w:history="1">
        <w:r w:rsidR="00DB3407" w:rsidRPr="00C22799">
          <w:rPr>
            <w:rStyle w:val="Hyperlink"/>
            <w:rFonts w:ascii="Palatino" w:hAnsi="Palatino"/>
          </w:rPr>
          <w:t>498</w:t>
        </w:r>
        <w:r w:rsidR="00120FC5" w:rsidRPr="00C22799">
          <w:rPr>
            <w:rStyle w:val="Hyperlink"/>
            <w:rFonts w:ascii="Palatino" w:hAnsi="Palatino"/>
          </w:rPr>
          <w:t>–</w:t>
        </w:r>
        <w:r w:rsidR="00DB3407" w:rsidRPr="00C22799">
          <w:rPr>
            <w:rStyle w:val="Hyperlink"/>
            <w:rFonts w:ascii="Palatino" w:hAnsi="Palatino"/>
          </w:rPr>
          <w:t>99</w:t>
        </w:r>
      </w:hyperlink>
      <w:r w:rsidR="00767C73">
        <w:rPr>
          <w:rFonts w:ascii="Palatino" w:hAnsi="Palatino"/>
        </w:rPr>
        <w:t xml:space="preserve">, </w:t>
      </w:r>
      <w:hyperlink r:id="rId915" w:history="1">
        <w:r w:rsidR="00767C73" w:rsidRPr="00D1771B">
          <w:rPr>
            <w:rStyle w:val="Hyperlink"/>
            <w:rFonts w:ascii="Palatino" w:hAnsi="Palatino"/>
          </w:rPr>
          <w:t>534</w:t>
        </w:r>
      </w:hyperlink>
    </w:p>
    <w:p w14:paraId="0571E397" w14:textId="77777777" w:rsidR="000854D4" w:rsidRDefault="000854D4" w:rsidP="00797329">
      <w:pPr>
        <w:pStyle w:val="Textedelespacerserv2"/>
        <w:numPr>
          <w:ilvl w:val="0"/>
          <w:numId w:val="1"/>
        </w:numPr>
        <w:tabs>
          <w:tab w:val="clear" w:pos="720"/>
          <w:tab w:val="num" w:pos="-567"/>
        </w:tabs>
        <w:ind w:left="360" w:hanging="360"/>
        <w:jc w:val="left"/>
      </w:pPr>
    </w:p>
    <w:sectPr w:rsidR="000854D4" w:rsidSect="000854D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0BCF8BC"/>
    <w:lvl w:ilvl="0">
      <w:start w:val="1"/>
      <w:numFmt w:val="bullet"/>
      <w:lvlText w:val=""/>
      <w:lvlJc w:val="left"/>
      <w:pPr>
        <w:tabs>
          <w:tab w:val="num" w:pos="720"/>
        </w:tabs>
        <w:ind w:left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52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40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0913EE0"/>
    <w:multiLevelType w:val="hybridMultilevel"/>
    <w:tmpl w:val="C678A0AE"/>
    <w:lvl w:ilvl="0" w:tplc="D9869F40">
      <w:start w:val="1"/>
      <w:numFmt w:val="lowerLetter"/>
      <w:lvlText w:val="%1)"/>
      <w:lvlJc w:val="left"/>
      <w:pPr>
        <w:ind w:left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256BA"/>
    <w:multiLevelType w:val="hybridMultilevel"/>
    <w:tmpl w:val="24E4B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156A6"/>
    <w:multiLevelType w:val="hybridMultilevel"/>
    <w:tmpl w:val="F74E1902"/>
    <w:lvl w:ilvl="0" w:tplc="FFFFFFFF">
      <w:start w:val="1"/>
      <w:numFmt w:val="bullet"/>
      <w:pStyle w:val="EndnoteTex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E6268C"/>
    <w:multiLevelType w:val="hybridMultilevel"/>
    <w:tmpl w:val="014C3A1E"/>
    <w:lvl w:ilvl="0" w:tplc="092C4B9A">
      <w:start w:val="1"/>
      <w:numFmt w:val="lowerLetter"/>
      <w:lvlText w:val="%1)"/>
      <w:lvlJc w:val="left"/>
      <w:pPr>
        <w:ind w:left="360"/>
      </w:pPr>
      <w:rPr>
        <w:rFonts w:ascii="Courier" w:eastAsia="MS Gothic" w:hAnsi="Courie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7185B"/>
    <w:multiLevelType w:val="hybridMultilevel"/>
    <w:tmpl w:val="EF320BB4"/>
    <w:lvl w:ilvl="0" w:tplc="39A28078">
      <w:numFmt w:val="bullet"/>
      <w:lvlText w:val="-"/>
      <w:lvlJc w:val="left"/>
      <w:pPr>
        <w:ind w:left="1080" w:hanging="360"/>
      </w:pPr>
      <w:rPr>
        <w:rFonts w:ascii="Courier" w:eastAsia="Times New Roman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4936"/>
    <w:multiLevelType w:val="hybridMultilevel"/>
    <w:tmpl w:val="7FAECCDE"/>
    <w:lvl w:ilvl="0" w:tplc="04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34D6C"/>
    <w:multiLevelType w:val="hybridMultilevel"/>
    <w:tmpl w:val="FCA285FA"/>
    <w:lvl w:ilvl="0" w:tplc="AA44704E">
      <w:numFmt w:val="bullet"/>
      <w:lvlText w:val="-"/>
      <w:lvlJc w:val="left"/>
      <w:pPr>
        <w:ind w:left="360"/>
      </w:pPr>
      <w:rPr>
        <w:rFonts w:ascii="Courier" w:eastAsia="MS Gothic" w:hAnsi="Couri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E6E13"/>
    <w:multiLevelType w:val="multilevel"/>
    <w:tmpl w:val="59883B22"/>
    <w:lvl w:ilvl="0">
      <w:start w:val="1"/>
      <w:numFmt w:val="decimal"/>
      <w:lvlText w:val="%1."/>
      <w:lvlJc w:val="left"/>
      <w:pPr>
        <w:tabs>
          <w:tab w:val="num" w:pos="720"/>
        </w:tabs>
        <w:ind w:left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52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40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034C0C"/>
    <w:multiLevelType w:val="hybridMultilevel"/>
    <w:tmpl w:val="3BD248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9DF707D"/>
    <w:multiLevelType w:val="hybridMultilevel"/>
    <w:tmpl w:val="526A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712C03"/>
    <w:multiLevelType w:val="hybridMultilevel"/>
    <w:tmpl w:val="88C6B088"/>
    <w:lvl w:ilvl="0" w:tplc="B8287E94">
      <w:numFmt w:val="bullet"/>
      <w:lvlText w:val="-"/>
      <w:lvlJc w:val="left"/>
      <w:pPr>
        <w:ind w:left="1080" w:hanging="360"/>
      </w:pPr>
      <w:rPr>
        <w:rFonts w:ascii="Courier" w:eastAsia="MS Gothic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7F4EBE"/>
    <w:multiLevelType w:val="hybridMultilevel"/>
    <w:tmpl w:val="DDFCB1CC"/>
    <w:lvl w:ilvl="0" w:tplc="A2E0EC46">
      <w:numFmt w:val="bullet"/>
      <w:lvlText w:val="-"/>
      <w:lvlJc w:val="left"/>
      <w:rPr>
        <w:rFonts w:ascii="Courier" w:eastAsia="MS Gothic" w:hAnsi="Couri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F05D5"/>
    <w:multiLevelType w:val="hybridMultilevel"/>
    <w:tmpl w:val="1EF04CC0"/>
    <w:lvl w:ilvl="0" w:tplc="232A8C92">
      <w:start w:val="6"/>
      <w:numFmt w:val="decimal"/>
      <w:lvlText w:val="%1"/>
      <w:lvlJc w:val="left"/>
      <w:pPr>
        <w:ind w:left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D36606"/>
    <w:multiLevelType w:val="hybridMultilevel"/>
    <w:tmpl w:val="D6680680"/>
    <w:lvl w:ilvl="0" w:tplc="1C72A81C">
      <w:numFmt w:val="bullet"/>
      <w:lvlText w:val="-"/>
      <w:lvlJc w:val="left"/>
      <w:pPr>
        <w:ind w:left="1080" w:hanging="360"/>
      </w:pPr>
      <w:rPr>
        <w:rFonts w:ascii="Courier" w:eastAsia="MS Gothic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772824"/>
    <w:multiLevelType w:val="hybridMultilevel"/>
    <w:tmpl w:val="C354FF42"/>
    <w:lvl w:ilvl="0" w:tplc="78EE3032">
      <w:start w:val="5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Courier" w:eastAsia="Times New Roman" w:hAnsi="Courier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6">
    <w:nsid w:val="6DA6537F"/>
    <w:multiLevelType w:val="hybridMultilevel"/>
    <w:tmpl w:val="226CCF7A"/>
    <w:lvl w:ilvl="0" w:tplc="51D26E34">
      <w:numFmt w:val="bullet"/>
      <w:lvlText w:val="-"/>
      <w:lvlJc w:val="left"/>
      <w:pPr>
        <w:ind w:left="720" w:hanging="360"/>
      </w:pPr>
      <w:rPr>
        <w:rFonts w:ascii="Courier" w:eastAsia="Times New Roman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8323E2"/>
    <w:multiLevelType w:val="hybridMultilevel"/>
    <w:tmpl w:val="DA269CC8"/>
    <w:lvl w:ilvl="0" w:tplc="AA027E9E">
      <w:start w:val="1331"/>
      <w:numFmt w:val="bullet"/>
      <w:lvlText w:val="-"/>
      <w:lvlJc w:val="left"/>
      <w:rPr>
        <w:rFonts w:ascii="Courier" w:eastAsia="MS Gothic" w:hAnsi="Couri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7"/>
  </w:num>
  <w:num w:numId="5">
    <w:abstractNumId w:val="6"/>
  </w:num>
  <w:num w:numId="6">
    <w:abstractNumId w:val="13"/>
  </w:num>
  <w:num w:numId="7">
    <w:abstractNumId w:val="1"/>
  </w:num>
  <w:num w:numId="8">
    <w:abstractNumId w:val="17"/>
  </w:num>
  <w:num w:numId="9">
    <w:abstractNumId w:val="12"/>
  </w:num>
  <w:num w:numId="10">
    <w:abstractNumId w:val="16"/>
  </w:num>
  <w:num w:numId="11">
    <w:abstractNumId w:val="11"/>
  </w:num>
  <w:num w:numId="12">
    <w:abstractNumId w:val="5"/>
  </w:num>
  <w:num w:numId="13">
    <w:abstractNumId w:val="14"/>
  </w:num>
  <w:num w:numId="14">
    <w:abstractNumId w:val="8"/>
  </w:num>
  <w:num w:numId="15">
    <w:abstractNumId w:val="10"/>
  </w:num>
  <w:num w:numId="16">
    <w:abstractNumId w:val="2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FC"/>
    <w:rsid w:val="000103E5"/>
    <w:rsid w:val="00010603"/>
    <w:rsid w:val="00022673"/>
    <w:rsid w:val="0003093B"/>
    <w:rsid w:val="00041EE3"/>
    <w:rsid w:val="00073689"/>
    <w:rsid w:val="00075F0D"/>
    <w:rsid w:val="00081788"/>
    <w:rsid w:val="00083935"/>
    <w:rsid w:val="000854D4"/>
    <w:rsid w:val="00090DBF"/>
    <w:rsid w:val="000B2A2B"/>
    <w:rsid w:val="000C0487"/>
    <w:rsid w:val="000C240A"/>
    <w:rsid w:val="000C297A"/>
    <w:rsid w:val="000C7697"/>
    <w:rsid w:val="000E36C1"/>
    <w:rsid w:val="000E624A"/>
    <w:rsid w:val="001107C0"/>
    <w:rsid w:val="00120FC5"/>
    <w:rsid w:val="00136839"/>
    <w:rsid w:val="0014604F"/>
    <w:rsid w:val="001577E1"/>
    <w:rsid w:val="00161099"/>
    <w:rsid w:val="001617AA"/>
    <w:rsid w:val="00163BC3"/>
    <w:rsid w:val="001719D0"/>
    <w:rsid w:val="001767C6"/>
    <w:rsid w:val="00180106"/>
    <w:rsid w:val="00185A12"/>
    <w:rsid w:val="00195908"/>
    <w:rsid w:val="00195DFA"/>
    <w:rsid w:val="001B00FA"/>
    <w:rsid w:val="001B0B4F"/>
    <w:rsid w:val="001B5826"/>
    <w:rsid w:val="001C075D"/>
    <w:rsid w:val="001C3141"/>
    <w:rsid w:val="001C656A"/>
    <w:rsid w:val="001D1C59"/>
    <w:rsid w:val="001D2334"/>
    <w:rsid w:val="001E1DBC"/>
    <w:rsid w:val="001E49F9"/>
    <w:rsid w:val="001E50C0"/>
    <w:rsid w:val="001F1B56"/>
    <w:rsid w:val="001F763A"/>
    <w:rsid w:val="00226B80"/>
    <w:rsid w:val="00233265"/>
    <w:rsid w:val="002332C2"/>
    <w:rsid w:val="00233C1A"/>
    <w:rsid w:val="002406AF"/>
    <w:rsid w:val="00241594"/>
    <w:rsid w:val="00264276"/>
    <w:rsid w:val="00267CAB"/>
    <w:rsid w:val="00270E8F"/>
    <w:rsid w:val="0027761D"/>
    <w:rsid w:val="002777FC"/>
    <w:rsid w:val="00281B0A"/>
    <w:rsid w:val="00281F51"/>
    <w:rsid w:val="00282EAA"/>
    <w:rsid w:val="00291A6D"/>
    <w:rsid w:val="00296893"/>
    <w:rsid w:val="002A0C4D"/>
    <w:rsid w:val="002B14DF"/>
    <w:rsid w:val="002B5003"/>
    <w:rsid w:val="002C3F44"/>
    <w:rsid w:val="002E17DE"/>
    <w:rsid w:val="002E2B33"/>
    <w:rsid w:val="002E5B7F"/>
    <w:rsid w:val="002E6A2E"/>
    <w:rsid w:val="002F4BAF"/>
    <w:rsid w:val="002F6D3F"/>
    <w:rsid w:val="00310311"/>
    <w:rsid w:val="00325AB1"/>
    <w:rsid w:val="00335167"/>
    <w:rsid w:val="00336586"/>
    <w:rsid w:val="0034453C"/>
    <w:rsid w:val="0035265A"/>
    <w:rsid w:val="0039414A"/>
    <w:rsid w:val="00396DE0"/>
    <w:rsid w:val="003A670D"/>
    <w:rsid w:val="003B4D93"/>
    <w:rsid w:val="003C091C"/>
    <w:rsid w:val="003C63DD"/>
    <w:rsid w:val="003E7589"/>
    <w:rsid w:val="00401BFE"/>
    <w:rsid w:val="00405E01"/>
    <w:rsid w:val="0041403D"/>
    <w:rsid w:val="00416CCD"/>
    <w:rsid w:val="00420B39"/>
    <w:rsid w:val="0043055A"/>
    <w:rsid w:val="0043750D"/>
    <w:rsid w:val="0043793F"/>
    <w:rsid w:val="00451EC7"/>
    <w:rsid w:val="00462519"/>
    <w:rsid w:val="00473923"/>
    <w:rsid w:val="004849F1"/>
    <w:rsid w:val="004A3F66"/>
    <w:rsid w:val="004C3312"/>
    <w:rsid w:val="004C4212"/>
    <w:rsid w:val="004D1461"/>
    <w:rsid w:val="004D295F"/>
    <w:rsid w:val="004D6D69"/>
    <w:rsid w:val="004E4C92"/>
    <w:rsid w:val="004F2867"/>
    <w:rsid w:val="004F5D50"/>
    <w:rsid w:val="00501DE3"/>
    <w:rsid w:val="005208F5"/>
    <w:rsid w:val="0052344E"/>
    <w:rsid w:val="00527209"/>
    <w:rsid w:val="00531C3F"/>
    <w:rsid w:val="00552C39"/>
    <w:rsid w:val="005635B1"/>
    <w:rsid w:val="00563B6C"/>
    <w:rsid w:val="00585107"/>
    <w:rsid w:val="0059172B"/>
    <w:rsid w:val="005A0196"/>
    <w:rsid w:val="005B2BC0"/>
    <w:rsid w:val="005B594F"/>
    <w:rsid w:val="005D0948"/>
    <w:rsid w:val="005D4C79"/>
    <w:rsid w:val="00610FBD"/>
    <w:rsid w:val="006149C4"/>
    <w:rsid w:val="00615470"/>
    <w:rsid w:val="00622051"/>
    <w:rsid w:val="0062443B"/>
    <w:rsid w:val="0063104F"/>
    <w:rsid w:val="00645164"/>
    <w:rsid w:val="0064719A"/>
    <w:rsid w:val="00654E68"/>
    <w:rsid w:val="0067656A"/>
    <w:rsid w:val="00685B01"/>
    <w:rsid w:val="0069151A"/>
    <w:rsid w:val="00693D5C"/>
    <w:rsid w:val="00694494"/>
    <w:rsid w:val="006B09CA"/>
    <w:rsid w:val="006B2C28"/>
    <w:rsid w:val="006B6294"/>
    <w:rsid w:val="006D1FC1"/>
    <w:rsid w:val="006E6C6A"/>
    <w:rsid w:val="007136C0"/>
    <w:rsid w:val="00720876"/>
    <w:rsid w:val="00734AD1"/>
    <w:rsid w:val="007422C1"/>
    <w:rsid w:val="00743ACA"/>
    <w:rsid w:val="007441E8"/>
    <w:rsid w:val="007540FB"/>
    <w:rsid w:val="00756ACC"/>
    <w:rsid w:val="00756F87"/>
    <w:rsid w:val="00760203"/>
    <w:rsid w:val="00767C73"/>
    <w:rsid w:val="00774F47"/>
    <w:rsid w:val="007774C2"/>
    <w:rsid w:val="00783FD8"/>
    <w:rsid w:val="00794164"/>
    <w:rsid w:val="00797329"/>
    <w:rsid w:val="007A1FCA"/>
    <w:rsid w:val="007A2D4B"/>
    <w:rsid w:val="007A5EA0"/>
    <w:rsid w:val="007B6169"/>
    <w:rsid w:val="007C1966"/>
    <w:rsid w:val="007E2290"/>
    <w:rsid w:val="007E3ECA"/>
    <w:rsid w:val="007F439C"/>
    <w:rsid w:val="007F43BF"/>
    <w:rsid w:val="00802087"/>
    <w:rsid w:val="00804EBF"/>
    <w:rsid w:val="008110B3"/>
    <w:rsid w:val="008116DF"/>
    <w:rsid w:val="00813635"/>
    <w:rsid w:val="00823534"/>
    <w:rsid w:val="008306E6"/>
    <w:rsid w:val="008521C6"/>
    <w:rsid w:val="00854960"/>
    <w:rsid w:val="00864BDC"/>
    <w:rsid w:val="0087451C"/>
    <w:rsid w:val="00881AEB"/>
    <w:rsid w:val="00887250"/>
    <w:rsid w:val="008924AF"/>
    <w:rsid w:val="008953BE"/>
    <w:rsid w:val="008A31E2"/>
    <w:rsid w:val="008B36AB"/>
    <w:rsid w:val="008B7252"/>
    <w:rsid w:val="008E10F8"/>
    <w:rsid w:val="008E151E"/>
    <w:rsid w:val="008E3096"/>
    <w:rsid w:val="0091265A"/>
    <w:rsid w:val="00913238"/>
    <w:rsid w:val="00913DA2"/>
    <w:rsid w:val="00915AE4"/>
    <w:rsid w:val="00924189"/>
    <w:rsid w:val="00931F30"/>
    <w:rsid w:val="00933FF1"/>
    <w:rsid w:val="00936A14"/>
    <w:rsid w:val="0093775A"/>
    <w:rsid w:val="00941C4C"/>
    <w:rsid w:val="00956EA5"/>
    <w:rsid w:val="009669C0"/>
    <w:rsid w:val="00984FCC"/>
    <w:rsid w:val="00995719"/>
    <w:rsid w:val="009A5BC9"/>
    <w:rsid w:val="009B5D6A"/>
    <w:rsid w:val="009D666B"/>
    <w:rsid w:val="009E789F"/>
    <w:rsid w:val="009F09F1"/>
    <w:rsid w:val="00A00413"/>
    <w:rsid w:val="00A00FFD"/>
    <w:rsid w:val="00A05FB4"/>
    <w:rsid w:val="00A166A9"/>
    <w:rsid w:val="00A34767"/>
    <w:rsid w:val="00A5011D"/>
    <w:rsid w:val="00A60802"/>
    <w:rsid w:val="00A63C46"/>
    <w:rsid w:val="00A70D63"/>
    <w:rsid w:val="00A70F51"/>
    <w:rsid w:val="00A77118"/>
    <w:rsid w:val="00A91DC3"/>
    <w:rsid w:val="00AA7835"/>
    <w:rsid w:val="00AB41B7"/>
    <w:rsid w:val="00AB788D"/>
    <w:rsid w:val="00AD198E"/>
    <w:rsid w:val="00AD5674"/>
    <w:rsid w:val="00AE596C"/>
    <w:rsid w:val="00AF7A3D"/>
    <w:rsid w:val="00B10172"/>
    <w:rsid w:val="00B43304"/>
    <w:rsid w:val="00B43D76"/>
    <w:rsid w:val="00B56D10"/>
    <w:rsid w:val="00B614A3"/>
    <w:rsid w:val="00B71AE7"/>
    <w:rsid w:val="00B8642A"/>
    <w:rsid w:val="00B919EF"/>
    <w:rsid w:val="00BA215A"/>
    <w:rsid w:val="00BA3465"/>
    <w:rsid w:val="00BF2740"/>
    <w:rsid w:val="00BF7491"/>
    <w:rsid w:val="00C055AE"/>
    <w:rsid w:val="00C0636C"/>
    <w:rsid w:val="00C16D9D"/>
    <w:rsid w:val="00C22799"/>
    <w:rsid w:val="00C412D3"/>
    <w:rsid w:val="00C42477"/>
    <w:rsid w:val="00C43E65"/>
    <w:rsid w:val="00C445B6"/>
    <w:rsid w:val="00C669C1"/>
    <w:rsid w:val="00C854F8"/>
    <w:rsid w:val="00CB475E"/>
    <w:rsid w:val="00CC049B"/>
    <w:rsid w:val="00CD1CFC"/>
    <w:rsid w:val="00CE6583"/>
    <w:rsid w:val="00D1771B"/>
    <w:rsid w:val="00D306EB"/>
    <w:rsid w:val="00D31277"/>
    <w:rsid w:val="00D33D50"/>
    <w:rsid w:val="00D46034"/>
    <w:rsid w:val="00D56638"/>
    <w:rsid w:val="00D6251F"/>
    <w:rsid w:val="00D62B12"/>
    <w:rsid w:val="00D66E06"/>
    <w:rsid w:val="00D81C14"/>
    <w:rsid w:val="00DA21AA"/>
    <w:rsid w:val="00DA2630"/>
    <w:rsid w:val="00DA662E"/>
    <w:rsid w:val="00DA6C69"/>
    <w:rsid w:val="00DB240E"/>
    <w:rsid w:val="00DB3407"/>
    <w:rsid w:val="00DB5D7F"/>
    <w:rsid w:val="00DD2DC5"/>
    <w:rsid w:val="00DD422F"/>
    <w:rsid w:val="00DF028E"/>
    <w:rsid w:val="00E12935"/>
    <w:rsid w:val="00E47471"/>
    <w:rsid w:val="00E56530"/>
    <w:rsid w:val="00E66470"/>
    <w:rsid w:val="00E67189"/>
    <w:rsid w:val="00E73872"/>
    <w:rsid w:val="00E765CF"/>
    <w:rsid w:val="00EA2051"/>
    <w:rsid w:val="00EA2C25"/>
    <w:rsid w:val="00EB2140"/>
    <w:rsid w:val="00EB3439"/>
    <w:rsid w:val="00EC0CB3"/>
    <w:rsid w:val="00EC56B5"/>
    <w:rsid w:val="00ED7F65"/>
    <w:rsid w:val="00EE7CE4"/>
    <w:rsid w:val="00EF2326"/>
    <w:rsid w:val="00EF4C23"/>
    <w:rsid w:val="00F1373B"/>
    <w:rsid w:val="00F725FE"/>
    <w:rsid w:val="00F80145"/>
    <w:rsid w:val="00F838A3"/>
    <w:rsid w:val="00F8464C"/>
    <w:rsid w:val="00F87787"/>
    <w:rsid w:val="00F900E1"/>
    <w:rsid w:val="00F96004"/>
    <w:rsid w:val="00FB134D"/>
    <w:rsid w:val="00FB4BA9"/>
    <w:rsid w:val="00FB62DD"/>
    <w:rsid w:val="00FD408F"/>
    <w:rsid w:val="00FD5BDD"/>
    <w:rsid w:val="00FD64F9"/>
    <w:rsid w:val="00FF0058"/>
    <w:rsid w:val="00FF13BC"/>
    <w:rsid w:val="00FF16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DC269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No List" w:uiPriority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CFC"/>
    <w:pPr>
      <w:widowControl w:val="0"/>
      <w:spacing w:line="480" w:lineRule="auto"/>
    </w:pPr>
    <w:rPr>
      <w:rFonts w:ascii="Palatino" w:eastAsia="Cambria" w:hAnsi="Palatino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1CF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480" w:lineRule="atLeast"/>
      <w:ind w:right="-720"/>
      <w:jc w:val="center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CD1CFC"/>
    <w:pPr>
      <w:keepNext/>
      <w:jc w:val="center"/>
      <w:outlineLvl w:val="1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CD1CFC"/>
    <w:p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CD1CF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DefaultParagraphFont"/>
    <w:uiPriority w:val="99"/>
    <w:semiHidden/>
    <w:rsid w:val="00055509"/>
    <w:rPr>
      <w:rFonts w:ascii="Lucida Grande" w:hAnsi="Lucida Grande"/>
      <w:sz w:val="18"/>
      <w:szCs w:val="18"/>
    </w:rPr>
  </w:style>
  <w:style w:type="character" w:customStyle="1" w:styleId="TextedebullesCar0">
    <w:name w:val="Texte de bulles Car"/>
    <w:basedOn w:val="DefaultParagraphFont"/>
    <w:uiPriority w:val="99"/>
    <w:semiHidden/>
    <w:rsid w:val="00FC0010"/>
    <w:rPr>
      <w:rFonts w:ascii="Lucida Grande" w:hAnsi="Lucida Grande"/>
      <w:sz w:val="18"/>
      <w:szCs w:val="18"/>
    </w:rPr>
  </w:style>
  <w:style w:type="character" w:customStyle="1" w:styleId="TextedebullesCar1">
    <w:name w:val="Texte de bulles Car"/>
    <w:basedOn w:val="DefaultParagraphFont"/>
    <w:uiPriority w:val="99"/>
    <w:semiHidden/>
    <w:rsid w:val="004B2F27"/>
    <w:rPr>
      <w:rFonts w:ascii="Lucida Grande" w:hAnsi="Lucida Grande"/>
      <w:sz w:val="18"/>
      <w:szCs w:val="18"/>
    </w:rPr>
  </w:style>
  <w:style w:type="character" w:customStyle="1" w:styleId="TextedebullesCar2">
    <w:name w:val="Texte de bulles Car"/>
    <w:basedOn w:val="DefaultParagraphFont"/>
    <w:uiPriority w:val="99"/>
    <w:semiHidden/>
    <w:rsid w:val="00D47AF2"/>
    <w:rPr>
      <w:rFonts w:ascii="Lucida Grande" w:hAnsi="Lucida Grande"/>
      <w:sz w:val="18"/>
      <w:szCs w:val="18"/>
    </w:rPr>
  </w:style>
  <w:style w:type="character" w:customStyle="1" w:styleId="TextedebullesCar3">
    <w:name w:val="Texte de bulles Car"/>
    <w:basedOn w:val="DefaultParagraphFont"/>
    <w:uiPriority w:val="99"/>
    <w:semiHidden/>
    <w:rsid w:val="00754D70"/>
    <w:rPr>
      <w:rFonts w:ascii="Lucida Grande" w:hAnsi="Lucida Grande"/>
      <w:sz w:val="18"/>
      <w:szCs w:val="18"/>
    </w:rPr>
  </w:style>
  <w:style w:type="character" w:customStyle="1" w:styleId="TextedebullesCar4">
    <w:name w:val="Texte de bulles Car"/>
    <w:basedOn w:val="DefaultParagraphFont"/>
    <w:uiPriority w:val="99"/>
    <w:semiHidden/>
    <w:rsid w:val="009C7CDE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CD1CFC"/>
    <w:rPr>
      <w:rFonts w:ascii="Palatino" w:eastAsia="Cambria" w:hAnsi="Palatino" w:cs="Times New Roman"/>
      <w:i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1CFC"/>
    <w:rPr>
      <w:rFonts w:ascii="Palatino" w:eastAsia="Cambria" w:hAnsi="Palatino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CD1CFC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CD1CFC"/>
    <w:rPr>
      <w:rFonts w:ascii="Tahoma" w:eastAsia="Cambria" w:hAnsi="Tahoma" w:cs="Times New Roman"/>
      <w:sz w:val="16"/>
      <w:szCs w:val="16"/>
    </w:rPr>
  </w:style>
  <w:style w:type="character" w:customStyle="1" w:styleId="BalloonTextChar9">
    <w:name w:val="Balloon Text Char"/>
    <w:basedOn w:val="DefaultParagraphFont"/>
    <w:uiPriority w:val="99"/>
    <w:semiHidden/>
    <w:rsid w:val="00CD1CFC"/>
    <w:rPr>
      <w:rFonts w:ascii="Lucida Grande" w:eastAsia="Cambria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CD1CF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CFC"/>
    <w:rPr>
      <w:rFonts w:ascii="Palatino" w:eastAsia="Cambria" w:hAnsi="Palatino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CD1CF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1CFC"/>
    <w:rPr>
      <w:rFonts w:ascii="Palatino" w:eastAsia="Cambria" w:hAnsi="Palatino" w:cs="Times New Roman"/>
      <w:sz w:val="24"/>
      <w:szCs w:val="24"/>
    </w:rPr>
  </w:style>
  <w:style w:type="paragraph" w:customStyle="1" w:styleId="Textedelespacerserv2">
    <w:name w:val="Texte de l'espace réservé2"/>
    <w:basedOn w:val="Normal"/>
    <w:uiPriority w:val="99"/>
    <w:rsid w:val="00CD1CFC"/>
    <w:pPr>
      <w:keepNext/>
      <w:numPr>
        <w:ilvl w:val="1"/>
        <w:numId w:val="3"/>
      </w:numPr>
      <w:tabs>
        <w:tab w:val="num" w:pos="720"/>
      </w:tabs>
      <w:ind w:left="720" w:firstLine="0"/>
      <w:jc w:val="both"/>
      <w:outlineLvl w:val="0"/>
    </w:pPr>
    <w:rPr>
      <w:rFonts w:ascii="Courier" w:eastAsia="MS Gothic" w:hAnsi="Courier"/>
      <w:noProof/>
    </w:rPr>
  </w:style>
  <w:style w:type="paragraph" w:customStyle="1" w:styleId="Sansinterligne1">
    <w:name w:val="Sans interligne1"/>
    <w:basedOn w:val="Normal"/>
    <w:uiPriority w:val="99"/>
    <w:rsid w:val="00CD1CFC"/>
    <w:pPr>
      <w:keepNext/>
      <w:numPr>
        <w:ilvl w:val="2"/>
        <w:numId w:val="3"/>
      </w:numPr>
      <w:tabs>
        <w:tab w:val="num" w:pos="0"/>
      </w:tabs>
      <w:ind w:left="360"/>
      <w:outlineLvl w:val="1"/>
    </w:pPr>
    <w:rPr>
      <w:rFonts w:ascii="Verdana" w:eastAsia="MS Gothic" w:hAnsi="Verdana"/>
    </w:rPr>
  </w:style>
  <w:style w:type="paragraph" w:styleId="NoteLevel3">
    <w:name w:val="Note Level 3"/>
    <w:basedOn w:val="Normal"/>
    <w:uiPriority w:val="99"/>
    <w:rsid w:val="00CD1CFC"/>
    <w:pPr>
      <w:keepNext/>
      <w:numPr>
        <w:ilvl w:val="3"/>
        <w:numId w:val="3"/>
      </w:numPr>
      <w:tabs>
        <w:tab w:val="num" w:pos="2160"/>
      </w:tabs>
      <w:ind w:left="2520"/>
      <w:outlineLvl w:val="2"/>
    </w:pPr>
    <w:rPr>
      <w:rFonts w:ascii="Verdana" w:eastAsia="MS Gothic" w:hAnsi="Verdana"/>
    </w:rPr>
  </w:style>
  <w:style w:type="paragraph" w:styleId="NoteLevel4">
    <w:name w:val="Note Level 4"/>
    <w:basedOn w:val="Normal"/>
    <w:uiPriority w:val="99"/>
    <w:rsid w:val="00CD1CFC"/>
    <w:pPr>
      <w:keepNext/>
      <w:numPr>
        <w:ilvl w:val="4"/>
        <w:numId w:val="3"/>
      </w:numPr>
      <w:tabs>
        <w:tab w:val="num" w:pos="2880"/>
      </w:tabs>
      <w:ind w:left="3240"/>
      <w:outlineLvl w:val="3"/>
    </w:pPr>
    <w:rPr>
      <w:rFonts w:ascii="Verdana" w:eastAsia="MS Gothic" w:hAnsi="Verdana"/>
    </w:rPr>
  </w:style>
  <w:style w:type="paragraph" w:styleId="NoteLevel5">
    <w:name w:val="Note Level 5"/>
    <w:basedOn w:val="Normal"/>
    <w:uiPriority w:val="99"/>
    <w:rsid w:val="00CD1CFC"/>
    <w:pPr>
      <w:keepNext/>
      <w:numPr>
        <w:ilvl w:val="5"/>
        <w:numId w:val="3"/>
      </w:numPr>
      <w:tabs>
        <w:tab w:val="num" w:pos="3600"/>
      </w:tabs>
      <w:ind w:left="3960"/>
      <w:outlineLvl w:val="4"/>
    </w:pPr>
    <w:rPr>
      <w:rFonts w:ascii="Verdana" w:eastAsia="MS Gothic" w:hAnsi="Verdana"/>
    </w:rPr>
  </w:style>
  <w:style w:type="paragraph" w:styleId="NoteLevel6">
    <w:name w:val="Note Level 6"/>
    <w:basedOn w:val="Normal"/>
    <w:uiPriority w:val="99"/>
    <w:rsid w:val="00CD1CFC"/>
    <w:pPr>
      <w:keepNext/>
      <w:numPr>
        <w:ilvl w:val="6"/>
        <w:numId w:val="3"/>
      </w:numPr>
      <w:tabs>
        <w:tab w:val="num" w:pos="4320"/>
      </w:tabs>
      <w:ind w:left="4680"/>
      <w:outlineLvl w:val="5"/>
    </w:pPr>
    <w:rPr>
      <w:rFonts w:ascii="Verdana" w:eastAsia="MS Gothic" w:hAnsi="Verdana"/>
    </w:rPr>
  </w:style>
  <w:style w:type="paragraph" w:styleId="NoteLevel7">
    <w:name w:val="Note Level 7"/>
    <w:basedOn w:val="Normal"/>
    <w:uiPriority w:val="99"/>
    <w:rsid w:val="00CD1CFC"/>
    <w:pPr>
      <w:keepNext/>
      <w:numPr>
        <w:ilvl w:val="7"/>
        <w:numId w:val="3"/>
      </w:numPr>
      <w:tabs>
        <w:tab w:val="num" w:pos="5040"/>
      </w:tabs>
      <w:ind w:left="5400"/>
      <w:outlineLvl w:val="6"/>
    </w:pPr>
    <w:rPr>
      <w:rFonts w:ascii="Verdana" w:eastAsia="MS Gothic" w:hAnsi="Verdana"/>
    </w:rPr>
  </w:style>
  <w:style w:type="paragraph" w:styleId="NoteLevel8">
    <w:name w:val="Note Level 8"/>
    <w:basedOn w:val="Normal"/>
    <w:uiPriority w:val="99"/>
    <w:rsid w:val="00CD1CFC"/>
    <w:pPr>
      <w:keepNext/>
      <w:numPr>
        <w:ilvl w:val="8"/>
        <w:numId w:val="3"/>
      </w:numPr>
      <w:tabs>
        <w:tab w:val="num" w:pos="5760"/>
      </w:tabs>
      <w:ind w:left="6120"/>
      <w:outlineLvl w:val="7"/>
    </w:pPr>
    <w:rPr>
      <w:rFonts w:ascii="Verdana" w:eastAsia="MS Gothic" w:hAnsi="Verdana"/>
    </w:rPr>
  </w:style>
  <w:style w:type="paragraph" w:styleId="NoteLevel9">
    <w:name w:val="Note Level 9"/>
    <w:basedOn w:val="Normal"/>
    <w:uiPriority w:val="99"/>
    <w:rsid w:val="00CD1CFC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/>
    </w:rPr>
  </w:style>
  <w:style w:type="paragraph" w:styleId="Footer">
    <w:name w:val="footer"/>
    <w:aliases w:val="SL-Footer"/>
    <w:basedOn w:val="Normal"/>
    <w:link w:val="FooterChar"/>
    <w:autoRedefine/>
    <w:uiPriority w:val="99"/>
    <w:rsid w:val="00CD1CFC"/>
    <w:pPr>
      <w:spacing w:before="180" w:line="240" w:lineRule="auto"/>
      <w:jc w:val="right"/>
    </w:pPr>
    <w:rPr>
      <w:sz w:val="18"/>
    </w:rPr>
  </w:style>
  <w:style w:type="character" w:customStyle="1" w:styleId="FooterChar">
    <w:name w:val="Footer Char"/>
    <w:aliases w:val="SL-Footer Char"/>
    <w:basedOn w:val="DefaultParagraphFont"/>
    <w:link w:val="Footer"/>
    <w:uiPriority w:val="99"/>
    <w:rsid w:val="00CD1CFC"/>
    <w:rPr>
      <w:rFonts w:ascii="Palatino" w:eastAsia="Cambria" w:hAnsi="Palatino" w:cs="Times New Roman"/>
      <w:sz w:val="18"/>
      <w:szCs w:val="24"/>
    </w:rPr>
  </w:style>
  <w:style w:type="table" w:styleId="TableGrid">
    <w:name w:val="Table Grid"/>
    <w:basedOn w:val="TableNormal"/>
    <w:uiPriority w:val="99"/>
    <w:rsid w:val="00CD1CFC"/>
    <w:rPr>
      <w:rFonts w:ascii="Times New Roman" w:eastAsia="Cambria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ecouleur-Accent11">
    <w:name w:val="Liste couleur - Accent 11"/>
    <w:basedOn w:val="Normal"/>
    <w:uiPriority w:val="99"/>
    <w:rsid w:val="00CD1CFC"/>
    <w:pPr>
      <w:ind w:left="720"/>
    </w:pPr>
  </w:style>
  <w:style w:type="paragraph" w:customStyle="1" w:styleId="Trameclaire-Accent21">
    <w:name w:val="Trame claire - Accent 21"/>
    <w:basedOn w:val="Normal"/>
    <w:next w:val="Normal"/>
    <w:uiPriority w:val="99"/>
    <w:rsid w:val="00CD1CF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Trameclaire-Accent2Car">
    <w:name w:val="Trame claire - Accent 2 Car"/>
    <w:uiPriority w:val="99"/>
    <w:rsid w:val="00CD1CFC"/>
    <w:rPr>
      <w:rFonts w:ascii="Courier New" w:eastAsia="Times New Roman" w:hAnsi="Courier New"/>
      <w:b/>
      <w:i/>
      <w:color w:val="4F81BD"/>
      <w:sz w:val="24"/>
    </w:rPr>
  </w:style>
  <w:style w:type="paragraph" w:customStyle="1" w:styleId="Textedelespacerserv1">
    <w:name w:val="Texte de l'espace réservé1"/>
    <w:basedOn w:val="Normal"/>
    <w:uiPriority w:val="99"/>
    <w:rsid w:val="00CD1CFC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/>
      <w:noProof/>
    </w:rPr>
  </w:style>
  <w:style w:type="paragraph" w:customStyle="1" w:styleId="Listecouleur-Accent12">
    <w:name w:val="Liste couleur - Accent 12"/>
    <w:basedOn w:val="Normal"/>
    <w:uiPriority w:val="99"/>
    <w:rsid w:val="00CD1CFC"/>
    <w:pPr>
      <w:ind w:left="720"/>
    </w:pPr>
  </w:style>
  <w:style w:type="paragraph" w:customStyle="1" w:styleId="Niveauducommentaire51">
    <w:name w:val="Niveau du commentaire : 51"/>
    <w:basedOn w:val="Normal"/>
    <w:uiPriority w:val="99"/>
    <w:rsid w:val="00CD1CFC"/>
    <w:pPr>
      <w:keepNext/>
      <w:tabs>
        <w:tab w:val="num" w:pos="3600"/>
      </w:tabs>
      <w:ind w:left="3960" w:hanging="360"/>
      <w:outlineLvl w:val="4"/>
    </w:pPr>
    <w:rPr>
      <w:rFonts w:ascii="Verdana" w:eastAsia="MS Gothic" w:hAnsi="Verdana"/>
    </w:rPr>
  </w:style>
  <w:style w:type="paragraph" w:customStyle="1" w:styleId="Niveauducommentaire31">
    <w:name w:val="Niveau du commentaire : 31"/>
    <w:basedOn w:val="Normal"/>
    <w:uiPriority w:val="99"/>
    <w:rsid w:val="00CD1CFC"/>
    <w:pPr>
      <w:keepNext/>
      <w:tabs>
        <w:tab w:val="num" w:pos="2160"/>
      </w:tabs>
      <w:ind w:left="2520" w:hanging="360"/>
      <w:outlineLvl w:val="2"/>
    </w:pPr>
    <w:rPr>
      <w:rFonts w:ascii="Verdana" w:eastAsia="MS Gothic" w:hAnsi="Verdana"/>
    </w:rPr>
  </w:style>
  <w:style w:type="paragraph" w:customStyle="1" w:styleId="Niveauducommentaire41">
    <w:name w:val="Niveau du commentaire : 41"/>
    <w:basedOn w:val="Normal"/>
    <w:uiPriority w:val="99"/>
    <w:rsid w:val="00CD1CFC"/>
    <w:pPr>
      <w:keepNext/>
      <w:tabs>
        <w:tab w:val="num" w:pos="2880"/>
      </w:tabs>
      <w:ind w:left="3240" w:hanging="360"/>
      <w:outlineLvl w:val="3"/>
    </w:pPr>
    <w:rPr>
      <w:rFonts w:ascii="Verdana" w:eastAsia="MS Gothic" w:hAnsi="Verdana"/>
    </w:rPr>
  </w:style>
  <w:style w:type="paragraph" w:customStyle="1" w:styleId="Niveauducommentaire61">
    <w:name w:val="Niveau du commentaire : 61"/>
    <w:basedOn w:val="Normal"/>
    <w:uiPriority w:val="99"/>
    <w:rsid w:val="00CD1CFC"/>
    <w:pPr>
      <w:keepNext/>
      <w:tabs>
        <w:tab w:val="num" w:pos="4320"/>
      </w:tabs>
      <w:ind w:left="4680" w:hanging="360"/>
      <w:outlineLvl w:val="5"/>
    </w:pPr>
    <w:rPr>
      <w:rFonts w:ascii="Verdana" w:eastAsia="MS Gothic" w:hAnsi="Verdana"/>
    </w:rPr>
  </w:style>
  <w:style w:type="paragraph" w:customStyle="1" w:styleId="Niveauducommentaire71">
    <w:name w:val="Niveau du commentaire : 71"/>
    <w:basedOn w:val="Normal"/>
    <w:uiPriority w:val="99"/>
    <w:rsid w:val="00CD1CFC"/>
    <w:pPr>
      <w:keepNext/>
      <w:tabs>
        <w:tab w:val="num" w:pos="5040"/>
      </w:tabs>
      <w:ind w:left="5400" w:hanging="360"/>
      <w:outlineLvl w:val="6"/>
    </w:pPr>
    <w:rPr>
      <w:rFonts w:ascii="Verdana" w:eastAsia="MS Gothic" w:hAnsi="Verdana"/>
    </w:rPr>
  </w:style>
  <w:style w:type="paragraph" w:customStyle="1" w:styleId="Niveauducommentaire81">
    <w:name w:val="Niveau du commentaire : 81"/>
    <w:basedOn w:val="Normal"/>
    <w:uiPriority w:val="99"/>
    <w:rsid w:val="00CD1CFC"/>
    <w:pPr>
      <w:keepNext/>
      <w:tabs>
        <w:tab w:val="num" w:pos="5760"/>
      </w:tabs>
      <w:ind w:left="6120" w:hanging="360"/>
      <w:outlineLvl w:val="7"/>
    </w:pPr>
    <w:rPr>
      <w:rFonts w:ascii="Verdana" w:eastAsia="MS Gothic" w:hAnsi="Verdana"/>
    </w:rPr>
  </w:style>
  <w:style w:type="paragraph" w:customStyle="1" w:styleId="Niveauducommentaire91">
    <w:name w:val="Niveau du commentaire : 91"/>
    <w:basedOn w:val="Normal"/>
    <w:uiPriority w:val="99"/>
    <w:rsid w:val="00CD1CFC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/>
    </w:rPr>
  </w:style>
  <w:style w:type="paragraph" w:customStyle="1" w:styleId="Textedelespacerserv3">
    <w:name w:val="Texte de l'espace réservé3"/>
    <w:basedOn w:val="Normal"/>
    <w:uiPriority w:val="99"/>
    <w:rsid w:val="00CD1CFC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/>
      <w:noProof/>
    </w:rPr>
  </w:style>
  <w:style w:type="paragraph" w:customStyle="1" w:styleId="Sansinterligne10">
    <w:name w:val="Sans interligne1"/>
    <w:basedOn w:val="Normal"/>
    <w:uiPriority w:val="99"/>
    <w:rsid w:val="00CD1CFC"/>
    <w:pPr>
      <w:keepNext/>
      <w:tabs>
        <w:tab w:val="num" w:pos="1440"/>
      </w:tabs>
      <w:ind w:left="1800" w:hanging="360"/>
      <w:outlineLvl w:val="1"/>
    </w:pPr>
    <w:rPr>
      <w:rFonts w:ascii="Verdana" w:eastAsia="MS Gothic" w:hAnsi="Verdana"/>
    </w:rPr>
  </w:style>
  <w:style w:type="character" w:styleId="Strong">
    <w:name w:val="Strong"/>
    <w:basedOn w:val="DefaultParagraphFont"/>
    <w:uiPriority w:val="99"/>
    <w:qFormat/>
    <w:rsid w:val="00CD1CF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CD1CFC"/>
    <w:rPr>
      <w:rFonts w:cs="Times New Roman"/>
      <w:i/>
    </w:rPr>
  </w:style>
  <w:style w:type="paragraph" w:customStyle="1" w:styleId="Paragraphedeliste1">
    <w:name w:val="Paragraphe de liste1"/>
    <w:basedOn w:val="Normal"/>
    <w:uiPriority w:val="99"/>
    <w:rsid w:val="00CD1CFC"/>
    <w:pPr>
      <w:ind w:left="720"/>
    </w:pPr>
  </w:style>
  <w:style w:type="character" w:styleId="CommentReference">
    <w:name w:val="annotation reference"/>
    <w:basedOn w:val="DefaultParagraphFont"/>
    <w:uiPriority w:val="99"/>
    <w:semiHidden/>
    <w:rsid w:val="00CD1CF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CD1CFC"/>
    <w:pPr>
      <w:spacing w:before="100"/>
      <w:ind w:left="720" w:hanging="72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CFC"/>
    <w:rPr>
      <w:rFonts w:ascii="Palatino" w:eastAsia="Cambria" w:hAnsi="Palatino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D1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CFC"/>
    <w:rPr>
      <w:rFonts w:ascii="Palatino" w:eastAsia="Cambria" w:hAnsi="Palatino" w:cs="Times New Roman"/>
      <w:b/>
      <w:bCs/>
      <w:szCs w:val="24"/>
    </w:rPr>
  </w:style>
  <w:style w:type="character" w:customStyle="1" w:styleId="Rfrenceintense1">
    <w:name w:val="Référence intense1"/>
    <w:uiPriority w:val="99"/>
    <w:rsid w:val="00CD1CFC"/>
    <w:rPr>
      <w:b/>
      <w:smallCaps/>
      <w:color w:val="C0504D"/>
      <w:spacing w:val="5"/>
      <w:u w:val="single"/>
    </w:rPr>
  </w:style>
  <w:style w:type="character" w:customStyle="1" w:styleId="Emphaseple1">
    <w:name w:val="Emphase pâle1"/>
    <w:basedOn w:val="DefaultParagraphFont"/>
    <w:uiPriority w:val="99"/>
    <w:rsid w:val="00CD1CFC"/>
    <w:rPr>
      <w:rFonts w:cs="Times New Roman"/>
      <w:i/>
      <w:iCs/>
      <w:color w:val="808080"/>
    </w:rPr>
  </w:style>
  <w:style w:type="paragraph" w:customStyle="1" w:styleId="PlaceholderText1">
    <w:name w:val="Placeholder Text1"/>
    <w:basedOn w:val="Normal"/>
    <w:uiPriority w:val="99"/>
    <w:rsid w:val="00CD1CFC"/>
    <w:pPr>
      <w:keepNext/>
      <w:numPr>
        <w:numId w:val="3"/>
      </w:numPr>
      <w:tabs>
        <w:tab w:val="num" w:pos="720"/>
      </w:tabs>
      <w:ind w:left="720"/>
      <w:outlineLvl w:val="0"/>
    </w:pPr>
    <w:rPr>
      <w:rFonts w:ascii="Verdana" w:eastAsia="MS Gothic" w:hAnsi="Verdana"/>
    </w:rPr>
  </w:style>
  <w:style w:type="paragraph" w:customStyle="1" w:styleId="SL-AnnotationText">
    <w:name w:val="SL-Annotation Text"/>
    <w:basedOn w:val="Normal"/>
    <w:uiPriority w:val="99"/>
    <w:rsid w:val="00CD1CFC"/>
    <w:pPr>
      <w:ind w:left="720" w:hanging="720"/>
    </w:pPr>
  </w:style>
  <w:style w:type="paragraph" w:customStyle="1" w:styleId="SL-A-head">
    <w:name w:val="SL-A-head"/>
    <w:basedOn w:val="Normal"/>
    <w:next w:val="Normal"/>
    <w:uiPriority w:val="99"/>
    <w:rsid w:val="00CD1CFC"/>
    <w:pPr>
      <w:keepNext/>
    </w:pPr>
    <w:rPr>
      <w:b/>
      <w:i/>
    </w:rPr>
  </w:style>
  <w:style w:type="paragraph" w:customStyle="1" w:styleId="SL-Author">
    <w:name w:val="SL-Author"/>
    <w:basedOn w:val="Normal"/>
    <w:uiPriority w:val="99"/>
    <w:rsid w:val="00CD1CFC"/>
    <w:pPr>
      <w:keepNext/>
      <w:spacing w:before="120" w:after="240"/>
    </w:pPr>
  </w:style>
  <w:style w:type="paragraph" w:customStyle="1" w:styleId="SL-BaseFont">
    <w:name w:val="SL-BaseFont"/>
    <w:basedOn w:val="Normal"/>
    <w:uiPriority w:val="99"/>
    <w:rsid w:val="00CD1CFC"/>
    <w:pPr>
      <w:widowControl/>
      <w:spacing w:line="240" w:lineRule="auto"/>
    </w:pPr>
  </w:style>
  <w:style w:type="paragraph" w:customStyle="1" w:styleId="SL-B-head">
    <w:name w:val="SL-B-head"/>
    <w:basedOn w:val="Normal"/>
    <w:uiPriority w:val="99"/>
    <w:rsid w:val="00CD1CFC"/>
    <w:pPr>
      <w:keepNext/>
    </w:pPr>
    <w:rPr>
      <w:b/>
    </w:rPr>
  </w:style>
  <w:style w:type="paragraph" w:customStyle="1" w:styleId="SL-Blockquote">
    <w:name w:val="SL-Block quote"/>
    <w:basedOn w:val="Normal"/>
    <w:uiPriority w:val="99"/>
    <w:rsid w:val="00CD1CFC"/>
    <w:pPr>
      <w:ind w:left="720"/>
    </w:pPr>
  </w:style>
  <w:style w:type="paragraph" w:customStyle="1" w:styleId="SL-Blockquoteindent">
    <w:name w:val="SL-Block quote indent"/>
    <w:basedOn w:val="SL-Blockquote"/>
    <w:uiPriority w:val="99"/>
    <w:rsid w:val="00CD1CFC"/>
    <w:pPr>
      <w:ind w:firstLine="360"/>
    </w:pPr>
  </w:style>
  <w:style w:type="paragraph" w:customStyle="1" w:styleId="SL-BodyText">
    <w:name w:val="SL-Body Text"/>
    <w:basedOn w:val="SL-BaseFont"/>
    <w:uiPriority w:val="99"/>
    <w:rsid w:val="00CD1CFC"/>
    <w:pPr>
      <w:widowControl w:val="0"/>
      <w:spacing w:line="480" w:lineRule="auto"/>
      <w:ind w:firstLine="720"/>
    </w:pPr>
  </w:style>
  <w:style w:type="paragraph" w:customStyle="1" w:styleId="SL-BodyTextNoInd">
    <w:name w:val="SL-Body Text No Ind"/>
    <w:basedOn w:val="SL-BaseFont"/>
    <w:uiPriority w:val="99"/>
    <w:rsid w:val="00CD1CFC"/>
    <w:pPr>
      <w:spacing w:line="480" w:lineRule="auto"/>
    </w:pPr>
  </w:style>
  <w:style w:type="paragraph" w:customStyle="1" w:styleId="SL-BodyTextNoIndDropCap">
    <w:name w:val="SL-Body Text No Ind DropCap"/>
    <w:basedOn w:val="SL-BodyTextNoInd"/>
    <w:uiPriority w:val="99"/>
    <w:rsid w:val="00CD1CFC"/>
  </w:style>
  <w:style w:type="paragraph" w:customStyle="1" w:styleId="SL-ChapterSubtitle">
    <w:name w:val="SL-Chapter Subtitle"/>
    <w:basedOn w:val="SL-ChapterTitle"/>
    <w:uiPriority w:val="99"/>
    <w:rsid w:val="00CD1CFC"/>
  </w:style>
  <w:style w:type="paragraph" w:customStyle="1" w:styleId="SL-ChapterTitle">
    <w:name w:val="SL-Chapter Title"/>
    <w:basedOn w:val="SL-BaseFont"/>
    <w:uiPriority w:val="99"/>
    <w:rsid w:val="00CD1CFC"/>
    <w:pPr>
      <w:keepNext/>
      <w:spacing w:after="240" w:line="480" w:lineRule="atLeast"/>
    </w:pPr>
  </w:style>
  <w:style w:type="paragraph" w:customStyle="1" w:styleId="SL-C-head">
    <w:name w:val="SL-C-head"/>
    <w:basedOn w:val="SL-B-head"/>
    <w:next w:val="SL-BodyTextNoInd"/>
    <w:uiPriority w:val="99"/>
    <w:rsid w:val="00CD1CFC"/>
    <w:rPr>
      <w:b w:val="0"/>
      <w:i/>
    </w:rPr>
  </w:style>
  <w:style w:type="paragraph" w:customStyle="1" w:styleId="SL-Endnote">
    <w:name w:val="SL-Endnote"/>
    <w:basedOn w:val="SL-BodyTextNoInd"/>
    <w:uiPriority w:val="99"/>
    <w:rsid w:val="00CD1CFC"/>
  </w:style>
  <w:style w:type="paragraph" w:customStyle="1" w:styleId="SL-EndnoteIndent">
    <w:name w:val="SL-EndnoteIndent"/>
    <w:basedOn w:val="SL-Endnote"/>
    <w:uiPriority w:val="99"/>
    <w:rsid w:val="00CD1CFC"/>
    <w:pPr>
      <w:ind w:firstLine="720"/>
    </w:pPr>
  </w:style>
  <w:style w:type="paragraph" w:customStyle="1" w:styleId="SL-FigRef">
    <w:name w:val="SL-FigRef"/>
    <w:basedOn w:val="SL-BodyTextNoInd"/>
    <w:uiPriority w:val="99"/>
    <w:rsid w:val="00CD1CFC"/>
    <w:pPr>
      <w:widowControl w:val="0"/>
    </w:pPr>
    <w:rPr>
      <w:color w:val="800000"/>
    </w:rPr>
  </w:style>
  <w:style w:type="paragraph" w:customStyle="1" w:styleId="SL-NumberedList">
    <w:name w:val="SL-NumberedList"/>
    <w:basedOn w:val="Normal"/>
    <w:uiPriority w:val="99"/>
    <w:rsid w:val="00CD1CFC"/>
    <w:pPr>
      <w:ind w:left="720"/>
    </w:pPr>
  </w:style>
  <w:style w:type="paragraph" w:customStyle="1" w:styleId="SL-NumberedListSub1">
    <w:name w:val="SL-NumberedListSub1"/>
    <w:basedOn w:val="SL-NumberedList"/>
    <w:uiPriority w:val="99"/>
    <w:rsid w:val="00CD1CFC"/>
    <w:pPr>
      <w:ind w:left="1080"/>
    </w:pPr>
  </w:style>
  <w:style w:type="paragraph" w:customStyle="1" w:styleId="SL-PoetryExtract">
    <w:name w:val="SL-PoetryExtract"/>
    <w:basedOn w:val="SL-BodyTextNoInd"/>
    <w:uiPriority w:val="99"/>
    <w:rsid w:val="00CD1CFC"/>
    <w:pPr>
      <w:tabs>
        <w:tab w:val="left" w:pos="0"/>
        <w:tab w:val="left" w:pos="80"/>
      </w:tabs>
      <w:spacing w:before="240" w:after="240"/>
      <w:ind w:left="720"/>
    </w:pPr>
  </w:style>
  <w:style w:type="paragraph" w:customStyle="1" w:styleId="SL-Rule">
    <w:name w:val="SL-Rule"/>
    <w:basedOn w:val="SL-BodyTextNoInd"/>
    <w:uiPriority w:val="99"/>
    <w:rsid w:val="00CD1CFC"/>
    <w:pPr>
      <w:jc w:val="center"/>
    </w:pPr>
  </w:style>
  <w:style w:type="paragraph" w:customStyle="1" w:styleId="SL-UnnumberedList">
    <w:name w:val="SL-UnnumberedList"/>
    <w:basedOn w:val="SL-BodyTextNoInd"/>
    <w:uiPriority w:val="99"/>
    <w:rsid w:val="00CD1CFC"/>
    <w:pPr>
      <w:ind w:left="720"/>
    </w:pPr>
  </w:style>
  <w:style w:type="paragraph" w:customStyle="1" w:styleId="SL-Bibliography">
    <w:name w:val="SL-Bibliography"/>
    <w:basedOn w:val="SL-BodyText"/>
    <w:uiPriority w:val="99"/>
    <w:rsid w:val="00CD1CFC"/>
    <w:pPr>
      <w:ind w:left="720" w:hanging="720"/>
    </w:pPr>
  </w:style>
  <w:style w:type="paragraph" w:customStyle="1" w:styleId="SL-Note-head">
    <w:name w:val="SL-Note-head"/>
    <w:basedOn w:val="SL-Endnote"/>
    <w:uiPriority w:val="99"/>
    <w:rsid w:val="00CD1CFC"/>
    <w:rPr>
      <w:b/>
    </w:rPr>
  </w:style>
  <w:style w:type="paragraph" w:customStyle="1" w:styleId="SL-FigCap1">
    <w:name w:val="SL-Fig Cap 1"/>
    <w:basedOn w:val="SL-BodyTextNoInd"/>
    <w:next w:val="Normal"/>
    <w:uiPriority w:val="99"/>
    <w:rsid w:val="00CD1CFC"/>
    <w:rPr>
      <w:b/>
    </w:rPr>
  </w:style>
  <w:style w:type="paragraph" w:customStyle="1" w:styleId="SL-FigCap2">
    <w:name w:val="SL-Fig Cap 2"/>
    <w:basedOn w:val="SL-FigCap1"/>
    <w:next w:val="SL-BodyTextNoInd"/>
    <w:uiPriority w:val="99"/>
    <w:rsid w:val="00CD1CFC"/>
    <w:rPr>
      <w:b w:val="0"/>
    </w:rPr>
  </w:style>
  <w:style w:type="paragraph" w:customStyle="1" w:styleId="SL-BulletList">
    <w:name w:val="SL-BulletList"/>
    <w:basedOn w:val="SL-UnnumberedList"/>
    <w:uiPriority w:val="99"/>
    <w:rsid w:val="00CD1CFC"/>
    <w:pPr>
      <w:numPr>
        <w:numId w:val="18"/>
      </w:numPr>
      <w:tabs>
        <w:tab w:val="clear" w:pos="720"/>
      </w:tabs>
      <w:ind w:firstLine="0"/>
    </w:pPr>
  </w:style>
  <w:style w:type="paragraph" w:customStyle="1" w:styleId="Sidebar">
    <w:name w:val="Sidebar"/>
    <w:basedOn w:val="SL-BodyTextNoInd"/>
    <w:autoRedefine/>
    <w:uiPriority w:val="99"/>
    <w:rsid w:val="00CD1CFC"/>
    <w:pPr>
      <w:widowControl w:val="0"/>
    </w:pPr>
    <w:rPr>
      <w:rFonts w:ascii="Helvetica" w:hAnsi="Helvetica"/>
      <w:color w:val="800000"/>
    </w:rPr>
  </w:style>
  <w:style w:type="paragraph" w:customStyle="1" w:styleId="SL-Stars">
    <w:name w:val="SL-Stars"/>
    <w:basedOn w:val="SL-Rule"/>
    <w:uiPriority w:val="99"/>
    <w:rsid w:val="00CD1CFC"/>
  </w:style>
  <w:style w:type="character" w:customStyle="1" w:styleId="SidebarEmbedded">
    <w:name w:val="Sidebar Embedded"/>
    <w:basedOn w:val="DefaultParagraphFont"/>
    <w:uiPriority w:val="99"/>
    <w:rsid w:val="00CD1CFC"/>
    <w:rPr>
      <w:rFonts w:ascii="Helvetica" w:hAnsi="Helvetica" w:cs="Times New Roman"/>
      <w:color w:val="800000"/>
      <w:sz w:val="24"/>
      <w:u w:val="none"/>
    </w:rPr>
  </w:style>
  <w:style w:type="paragraph" w:styleId="EndnoteText">
    <w:name w:val="endnote text"/>
    <w:basedOn w:val="Normal"/>
    <w:link w:val="EndnoteTextChar"/>
    <w:uiPriority w:val="99"/>
    <w:rsid w:val="00CD1CFC"/>
  </w:style>
  <w:style w:type="character" w:customStyle="1" w:styleId="EndnoteTextChar">
    <w:name w:val="Endnote Text Char"/>
    <w:basedOn w:val="DefaultParagraphFont"/>
    <w:link w:val="EndnoteText"/>
    <w:uiPriority w:val="99"/>
    <w:rsid w:val="00CD1CFC"/>
    <w:rPr>
      <w:rFonts w:ascii="Palatino" w:eastAsia="Cambria" w:hAnsi="Palatino" w:cs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CD1CFC"/>
    <w:rPr>
      <w:rFonts w:cs="Times New Roman"/>
      <w:vertAlign w:val="superscript"/>
    </w:rPr>
  </w:style>
  <w:style w:type="paragraph" w:customStyle="1" w:styleId="SL-TOC-A-head">
    <w:name w:val="SL-TOC-A-head"/>
    <w:basedOn w:val="SL-A-head"/>
    <w:next w:val="SL-BodyTextNoInd"/>
    <w:autoRedefine/>
    <w:uiPriority w:val="99"/>
    <w:rsid w:val="00CD1CFC"/>
    <w:pPr>
      <w:keepNext w:val="0"/>
    </w:pPr>
    <w:rPr>
      <w:i w:val="0"/>
    </w:rPr>
  </w:style>
  <w:style w:type="paragraph" w:customStyle="1" w:styleId="SL-TOC-B-Head">
    <w:name w:val="SL-TOC-B-Head"/>
    <w:basedOn w:val="SL-B-head"/>
    <w:next w:val="SL-BodyTextNoInd"/>
    <w:autoRedefine/>
    <w:uiPriority w:val="99"/>
    <w:rsid w:val="00CD1CFC"/>
    <w:pPr>
      <w:keepNext w:val="0"/>
    </w:pPr>
    <w:rPr>
      <w:b w:val="0"/>
    </w:rPr>
  </w:style>
  <w:style w:type="paragraph" w:customStyle="1" w:styleId="SL-FootnoteQuery">
    <w:name w:val="SL-Footnote Query"/>
    <w:basedOn w:val="SL-EndnoteIndent"/>
    <w:autoRedefine/>
    <w:uiPriority w:val="99"/>
    <w:rsid w:val="00CD1CFC"/>
    <w:pPr>
      <w:spacing w:line="240" w:lineRule="auto"/>
    </w:pPr>
    <w:rPr>
      <w:rFonts w:ascii="Gill Sans" w:hAnsi="Gill Sans"/>
      <w:color w:val="993300"/>
      <w:sz w:val="22"/>
    </w:rPr>
  </w:style>
  <w:style w:type="paragraph" w:customStyle="1" w:styleId="SL-Endnoteblockquote">
    <w:name w:val="SL-Endnote block quote"/>
    <w:basedOn w:val="SL-Blockquote"/>
    <w:autoRedefine/>
    <w:uiPriority w:val="99"/>
    <w:rsid w:val="00CD1CFC"/>
  </w:style>
  <w:style w:type="paragraph" w:customStyle="1" w:styleId="SL-Endnoteblockquoteindent">
    <w:name w:val="SL-Endnote block quote indent"/>
    <w:basedOn w:val="SL-Blockquoteindent"/>
    <w:autoRedefine/>
    <w:uiPriority w:val="99"/>
    <w:rsid w:val="00CD1CFC"/>
  </w:style>
  <w:style w:type="paragraph" w:customStyle="1" w:styleId="SL-Chapterepigraph">
    <w:name w:val="SL-Chapter epigraph"/>
    <w:basedOn w:val="SL-PoetryExtract"/>
    <w:autoRedefine/>
    <w:uiPriority w:val="99"/>
    <w:rsid w:val="00CD1CFC"/>
  </w:style>
  <w:style w:type="character" w:styleId="Hyperlink">
    <w:name w:val="Hyperlink"/>
    <w:basedOn w:val="DefaultParagraphFont"/>
    <w:uiPriority w:val="99"/>
    <w:unhideWhenUsed/>
    <w:rsid w:val="001F76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No List" w:uiPriority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CFC"/>
    <w:pPr>
      <w:widowControl w:val="0"/>
      <w:spacing w:line="480" w:lineRule="auto"/>
    </w:pPr>
    <w:rPr>
      <w:rFonts w:ascii="Palatino" w:eastAsia="Cambria" w:hAnsi="Palatino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1CF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480" w:lineRule="atLeast"/>
      <w:ind w:right="-720"/>
      <w:jc w:val="center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CD1CFC"/>
    <w:pPr>
      <w:keepNext/>
      <w:jc w:val="center"/>
      <w:outlineLvl w:val="1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CD1CFC"/>
    <w:p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CD1CF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DefaultParagraphFont"/>
    <w:uiPriority w:val="99"/>
    <w:semiHidden/>
    <w:rsid w:val="00055509"/>
    <w:rPr>
      <w:rFonts w:ascii="Lucida Grande" w:hAnsi="Lucida Grande"/>
      <w:sz w:val="18"/>
      <w:szCs w:val="18"/>
    </w:rPr>
  </w:style>
  <w:style w:type="character" w:customStyle="1" w:styleId="TextedebullesCar0">
    <w:name w:val="Texte de bulles Car"/>
    <w:basedOn w:val="DefaultParagraphFont"/>
    <w:uiPriority w:val="99"/>
    <w:semiHidden/>
    <w:rsid w:val="00FC0010"/>
    <w:rPr>
      <w:rFonts w:ascii="Lucida Grande" w:hAnsi="Lucida Grande"/>
      <w:sz w:val="18"/>
      <w:szCs w:val="18"/>
    </w:rPr>
  </w:style>
  <w:style w:type="character" w:customStyle="1" w:styleId="TextedebullesCar1">
    <w:name w:val="Texte de bulles Car"/>
    <w:basedOn w:val="DefaultParagraphFont"/>
    <w:uiPriority w:val="99"/>
    <w:semiHidden/>
    <w:rsid w:val="004B2F27"/>
    <w:rPr>
      <w:rFonts w:ascii="Lucida Grande" w:hAnsi="Lucida Grande"/>
      <w:sz w:val="18"/>
      <w:szCs w:val="18"/>
    </w:rPr>
  </w:style>
  <w:style w:type="character" w:customStyle="1" w:styleId="TextedebullesCar2">
    <w:name w:val="Texte de bulles Car"/>
    <w:basedOn w:val="DefaultParagraphFont"/>
    <w:uiPriority w:val="99"/>
    <w:semiHidden/>
    <w:rsid w:val="00D47AF2"/>
    <w:rPr>
      <w:rFonts w:ascii="Lucida Grande" w:hAnsi="Lucida Grande"/>
      <w:sz w:val="18"/>
      <w:szCs w:val="18"/>
    </w:rPr>
  </w:style>
  <w:style w:type="character" w:customStyle="1" w:styleId="TextedebullesCar3">
    <w:name w:val="Texte de bulles Car"/>
    <w:basedOn w:val="DefaultParagraphFont"/>
    <w:uiPriority w:val="99"/>
    <w:semiHidden/>
    <w:rsid w:val="00754D70"/>
    <w:rPr>
      <w:rFonts w:ascii="Lucida Grande" w:hAnsi="Lucida Grande"/>
      <w:sz w:val="18"/>
      <w:szCs w:val="18"/>
    </w:rPr>
  </w:style>
  <w:style w:type="character" w:customStyle="1" w:styleId="TextedebullesCar4">
    <w:name w:val="Texte de bulles Car"/>
    <w:basedOn w:val="DefaultParagraphFont"/>
    <w:uiPriority w:val="99"/>
    <w:semiHidden/>
    <w:rsid w:val="009C7CDE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CD1CFC"/>
    <w:rPr>
      <w:rFonts w:ascii="Palatino" w:eastAsia="Cambria" w:hAnsi="Palatino" w:cs="Times New Roman"/>
      <w:i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1CFC"/>
    <w:rPr>
      <w:rFonts w:ascii="Palatino" w:eastAsia="Cambria" w:hAnsi="Palatino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CD1CFC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CD1CFC"/>
    <w:rPr>
      <w:rFonts w:ascii="Tahoma" w:eastAsia="Cambria" w:hAnsi="Tahoma" w:cs="Times New Roman"/>
      <w:sz w:val="16"/>
      <w:szCs w:val="16"/>
    </w:rPr>
  </w:style>
  <w:style w:type="character" w:customStyle="1" w:styleId="BalloonTextChar9">
    <w:name w:val="Balloon Text Char"/>
    <w:basedOn w:val="DefaultParagraphFont"/>
    <w:uiPriority w:val="99"/>
    <w:semiHidden/>
    <w:rsid w:val="00CD1CFC"/>
    <w:rPr>
      <w:rFonts w:ascii="Lucida Grande" w:eastAsia="Cambria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CD1CF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CFC"/>
    <w:rPr>
      <w:rFonts w:ascii="Palatino" w:eastAsia="Cambria" w:hAnsi="Palatino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CD1CF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1CFC"/>
    <w:rPr>
      <w:rFonts w:ascii="Palatino" w:eastAsia="Cambria" w:hAnsi="Palatino" w:cs="Times New Roman"/>
      <w:sz w:val="24"/>
      <w:szCs w:val="24"/>
    </w:rPr>
  </w:style>
  <w:style w:type="paragraph" w:customStyle="1" w:styleId="Textedelespacerserv2">
    <w:name w:val="Texte de l'espace réservé2"/>
    <w:basedOn w:val="Normal"/>
    <w:uiPriority w:val="99"/>
    <w:rsid w:val="00CD1CFC"/>
    <w:pPr>
      <w:keepNext/>
      <w:numPr>
        <w:ilvl w:val="1"/>
        <w:numId w:val="3"/>
      </w:numPr>
      <w:tabs>
        <w:tab w:val="num" w:pos="720"/>
      </w:tabs>
      <w:ind w:left="720" w:firstLine="0"/>
      <w:jc w:val="both"/>
      <w:outlineLvl w:val="0"/>
    </w:pPr>
    <w:rPr>
      <w:rFonts w:ascii="Courier" w:eastAsia="MS Gothic" w:hAnsi="Courier"/>
      <w:noProof/>
    </w:rPr>
  </w:style>
  <w:style w:type="paragraph" w:customStyle="1" w:styleId="Sansinterligne1">
    <w:name w:val="Sans interligne1"/>
    <w:basedOn w:val="Normal"/>
    <w:uiPriority w:val="99"/>
    <w:rsid w:val="00CD1CFC"/>
    <w:pPr>
      <w:keepNext/>
      <w:numPr>
        <w:ilvl w:val="2"/>
        <w:numId w:val="3"/>
      </w:numPr>
      <w:tabs>
        <w:tab w:val="num" w:pos="0"/>
      </w:tabs>
      <w:ind w:left="360"/>
      <w:outlineLvl w:val="1"/>
    </w:pPr>
    <w:rPr>
      <w:rFonts w:ascii="Verdana" w:eastAsia="MS Gothic" w:hAnsi="Verdana"/>
    </w:rPr>
  </w:style>
  <w:style w:type="paragraph" w:styleId="NoteLevel3">
    <w:name w:val="Note Level 3"/>
    <w:basedOn w:val="Normal"/>
    <w:uiPriority w:val="99"/>
    <w:rsid w:val="00CD1CFC"/>
    <w:pPr>
      <w:keepNext/>
      <w:numPr>
        <w:ilvl w:val="3"/>
        <w:numId w:val="3"/>
      </w:numPr>
      <w:tabs>
        <w:tab w:val="num" w:pos="2160"/>
      </w:tabs>
      <w:ind w:left="2520"/>
      <w:outlineLvl w:val="2"/>
    </w:pPr>
    <w:rPr>
      <w:rFonts w:ascii="Verdana" w:eastAsia="MS Gothic" w:hAnsi="Verdana"/>
    </w:rPr>
  </w:style>
  <w:style w:type="paragraph" w:styleId="NoteLevel4">
    <w:name w:val="Note Level 4"/>
    <w:basedOn w:val="Normal"/>
    <w:uiPriority w:val="99"/>
    <w:rsid w:val="00CD1CFC"/>
    <w:pPr>
      <w:keepNext/>
      <w:numPr>
        <w:ilvl w:val="4"/>
        <w:numId w:val="3"/>
      </w:numPr>
      <w:tabs>
        <w:tab w:val="num" w:pos="2880"/>
      </w:tabs>
      <w:ind w:left="3240"/>
      <w:outlineLvl w:val="3"/>
    </w:pPr>
    <w:rPr>
      <w:rFonts w:ascii="Verdana" w:eastAsia="MS Gothic" w:hAnsi="Verdana"/>
    </w:rPr>
  </w:style>
  <w:style w:type="paragraph" w:styleId="NoteLevel5">
    <w:name w:val="Note Level 5"/>
    <w:basedOn w:val="Normal"/>
    <w:uiPriority w:val="99"/>
    <w:rsid w:val="00CD1CFC"/>
    <w:pPr>
      <w:keepNext/>
      <w:numPr>
        <w:ilvl w:val="5"/>
        <w:numId w:val="3"/>
      </w:numPr>
      <w:tabs>
        <w:tab w:val="num" w:pos="3600"/>
      </w:tabs>
      <w:ind w:left="3960"/>
      <w:outlineLvl w:val="4"/>
    </w:pPr>
    <w:rPr>
      <w:rFonts w:ascii="Verdana" w:eastAsia="MS Gothic" w:hAnsi="Verdana"/>
    </w:rPr>
  </w:style>
  <w:style w:type="paragraph" w:styleId="NoteLevel6">
    <w:name w:val="Note Level 6"/>
    <w:basedOn w:val="Normal"/>
    <w:uiPriority w:val="99"/>
    <w:rsid w:val="00CD1CFC"/>
    <w:pPr>
      <w:keepNext/>
      <w:numPr>
        <w:ilvl w:val="6"/>
        <w:numId w:val="3"/>
      </w:numPr>
      <w:tabs>
        <w:tab w:val="num" w:pos="4320"/>
      </w:tabs>
      <w:ind w:left="4680"/>
      <w:outlineLvl w:val="5"/>
    </w:pPr>
    <w:rPr>
      <w:rFonts w:ascii="Verdana" w:eastAsia="MS Gothic" w:hAnsi="Verdana"/>
    </w:rPr>
  </w:style>
  <w:style w:type="paragraph" w:styleId="NoteLevel7">
    <w:name w:val="Note Level 7"/>
    <w:basedOn w:val="Normal"/>
    <w:uiPriority w:val="99"/>
    <w:rsid w:val="00CD1CFC"/>
    <w:pPr>
      <w:keepNext/>
      <w:numPr>
        <w:ilvl w:val="7"/>
        <w:numId w:val="3"/>
      </w:numPr>
      <w:tabs>
        <w:tab w:val="num" w:pos="5040"/>
      </w:tabs>
      <w:ind w:left="5400"/>
      <w:outlineLvl w:val="6"/>
    </w:pPr>
    <w:rPr>
      <w:rFonts w:ascii="Verdana" w:eastAsia="MS Gothic" w:hAnsi="Verdana"/>
    </w:rPr>
  </w:style>
  <w:style w:type="paragraph" w:styleId="NoteLevel8">
    <w:name w:val="Note Level 8"/>
    <w:basedOn w:val="Normal"/>
    <w:uiPriority w:val="99"/>
    <w:rsid w:val="00CD1CFC"/>
    <w:pPr>
      <w:keepNext/>
      <w:numPr>
        <w:ilvl w:val="8"/>
        <w:numId w:val="3"/>
      </w:numPr>
      <w:tabs>
        <w:tab w:val="num" w:pos="5760"/>
      </w:tabs>
      <w:ind w:left="6120"/>
      <w:outlineLvl w:val="7"/>
    </w:pPr>
    <w:rPr>
      <w:rFonts w:ascii="Verdana" w:eastAsia="MS Gothic" w:hAnsi="Verdana"/>
    </w:rPr>
  </w:style>
  <w:style w:type="paragraph" w:styleId="NoteLevel9">
    <w:name w:val="Note Level 9"/>
    <w:basedOn w:val="Normal"/>
    <w:uiPriority w:val="99"/>
    <w:rsid w:val="00CD1CFC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/>
    </w:rPr>
  </w:style>
  <w:style w:type="paragraph" w:styleId="Footer">
    <w:name w:val="footer"/>
    <w:aliases w:val="SL-Footer"/>
    <w:basedOn w:val="Normal"/>
    <w:link w:val="FooterChar"/>
    <w:autoRedefine/>
    <w:uiPriority w:val="99"/>
    <w:rsid w:val="00CD1CFC"/>
    <w:pPr>
      <w:spacing w:before="180" w:line="240" w:lineRule="auto"/>
      <w:jc w:val="right"/>
    </w:pPr>
    <w:rPr>
      <w:sz w:val="18"/>
    </w:rPr>
  </w:style>
  <w:style w:type="character" w:customStyle="1" w:styleId="FooterChar">
    <w:name w:val="Footer Char"/>
    <w:aliases w:val="SL-Footer Char"/>
    <w:basedOn w:val="DefaultParagraphFont"/>
    <w:link w:val="Footer"/>
    <w:uiPriority w:val="99"/>
    <w:rsid w:val="00CD1CFC"/>
    <w:rPr>
      <w:rFonts w:ascii="Palatino" w:eastAsia="Cambria" w:hAnsi="Palatino" w:cs="Times New Roman"/>
      <w:sz w:val="18"/>
      <w:szCs w:val="24"/>
    </w:rPr>
  </w:style>
  <w:style w:type="table" w:styleId="TableGrid">
    <w:name w:val="Table Grid"/>
    <w:basedOn w:val="TableNormal"/>
    <w:uiPriority w:val="99"/>
    <w:rsid w:val="00CD1CFC"/>
    <w:rPr>
      <w:rFonts w:ascii="Times New Roman" w:eastAsia="Cambria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ecouleur-Accent11">
    <w:name w:val="Liste couleur - Accent 11"/>
    <w:basedOn w:val="Normal"/>
    <w:uiPriority w:val="99"/>
    <w:rsid w:val="00CD1CFC"/>
    <w:pPr>
      <w:ind w:left="720"/>
    </w:pPr>
  </w:style>
  <w:style w:type="paragraph" w:customStyle="1" w:styleId="Trameclaire-Accent21">
    <w:name w:val="Trame claire - Accent 21"/>
    <w:basedOn w:val="Normal"/>
    <w:next w:val="Normal"/>
    <w:uiPriority w:val="99"/>
    <w:rsid w:val="00CD1CF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Trameclaire-Accent2Car">
    <w:name w:val="Trame claire - Accent 2 Car"/>
    <w:uiPriority w:val="99"/>
    <w:rsid w:val="00CD1CFC"/>
    <w:rPr>
      <w:rFonts w:ascii="Courier New" w:eastAsia="Times New Roman" w:hAnsi="Courier New"/>
      <w:b/>
      <w:i/>
      <w:color w:val="4F81BD"/>
      <w:sz w:val="24"/>
    </w:rPr>
  </w:style>
  <w:style w:type="paragraph" w:customStyle="1" w:styleId="Textedelespacerserv1">
    <w:name w:val="Texte de l'espace réservé1"/>
    <w:basedOn w:val="Normal"/>
    <w:uiPriority w:val="99"/>
    <w:rsid w:val="00CD1CFC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/>
      <w:noProof/>
    </w:rPr>
  </w:style>
  <w:style w:type="paragraph" w:customStyle="1" w:styleId="Listecouleur-Accent12">
    <w:name w:val="Liste couleur - Accent 12"/>
    <w:basedOn w:val="Normal"/>
    <w:uiPriority w:val="99"/>
    <w:rsid w:val="00CD1CFC"/>
    <w:pPr>
      <w:ind w:left="720"/>
    </w:pPr>
  </w:style>
  <w:style w:type="paragraph" w:customStyle="1" w:styleId="Niveauducommentaire51">
    <w:name w:val="Niveau du commentaire : 51"/>
    <w:basedOn w:val="Normal"/>
    <w:uiPriority w:val="99"/>
    <w:rsid w:val="00CD1CFC"/>
    <w:pPr>
      <w:keepNext/>
      <w:tabs>
        <w:tab w:val="num" w:pos="3600"/>
      </w:tabs>
      <w:ind w:left="3960" w:hanging="360"/>
      <w:outlineLvl w:val="4"/>
    </w:pPr>
    <w:rPr>
      <w:rFonts w:ascii="Verdana" w:eastAsia="MS Gothic" w:hAnsi="Verdana"/>
    </w:rPr>
  </w:style>
  <w:style w:type="paragraph" w:customStyle="1" w:styleId="Niveauducommentaire31">
    <w:name w:val="Niveau du commentaire : 31"/>
    <w:basedOn w:val="Normal"/>
    <w:uiPriority w:val="99"/>
    <w:rsid w:val="00CD1CFC"/>
    <w:pPr>
      <w:keepNext/>
      <w:tabs>
        <w:tab w:val="num" w:pos="2160"/>
      </w:tabs>
      <w:ind w:left="2520" w:hanging="360"/>
      <w:outlineLvl w:val="2"/>
    </w:pPr>
    <w:rPr>
      <w:rFonts w:ascii="Verdana" w:eastAsia="MS Gothic" w:hAnsi="Verdana"/>
    </w:rPr>
  </w:style>
  <w:style w:type="paragraph" w:customStyle="1" w:styleId="Niveauducommentaire41">
    <w:name w:val="Niveau du commentaire : 41"/>
    <w:basedOn w:val="Normal"/>
    <w:uiPriority w:val="99"/>
    <w:rsid w:val="00CD1CFC"/>
    <w:pPr>
      <w:keepNext/>
      <w:tabs>
        <w:tab w:val="num" w:pos="2880"/>
      </w:tabs>
      <w:ind w:left="3240" w:hanging="360"/>
      <w:outlineLvl w:val="3"/>
    </w:pPr>
    <w:rPr>
      <w:rFonts w:ascii="Verdana" w:eastAsia="MS Gothic" w:hAnsi="Verdana"/>
    </w:rPr>
  </w:style>
  <w:style w:type="paragraph" w:customStyle="1" w:styleId="Niveauducommentaire61">
    <w:name w:val="Niveau du commentaire : 61"/>
    <w:basedOn w:val="Normal"/>
    <w:uiPriority w:val="99"/>
    <w:rsid w:val="00CD1CFC"/>
    <w:pPr>
      <w:keepNext/>
      <w:tabs>
        <w:tab w:val="num" w:pos="4320"/>
      </w:tabs>
      <w:ind w:left="4680" w:hanging="360"/>
      <w:outlineLvl w:val="5"/>
    </w:pPr>
    <w:rPr>
      <w:rFonts w:ascii="Verdana" w:eastAsia="MS Gothic" w:hAnsi="Verdana"/>
    </w:rPr>
  </w:style>
  <w:style w:type="paragraph" w:customStyle="1" w:styleId="Niveauducommentaire71">
    <w:name w:val="Niveau du commentaire : 71"/>
    <w:basedOn w:val="Normal"/>
    <w:uiPriority w:val="99"/>
    <w:rsid w:val="00CD1CFC"/>
    <w:pPr>
      <w:keepNext/>
      <w:tabs>
        <w:tab w:val="num" w:pos="5040"/>
      </w:tabs>
      <w:ind w:left="5400" w:hanging="360"/>
      <w:outlineLvl w:val="6"/>
    </w:pPr>
    <w:rPr>
      <w:rFonts w:ascii="Verdana" w:eastAsia="MS Gothic" w:hAnsi="Verdana"/>
    </w:rPr>
  </w:style>
  <w:style w:type="paragraph" w:customStyle="1" w:styleId="Niveauducommentaire81">
    <w:name w:val="Niveau du commentaire : 81"/>
    <w:basedOn w:val="Normal"/>
    <w:uiPriority w:val="99"/>
    <w:rsid w:val="00CD1CFC"/>
    <w:pPr>
      <w:keepNext/>
      <w:tabs>
        <w:tab w:val="num" w:pos="5760"/>
      </w:tabs>
      <w:ind w:left="6120" w:hanging="360"/>
      <w:outlineLvl w:val="7"/>
    </w:pPr>
    <w:rPr>
      <w:rFonts w:ascii="Verdana" w:eastAsia="MS Gothic" w:hAnsi="Verdana"/>
    </w:rPr>
  </w:style>
  <w:style w:type="paragraph" w:customStyle="1" w:styleId="Niveauducommentaire91">
    <w:name w:val="Niveau du commentaire : 91"/>
    <w:basedOn w:val="Normal"/>
    <w:uiPriority w:val="99"/>
    <w:rsid w:val="00CD1CFC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/>
    </w:rPr>
  </w:style>
  <w:style w:type="paragraph" w:customStyle="1" w:styleId="Textedelespacerserv3">
    <w:name w:val="Texte de l'espace réservé3"/>
    <w:basedOn w:val="Normal"/>
    <w:uiPriority w:val="99"/>
    <w:rsid w:val="00CD1CFC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/>
      <w:noProof/>
    </w:rPr>
  </w:style>
  <w:style w:type="paragraph" w:customStyle="1" w:styleId="Sansinterligne10">
    <w:name w:val="Sans interligne1"/>
    <w:basedOn w:val="Normal"/>
    <w:uiPriority w:val="99"/>
    <w:rsid w:val="00CD1CFC"/>
    <w:pPr>
      <w:keepNext/>
      <w:tabs>
        <w:tab w:val="num" w:pos="1440"/>
      </w:tabs>
      <w:ind w:left="1800" w:hanging="360"/>
      <w:outlineLvl w:val="1"/>
    </w:pPr>
    <w:rPr>
      <w:rFonts w:ascii="Verdana" w:eastAsia="MS Gothic" w:hAnsi="Verdana"/>
    </w:rPr>
  </w:style>
  <w:style w:type="character" w:styleId="Strong">
    <w:name w:val="Strong"/>
    <w:basedOn w:val="DefaultParagraphFont"/>
    <w:uiPriority w:val="99"/>
    <w:qFormat/>
    <w:rsid w:val="00CD1CF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CD1CFC"/>
    <w:rPr>
      <w:rFonts w:cs="Times New Roman"/>
      <w:i/>
    </w:rPr>
  </w:style>
  <w:style w:type="paragraph" w:customStyle="1" w:styleId="Paragraphedeliste1">
    <w:name w:val="Paragraphe de liste1"/>
    <w:basedOn w:val="Normal"/>
    <w:uiPriority w:val="99"/>
    <w:rsid w:val="00CD1CFC"/>
    <w:pPr>
      <w:ind w:left="720"/>
    </w:pPr>
  </w:style>
  <w:style w:type="character" w:styleId="CommentReference">
    <w:name w:val="annotation reference"/>
    <w:basedOn w:val="DefaultParagraphFont"/>
    <w:uiPriority w:val="99"/>
    <w:semiHidden/>
    <w:rsid w:val="00CD1CF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CD1CFC"/>
    <w:pPr>
      <w:spacing w:before="100"/>
      <w:ind w:left="720" w:hanging="72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CFC"/>
    <w:rPr>
      <w:rFonts w:ascii="Palatino" w:eastAsia="Cambria" w:hAnsi="Palatino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D1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CFC"/>
    <w:rPr>
      <w:rFonts w:ascii="Palatino" w:eastAsia="Cambria" w:hAnsi="Palatino" w:cs="Times New Roman"/>
      <w:b/>
      <w:bCs/>
      <w:szCs w:val="24"/>
    </w:rPr>
  </w:style>
  <w:style w:type="character" w:customStyle="1" w:styleId="Rfrenceintense1">
    <w:name w:val="Référence intense1"/>
    <w:uiPriority w:val="99"/>
    <w:rsid w:val="00CD1CFC"/>
    <w:rPr>
      <w:b/>
      <w:smallCaps/>
      <w:color w:val="C0504D"/>
      <w:spacing w:val="5"/>
      <w:u w:val="single"/>
    </w:rPr>
  </w:style>
  <w:style w:type="character" w:customStyle="1" w:styleId="Emphaseple1">
    <w:name w:val="Emphase pâle1"/>
    <w:basedOn w:val="DefaultParagraphFont"/>
    <w:uiPriority w:val="99"/>
    <w:rsid w:val="00CD1CFC"/>
    <w:rPr>
      <w:rFonts w:cs="Times New Roman"/>
      <w:i/>
      <w:iCs/>
      <w:color w:val="808080"/>
    </w:rPr>
  </w:style>
  <w:style w:type="paragraph" w:customStyle="1" w:styleId="PlaceholderText1">
    <w:name w:val="Placeholder Text1"/>
    <w:basedOn w:val="Normal"/>
    <w:uiPriority w:val="99"/>
    <w:rsid w:val="00CD1CFC"/>
    <w:pPr>
      <w:keepNext/>
      <w:numPr>
        <w:numId w:val="3"/>
      </w:numPr>
      <w:tabs>
        <w:tab w:val="num" w:pos="720"/>
      </w:tabs>
      <w:ind w:left="720"/>
      <w:outlineLvl w:val="0"/>
    </w:pPr>
    <w:rPr>
      <w:rFonts w:ascii="Verdana" w:eastAsia="MS Gothic" w:hAnsi="Verdana"/>
    </w:rPr>
  </w:style>
  <w:style w:type="paragraph" w:customStyle="1" w:styleId="SL-AnnotationText">
    <w:name w:val="SL-Annotation Text"/>
    <w:basedOn w:val="Normal"/>
    <w:uiPriority w:val="99"/>
    <w:rsid w:val="00CD1CFC"/>
    <w:pPr>
      <w:ind w:left="720" w:hanging="720"/>
    </w:pPr>
  </w:style>
  <w:style w:type="paragraph" w:customStyle="1" w:styleId="SL-A-head">
    <w:name w:val="SL-A-head"/>
    <w:basedOn w:val="Normal"/>
    <w:next w:val="Normal"/>
    <w:uiPriority w:val="99"/>
    <w:rsid w:val="00CD1CFC"/>
    <w:pPr>
      <w:keepNext/>
    </w:pPr>
    <w:rPr>
      <w:b/>
      <w:i/>
    </w:rPr>
  </w:style>
  <w:style w:type="paragraph" w:customStyle="1" w:styleId="SL-Author">
    <w:name w:val="SL-Author"/>
    <w:basedOn w:val="Normal"/>
    <w:uiPriority w:val="99"/>
    <w:rsid w:val="00CD1CFC"/>
    <w:pPr>
      <w:keepNext/>
      <w:spacing w:before="120" w:after="240"/>
    </w:pPr>
  </w:style>
  <w:style w:type="paragraph" w:customStyle="1" w:styleId="SL-BaseFont">
    <w:name w:val="SL-BaseFont"/>
    <w:basedOn w:val="Normal"/>
    <w:uiPriority w:val="99"/>
    <w:rsid w:val="00CD1CFC"/>
    <w:pPr>
      <w:widowControl/>
      <w:spacing w:line="240" w:lineRule="auto"/>
    </w:pPr>
  </w:style>
  <w:style w:type="paragraph" w:customStyle="1" w:styleId="SL-B-head">
    <w:name w:val="SL-B-head"/>
    <w:basedOn w:val="Normal"/>
    <w:uiPriority w:val="99"/>
    <w:rsid w:val="00CD1CFC"/>
    <w:pPr>
      <w:keepNext/>
    </w:pPr>
    <w:rPr>
      <w:b/>
    </w:rPr>
  </w:style>
  <w:style w:type="paragraph" w:customStyle="1" w:styleId="SL-Blockquote">
    <w:name w:val="SL-Block quote"/>
    <w:basedOn w:val="Normal"/>
    <w:uiPriority w:val="99"/>
    <w:rsid w:val="00CD1CFC"/>
    <w:pPr>
      <w:ind w:left="720"/>
    </w:pPr>
  </w:style>
  <w:style w:type="paragraph" w:customStyle="1" w:styleId="SL-Blockquoteindent">
    <w:name w:val="SL-Block quote indent"/>
    <w:basedOn w:val="SL-Blockquote"/>
    <w:uiPriority w:val="99"/>
    <w:rsid w:val="00CD1CFC"/>
    <w:pPr>
      <w:ind w:firstLine="360"/>
    </w:pPr>
  </w:style>
  <w:style w:type="paragraph" w:customStyle="1" w:styleId="SL-BodyText">
    <w:name w:val="SL-Body Text"/>
    <w:basedOn w:val="SL-BaseFont"/>
    <w:uiPriority w:val="99"/>
    <w:rsid w:val="00CD1CFC"/>
    <w:pPr>
      <w:widowControl w:val="0"/>
      <w:spacing w:line="480" w:lineRule="auto"/>
      <w:ind w:firstLine="720"/>
    </w:pPr>
  </w:style>
  <w:style w:type="paragraph" w:customStyle="1" w:styleId="SL-BodyTextNoInd">
    <w:name w:val="SL-Body Text No Ind"/>
    <w:basedOn w:val="SL-BaseFont"/>
    <w:uiPriority w:val="99"/>
    <w:rsid w:val="00CD1CFC"/>
    <w:pPr>
      <w:spacing w:line="480" w:lineRule="auto"/>
    </w:pPr>
  </w:style>
  <w:style w:type="paragraph" w:customStyle="1" w:styleId="SL-BodyTextNoIndDropCap">
    <w:name w:val="SL-Body Text No Ind DropCap"/>
    <w:basedOn w:val="SL-BodyTextNoInd"/>
    <w:uiPriority w:val="99"/>
    <w:rsid w:val="00CD1CFC"/>
  </w:style>
  <w:style w:type="paragraph" w:customStyle="1" w:styleId="SL-ChapterSubtitle">
    <w:name w:val="SL-Chapter Subtitle"/>
    <w:basedOn w:val="SL-ChapterTitle"/>
    <w:uiPriority w:val="99"/>
    <w:rsid w:val="00CD1CFC"/>
  </w:style>
  <w:style w:type="paragraph" w:customStyle="1" w:styleId="SL-ChapterTitle">
    <w:name w:val="SL-Chapter Title"/>
    <w:basedOn w:val="SL-BaseFont"/>
    <w:uiPriority w:val="99"/>
    <w:rsid w:val="00CD1CFC"/>
    <w:pPr>
      <w:keepNext/>
      <w:spacing w:after="240" w:line="480" w:lineRule="atLeast"/>
    </w:pPr>
  </w:style>
  <w:style w:type="paragraph" w:customStyle="1" w:styleId="SL-C-head">
    <w:name w:val="SL-C-head"/>
    <w:basedOn w:val="SL-B-head"/>
    <w:next w:val="SL-BodyTextNoInd"/>
    <w:uiPriority w:val="99"/>
    <w:rsid w:val="00CD1CFC"/>
    <w:rPr>
      <w:b w:val="0"/>
      <w:i/>
    </w:rPr>
  </w:style>
  <w:style w:type="paragraph" w:customStyle="1" w:styleId="SL-Endnote">
    <w:name w:val="SL-Endnote"/>
    <w:basedOn w:val="SL-BodyTextNoInd"/>
    <w:uiPriority w:val="99"/>
    <w:rsid w:val="00CD1CFC"/>
  </w:style>
  <w:style w:type="paragraph" w:customStyle="1" w:styleId="SL-EndnoteIndent">
    <w:name w:val="SL-EndnoteIndent"/>
    <w:basedOn w:val="SL-Endnote"/>
    <w:uiPriority w:val="99"/>
    <w:rsid w:val="00CD1CFC"/>
    <w:pPr>
      <w:ind w:firstLine="720"/>
    </w:pPr>
  </w:style>
  <w:style w:type="paragraph" w:customStyle="1" w:styleId="SL-FigRef">
    <w:name w:val="SL-FigRef"/>
    <w:basedOn w:val="SL-BodyTextNoInd"/>
    <w:uiPriority w:val="99"/>
    <w:rsid w:val="00CD1CFC"/>
    <w:pPr>
      <w:widowControl w:val="0"/>
    </w:pPr>
    <w:rPr>
      <w:color w:val="800000"/>
    </w:rPr>
  </w:style>
  <w:style w:type="paragraph" w:customStyle="1" w:styleId="SL-NumberedList">
    <w:name w:val="SL-NumberedList"/>
    <w:basedOn w:val="Normal"/>
    <w:uiPriority w:val="99"/>
    <w:rsid w:val="00CD1CFC"/>
    <w:pPr>
      <w:ind w:left="720"/>
    </w:pPr>
  </w:style>
  <w:style w:type="paragraph" w:customStyle="1" w:styleId="SL-NumberedListSub1">
    <w:name w:val="SL-NumberedListSub1"/>
    <w:basedOn w:val="SL-NumberedList"/>
    <w:uiPriority w:val="99"/>
    <w:rsid w:val="00CD1CFC"/>
    <w:pPr>
      <w:ind w:left="1080"/>
    </w:pPr>
  </w:style>
  <w:style w:type="paragraph" w:customStyle="1" w:styleId="SL-PoetryExtract">
    <w:name w:val="SL-PoetryExtract"/>
    <w:basedOn w:val="SL-BodyTextNoInd"/>
    <w:uiPriority w:val="99"/>
    <w:rsid w:val="00CD1CFC"/>
    <w:pPr>
      <w:tabs>
        <w:tab w:val="left" w:pos="0"/>
        <w:tab w:val="left" w:pos="80"/>
      </w:tabs>
      <w:spacing w:before="240" w:after="240"/>
      <w:ind w:left="720"/>
    </w:pPr>
  </w:style>
  <w:style w:type="paragraph" w:customStyle="1" w:styleId="SL-Rule">
    <w:name w:val="SL-Rule"/>
    <w:basedOn w:val="SL-BodyTextNoInd"/>
    <w:uiPriority w:val="99"/>
    <w:rsid w:val="00CD1CFC"/>
    <w:pPr>
      <w:jc w:val="center"/>
    </w:pPr>
  </w:style>
  <w:style w:type="paragraph" w:customStyle="1" w:styleId="SL-UnnumberedList">
    <w:name w:val="SL-UnnumberedList"/>
    <w:basedOn w:val="SL-BodyTextNoInd"/>
    <w:uiPriority w:val="99"/>
    <w:rsid w:val="00CD1CFC"/>
    <w:pPr>
      <w:ind w:left="720"/>
    </w:pPr>
  </w:style>
  <w:style w:type="paragraph" w:customStyle="1" w:styleId="SL-Bibliography">
    <w:name w:val="SL-Bibliography"/>
    <w:basedOn w:val="SL-BodyText"/>
    <w:uiPriority w:val="99"/>
    <w:rsid w:val="00CD1CFC"/>
    <w:pPr>
      <w:ind w:left="720" w:hanging="720"/>
    </w:pPr>
  </w:style>
  <w:style w:type="paragraph" w:customStyle="1" w:styleId="SL-Note-head">
    <w:name w:val="SL-Note-head"/>
    <w:basedOn w:val="SL-Endnote"/>
    <w:uiPriority w:val="99"/>
    <w:rsid w:val="00CD1CFC"/>
    <w:rPr>
      <w:b/>
    </w:rPr>
  </w:style>
  <w:style w:type="paragraph" w:customStyle="1" w:styleId="SL-FigCap1">
    <w:name w:val="SL-Fig Cap 1"/>
    <w:basedOn w:val="SL-BodyTextNoInd"/>
    <w:next w:val="Normal"/>
    <w:uiPriority w:val="99"/>
    <w:rsid w:val="00CD1CFC"/>
    <w:rPr>
      <w:b/>
    </w:rPr>
  </w:style>
  <w:style w:type="paragraph" w:customStyle="1" w:styleId="SL-FigCap2">
    <w:name w:val="SL-Fig Cap 2"/>
    <w:basedOn w:val="SL-FigCap1"/>
    <w:next w:val="SL-BodyTextNoInd"/>
    <w:uiPriority w:val="99"/>
    <w:rsid w:val="00CD1CFC"/>
    <w:rPr>
      <w:b w:val="0"/>
    </w:rPr>
  </w:style>
  <w:style w:type="paragraph" w:customStyle="1" w:styleId="SL-BulletList">
    <w:name w:val="SL-BulletList"/>
    <w:basedOn w:val="SL-UnnumberedList"/>
    <w:uiPriority w:val="99"/>
    <w:rsid w:val="00CD1CFC"/>
    <w:pPr>
      <w:numPr>
        <w:numId w:val="18"/>
      </w:numPr>
      <w:tabs>
        <w:tab w:val="clear" w:pos="720"/>
      </w:tabs>
      <w:ind w:firstLine="0"/>
    </w:pPr>
  </w:style>
  <w:style w:type="paragraph" w:customStyle="1" w:styleId="Sidebar">
    <w:name w:val="Sidebar"/>
    <w:basedOn w:val="SL-BodyTextNoInd"/>
    <w:autoRedefine/>
    <w:uiPriority w:val="99"/>
    <w:rsid w:val="00CD1CFC"/>
    <w:pPr>
      <w:widowControl w:val="0"/>
    </w:pPr>
    <w:rPr>
      <w:rFonts w:ascii="Helvetica" w:hAnsi="Helvetica"/>
      <w:color w:val="800000"/>
    </w:rPr>
  </w:style>
  <w:style w:type="paragraph" w:customStyle="1" w:styleId="SL-Stars">
    <w:name w:val="SL-Stars"/>
    <w:basedOn w:val="SL-Rule"/>
    <w:uiPriority w:val="99"/>
    <w:rsid w:val="00CD1CFC"/>
  </w:style>
  <w:style w:type="character" w:customStyle="1" w:styleId="SidebarEmbedded">
    <w:name w:val="Sidebar Embedded"/>
    <w:basedOn w:val="DefaultParagraphFont"/>
    <w:uiPriority w:val="99"/>
    <w:rsid w:val="00CD1CFC"/>
    <w:rPr>
      <w:rFonts w:ascii="Helvetica" w:hAnsi="Helvetica" w:cs="Times New Roman"/>
      <w:color w:val="800000"/>
      <w:sz w:val="24"/>
      <w:u w:val="none"/>
    </w:rPr>
  </w:style>
  <w:style w:type="paragraph" w:styleId="EndnoteText">
    <w:name w:val="endnote text"/>
    <w:basedOn w:val="Normal"/>
    <w:link w:val="EndnoteTextChar"/>
    <w:uiPriority w:val="99"/>
    <w:rsid w:val="00CD1CFC"/>
  </w:style>
  <w:style w:type="character" w:customStyle="1" w:styleId="EndnoteTextChar">
    <w:name w:val="Endnote Text Char"/>
    <w:basedOn w:val="DefaultParagraphFont"/>
    <w:link w:val="EndnoteText"/>
    <w:uiPriority w:val="99"/>
    <w:rsid w:val="00CD1CFC"/>
    <w:rPr>
      <w:rFonts w:ascii="Palatino" w:eastAsia="Cambria" w:hAnsi="Palatino" w:cs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CD1CFC"/>
    <w:rPr>
      <w:rFonts w:cs="Times New Roman"/>
      <w:vertAlign w:val="superscript"/>
    </w:rPr>
  </w:style>
  <w:style w:type="paragraph" w:customStyle="1" w:styleId="SL-TOC-A-head">
    <w:name w:val="SL-TOC-A-head"/>
    <w:basedOn w:val="SL-A-head"/>
    <w:next w:val="SL-BodyTextNoInd"/>
    <w:autoRedefine/>
    <w:uiPriority w:val="99"/>
    <w:rsid w:val="00CD1CFC"/>
    <w:pPr>
      <w:keepNext w:val="0"/>
    </w:pPr>
    <w:rPr>
      <w:i w:val="0"/>
    </w:rPr>
  </w:style>
  <w:style w:type="paragraph" w:customStyle="1" w:styleId="SL-TOC-B-Head">
    <w:name w:val="SL-TOC-B-Head"/>
    <w:basedOn w:val="SL-B-head"/>
    <w:next w:val="SL-BodyTextNoInd"/>
    <w:autoRedefine/>
    <w:uiPriority w:val="99"/>
    <w:rsid w:val="00CD1CFC"/>
    <w:pPr>
      <w:keepNext w:val="0"/>
    </w:pPr>
    <w:rPr>
      <w:b w:val="0"/>
    </w:rPr>
  </w:style>
  <w:style w:type="paragraph" w:customStyle="1" w:styleId="SL-FootnoteQuery">
    <w:name w:val="SL-Footnote Query"/>
    <w:basedOn w:val="SL-EndnoteIndent"/>
    <w:autoRedefine/>
    <w:uiPriority w:val="99"/>
    <w:rsid w:val="00CD1CFC"/>
    <w:pPr>
      <w:spacing w:line="240" w:lineRule="auto"/>
    </w:pPr>
    <w:rPr>
      <w:rFonts w:ascii="Gill Sans" w:hAnsi="Gill Sans"/>
      <w:color w:val="993300"/>
      <w:sz w:val="22"/>
    </w:rPr>
  </w:style>
  <w:style w:type="paragraph" w:customStyle="1" w:styleId="SL-Endnoteblockquote">
    <w:name w:val="SL-Endnote block quote"/>
    <w:basedOn w:val="SL-Blockquote"/>
    <w:autoRedefine/>
    <w:uiPriority w:val="99"/>
    <w:rsid w:val="00CD1CFC"/>
  </w:style>
  <w:style w:type="paragraph" w:customStyle="1" w:styleId="SL-Endnoteblockquoteindent">
    <w:name w:val="SL-Endnote block quote indent"/>
    <w:basedOn w:val="SL-Blockquoteindent"/>
    <w:autoRedefine/>
    <w:uiPriority w:val="99"/>
    <w:rsid w:val="00CD1CFC"/>
  </w:style>
  <w:style w:type="paragraph" w:customStyle="1" w:styleId="SL-Chapterepigraph">
    <w:name w:val="SL-Chapter epigraph"/>
    <w:basedOn w:val="SL-PoetryExtract"/>
    <w:autoRedefine/>
    <w:uiPriority w:val="99"/>
    <w:rsid w:val="00CD1CFC"/>
  </w:style>
  <w:style w:type="character" w:styleId="Hyperlink">
    <w:name w:val="Hyperlink"/>
    <w:basedOn w:val="DefaultParagraphFont"/>
    <w:uiPriority w:val="99"/>
    <w:unhideWhenUsed/>
    <w:rsid w:val="001F76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83" Type="http://schemas.openxmlformats.org/officeDocument/2006/relationships/hyperlink" Target="582" TargetMode="External"/><Relationship Id="rId284" Type="http://schemas.openxmlformats.org/officeDocument/2006/relationships/hyperlink" Target="92" TargetMode="External"/><Relationship Id="rId285" Type="http://schemas.openxmlformats.org/officeDocument/2006/relationships/hyperlink" Target="112" TargetMode="External"/><Relationship Id="rId286" Type="http://schemas.openxmlformats.org/officeDocument/2006/relationships/hyperlink" Target="121" TargetMode="External"/><Relationship Id="rId287" Type="http://schemas.openxmlformats.org/officeDocument/2006/relationships/hyperlink" Target="239" TargetMode="External"/><Relationship Id="rId288" Type="http://schemas.openxmlformats.org/officeDocument/2006/relationships/hyperlink" Target="250" TargetMode="External"/><Relationship Id="rId289" Type="http://schemas.openxmlformats.org/officeDocument/2006/relationships/hyperlink" Target="257" TargetMode="External"/><Relationship Id="rId170" Type="http://schemas.openxmlformats.org/officeDocument/2006/relationships/hyperlink" Target="110" TargetMode="External"/><Relationship Id="rId171" Type="http://schemas.openxmlformats.org/officeDocument/2006/relationships/hyperlink" Target="200" TargetMode="External"/><Relationship Id="rId172" Type="http://schemas.openxmlformats.org/officeDocument/2006/relationships/hyperlink" Target="215" TargetMode="External"/><Relationship Id="rId173" Type="http://schemas.openxmlformats.org/officeDocument/2006/relationships/hyperlink" Target="427" TargetMode="External"/><Relationship Id="rId174" Type="http://schemas.openxmlformats.org/officeDocument/2006/relationships/hyperlink" Target="358" TargetMode="External"/><Relationship Id="rId175" Type="http://schemas.openxmlformats.org/officeDocument/2006/relationships/hyperlink" Target="145" TargetMode="External"/><Relationship Id="rId176" Type="http://schemas.openxmlformats.org/officeDocument/2006/relationships/hyperlink" Target="158" TargetMode="External"/><Relationship Id="rId177" Type="http://schemas.openxmlformats.org/officeDocument/2006/relationships/hyperlink" Target="161" TargetMode="External"/><Relationship Id="rId178" Type="http://schemas.openxmlformats.org/officeDocument/2006/relationships/hyperlink" Target="173" TargetMode="External"/><Relationship Id="rId179" Type="http://schemas.openxmlformats.org/officeDocument/2006/relationships/hyperlink" Target="391" TargetMode="External"/><Relationship Id="rId910" Type="http://schemas.openxmlformats.org/officeDocument/2006/relationships/hyperlink" Target="485" TargetMode="External"/><Relationship Id="rId911" Type="http://schemas.openxmlformats.org/officeDocument/2006/relationships/hyperlink" Target="518" TargetMode="External"/><Relationship Id="rId912" Type="http://schemas.openxmlformats.org/officeDocument/2006/relationships/hyperlink" Target="584" TargetMode="External"/><Relationship Id="rId913" Type="http://schemas.openxmlformats.org/officeDocument/2006/relationships/hyperlink" Target="624" TargetMode="External"/><Relationship Id="rId914" Type="http://schemas.openxmlformats.org/officeDocument/2006/relationships/hyperlink" Target="498-99" TargetMode="External"/><Relationship Id="rId915" Type="http://schemas.openxmlformats.org/officeDocument/2006/relationships/hyperlink" Target="534" TargetMode="External"/><Relationship Id="rId916" Type="http://schemas.openxmlformats.org/officeDocument/2006/relationships/fontTable" Target="fontTable.xml"/><Relationship Id="rId917" Type="http://schemas.openxmlformats.org/officeDocument/2006/relationships/theme" Target="theme/theme1.xml"/><Relationship Id="rId800" Type="http://schemas.openxmlformats.org/officeDocument/2006/relationships/hyperlink" Target="140" TargetMode="External"/><Relationship Id="rId801" Type="http://schemas.openxmlformats.org/officeDocument/2006/relationships/hyperlink" Target="288" TargetMode="External"/><Relationship Id="rId802" Type="http://schemas.openxmlformats.org/officeDocument/2006/relationships/hyperlink" Target="484" TargetMode="External"/><Relationship Id="rId803" Type="http://schemas.openxmlformats.org/officeDocument/2006/relationships/hyperlink" Target="83" TargetMode="External"/><Relationship Id="rId804" Type="http://schemas.openxmlformats.org/officeDocument/2006/relationships/hyperlink" Target="484" TargetMode="External"/><Relationship Id="rId805" Type="http://schemas.openxmlformats.org/officeDocument/2006/relationships/hyperlink" Target="469" TargetMode="External"/><Relationship Id="rId806" Type="http://schemas.openxmlformats.org/officeDocument/2006/relationships/hyperlink" Target="469" TargetMode="External"/><Relationship Id="rId807" Type="http://schemas.openxmlformats.org/officeDocument/2006/relationships/hyperlink" Target="470" TargetMode="External"/><Relationship Id="rId290" Type="http://schemas.openxmlformats.org/officeDocument/2006/relationships/hyperlink" Target="332" TargetMode="External"/><Relationship Id="rId291" Type="http://schemas.openxmlformats.org/officeDocument/2006/relationships/hyperlink" Target="464" TargetMode="External"/><Relationship Id="rId292" Type="http://schemas.openxmlformats.org/officeDocument/2006/relationships/hyperlink" Target="264" TargetMode="External"/><Relationship Id="rId293" Type="http://schemas.openxmlformats.org/officeDocument/2006/relationships/hyperlink" Target="470" TargetMode="External"/><Relationship Id="rId294" Type="http://schemas.openxmlformats.org/officeDocument/2006/relationships/hyperlink" Target="193" TargetMode="External"/><Relationship Id="rId295" Type="http://schemas.openxmlformats.org/officeDocument/2006/relationships/hyperlink" Target="105" TargetMode="External"/><Relationship Id="rId296" Type="http://schemas.openxmlformats.org/officeDocument/2006/relationships/hyperlink" Target="300" TargetMode="External"/><Relationship Id="rId297" Type="http://schemas.openxmlformats.org/officeDocument/2006/relationships/hyperlink" Target="310" TargetMode="External"/><Relationship Id="rId298" Type="http://schemas.openxmlformats.org/officeDocument/2006/relationships/hyperlink" Target="169" TargetMode="External"/><Relationship Id="rId299" Type="http://schemas.openxmlformats.org/officeDocument/2006/relationships/hyperlink" Target="239" TargetMode="External"/><Relationship Id="rId808" Type="http://schemas.openxmlformats.org/officeDocument/2006/relationships/hyperlink" Target="184" TargetMode="External"/><Relationship Id="rId809" Type="http://schemas.openxmlformats.org/officeDocument/2006/relationships/hyperlink" Target="524" TargetMode="External"/><Relationship Id="rId180" Type="http://schemas.openxmlformats.org/officeDocument/2006/relationships/hyperlink" Target="371-72" TargetMode="External"/><Relationship Id="rId181" Type="http://schemas.openxmlformats.org/officeDocument/2006/relationships/hyperlink" Target="186" TargetMode="External"/><Relationship Id="rId182" Type="http://schemas.openxmlformats.org/officeDocument/2006/relationships/hyperlink" Target="219" TargetMode="External"/><Relationship Id="rId183" Type="http://schemas.openxmlformats.org/officeDocument/2006/relationships/hyperlink" Target="427" TargetMode="External"/><Relationship Id="rId184" Type="http://schemas.openxmlformats.org/officeDocument/2006/relationships/hyperlink" Target="425" TargetMode="External"/><Relationship Id="rId185" Type="http://schemas.openxmlformats.org/officeDocument/2006/relationships/hyperlink" Target="219" TargetMode="External"/><Relationship Id="rId186" Type="http://schemas.openxmlformats.org/officeDocument/2006/relationships/hyperlink" Target="86" TargetMode="External"/><Relationship Id="rId187" Type="http://schemas.openxmlformats.org/officeDocument/2006/relationships/hyperlink" Target="171" TargetMode="External"/><Relationship Id="rId188" Type="http://schemas.openxmlformats.org/officeDocument/2006/relationships/hyperlink" Target="170" TargetMode="External"/><Relationship Id="rId189" Type="http://schemas.openxmlformats.org/officeDocument/2006/relationships/hyperlink" Target="86" TargetMode="External"/><Relationship Id="rId810" Type="http://schemas.openxmlformats.org/officeDocument/2006/relationships/hyperlink" Target="469" TargetMode="External"/><Relationship Id="rId811" Type="http://schemas.openxmlformats.org/officeDocument/2006/relationships/hyperlink" Target="370" TargetMode="External"/><Relationship Id="rId812" Type="http://schemas.openxmlformats.org/officeDocument/2006/relationships/hyperlink" Target="392" TargetMode="External"/><Relationship Id="rId813" Type="http://schemas.openxmlformats.org/officeDocument/2006/relationships/hyperlink" Target="537" TargetMode="External"/><Relationship Id="rId814" Type="http://schemas.openxmlformats.org/officeDocument/2006/relationships/hyperlink" Target="568" TargetMode="External"/><Relationship Id="rId815" Type="http://schemas.openxmlformats.org/officeDocument/2006/relationships/hyperlink" Target="266" TargetMode="External"/><Relationship Id="rId816" Type="http://schemas.openxmlformats.org/officeDocument/2006/relationships/hyperlink" Target="609" TargetMode="External"/><Relationship Id="rId817" Type="http://schemas.openxmlformats.org/officeDocument/2006/relationships/hyperlink" Target="79" TargetMode="External"/><Relationship Id="rId818" Type="http://schemas.openxmlformats.org/officeDocument/2006/relationships/hyperlink" Target="266" TargetMode="External"/><Relationship Id="rId819" Type="http://schemas.openxmlformats.org/officeDocument/2006/relationships/hyperlink" Target="205-6" TargetMode="External"/><Relationship Id="rId700" Type="http://schemas.openxmlformats.org/officeDocument/2006/relationships/hyperlink" Target="536" TargetMode="External"/><Relationship Id="rId701" Type="http://schemas.openxmlformats.org/officeDocument/2006/relationships/hyperlink" Target="110" TargetMode="External"/><Relationship Id="rId702" Type="http://schemas.openxmlformats.org/officeDocument/2006/relationships/hyperlink" Target="121-22" TargetMode="External"/><Relationship Id="rId703" Type="http://schemas.openxmlformats.org/officeDocument/2006/relationships/hyperlink" Target="126" TargetMode="External"/><Relationship Id="rId704" Type="http://schemas.openxmlformats.org/officeDocument/2006/relationships/hyperlink" Target="308" TargetMode="External"/><Relationship Id="rId10" Type="http://schemas.openxmlformats.org/officeDocument/2006/relationships/hyperlink" Target="411" TargetMode="External"/><Relationship Id="rId11" Type="http://schemas.openxmlformats.org/officeDocument/2006/relationships/hyperlink" Target="92" TargetMode="External"/><Relationship Id="rId12" Type="http://schemas.openxmlformats.org/officeDocument/2006/relationships/hyperlink" Target="112" TargetMode="External"/><Relationship Id="rId190" Type="http://schemas.openxmlformats.org/officeDocument/2006/relationships/hyperlink" Target="209" TargetMode="External"/><Relationship Id="rId191" Type="http://schemas.openxmlformats.org/officeDocument/2006/relationships/hyperlink" Target="213" TargetMode="External"/><Relationship Id="rId192" Type="http://schemas.openxmlformats.org/officeDocument/2006/relationships/hyperlink" Target="219" TargetMode="External"/><Relationship Id="rId193" Type="http://schemas.openxmlformats.org/officeDocument/2006/relationships/hyperlink" Target="309" TargetMode="External"/><Relationship Id="rId194" Type="http://schemas.openxmlformats.org/officeDocument/2006/relationships/hyperlink" Target="492" TargetMode="External"/><Relationship Id="rId195" Type="http://schemas.openxmlformats.org/officeDocument/2006/relationships/hyperlink" Target="492" TargetMode="External"/><Relationship Id="rId196" Type="http://schemas.openxmlformats.org/officeDocument/2006/relationships/hyperlink" Target="326" TargetMode="External"/><Relationship Id="rId197" Type="http://schemas.openxmlformats.org/officeDocument/2006/relationships/hyperlink" Target="340" TargetMode="External"/><Relationship Id="rId198" Type="http://schemas.openxmlformats.org/officeDocument/2006/relationships/hyperlink" Target="368" TargetMode="External"/><Relationship Id="rId199" Type="http://schemas.openxmlformats.org/officeDocument/2006/relationships/hyperlink" Target="396" TargetMode="External"/><Relationship Id="rId13" Type="http://schemas.openxmlformats.org/officeDocument/2006/relationships/hyperlink" Target="121" TargetMode="External"/><Relationship Id="rId14" Type="http://schemas.openxmlformats.org/officeDocument/2006/relationships/hyperlink" Target="126" TargetMode="External"/><Relationship Id="rId15" Type="http://schemas.openxmlformats.org/officeDocument/2006/relationships/hyperlink" Target="149" TargetMode="External"/><Relationship Id="rId16" Type="http://schemas.openxmlformats.org/officeDocument/2006/relationships/hyperlink" Target="239" TargetMode="External"/><Relationship Id="rId17" Type="http://schemas.openxmlformats.org/officeDocument/2006/relationships/hyperlink" Target="370" TargetMode="External"/><Relationship Id="rId18" Type="http://schemas.openxmlformats.org/officeDocument/2006/relationships/hyperlink" Target="392" TargetMode="External"/><Relationship Id="rId19" Type="http://schemas.openxmlformats.org/officeDocument/2006/relationships/hyperlink" Target="428" TargetMode="External"/><Relationship Id="rId705" Type="http://schemas.openxmlformats.org/officeDocument/2006/relationships/hyperlink" Target="177" TargetMode="External"/><Relationship Id="rId706" Type="http://schemas.openxmlformats.org/officeDocument/2006/relationships/hyperlink" Target="238" TargetMode="External"/><Relationship Id="rId707" Type="http://schemas.openxmlformats.org/officeDocument/2006/relationships/hyperlink" Target="589" TargetMode="External"/><Relationship Id="rId708" Type="http://schemas.openxmlformats.org/officeDocument/2006/relationships/hyperlink" Target="629" TargetMode="External"/><Relationship Id="rId709" Type="http://schemas.openxmlformats.org/officeDocument/2006/relationships/hyperlink" Target="85" TargetMode="External"/><Relationship Id="rId820" Type="http://schemas.openxmlformats.org/officeDocument/2006/relationships/hyperlink" Target="266" TargetMode="External"/><Relationship Id="rId821" Type="http://schemas.openxmlformats.org/officeDocument/2006/relationships/hyperlink" Target="123" TargetMode="External"/><Relationship Id="rId822" Type="http://schemas.openxmlformats.org/officeDocument/2006/relationships/hyperlink" Target="129" TargetMode="External"/><Relationship Id="rId823" Type="http://schemas.openxmlformats.org/officeDocument/2006/relationships/hyperlink" Target="177" TargetMode="External"/><Relationship Id="rId824" Type="http://schemas.openxmlformats.org/officeDocument/2006/relationships/hyperlink" Target="196" TargetMode="External"/><Relationship Id="rId825" Type="http://schemas.openxmlformats.org/officeDocument/2006/relationships/hyperlink" Target="231" TargetMode="External"/><Relationship Id="rId826" Type="http://schemas.openxmlformats.org/officeDocument/2006/relationships/hyperlink" Target="305" TargetMode="External"/><Relationship Id="rId827" Type="http://schemas.openxmlformats.org/officeDocument/2006/relationships/hyperlink" Target="310" TargetMode="External"/><Relationship Id="rId828" Type="http://schemas.openxmlformats.org/officeDocument/2006/relationships/hyperlink" Target="79" TargetMode="External"/><Relationship Id="rId829" Type="http://schemas.openxmlformats.org/officeDocument/2006/relationships/hyperlink" Target="94" TargetMode="External"/><Relationship Id="rId710" Type="http://schemas.openxmlformats.org/officeDocument/2006/relationships/hyperlink" Target="91" TargetMode="External"/><Relationship Id="rId711" Type="http://schemas.openxmlformats.org/officeDocument/2006/relationships/hyperlink" Target="92" TargetMode="External"/><Relationship Id="rId712" Type="http://schemas.openxmlformats.org/officeDocument/2006/relationships/hyperlink" Target="112" TargetMode="External"/><Relationship Id="rId713" Type="http://schemas.openxmlformats.org/officeDocument/2006/relationships/hyperlink" Target="239" TargetMode="External"/><Relationship Id="rId714" Type="http://schemas.openxmlformats.org/officeDocument/2006/relationships/hyperlink" Target="257" TargetMode="External"/><Relationship Id="rId20" Type="http://schemas.openxmlformats.org/officeDocument/2006/relationships/hyperlink" Target="444" TargetMode="External"/><Relationship Id="rId21" Type="http://schemas.openxmlformats.org/officeDocument/2006/relationships/hyperlink" Target="490" TargetMode="External"/><Relationship Id="rId22" Type="http://schemas.openxmlformats.org/officeDocument/2006/relationships/hyperlink" Target="600" TargetMode="External"/><Relationship Id="rId23" Type="http://schemas.openxmlformats.org/officeDocument/2006/relationships/hyperlink" Target="601" TargetMode="External"/><Relationship Id="rId24" Type="http://schemas.openxmlformats.org/officeDocument/2006/relationships/hyperlink" Target="84" TargetMode="External"/><Relationship Id="rId25" Type="http://schemas.openxmlformats.org/officeDocument/2006/relationships/hyperlink" Target="85" TargetMode="External"/><Relationship Id="rId26" Type="http://schemas.openxmlformats.org/officeDocument/2006/relationships/hyperlink" Target="333" TargetMode="External"/><Relationship Id="rId27" Type="http://schemas.openxmlformats.org/officeDocument/2006/relationships/hyperlink" Target="626" TargetMode="External"/><Relationship Id="rId28" Type="http://schemas.openxmlformats.org/officeDocument/2006/relationships/hyperlink" Target="414" TargetMode="External"/><Relationship Id="rId29" Type="http://schemas.openxmlformats.org/officeDocument/2006/relationships/hyperlink" Target="106" TargetMode="External"/><Relationship Id="rId715" Type="http://schemas.openxmlformats.org/officeDocument/2006/relationships/hyperlink" Target="408" TargetMode="External"/><Relationship Id="rId716" Type="http://schemas.openxmlformats.org/officeDocument/2006/relationships/hyperlink" Target="521" TargetMode="External"/><Relationship Id="rId717" Type="http://schemas.openxmlformats.org/officeDocument/2006/relationships/hyperlink" Target="119-20" TargetMode="External"/><Relationship Id="rId718" Type="http://schemas.openxmlformats.org/officeDocument/2006/relationships/hyperlink" Target="124" TargetMode="External"/><Relationship Id="rId719" Type="http://schemas.openxmlformats.org/officeDocument/2006/relationships/hyperlink" Target="401" TargetMode="External"/><Relationship Id="rId600" Type="http://schemas.openxmlformats.org/officeDocument/2006/relationships/hyperlink" Target="203" TargetMode="External"/><Relationship Id="rId601" Type="http://schemas.openxmlformats.org/officeDocument/2006/relationships/hyperlink" Target="220" TargetMode="External"/><Relationship Id="rId602" Type="http://schemas.openxmlformats.org/officeDocument/2006/relationships/hyperlink" Target="262" TargetMode="External"/><Relationship Id="rId603" Type="http://schemas.openxmlformats.org/officeDocument/2006/relationships/hyperlink" Target="264" TargetMode="External"/><Relationship Id="rId604" Type="http://schemas.openxmlformats.org/officeDocument/2006/relationships/hyperlink" Target="334" TargetMode="External"/><Relationship Id="rId605" Type="http://schemas.openxmlformats.org/officeDocument/2006/relationships/hyperlink" Target="353" TargetMode="External"/><Relationship Id="rId606" Type="http://schemas.openxmlformats.org/officeDocument/2006/relationships/hyperlink" Target="356" TargetMode="External"/><Relationship Id="rId607" Type="http://schemas.openxmlformats.org/officeDocument/2006/relationships/hyperlink" Target="491" TargetMode="External"/><Relationship Id="rId608" Type="http://schemas.openxmlformats.org/officeDocument/2006/relationships/hyperlink" Target="317-18" TargetMode="External"/><Relationship Id="rId609" Type="http://schemas.openxmlformats.org/officeDocument/2006/relationships/hyperlink" Target="354" TargetMode="External"/><Relationship Id="rId830" Type="http://schemas.openxmlformats.org/officeDocument/2006/relationships/hyperlink" Target="140" TargetMode="External"/><Relationship Id="rId831" Type="http://schemas.openxmlformats.org/officeDocument/2006/relationships/hyperlink" Target="359" TargetMode="External"/><Relationship Id="rId832" Type="http://schemas.openxmlformats.org/officeDocument/2006/relationships/hyperlink" Target="109" TargetMode="External"/><Relationship Id="rId833" Type="http://schemas.openxmlformats.org/officeDocument/2006/relationships/hyperlink" Target="162" TargetMode="External"/><Relationship Id="rId834" Type="http://schemas.openxmlformats.org/officeDocument/2006/relationships/hyperlink" Target="214" TargetMode="External"/><Relationship Id="rId835" Type="http://schemas.openxmlformats.org/officeDocument/2006/relationships/hyperlink" Target="221" TargetMode="External"/><Relationship Id="rId836" Type="http://schemas.openxmlformats.org/officeDocument/2006/relationships/hyperlink" Target="224" TargetMode="External"/><Relationship Id="rId837" Type="http://schemas.openxmlformats.org/officeDocument/2006/relationships/hyperlink" Target="248" TargetMode="External"/><Relationship Id="rId838" Type="http://schemas.openxmlformats.org/officeDocument/2006/relationships/hyperlink" Target="307" TargetMode="External"/><Relationship Id="rId839" Type="http://schemas.openxmlformats.org/officeDocument/2006/relationships/hyperlink" Target="388" TargetMode="External"/><Relationship Id="rId720" Type="http://schemas.openxmlformats.org/officeDocument/2006/relationships/hyperlink" Target="412" TargetMode="External"/><Relationship Id="rId721" Type="http://schemas.openxmlformats.org/officeDocument/2006/relationships/hyperlink" Target="520" TargetMode="External"/><Relationship Id="rId722" Type="http://schemas.openxmlformats.org/officeDocument/2006/relationships/hyperlink" Target="167" TargetMode="External"/><Relationship Id="rId723" Type="http://schemas.openxmlformats.org/officeDocument/2006/relationships/hyperlink" Target="209" TargetMode="External"/><Relationship Id="rId724" Type="http://schemas.openxmlformats.org/officeDocument/2006/relationships/hyperlink" Target="335" TargetMode="External"/><Relationship Id="rId30" Type="http://schemas.openxmlformats.org/officeDocument/2006/relationships/hyperlink" Target="175" TargetMode="External"/><Relationship Id="rId31" Type="http://schemas.openxmlformats.org/officeDocument/2006/relationships/hyperlink" Target="428" TargetMode="External"/><Relationship Id="rId32" Type="http://schemas.openxmlformats.org/officeDocument/2006/relationships/hyperlink" Target="490" TargetMode="External"/><Relationship Id="rId33" Type="http://schemas.openxmlformats.org/officeDocument/2006/relationships/hyperlink" Target="600" TargetMode="External"/><Relationship Id="rId34" Type="http://schemas.openxmlformats.org/officeDocument/2006/relationships/hyperlink" Target="111" TargetMode="External"/><Relationship Id="rId35" Type="http://schemas.openxmlformats.org/officeDocument/2006/relationships/hyperlink" Target="235" TargetMode="External"/><Relationship Id="rId36" Type="http://schemas.openxmlformats.org/officeDocument/2006/relationships/hyperlink" Target="283" TargetMode="External"/><Relationship Id="rId37" Type="http://schemas.openxmlformats.org/officeDocument/2006/relationships/hyperlink" Target="381" TargetMode="External"/><Relationship Id="rId38" Type="http://schemas.openxmlformats.org/officeDocument/2006/relationships/hyperlink" Target="490" TargetMode="External"/><Relationship Id="rId39" Type="http://schemas.openxmlformats.org/officeDocument/2006/relationships/hyperlink" Target="600" TargetMode="External"/><Relationship Id="rId725" Type="http://schemas.openxmlformats.org/officeDocument/2006/relationships/hyperlink" Target="369" TargetMode="External"/><Relationship Id="rId726" Type="http://schemas.openxmlformats.org/officeDocument/2006/relationships/hyperlink" Target="425" TargetMode="External"/><Relationship Id="rId727" Type="http://schemas.openxmlformats.org/officeDocument/2006/relationships/hyperlink" Target="502" TargetMode="External"/><Relationship Id="rId728" Type="http://schemas.openxmlformats.org/officeDocument/2006/relationships/hyperlink" Target="534" TargetMode="External"/><Relationship Id="rId729" Type="http://schemas.openxmlformats.org/officeDocument/2006/relationships/hyperlink" Target="198" TargetMode="External"/><Relationship Id="rId610" Type="http://schemas.openxmlformats.org/officeDocument/2006/relationships/hyperlink" Target="355" TargetMode="External"/><Relationship Id="rId611" Type="http://schemas.openxmlformats.org/officeDocument/2006/relationships/hyperlink" Target="338" TargetMode="External"/><Relationship Id="rId612" Type="http://schemas.openxmlformats.org/officeDocument/2006/relationships/hyperlink" Target="291" TargetMode="External"/><Relationship Id="rId613" Type="http://schemas.openxmlformats.org/officeDocument/2006/relationships/hyperlink" Target="292-93" TargetMode="External"/><Relationship Id="rId614" Type="http://schemas.openxmlformats.org/officeDocument/2006/relationships/hyperlink" Target="474" TargetMode="External"/><Relationship Id="rId615" Type="http://schemas.openxmlformats.org/officeDocument/2006/relationships/hyperlink" Target="533" TargetMode="External"/><Relationship Id="rId616" Type="http://schemas.openxmlformats.org/officeDocument/2006/relationships/hyperlink" Target="539" TargetMode="External"/><Relationship Id="rId617" Type="http://schemas.openxmlformats.org/officeDocument/2006/relationships/hyperlink" Target="125" TargetMode="External"/><Relationship Id="rId618" Type="http://schemas.openxmlformats.org/officeDocument/2006/relationships/hyperlink" Target="387" TargetMode="External"/><Relationship Id="rId619" Type="http://schemas.openxmlformats.org/officeDocument/2006/relationships/hyperlink" Target="393" TargetMode="External"/><Relationship Id="rId840" Type="http://schemas.openxmlformats.org/officeDocument/2006/relationships/hyperlink" Target="419" TargetMode="External"/><Relationship Id="rId841" Type="http://schemas.openxmlformats.org/officeDocument/2006/relationships/hyperlink" Target="524" TargetMode="External"/><Relationship Id="rId842" Type="http://schemas.openxmlformats.org/officeDocument/2006/relationships/hyperlink" Target="600" TargetMode="External"/><Relationship Id="rId843" Type="http://schemas.openxmlformats.org/officeDocument/2006/relationships/hyperlink" Target="495" TargetMode="External"/><Relationship Id="rId844" Type="http://schemas.openxmlformats.org/officeDocument/2006/relationships/hyperlink" Target="165" TargetMode="External"/><Relationship Id="rId845" Type="http://schemas.openxmlformats.org/officeDocument/2006/relationships/hyperlink" Target="515" TargetMode="External"/><Relationship Id="rId846" Type="http://schemas.openxmlformats.org/officeDocument/2006/relationships/hyperlink" Target="532" TargetMode="External"/><Relationship Id="rId500" Type="http://schemas.openxmlformats.org/officeDocument/2006/relationships/hyperlink" Target="168" TargetMode="External"/><Relationship Id="rId501" Type="http://schemas.openxmlformats.org/officeDocument/2006/relationships/hyperlink" Target="403" TargetMode="External"/><Relationship Id="rId502" Type="http://schemas.openxmlformats.org/officeDocument/2006/relationships/hyperlink" Target="418" TargetMode="External"/><Relationship Id="rId503" Type="http://schemas.openxmlformats.org/officeDocument/2006/relationships/hyperlink" Target="485" TargetMode="External"/><Relationship Id="rId504" Type="http://schemas.openxmlformats.org/officeDocument/2006/relationships/hyperlink" Target="89" TargetMode="External"/><Relationship Id="rId505" Type="http://schemas.openxmlformats.org/officeDocument/2006/relationships/hyperlink" Target="217" TargetMode="External"/><Relationship Id="rId506" Type="http://schemas.openxmlformats.org/officeDocument/2006/relationships/hyperlink" Target="419" TargetMode="External"/><Relationship Id="rId507" Type="http://schemas.openxmlformats.org/officeDocument/2006/relationships/hyperlink" Target="93" TargetMode="External"/><Relationship Id="rId508" Type="http://schemas.openxmlformats.org/officeDocument/2006/relationships/hyperlink" Target="134" TargetMode="External"/><Relationship Id="rId509" Type="http://schemas.openxmlformats.org/officeDocument/2006/relationships/hyperlink" Target="157" TargetMode="External"/><Relationship Id="rId847" Type="http://schemas.openxmlformats.org/officeDocument/2006/relationships/hyperlink" Target="66" TargetMode="External"/><Relationship Id="rId848" Type="http://schemas.openxmlformats.org/officeDocument/2006/relationships/hyperlink" Target="501" TargetMode="External"/><Relationship Id="rId849" Type="http://schemas.openxmlformats.org/officeDocument/2006/relationships/hyperlink" Target="549" TargetMode="External"/><Relationship Id="rId730" Type="http://schemas.openxmlformats.org/officeDocument/2006/relationships/hyperlink" Target="388" TargetMode="External"/><Relationship Id="rId731" Type="http://schemas.openxmlformats.org/officeDocument/2006/relationships/hyperlink" Target="422" TargetMode="External"/><Relationship Id="rId732" Type="http://schemas.openxmlformats.org/officeDocument/2006/relationships/hyperlink" Target="484" TargetMode="External"/><Relationship Id="rId733" Type="http://schemas.openxmlformats.org/officeDocument/2006/relationships/hyperlink" Target="205-6" TargetMode="External"/><Relationship Id="rId734" Type="http://schemas.openxmlformats.org/officeDocument/2006/relationships/hyperlink" Target="282" TargetMode="External"/><Relationship Id="rId40" Type="http://schemas.openxmlformats.org/officeDocument/2006/relationships/hyperlink" Target="414" TargetMode="External"/><Relationship Id="rId41" Type="http://schemas.openxmlformats.org/officeDocument/2006/relationships/hyperlink" Target="320" TargetMode="External"/><Relationship Id="rId42" Type="http://schemas.openxmlformats.org/officeDocument/2006/relationships/hyperlink" Target="296" TargetMode="External"/><Relationship Id="rId43" Type="http://schemas.openxmlformats.org/officeDocument/2006/relationships/hyperlink" Target="373" TargetMode="External"/><Relationship Id="rId44" Type="http://schemas.openxmlformats.org/officeDocument/2006/relationships/hyperlink" Target="385" TargetMode="External"/><Relationship Id="rId45" Type="http://schemas.openxmlformats.org/officeDocument/2006/relationships/hyperlink" Target="166" TargetMode="External"/><Relationship Id="rId46" Type="http://schemas.openxmlformats.org/officeDocument/2006/relationships/hyperlink" Target="409" TargetMode="External"/><Relationship Id="rId47" Type="http://schemas.openxmlformats.org/officeDocument/2006/relationships/hyperlink" Target="154" TargetMode="External"/><Relationship Id="rId48" Type="http://schemas.openxmlformats.org/officeDocument/2006/relationships/hyperlink" Target="166" TargetMode="External"/><Relationship Id="rId49" Type="http://schemas.openxmlformats.org/officeDocument/2006/relationships/hyperlink" Target="260" TargetMode="External"/><Relationship Id="rId735" Type="http://schemas.openxmlformats.org/officeDocument/2006/relationships/hyperlink" Target="493" TargetMode="External"/><Relationship Id="rId736" Type="http://schemas.openxmlformats.org/officeDocument/2006/relationships/hyperlink" Target="607" TargetMode="External"/><Relationship Id="rId737" Type="http://schemas.openxmlformats.org/officeDocument/2006/relationships/hyperlink" Target="425" TargetMode="External"/><Relationship Id="rId738" Type="http://schemas.openxmlformats.org/officeDocument/2006/relationships/hyperlink" Target="464" TargetMode="External"/><Relationship Id="rId739" Type="http://schemas.openxmlformats.org/officeDocument/2006/relationships/hyperlink" Target="120" TargetMode="External"/><Relationship Id="rId620" Type="http://schemas.openxmlformats.org/officeDocument/2006/relationships/hyperlink" Target="468" TargetMode="External"/><Relationship Id="rId621" Type="http://schemas.openxmlformats.org/officeDocument/2006/relationships/hyperlink" Target="216" TargetMode="External"/><Relationship Id="rId622" Type="http://schemas.openxmlformats.org/officeDocument/2006/relationships/hyperlink" Target="343" TargetMode="External"/><Relationship Id="rId623" Type="http://schemas.openxmlformats.org/officeDocument/2006/relationships/hyperlink" Target="371-72" TargetMode="External"/><Relationship Id="rId624" Type="http://schemas.openxmlformats.org/officeDocument/2006/relationships/hyperlink" Target="260" TargetMode="External"/><Relationship Id="rId625" Type="http://schemas.openxmlformats.org/officeDocument/2006/relationships/hyperlink" Target="364" TargetMode="External"/><Relationship Id="rId626" Type="http://schemas.openxmlformats.org/officeDocument/2006/relationships/hyperlink" Target="367" TargetMode="External"/><Relationship Id="rId627" Type="http://schemas.openxmlformats.org/officeDocument/2006/relationships/hyperlink" Target="439" TargetMode="External"/><Relationship Id="rId628" Type="http://schemas.openxmlformats.org/officeDocument/2006/relationships/hyperlink" Target="485" TargetMode="External"/><Relationship Id="rId629" Type="http://schemas.openxmlformats.org/officeDocument/2006/relationships/hyperlink" Target="238" TargetMode="External"/><Relationship Id="rId850" Type="http://schemas.openxmlformats.org/officeDocument/2006/relationships/hyperlink" Target="584" TargetMode="External"/><Relationship Id="rId851" Type="http://schemas.openxmlformats.org/officeDocument/2006/relationships/hyperlink" Target="600" TargetMode="External"/><Relationship Id="rId852" Type="http://schemas.openxmlformats.org/officeDocument/2006/relationships/hyperlink" Target="478" TargetMode="External"/><Relationship Id="rId853" Type="http://schemas.openxmlformats.org/officeDocument/2006/relationships/hyperlink" Target="194" TargetMode="External"/><Relationship Id="rId854" Type="http://schemas.openxmlformats.org/officeDocument/2006/relationships/hyperlink" Target="435" TargetMode="External"/><Relationship Id="rId855" Type="http://schemas.openxmlformats.org/officeDocument/2006/relationships/hyperlink" Target="433" TargetMode="External"/><Relationship Id="rId856" Type="http://schemas.openxmlformats.org/officeDocument/2006/relationships/hyperlink" Target="526" TargetMode="External"/><Relationship Id="rId510" Type="http://schemas.openxmlformats.org/officeDocument/2006/relationships/hyperlink" Target="89" TargetMode="External"/><Relationship Id="rId511" Type="http://schemas.openxmlformats.org/officeDocument/2006/relationships/hyperlink" Target="93" TargetMode="External"/><Relationship Id="rId512" Type="http://schemas.openxmlformats.org/officeDocument/2006/relationships/hyperlink" Target="107-8" TargetMode="External"/><Relationship Id="rId513" Type="http://schemas.openxmlformats.org/officeDocument/2006/relationships/hyperlink" Target="227" TargetMode="External"/><Relationship Id="rId514" Type="http://schemas.openxmlformats.org/officeDocument/2006/relationships/hyperlink" Target="346" TargetMode="External"/><Relationship Id="rId515" Type="http://schemas.openxmlformats.org/officeDocument/2006/relationships/hyperlink" Target="403" TargetMode="External"/><Relationship Id="rId516" Type="http://schemas.openxmlformats.org/officeDocument/2006/relationships/hyperlink" Target="419" TargetMode="External"/><Relationship Id="rId517" Type="http://schemas.openxmlformats.org/officeDocument/2006/relationships/hyperlink" Target="440" TargetMode="External"/><Relationship Id="rId518" Type="http://schemas.openxmlformats.org/officeDocument/2006/relationships/hyperlink" Target="89" TargetMode="External"/><Relationship Id="rId519" Type="http://schemas.openxmlformats.org/officeDocument/2006/relationships/hyperlink" Target="107-8" TargetMode="External"/><Relationship Id="rId857" Type="http://schemas.openxmlformats.org/officeDocument/2006/relationships/hyperlink" Target="64" TargetMode="External"/><Relationship Id="rId858" Type="http://schemas.openxmlformats.org/officeDocument/2006/relationships/hyperlink" Target="341" TargetMode="External"/><Relationship Id="rId859" Type="http://schemas.openxmlformats.org/officeDocument/2006/relationships/hyperlink" Target="556" TargetMode="External"/><Relationship Id="rId740" Type="http://schemas.openxmlformats.org/officeDocument/2006/relationships/hyperlink" Target="128" TargetMode="External"/><Relationship Id="rId741" Type="http://schemas.openxmlformats.org/officeDocument/2006/relationships/hyperlink" Target="159" TargetMode="External"/><Relationship Id="rId742" Type="http://schemas.openxmlformats.org/officeDocument/2006/relationships/hyperlink" Target="166" TargetMode="External"/><Relationship Id="rId743" Type="http://schemas.openxmlformats.org/officeDocument/2006/relationships/hyperlink" Target="280" TargetMode="External"/><Relationship Id="rId744" Type="http://schemas.openxmlformats.org/officeDocument/2006/relationships/hyperlink" Target="322" TargetMode="External"/><Relationship Id="rId50" Type="http://schemas.openxmlformats.org/officeDocument/2006/relationships/hyperlink" Target="325" TargetMode="External"/><Relationship Id="rId51" Type="http://schemas.openxmlformats.org/officeDocument/2006/relationships/hyperlink" Target="364" TargetMode="External"/><Relationship Id="rId52" Type="http://schemas.openxmlformats.org/officeDocument/2006/relationships/hyperlink" Target="402" TargetMode="External"/><Relationship Id="rId53" Type="http://schemas.openxmlformats.org/officeDocument/2006/relationships/hyperlink" Target="409" TargetMode="External"/><Relationship Id="rId54" Type="http://schemas.openxmlformats.org/officeDocument/2006/relationships/hyperlink" Target="439" TargetMode="External"/><Relationship Id="rId55" Type="http://schemas.openxmlformats.org/officeDocument/2006/relationships/hyperlink" Target="582" TargetMode="External"/><Relationship Id="rId56" Type="http://schemas.openxmlformats.org/officeDocument/2006/relationships/hyperlink" Target="131" TargetMode="External"/><Relationship Id="rId57" Type="http://schemas.openxmlformats.org/officeDocument/2006/relationships/hyperlink" Target="170" TargetMode="External"/><Relationship Id="rId58" Type="http://schemas.openxmlformats.org/officeDocument/2006/relationships/hyperlink" Target="201" TargetMode="External"/><Relationship Id="rId59" Type="http://schemas.openxmlformats.org/officeDocument/2006/relationships/hyperlink" Target="253-54" TargetMode="External"/><Relationship Id="rId400" Type="http://schemas.openxmlformats.org/officeDocument/2006/relationships/hyperlink" Target="426" TargetMode="External"/><Relationship Id="rId401" Type="http://schemas.openxmlformats.org/officeDocument/2006/relationships/hyperlink" Target="106" TargetMode="External"/><Relationship Id="rId402" Type="http://schemas.openxmlformats.org/officeDocument/2006/relationships/hyperlink" Target="92" TargetMode="External"/><Relationship Id="rId403" Type="http://schemas.openxmlformats.org/officeDocument/2006/relationships/hyperlink" Target="112" TargetMode="External"/><Relationship Id="rId404" Type="http://schemas.openxmlformats.org/officeDocument/2006/relationships/hyperlink" Target="130" TargetMode="External"/><Relationship Id="rId405" Type="http://schemas.openxmlformats.org/officeDocument/2006/relationships/hyperlink" Target="166" TargetMode="External"/><Relationship Id="rId406" Type="http://schemas.openxmlformats.org/officeDocument/2006/relationships/hyperlink" Target="239" TargetMode="External"/><Relationship Id="rId407" Type="http://schemas.openxmlformats.org/officeDocument/2006/relationships/hyperlink" Target="250" TargetMode="External"/><Relationship Id="rId408" Type="http://schemas.openxmlformats.org/officeDocument/2006/relationships/hyperlink" Target="370" TargetMode="External"/><Relationship Id="rId409" Type="http://schemas.openxmlformats.org/officeDocument/2006/relationships/hyperlink" Target="381" TargetMode="External"/><Relationship Id="rId745" Type="http://schemas.openxmlformats.org/officeDocument/2006/relationships/hyperlink" Target="325" TargetMode="External"/><Relationship Id="rId746" Type="http://schemas.openxmlformats.org/officeDocument/2006/relationships/hyperlink" Target="329" TargetMode="External"/><Relationship Id="rId747" Type="http://schemas.openxmlformats.org/officeDocument/2006/relationships/hyperlink" Target="402" TargetMode="External"/><Relationship Id="rId748" Type="http://schemas.openxmlformats.org/officeDocument/2006/relationships/hyperlink" Target="417" TargetMode="External"/><Relationship Id="rId749" Type="http://schemas.openxmlformats.org/officeDocument/2006/relationships/hyperlink" Target="477" TargetMode="External"/><Relationship Id="rId630" Type="http://schemas.openxmlformats.org/officeDocument/2006/relationships/hyperlink" Target="189" TargetMode="External"/><Relationship Id="rId631" Type="http://schemas.openxmlformats.org/officeDocument/2006/relationships/hyperlink" Target="294" TargetMode="External"/><Relationship Id="rId632" Type="http://schemas.openxmlformats.org/officeDocument/2006/relationships/hyperlink" Target="106" TargetMode="External"/><Relationship Id="rId633" Type="http://schemas.openxmlformats.org/officeDocument/2006/relationships/hyperlink" Target="135" TargetMode="External"/><Relationship Id="rId634" Type="http://schemas.openxmlformats.org/officeDocument/2006/relationships/hyperlink" Target="187" TargetMode="External"/><Relationship Id="rId635" Type="http://schemas.openxmlformats.org/officeDocument/2006/relationships/hyperlink" Target="207" TargetMode="External"/><Relationship Id="rId636" Type="http://schemas.openxmlformats.org/officeDocument/2006/relationships/hyperlink" Target="232-33" TargetMode="External"/><Relationship Id="rId637" Type="http://schemas.openxmlformats.org/officeDocument/2006/relationships/hyperlink" Target="326" TargetMode="External"/><Relationship Id="rId638" Type="http://schemas.openxmlformats.org/officeDocument/2006/relationships/hyperlink" Target="340" TargetMode="External"/><Relationship Id="rId639" Type="http://schemas.openxmlformats.org/officeDocument/2006/relationships/hyperlink" Target="373" TargetMode="External"/><Relationship Id="rId860" Type="http://schemas.openxmlformats.org/officeDocument/2006/relationships/hyperlink" Target="218" TargetMode="External"/><Relationship Id="rId861" Type="http://schemas.openxmlformats.org/officeDocument/2006/relationships/hyperlink" Target="151" TargetMode="External"/><Relationship Id="rId862" Type="http://schemas.openxmlformats.org/officeDocument/2006/relationships/hyperlink" Target="328" TargetMode="External"/><Relationship Id="rId863" Type="http://schemas.openxmlformats.org/officeDocument/2006/relationships/hyperlink" Target="562" TargetMode="External"/><Relationship Id="rId864" Type="http://schemas.openxmlformats.org/officeDocument/2006/relationships/hyperlink" Target="144-45" TargetMode="External"/><Relationship Id="rId865" Type="http://schemas.openxmlformats.org/officeDocument/2006/relationships/hyperlink" Target="312" TargetMode="External"/><Relationship Id="rId866" Type="http://schemas.openxmlformats.org/officeDocument/2006/relationships/hyperlink" Target="327" TargetMode="External"/><Relationship Id="rId520" Type="http://schemas.openxmlformats.org/officeDocument/2006/relationships/hyperlink" Target="134" TargetMode="External"/><Relationship Id="rId521" Type="http://schemas.openxmlformats.org/officeDocument/2006/relationships/hyperlink" Target="217" TargetMode="External"/><Relationship Id="rId522" Type="http://schemas.openxmlformats.org/officeDocument/2006/relationships/hyperlink" Target="227" TargetMode="External"/><Relationship Id="rId523" Type="http://schemas.openxmlformats.org/officeDocument/2006/relationships/hyperlink" Target="346" TargetMode="External"/><Relationship Id="rId524" Type="http://schemas.openxmlformats.org/officeDocument/2006/relationships/hyperlink" Target="403" TargetMode="External"/><Relationship Id="rId525" Type="http://schemas.openxmlformats.org/officeDocument/2006/relationships/hyperlink" Target="407" TargetMode="External"/><Relationship Id="rId526" Type="http://schemas.openxmlformats.org/officeDocument/2006/relationships/hyperlink" Target="419" TargetMode="External"/><Relationship Id="rId527" Type="http://schemas.openxmlformats.org/officeDocument/2006/relationships/hyperlink" Target="440" TargetMode="External"/><Relationship Id="rId528" Type="http://schemas.openxmlformats.org/officeDocument/2006/relationships/hyperlink" Target="227" TargetMode="External"/><Relationship Id="rId529" Type="http://schemas.openxmlformats.org/officeDocument/2006/relationships/hyperlink" Target="346" TargetMode="External"/><Relationship Id="rId867" Type="http://schemas.openxmlformats.org/officeDocument/2006/relationships/hyperlink" Target="342" TargetMode="External"/><Relationship Id="rId868" Type="http://schemas.openxmlformats.org/officeDocument/2006/relationships/hyperlink" Target="184" TargetMode="External"/><Relationship Id="rId869" Type="http://schemas.openxmlformats.org/officeDocument/2006/relationships/hyperlink" Target="281" TargetMode="External"/><Relationship Id="rId750" Type="http://schemas.openxmlformats.org/officeDocument/2006/relationships/hyperlink" Target="479" TargetMode="External"/><Relationship Id="rId751" Type="http://schemas.openxmlformats.org/officeDocument/2006/relationships/hyperlink" Target="582" TargetMode="External"/><Relationship Id="rId752" Type="http://schemas.openxmlformats.org/officeDocument/2006/relationships/hyperlink" Target="585" TargetMode="External"/><Relationship Id="rId753" Type="http://schemas.openxmlformats.org/officeDocument/2006/relationships/hyperlink" Target="128" TargetMode="External"/><Relationship Id="rId754" Type="http://schemas.openxmlformats.org/officeDocument/2006/relationships/hyperlink" Target="329" TargetMode="External"/><Relationship Id="rId60" Type="http://schemas.openxmlformats.org/officeDocument/2006/relationships/hyperlink" Target="394-95" TargetMode="External"/><Relationship Id="rId61" Type="http://schemas.openxmlformats.org/officeDocument/2006/relationships/hyperlink" Target="99" TargetMode="External"/><Relationship Id="rId62" Type="http://schemas.openxmlformats.org/officeDocument/2006/relationships/hyperlink" Target="115" TargetMode="External"/><Relationship Id="rId63" Type="http://schemas.openxmlformats.org/officeDocument/2006/relationships/hyperlink" Target="137" TargetMode="External"/><Relationship Id="rId64" Type="http://schemas.openxmlformats.org/officeDocument/2006/relationships/hyperlink" Target="166" TargetMode="External"/><Relationship Id="rId65" Type="http://schemas.openxmlformats.org/officeDocument/2006/relationships/hyperlink" Target="369" TargetMode="External"/><Relationship Id="rId66" Type="http://schemas.openxmlformats.org/officeDocument/2006/relationships/hyperlink" Target="484" TargetMode="External"/><Relationship Id="rId67" Type="http://schemas.openxmlformats.org/officeDocument/2006/relationships/hyperlink" Target="582-83" TargetMode="External"/><Relationship Id="rId68" Type="http://schemas.openxmlformats.org/officeDocument/2006/relationships/hyperlink" Target="166" TargetMode="External"/><Relationship Id="rId69" Type="http://schemas.openxmlformats.org/officeDocument/2006/relationships/hyperlink" Target="193" TargetMode="External"/><Relationship Id="rId410" Type="http://schemas.openxmlformats.org/officeDocument/2006/relationships/hyperlink" Target="408" TargetMode="External"/><Relationship Id="rId411" Type="http://schemas.openxmlformats.org/officeDocument/2006/relationships/hyperlink" Target="563" TargetMode="External"/><Relationship Id="rId412" Type="http://schemas.openxmlformats.org/officeDocument/2006/relationships/hyperlink" Target="174" TargetMode="External"/><Relationship Id="rId413" Type="http://schemas.openxmlformats.org/officeDocument/2006/relationships/hyperlink" Target="88" TargetMode="External"/><Relationship Id="rId414" Type="http://schemas.openxmlformats.org/officeDocument/2006/relationships/hyperlink" Target="210" TargetMode="External"/><Relationship Id="rId415" Type="http://schemas.openxmlformats.org/officeDocument/2006/relationships/hyperlink" Target="360" TargetMode="External"/><Relationship Id="rId416" Type="http://schemas.openxmlformats.org/officeDocument/2006/relationships/hyperlink" Target="407" TargetMode="External"/><Relationship Id="rId417" Type="http://schemas.openxmlformats.org/officeDocument/2006/relationships/hyperlink" Target="86" TargetMode="External"/><Relationship Id="rId418" Type="http://schemas.openxmlformats.org/officeDocument/2006/relationships/hyperlink" Target="105" TargetMode="External"/><Relationship Id="rId419" Type="http://schemas.openxmlformats.org/officeDocument/2006/relationships/hyperlink" Target="107" TargetMode="External"/><Relationship Id="rId755" Type="http://schemas.openxmlformats.org/officeDocument/2006/relationships/hyperlink" Target="166" TargetMode="External"/><Relationship Id="rId756" Type="http://schemas.openxmlformats.org/officeDocument/2006/relationships/hyperlink" Target="258" TargetMode="External"/><Relationship Id="rId757" Type="http://schemas.openxmlformats.org/officeDocument/2006/relationships/hyperlink" Target="630" TargetMode="External"/><Relationship Id="rId758" Type="http://schemas.openxmlformats.org/officeDocument/2006/relationships/hyperlink" Target="416" TargetMode="External"/><Relationship Id="rId759" Type="http://schemas.openxmlformats.org/officeDocument/2006/relationships/hyperlink" Target="358" TargetMode="External"/><Relationship Id="rId640" Type="http://schemas.openxmlformats.org/officeDocument/2006/relationships/hyperlink" Target="425" TargetMode="External"/><Relationship Id="rId641" Type="http://schemas.openxmlformats.org/officeDocument/2006/relationships/hyperlink" Target="431" TargetMode="External"/><Relationship Id="rId642" Type="http://schemas.openxmlformats.org/officeDocument/2006/relationships/hyperlink" Target="96" TargetMode="External"/><Relationship Id="rId643" Type="http://schemas.openxmlformats.org/officeDocument/2006/relationships/hyperlink" Target="129" TargetMode="External"/><Relationship Id="rId644" Type="http://schemas.openxmlformats.org/officeDocument/2006/relationships/hyperlink" Target="163" TargetMode="External"/><Relationship Id="rId645" Type="http://schemas.openxmlformats.org/officeDocument/2006/relationships/hyperlink" Target="169" TargetMode="External"/><Relationship Id="rId646" Type="http://schemas.openxmlformats.org/officeDocument/2006/relationships/hyperlink" Target="190-91" TargetMode="External"/><Relationship Id="rId300" Type="http://schemas.openxmlformats.org/officeDocument/2006/relationships/hyperlink" Target="263" TargetMode="External"/><Relationship Id="rId301" Type="http://schemas.openxmlformats.org/officeDocument/2006/relationships/hyperlink" Target="466-67" TargetMode="External"/><Relationship Id="rId302" Type="http://schemas.openxmlformats.org/officeDocument/2006/relationships/hyperlink" Target="486" TargetMode="External"/><Relationship Id="rId303" Type="http://schemas.openxmlformats.org/officeDocument/2006/relationships/hyperlink" Target="197" TargetMode="External"/><Relationship Id="rId304" Type="http://schemas.openxmlformats.org/officeDocument/2006/relationships/hyperlink" Target="130" TargetMode="External"/><Relationship Id="rId305" Type="http://schemas.openxmlformats.org/officeDocument/2006/relationships/hyperlink" Target="166" TargetMode="External"/><Relationship Id="rId306" Type="http://schemas.openxmlformats.org/officeDocument/2006/relationships/hyperlink" Target="162" TargetMode="External"/><Relationship Id="rId307" Type="http://schemas.openxmlformats.org/officeDocument/2006/relationships/hyperlink" Target="196" TargetMode="External"/><Relationship Id="rId308" Type="http://schemas.openxmlformats.org/officeDocument/2006/relationships/hyperlink" Target="289" TargetMode="External"/><Relationship Id="rId309" Type="http://schemas.openxmlformats.org/officeDocument/2006/relationships/hyperlink" Target="437" TargetMode="External"/><Relationship Id="rId647" Type="http://schemas.openxmlformats.org/officeDocument/2006/relationships/hyperlink" Target="207" TargetMode="External"/><Relationship Id="rId648" Type="http://schemas.openxmlformats.org/officeDocument/2006/relationships/hyperlink" Target="412" TargetMode="External"/><Relationship Id="rId649" Type="http://schemas.openxmlformats.org/officeDocument/2006/relationships/hyperlink" Target="425" TargetMode="External"/><Relationship Id="rId870" Type="http://schemas.openxmlformats.org/officeDocument/2006/relationships/hyperlink" Target="65-66" TargetMode="External"/><Relationship Id="rId871" Type="http://schemas.openxmlformats.org/officeDocument/2006/relationships/hyperlink" Target="72" TargetMode="External"/><Relationship Id="rId872" Type="http://schemas.openxmlformats.org/officeDocument/2006/relationships/hyperlink" Target="80" TargetMode="External"/><Relationship Id="rId873" Type="http://schemas.openxmlformats.org/officeDocument/2006/relationships/hyperlink" Target="112" TargetMode="External"/><Relationship Id="rId874" Type="http://schemas.openxmlformats.org/officeDocument/2006/relationships/hyperlink" Target="173" TargetMode="External"/><Relationship Id="rId875" Type="http://schemas.openxmlformats.org/officeDocument/2006/relationships/hyperlink" Target="211" TargetMode="External"/><Relationship Id="rId876" Type="http://schemas.openxmlformats.org/officeDocument/2006/relationships/hyperlink" Target="214" TargetMode="External"/><Relationship Id="rId530" Type="http://schemas.openxmlformats.org/officeDocument/2006/relationships/hyperlink" Target="403" TargetMode="External"/><Relationship Id="rId531" Type="http://schemas.openxmlformats.org/officeDocument/2006/relationships/hyperlink" Target="419" TargetMode="External"/><Relationship Id="rId532" Type="http://schemas.openxmlformats.org/officeDocument/2006/relationships/hyperlink" Target="440" TargetMode="External"/><Relationship Id="rId533" Type="http://schemas.openxmlformats.org/officeDocument/2006/relationships/hyperlink" Target="89" TargetMode="External"/><Relationship Id="rId534" Type="http://schemas.openxmlformats.org/officeDocument/2006/relationships/hyperlink" Target="107-8" TargetMode="External"/><Relationship Id="rId535" Type="http://schemas.openxmlformats.org/officeDocument/2006/relationships/hyperlink" Target="132" TargetMode="External"/><Relationship Id="rId536" Type="http://schemas.openxmlformats.org/officeDocument/2006/relationships/hyperlink" Target="199" TargetMode="External"/><Relationship Id="rId537" Type="http://schemas.openxmlformats.org/officeDocument/2006/relationships/hyperlink" Target="217" TargetMode="External"/><Relationship Id="rId538" Type="http://schemas.openxmlformats.org/officeDocument/2006/relationships/hyperlink" Target="346" TargetMode="External"/><Relationship Id="rId539" Type="http://schemas.openxmlformats.org/officeDocument/2006/relationships/hyperlink" Target="403" TargetMode="External"/><Relationship Id="rId877" Type="http://schemas.openxmlformats.org/officeDocument/2006/relationships/hyperlink" Target="223-24" TargetMode="External"/><Relationship Id="rId878" Type="http://schemas.openxmlformats.org/officeDocument/2006/relationships/hyperlink" Target="388" TargetMode="External"/><Relationship Id="rId879" Type="http://schemas.openxmlformats.org/officeDocument/2006/relationships/hyperlink" Target="438" TargetMode="External"/><Relationship Id="rId760" Type="http://schemas.openxmlformats.org/officeDocument/2006/relationships/hyperlink" Target="81" TargetMode="External"/><Relationship Id="rId761" Type="http://schemas.openxmlformats.org/officeDocument/2006/relationships/hyperlink" Target="265" TargetMode="External"/><Relationship Id="rId762" Type="http://schemas.openxmlformats.org/officeDocument/2006/relationships/hyperlink" Target="416" TargetMode="External"/><Relationship Id="rId763" Type="http://schemas.openxmlformats.org/officeDocument/2006/relationships/hyperlink" Target="79" TargetMode="External"/><Relationship Id="rId764" Type="http://schemas.openxmlformats.org/officeDocument/2006/relationships/hyperlink" Target="166" TargetMode="External"/><Relationship Id="rId70" Type="http://schemas.openxmlformats.org/officeDocument/2006/relationships/hyperlink" Target="582" TargetMode="External"/><Relationship Id="rId71" Type="http://schemas.openxmlformats.org/officeDocument/2006/relationships/hyperlink" Target="221" TargetMode="External"/><Relationship Id="rId72" Type="http://schemas.openxmlformats.org/officeDocument/2006/relationships/hyperlink" Target="437" TargetMode="External"/><Relationship Id="rId73" Type="http://schemas.openxmlformats.org/officeDocument/2006/relationships/hyperlink" Target="263" TargetMode="External"/><Relationship Id="rId74" Type="http://schemas.openxmlformats.org/officeDocument/2006/relationships/hyperlink" Target="306" TargetMode="External"/><Relationship Id="rId75" Type="http://schemas.openxmlformats.org/officeDocument/2006/relationships/hyperlink" Target="584" TargetMode="External"/><Relationship Id="rId76" Type="http://schemas.openxmlformats.org/officeDocument/2006/relationships/hyperlink" Target="88" TargetMode="External"/><Relationship Id="rId77" Type="http://schemas.openxmlformats.org/officeDocument/2006/relationships/hyperlink" Target="100" TargetMode="External"/><Relationship Id="rId78" Type="http://schemas.openxmlformats.org/officeDocument/2006/relationships/hyperlink" Target="110" TargetMode="External"/><Relationship Id="rId79" Type="http://schemas.openxmlformats.org/officeDocument/2006/relationships/hyperlink" Target="119" TargetMode="External"/><Relationship Id="rId420" Type="http://schemas.openxmlformats.org/officeDocument/2006/relationships/hyperlink" Target="139" TargetMode="External"/><Relationship Id="rId421" Type="http://schemas.openxmlformats.org/officeDocument/2006/relationships/hyperlink" Target="180" TargetMode="External"/><Relationship Id="rId422" Type="http://schemas.openxmlformats.org/officeDocument/2006/relationships/hyperlink" Target="204" TargetMode="External"/><Relationship Id="rId423" Type="http://schemas.openxmlformats.org/officeDocument/2006/relationships/hyperlink" Target="213" TargetMode="External"/><Relationship Id="rId424" Type="http://schemas.openxmlformats.org/officeDocument/2006/relationships/hyperlink" Target="238" TargetMode="External"/><Relationship Id="rId425" Type="http://schemas.openxmlformats.org/officeDocument/2006/relationships/hyperlink" Target="252" TargetMode="External"/><Relationship Id="rId426" Type="http://schemas.openxmlformats.org/officeDocument/2006/relationships/hyperlink" Target="290" TargetMode="External"/><Relationship Id="rId427" Type="http://schemas.openxmlformats.org/officeDocument/2006/relationships/hyperlink" Target="300" TargetMode="External"/><Relationship Id="rId428" Type="http://schemas.openxmlformats.org/officeDocument/2006/relationships/hyperlink" Target="310" TargetMode="External"/><Relationship Id="rId429" Type="http://schemas.openxmlformats.org/officeDocument/2006/relationships/hyperlink" Target="344" TargetMode="External"/><Relationship Id="rId765" Type="http://schemas.openxmlformats.org/officeDocument/2006/relationships/hyperlink" Target="177" TargetMode="External"/><Relationship Id="rId766" Type="http://schemas.openxmlformats.org/officeDocument/2006/relationships/hyperlink" Target="195" TargetMode="External"/><Relationship Id="rId767" Type="http://schemas.openxmlformats.org/officeDocument/2006/relationships/hyperlink" Target="219" TargetMode="External"/><Relationship Id="rId768" Type="http://schemas.openxmlformats.org/officeDocument/2006/relationships/hyperlink" Target="308" TargetMode="External"/><Relationship Id="rId769" Type="http://schemas.openxmlformats.org/officeDocument/2006/relationships/hyperlink" Target="158" TargetMode="External"/><Relationship Id="rId650" Type="http://schemas.openxmlformats.org/officeDocument/2006/relationships/hyperlink" Target="500" TargetMode="External"/><Relationship Id="rId651" Type="http://schemas.openxmlformats.org/officeDocument/2006/relationships/hyperlink" Target="520" TargetMode="External"/><Relationship Id="rId652" Type="http://schemas.openxmlformats.org/officeDocument/2006/relationships/hyperlink" Target="563" TargetMode="External"/><Relationship Id="rId653" Type="http://schemas.openxmlformats.org/officeDocument/2006/relationships/hyperlink" Target="88" TargetMode="External"/><Relationship Id="rId654" Type="http://schemas.openxmlformats.org/officeDocument/2006/relationships/hyperlink" Target="103" TargetMode="External"/><Relationship Id="rId655" Type="http://schemas.openxmlformats.org/officeDocument/2006/relationships/hyperlink" Target="210" TargetMode="External"/><Relationship Id="rId656" Type="http://schemas.openxmlformats.org/officeDocument/2006/relationships/hyperlink" Target="360" TargetMode="External"/><Relationship Id="rId310" Type="http://schemas.openxmlformats.org/officeDocument/2006/relationships/hyperlink" Target="464" TargetMode="External"/><Relationship Id="rId311" Type="http://schemas.openxmlformats.org/officeDocument/2006/relationships/hyperlink" Target="539" TargetMode="External"/><Relationship Id="rId312" Type="http://schemas.openxmlformats.org/officeDocument/2006/relationships/hyperlink" Target="123" TargetMode="External"/><Relationship Id="rId313" Type="http://schemas.openxmlformats.org/officeDocument/2006/relationships/hyperlink" Target="467" TargetMode="External"/><Relationship Id="rId314" Type="http://schemas.openxmlformats.org/officeDocument/2006/relationships/hyperlink" Target="486" TargetMode="External"/><Relationship Id="rId315" Type="http://schemas.openxmlformats.org/officeDocument/2006/relationships/hyperlink" Target="179" TargetMode="External"/><Relationship Id="rId316" Type="http://schemas.openxmlformats.org/officeDocument/2006/relationships/hyperlink" Target="466-67" TargetMode="External"/><Relationship Id="rId317" Type="http://schemas.openxmlformats.org/officeDocument/2006/relationships/hyperlink" Target="381" TargetMode="External"/><Relationship Id="rId318" Type="http://schemas.openxmlformats.org/officeDocument/2006/relationships/hyperlink" Target="398" TargetMode="External"/><Relationship Id="rId319" Type="http://schemas.openxmlformats.org/officeDocument/2006/relationships/hyperlink" Target="179" TargetMode="External"/><Relationship Id="rId657" Type="http://schemas.openxmlformats.org/officeDocument/2006/relationships/hyperlink" Target="420" TargetMode="External"/><Relationship Id="rId658" Type="http://schemas.openxmlformats.org/officeDocument/2006/relationships/hyperlink" Target="423" TargetMode="External"/><Relationship Id="rId659" Type="http://schemas.openxmlformats.org/officeDocument/2006/relationships/hyperlink" Target="91" TargetMode="External"/><Relationship Id="rId880" Type="http://schemas.openxmlformats.org/officeDocument/2006/relationships/hyperlink" Target="442-43" TargetMode="External"/><Relationship Id="rId881" Type="http://schemas.openxmlformats.org/officeDocument/2006/relationships/hyperlink" Target="493" TargetMode="External"/><Relationship Id="rId882" Type="http://schemas.openxmlformats.org/officeDocument/2006/relationships/hyperlink" Target="73" TargetMode="External"/><Relationship Id="rId883" Type="http://schemas.openxmlformats.org/officeDocument/2006/relationships/hyperlink" Target="150" TargetMode="External"/><Relationship Id="rId884" Type="http://schemas.openxmlformats.org/officeDocument/2006/relationships/hyperlink" Target="152" TargetMode="External"/><Relationship Id="rId885" Type="http://schemas.openxmlformats.org/officeDocument/2006/relationships/hyperlink" Target="159" TargetMode="External"/><Relationship Id="rId886" Type="http://schemas.openxmlformats.org/officeDocument/2006/relationships/hyperlink" Target="163-64" TargetMode="External"/><Relationship Id="rId540" Type="http://schemas.openxmlformats.org/officeDocument/2006/relationships/hyperlink" Target="419" TargetMode="External"/><Relationship Id="rId541" Type="http://schemas.openxmlformats.org/officeDocument/2006/relationships/hyperlink" Target="440" TargetMode="External"/><Relationship Id="rId542" Type="http://schemas.openxmlformats.org/officeDocument/2006/relationships/hyperlink" Target="93" TargetMode="External"/><Relationship Id="rId543" Type="http://schemas.openxmlformats.org/officeDocument/2006/relationships/hyperlink" Target="168" TargetMode="External"/><Relationship Id="rId544" Type="http://schemas.openxmlformats.org/officeDocument/2006/relationships/hyperlink" Target="199" TargetMode="External"/><Relationship Id="rId545" Type="http://schemas.openxmlformats.org/officeDocument/2006/relationships/hyperlink" Target="217" TargetMode="External"/><Relationship Id="rId546" Type="http://schemas.openxmlformats.org/officeDocument/2006/relationships/hyperlink" Target="407" TargetMode="External"/><Relationship Id="rId547" Type="http://schemas.openxmlformats.org/officeDocument/2006/relationships/hyperlink" Target="407" TargetMode="External"/><Relationship Id="rId548" Type="http://schemas.openxmlformats.org/officeDocument/2006/relationships/hyperlink" Target="141" TargetMode="External"/><Relationship Id="rId549" Type="http://schemas.openxmlformats.org/officeDocument/2006/relationships/hyperlink" Target="167" TargetMode="External"/><Relationship Id="rId200" Type="http://schemas.openxmlformats.org/officeDocument/2006/relationships/hyperlink" Target="176" TargetMode="External"/><Relationship Id="rId201" Type="http://schemas.openxmlformats.org/officeDocument/2006/relationships/hyperlink" Target="279" TargetMode="External"/><Relationship Id="rId202" Type="http://schemas.openxmlformats.org/officeDocument/2006/relationships/hyperlink" Target="321" TargetMode="External"/><Relationship Id="rId203" Type="http://schemas.openxmlformats.org/officeDocument/2006/relationships/hyperlink" Target="221" TargetMode="External"/><Relationship Id="rId204" Type="http://schemas.openxmlformats.org/officeDocument/2006/relationships/hyperlink" Target="90" TargetMode="External"/><Relationship Id="rId205" Type="http://schemas.openxmlformats.org/officeDocument/2006/relationships/hyperlink" Target="376-77" TargetMode="External"/><Relationship Id="rId206" Type="http://schemas.openxmlformats.org/officeDocument/2006/relationships/hyperlink" Target="399" TargetMode="External"/><Relationship Id="rId207" Type="http://schemas.openxmlformats.org/officeDocument/2006/relationships/hyperlink" Target="472" TargetMode="External"/><Relationship Id="rId208" Type="http://schemas.openxmlformats.org/officeDocument/2006/relationships/hyperlink" Target="308" TargetMode="External"/><Relationship Id="rId209" Type="http://schemas.openxmlformats.org/officeDocument/2006/relationships/hyperlink" Target="80" TargetMode="External"/><Relationship Id="rId887" Type="http://schemas.openxmlformats.org/officeDocument/2006/relationships/hyperlink" Target="241" TargetMode="External"/><Relationship Id="rId888" Type="http://schemas.openxmlformats.org/officeDocument/2006/relationships/hyperlink" Target="243" TargetMode="External"/><Relationship Id="rId889" Type="http://schemas.openxmlformats.org/officeDocument/2006/relationships/hyperlink" Target="275" TargetMode="External"/><Relationship Id="rId770" Type="http://schemas.openxmlformats.org/officeDocument/2006/relationships/hyperlink" Target="161" TargetMode="External"/><Relationship Id="rId771" Type="http://schemas.openxmlformats.org/officeDocument/2006/relationships/hyperlink" Target="166" TargetMode="External"/><Relationship Id="rId772" Type="http://schemas.openxmlformats.org/officeDocument/2006/relationships/hyperlink" Target="192" TargetMode="External"/><Relationship Id="rId773" Type="http://schemas.openxmlformats.org/officeDocument/2006/relationships/hyperlink" Target="231" TargetMode="External"/><Relationship Id="rId774" Type="http://schemas.openxmlformats.org/officeDocument/2006/relationships/hyperlink" Target="391" TargetMode="External"/><Relationship Id="rId80" Type="http://schemas.openxmlformats.org/officeDocument/2006/relationships/hyperlink" Target="124" TargetMode="External"/><Relationship Id="rId81" Type="http://schemas.openxmlformats.org/officeDocument/2006/relationships/hyperlink" Target="138" TargetMode="External"/><Relationship Id="rId82" Type="http://schemas.openxmlformats.org/officeDocument/2006/relationships/hyperlink" Target="142" TargetMode="External"/><Relationship Id="rId83" Type="http://schemas.openxmlformats.org/officeDocument/2006/relationships/hyperlink" Target="171" TargetMode="External"/><Relationship Id="rId84" Type="http://schemas.openxmlformats.org/officeDocument/2006/relationships/hyperlink" Target="174" TargetMode="External"/><Relationship Id="rId85" Type="http://schemas.openxmlformats.org/officeDocument/2006/relationships/hyperlink" Target="190-91" TargetMode="External"/><Relationship Id="rId86" Type="http://schemas.openxmlformats.org/officeDocument/2006/relationships/hyperlink" Target="200" TargetMode="External"/><Relationship Id="rId87" Type="http://schemas.openxmlformats.org/officeDocument/2006/relationships/hyperlink" Target="215" TargetMode="External"/><Relationship Id="rId88" Type="http://schemas.openxmlformats.org/officeDocument/2006/relationships/hyperlink" Target="251" TargetMode="External"/><Relationship Id="rId89" Type="http://schemas.openxmlformats.org/officeDocument/2006/relationships/hyperlink" Target="273" TargetMode="External"/><Relationship Id="rId430" Type="http://schemas.openxmlformats.org/officeDocument/2006/relationships/hyperlink" Target="365" TargetMode="External"/><Relationship Id="rId431" Type="http://schemas.openxmlformats.org/officeDocument/2006/relationships/hyperlink" Target="389" TargetMode="External"/><Relationship Id="rId432" Type="http://schemas.openxmlformats.org/officeDocument/2006/relationships/hyperlink" Target="393" TargetMode="External"/><Relationship Id="rId433" Type="http://schemas.openxmlformats.org/officeDocument/2006/relationships/hyperlink" Target="493" TargetMode="External"/><Relationship Id="rId434" Type="http://schemas.openxmlformats.org/officeDocument/2006/relationships/hyperlink" Target="126" TargetMode="External"/><Relationship Id="rId435" Type="http://schemas.openxmlformats.org/officeDocument/2006/relationships/hyperlink" Target="175" TargetMode="External"/><Relationship Id="rId436" Type="http://schemas.openxmlformats.org/officeDocument/2006/relationships/hyperlink" Target="250" TargetMode="External"/><Relationship Id="rId437" Type="http://schemas.openxmlformats.org/officeDocument/2006/relationships/hyperlink" Target="109" TargetMode="External"/><Relationship Id="rId438" Type="http://schemas.openxmlformats.org/officeDocument/2006/relationships/hyperlink" Target="124" TargetMode="External"/><Relationship Id="rId439" Type="http://schemas.openxmlformats.org/officeDocument/2006/relationships/hyperlink" Target="142" TargetMode="External"/><Relationship Id="rId775" Type="http://schemas.openxmlformats.org/officeDocument/2006/relationships/hyperlink" Target="416" TargetMode="External"/><Relationship Id="rId776" Type="http://schemas.openxmlformats.org/officeDocument/2006/relationships/hyperlink" Target="470" TargetMode="External"/><Relationship Id="rId777" Type="http://schemas.openxmlformats.org/officeDocument/2006/relationships/hyperlink" Target="492" TargetMode="External"/><Relationship Id="rId778" Type="http://schemas.openxmlformats.org/officeDocument/2006/relationships/hyperlink" Target="114" TargetMode="External"/><Relationship Id="rId779" Type="http://schemas.openxmlformats.org/officeDocument/2006/relationships/hyperlink" Target="117" TargetMode="External"/><Relationship Id="rId660" Type="http://schemas.openxmlformats.org/officeDocument/2006/relationships/hyperlink" Target="95" TargetMode="External"/><Relationship Id="rId661" Type="http://schemas.openxmlformats.org/officeDocument/2006/relationships/hyperlink" Target="188" TargetMode="External"/><Relationship Id="rId662" Type="http://schemas.openxmlformats.org/officeDocument/2006/relationships/hyperlink" Target="215" TargetMode="External"/><Relationship Id="rId663" Type="http://schemas.openxmlformats.org/officeDocument/2006/relationships/hyperlink" Target="354-55" TargetMode="External"/><Relationship Id="rId664" Type="http://schemas.openxmlformats.org/officeDocument/2006/relationships/hyperlink" Target="464" TargetMode="External"/><Relationship Id="rId665" Type="http://schemas.openxmlformats.org/officeDocument/2006/relationships/hyperlink" Target="497" TargetMode="External"/><Relationship Id="rId666" Type="http://schemas.openxmlformats.org/officeDocument/2006/relationships/hyperlink" Target="286" TargetMode="External"/><Relationship Id="rId320" Type="http://schemas.openxmlformats.org/officeDocument/2006/relationships/hyperlink" Target="204" TargetMode="External"/><Relationship Id="rId321" Type="http://schemas.openxmlformats.org/officeDocument/2006/relationships/hyperlink" Target="259" TargetMode="External"/><Relationship Id="rId322" Type="http://schemas.openxmlformats.org/officeDocument/2006/relationships/hyperlink" Target="290" TargetMode="External"/><Relationship Id="rId323" Type="http://schemas.openxmlformats.org/officeDocument/2006/relationships/hyperlink" Target="298" TargetMode="External"/><Relationship Id="rId324" Type="http://schemas.openxmlformats.org/officeDocument/2006/relationships/hyperlink" Target="486" TargetMode="External"/><Relationship Id="rId325" Type="http://schemas.openxmlformats.org/officeDocument/2006/relationships/hyperlink" Target="86" TargetMode="External"/><Relationship Id="rId326" Type="http://schemas.openxmlformats.org/officeDocument/2006/relationships/hyperlink" Target="213" TargetMode="External"/><Relationship Id="rId327" Type="http://schemas.openxmlformats.org/officeDocument/2006/relationships/hyperlink" Target="311" TargetMode="External"/><Relationship Id="rId328" Type="http://schemas.openxmlformats.org/officeDocument/2006/relationships/hyperlink" Target="372" TargetMode="External"/><Relationship Id="rId329" Type="http://schemas.openxmlformats.org/officeDocument/2006/relationships/hyperlink" Target="393" TargetMode="External"/><Relationship Id="rId667" Type="http://schemas.openxmlformats.org/officeDocument/2006/relationships/hyperlink" Target="625" TargetMode="External"/><Relationship Id="rId668" Type="http://schemas.openxmlformats.org/officeDocument/2006/relationships/hyperlink" Target="129" TargetMode="External"/><Relationship Id="rId669" Type="http://schemas.openxmlformats.org/officeDocument/2006/relationships/hyperlink" Target="136" TargetMode="External"/><Relationship Id="rId890" Type="http://schemas.openxmlformats.org/officeDocument/2006/relationships/hyperlink" Target="379" TargetMode="External"/><Relationship Id="rId891" Type="http://schemas.openxmlformats.org/officeDocument/2006/relationships/hyperlink" Target="436" TargetMode="External"/><Relationship Id="rId892" Type="http://schemas.openxmlformats.org/officeDocument/2006/relationships/hyperlink" Target="378-74" TargetMode="External"/><Relationship Id="rId893" Type="http://schemas.openxmlformats.org/officeDocument/2006/relationships/hyperlink" Target="33" TargetMode="External"/><Relationship Id="rId894" Type="http://schemas.openxmlformats.org/officeDocument/2006/relationships/hyperlink" Target="39" TargetMode="External"/><Relationship Id="rId895" Type="http://schemas.openxmlformats.org/officeDocument/2006/relationships/hyperlink" Target="44" TargetMode="External"/><Relationship Id="rId896" Type="http://schemas.openxmlformats.org/officeDocument/2006/relationships/hyperlink" Target="83-84" TargetMode="External"/><Relationship Id="rId550" Type="http://schemas.openxmlformats.org/officeDocument/2006/relationships/hyperlink" Target="365-66" TargetMode="External"/><Relationship Id="rId551" Type="http://schemas.openxmlformats.org/officeDocument/2006/relationships/hyperlink" Target="387" TargetMode="External"/><Relationship Id="rId552" Type="http://schemas.openxmlformats.org/officeDocument/2006/relationships/hyperlink" Target="468" TargetMode="External"/><Relationship Id="rId553" Type="http://schemas.openxmlformats.org/officeDocument/2006/relationships/hyperlink" Target="485" TargetMode="External"/><Relationship Id="rId554" Type="http://schemas.openxmlformats.org/officeDocument/2006/relationships/hyperlink" Target="536" TargetMode="External"/><Relationship Id="rId555" Type="http://schemas.openxmlformats.org/officeDocument/2006/relationships/hyperlink" Target="226" TargetMode="External"/><Relationship Id="rId556" Type="http://schemas.openxmlformats.org/officeDocument/2006/relationships/hyperlink" Target="255" TargetMode="External"/><Relationship Id="rId557" Type="http://schemas.openxmlformats.org/officeDocument/2006/relationships/hyperlink" Target="368" TargetMode="External"/><Relationship Id="rId558" Type="http://schemas.openxmlformats.org/officeDocument/2006/relationships/hyperlink" Target="222" TargetMode="External"/><Relationship Id="rId559" Type="http://schemas.openxmlformats.org/officeDocument/2006/relationships/hyperlink" Target="226" TargetMode="External"/><Relationship Id="rId210" Type="http://schemas.openxmlformats.org/officeDocument/2006/relationships/hyperlink" Target="301" TargetMode="External"/><Relationship Id="rId211" Type="http://schemas.openxmlformats.org/officeDocument/2006/relationships/hyperlink" Target="211" TargetMode="External"/><Relationship Id="rId212" Type="http://schemas.openxmlformats.org/officeDocument/2006/relationships/hyperlink" Target="289" TargetMode="External"/><Relationship Id="rId213" Type="http://schemas.openxmlformats.org/officeDocument/2006/relationships/hyperlink" Target="344" TargetMode="External"/><Relationship Id="rId214" Type="http://schemas.openxmlformats.org/officeDocument/2006/relationships/hyperlink" Target="424" TargetMode="External"/><Relationship Id="rId215" Type="http://schemas.openxmlformats.org/officeDocument/2006/relationships/hyperlink" Target="129" TargetMode="External"/><Relationship Id="rId216" Type="http://schemas.openxmlformats.org/officeDocument/2006/relationships/hyperlink" Target="242" TargetMode="External"/><Relationship Id="rId217" Type="http://schemas.openxmlformats.org/officeDocument/2006/relationships/hyperlink" Target="242" TargetMode="External"/><Relationship Id="rId218" Type="http://schemas.openxmlformats.org/officeDocument/2006/relationships/hyperlink" Target="486" TargetMode="External"/><Relationship Id="rId219" Type="http://schemas.openxmlformats.org/officeDocument/2006/relationships/hyperlink" Target="179" TargetMode="External"/><Relationship Id="rId897" Type="http://schemas.openxmlformats.org/officeDocument/2006/relationships/hyperlink" Target="155-56" TargetMode="External"/><Relationship Id="rId898" Type="http://schemas.openxmlformats.org/officeDocument/2006/relationships/hyperlink" Target="165" TargetMode="External"/><Relationship Id="rId899" Type="http://schemas.openxmlformats.org/officeDocument/2006/relationships/hyperlink" Target="245" TargetMode="External"/><Relationship Id="rId780" Type="http://schemas.openxmlformats.org/officeDocument/2006/relationships/hyperlink" Target="237" TargetMode="External"/><Relationship Id="rId781" Type="http://schemas.openxmlformats.org/officeDocument/2006/relationships/hyperlink" Target="247" TargetMode="External"/><Relationship Id="rId782" Type="http://schemas.openxmlformats.org/officeDocument/2006/relationships/hyperlink" Target="274" TargetMode="External"/><Relationship Id="rId783" Type="http://schemas.openxmlformats.org/officeDocument/2006/relationships/hyperlink" Target="405" TargetMode="External"/><Relationship Id="rId784" Type="http://schemas.openxmlformats.org/officeDocument/2006/relationships/hyperlink" Target="410" TargetMode="External"/><Relationship Id="rId90" Type="http://schemas.openxmlformats.org/officeDocument/2006/relationships/hyperlink" Target="280-81" TargetMode="External"/><Relationship Id="rId91" Type="http://schemas.openxmlformats.org/officeDocument/2006/relationships/hyperlink" Target="332" TargetMode="External"/><Relationship Id="rId92" Type="http://schemas.openxmlformats.org/officeDocument/2006/relationships/hyperlink" Target="335" TargetMode="External"/><Relationship Id="rId93" Type="http://schemas.openxmlformats.org/officeDocument/2006/relationships/hyperlink" Target="358" TargetMode="External"/><Relationship Id="rId94" Type="http://schemas.openxmlformats.org/officeDocument/2006/relationships/hyperlink" Target="384" TargetMode="External"/><Relationship Id="rId95" Type="http://schemas.openxmlformats.org/officeDocument/2006/relationships/hyperlink" Target="386" TargetMode="External"/><Relationship Id="rId96" Type="http://schemas.openxmlformats.org/officeDocument/2006/relationships/hyperlink" Target="392" TargetMode="External"/><Relationship Id="rId97" Type="http://schemas.openxmlformats.org/officeDocument/2006/relationships/hyperlink" Target="398" TargetMode="External"/><Relationship Id="rId98" Type="http://schemas.openxmlformats.org/officeDocument/2006/relationships/hyperlink" Target="408" TargetMode="External"/><Relationship Id="rId100" Type="http://schemas.openxmlformats.org/officeDocument/2006/relationships/hyperlink" Target="298" TargetMode="External"/><Relationship Id="rId101" Type="http://schemas.openxmlformats.org/officeDocument/2006/relationships/hyperlink" Target="311" TargetMode="External"/><Relationship Id="rId102" Type="http://schemas.openxmlformats.org/officeDocument/2006/relationships/hyperlink" Target="563" TargetMode="External"/><Relationship Id="rId103" Type="http://schemas.openxmlformats.org/officeDocument/2006/relationships/hyperlink" Target="300" TargetMode="External"/><Relationship Id="rId104" Type="http://schemas.openxmlformats.org/officeDocument/2006/relationships/hyperlink" Target="310" TargetMode="External"/><Relationship Id="rId105" Type="http://schemas.openxmlformats.org/officeDocument/2006/relationships/hyperlink" Target="166" TargetMode="External"/><Relationship Id="rId106" Type="http://schemas.openxmlformats.org/officeDocument/2006/relationships/hyperlink" Target="153" TargetMode="External"/><Relationship Id="rId107" Type="http://schemas.openxmlformats.org/officeDocument/2006/relationships/hyperlink" Target="166" TargetMode="External"/><Relationship Id="rId108" Type="http://schemas.openxmlformats.org/officeDocument/2006/relationships/hyperlink" Target="249" TargetMode="External"/><Relationship Id="rId109" Type="http://schemas.openxmlformats.org/officeDocument/2006/relationships/hyperlink" Target="299" TargetMode="External"/><Relationship Id="rId99" Type="http://schemas.openxmlformats.org/officeDocument/2006/relationships/hyperlink" Target="427" TargetMode="External"/><Relationship Id="rId440" Type="http://schemas.openxmlformats.org/officeDocument/2006/relationships/hyperlink" Target="185" TargetMode="External"/><Relationship Id="rId441" Type="http://schemas.openxmlformats.org/officeDocument/2006/relationships/hyperlink" Target="178" TargetMode="External"/><Relationship Id="rId442" Type="http://schemas.openxmlformats.org/officeDocument/2006/relationships/hyperlink" Target="387" TargetMode="External"/><Relationship Id="rId443" Type="http://schemas.openxmlformats.org/officeDocument/2006/relationships/hyperlink" Target="389" TargetMode="External"/><Relationship Id="rId444" Type="http://schemas.openxmlformats.org/officeDocument/2006/relationships/hyperlink" Target="411" TargetMode="External"/><Relationship Id="rId445" Type="http://schemas.openxmlformats.org/officeDocument/2006/relationships/hyperlink" Target="464" TargetMode="External"/><Relationship Id="rId446" Type="http://schemas.openxmlformats.org/officeDocument/2006/relationships/hyperlink" Target="468" TargetMode="External"/><Relationship Id="rId447" Type="http://schemas.openxmlformats.org/officeDocument/2006/relationships/hyperlink" Target="200" TargetMode="External"/><Relationship Id="rId448" Type="http://schemas.openxmlformats.org/officeDocument/2006/relationships/hyperlink" Target="215" TargetMode="External"/><Relationship Id="rId449" Type="http://schemas.openxmlformats.org/officeDocument/2006/relationships/hyperlink" Target="372-73" TargetMode="External"/><Relationship Id="rId785" Type="http://schemas.openxmlformats.org/officeDocument/2006/relationships/hyperlink" Target="415" TargetMode="External"/><Relationship Id="rId670" Type="http://schemas.openxmlformats.org/officeDocument/2006/relationships/hyperlink" Target="234" TargetMode="External"/><Relationship Id="rId671" Type="http://schemas.openxmlformats.org/officeDocument/2006/relationships/hyperlink" Target="242" TargetMode="External"/><Relationship Id="rId672" Type="http://schemas.openxmlformats.org/officeDocument/2006/relationships/hyperlink" Target="95" TargetMode="External"/><Relationship Id="rId673" Type="http://schemas.openxmlformats.org/officeDocument/2006/relationships/hyperlink" Target="104-5" TargetMode="External"/><Relationship Id="rId674" Type="http://schemas.openxmlformats.org/officeDocument/2006/relationships/hyperlink" Target="178" TargetMode="External"/><Relationship Id="rId675" Type="http://schemas.openxmlformats.org/officeDocument/2006/relationships/hyperlink" Target="226" TargetMode="External"/><Relationship Id="rId676" Type="http://schemas.openxmlformats.org/officeDocument/2006/relationships/hyperlink" Target="252%20bis" TargetMode="External"/><Relationship Id="rId330" Type="http://schemas.openxmlformats.org/officeDocument/2006/relationships/hyperlink" Target="295" TargetMode="External"/><Relationship Id="rId331" Type="http://schemas.openxmlformats.org/officeDocument/2006/relationships/hyperlink" Target="410" TargetMode="External"/><Relationship Id="rId332" Type="http://schemas.openxmlformats.org/officeDocument/2006/relationships/hyperlink" Target="421" TargetMode="External"/><Relationship Id="rId333" Type="http://schemas.openxmlformats.org/officeDocument/2006/relationships/hyperlink" Target="539" TargetMode="External"/><Relationship Id="rId334" Type="http://schemas.openxmlformats.org/officeDocument/2006/relationships/hyperlink" Target="109" TargetMode="External"/><Relationship Id="rId335" Type="http://schemas.openxmlformats.org/officeDocument/2006/relationships/hyperlink" Target="192" TargetMode="External"/><Relationship Id="rId336" Type="http://schemas.openxmlformats.org/officeDocument/2006/relationships/hyperlink" Target="382" TargetMode="External"/><Relationship Id="rId337" Type="http://schemas.openxmlformats.org/officeDocument/2006/relationships/hyperlink" Target="109" TargetMode="External"/><Relationship Id="rId338" Type="http://schemas.openxmlformats.org/officeDocument/2006/relationships/hyperlink" Target="174" TargetMode="External"/><Relationship Id="rId339" Type="http://schemas.openxmlformats.org/officeDocument/2006/relationships/hyperlink" Target="503" TargetMode="External"/><Relationship Id="rId677" Type="http://schemas.openxmlformats.org/officeDocument/2006/relationships/hyperlink" Target="255" TargetMode="External"/><Relationship Id="rId678" Type="http://schemas.openxmlformats.org/officeDocument/2006/relationships/hyperlink" Target="305" TargetMode="External"/><Relationship Id="rId679" Type="http://schemas.openxmlformats.org/officeDocument/2006/relationships/hyperlink" Target="311" TargetMode="External"/><Relationship Id="rId786" Type="http://schemas.openxmlformats.org/officeDocument/2006/relationships/hyperlink" Target="425" TargetMode="External"/><Relationship Id="rId787" Type="http://schemas.openxmlformats.org/officeDocument/2006/relationships/hyperlink" Target="90" TargetMode="External"/><Relationship Id="rId788" Type="http://schemas.openxmlformats.org/officeDocument/2006/relationships/hyperlink" Target="197" TargetMode="External"/><Relationship Id="rId789" Type="http://schemas.openxmlformats.org/officeDocument/2006/relationships/hyperlink" Target="221" TargetMode="External"/><Relationship Id="rId560" Type="http://schemas.openxmlformats.org/officeDocument/2006/relationships/hyperlink" Target="255" TargetMode="External"/><Relationship Id="rId561" Type="http://schemas.openxmlformats.org/officeDocument/2006/relationships/hyperlink" Target="400" TargetMode="External"/><Relationship Id="rId562" Type="http://schemas.openxmlformats.org/officeDocument/2006/relationships/hyperlink" Target="104" TargetMode="External"/><Relationship Id="rId563" Type="http://schemas.openxmlformats.org/officeDocument/2006/relationships/hyperlink" Target="190-91" TargetMode="External"/><Relationship Id="rId564" Type="http://schemas.openxmlformats.org/officeDocument/2006/relationships/hyperlink" Target="178" TargetMode="External"/><Relationship Id="rId565" Type="http://schemas.openxmlformats.org/officeDocument/2006/relationships/hyperlink" Target="103" TargetMode="External"/><Relationship Id="rId566" Type="http://schemas.openxmlformats.org/officeDocument/2006/relationships/hyperlink" Target="222-23" TargetMode="External"/><Relationship Id="rId567" Type="http://schemas.openxmlformats.org/officeDocument/2006/relationships/hyperlink" Target="222-23" TargetMode="External"/><Relationship Id="rId568" Type="http://schemas.openxmlformats.org/officeDocument/2006/relationships/hyperlink" Target="389" TargetMode="External"/><Relationship Id="rId569" Type="http://schemas.openxmlformats.org/officeDocument/2006/relationships/hyperlink" Target="400" TargetMode="External"/><Relationship Id="rId220" Type="http://schemas.openxmlformats.org/officeDocument/2006/relationships/hyperlink" Target="259" TargetMode="External"/><Relationship Id="rId221" Type="http://schemas.openxmlformats.org/officeDocument/2006/relationships/hyperlink" Target="309" TargetMode="External"/><Relationship Id="rId222" Type="http://schemas.openxmlformats.org/officeDocument/2006/relationships/hyperlink" Target="383-84" TargetMode="External"/><Relationship Id="rId223" Type="http://schemas.openxmlformats.org/officeDocument/2006/relationships/hyperlink" Target="420" TargetMode="External"/><Relationship Id="rId224" Type="http://schemas.openxmlformats.org/officeDocument/2006/relationships/hyperlink" Target="465-67" TargetMode="External"/><Relationship Id="rId225" Type="http://schemas.openxmlformats.org/officeDocument/2006/relationships/hyperlink" Target="625" TargetMode="External"/><Relationship Id="rId226" Type="http://schemas.openxmlformats.org/officeDocument/2006/relationships/hyperlink" Target="464-67" TargetMode="External"/><Relationship Id="rId227" Type="http://schemas.openxmlformats.org/officeDocument/2006/relationships/hyperlink" Target="123" TargetMode="External"/><Relationship Id="rId228" Type="http://schemas.openxmlformats.org/officeDocument/2006/relationships/hyperlink" Target="180" TargetMode="External"/><Relationship Id="rId229" Type="http://schemas.openxmlformats.org/officeDocument/2006/relationships/hyperlink" Target="259" TargetMode="External"/><Relationship Id="rId790" Type="http://schemas.openxmlformats.org/officeDocument/2006/relationships/hyperlink" Target="263" TargetMode="External"/><Relationship Id="rId791" Type="http://schemas.openxmlformats.org/officeDocument/2006/relationships/hyperlink" Target="274" TargetMode="External"/><Relationship Id="rId792" Type="http://schemas.openxmlformats.org/officeDocument/2006/relationships/hyperlink" Target="280-81" TargetMode="External"/><Relationship Id="rId793" Type="http://schemas.openxmlformats.org/officeDocument/2006/relationships/hyperlink" Target="405" TargetMode="External"/><Relationship Id="rId794" Type="http://schemas.openxmlformats.org/officeDocument/2006/relationships/hyperlink" Target="236" TargetMode="External"/><Relationship Id="rId795" Type="http://schemas.openxmlformats.org/officeDocument/2006/relationships/hyperlink" Target="123" TargetMode="External"/><Relationship Id="rId796" Type="http://schemas.openxmlformats.org/officeDocument/2006/relationships/hyperlink" Target="195" TargetMode="External"/><Relationship Id="rId450" Type="http://schemas.openxmlformats.org/officeDocument/2006/relationships/hyperlink" Target="385" TargetMode="External"/><Relationship Id="rId451" Type="http://schemas.openxmlformats.org/officeDocument/2006/relationships/hyperlink" Target="394" TargetMode="External"/><Relationship Id="rId452" Type="http://schemas.openxmlformats.org/officeDocument/2006/relationships/hyperlink" Target="225" TargetMode="External"/><Relationship Id="rId453" Type="http://schemas.openxmlformats.org/officeDocument/2006/relationships/hyperlink" Target="219" TargetMode="External"/><Relationship Id="rId454" Type="http://schemas.openxmlformats.org/officeDocument/2006/relationships/hyperlink" Target="105" TargetMode="External"/><Relationship Id="rId455" Type="http://schemas.openxmlformats.org/officeDocument/2006/relationships/hyperlink" Target="394-95" TargetMode="External"/><Relationship Id="rId456" Type="http://schemas.openxmlformats.org/officeDocument/2006/relationships/hyperlink" Target="474" TargetMode="External"/><Relationship Id="rId110" Type="http://schemas.openxmlformats.org/officeDocument/2006/relationships/hyperlink" Target="563" TargetMode="External"/><Relationship Id="rId111" Type="http://schemas.openxmlformats.org/officeDocument/2006/relationships/hyperlink" Target="197" TargetMode="External"/><Relationship Id="rId459" Type="http://schemas.openxmlformats.org/officeDocument/2006/relationships/hyperlink" Target="17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212" TargetMode="External"/><Relationship Id="rId7" Type="http://schemas.openxmlformats.org/officeDocument/2006/relationships/hyperlink" Target="363" TargetMode="External"/><Relationship Id="rId8" Type="http://schemas.openxmlformats.org/officeDocument/2006/relationships/hyperlink" Target="368" TargetMode="External"/><Relationship Id="rId9" Type="http://schemas.openxmlformats.org/officeDocument/2006/relationships/hyperlink" Target="389" TargetMode="External"/><Relationship Id="rId112" Type="http://schemas.openxmlformats.org/officeDocument/2006/relationships/hyperlink" Target="98" TargetMode="External"/><Relationship Id="rId113" Type="http://schemas.openxmlformats.org/officeDocument/2006/relationships/hyperlink" Target="116" TargetMode="External"/><Relationship Id="rId114" Type="http://schemas.openxmlformats.org/officeDocument/2006/relationships/hyperlink" Target="214" TargetMode="External"/><Relationship Id="rId115" Type="http://schemas.openxmlformats.org/officeDocument/2006/relationships/hyperlink" Target="222-24" TargetMode="External"/><Relationship Id="rId116" Type="http://schemas.openxmlformats.org/officeDocument/2006/relationships/hyperlink" Target="248" TargetMode="External"/><Relationship Id="rId117" Type="http://schemas.openxmlformats.org/officeDocument/2006/relationships/hyperlink" Target="261" TargetMode="External"/><Relationship Id="rId118" Type="http://schemas.openxmlformats.org/officeDocument/2006/relationships/hyperlink" Target="361" TargetMode="External"/><Relationship Id="rId119" Type="http://schemas.openxmlformats.org/officeDocument/2006/relationships/hyperlink" Target="166" TargetMode="External"/><Relationship Id="rId457" Type="http://schemas.openxmlformats.org/officeDocument/2006/relationships/hyperlink" Target="102" TargetMode="External"/><Relationship Id="rId458" Type="http://schemas.openxmlformats.org/officeDocument/2006/relationships/hyperlink" Target="131" TargetMode="External"/><Relationship Id="rId680" Type="http://schemas.openxmlformats.org/officeDocument/2006/relationships/hyperlink" Target="354-55" TargetMode="External"/><Relationship Id="rId681" Type="http://schemas.openxmlformats.org/officeDocument/2006/relationships/hyperlink" Target="400" TargetMode="External"/><Relationship Id="rId682" Type="http://schemas.openxmlformats.org/officeDocument/2006/relationships/hyperlink" Target="411" TargetMode="External"/><Relationship Id="rId683" Type="http://schemas.openxmlformats.org/officeDocument/2006/relationships/hyperlink" Target="91" TargetMode="External"/><Relationship Id="rId684" Type="http://schemas.openxmlformats.org/officeDocument/2006/relationships/hyperlink" Target="127" TargetMode="External"/><Relationship Id="rId685" Type="http://schemas.openxmlformats.org/officeDocument/2006/relationships/hyperlink" Target="141" TargetMode="External"/><Relationship Id="rId686" Type="http://schemas.openxmlformats.org/officeDocument/2006/relationships/hyperlink" Target="187-89" TargetMode="External"/><Relationship Id="rId340" Type="http://schemas.openxmlformats.org/officeDocument/2006/relationships/hyperlink" Target="296" TargetMode="External"/><Relationship Id="rId341" Type="http://schemas.openxmlformats.org/officeDocument/2006/relationships/hyperlink" Target="385" TargetMode="External"/><Relationship Id="rId342" Type="http://schemas.openxmlformats.org/officeDocument/2006/relationships/hyperlink" Target="96" TargetMode="External"/><Relationship Id="rId343" Type="http://schemas.openxmlformats.org/officeDocument/2006/relationships/hyperlink" Target="365" TargetMode="External"/><Relationship Id="rId344" Type="http://schemas.openxmlformats.org/officeDocument/2006/relationships/hyperlink" Target="371-72" TargetMode="External"/><Relationship Id="rId345" Type="http://schemas.openxmlformats.org/officeDocument/2006/relationships/hyperlink" Target="536" TargetMode="External"/><Relationship Id="rId346" Type="http://schemas.openxmlformats.org/officeDocument/2006/relationships/hyperlink" Target="396" TargetMode="External"/><Relationship Id="rId347" Type="http://schemas.openxmlformats.org/officeDocument/2006/relationships/hyperlink" Target="185" TargetMode="External"/><Relationship Id="rId348" Type="http://schemas.openxmlformats.org/officeDocument/2006/relationships/hyperlink" Target="263-64" TargetMode="External"/><Relationship Id="rId349" Type="http://schemas.openxmlformats.org/officeDocument/2006/relationships/hyperlink" Target="238" TargetMode="External"/><Relationship Id="rId687" Type="http://schemas.openxmlformats.org/officeDocument/2006/relationships/hyperlink" Target="191" TargetMode="External"/><Relationship Id="rId688" Type="http://schemas.openxmlformats.org/officeDocument/2006/relationships/hyperlink" Target="279" TargetMode="External"/><Relationship Id="rId689" Type="http://schemas.openxmlformats.org/officeDocument/2006/relationships/hyperlink" Target="294" TargetMode="External"/><Relationship Id="rId797" Type="http://schemas.openxmlformats.org/officeDocument/2006/relationships/hyperlink" Target="290" TargetMode="External"/><Relationship Id="rId798" Type="http://schemas.openxmlformats.org/officeDocument/2006/relationships/hyperlink" Target="420" TargetMode="External"/><Relationship Id="rId799" Type="http://schemas.openxmlformats.org/officeDocument/2006/relationships/hyperlink" Target="486" TargetMode="External"/><Relationship Id="rId570" Type="http://schemas.openxmlformats.org/officeDocument/2006/relationships/hyperlink" Target="223" TargetMode="External"/><Relationship Id="rId571" Type="http://schemas.openxmlformats.org/officeDocument/2006/relationships/hyperlink" Target="222-23" TargetMode="External"/><Relationship Id="rId572" Type="http://schemas.openxmlformats.org/officeDocument/2006/relationships/hyperlink" Target="305" TargetMode="External"/><Relationship Id="rId573" Type="http://schemas.openxmlformats.org/officeDocument/2006/relationships/hyperlink" Target="87" TargetMode="External"/><Relationship Id="rId574" Type="http://schemas.openxmlformats.org/officeDocument/2006/relationships/hyperlink" Target="133" TargetMode="External"/><Relationship Id="rId575" Type="http://schemas.openxmlformats.org/officeDocument/2006/relationships/hyperlink" Target="202" TargetMode="External"/><Relationship Id="rId576" Type="http://schemas.openxmlformats.org/officeDocument/2006/relationships/hyperlink" Target="228-30" TargetMode="External"/><Relationship Id="rId230" Type="http://schemas.openxmlformats.org/officeDocument/2006/relationships/hyperlink" Target="290" TargetMode="External"/><Relationship Id="rId231" Type="http://schemas.openxmlformats.org/officeDocument/2006/relationships/hyperlink" Target="466-67" TargetMode="External"/><Relationship Id="rId232" Type="http://schemas.openxmlformats.org/officeDocument/2006/relationships/hyperlink" Target="486" TargetMode="External"/><Relationship Id="rId233" Type="http://schemas.openxmlformats.org/officeDocument/2006/relationships/hyperlink" Target="96" TargetMode="External"/><Relationship Id="rId234" Type="http://schemas.openxmlformats.org/officeDocument/2006/relationships/hyperlink" Target="95" TargetMode="External"/><Relationship Id="rId235" Type="http://schemas.openxmlformats.org/officeDocument/2006/relationships/hyperlink" Target="139" TargetMode="External"/><Relationship Id="rId236" Type="http://schemas.openxmlformats.org/officeDocument/2006/relationships/hyperlink" Target="204" TargetMode="External"/><Relationship Id="rId237" Type="http://schemas.openxmlformats.org/officeDocument/2006/relationships/hyperlink" Target="196" TargetMode="External"/><Relationship Id="rId238" Type="http://schemas.openxmlformats.org/officeDocument/2006/relationships/hyperlink" Target="287" TargetMode="External"/><Relationship Id="rId239" Type="http://schemas.openxmlformats.org/officeDocument/2006/relationships/hyperlink" Target="382" TargetMode="External"/><Relationship Id="rId577" Type="http://schemas.openxmlformats.org/officeDocument/2006/relationships/hyperlink" Target="307" TargetMode="External"/><Relationship Id="rId578" Type="http://schemas.openxmlformats.org/officeDocument/2006/relationships/hyperlink" Target="336" TargetMode="External"/><Relationship Id="rId579" Type="http://schemas.openxmlformats.org/officeDocument/2006/relationships/hyperlink" Target="426" TargetMode="External"/><Relationship Id="rId460" Type="http://schemas.openxmlformats.org/officeDocument/2006/relationships/hyperlink" Target="192-93" TargetMode="External"/><Relationship Id="rId461" Type="http://schemas.openxmlformats.org/officeDocument/2006/relationships/hyperlink" Target="201" TargetMode="External"/><Relationship Id="rId462" Type="http://schemas.openxmlformats.org/officeDocument/2006/relationships/hyperlink" Target="253" TargetMode="External"/><Relationship Id="rId463" Type="http://schemas.openxmlformats.org/officeDocument/2006/relationships/hyperlink" Target="394-95" TargetMode="External"/><Relationship Id="rId464" Type="http://schemas.openxmlformats.org/officeDocument/2006/relationships/hyperlink" Target="437" TargetMode="External"/><Relationship Id="rId465" Type="http://schemas.openxmlformats.org/officeDocument/2006/relationships/hyperlink" Target="372-73" TargetMode="External"/><Relationship Id="rId466" Type="http://schemas.openxmlformats.org/officeDocument/2006/relationships/hyperlink" Target="98" TargetMode="External"/><Relationship Id="rId467" Type="http://schemas.openxmlformats.org/officeDocument/2006/relationships/hyperlink" Target="105" TargetMode="External"/><Relationship Id="rId468" Type="http://schemas.openxmlformats.org/officeDocument/2006/relationships/hyperlink" Target="170" TargetMode="External"/><Relationship Id="rId469" Type="http://schemas.openxmlformats.org/officeDocument/2006/relationships/hyperlink" Target="192-93" TargetMode="External"/><Relationship Id="rId120" Type="http://schemas.openxmlformats.org/officeDocument/2006/relationships/hyperlink" Target="361" TargetMode="External"/><Relationship Id="rId121" Type="http://schemas.openxmlformats.org/officeDocument/2006/relationships/hyperlink" Target="488" TargetMode="External"/><Relationship Id="rId122" Type="http://schemas.openxmlformats.org/officeDocument/2006/relationships/hyperlink" Target="155" TargetMode="External"/><Relationship Id="rId123" Type="http://schemas.openxmlformats.org/officeDocument/2006/relationships/hyperlink" Target="315-16" TargetMode="External"/><Relationship Id="rId124" Type="http://schemas.openxmlformats.org/officeDocument/2006/relationships/hyperlink" Target="348" TargetMode="External"/><Relationship Id="rId125" Type="http://schemas.openxmlformats.org/officeDocument/2006/relationships/hyperlink" Target="374" TargetMode="External"/><Relationship Id="rId126" Type="http://schemas.openxmlformats.org/officeDocument/2006/relationships/hyperlink" Target="439" TargetMode="External"/><Relationship Id="rId127" Type="http://schemas.openxmlformats.org/officeDocument/2006/relationships/hyperlink" Target="361" TargetMode="External"/><Relationship Id="rId128" Type="http://schemas.openxmlformats.org/officeDocument/2006/relationships/hyperlink" Target="488" TargetMode="External"/><Relationship Id="rId129" Type="http://schemas.openxmlformats.org/officeDocument/2006/relationships/hyperlink" Target="155" TargetMode="External"/><Relationship Id="rId690" Type="http://schemas.openxmlformats.org/officeDocument/2006/relationships/hyperlink" Target="304" TargetMode="External"/><Relationship Id="rId691" Type="http://schemas.openxmlformats.org/officeDocument/2006/relationships/hyperlink" Target="324" TargetMode="External"/><Relationship Id="rId692" Type="http://schemas.openxmlformats.org/officeDocument/2006/relationships/hyperlink" Target="332" TargetMode="External"/><Relationship Id="rId693" Type="http://schemas.openxmlformats.org/officeDocument/2006/relationships/hyperlink" Target="337" TargetMode="External"/><Relationship Id="rId694" Type="http://schemas.openxmlformats.org/officeDocument/2006/relationships/hyperlink" Target="365-66" TargetMode="External"/><Relationship Id="rId695" Type="http://schemas.openxmlformats.org/officeDocument/2006/relationships/hyperlink" Target="375" TargetMode="External"/><Relationship Id="rId696" Type="http://schemas.openxmlformats.org/officeDocument/2006/relationships/hyperlink" Target="390" TargetMode="External"/><Relationship Id="rId350" Type="http://schemas.openxmlformats.org/officeDocument/2006/relationships/hyperlink" Target="166" TargetMode="External"/><Relationship Id="rId351" Type="http://schemas.openxmlformats.org/officeDocument/2006/relationships/hyperlink" Target="186" TargetMode="External"/><Relationship Id="rId352" Type="http://schemas.openxmlformats.org/officeDocument/2006/relationships/hyperlink" Target="212" TargetMode="External"/><Relationship Id="rId353" Type="http://schemas.openxmlformats.org/officeDocument/2006/relationships/hyperlink" Target="363" TargetMode="External"/><Relationship Id="rId354" Type="http://schemas.openxmlformats.org/officeDocument/2006/relationships/hyperlink" Target="434" TargetMode="External"/><Relationship Id="rId355" Type="http://schemas.openxmlformats.org/officeDocument/2006/relationships/hyperlink" Target="77-78" TargetMode="External"/><Relationship Id="rId356" Type="http://schemas.openxmlformats.org/officeDocument/2006/relationships/hyperlink" Target="146%20bis" TargetMode="External"/><Relationship Id="rId357" Type="http://schemas.openxmlformats.org/officeDocument/2006/relationships/hyperlink" Target="425" TargetMode="External"/><Relationship Id="rId358" Type="http://schemas.openxmlformats.org/officeDocument/2006/relationships/hyperlink" Target="111" TargetMode="External"/><Relationship Id="rId359" Type="http://schemas.openxmlformats.org/officeDocument/2006/relationships/hyperlink" Target="179" TargetMode="External"/><Relationship Id="rId697" Type="http://schemas.openxmlformats.org/officeDocument/2006/relationships/hyperlink" Target="408" TargetMode="External"/><Relationship Id="rId698" Type="http://schemas.openxmlformats.org/officeDocument/2006/relationships/hyperlink" Target="473" TargetMode="External"/><Relationship Id="rId699" Type="http://schemas.openxmlformats.org/officeDocument/2006/relationships/hyperlink" Target="492" TargetMode="External"/><Relationship Id="rId580" Type="http://schemas.openxmlformats.org/officeDocument/2006/relationships/hyperlink" Target="172" TargetMode="External"/><Relationship Id="rId581" Type="http://schemas.openxmlformats.org/officeDocument/2006/relationships/hyperlink" Target="238" TargetMode="External"/><Relationship Id="rId582" Type="http://schemas.openxmlformats.org/officeDocument/2006/relationships/hyperlink" Target="295" TargetMode="External"/><Relationship Id="rId583" Type="http://schemas.openxmlformats.org/officeDocument/2006/relationships/hyperlink" Target="485" TargetMode="External"/><Relationship Id="rId584" Type="http://schemas.openxmlformats.org/officeDocument/2006/relationships/hyperlink" Target="208" TargetMode="External"/><Relationship Id="rId585" Type="http://schemas.openxmlformats.org/officeDocument/2006/relationships/hyperlink" Target="297" TargetMode="External"/><Relationship Id="rId586" Type="http://schemas.openxmlformats.org/officeDocument/2006/relationships/hyperlink" Target="67" TargetMode="External"/><Relationship Id="rId240" Type="http://schemas.openxmlformats.org/officeDocument/2006/relationships/hyperlink" Target="252" TargetMode="External"/><Relationship Id="rId241" Type="http://schemas.openxmlformats.org/officeDocument/2006/relationships/hyperlink" Target="393" TargetMode="External"/><Relationship Id="rId242" Type="http://schemas.openxmlformats.org/officeDocument/2006/relationships/hyperlink" Target="410" TargetMode="External"/><Relationship Id="rId243" Type="http://schemas.openxmlformats.org/officeDocument/2006/relationships/hyperlink" Target="252%20bis" TargetMode="External"/><Relationship Id="rId244" Type="http://schemas.openxmlformats.org/officeDocument/2006/relationships/hyperlink" Target="537" TargetMode="External"/><Relationship Id="rId245" Type="http://schemas.openxmlformats.org/officeDocument/2006/relationships/hyperlink" Target="480" TargetMode="External"/><Relationship Id="rId246" Type="http://schemas.openxmlformats.org/officeDocument/2006/relationships/hyperlink" Target="256" TargetMode="External"/><Relationship Id="rId247" Type="http://schemas.openxmlformats.org/officeDocument/2006/relationships/hyperlink" Target="116" TargetMode="External"/><Relationship Id="rId248" Type="http://schemas.openxmlformats.org/officeDocument/2006/relationships/hyperlink" Target="136" TargetMode="External"/><Relationship Id="rId249" Type="http://schemas.openxmlformats.org/officeDocument/2006/relationships/hyperlink" Target="280-81" TargetMode="External"/><Relationship Id="rId587" Type="http://schemas.openxmlformats.org/officeDocument/2006/relationships/hyperlink" Target="130" TargetMode="External"/><Relationship Id="rId588" Type="http://schemas.openxmlformats.org/officeDocument/2006/relationships/hyperlink" Target="208" TargetMode="External"/><Relationship Id="rId589" Type="http://schemas.openxmlformats.org/officeDocument/2006/relationships/hyperlink" Target="349-52" TargetMode="External"/><Relationship Id="rId470" Type="http://schemas.openxmlformats.org/officeDocument/2006/relationships/hyperlink" Target="201" TargetMode="External"/><Relationship Id="rId471" Type="http://schemas.openxmlformats.org/officeDocument/2006/relationships/hyperlink" Target="225" TargetMode="External"/><Relationship Id="rId472" Type="http://schemas.openxmlformats.org/officeDocument/2006/relationships/hyperlink" Target="248" TargetMode="External"/><Relationship Id="rId473" Type="http://schemas.openxmlformats.org/officeDocument/2006/relationships/hyperlink" Target="253-54" TargetMode="External"/><Relationship Id="rId474" Type="http://schemas.openxmlformats.org/officeDocument/2006/relationships/hyperlink" Target="261" TargetMode="External"/><Relationship Id="rId475" Type="http://schemas.openxmlformats.org/officeDocument/2006/relationships/hyperlink" Target="437" TargetMode="External"/><Relationship Id="rId476" Type="http://schemas.openxmlformats.org/officeDocument/2006/relationships/hyperlink" Target="131" TargetMode="External"/><Relationship Id="rId477" Type="http://schemas.openxmlformats.org/officeDocument/2006/relationships/hyperlink" Target="169-70" TargetMode="External"/><Relationship Id="rId478" Type="http://schemas.openxmlformats.org/officeDocument/2006/relationships/hyperlink" Target="192-93" TargetMode="External"/><Relationship Id="rId479" Type="http://schemas.openxmlformats.org/officeDocument/2006/relationships/hyperlink" Target="201" TargetMode="External"/><Relationship Id="rId130" Type="http://schemas.openxmlformats.org/officeDocument/2006/relationships/hyperlink" Target="374" TargetMode="External"/><Relationship Id="rId131" Type="http://schemas.openxmlformats.org/officeDocument/2006/relationships/hyperlink" Target="439" TargetMode="External"/><Relationship Id="rId132" Type="http://schemas.openxmlformats.org/officeDocument/2006/relationships/hyperlink" Target="315-16" TargetMode="External"/><Relationship Id="rId133" Type="http://schemas.openxmlformats.org/officeDocument/2006/relationships/hyperlink" Target="348" TargetMode="External"/><Relationship Id="rId134" Type="http://schemas.openxmlformats.org/officeDocument/2006/relationships/hyperlink" Target="421" TargetMode="External"/><Relationship Id="rId135" Type="http://schemas.openxmlformats.org/officeDocument/2006/relationships/hyperlink" Target="390" TargetMode="External"/><Relationship Id="rId136" Type="http://schemas.openxmlformats.org/officeDocument/2006/relationships/hyperlink" Target="286" TargetMode="External"/><Relationship Id="rId137" Type="http://schemas.openxmlformats.org/officeDocument/2006/relationships/hyperlink" Target="492" TargetMode="External"/><Relationship Id="rId138" Type="http://schemas.openxmlformats.org/officeDocument/2006/relationships/hyperlink" Target="493" TargetMode="External"/><Relationship Id="rId139" Type="http://schemas.openxmlformats.org/officeDocument/2006/relationships/hyperlink" Target="494" TargetMode="External"/><Relationship Id="rId360" Type="http://schemas.openxmlformats.org/officeDocument/2006/relationships/hyperlink" Target="383-84" TargetMode="External"/><Relationship Id="rId361" Type="http://schemas.openxmlformats.org/officeDocument/2006/relationships/hyperlink" Target="222" TargetMode="External"/><Relationship Id="rId362" Type="http://schemas.openxmlformats.org/officeDocument/2006/relationships/hyperlink" Target="266" TargetMode="External"/><Relationship Id="rId363" Type="http://schemas.openxmlformats.org/officeDocument/2006/relationships/hyperlink" Target="353" TargetMode="External"/><Relationship Id="rId364" Type="http://schemas.openxmlformats.org/officeDocument/2006/relationships/hyperlink" Target="119" TargetMode="External"/><Relationship Id="rId365" Type="http://schemas.openxmlformats.org/officeDocument/2006/relationships/hyperlink" Target="428" TargetMode="External"/><Relationship Id="rId366" Type="http://schemas.openxmlformats.org/officeDocument/2006/relationships/hyperlink" Target="490" TargetMode="External"/><Relationship Id="rId367" Type="http://schemas.openxmlformats.org/officeDocument/2006/relationships/hyperlink" Target="600" TargetMode="External"/><Relationship Id="rId368" Type="http://schemas.openxmlformats.org/officeDocument/2006/relationships/hyperlink" Target="166" TargetMode="External"/><Relationship Id="rId369" Type="http://schemas.openxmlformats.org/officeDocument/2006/relationships/hyperlink" Target="139" TargetMode="External"/><Relationship Id="rId590" Type="http://schemas.openxmlformats.org/officeDocument/2006/relationships/hyperlink" Target="405" TargetMode="External"/><Relationship Id="rId591" Type="http://schemas.openxmlformats.org/officeDocument/2006/relationships/hyperlink" Target="447-49" TargetMode="External"/><Relationship Id="rId592" Type="http://schemas.openxmlformats.org/officeDocument/2006/relationships/hyperlink" Target="455" TargetMode="External"/><Relationship Id="rId593" Type="http://schemas.openxmlformats.org/officeDocument/2006/relationships/hyperlink" Target="457" TargetMode="External"/><Relationship Id="rId594" Type="http://schemas.openxmlformats.org/officeDocument/2006/relationships/hyperlink" Target="626a" TargetMode="External"/><Relationship Id="rId595" Type="http://schemas.openxmlformats.org/officeDocument/2006/relationships/hyperlink" Target="626b" TargetMode="External"/><Relationship Id="rId596" Type="http://schemas.openxmlformats.org/officeDocument/2006/relationships/hyperlink" Target="82" TargetMode="External"/><Relationship Id="rId250" Type="http://schemas.openxmlformats.org/officeDocument/2006/relationships/hyperlink" Target="162" TargetMode="External"/><Relationship Id="rId251" Type="http://schemas.openxmlformats.org/officeDocument/2006/relationships/hyperlink" Target="166" TargetMode="External"/><Relationship Id="rId252" Type="http://schemas.openxmlformats.org/officeDocument/2006/relationships/hyperlink" Target="101" TargetMode="External"/><Relationship Id="rId253" Type="http://schemas.openxmlformats.org/officeDocument/2006/relationships/hyperlink" Target="303" TargetMode="External"/><Relationship Id="rId254" Type="http://schemas.openxmlformats.org/officeDocument/2006/relationships/hyperlink" Target="339" TargetMode="External"/><Relationship Id="rId255" Type="http://schemas.openxmlformats.org/officeDocument/2006/relationships/hyperlink" Target="464" TargetMode="External"/><Relationship Id="rId256" Type="http://schemas.openxmlformats.org/officeDocument/2006/relationships/hyperlink" Target="466" TargetMode="External"/><Relationship Id="rId257" Type="http://schemas.openxmlformats.org/officeDocument/2006/relationships/hyperlink" Target="196" TargetMode="External"/><Relationship Id="rId258" Type="http://schemas.openxmlformats.org/officeDocument/2006/relationships/hyperlink" Target="235" TargetMode="External"/><Relationship Id="rId259" Type="http://schemas.openxmlformats.org/officeDocument/2006/relationships/hyperlink" Target="287" TargetMode="External"/><Relationship Id="rId597" Type="http://schemas.openxmlformats.org/officeDocument/2006/relationships/hyperlink" Target="97" TargetMode="External"/><Relationship Id="rId598" Type="http://schemas.openxmlformats.org/officeDocument/2006/relationships/hyperlink" Target="118" TargetMode="External"/><Relationship Id="rId599" Type="http://schemas.openxmlformats.org/officeDocument/2006/relationships/hyperlink" Target="181-83" TargetMode="External"/><Relationship Id="rId480" Type="http://schemas.openxmlformats.org/officeDocument/2006/relationships/hyperlink" Target="253-54" TargetMode="External"/><Relationship Id="rId481" Type="http://schemas.openxmlformats.org/officeDocument/2006/relationships/hyperlink" Target="311" TargetMode="External"/><Relationship Id="rId482" Type="http://schemas.openxmlformats.org/officeDocument/2006/relationships/hyperlink" Target="403" TargetMode="External"/><Relationship Id="rId483" Type="http://schemas.openxmlformats.org/officeDocument/2006/relationships/hyperlink" Target="582" TargetMode="External"/><Relationship Id="rId484" Type="http://schemas.openxmlformats.org/officeDocument/2006/relationships/hyperlink" Target="131" TargetMode="External"/><Relationship Id="rId485" Type="http://schemas.openxmlformats.org/officeDocument/2006/relationships/hyperlink" Target="132" TargetMode="External"/><Relationship Id="rId486" Type="http://schemas.openxmlformats.org/officeDocument/2006/relationships/hyperlink" Target="199" TargetMode="External"/><Relationship Id="rId487" Type="http://schemas.openxmlformats.org/officeDocument/2006/relationships/hyperlink" Target="108" TargetMode="External"/><Relationship Id="rId488" Type="http://schemas.openxmlformats.org/officeDocument/2006/relationships/hyperlink" Target="132" TargetMode="External"/><Relationship Id="rId489" Type="http://schemas.openxmlformats.org/officeDocument/2006/relationships/hyperlink" Target="346" TargetMode="External"/><Relationship Id="rId140" Type="http://schemas.openxmlformats.org/officeDocument/2006/relationships/hyperlink" Target="492" TargetMode="External"/><Relationship Id="rId141" Type="http://schemas.openxmlformats.org/officeDocument/2006/relationships/hyperlink" Target="495" TargetMode="External"/><Relationship Id="rId142" Type="http://schemas.openxmlformats.org/officeDocument/2006/relationships/hyperlink" Target="492" TargetMode="External"/><Relationship Id="rId143" Type="http://schemas.openxmlformats.org/officeDocument/2006/relationships/hyperlink" Target="493" TargetMode="External"/><Relationship Id="rId144" Type="http://schemas.openxmlformats.org/officeDocument/2006/relationships/hyperlink" Target="504" TargetMode="External"/><Relationship Id="rId145" Type="http://schemas.openxmlformats.org/officeDocument/2006/relationships/hyperlink" Target="504" TargetMode="External"/><Relationship Id="rId146" Type="http://schemas.openxmlformats.org/officeDocument/2006/relationships/hyperlink" Target="496" TargetMode="External"/><Relationship Id="rId147" Type="http://schemas.openxmlformats.org/officeDocument/2006/relationships/hyperlink" Target="534" TargetMode="External"/><Relationship Id="rId148" Type="http://schemas.openxmlformats.org/officeDocument/2006/relationships/hyperlink" Target="539" TargetMode="External"/><Relationship Id="rId149" Type="http://schemas.openxmlformats.org/officeDocument/2006/relationships/hyperlink" Target="576" TargetMode="External"/><Relationship Id="rId370" Type="http://schemas.openxmlformats.org/officeDocument/2006/relationships/hyperlink" Target="204" TargetMode="External"/><Relationship Id="rId371" Type="http://schemas.openxmlformats.org/officeDocument/2006/relationships/hyperlink" Target="366" TargetMode="External"/><Relationship Id="rId372" Type="http://schemas.openxmlformats.org/officeDocument/2006/relationships/hyperlink" Target="464-67" TargetMode="External"/><Relationship Id="rId373" Type="http://schemas.openxmlformats.org/officeDocument/2006/relationships/hyperlink" Target="95" TargetMode="External"/><Relationship Id="rId374" Type="http://schemas.openxmlformats.org/officeDocument/2006/relationships/hyperlink" Target="99" TargetMode="External"/><Relationship Id="rId375" Type="http://schemas.openxmlformats.org/officeDocument/2006/relationships/hyperlink" Target="115" TargetMode="External"/><Relationship Id="rId376" Type="http://schemas.openxmlformats.org/officeDocument/2006/relationships/hyperlink" Target="369" TargetMode="External"/><Relationship Id="rId377" Type="http://schemas.openxmlformats.org/officeDocument/2006/relationships/hyperlink" Target="393" TargetMode="External"/><Relationship Id="rId378" Type="http://schemas.openxmlformats.org/officeDocument/2006/relationships/hyperlink" Target="484" TargetMode="External"/><Relationship Id="rId379" Type="http://schemas.openxmlformats.org/officeDocument/2006/relationships/hyperlink" Target="222-23" TargetMode="External"/><Relationship Id="rId260" Type="http://schemas.openxmlformats.org/officeDocument/2006/relationships/hyperlink" Target="95" TargetMode="External"/><Relationship Id="rId261" Type="http://schemas.openxmlformats.org/officeDocument/2006/relationships/hyperlink" Target="195" TargetMode="External"/><Relationship Id="rId262" Type="http://schemas.openxmlformats.org/officeDocument/2006/relationships/hyperlink" Target="204" TargetMode="External"/><Relationship Id="rId263" Type="http://schemas.openxmlformats.org/officeDocument/2006/relationships/hyperlink" Target="290" TargetMode="External"/><Relationship Id="rId264" Type="http://schemas.openxmlformats.org/officeDocument/2006/relationships/hyperlink" Target="537" TargetMode="External"/><Relationship Id="rId265" Type="http://schemas.openxmlformats.org/officeDocument/2006/relationships/hyperlink" Target="170" TargetMode="External"/><Relationship Id="rId266" Type="http://schemas.openxmlformats.org/officeDocument/2006/relationships/hyperlink" Target="181-83" TargetMode="External"/><Relationship Id="rId267" Type="http://schemas.openxmlformats.org/officeDocument/2006/relationships/hyperlink" Target="203" TargetMode="External"/><Relationship Id="rId268" Type="http://schemas.openxmlformats.org/officeDocument/2006/relationships/hyperlink" Target="220" TargetMode="External"/><Relationship Id="rId269" Type="http://schemas.openxmlformats.org/officeDocument/2006/relationships/hyperlink" Target="262" TargetMode="External"/><Relationship Id="rId490" Type="http://schemas.openxmlformats.org/officeDocument/2006/relationships/hyperlink" Target="403" TargetMode="External"/><Relationship Id="rId491" Type="http://schemas.openxmlformats.org/officeDocument/2006/relationships/hyperlink" Target="440" TargetMode="External"/><Relationship Id="rId492" Type="http://schemas.openxmlformats.org/officeDocument/2006/relationships/hyperlink" Target="107" TargetMode="External"/><Relationship Id="rId493" Type="http://schemas.openxmlformats.org/officeDocument/2006/relationships/hyperlink" Target="107" TargetMode="External"/><Relationship Id="rId494" Type="http://schemas.openxmlformats.org/officeDocument/2006/relationships/hyperlink" Target="227" TargetMode="External"/><Relationship Id="rId495" Type="http://schemas.openxmlformats.org/officeDocument/2006/relationships/hyperlink" Target="407" TargetMode="External"/><Relationship Id="rId496" Type="http://schemas.openxmlformats.org/officeDocument/2006/relationships/hyperlink" Target="346" TargetMode="External"/><Relationship Id="rId497" Type="http://schemas.openxmlformats.org/officeDocument/2006/relationships/hyperlink" Target="440" TargetMode="External"/><Relationship Id="rId498" Type="http://schemas.openxmlformats.org/officeDocument/2006/relationships/hyperlink" Target="407" TargetMode="External"/><Relationship Id="rId499" Type="http://schemas.openxmlformats.org/officeDocument/2006/relationships/hyperlink" Target="107" TargetMode="External"/><Relationship Id="rId150" Type="http://schemas.openxmlformats.org/officeDocument/2006/relationships/hyperlink" Target="524" TargetMode="External"/><Relationship Id="rId151" Type="http://schemas.openxmlformats.org/officeDocument/2006/relationships/hyperlink" Target="319" TargetMode="External"/><Relationship Id="rId152" Type="http://schemas.openxmlformats.org/officeDocument/2006/relationships/hyperlink" Target="463" TargetMode="External"/><Relationship Id="rId153" Type="http://schemas.openxmlformats.org/officeDocument/2006/relationships/hyperlink" Target="437" TargetMode="External"/><Relationship Id="rId154" Type="http://schemas.openxmlformats.org/officeDocument/2006/relationships/hyperlink" Target="169" TargetMode="External"/><Relationship Id="rId155" Type="http://schemas.openxmlformats.org/officeDocument/2006/relationships/hyperlink" Target="225" TargetMode="External"/><Relationship Id="rId156" Type="http://schemas.openxmlformats.org/officeDocument/2006/relationships/hyperlink" Target="101" TargetMode="External"/><Relationship Id="rId157" Type="http://schemas.openxmlformats.org/officeDocument/2006/relationships/hyperlink" Target="434" TargetMode="External"/><Relationship Id="rId158" Type="http://schemas.openxmlformats.org/officeDocument/2006/relationships/hyperlink" Target="434" TargetMode="External"/><Relationship Id="rId159" Type="http://schemas.openxmlformats.org/officeDocument/2006/relationships/hyperlink" Target="105" TargetMode="External"/><Relationship Id="rId380" Type="http://schemas.openxmlformats.org/officeDocument/2006/relationships/hyperlink" Target="389" TargetMode="External"/><Relationship Id="rId381" Type="http://schemas.openxmlformats.org/officeDocument/2006/relationships/hyperlink" Target="400" TargetMode="External"/><Relationship Id="rId382" Type="http://schemas.openxmlformats.org/officeDocument/2006/relationships/hyperlink" Target="411" TargetMode="External"/><Relationship Id="rId383" Type="http://schemas.openxmlformats.org/officeDocument/2006/relationships/hyperlink" Target="524" TargetMode="External"/><Relationship Id="rId384" Type="http://schemas.openxmlformats.org/officeDocument/2006/relationships/hyperlink" Target="300" TargetMode="External"/><Relationship Id="rId385" Type="http://schemas.openxmlformats.org/officeDocument/2006/relationships/hyperlink" Target="310" TargetMode="External"/><Relationship Id="rId386" Type="http://schemas.openxmlformats.org/officeDocument/2006/relationships/hyperlink" Target="197" TargetMode="External"/><Relationship Id="rId387" Type="http://schemas.openxmlformats.org/officeDocument/2006/relationships/hyperlink" Target="221" TargetMode="External"/><Relationship Id="rId388" Type="http://schemas.openxmlformats.org/officeDocument/2006/relationships/hyperlink" Target="383" TargetMode="External"/><Relationship Id="rId389" Type="http://schemas.openxmlformats.org/officeDocument/2006/relationships/hyperlink" Target="497" TargetMode="External"/><Relationship Id="rId270" Type="http://schemas.openxmlformats.org/officeDocument/2006/relationships/hyperlink" Target="334" TargetMode="External"/><Relationship Id="rId271" Type="http://schemas.openxmlformats.org/officeDocument/2006/relationships/hyperlink" Target="345" TargetMode="External"/><Relationship Id="rId272" Type="http://schemas.openxmlformats.org/officeDocument/2006/relationships/hyperlink" Target="353" TargetMode="External"/><Relationship Id="rId273" Type="http://schemas.openxmlformats.org/officeDocument/2006/relationships/hyperlink" Target="355-56" TargetMode="External"/><Relationship Id="rId274" Type="http://schemas.openxmlformats.org/officeDocument/2006/relationships/hyperlink" Target="491" TargetMode="External"/><Relationship Id="rId275" Type="http://schemas.openxmlformats.org/officeDocument/2006/relationships/hyperlink" Target="318" TargetMode="External"/><Relationship Id="rId276" Type="http://schemas.openxmlformats.org/officeDocument/2006/relationships/hyperlink" Target="115" TargetMode="External"/><Relationship Id="rId277" Type="http://schemas.openxmlformats.org/officeDocument/2006/relationships/hyperlink" Target="137" TargetMode="External"/><Relationship Id="rId278" Type="http://schemas.openxmlformats.org/officeDocument/2006/relationships/hyperlink" Target="166" TargetMode="External"/><Relationship Id="rId279" Type="http://schemas.openxmlformats.org/officeDocument/2006/relationships/hyperlink" Target="329" TargetMode="External"/><Relationship Id="rId160" Type="http://schemas.openxmlformats.org/officeDocument/2006/relationships/hyperlink" Target="260" TargetMode="External"/><Relationship Id="rId161" Type="http://schemas.openxmlformats.org/officeDocument/2006/relationships/hyperlink" Target="364" TargetMode="External"/><Relationship Id="rId162" Type="http://schemas.openxmlformats.org/officeDocument/2006/relationships/hyperlink" Target="439" TargetMode="External"/><Relationship Id="rId163" Type="http://schemas.openxmlformats.org/officeDocument/2006/relationships/hyperlink" Target="308" TargetMode="External"/><Relationship Id="rId164" Type="http://schemas.openxmlformats.org/officeDocument/2006/relationships/hyperlink" Target="396" TargetMode="External"/><Relationship Id="rId165" Type="http://schemas.openxmlformats.org/officeDocument/2006/relationships/hyperlink" Target="122" TargetMode="External"/><Relationship Id="rId166" Type="http://schemas.openxmlformats.org/officeDocument/2006/relationships/hyperlink" Target="192" TargetMode="External"/><Relationship Id="rId167" Type="http://schemas.openxmlformats.org/officeDocument/2006/relationships/hyperlink" Target="308" TargetMode="External"/><Relationship Id="rId168" Type="http://schemas.openxmlformats.org/officeDocument/2006/relationships/hyperlink" Target="396" TargetMode="External"/><Relationship Id="rId169" Type="http://schemas.openxmlformats.org/officeDocument/2006/relationships/hyperlink" Target="427" TargetMode="External"/><Relationship Id="rId900" Type="http://schemas.openxmlformats.org/officeDocument/2006/relationships/hyperlink" Target="279-80" TargetMode="External"/><Relationship Id="rId901" Type="http://schemas.openxmlformats.org/officeDocument/2006/relationships/hyperlink" Target="314-16" TargetMode="External"/><Relationship Id="rId902" Type="http://schemas.openxmlformats.org/officeDocument/2006/relationships/hyperlink" Target="336" TargetMode="External"/><Relationship Id="rId903" Type="http://schemas.openxmlformats.org/officeDocument/2006/relationships/hyperlink" Target="347-48" TargetMode="External"/><Relationship Id="rId904" Type="http://schemas.openxmlformats.org/officeDocument/2006/relationships/hyperlink" Target="353-54" TargetMode="External"/><Relationship Id="rId905" Type="http://schemas.openxmlformats.org/officeDocument/2006/relationships/hyperlink" Target="361-67" TargetMode="External"/><Relationship Id="rId906" Type="http://schemas.openxmlformats.org/officeDocument/2006/relationships/hyperlink" Target="418-19" TargetMode="External"/><Relationship Id="rId907" Type="http://schemas.openxmlformats.org/officeDocument/2006/relationships/hyperlink" Target="421-27" TargetMode="External"/><Relationship Id="rId390" Type="http://schemas.openxmlformats.org/officeDocument/2006/relationships/hyperlink" Target="154" TargetMode="External"/><Relationship Id="rId391" Type="http://schemas.openxmlformats.org/officeDocument/2006/relationships/hyperlink" Target="211" TargetMode="External"/><Relationship Id="rId392" Type="http://schemas.openxmlformats.org/officeDocument/2006/relationships/hyperlink" Target="315-16" TargetMode="External"/><Relationship Id="rId393" Type="http://schemas.openxmlformats.org/officeDocument/2006/relationships/hyperlink" Target="348" TargetMode="External"/><Relationship Id="rId394" Type="http://schemas.openxmlformats.org/officeDocument/2006/relationships/hyperlink" Target="374" TargetMode="External"/><Relationship Id="rId395" Type="http://schemas.openxmlformats.org/officeDocument/2006/relationships/hyperlink" Target="409" TargetMode="External"/><Relationship Id="rId396" Type="http://schemas.openxmlformats.org/officeDocument/2006/relationships/hyperlink" Target="166" TargetMode="External"/><Relationship Id="rId397" Type="http://schemas.openxmlformats.org/officeDocument/2006/relationships/hyperlink" Target="361" TargetMode="External"/><Relationship Id="rId398" Type="http://schemas.openxmlformats.org/officeDocument/2006/relationships/hyperlink" Target="300" TargetMode="External"/><Relationship Id="rId399" Type="http://schemas.openxmlformats.org/officeDocument/2006/relationships/hyperlink" Target="310" TargetMode="External"/><Relationship Id="rId908" Type="http://schemas.openxmlformats.org/officeDocument/2006/relationships/hyperlink" Target="460" TargetMode="External"/><Relationship Id="rId909" Type="http://schemas.openxmlformats.org/officeDocument/2006/relationships/hyperlink" Target="468" TargetMode="External"/><Relationship Id="rId280" Type="http://schemas.openxmlformats.org/officeDocument/2006/relationships/hyperlink" Target="361" TargetMode="External"/><Relationship Id="rId281" Type="http://schemas.openxmlformats.org/officeDocument/2006/relationships/hyperlink" Target="369" TargetMode="External"/><Relationship Id="rId282" Type="http://schemas.openxmlformats.org/officeDocument/2006/relationships/hyperlink" Target="4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15</Pages>
  <Words>4574</Words>
  <Characters>26078</Characters>
  <Application>Microsoft Macintosh Word</Application>
  <DocSecurity>0</DocSecurity>
  <Lines>217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Repertory of Discus Decors </vt:lpstr>
      <vt:lpstr/>
      <vt:lpstr>i. Religion and Myth</vt:lpstr>
      <vt:lpstr/>
      <vt:lpstr>i.a. Roman Versions of the Olympian Gods, Their Cults, and Followers</vt:lpstr>
      <vt:lpstr/>
      <vt:lpstr>i.a.1. Apollo 212, 363, 368, 389, 411</vt:lpstr>
      <vt:lpstr>i.a.2. Bacchus and His Followers</vt:lpstr>
      <vt:lpstr>i.a.2(1). Bacchus 92, 112, 121, 126(?), 149, 239, 370, 392(?), 428, 444(?), 490(</vt:lpstr>
      <vt:lpstr>i.a.2(2). Silenus 84–85, 333, 626(?)</vt:lpstr>
      <vt:lpstr>i.a.2(3). Pan 414</vt:lpstr>
      <vt:lpstr>i.a.2(4). Maenads 106, 175(?), 428, 600</vt:lpstr>
      <vt:lpstr>i.a.2(5). Satyrs 111, 235, 283(?), 381, 600?</vt:lpstr>
      <vt:lpstr>I.a.2(6).Nymph 414</vt:lpstr>
      <vt:lpstr>I.a.2(7). Faun 320</vt:lpstr>
      <vt:lpstr>i.a.3. Diana 296, 373, 385</vt:lpstr>
      <vt:lpstr>i.a.4. Juno 409</vt:lpstr>
      <vt:lpstr>i.a.5. Jupiter 154, 260, 325, 402, 409, 582</vt:lpstr>
      <vt:lpstr>i.a.6. Mars 131, 170, 201, 253–54, 394-95</vt:lpstr>
      <vt:lpstr>i.a.7. Mercury 99, 115, 137, 369, 484, 582–83 </vt:lpstr>
      <vt:lpstr>i.a.8. Minerva 166(?), 193, 582</vt:lpstr>
      <vt:lpstr>i.a.9. Neptune 221</vt:lpstr>
      <vt:lpstr>i.a.10. Thetis 437 </vt:lpstr>
      <vt:lpstr>i.a.11 Venus 170, 263, 306</vt:lpstr>
      <vt:lpstr/>
      <vt:lpstr/>
      <vt:lpstr>i.b. Minor Deities </vt:lpstr>
      <vt:lpstr/>
      <vt:lpstr>i.b.1. Cupid 88, 100, 110, 119, 124, 138, 142, 171, 174, 190-91, 200, 215, 251, </vt:lpstr>
      <vt:lpstr>i.b.2. Dioscuri 298, 311</vt:lpstr>
      <vt:lpstr>i.b.3. Hecate 563</vt:lpstr>
      <vt:lpstr>i.b.4.  Lares 300, 310</vt:lpstr>
      <vt:lpstr>i.b.5. Morpheus 166</vt:lpstr>
      <vt:lpstr>i.b.6. Sol and Luna 153, 249, 299</vt:lpstr>
      <vt:lpstr>i.b.7. Triton 197</vt:lpstr>
      <vt:lpstr>i.b.8. Victory 98, 116, 214, 222-224, 248, 261</vt:lpstr>
      <vt:lpstr/>
      <vt:lpstr>i.c. Oriental Cults</vt:lpstr>
      <vt:lpstr/>
      <vt:lpstr>i.c.1. Egyptian Cults</vt:lpstr>
      <vt:lpstr>i.c.1(1). Anubis 361</vt:lpstr>
      <vt:lpstr>i.c.1(2). Isis 361, 488</vt:lpstr>
      <vt:lpstr>i.c.1(3). Serapis 155, 315-16, 348, 374, 439</vt:lpstr>
      <vt:lpstr>i.c.1(4). Basileion 361, 488</vt:lpstr>
      <vt:lpstr>i.c.1(5). Calathus 155, 374</vt:lpstr>
      <vt:lpstr>i.c.1(6). Modius 315-16, 348</vt:lpstr>
      <vt:lpstr/>
      <vt:lpstr>i.c.2. Asian Cults</vt:lpstr>
      <vt:lpstr>i.c.2(1). Attis 421</vt:lpstr>
      <vt:lpstr>i.c.2(2). Cybele 390</vt:lpstr>
      <vt:lpstr/>
      <vt:lpstr>i.d. African Cult </vt:lpstr>
      <vt:lpstr>i.d. (1). Africa 286</vt:lpstr>
      <vt:lpstr/>
      <vt:lpstr>i.e. Christian Cult </vt:lpstr>
      <vt:lpstr/>
      <vt:lpstr>i.e.1. Angels 492</vt:lpstr>
      <vt:lpstr>i.e.2. Apostle 493(?), 494</vt:lpstr>
      <vt:lpstr>i.e.3. Chi Rho 492, 495</vt:lpstr>
      <vt:lpstr>i.e.4. Christ 492-93</vt:lpstr>
      <vt:lpstr>i.e.5. Christian worshiper 504</vt:lpstr>
      <vt:lpstr>i.e.6. Christogram 504 </vt:lpstr>
      <vt:lpstr>i.e.7. Cross-monogram 496, Greek cross 534, 539</vt:lpstr>
      <vt:lpstr/>
      <vt:lpstr/>
      <vt:lpstr>i.f. Jewish Cult </vt:lpstr>
      <vt:lpstr>i.f.1. Menorah 524</vt:lpstr>
      <vt:lpstr/>
      <vt:lpstr>i.g. Myth and Legend</vt:lpstr>
      <vt:lpstr/>
      <vt:lpstr>i.g.1. Mythological Figures</vt:lpstr>
      <vt:lpstr/>
      <vt:lpstr>i.g.1(1). Achelous 319(?), 463</vt:lpstr>
      <vt:lpstr>i.g.1(2). Achilles 437</vt:lpstr>
      <vt:lpstr>i.g.1(3). Actaeon 169</vt:lpstr>
      <vt:lpstr>i.g.1(4). Amazon 225</vt:lpstr>
      <vt:lpstr>i.g.1(5). Centaur 101, 434</vt:lpstr>
      <vt:lpstr>i.g.1(6). Chiron 434</vt:lpstr>
      <vt:lpstr>i.g.1(7). Curtius 105</vt:lpstr>
      <vt:lpstr>i.g.1(8). Europa 260, 364, 439</vt:lpstr>
      <vt:lpstr>i.g.1(9). Eurystheus 308, 396</vt:lpstr>
      <vt:lpstr>i.g.1(10). Hercules 122, 192, 308, 396, 427 ; Hercules'club 110, 200, 215, 427</vt:lpstr>
      <vt:lpstr>i.g.1(11). Leda 358</vt:lpstr>
      <vt:lpstr>i.g.1(12). Medusa 145, 158, 161, 173, 391</vt:lpstr>
      <vt:lpstr>i.g.1(13). Meleager 371-72</vt:lpstr>
      <vt:lpstr>i.g.1(14). Muse 186</vt:lpstr>
      <vt:lpstr>i.g.1(15). Neoptolemus 219</vt:lpstr>
      <vt:lpstr>i.g.1(16). Omphale 427</vt:lpstr>
      <vt:lpstr>i.g.1(17). Orpheus 425</vt:lpstr>
      <vt:lpstr>i.g.1(18). Philoctetes 219</vt:lpstr>
      <vt:lpstr>i.g.1(19). Polyphemus 86</vt:lpstr>
      <vt:lpstr>i.g.1(20). Psyche 171</vt:lpstr>
      <vt:lpstr>i.g.1(21). Rhea Silvia 170</vt:lpstr>
      <vt:lpstr>i.g.1(22). Ulysses 86, 209, 213, 219, 309</vt:lpstr>
      <vt:lpstr/>
      <vt:lpstr>i.g.2 Mythological Animals</vt:lpstr>
      <vt:lpstr/>
      <vt:lpstr>i.g.2(1). Basilisk 492</vt:lpstr>
      <vt:lpstr>i.g.2(2). Dragon 492</vt:lpstr>
      <vt:lpstr>i.g.2(3). Griffin 326, 340, 368 </vt:lpstr>
    </vt:vector>
  </TitlesOfParts>
  <Manager/>
  <Company/>
  <LinksUpToDate>false</LinksUpToDate>
  <CharactersWithSpaces>30591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Benedicte Gilman</dc:creator>
  <cp:keywords/>
  <dc:description/>
  <cp:lastModifiedBy>Karen Levine</cp:lastModifiedBy>
  <cp:revision>53</cp:revision>
  <cp:lastPrinted>2012-03-03T17:25:00Z</cp:lastPrinted>
  <dcterms:created xsi:type="dcterms:W3CDTF">2016-04-30T19:34:00Z</dcterms:created>
  <dcterms:modified xsi:type="dcterms:W3CDTF">2016-07-07T17:25:00Z</dcterms:modified>
  <cp:category/>
</cp:coreProperties>
</file>